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20FDD" w14:textId="77777777" w:rsidR="00D353DD" w:rsidRPr="00D353DD" w:rsidRDefault="00D353DD" w:rsidP="00D353DD">
      <w:pPr>
        <w:spacing w:after="0" w:line="360" w:lineRule="auto"/>
        <w:rPr>
          <w:ins w:id="0" w:author="Φλούδα Χριστίνα" w:date="2018-01-10T10:54:00Z"/>
          <w:rFonts w:eastAsia="Times New Roman"/>
          <w:szCs w:val="24"/>
          <w:lang w:eastAsia="en-US"/>
        </w:rPr>
      </w:pPr>
      <w:bookmarkStart w:id="1" w:name="_GoBack"/>
      <w:bookmarkEnd w:id="1"/>
      <w:ins w:id="2" w:author="Φλούδα Χριστίνα" w:date="2018-01-10T10:54:00Z">
        <w:r w:rsidRPr="00D353D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DD74A87" w14:textId="77777777" w:rsidR="00D353DD" w:rsidRPr="00D353DD" w:rsidRDefault="00D353DD" w:rsidP="00D353DD">
      <w:pPr>
        <w:spacing w:after="0" w:line="360" w:lineRule="auto"/>
        <w:rPr>
          <w:ins w:id="3" w:author="Φλούδα Χριστίνα" w:date="2018-01-10T10:54:00Z"/>
          <w:rFonts w:eastAsia="Times New Roman"/>
          <w:szCs w:val="24"/>
          <w:lang w:eastAsia="en-US"/>
        </w:rPr>
      </w:pPr>
    </w:p>
    <w:p w14:paraId="2753148E" w14:textId="77777777" w:rsidR="00D353DD" w:rsidRPr="00D353DD" w:rsidRDefault="00D353DD" w:rsidP="00D353DD">
      <w:pPr>
        <w:spacing w:after="0" w:line="360" w:lineRule="auto"/>
        <w:rPr>
          <w:ins w:id="4" w:author="Φλούδα Χριστίνα" w:date="2018-01-10T10:54:00Z"/>
          <w:rFonts w:eastAsia="Times New Roman"/>
          <w:szCs w:val="24"/>
          <w:lang w:eastAsia="en-US"/>
        </w:rPr>
      </w:pPr>
      <w:ins w:id="5" w:author="Φλούδα Χριστίνα" w:date="2018-01-10T10:54:00Z">
        <w:r w:rsidRPr="00D353DD">
          <w:rPr>
            <w:rFonts w:eastAsia="Times New Roman"/>
            <w:szCs w:val="24"/>
            <w:lang w:eastAsia="en-US"/>
          </w:rPr>
          <w:t>ΠΙΝΑΚΑΣ ΠΕΡΙΕΧΟΜΕΝΩΝ</w:t>
        </w:r>
      </w:ins>
    </w:p>
    <w:p w14:paraId="39485A90" w14:textId="77777777" w:rsidR="00D353DD" w:rsidRPr="00D353DD" w:rsidRDefault="00D353DD" w:rsidP="00D353DD">
      <w:pPr>
        <w:spacing w:after="0" w:line="360" w:lineRule="auto"/>
        <w:rPr>
          <w:ins w:id="6" w:author="Φλούδα Χριστίνα" w:date="2018-01-10T10:54:00Z"/>
          <w:rFonts w:eastAsia="Times New Roman"/>
          <w:szCs w:val="24"/>
          <w:lang w:eastAsia="en-US"/>
        </w:rPr>
      </w:pPr>
      <w:ins w:id="7" w:author="Φλούδα Χριστίνα" w:date="2018-01-10T10:54:00Z">
        <w:r w:rsidRPr="00D353DD">
          <w:rPr>
            <w:rFonts w:eastAsia="Times New Roman"/>
            <w:szCs w:val="24"/>
            <w:lang w:eastAsia="en-US"/>
          </w:rPr>
          <w:t xml:space="preserve">ΙΖ΄ ΠΕΡΙΟΔΟΣ </w:t>
        </w:r>
      </w:ins>
    </w:p>
    <w:p w14:paraId="27C70B06" w14:textId="77777777" w:rsidR="00D353DD" w:rsidRPr="00D353DD" w:rsidRDefault="00D353DD" w:rsidP="00D353DD">
      <w:pPr>
        <w:spacing w:after="0" w:line="360" w:lineRule="auto"/>
        <w:rPr>
          <w:ins w:id="8" w:author="Φλούδα Χριστίνα" w:date="2018-01-10T10:54:00Z"/>
          <w:rFonts w:eastAsia="Times New Roman"/>
          <w:szCs w:val="24"/>
          <w:lang w:eastAsia="en-US"/>
        </w:rPr>
      </w:pPr>
      <w:ins w:id="9" w:author="Φλούδα Χριστίνα" w:date="2018-01-10T10:54:00Z">
        <w:r w:rsidRPr="00D353DD">
          <w:rPr>
            <w:rFonts w:eastAsia="Times New Roman"/>
            <w:szCs w:val="24"/>
            <w:lang w:eastAsia="en-US"/>
          </w:rPr>
          <w:t>ΠΡΟΕΔΡΕΥΟΜΕΝΗΣ ΚΟΙΝΟΒΟΥΛΕΥΤΙΚΗΣ ΔΗΜΟΚΡΑΤΙΑΣ</w:t>
        </w:r>
      </w:ins>
    </w:p>
    <w:p w14:paraId="19FEAE50" w14:textId="77777777" w:rsidR="00D353DD" w:rsidRPr="00D353DD" w:rsidRDefault="00D353DD" w:rsidP="00D353DD">
      <w:pPr>
        <w:spacing w:after="0" w:line="360" w:lineRule="auto"/>
        <w:rPr>
          <w:ins w:id="10" w:author="Φλούδα Χριστίνα" w:date="2018-01-10T10:54:00Z"/>
          <w:rFonts w:eastAsia="Times New Roman"/>
          <w:szCs w:val="24"/>
          <w:lang w:eastAsia="en-US"/>
        </w:rPr>
      </w:pPr>
      <w:ins w:id="11" w:author="Φλούδα Χριστίνα" w:date="2018-01-10T10:54:00Z">
        <w:r w:rsidRPr="00D353DD">
          <w:rPr>
            <w:rFonts w:eastAsia="Times New Roman"/>
            <w:szCs w:val="24"/>
            <w:lang w:eastAsia="en-US"/>
          </w:rPr>
          <w:t>ΣΥΝΟΔΟΣ Γ΄</w:t>
        </w:r>
      </w:ins>
    </w:p>
    <w:p w14:paraId="5A71F154" w14:textId="77777777" w:rsidR="00D353DD" w:rsidRPr="00D353DD" w:rsidRDefault="00D353DD" w:rsidP="00D353DD">
      <w:pPr>
        <w:spacing w:after="0" w:line="360" w:lineRule="auto"/>
        <w:rPr>
          <w:ins w:id="12" w:author="Φλούδα Χριστίνα" w:date="2018-01-10T10:54:00Z"/>
          <w:rFonts w:eastAsia="Times New Roman"/>
          <w:szCs w:val="24"/>
          <w:lang w:eastAsia="en-US"/>
        </w:rPr>
      </w:pPr>
    </w:p>
    <w:p w14:paraId="6043FB2E" w14:textId="77777777" w:rsidR="00D353DD" w:rsidRPr="00D353DD" w:rsidRDefault="00D353DD" w:rsidP="00D353DD">
      <w:pPr>
        <w:spacing w:after="0" w:line="360" w:lineRule="auto"/>
        <w:rPr>
          <w:ins w:id="13" w:author="Φλούδα Χριστίνα" w:date="2018-01-10T10:54:00Z"/>
          <w:rFonts w:eastAsia="Times New Roman"/>
          <w:szCs w:val="24"/>
          <w:lang w:eastAsia="en-US"/>
        </w:rPr>
      </w:pPr>
      <w:ins w:id="14" w:author="Φλούδα Χριστίνα" w:date="2018-01-10T10:54:00Z">
        <w:r w:rsidRPr="00D353DD">
          <w:rPr>
            <w:rFonts w:eastAsia="Times New Roman"/>
            <w:szCs w:val="24"/>
            <w:lang w:eastAsia="en-US"/>
          </w:rPr>
          <w:t>ΣΥΝΕΔΡΙΑΣΗ ΜΘ΄</w:t>
        </w:r>
      </w:ins>
    </w:p>
    <w:p w14:paraId="2B08017C" w14:textId="77777777" w:rsidR="00D353DD" w:rsidRPr="00D353DD" w:rsidRDefault="00D353DD" w:rsidP="00D353DD">
      <w:pPr>
        <w:spacing w:after="0" w:line="360" w:lineRule="auto"/>
        <w:rPr>
          <w:ins w:id="15" w:author="Φλούδα Χριστίνα" w:date="2018-01-10T10:54:00Z"/>
          <w:rFonts w:eastAsia="Times New Roman"/>
          <w:szCs w:val="24"/>
          <w:lang w:eastAsia="en-US"/>
        </w:rPr>
      </w:pPr>
      <w:ins w:id="16" w:author="Φλούδα Χριστίνα" w:date="2018-01-10T10:54:00Z">
        <w:r w:rsidRPr="00D353DD">
          <w:rPr>
            <w:rFonts w:eastAsia="Times New Roman"/>
            <w:szCs w:val="24"/>
            <w:lang w:eastAsia="en-US"/>
          </w:rPr>
          <w:t>Τετάρτη  20 Δεκεμβρίου 2017</w:t>
        </w:r>
      </w:ins>
    </w:p>
    <w:p w14:paraId="6D2DA97E" w14:textId="77777777" w:rsidR="00D353DD" w:rsidRPr="00D353DD" w:rsidRDefault="00D353DD" w:rsidP="00D353DD">
      <w:pPr>
        <w:spacing w:after="0" w:line="360" w:lineRule="auto"/>
        <w:rPr>
          <w:ins w:id="17" w:author="Φλούδα Χριστίνα" w:date="2018-01-10T10:54:00Z"/>
          <w:rFonts w:eastAsia="Times New Roman"/>
          <w:szCs w:val="24"/>
          <w:lang w:eastAsia="en-US"/>
        </w:rPr>
      </w:pPr>
    </w:p>
    <w:p w14:paraId="0BCC3080" w14:textId="77777777" w:rsidR="00D353DD" w:rsidRPr="00D353DD" w:rsidRDefault="00D353DD" w:rsidP="00D353DD">
      <w:pPr>
        <w:spacing w:after="0" w:line="360" w:lineRule="auto"/>
        <w:rPr>
          <w:ins w:id="18" w:author="Φλούδα Χριστίνα" w:date="2018-01-10T10:54:00Z"/>
          <w:rFonts w:eastAsia="Times New Roman"/>
          <w:szCs w:val="24"/>
          <w:lang w:eastAsia="en-US"/>
        </w:rPr>
      </w:pPr>
      <w:ins w:id="19" w:author="Φλούδα Χριστίνα" w:date="2018-01-10T10:54:00Z">
        <w:r w:rsidRPr="00D353DD">
          <w:rPr>
            <w:rFonts w:eastAsia="Times New Roman"/>
            <w:szCs w:val="24"/>
            <w:lang w:eastAsia="en-US"/>
          </w:rPr>
          <w:t>ΘΕΜΑΤΑ</w:t>
        </w:r>
      </w:ins>
    </w:p>
    <w:p w14:paraId="336D5D5E" w14:textId="77777777" w:rsidR="00D353DD" w:rsidRPr="00D353DD" w:rsidRDefault="00D353DD" w:rsidP="00D353DD">
      <w:pPr>
        <w:spacing w:after="0" w:line="360" w:lineRule="auto"/>
        <w:rPr>
          <w:ins w:id="20" w:author="Φλούδα Χριστίνα" w:date="2018-01-10T10:54:00Z"/>
          <w:rFonts w:eastAsia="Times New Roman"/>
          <w:szCs w:val="24"/>
          <w:lang w:eastAsia="en-US"/>
        </w:rPr>
      </w:pPr>
      <w:ins w:id="21" w:author="Φλούδα Χριστίνα" w:date="2018-01-10T10:54:00Z">
        <w:r w:rsidRPr="00D353DD">
          <w:rPr>
            <w:rFonts w:eastAsia="Times New Roman"/>
            <w:szCs w:val="24"/>
            <w:lang w:eastAsia="en-US"/>
          </w:rPr>
          <w:t xml:space="preserve"> </w:t>
        </w:r>
        <w:r w:rsidRPr="00D353DD">
          <w:rPr>
            <w:rFonts w:eastAsia="Times New Roman"/>
            <w:szCs w:val="24"/>
            <w:lang w:eastAsia="en-US"/>
          </w:rPr>
          <w:br/>
          <w:t xml:space="preserve">Α. ΕΙΔΙΚΑ ΘΕΜΑΤΑ </w:t>
        </w:r>
        <w:r w:rsidRPr="00D353DD">
          <w:rPr>
            <w:rFonts w:eastAsia="Times New Roman"/>
            <w:szCs w:val="24"/>
            <w:lang w:eastAsia="en-US"/>
          </w:rPr>
          <w:br/>
          <w:t xml:space="preserve">1. Επικύρωση Πρακτικών, σελ. </w:t>
        </w:r>
        <w:r w:rsidRPr="00D353DD">
          <w:rPr>
            <w:rFonts w:eastAsia="Times New Roman"/>
            <w:szCs w:val="24"/>
            <w:lang w:eastAsia="en-US"/>
          </w:rPr>
          <w:br/>
          <w:t xml:space="preserve">2.  Άδεια απουσίας του Βουλευτή κ. Γ. Βαρεμένου, σελ. </w:t>
        </w:r>
        <w:r w:rsidRPr="00D353DD">
          <w:rPr>
            <w:rFonts w:eastAsia="Times New Roman"/>
            <w:szCs w:val="24"/>
            <w:lang w:eastAsia="en-US"/>
          </w:rPr>
          <w:br/>
          <w:t xml:space="preserve">3. Επί διαδικαστικού θέματος, σελ. </w:t>
        </w:r>
        <w:r w:rsidRPr="00D353DD">
          <w:rPr>
            <w:rFonts w:eastAsia="Times New Roman"/>
            <w:szCs w:val="24"/>
            <w:lang w:eastAsia="en-US"/>
          </w:rPr>
          <w:br/>
          <w:t xml:space="preserve">4.  Έκφραση συλλυπητηρίων για τον θάνατο των δημοσιογράφων Δημήτρη Αλειφερόπουλου και Βασίλη Μπεσκένη, σελ. </w:t>
        </w:r>
        <w:r w:rsidRPr="00D353DD">
          <w:rPr>
            <w:rFonts w:eastAsia="Times New Roman"/>
            <w:szCs w:val="24"/>
            <w:lang w:eastAsia="en-US"/>
          </w:rPr>
          <w:br/>
          <w:t xml:space="preserve">5. Επί προσωπικού θέματος, σελ. </w:t>
        </w:r>
        <w:r w:rsidRPr="00D353DD">
          <w:rPr>
            <w:rFonts w:eastAsia="Times New Roman"/>
            <w:szCs w:val="24"/>
            <w:lang w:eastAsia="en-US"/>
          </w:rPr>
          <w:br/>
          <w:t xml:space="preserve"> </w:t>
        </w:r>
        <w:r w:rsidRPr="00D353DD">
          <w:rPr>
            <w:rFonts w:eastAsia="Times New Roman"/>
            <w:szCs w:val="24"/>
            <w:lang w:eastAsia="en-US"/>
          </w:rPr>
          <w:br/>
          <w:t xml:space="preserve">Β. ΚΟΙΝΟΒΟΥΛΕΥΤΙΚΟΣ ΕΛΕΓΧΟΣ </w:t>
        </w:r>
        <w:r w:rsidRPr="00D353DD">
          <w:rPr>
            <w:rFonts w:eastAsia="Times New Roman"/>
            <w:szCs w:val="24"/>
            <w:lang w:eastAsia="en-US"/>
          </w:rPr>
          <w:br/>
          <w:t xml:space="preserve">Ανακοίνωση του δελτίου επικαίρων ερωτήσεων της Πέμπτης 21 Δεκεμβρίου 2017, σελ. </w:t>
        </w:r>
        <w:r w:rsidRPr="00D353DD">
          <w:rPr>
            <w:rFonts w:eastAsia="Times New Roman"/>
            <w:szCs w:val="24"/>
            <w:lang w:eastAsia="en-US"/>
          </w:rPr>
          <w:br/>
          <w:t xml:space="preserve"> </w:t>
        </w:r>
        <w:r w:rsidRPr="00D353DD">
          <w:rPr>
            <w:rFonts w:eastAsia="Times New Roman"/>
            <w:szCs w:val="24"/>
            <w:lang w:eastAsia="en-US"/>
          </w:rPr>
          <w:br/>
          <w:t xml:space="preserve">Γ. ΝΟΜΟΘΕΤΙΚΗ ΕΡΓΑΣΙΑ </w:t>
        </w:r>
        <w:r w:rsidRPr="00D353DD">
          <w:rPr>
            <w:rFonts w:eastAsia="Times New Roman"/>
            <w:szCs w:val="24"/>
            <w:lang w:eastAsia="en-US"/>
          </w:rPr>
          <w:br/>
          <w:t xml:space="preserve">1. Συζήτηση επί της αρχής των άρθρων και του συνόλου του σχεδίου νόμου του Υπουργείου Διοικητικής Ανασυγκρότησης: «Κύρωση του Μνημονίου Συνεργασίας σχετικά με την Εθνική Γαλλόφωνη Πρωτοβουλία (2015-2018), στα πλαίσια του προγράμματος: «Η γαλλική γλώσσα στις διεθνείς σχέσεις», σελ. </w:t>
        </w:r>
        <w:r w:rsidRPr="00D353DD">
          <w:rPr>
            <w:rFonts w:eastAsia="Times New Roman"/>
            <w:szCs w:val="24"/>
            <w:lang w:eastAsia="en-US"/>
          </w:rPr>
          <w:br/>
          <w:t xml:space="preserve">2. Συζήτηση επί της αρχής, των άρθρων, των τροπολογιών και του συνόλου του σχεδίου νόμου του Υπουργείου Ψηφιακής Πολιτικής, Τηλεπικοινωνιών και Ενημέρωσης: «Αδειοδότηση διαστημικών δραστηριοτήτων - Καταχώριση στο Εθνικό Μητρώο Διαστημικών Αντικειμένων -  Ίδρυση Ελληνικού Διαστημικού Οργανισμού και λοιπές διατάξεις», σελ. </w:t>
        </w:r>
        <w:r w:rsidRPr="00D353DD">
          <w:rPr>
            <w:rFonts w:eastAsia="Times New Roman"/>
            <w:szCs w:val="24"/>
            <w:lang w:eastAsia="en-US"/>
          </w:rPr>
          <w:br/>
          <w:t>3. Κατάθεση Εκθέσεως Διαρκούς Επιτροπής:</w:t>
        </w:r>
      </w:ins>
    </w:p>
    <w:p w14:paraId="05A3A1D7" w14:textId="77777777" w:rsidR="00D353DD" w:rsidRPr="00D353DD" w:rsidRDefault="00D353DD" w:rsidP="00D353DD">
      <w:pPr>
        <w:spacing w:after="0" w:line="360" w:lineRule="auto"/>
        <w:rPr>
          <w:ins w:id="22" w:author="Φλούδα Χριστίνα" w:date="2018-01-10T10:54:00Z"/>
          <w:rFonts w:eastAsia="Times New Roman"/>
          <w:szCs w:val="24"/>
          <w:lang w:eastAsia="en-US"/>
        </w:rPr>
      </w:pPr>
      <w:ins w:id="23" w:author="Φλούδα Χριστίνα" w:date="2018-01-10T10:54:00Z">
        <w:r w:rsidRPr="00D353DD">
          <w:rPr>
            <w:rFonts w:eastAsia="Times New Roman"/>
            <w:szCs w:val="24"/>
            <w:lang w:eastAsia="en-US"/>
          </w:rPr>
          <w:t xml:space="preserve">Η Διαρκής Επιτροπή Μορφωτικών Υποθέσεων καταθέτει την έκθεσή της στο σχέδιο νόμου του Υπουργείου Παιδείας,  Έρευνας και Θρησκευμάτων: ««Τροποποίηση του άρθρου 5 του ν. 1920/1991 (Α’11), με τον οποίο κυρώθηκε η Πράξη Νομοθετικού Περιεχομένου: «Περί Μουσουλμάνων Θρησκευτικών Λειτουργών» (Α’182)»», σελ. </w:t>
        </w:r>
        <w:r w:rsidRPr="00D353DD">
          <w:rPr>
            <w:rFonts w:eastAsia="Times New Roman"/>
            <w:szCs w:val="24"/>
            <w:lang w:eastAsia="en-US"/>
          </w:rPr>
          <w:br/>
          <w:t xml:space="preserve"> </w:t>
        </w:r>
        <w:r w:rsidRPr="00D353DD">
          <w:rPr>
            <w:rFonts w:eastAsia="Times New Roman"/>
            <w:szCs w:val="24"/>
            <w:lang w:eastAsia="en-US"/>
          </w:rPr>
          <w:br/>
          <w:t>ΠΡΟΕΔΡΕΥΟΝΤΕΣ</w:t>
        </w:r>
      </w:ins>
    </w:p>
    <w:p w14:paraId="71845B8A" w14:textId="77777777" w:rsidR="00D353DD" w:rsidRPr="00D353DD" w:rsidRDefault="00D353DD" w:rsidP="00D353DD">
      <w:pPr>
        <w:spacing w:after="0" w:line="360" w:lineRule="auto"/>
        <w:rPr>
          <w:ins w:id="24" w:author="Φλούδα Χριστίνα" w:date="2018-01-10T10:54:00Z"/>
          <w:rFonts w:eastAsia="Times New Roman"/>
          <w:szCs w:val="24"/>
          <w:lang w:eastAsia="en-US"/>
        </w:rPr>
      </w:pPr>
    </w:p>
    <w:p w14:paraId="7DB8C44D" w14:textId="77777777" w:rsidR="00D353DD" w:rsidRPr="00D353DD" w:rsidRDefault="00D353DD" w:rsidP="00D353DD">
      <w:pPr>
        <w:spacing w:after="0" w:line="360" w:lineRule="auto"/>
        <w:rPr>
          <w:ins w:id="25" w:author="Φλούδα Χριστίνα" w:date="2018-01-10T10:54:00Z"/>
          <w:rFonts w:eastAsia="Times New Roman"/>
          <w:szCs w:val="24"/>
          <w:lang w:eastAsia="en-US"/>
        </w:rPr>
      </w:pPr>
      <w:ins w:id="26" w:author="Φλούδα Χριστίνα" w:date="2018-01-10T10:54:00Z">
        <w:r w:rsidRPr="00D353DD">
          <w:rPr>
            <w:rFonts w:eastAsia="Times New Roman"/>
            <w:szCs w:val="24"/>
            <w:lang w:eastAsia="en-US"/>
          </w:rPr>
          <w:t>ΒΑΡΕΜΕΝΟΣ Γ. , σελ.</w:t>
        </w:r>
        <w:r w:rsidRPr="00D353DD">
          <w:rPr>
            <w:rFonts w:eastAsia="Times New Roman"/>
            <w:szCs w:val="24"/>
            <w:lang w:eastAsia="en-US"/>
          </w:rPr>
          <w:br/>
          <w:t>ΓΕΩΡΓΙΑΔΗΣ Μ. , σελ.</w:t>
        </w:r>
        <w:r w:rsidRPr="00D353DD">
          <w:rPr>
            <w:rFonts w:eastAsia="Times New Roman"/>
            <w:szCs w:val="24"/>
            <w:lang w:eastAsia="en-US"/>
          </w:rPr>
          <w:br/>
          <w:t>ΚΑΚΛΑΜΑΝΗΣ Ν. , σελ.</w:t>
        </w:r>
        <w:r w:rsidRPr="00D353DD">
          <w:rPr>
            <w:rFonts w:eastAsia="Times New Roman"/>
            <w:szCs w:val="24"/>
            <w:lang w:eastAsia="en-US"/>
          </w:rPr>
          <w:br/>
          <w:t>ΚΑΜΜΕΝΟΣ Δ. , σελ.</w:t>
        </w:r>
        <w:r w:rsidRPr="00D353DD">
          <w:rPr>
            <w:rFonts w:eastAsia="Times New Roman"/>
            <w:szCs w:val="24"/>
            <w:lang w:eastAsia="en-US"/>
          </w:rPr>
          <w:br/>
          <w:t xml:space="preserve"> </w:t>
        </w:r>
        <w:r w:rsidRPr="00D353DD">
          <w:rPr>
            <w:rFonts w:eastAsia="Times New Roman"/>
            <w:szCs w:val="24"/>
            <w:lang w:eastAsia="en-US"/>
          </w:rPr>
          <w:br/>
        </w:r>
      </w:ins>
    </w:p>
    <w:p w14:paraId="344FB1E3" w14:textId="77777777" w:rsidR="00D353DD" w:rsidRPr="00D353DD" w:rsidRDefault="00D353DD" w:rsidP="00D353DD">
      <w:pPr>
        <w:spacing w:after="0" w:line="360" w:lineRule="auto"/>
        <w:rPr>
          <w:ins w:id="27" w:author="Φλούδα Χριστίνα" w:date="2018-01-10T10:54:00Z"/>
          <w:rFonts w:eastAsia="Times New Roman"/>
          <w:szCs w:val="24"/>
          <w:lang w:eastAsia="en-US"/>
        </w:rPr>
      </w:pPr>
      <w:ins w:id="28" w:author="Φλούδα Χριστίνα" w:date="2018-01-10T10:54:00Z">
        <w:r w:rsidRPr="00D353DD">
          <w:rPr>
            <w:rFonts w:eastAsia="Times New Roman"/>
            <w:szCs w:val="24"/>
            <w:lang w:eastAsia="en-US"/>
          </w:rPr>
          <w:t>ΟΜΙΛΗΤΕΣ</w:t>
        </w:r>
      </w:ins>
    </w:p>
    <w:p w14:paraId="625D116B" w14:textId="70682B4D" w:rsidR="00D353DD" w:rsidRDefault="00D353DD" w:rsidP="00D353DD">
      <w:pPr>
        <w:spacing w:after="0" w:line="600" w:lineRule="auto"/>
        <w:ind w:firstLine="720"/>
        <w:jc w:val="center"/>
        <w:rPr>
          <w:ins w:id="29" w:author="Φλούδα Χριστίνα" w:date="2018-01-10T10:54:00Z"/>
          <w:rFonts w:eastAsia="Times New Roman" w:cs="Times New Roman"/>
          <w:szCs w:val="24"/>
        </w:rPr>
      </w:pPr>
      <w:ins w:id="30" w:author="Φλούδα Χριστίνα" w:date="2018-01-10T10:54:00Z">
        <w:r w:rsidRPr="00D353DD">
          <w:rPr>
            <w:rFonts w:eastAsia="Times New Roman"/>
            <w:szCs w:val="24"/>
            <w:lang w:eastAsia="en-US"/>
          </w:rPr>
          <w:br/>
          <w:t>Α. Επί διαδικαστικού θέματος:</w:t>
        </w:r>
        <w:r w:rsidRPr="00D353DD">
          <w:rPr>
            <w:rFonts w:eastAsia="Times New Roman"/>
            <w:szCs w:val="24"/>
            <w:lang w:eastAsia="en-US"/>
          </w:rPr>
          <w:br/>
          <w:t>ΑΜΥΡΑΣ Γ. , σελ.</w:t>
        </w:r>
        <w:r w:rsidRPr="00D353DD">
          <w:rPr>
            <w:rFonts w:eastAsia="Times New Roman"/>
            <w:szCs w:val="24"/>
            <w:lang w:eastAsia="en-US"/>
          </w:rPr>
          <w:br/>
          <w:t>ΑΝΤΩΝΙΟΥ Μ. , σελ.</w:t>
        </w:r>
        <w:r w:rsidRPr="00D353DD">
          <w:rPr>
            <w:rFonts w:eastAsia="Times New Roman"/>
            <w:szCs w:val="24"/>
            <w:lang w:eastAsia="en-US"/>
          </w:rPr>
          <w:br/>
          <w:t>ΑΣΗΜΑΚΟΠΟΥΛΟΥ  Ά. , σελ.</w:t>
        </w:r>
        <w:r w:rsidRPr="00D353DD">
          <w:rPr>
            <w:rFonts w:eastAsia="Times New Roman"/>
            <w:szCs w:val="24"/>
            <w:lang w:eastAsia="en-US"/>
          </w:rPr>
          <w:br/>
          <w:t>ΒΑΓΙΩΝΑΚΗ Ε. , σελ.</w:t>
        </w:r>
        <w:r w:rsidRPr="00D353DD">
          <w:rPr>
            <w:rFonts w:eastAsia="Times New Roman"/>
            <w:szCs w:val="24"/>
            <w:lang w:eastAsia="en-US"/>
          </w:rPr>
          <w:br/>
          <w:t>ΒΑΚΗ Φ. , σελ.</w:t>
        </w:r>
        <w:r w:rsidRPr="00D353DD">
          <w:rPr>
            <w:rFonts w:eastAsia="Times New Roman"/>
            <w:szCs w:val="24"/>
            <w:lang w:eastAsia="en-US"/>
          </w:rPr>
          <w:br/>
          <w:t>ΒΑΡΕΜΕΝΟΣ Γ. , σελ.</w:t>
        </w:r>
        <w:r w:rsidRPr="00D353DD">
          <w:rPr>
            <w:rFonts w:eastAsia="Times New Roman"/>
            <w:szCs w:val="24"/>
            <w:lang w:eastAsia="en-US"/>
          </w:rPr>
          <w:br/>
          <w:t>ΓΕΩΡΓΙΑΔΗΣ Μ. , σελ.</w:t>
        </w:r>
        <w:r w:rsidRPr="00D353DD">
          <w:rPr>
            <w:rFonts w:eastAsia="Times New Roman"/>
            <w:szCs w:val="24"/>
            <w:lang w:eastAsia="en-US"/>
          </w:rPr>
          <w:br/>
          <w:t>ΔΕΝΔΙΑΣ Ν. , σελ.</w:t>
        </w:r>
        <w:r w:rsidRPr="00D353DD">
          <w:rPr>
            <w:rFonts w:eastAsia="Times New Roman"/>
            <w:szCs w:val="24"/>
            <w:lang w:eastAsia="en-US"/>
          </w:rPr>
          <w:br/>
          <w:t>ΗΛΙΟΠΟΥΛΟΣ Π. , σελ.</w:t>
        </w:r>
        <w:r w:rsidRPr="00D353DD">
          <w:rPr>
            <w:rFonts w:eastAsia="Times New Roman"/>
            <w:szCs w:val="24"/>
            <w:lang w:eastAsia="en-US"/>
          </w:rPr>
          <w:br/>
          <w:t>ΚΑΚΛΑΜΑΝΗΣ Ν. , σελ.</w:t>
        </w:r>
        <w:r w:rsidRPr="00D353DD">
          <w:rPr>
            <w:rFonts w:eastAsia="Times New Roman"/>
            <w:szCs w:val="24"/>
            <w:lang w:eastAsia="en-US"/>
          </w:rPr>
          <w:br/>
          <w:t>ΚΑΜΜΕΝΟΣ Δ. , σελ.</w:t>
        </w:r>
        <w:r w:rsidRPr="00D353DD">
          <w:rPr>
            <w:rFonts w:eastAsia="Times New Roman"/>
            <w:szCs w:val="24"/>
            <w:lang w:eastAsia="en-US"/>
          </w:rPr>
          <w:br/>
          <w:t>ΚΑΡΡΑΣ Γ. , σελ.</w:t>
        </w:r>
        <w:r w:rsidRPr="00D353DD">
          <w:rPr>
            <w:rFonts w:eastAsia="Times New Roman"/>
            <w:szCs w:val="24"/>
            <w:lang w:eastAsia="en-US"/>
          </w:rPr>
          <w:br/>
          <w:t>ΛΑΖΑΡΙΔΗΣ Γ. , σελ.</w:t>
        </w:r>
        <w:r w:rsidRPr="00D353DD">
          <w:rPr>
            <w:rFonts w:eastAsia="Times New Roman"/>
            <w:szCs w:val="24"/>
            <w:lang w:eastAsia="en-US"/>
          </w:rPr>
          <w:br/>
          <w:t>ΛΑΠΠΑΣ Σ. , σελ.</w:t>
        </w:r>
        <w:r w:rsidRPr="00D353DD">
          <w:rPr>
            <w:rFonts w:eastAsia="Times New Roman"/>
            <w:szCs w:val="24"/>
            <w:lang w:eastAsia="en-US"/>
          </w:rPr>
          <w:br/>
          <w:t>ΛΟΒΕΡΔΟΣ Α. , σελ.</w:t>
        </w:r>
        <w:r w:rsidRPr="00D353DD">
          <w:rPr>
            <w:rFonts w:eastAsia="Times New Roman"/>
            <w:szCs w:val="24"/>
            <w:lang w:eastAsia="en-US"/>
          </w:rPr>
          <w:br/>
          <w:t>ΜΑΝΤΑΣ Χ. , σελ.</w:t>
        </w:r>
        <w:r w:rsidRPr="00D353DD">
          <w:rPr>
            <w:rFonts w:eastAsia="Times New Roman"/>
            <w:szCs w:val="24"/>
            <w:lang w:eastAsia="en-US"/>
          </w:rPr>
          <w:br/>
          <w:t>ΠΑΝΑΓΙΩΤΑΡΟΣ Η. , σελ.</w:t>
        </w:r>
        <w:r w:rsidRPr="00D353DD">
          <w:rPr>
            <w:rFonts w:eastAsia="Times New Roman"/>
            <w:szCs w:val="24"/>
            <w:lang w:eastAsia="en-US"/>
          </w:rPr>
          <w:br/>
          <w:t>ΠΑΠΠΑΣ Ν. , σελ.</w:t>
        </w:r>
        <w:r w:rsidRPr="00D353DD">
          <w:rPr>
            <w:rFonts w:eastAsia="Times New Roman"/>
            <w:szCs w:val="24"/>
            <w:lang w:eastAsia="en-US"/>
          </w:rPr>
          <w:br/>
          <w:t>ΠΑΡΑΣΚΕΥΟΠΟΥΛΟΣ Ν. , σελ.</w:t>
        </w:r>
        <w:r w:rsidRPr="00D353DD">
          <w:rPr>
            <w:rFonts w:eastAsia="Times New Roman"/>
            <w:szCs w:val="24"/>
            <w:lang w:eastAsia="en-US"/>
          </w:rPr>
          <w:br/>
          <w:t>ΣΑΡΙΔΗΣ Ι. , σελ.</w:t>
        </w:r>
        <w:r w:rsidRPr="00D353DD">
          <w:rPr>
            <w:rFonts w:eastAsia="Times New Roman"/>
            <w:szCs w:val="24"/>
            <w:lang w:eastAsia="en-US"/>
          </w:rPr>
          <w:br/>
          <w:t>ΣΚΡΕΚΑΣ Κ. , σελ.</w:t>
        </w:r>
        <w:r w:rsidRPr="00D353DD">
          <w:rPr>
            <w:rFonts w:eastAsia="Times New Roman"/>
            <w:szCs w:val="24"/>
            <w:lang w:eastAsia="en-US"/>
          </w:rPr>
          <w:br/>
          <w:t>ΣΤΑΜΠΟΥΛΗ Α. , σελ.</w:t>
        </w:r>
        <w:r w:rsidRPr="00D353DD">
          <w:rPr>
            <w:rFonts w:eastAsia="Times New Roman"/>
            <w:szCs w:val="24"/>
            <w:lang w:eastAsia="en-US"/>
          </w:rPr>
          <w:br/>
          <w:t>ΣΥΝΤΥΧΑΚΗΣ Ε. , σελ.</w:t>
        </w:r>
        <w:r w:rsidRPr="00D353DD">
          <w:rPr>
            <w:rFonts w:eastAsia="Times New Roman"/>
            <w:szCs w:val="24"/>
            <w:lang w:eastAsia="en-US"/>
          </w:rPr>
          <w:br/>
          <w:t>ΨΑΡΙΑΝΟΣ Γ. , σελ.</w:t>
        </w:r>
        <w:r w:rsidRPr="00D353DD">
          <w:rPr>
            <w:rFonts w:eastAsia="Times New Roman"/>
            <w:szCs w:val="24"/>
            <w:lang w:eastAsia="en-US"/>
          </w:rPr>
          <w:br/>
        </w:r>
        <w:r w:rsidRPr="00D353DD">
          <w:rPr>
            <w:rFonts w:eastAsia="Times New Roman"/>
            <w:szCs w:val="24"/>
            <w:lang w:eastAsia="en-US"/>
          </w:rPr>
          <w:br/>
          <w:t>Β. Επί προσωπικού θέματος:</w:t>
        </w:r>
        <w:r w:rsidRPr="00D353DD">
          <w:rPr>
            <w:rFonts w:eastAsia="Times New Roman"/>
            <w:szCs w:val="24"/>
            <w:lang w:eastAsia="en-US"/>
          </w:rPr>
          <w:br/>
          <w:t>ΑΣΗΜΑΚΟΠΟΥΛΟΥ  Ά. , σελ.</w:t>
        </w:r>
        <w:r w:rsidRPr="00D353DD">
          <w:rPr>
            <w:rFonts w:eastAsia="Times New Roman"/>
            <w:szCs w:val="24"/>
            <w:lang w:eastAsia="en-US"/>
          </w:rPr>
          <w:br/>
          <w:t>ΚΩΝΣΤΑΝΤΙΝΕΑΣ Π. , σελ.</w:t>
        </w:r>
        <w:r w:rsidRPr="00D353DD">
          <w:rPr>
            <w:rFonts w:eastAsia="Times New Roman"/>
            <w:szCs w:val="24"/>
            <w:lang w:eastAsia="en-US"/>
          </w:rPr>
          <w:br/>
        </w:r>
        <w:r w:rsidRPr="00D353DD">
          <w:rPr>
            <w:rFonts w:eastAsia="Times New Roman"/>
            <w:szCs w:val="24"/>
            <w:lang w:eastAsia="en-US"/>
          </w:rPr>
          <w:br/>
          <w:t>Γ. Επί του σχεδίου νόμου του Υπουργείου Διοικητικής Ανασυγκρότησης:</w:t>
        </w:r>
        <w:r w:rsidRPr="00D353DD">
          <w:rPr>
            <w:rFonts w:eastAsia="Times New Roman"/>
            <w:szCs w:val="24"/>
            <w:lang w:eastAsia="en-US"/>
          </w:rPr>
          <w:br/>
          <w:t>ΓΕΡΟΒΑΣΙΛΗ  Ό. , σελ.</w:t>
        </w:r>
        <w:r w:rsidRPr="00D353DD">
          <w:rPr>
            <w:rFonts w:eastAsia="Times New Roman"/>
            <w:szCs w:val="24"/>
            <w:lang w:eastAsia="en-US"/>
          </w:rPr>
          <w:br/>
          <w:t>ΗΛΙΟΠΟΥΛΟΣ Π. , σελ.</w:t>
        </w:r>
        <w:r w:rsidRPr="00D353DD">
          <w:rPr>
            <w:rFonts w:eastAsia="Times New Roman"/>
            <w:szCs w:val="24"/>
            <w:lang w:eastAsia="en-US"/>
          </w:rPr>
          <w:br/>
          <w:t>ΚΑΡΡΑΣ Γ. , σελ.</w:t>
        </w:r>
        <w:r w:rsidRPr="00D353DD">
          <w:rPr>
            <w:rFonts w:eastAsia="Times New Roman"/>
            <w:szCs w:val="24"/>
            <w:lang w:eastAsia="en-US"/>
          </w:rPr>
          <w:br/>
          <w:t>ΣΤΑΜΠΟΥΛΗ Α. , σελ.</w:t>
        </w:r>
        <w:r w:rsidRPr="00D353DD">
          <w:rPr>
            <w:rFonts w:eastAsia="Times New Roman"/>
            <w:szCs w:val="24"/>
            <w:lang w:eastAsia="en-US"/>
          </w:rPr>
          <w:br/>
          <w:t>ΤΑΣΣΟΣ Σ. , σελ.</w:t>
        </w:r>
        <w:r w:rsidRPr="00D353DD">
          <w:rPr>
            <w:rFonts w:eastAsia="Times New Roman"/>
            <w:szCs w:val="24"/>
            <w:lang w:eastAsia="en-US"/>
          </w:rPr>
          <w:br/>
          <w:t>ΨΑΡΙΑΝΟΣ Γ. , σελ.</w:t>
        </w:r>
        <w:r w:rsidRPr="00D353DD">
          <w:rPr>
            <w:rFonts w:eastAsia="Times New Roman"/>
            <w:szCs w:val="24"/>
            <w:lang w:eastAsia="en-US"/>
          </w:rPr>
          <w:br/>
        </w:r>
        <w:r w:rsidRPr="00D353DD">
          <w:rPr>
            <w:rFonts w:eastAsia="Times New Roman"/>
            <w:szCs w:val="24"/>
            <w:lang w:eastAsia="en-US"/>
          </w:rPr>
          <w:br/>
          <w:t>Δ. Επί του σχεδίου νόμου του Υπουργείου Ψηφιακής Πολιτικής, Τηλεπικοινωνιών και Ενημέρωσης:</w:t>
        </w:r>
        <w:r w:rsidRPr="00D353DD">
          <w:rPr>
            <w:rFonts w:eastAsia="Times New Roman"/>
            <w:szCs w:val="24"/>
            <w:lang w:eastAsia="en-US"/>
          </w:rPr>
          <w:br/>
          <w:t>ΑΘΑΝΑΣΙΟΥ Χ. , σελ.</w:t>
        </w:r>
        <w:r w:rsidRPr="00D353DD">
          <w:rPr>
            <w:rFonts w:eastAsia="Times New Roman"/>
            <w:szCs w:val="24"/>
            <w:lang w:eastAsia="en-US"/>
          </w:rPr>
          <w:br/>
          <w:t>ΑΜΥΡΑΣ Γ. , σελ.</w:t>
        </w:r>
        <w:r w:rsidRPr="00D353DD">
          <w:rPr>
            <w:rFonts w:eastAsia="Times New Roman"/>
            <w:szCs w:val="24"/>
            <w:lang w:eastAsia="en-US"/>
          </w:rPr>
          <w:br/>
          <w:t>ΑΝΤΩΝΙΟΥ Μ. , σελ.</w:t>
        </w:r>
        <w:r w:rsidRPr="00D353DD">
          <w:rPr>
            <w:rFonts w:eastAsia="Times New Roman"/>
            <w:szCs w:val="24"/>
            <w:lang w:eastAsia="en-US"/>
          </w:rPr>
          <w:br/>
          <w:t>ΑΡΑΜΠΑΤΖΗ Φ. , σελ.</w:t>
        </w:r>
        <w:r w:rsidRPr="00D353DD">
          <w:rPr>
            <w:rFonts w:eastAsia="Times New Roman"/>
            <w:szCs w:val="24"/>
            <w:lang w:eastAsia="en-US"/>
          </w:rPr>
          <w:br/>
          <w:t>ΑΣΗΜΑΚΟΠΟΥΛΟΥ  Ά. , σελ.</w:t>
        </w:r>
        <w:r w:rsidRPr="00D353DD">
          <w:rPr>
            <w:rFonts w:eastAsia="Times New Roman"/>
            <w:szCs w:val="24"/>
            <w:lang w:eastAsia="en-US"/>
          </w:rPr>
          <w:br/>
          <w:t>ΒΑΓΕΝΑ  Ά. , σελ.</w:t>
        </w:r>
        <w:r w:rsidRPr="00D353DD">
          <w:rPr>
            <w:rFonts w:eastAsia="Times New Roman"/>
            <w:szCs w:val="24"/>
            <w:lang w:eastAsia="en-US"/>
          </w:rPr>
          <w:br/>
          <w:t>ΒΑΓΙΩΝΑΚΗ Ε. , σελ.</w:t>
        </w:r>
        <w:r w:rsidRPr="00D353DD">
          <w:rPr>
            <w:rFonts w:eastAsia="Times New Roman"/>
            <w:szCs w:val="24"/>
            <w:lang w:eastAsia="en-US"/>
          </w:rPr>
          <w:br/>
          <w:t>ΒΑΚΗ Φ. , σελ.</w:t>
        </w:r>
        <w:r w:rsidRPr="00D353DD">
          <w:rPr>
            <w:rFonts w:eastAsia="Times New Roman"/>
            <w:szCs w:val="24"/>
            <w:lang w:eastAsia="en-US"/>
          </w:rPr>
          <w:br/>
          <w:t>ΒΑΡΒΙΤΣΙΩΤΗΣ Μ. , σελ.</w:t>
        </w:r>
        <w:r w:rsidRPr="00D353DD">
          <w:rPr>
            <w:rFonts w:eastAsia="Times New Roman"/>
            <w:szCs w:val="24"/>
            <w:lang w:eastAsia="en-US"/>
          </w:rPr>
          <w:br/>
          <w:t>ΒΑΣΙΛΕΙΑΔΗΣ Γ. , σελ.</w:t>
        </w:r>
        <w:r w:rsidRPr="00D353DD">
          <w:rPr>
            <w:rFonts w:eastAsia="Times New Roman"/>
            <w:szCs w:val="24"/>
            <w:lang w:eastAsia="en-US"/>
          </w:rPr>
          <w:br/>
          <w:t>ΒΙΤΣΑΣ Δ. , σελ.</w:t>
        </w:r>
        <w:r w:rsidRPr="00D353DD">
          <w:rPr>
            <w:rFonts w:eastAsia="Times New Roman"/>
            <w:szCs w:val="24"/>
            <w:lang w:eastAsia="en-US"/>
          </w:rPr>
          <w:br/>
          <w:t>ΓΕΩΡΓΑΝΤΑΣ Γ. , σελ.</w:t>
        </w:r>
        <w:r w:rsidRPr="00D353DD">
          <w:rPr>
            <w:rFonts w:eastAsia="Times New Roman"/>
            <w:szCs w:val="24"/>
            <w:lang w:eastAsia="en-US"/>
          </w:rPr>
          <w:br/>
          <w:t>ΓΡΕΓΟΣ Α. , σελ.</w:t>
        </w:r>
        <w:r w:rsidRPr="00D353DD">
          <w:rPr>
            <w:rFonts w:eastAsia="Times New Roman"/>
            <w:szCs w:val="24"/>
            <w:lang w:eastAsia="en-US"/>
          </w:rPr>
          <w:br/>
          <w:t>ΔΑΝΕΛΛΗΣ Σ. , σελ.</w:t>
        </w:r>
        <w:r w:rsidRPr="00D353DD">
          <w:rPr>
            <w:rFonts w:eastAsia="Times New Roman"/>
            <w:szCs w:val="24"/>
            <w:lang w:eastAsia="en-US"/>
          </w:rPr>
          <w:br/>
          <w:t>ΔΕΝΔΙΑΣ Ν. , σελ.</w:t>
        </w:r>
        <w:r w:rsidRPr="00D353DD">
          <w:rPr>
            <w:rFonts w:eastAsia="Times New Roman"/>
            <w:szCs w:val="24"/>
            <w:lang w:eastAsia="en-US"/>
          </w:rPr>
          <w:br/>
          <w:t>ΗΛΙΟΠΟΥΛΟΣ Π. , σελ.</w:t>
        </w:r>
        <w:r w:rsidRPr="00D353DD">
          <w:rPr>
            <w:rFonts w:eastAsia="Times New Roman"/>
            <w:szCs w:val="24"/>
            <w:lang w:eastAsia="en-US"/>
          </w:rPr>
          <w:br/>
          <w:t>ΚΑΡΑΘΑΝΑΣΟΠΟΥΛΟΣ Ν. , σελ.</w:t>
        </w:r>
        <w:r w:rsidRPr="00D353DD">
          <w:rPr>
            <w:rFonts w:eastAsia="Times New Roman"/>
            <w:szCs w:val="24"/>
            <w:lang w:eastAsia="en-US"/>
          </w:rPr>
          <w:br/>
          <w:t>ΚΑΡΑΝΑΣΤΑΣΗΣ Α. , σελ.</w:t>
        </w:r>
        <w:r w:rsidRPr="00D353DD">
          <w:rPr>
            <w:rFonts w:eastAsia="Times New Roman"/>
            <w:szCs w:val="24"/>
            <w:lang w:eastAsia="en-US"/>
          </w:rPr>
          <w:br/>
          <w:t>ΚΑΡΡΑΣ Γ. , σελ.</w:t>
        </w:r>
        <w:r w:rsidRPr="00D353DD">
          <w:rPr>
            <w:rFonts w:eastAsia="Times New Roman"/>
            <w:szCs w:val="24"/>
            <w:lang w:eastAsia="en-US"/>
          </w:rPr>
          <w:br/>
          <w:t>ΚΑΤΣΗΣ Μ. , σελ.</w:t>
        </w:r>
        <w:r w:rsidRPr="00D353DD">
          <w:rPr>
            <w:rFonts w:eastAsia="Times New Roman"/>
            <w:szCs w:val="24"/>
            <w:lang w:eastAsia="en-US"/>
          </w:rPr>
          <w:br/>
          <w:t>ΚΑΦΑΝΤΑΡΗ Χ. , σελ.</w:t>
        </w:r>
        <w:r w:rsidRPr="00D353DD">
          <w:rPr>
            <w:rFonts w:eastAsia="Times New Roman"/>
            <w:szCs w:val="24"/>
            <w:lang w:eastAsia="en-US"/>
          </w:rPr>
          <w:br/>
          <w:t>ΚΟΝΣΟΛΑΣ Ε. , σελ.</w:t>
        </w:r>
        <w:r w:rsidRPr="00D353DD">
          <w:rPr>
            <w:rFonts w:eastAsia="Times New Roman"/>
            <w:szCs w:val="24"/>
            <w:lang w:eastAsia="en-US"/>
          </w:rPr>
          <w:br/>
          <w:t>ΚΩΝΣΤΑΝΤΙΝΕΑΣ Π. , σελ.</w:t>
        </w:r>
        <w:r w:rsidRPr="00D353DD">
          <w:rPr>
            <w:rFonts w:eastAsia="Times New Roman"/>
            <w:szCs w:val="24"/>
            <w:lang w:eastAsia="en-US"/>
          </w:rPr>
          <w:br/>
          <w:t>ΛΑΖΑΡΙΔΗΣ Γ. , σελ.</w:t>
        </w:r>
        <w:r w:rsidRPr="00D353DD">
          <w:rPr>
            <w:rFonts w:eastAsia="Times New Roman"/>
            <w:szCs w:val="24"/>
            <w:lang w:eastAsia="en-US"/>
          </w:rPr>
          <w:br/>
          <w:t>ΛΑΠΠΑΣ Σ. , σελ.</w:t>
        </w:r>
        <w:r w:rsidRPr="00D353DD">
          <w:rPr>
            <w:rFonts w:eastAsia="Times New Roman"/>
            <w:szCs w:val="24"/>
            <w:lang w:eastAsia="en-US"/>
          </w:rPr>
          <w:br/>
          <w:t>ΛΟΒΕΡΔΟΣ Α. , σελ.</w:t>
        </w:r>
        <w:r w:rsidRPr="00D353DD">
          <w:rPr>
            <w:rFonts w:eastAsia="Times New Roman"/>
            <w:szCs w:val="24"/>
            <w:lang w:eastAsia="en-US"/>
          </w:rPr>
          <w:br/>
          <w:t>ΜΑΝΙΑΤΗΣ Ι. , σελ.</w:t>
        </w:r>
        <w:r w:rsidRPr="00D353DD">
          <w:rPr>
            <w:rFonts w:eastAsia="Times New Roman"/>
            <w:szCs w:val="24"/>
            <w:lang w:eastAsia="en-US"/>
          </w:rPr>
          <w:br/>
          <w:t>ΜΕΓΑΛΟΜΥΣΤΑΚΑΣ Α. , σελ.</w:t>
        </w:r>
        <w:r w:rsidRPr="00D353DD">
          <w:rPr>
            <w:rFonts w:eastAsia="Times New Roman"/>
            <w:szCs w:val="24"/>
            <w:lang w:eastAsia="en-US"/>
          </w:rPr>
          <w:br/>
          <w:t>ΜΗΤΑΡΑΚΗΣ Π. , σελ.</w:t>
        </w:r>
        <w:r w:rsidRPr="00D353DD">
          <w:rPr>
            <w:rFonts w:eastAsia="Times New Roman"/>
            <w:szCs w:val="24"/>
            <w:lang w:eastAsia="en-US"/>
          </w:rPr>
          <w:br/>
          <w:t>ΜΙΧΕΛΟΓΙΑΝΝΑΚΗΣ Ι. , σελ.</w:t>
        </w:r>
        <w:r w:rsidRPr="00D353DD">
          <w:rPr>
            <w:rFonts w:eastAsia="Times New Roman"/>
            <w:szCs w:val="24"/>
            <w:lang w:eastAsia="en-US"/>
          </w:rPr>
          <w:br/>
          <w:t>ΜΠΑΛΑΦΑΣ Ι. , σελ.</w:t>
        </w:r>
        <w:r w:rsidRPr="00D353DD">
          <w:rPr>
            <w:rFonts w:eastAsia="Times New Roman"/>
            <w:szCs w:val="24"/>
            <w:lang w:eastAsia="en-US"/>
          </w:rPr>
          <w:br/>
          <w:t>ΜΠΟΥΚΩΡΟΣ Χ. , σελ.</w:t>
        </w:r>
        <w:r w:rsidRPr="00D353DD">
          <w:rPr>
            <w:rFonts w:eastAsia="Times New Roman"/>
            <w:szCs w:val="24"/>
            <w:lang w:eastAsia="en-US"/>
          </w:rPr>
          <w:br/>
          <w:t>ΞΑΝΘΟΣ Α. , σελ.</w:t>
        </w:r>
        <w:r w:rsidRPr="00D353DD">
          <w:rPr>
            <w:rFonts w:eastAsia="Times New Roman"/>
            <w:szCs w:val="24"/>
            <w:lang w:eastAsia="en-US"/>
          </w:rPr>
          <w:br/>
          <w:t>ΠΑΝΑΓΙΩΤΑΡΟΣ Η. , σελ.</w:t>
        </w:r>
        <w:r w:rsidRPr="00D353DD">
          <w:rPr>
            <w:rFonts w:eastAsia="Times New Roman"/>
            <w:szCs w:val="24"/>
            <w:lang w:eastAsia="en-US"/>
          </w:rPr>
          <w:br/>
          <w:t>ΠΑΠΑΔΗΜΗΤΡΙΟΥ Δ. , σελ.</w:t>
        </w:r>
        <w:r w:rsidRPr="00D353DD">
          <w:rPr>
            <w:rFonts w:eastAsia="Times New Roman"/>
            <w:szCs w:val="24"/>
            <w:lang w:eastAsia="en-US"/>
          </w:rPr>
          <w:br/>
          <w:t>ΠΑΠΑΝΑΤΣΙΟΥ Α. , σελ.</w:t>
        </w:r>
        <w:r w:rsidRPr="00D353DD">
          <w:rPr>
            <w:rFonts w:eastAsia="Times New Roman"/>
            <w:szCs w:val="24"/>
            <w:lang w:eastAsia="en-US"/>
          </w:rPr>
          <w:br/>
          <w:t>ΠΑΠΑΧΡΙΣΤΟΠΟΥΛΟΣ Α. , σελ.</w:t>
        </w:r>
        <w:r w:rsidRPr="00D353DD">
          <w:rPr>
            <w:rFonts w:eastAsia="Times New Roman"/>
            <w:szCs w:val="24"/>
            <w:lang w:eastAsia="en-US"/>
          </w:rPr>
          <w:br/>
          <w:t>ΠΑΠΠΑΣ Ν. , σελ.</w:t>
        </w:r>
        <w:r w:rsidRPr="00D353DD">
          <w:rPr>
            <w:rFonts w:eastAsia="Times New Roman"/>
            <w:szCs w:val="24"/>
            <w:lang w:eastAsia="en-US"/>
          </w:rPr>
          <w:br/>
          <w:t>ΠΕΤΡΟΠΟΥΛΟΣ Α. , σελ.</w:t>
        </w:r>
        <w:r w:rsidRPr="00D353DD">
          <w:rPr>
            <w:rFonts w:eastAsia="Times New Roman"/>
            <w:szCs w:val="24"/>
            <w:lang w:eastAsia="en-US"/>
          </w:rPr>
          <w:br/>
          <w:t>ΣΑΡΙΔΗΣ Ι. , σελ.</w:t>
        </w:r>
        <w:r w:rsidRPr="00D353DD">
          <w:rPr>
            <w:rFonts w:eastAsia="Times New Roman"/>
            <w:szCs w:val="24"/>
            <w:lang w:eastAsia="en-US"/>
          </w:rPr>
          <w:br/>
          <w:t>ΣΚΟΥΡΛΕΤΗΣ Π. , σελ.</w:t>
        </w:r>
        <w:r w:rsidRPr="00D353DD">
          <w:rPr>
            <w:rFonts w:eastAsia="Times New Roman"/>
            <w:szCs w:val="24"/>
            <w:lang w:eastAsia="en-US"/>
          </w:rPr>
          <w:br/>
          <w:t>ΣΚΡΕΚΑΣ Κ. , σελ.</w:t>
        </w:r>
        <w:r w:rsidRPr="00D353DD">
          <w:rPr>
            <w:rFonts w:eastAsia="Times New Roman"/>
            <w:szCs w:val="24"/>
            <w:lang w:eastAsia="en-US"/>
          </w:rPr>
          <w:br/>
          <w:t>ΣΤΑΘΑΚΗΣ Γ. , σελ.</w:t>
        </w:r>
        <w:r w:rsidRPr="00D353DD">
          <w:rPr>
            <w:rFonts w:eastAsia="Times New Roman"/>
            <w:szCs w:val="24"/>
            <w:lang w:eastAsia="en-US"/>
          </w:rPr>
          <w:br/>
          <w:t>ΣΥΝΤΥΧΑΚΗΣ Ε. , σελ.</w:t>
        </w:r>
        <w:r w:rsidRPr="00D353DD">
          <w:rPr>
            <w:rFonts w:eastAsia="Times New Roman"/>
            <w:szCs w:val="24"/>
            <w:lang w:eastAsia="en-US"/>
          </w:rPr>
          <w:br/>
          <w:t>ΤΖΑΚΡΗ Θ. , σελ.</w:t>
        </w:r>
        <w:r w:rsidRPr="00D353DD">
          <w:rPr>
            <w:rFonts w:eastAsia="Times New Roman"/>
            <w:szCs w:val="24"/>
            <w:lang w:eastAsia="en-US"/>
          </w:rPr>
          <w:br/>
          <w:t>ΤΟΣΚΑΣ Ν. , σελ.</w:t>
        </w:r>
        <w:r w:rsidRPr="00D353DD">
          <w:rPr>
            <w:rFonts w:eastAsia="Times New Roman"/>
            <w:szCs w:val="24"/>
            <w:lang w:eastAsia="en-US"/>
          </w:rPr>
          <w:br/>
        </w:r>
        <w:r w:rsidRPr="00D353DD">
          <w:rPr>
            <w:rFonts w:eastAsia="Times New Roman"/>
            <w:szCs w:val="24"/>
            <w:lang w:eastAsia="en-US"/>
          </w:rPr>
          <w:br/>
          <w:t>ΠΑΡΕΜΒΑΣΕΙΣ:</w:t>
        </w:r>
        <w:r w:rsidRPr="00D353DD">
          <w:rPr>
            <w:rFonts w:eastAsia="Times New Roman"/>
            <w:szCs w:val="24"/>
            <w:lang w:eastAsia="en-US"/>
          </w:rPr>
          <w:br/>
          <w:t>ΚΑΜΜΕΝΟΣ Δ. , σελ.</w:t>
        </w:r>
        <w:r w:rsidRPr="00D353DD">
          <w:rPr>
            <w:rFonts w:eastAsia="Times New Roman"/>
            <w:szCs w:val="24"/>
            <w:lang w:eastAsia="en-US"/>
          </w:rPr>
          <w:br/>
          <w:t>ΝΙΚΟΛΟΠΟΥΛΟΣ Ν. , σελ.</w:t>
        </w:r>
        <w:r w:rsidRPr="00D353DD">
          <w:rPr>
            <w:rFonts w:eastAsia="Times New Roman"/>
            <w:szCs w:val="24"/>
            <w:lang w:eastAsia="en-US"/>
          </w:rPr>
          <w:br/>
          <w:t>ΠΑΠΑΔΟΠΟΥΛΟΣ Ν. , σελ.</w:t>
        </w:r>
        <w:r w:rsidRPr="00D353DD">
          <w:rPr>
            <w:rFonts w:eastAsia="Times New Roman"/>
            <w:szCs w:val="24"/>
            <w:lang w:eastAsia="en-US"/>
          </w:rPr>
          <w:br/>
          <w:t>ΣΕΒΑΣΤΑΚΗΣ Δ. , σελ.</w:t>
        </w:r>
        <w:r w:rsidRPr="00D353DD">
          <w:rPr>
            <w:rFonts w:eastAsia="Times New Roman"/>
            <w:szCs w:val="24"/>
            <w:lang w:eastAsia="en-US"/>
          </w:rPr>
          <w:br/>
        </w:r>
      </w:ins>
    </w:p>
    <w:p w14:paraId="6A03DC01"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6A03DC02"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Ι</w:t>
      </w:r>
      <w:r>
        <w:rPr>
          <w:rFonts w:eastAsia="Times New Roman" w:cs="Times New Roman"/>
          <w:szCs w:val="24"/>
          <w:lang w:val="en-US"/>
        </w:rPr>
        <w:t>Z</w:t>
      </w:r>
      <w:r>
        <w:rPr>
          <w:rFonts w:eastAsia="Times New Roman" w:cs="Times New Roman"/>
          <w:szCs w:val="24"/>
        </w:rPr>
        <w:t xml:space="preserve">΄ ΠΕΡΙΟΔΟΣ </w:t>
      </w:r>
    </w:p>
    <w:p w14:paraId="6A03DC03"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A03DC04"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ΣΥΝΟΔΟΣ Γ΄</w:t>
      </w:r>
    </w:p>
    <w:p w14:paraId="6A03DC05"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ΣΥΝΕΔΡΙΑΣΗ ΜΘ΄</w:t>
      </w:r>
    </w:p>
    <w:p w14:paraId="6A03DC06"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Τετάρτη 20 Δεκεμβρίου 2017</w:t>
      </w:r>
    </w:p>
    <w:p w14:paraId="6A03DC0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Αθήνα, σήμερα στις 20 Δεκεμβρίου 2017, ημέρα Τετάρτη και ώρα 10.19΄</w:t>
      </w:r>
      <w:r w:rsidRPr="00B11662">
        <w:rPr>
          <w:rFonts w:eastAsia="Times New Roman" w:cs="Times New Roman"/>
          <w:szCs w:val="24"/>
        </w:rPr>
        <w:t>,</w:t>
      </w:r>
      <w:r>
        <w:rPr>
          <w:rFonts w:eastAsia="Times New Roman" w:cs="Times New Roman"/>
          <w:szCs w:val="24"/>
        </w:rPr>
        <w:t xml:space="preserve"> συνήλθε στην Αίθουσα Γερουσίας η Βουλή σε ολομέλεια για να συνεδριάσει υπό την προεδρία του Δ΄ Αντιπροέδρου αυτής κ. </w:t>
      </w:r>
      <w:r w:rsidRPr="0087796F">
        <w:rPr>
          <w:rFonts w:eastAsia="Times New Roman" w:cs="Times New Roman"/>
          <w:b/>
          <w:szCs w:val="24"/>
        </w:rPr>
        <w:t>ΝΙΚΗΤΑ ΚΑΚΛΑΜΑΝΗ</w:t>
      </w:r>
      <w:r w:rsidRPr="00B11662">
        <w:rPr>
          <w:rFonts w:eastAsia="Times New Roman" w:cs="Times New Roman"/>
          <w:szCs w:val="24"/>
        </w:rPr>
        <w:t>.</w:t>
      </w:r>
    </w:p>
    <w:p w14:paraId="6A03DC08" w14:textId="77777777" w:rsidR="001B1D00" w:rsidRDefault="00D353DD">
      <w:pPr>
        <w:spacing w:after="0"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Κυρίες και κύριοι συνάδελφοι, αρχίζει η συνεδρίαση. </w:t>
      </w:r>
    </w:p>
    <w:p w14:paraId="6A03DC0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Έχω την τιμή να ανακοινώσω στο Σώμ</w:t>
      </w:r>
      <w:r>
        <w:rPr>
          <w:rFonts w:eastAsia="Times New Roman" w:cs="Times New Roman"/>
          <w:szCs w:val="24"/>
        </w:rPr>
        <w:t xml:space="preserve">α το </w:t>
      </w:r>
      <w:r>
        <w:rPr>
          <w:rFonts w:eastAsia="Times New Roman" w:cs="Times New Roman"/>
          <w:szCs w:val="24"/>
        </w:rPr>
        <w:t>δ</w:t>
      </w:r>
      <w:r>
        <w:rPr>
          <w:rFonts w:eastAsia="Times New Roman" w:cs="Times New Roman"/>
          <w:szCs w:val="24"/>
        </w:rPr>
        <w:t xml:space="preserve">ελτίο </w:t>
      </w:r>
      <w:r>
        <w:rPr>
          <w:rFonts w:eastAsia="Times New Roman" w:cs="Times New Roman"/>
          <w:szCs w:val="24"/>
        </w:rPr>
        <w:t>ε</w:t>
      </w:r>
      <w:r>
        <w:rPr>
          <w:rFonts w:eastAsia="Times New Roman" w:cs="Times New Roman"/>
          <w:szCs w:val="24"/>
        </w:rPr>
        <w:t xml:space="preserve">πικαίρων </w:t>
      </w:r>
      <w:r>
        <w:rPr>
          <w:rFonts w:eastAsia="Times New Roman" w:cs="Times New Roman"/>
          <w:szCs w:val="24"/>
        </w:rPr>
        <w:t>ε</w:t>
      </w:r>
      <w:r>
        <w:rPr>
          <w:rFonts w:eastAsia="Times New Roman" w:cs="Times New Roman"/>
          <w:szCs w:val="24"/>
        </w:rPr>
        <w:t>ρωτήσεων της Πέμπτης 21 Δεκεμβρίου 2017.</w:t>
      </w:r>
    </w:p>
    <w:p w14:paraId="6A03DC0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Α. </w:t>
      </w:r>
      <w:r>
        <w:rPr>
          <w:rFonts w:eastAsia="Times New Roman" w:cs="Times New Roman"/>
          <w:szCs w:val="24"/>
        </w:rPr>
        <w:t>ΕΠΙΚΑΙΡΕΣ ΕΡΩΤΗΣΕΙΣ</w:t>
      </w:r>
      <w:r>
        <w:rPr>
          <w:rFonts w:eastAsia="Times New Roman" w:cs="Times New Roman"/>
          <w:szCs w:val="24"/>
        </w:rPr>
        <w:t xml:space="preserve"> Πρώτου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 της</w:t>
      </w:r>
      <w:r>
        <w:rPr>
          <w:rFonts w:eastAsia="Times New Roman" w:cs="Times New Roman"/>
          <w:szCs w:val="24"/>
        </w:rPr>
        <w:t xml:space="preserve"> Βουλής)</w:t>
      </w:r>
    </w:p>
    <w:p w14:paraId="6A03DC0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1. Η με αριθμό 615/11-12-2017 επίκαιρη ερώτηση του Βουλευτή Τρικάλων του Συνασπισμού Ριζοσπαστικής</w:t>
      </w:r>
      <w:r>
        <w:rPr>
          <w:rFonts w:eastAsia="Times New Roman" w:cs="Times New Roman"/>
          <w:szCs w:val="24"/>
        </w:rPr>
        <w:t xml:space="preserve"> Αριστεράς κ. Χρήστου Σιμορέλη προς τον Υπουργό Αγροτικής Ανάπτυξης και Τροφίμων, με θέμα: «Αναθεώρηση των κριτηρίων επιλογής εκμετάλλευσης για τη δράση 10.01.04, Μείωση της ρύπανσης νερού από γεωργική δραστηριότητα».</w:t>
      </w:r>
    </w:p>
    <w:p w14:paraId="6A03DC0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2. Η με αριθμό 698/19-12-2017 επίκαιρη</w:t>
      </w:r>
      <w:r>
        <w:rPr>
          <w:rFonts w:eastAsia="Times New Roman" w:cs="Times New Roman"/>
          <w:szCs w:val="24"/>
        </w:rPr>
        <w:t xml:space="preserve"> ερώτηση του Βουλευτή Κιλκίς της Νέας Δημοκρατίας κ. Γεωργίου Γεωργαντά προς την Υ</w:t>
      </w:r>
      <w:r>
        <w:rPr>
          <w:rFonts w:eastAsia="Times New Roman" w:cs="Times New Roman"/>
          <w:szCs w:val="24"/>
        </w:rPr>
        <w:lastRenderedPageBreak/>
        <w:t>πουργό Διοικητικής Ανασυγκρότησης, με θέμα: «Ατελή και αποσπασματικά τα αποτελέσματα της Κυβέρνησης για τα Ψηφιακά Οργανογράμματα».</w:t>
      </w:r>
    </w:p>
    <w:p w14:paraId="6A03DC0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3. Η με αριθμό 580/6-12-2017 επίκαιρη ερώτ</w:t>
      </w:r>
      <w:r>
        <w:rPr>
          <w:rFonts w:eastAsia="Times New Roman" w:cs="Times New Roman"/>
          <w:szCs w:val="24"/>
        </w:rPr>
        <w:t>ηση της Βουλευτού Αττικής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Παρασκευής Χριστοφιλοπούλου προς την Υπουργό Εργασίας, Κοινωνικής Ασφάλισης και Κοινωνικής Αλληλεγγύης, με θέμα: «Οικονομική ενίσχυση για την αποκατάσταση ζημιών κατοικίας και αντικατ</w:t>
      </w:r>
      <w:r>
        <w:rPr>
          <w:rFonts w:eastAsia="Times New Roman" w:cs="Times New Roman"/>
          <w:szCs w:val="24"/>
        </w:rPr>
        <w:t xml:space="preserve">άσταση οικοσκευής για τους πληγέντες από τη φονική πλημμύρα στην </w:t>
      </w:r>
      <w:r>
        <w:rPr>
          <w:rFonts w:eastAsia="Times New Roman" w:cs="Times New Roman"/>
          <w:szCs w:val="24"/>
        </w:rPr>
        <w:t>δ</w:t>
      </w:r>
      <w:r>
        <w:rPr>
          <w:rFonts w:eastAsia="Times New Roman" w:cs="Times New Roman"/>
          <w:szCs w:val="24"/>
        </w:rPr>
        <w:t>υτική Αττική».</w:t>
      </w:r>
    </w:p>
    <w:p w14:paraId="6A03DC0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4. Η με αριθμό 696/19-12-2017 επίκαιρη ερώτηση του Βουλευτή Β΄ Αθηνών του Κομμουνιστικού Κόμματος Ελλάδ</w:t>
      </w:r>
      <w:r>
        <w:rPr>
          <w:rFonts w:eastAsia="Times New Roman" w:cs="Times New Roman"/>
          <w:szCs w:val="24"/>
        </w:rPr>
        <w:t>α</w:t>
      </w:r>
      <w:r>
        <w:rPr>
          <w:rFonts w:eastAsia="Times New Roman" w:cs="Times New Roman"/>
          <w:szCs w:val="24"/>
        </w:rPr>
        <w:t>ς κ. Χρήστου Κατσώτη προς την Υπουργό Εργασίας, Κοινωνικής Ασφάλισης κα</w:t>
      </w:r>
      <w:r>
        <w:rPr>
          <w:rFonts w:eastAsia="Times New Roman" w:cs="Times New Roman"/>
          <w:szCs w:val="24"/>
        </w:rPr>
        <w:t xml:space="preserve">ι </w:t>
      </w:r>
      <w:r>
        <w:rPr>
          <w:rFonts w:eastAsia="Times New Roman" w:cs="Times New Roman"/>
          <w:szCs w:val="24"/>
        </w:rPr>
        <w:lastRenderedPageBreak/>
        <w:t>Κοινωνικής Αλληλεγγύης, με θέμα: «Να σταματήσει η τρομοκρατία και οι διώξεις των εργαζομένων στα σο</w:t>
      </w:r>
      <w:r>
        <w:rPr>
          <w:rFonts w:eastAsia="Times New Roman" w:cs="Times New Roman"/>
          <w:szCs w:val="24"/>
        </w:rPr>
        <w:t>υ</w:t>
      </w:r>
      <w:r>
        <w:rPr>
          <w:rFonts w:eastAsia="Times New Roman" w:cs="Times New Roman"/>
          <w:szCs w:val="24"/>
        </w:rPr>
        <w:t>περμάρκετ “ΚΑΡΥΠΙΔΗΣ”, να διασφαλιστεί το δικαίωμά τους στη δουλειά και να καταβληθούν τα δεδουλευμένα τους».</w:t>
      </w:r>
    </w:p>
    <w:p w14:paraId="6A03DC0F" w14:textId="77777777" w:rsidR="001B1D00" w:rsidRDefault="00D353DD">
      <w:pPr>
        <w:spacing w:after="0" w:line="600" w:lineRule="auto"/>
        <w:ind w:firstLine="720"/>
        <w:jc w:val="both"/>
        <w:rPr>
          <w:rFonts w:eastAsia="Times New Roman" w:cs="Times New Roman"/>
          <w:bCs/>
          <w:szCs w:val="24"/>
        </w:rPr>
      </w:pPr>
      <w:r>
        <w:rPr>
          <w:rFonts w:eastAsia="Times New Roman" w:cs="Times New Roman"/>
          <w:bCs/>
          <w:szCs w:val="24"/>
        </w:rPr>
        <w:t xml:space="preserve">Β. </w:t>
      </w:r>
      <w:r>
        <w:rPr>
          <w:rFonts w:eastAsia="Times New Roman" w:cs="Times New Roman"/>
          <w:bCs/>
          <w:szCs w:val="24"/>
        </w:rPr>
        <w:t xml:space="preserve">ΕΠΙΚΑΙΡΕΣ ΕΡΩΤΗΣΕΙΣ </w:t>
      </w:r>
      <w:r>
        <w:rPr>
          <w:rFonts w:eastAsia="Times New Roman" w:cs="Times New Roman"/>
          <w:bCs/>
          <w:szCs w:val="24"/>
        </w:rPr>
        <w:t xml:space="preserve">Δεύτερου Κύκλου </w:t>
      </w:r>
      <w:r>
        <w:rPr>
          <w:rFonts w:eastAsia="Times New Roman" w:cs="Times New Roman"/>
          <w:bCs/>
          <w:szCs w:val="24"/>
        </w:rPr>
        <w:t>(Άρθρο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του</w:t>
      </w:r>
      <w:r>
        <w:rPr>
          <w:rFonts w:eastAsia="Times New Roman" w:cs="Times New Roman"/>
          <w:bCs/>
          <w:szCs w:val="24"/>
        </w:rPr>
        <w:t xml:space="preserve"> </w:t>
      </w:r>
      <w:r>
        <w:rPr>
          <w:rFonts w:eastAsia="Times New Roman" w:cs="Times New Roman"/>
          <w:bCs/>
          <w:szCs w:val="24"/>
        </w:rPr>
        <w:t>Καν</w:t>
      </w:r>
      <w:r>
        <w:rPr>
          <w:rFonts w:eastAsia="Times New Roman" w:cs="Times New Roman"/>
          <w:bCs/>
          <w:szCs w:val="24"/>
        </w:rPr>
        <w:t>ονισμού</w:t>
      </w:r>
      <w:r>
        <w:rPr>
          <w:rFonts w:eastAsia="Times New Roman" w:cs="Times New Roman"/>
          <w:bCs/>
          <w:szCs w:val="24"/>
        </w:rPr>
        <w:t xml:space="preserve"> </w:t>
      </w:r>
      <w:r>
        <w:rPr>
          <w:rFonts w:eastAsia="Times New Roman" w:cs="Times New Roman"/>
          <w:bCs/>
          <w:szCs w:val="24"/>
        </w:rPr>
        <w:t xml:space="preserve">της </w:t>
      </w:r>
      <w:r>
        <w:rPr>
          <w:rFonts w:eastAsia="Times New Roman" w:cs="Times New Roman"/>
          <w:bCs/>
          <w:szCs w:val="24"/>
        </w:rPr>
        <w:t>Βουλής)</w:t>
      </w:r>
    </w:p>
    <w:p w14:paraId="6A03DC1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1. Η με αριθμό 642/18-12-2017 επίκαιρη ερώτηση της Βουλευτού Καρδίτσας του Συνασπισμού Ριζοσπαστικής Αριστεράς κ</w:t>
      </w:r>
      <w:r>
        <w:rPr>
          <w:rFonts w:eastAsia="Times New Roman" w:cs="Times New Roman"/>
          <w:szCs w:val="24"/>
        </w:rPr>
        <w:t>.</w:t>
      </w:r>
      <w:r>
        <w:rPr>
          <w:rFonts w:eastAsia="Times New Roman" w:cs="Times New Roman"/>
          <w:szCs w:val="24"/>
        </w:rPr>
        <w:t xml:space="preserve"> Παναγιώτας Βράντζα προς τον Υπουργό Αγροτικής Ανάπτυξης και Τροφίμων, με θέμα: «Η κατ</w:t>
      </w:r>
      <w:r>
        <w:rPr>
          <w:rFonts w:eastAsia="Times New Roman" w:cs="Times New Roman"/>
          <w:szCs w:val="24"/>
        </w:rPr>
        <w:t xml:space="preserve">ακόρυφη πτώση της τιμής του πρόβειου γάλακτος και ο πραγματικός κίνδυνος για τη φέτα». </w:t>
      </w:r>
    </w:p>
    <w:p w14:paraId="6A03DC1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2. Η με αριθμό 678/18-12-2017 επίκαιρη ερώτηση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szCs w:val="24"/>
        </w:rPr>
        <w:lastRenderedPageBreak/>
        <w:t>Βασιλείου Κεγκέρογλου προς την Υπουργό Εργασίας, Κο</w:t>
      </w:r>
      <w:r>
        <w:rPr>
          <w:rFonts w:eastAsia="Times New Roman" w:cs="Times New Roman"/>
          <w:szCs w:val="24"/>
        </w:rPr>
        <w:t>ινωνικής Ασφάλισης και Κοινωνικής</w:t>
      </w:r>
      <w:r>
        <w:rPr>
          <w:rFonts w:eastAsia="Times New Roman" w:cs="Times New Roman"/>
          <w:b/>
          <w:bCs/>
          <w:szCs w:val="24"/>
        </w:rPr>
        <w:t xml:space="preserve"> </w:t>
      </w:r>
      <w:r>
        <w:rPr>
          <w:rFonts w:eastAsia="Times New Roman" w:cs="Times New Roman"/>
          <w:szCs w:val="24"/>
        </w:rPr>
        <w:t>Αλληλεγγύης, με θέμα: «120 δόσεις για ληξιπρόθεσμες οφειλές ασφαλιστικών εισφορών».</w:t>
      </w:r>
    </w:p>
    <w:p w14:paraId="6A03DC1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3. Η με αριθμό 679/18-12-2017 επίκαιρη ερώτηση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ς κ. Εμμανουήλ</w:t>
      </w:r>
      <w:r>
        <w:rPr>
          <w:rFonts w:eastAsia="Times New Roman" w:cs="Times New Roman"/>
          <w:b/>
          <w:bCs/>
          <w:szCs w:val="24"/>
        </w:rPr>
        <w:t xml:space="preserve"> </w:t>
      </w:r>
      <w:r>
        <w:rPr>
          <w:rFonts w:eastAsia="Times New Roman" w:cs="Times New Roman"/>
          <w:szCs w:val="24"/>
        </w:rPr>
        <w:t>Συντυχάκη</w:t>
      </w:r>
      <w:r>
        <w:rPr>
          <w:rFonts w:eastAsia="Times New Roman" w:cs="Times New Roman"/>
          <w:b/>
          <w:bCs/>
          <w:szCs w:val="24"/>
        </w:rPr>
        <w:t xml:space="preserve"> </w:t>
      </w:r>
      <w:r>
        <w:rPr>
          <w:rFonts w:eastAsia="Times New Roman" w:cs="Times New Roman"/>
          <w:szCs w:val="24"/>
        </w:rPr>
        <w:t xml:space="preserve">προς την </w:t>
      </w:r>
      <w:r>
        <w:rPr>
          <w:rFonts w:eastAsia="Times New Roman" w:cs="Times New Roman"/>
          <w:szCs w:val="24"/>
        </w:rPr>
        <w:t>Υπουργό</w:t>
      </w:r>
      <w:r>
        <w:rPr>
          <w:rFonts w:eastAsia="Times New Roman" w:cs="Times New Roman"/>
          <w:b/>
          <w:bCs/>
          <w:szCs w:val="24"/>
        </w:rPr>
        <w:t xml:space="preserve"> </w:t>
      </w:r>
      <w:r>
        <w:rPr>
          <w:rFonts w:eastAsia="Times New Roman" w:cs="Times New Roman"/>
          <w:szCs w:val="24"/>
        </w:rPr>
        <w:t>Εργασίας,</w:t>
      </w:r>
      <w:r>
        <w:rPr>
          <w:rFonts w:eastAsia="Times New Roman" w:cs="Times New Roman"/>
          <w:b/>
          <w:bCs/>
          <w:szCs w:val="24"/>
        </w:rPr>
        <w:t xml:space="preserve"> </w:t>
      </w:r>
      <w:r>
        <w:rPr>
          <w:rFonts w:eastAsia="Times New Roman" w:cs="Times New Roman"/>
          <w:szCs w:val="24"/>
        </w:rPr>
        <w:t>Κοινωνικής</w:t>
      </w:r>
      <w:r>
        <w:rPr>
          <w:rFonts w:eastAsia="Times New Roman" w:cs="Times New Roman"/>
          <w:b/>
          <w:bCs/>
          <w:szCs w:val="24"/>
        </w:rPr>
        <w:t xml:space="preserve"> </w:t>
      </w:r>
      <w:r>
        <w:rPr>
          <w:rFonts w:eastAsia="Times New Roman" w:cs="Times New Roman"/>
          <w:szCs w:val="24"/>
        </w:rPr>
        <w:t>Ασφάλισης</w:t>
      </w:r>
      <w:r>
        <w:rPr>
          <w:rFonts w:eastAsia="Times New Roman" w:cs="Times New Roman"/>
          <w:b/>
          <w:bCs/>
          <w:szCs w:val="24"/>
        </w:rPr>
        <w:t xml:space="preserve"> </w:t>
      </w:r>
      <w:r>
        <w:rPr>
          <w:rFonts w:eastAsia="Times New Roman" w:cs="Times New Roman"/>
          <w:szCs w:val="24"/>
        </w:rPr>
        <w:t>και</w:t>
      </w:r>
      <w:r>
        <w:rPr>
          <w:rFonts w:eastAsia="Times New Roman" w:cs="Times New Roman"/>
          <w:b/>
          <w:bCs/>
          <w:szCs w:val="24"/>
        </w:rPr>
        <w:t xml:space="preserve"> </w:t>
      </w:r>
      <w:r>
        <w:rPr>
          <w:rFonts w:eastAsia="Times New Roman" w:cs="Times New Roman"/>
          <w:szCs w:val="24"/>
        </w:rPr>
        <w:t>Κοινωνικής</w:t>
      </w:r>
      <w:r>
        <w:rPr>
          <w:rFonts w:eastAsia="Times New Roman" w:cs="Times New Roman"/>
          <w:b/>
          <w:bCs/>
          <w:szCs w:val="24"/>
        </w:rPr>
        <w:t xml:space="preserve"> </w:t>
      </w:r>
      <w:r>
        <w:rPr>
          <w:rFonts w:eastAsia="Times New Roman" w:cs="Times New Roman"/>
          <w:szCs w:val="24"/>
        </w:rPr>
        <w:t>Αλληλεγγύης</w:t>
      </w:r>
      <w:r>
        <w:rPr>
          <w:rFonts w:eastAsia="Times New Roman" w:cs="Times New Roman"/>
          <w:b/>
          <w:bCs/>
          <w:szCs w:val="24"/>
        </w:rPr>
        <w:t xml:space="preserve">, </w:t>
      </w:r>
      <w:r>
        <w:rPr>
          <w:rFonts w:eastAsia="Times New Roman" w:cs="Times New Roman"/>
          <w:szCs w:val="24"/>
        </w:rPr>
        <w:t>με θέμα: «Απόλυση εργαζόμενης, μέλους του ΔΣ του “Συνδικάτου Γάλακτος-Τροφίμων και Ποτών Ν. Ηρακλείου” από την εταιρεία “Σαβοϊδάκης Α.Ε.” ».</w:t>
      </w:r>
    </w:p>
    <w:p w14:paraId="6A03DC1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4. Η με αριθμό 643/18-12-2017 επίκαιρη ερώτηση τ</w:t>
      </w:r>
      <w:r>
        <w:rPr>
          <w:rFonts w:eastAsia="Times New Roman" w:cs="Times New Roman"/>
          <w:szCs w:val="24"/>
        </w:rPr>
        <w:t>ου Βουλευτή Δράμας του Συνασπισμού Ριζοσπαστικής Αριστεράς κ. Χρήστου</w:t>
      </w:r>
      <w:r>
        <w:rPr>
          <w:rFonts w:eastAsia="Times New Roman" w:cs="Times New Roman"/>
          <w:b/>
          <w:bCs/>
          <w:szCs w:val="24"/>
        </w:rPr>
        <w:t xml:space="preserve"> </w:t>
      </w:r>
      <w:r>
        <w:rPr>
          <w:rFonts w:eastAsia="Times New Roman" w:cs="Times New Roman"/>
          <w:szCs w:val="24"/>
        </w:rPr>
        <w:lastRenderedPageBreak/>
        <w:t>Καραγιαννίδη</w:t>
      </w:r>
      <w:r>
        <w:rPr>
          <w:rFonts w:eastAsia="Times New Roman" w:cs="Times New Roman"/>
          <w:b/>
          <w:bCs/>
          <w:szCs w:val="24"/>
        </w:rPr>
        <w:t xml:space="preserve"> </w:t>
      </w:r>
      <w:r>
        <w:rPr>
          <w:rFonts w:eastAsia="Times New Roman" w:cs="Times New Roman"/>
          <w:szCs w:val="24"/>
        </w:rPr>
        <w:t>προς τον Υπουργό Αγροτικής</w:t>
      </w:r>
      <w:r>
        <w:rPr>
          <w:rFonts w:eastAsia="Times New Roman" w:cs="Times New Roman"/>
          <w:b/>
          <w:bCs/>
          <w:szCs w:val="24"/>
        </w:rPr>
        <w:t xml:space="preserve"> </w:t>
      </w:r>
      <w:r>
        <w:rPr>
          <w:rFonts w:eastAsia="Times New Roman" w:cs="Times New Roman"/>
          <w:szCs w:val="24"/>
        </w:rPr>
        <w:t>Ανάπτυξης</w:t>
      </w:r>
      <w:r>
        <w:rPr>
          <w:rFonts w:eastAsia="Times New Roman" w:cs="Times New Roman"/>
          <w:b/>
          <w:bCs/>
          <w:szCs w:val="24"/>
        </w:rPr>
        <w:t xml:space="preserve"> </w:t>
      </w:r>
      <w:r>
        <w:rPr>
          <w:rFonts w:eastAsia="Times New Roman" w:cs="Times New Roman"/>
          <w:szCs w:val="24"/>
        </w:rPr>
        <w:t>και</w:t>
      </w:r>
      <w:r>
        <w:rPr>
          <w:rFonts w:eastAsia="Times New Roman" w:cs="Times New Roman"/>
          <w:b/>
          <w:bCs/>
          <w:szCs w:val="24"/>
        </w:rPr>
        <w:t xml:space="preserve"> </w:t>
      </w:r>
      <w:r>
        <w:rPr>
          <w:rFonts w:eastAsia="Times New Roman" w:cs="Times New Roman"/>
          <w:szCs w:val="24"/>
        </w:rPr>
        <w:t>Τροφίμων</w:t>
      </w:r>
      <w:r>
        <w:rPr>
          <w:rFonts w:eastAsia="Times New Roman" w:cs="Times New Roman"/>
          <w:b/>
          <w:bCs/>
          <w:szCs w:val="24"/>
        </w:rPr>
        <w:t xml:space="preserve"> </w:t>
      </w:r>
      <w:r>
        <w:rPr>
          <w:rFonts w:eastAsia="Times New Roman" w:cs="Times New Roman"/>
          <w:szCs w:val="24"/>
        </w:rPr>
        <w:t>σχετικά με τη δωρεάν παραχώρηση της χρήσης για δυο ακίνητα στο Δήμο Δράμας.</w:t>
      </w:r>
    </w:p>
    <w:p w14:paraId="6A03DC1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5. Η με αριθμό 622/12-12-2017 επίκαιρη ερώτηση </w:t>
      </w:r>
      <w:r>
        <w:rPr>
          <w:rFonts w:eastAsia="Times New Roman" w:cs="Times New Roman"/>
          <w:szCs w:val="24"/>
        </w:rPr>
        <w:t>του Βουλευτή Λάρισας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Cs/>
          <w:szCs w:val="24"/>
        </w:rPr>
        <w:t xml:space="preserve"> </w:t>
      </w:r>
      <w:r>
        <w:rPr>
          <w:rFonts w:eastAsia="Times New Roman" w:cs="Times New Roman"/>
          <w:szCs w:val="24"/>
        </w:rPr>
        <w:t>Κωνσταντίνου Μπαργιώτα προς την Υπουργό Διοικητικής Ανασυγκρότησης</w:t>
      </w:r>
      <w:r>
        <w:rPr>
          <w:rFonts w:eastAsia="Times New Roman" w:cs="Times New Roman"/>
          <w:b/>
          <w:bCs/>
          <w:szCs w:val="24"/>
        </w:rPr>
        <w:t xml:space="preserve">, </w:t>
      </w:r>
      <w:r>
        <w:rPr>
          <w:rFonts w:eastAsia="Times New Roman" w:cs="Times New Roman"/>
          <w:szCs w:val="24"/>
        </w:rPr>
        <w:t>με θέμα: «Πότε θα εφαρμοστεί η ψηφιακή υπογραφή;».</w:t>
      </w:r>
    </w:p>
    <w:p w14:paraId="6A03DC1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6. Η με αριθμό 693/18-12-2017 επίκαιρη ερώτηση του Βουλευτή Β΄ Αθηνών</w:t>
      </w:r>
      <w:r>
        <w:rPr>
          <w:rFonts w:eastAsia="Times New Roman" w:cs="Times New Roman"/>
          <w:szCs w:val="24"/>
        </w:rPr>
        <w:t xml:space="preserve">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b/>
          <w:bCs/>
          <w:szCs w:val="24"/>
        </w:rPr>
        <w:t xml:space="preserve"> </w:t>
      </w:r>
      <w:r>
        <w:rPr>
          <w:rFonts w:eastAsia="Times New Roman" w:cs="Times New Roman"/>
          <w:szCs w:val="24"/>
        </w:rPr>
        <w:t>Ανδρέα</w:t>
      </w:r>
      <w:r>
        <w:rPr>
          <w:rFonts w:eastAsia="Times New Roman" w:cs="Times New Roman"/>
          <w:b/>
          <w:bCs/>
          <w:szCs w:val="24"/>
        </w:rPr>
        <w:t xml:space="preserve"> </w:t>
      </w:r>
      <w:r>
        <w:rPr>
          <w:rFonts w:eastAsia="Times New Roman" w:cs="Times New Roman"/>
          <w:szCs w:val="24"/>
        </w:rPr>
        <w:t>Λοβέρδου προς τον Υπουργό</w:t>
      </w:r>
      <w:r>
        <w:rPr>
          <w:rFonts w:eastAsia="Times New Roman" w:cs="Times New Roman"/>
          <w:b/>
          <w:bCs/>
          <w:szCs w:val="24"/>
        </w:rPr>
        <w:t xml:space="preserve"> </w:t>
      </w:r>
      <w:r>
        <w:rPr>
          <w:rFonts w:eastAsia="Times New Roman" w:cs="Times New Roman"/>
          <w:szCs w:val="24"/>
        </w:rPr>
        <w:t>Εξωτερικών</w:t>
      </w:r>
      <w:r>
        <w:rPr>
          <w:rFonts w:eastAsia="Times New Roman" w:cs="Times New Roman"/>
          <w:b/>
          <w:bCs/>
          <w:szCs w:val="24"/>
        </w:rPr>
        <w:t xml:space="preserve">, </w:t>
      </w:r>
      <w:r>
        <w:rPr>
          <w:rFonts w:eastAsia="Times New Roman" w:cs="Times New Roman"/>
          <w:szCs w:val="24"/>
        </w:rPr>
        <w:t>με θέμα: «Η θέση του υπουργείου Εξωτερικών για τη δήθεν διακρατική συμφωνία με τη Σαουδική Αραβία».</w:t>
      </w:r>
    </w:p>
    <w:p w14:paraId="6A03DC1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7. Η με αριθμό 571/5-12-2017 επίκαιρη ερώτηση του Βουλευτή Β΄ Α</w:t>
      </w:r>
      <w:r>
        <w:rPr>
          <w:rFonts w:eastAsia="Times New Roman" w:cs="Times New Roman"/>
          <w:szCs w:val="24"/>
        </w:rPr>
        <w:t>θηνών της Νέας Δημοκρατίας κ. Γεράσιμου</w:t>
      </w:r>
      <w:r>
        <w:rPr>
          <w:rFonts w:eastAsia="Times New Roman" w:cs="Times New Roman"/>
          <w:b/>
          <w:bCs/>
          <w:szCs w:val="24"/>
        </w:rPr>
        <w:t xml:space="preserve"> </w:t>
      </w:r>
      <w:r>
        <w:rPr>
          <w:rFonts w:eastAsia="Times New Roman" w:cs="Times New Roman"/>
          <w:szCs w:val="24"/>
        </w:rPr>
        <w:t>Γιακουμάτου</w:t>
      </w:r>
      <w:r>
        <w:rPr>
          <w:rFonts w:eastAsia="Times New Roman" w:cs="Times New Roman"/>
          <w:b/>
          <w:bCs/>
          <w:szCs w:val="24"/>
        </w:rPr>
        <w:t xml:space="preserve"> </w:t>
      </w:r>
      <w:r>
        <w:rPr>
          <w:rFonts w:eastAsia="Times New Roman" w:cs="Times New Roman"/>
          <w:szCs w:val="24"/>
        </w:rPr>
        <w:t>προς τον Υπουργό Υποδομών</w:t>
      </w:r>
      <w:r>
        <w:rPr>
          <w:rFonts w:eastAsia="Times New Roman" w:cs="Times New Roman"/>
          <w:b/>
          <w:bCs/>
          <w:szCs w:val="24"/>
        </w:rPr>
        <w:t xml:space="preserve"> </w:t>
      </w:r>
      <w:r>
        <w:rPr>
          <w:rFonts w:eastAsia="Times New Roman" w:cs="Times New Roman"/>
          <w:szCs w:val="24"/>
        </w:rPr>
        <w:t>και</w:t>
      </w:r>
      <w:r>
        <w:rPr>
          <w:rFonts w:eastAsia="Times New Roman" w:cs="Times New Roman"/>
          <w:b/>
          <w:bCs/>
          <w:szCs w:val="24"/>
        </w:rPr>
        <w:t xml:space="preserve"> </w:t>
      </w:r>
      <w:r>
        <w:rPr>
          <w:rFonts w:eastAsia="Times New Roman" w:cs="Times New Roman"/>
          <w:szCs w:val="24"/>
        </w:rPr>
        <w:t>Μεταφορών</w:t>
      </w:r>
      <w:r>
        <w:rPr>
          <w:rFonts w:eastAsia="Times New Roman" w:cs="Times New Roman"/>
          <w:b/>
          <w:bCs/>
          <w:szCs w:val="24"/>
        </w:rPr>
        <w:t xml:space="preserve">, </w:t>
      </w:r>
      <w:r>
        <w:rPr>
          <w:rFonts w:eastAsia="Times New Roman" w:cs="Times New Roman"/>
          <w:szCs w:val="24"/>
        </w:rPr>
        <w:t>με θέμα: «Διαδικασία αντιμετώπισης των πρόσφατων φυσικών καταστροφών».</w:t>
      </w:r>
    </w:p>
    <w:p w14:paraId="6A03DC1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8. Η με αριθμό 537/4-12-2017 επίκαιρη ερώτηση του Ζ΄ Αντιπροέδρου της Βουλής και Βουλευτή Α΄</w:t>
      </w:r>
      <w:r>
        <w:rPr>
          <w:rFonts w:eastAsia="Times New Roman" w:cs="Times New Roman"/>
          <w:szCs w:val="24"/>
        </w:rPr>
        <w:t xml:space="preserve"> Αθηνών του </w:t>
      </w:r>
      <w:r>
        <w:rPr>
          <w:rFonts w:eastAsia="Times New Roman" w:cs="Times New Roman"/>
          <w:szCs w:val="24"/>
        </w:rPr>
        <w:t>κόμματος</w:t>
      </w:r>
      <w:r>
        <w:rPr>
          <w:rFonts w:eastAsia="Times New Roman" w:cs="Times New Roman"/>
          <w:szCs w:val="24"/>
        </w:rPr>
        <w:t xml:space="preserve"> Το </w:t>
      </w:r>
      <w:r>
        <w:rPr>
          <w:rFonts w:eastAsia="Times New Roman" w:cs="Times New Roman"/>
          <w:szCs w:val="24"/>
        </w:rPr>
        <w:t>Ποτ</w:t>
      </w:r>
      <w:r>
        <w:rPr>
          <w:rFonts w:eastAsia="Times New Roman" w:cs="Times New Roman"/>
          <w:szCs w:val="24"/>
        </w:rPr>
        <w:t>ά</w:t>
      </w:r>
      <w:r>
        <w:rPr>
          <w:rFonts w:eastAsia="Times New Roman" w:cs="Times New Roman"/>
          <w:szCs w:val="24"/>
        </w:rPr>
        <w:t>μι κ. Σπυρίδωνος</w:t>
      </w:r>
      <w:r>
        <w:rPr>
          <w:rFonts w:eastAsia="Times New Roman" w:cs="Times New Roman"/>
          <w:b/>
          <w:bCs/>
          <w:szCs w:val="24"/>
        </w:rPr>
        <w:t xml:space="preserve"> </w:t>
      </w:r>
      <w:r>
        <w:rPr>
          <w:rFonts w:eastAsia="Times New Roman" w:cs="Times New Roman"/>
          <w:szCs w:val="24"/>
        </w:rPr>
        <w:t>Λυκούδη</w:t>
      </w:r>
      <w:r>
        <w:rPr>
          <w:rFonts w:eastAsia="Times New Roman" w:cs="Times New Roman"/>
          <w:b/>
          <w:bCs/>
          <w:szCs w:val="24"/>
        </w:rPr>
        <w:t xml:space="preserve"> </w:t>
      </w:r>
      <w:r>
        <w:rPr>
          <w:rFonts w:eastAsia="Times New Roman" w:cs="Times New Roman"/>
          <w:szCs w:val="24"/>
        </w:rPr>
        <w:t>προς την Υπουργό Εργασίας</w:t>
      </w:r>
      <w:r>
        <w:rPr>
          <w:rFonts w:eastAsia="Times New Roman" w:cs="Times New Roman"/>
          <w:b/>
          <w:bCs/>
          <w:szCs w:val="24"/>
        </w:rPr>
        <w:t xml:space="preserve">, </w:t>
      </w:r>
      <w:r>
        <w:rPr>
          <w:rFonts w:eastAsia="Times New Roman" w:cs="Times New Roman"/>
          <w:szCs w:val="24"/>
        </w:rPr>
        <w:t>Κοινωνικής</w:t>
      </w:r>
      <w:r>
        <w:rPr>
          <w:rFonts w:eastAsia="Times New Roman" w:cs="Times New Roman"/>
          <w:b/>
          <w:bCs/>
          <w:szCs w:val="24"/>
        </w:rPr>
        <w:t xml:space="preserve"> </w:t>
      </w:r>
      <w:r>
        <w:rPr>
          <w:rFonts w:eastAsia="Times New Roman" w:cs="Times New Roman"/>
          <w:szCs w:val="24"/>
        </w:rPr>
        <w:t>Ασφάλισης</w:t>
      </w:r>
      <w:r>
        <w:rPr>
          <w:rFonts w:eastAsia="Times New Roman" w:cs="Times New Roman"/>
          <w:b/>
          <w:bCs/>
          <w:szCs w:val="24"/>
        </w:rPr>
        <w:t xml:space="preserve"> </w:t>
      </w:r>
      <w:r>
        <w:rPr>
          <w:rFonts w:eastAsia="Times New Roman" w:cs="Times New Roman"/>
          <w:szCs w:val="24"/>
        </w:rPr>
        <w:t>και</w:t>
      </w:r>
      <w:r>
        <w:rPr>
          <w:rFonts w:eastAsia="Times New Roman" w:cs="Times New Roman"/>
          <w:b/>
          <w:bCs/>
          <w:szCs w:val="24"/>
        </w:rPr>
        <w:t xml:space="preserve"> </w:t>
      </w:r>
      <w:r>
        <w:rPr>
          <w:rFonts w:eastAsia="Times New Roman" w:cs="Times New Roman"/>
          <w:szCs w:val="24"/>
        </w:rPr>
        <w:t>Κοινωνικής</w:t>
      </w:r>
      <w:r>
        <w:rPr>
          <w:rFonts w:eastAsia="Times New Roman" w:cs="Times New Roman"/>
          <w:b/>
          <w:bCs/>
          <w:szCs w:val="24"/>
        </w:rPr>
        <w:t xml:space="preserve"> </w:t>
      </w:r>
      <w:r>
        <w:rPr>
          <w:rFonts w:eastAsia="Times New Roman" w:cs="Times New Roman"/>
          <w:szCs w:val="24"/>
        </w:rPr>
        <w:t>Αλληλεγγύης</w:t>
      </w:r>
      <w:r>
        <w:rPr>
          <w:rFonts w:eastAsia="Times New Roman" w:cs="Times New Roman"/>
          <w:b/>
          <w:bCs/>
          <w:szCs w:val="24"/>
        </w:rPr>
        <w:t>,</w:t>
      </w:r>
      <w:r>
        <w:rPr>
          <w:rFonts w:eastAsia="Times New Roman" w:cs="Times New Roman"/>
          <w:szCs w:val="24"/>
        </w:rPr>
        <w:t xml:space="preserve"> με θέμα: «Κοινωνική και ψυχολογική υποστήριξη των πληγέντων από τις φυσικές καταστροφές».</w:t>
      </w:r>
    </w:p>
    <w:p w14:paraId="6A03DC1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9. Η με αριθμό 536/4-12-2017 επίκαιρη</w:t>
      </w:r>
      <w:r>
        <w:rPr>
          <w:rFonts w:eastAsia="Times New Roman" w:cs="Times New Roman"/>
          <w:szCs w:val="24"/>
        </w:rPr>
        <w:t xml:space="preserve"> ερώτηση του Βουλευτή Αττικής το</w:t>
      </w:r>
      <w:r>
        <w:rPr>
          <w:rFonts w:eastAsia="Times New Roman" w:cs="Times New Roman"/>
          <w:szCs w:val="24"/>
        </w:rPr>
        <w:t xml:space="preserve">υ </w:t>
      </w:r>
      <w:r>
        <w:rPr>
          <w:rFonts w:eastAsia="Times New Roman" w:cs="Times New Roman"/>
          <w:szCs w:val="24"/>
        </w:rPr>
        <w:t>κόμματος</w:t>
      </w:r>
      <w:r>
        <w:rPr>
          <w:rFonts w:eastAsia="Times New Roman" w:cs="Times New Roman"/>
          <w:szCs w:val="24"/>
        </w:rPr>
        <w:t xml:space="preserve"> Το</w:t>
      </w:r>
      <w:r>
        <w:rPr>
          <w:rFonts w:eastAsia="Times New Roman" w:cs="Times New Roman"/>
          <w:szCs w:val="24"/>
        </w:rPr>
        <w:t xml:space="preserve"> Ποτ</w:t>
      </w:r>
      <w:r>
        <w:rPr>
          <w:rFonts w:eastAsia="Times New Roman" w:cs="Times New Roman"/>
          <w:szCs w:val="24"/>
        </w:rPr>
        <w:t>άμι</w:t>
      </w:r>
      <w:r>
        <w:rPr>
          <w:rFonts w:eastAsia="Times New Roman" w:cs="Times New Roman"/>
          <w:szCs w:val="24"/>
        </w:rPr>
        <w:t xml:space="preserve"> κ. Γεωργίου</w:t>
      </w:r>
      <w:r>
        <w:rPr>
          <w:rFonts w:eastAsia="Times New Roman" w:cs="Times New Roman"/>
          <w:b/>
          <w:bCs/>
          <w:szCs w:val="24"/>
        </w:rPr>
        <w:t xml:space="preserve"> </w:t>
      </w:r>
      <w:r>
        <w:rPr>
          <w:rFonts w:eastAsia="Times New Roman" w:cs="Times New Roman"/>
          <w:szCs w:val="24"/>
        </w:rPr>
        <w:t>Μαυρωτά</w:t>
      </w:r>
      <w:r>
        <w:rPr>
          <w:rFonts w:eastAsia="Times New Roman" w:cs="Times New Roman"/>
          <w:b/>
          <w:bCs/>
          <w:szCs w:val="24"/>
        </w:rPr>
        <w:t xml:space="preserve"> </w:t>
      </w:r>
      <w:r>
        <w:rPr>
          <w:rFonts w:eastAsia="Times New Roman" w:cs="Times New Roman"/>
          <w:szCs w:val="24"/>
        </w:rPr>
        <w:t xml:space="preserve">προς τον </w:t>
      </w:r>
      <w:r>
        <w:rPr>
          <w:rFonts w:eastAsia="Times New Roman" w:cs="Times New Roman"/>
          <w:szCs w:val="24"/>
        </w:rPr>
        <w:lastRenderedPageBreak/>
        <w:t>Υπουργό Υποδομών</w:t>
      </w:r>
      <w:r>
        <w:rPr>
          <w:rFonts w:eastAsia="Times New Roman" w:cs="Times New Roman"/>
          <w:b/>
          <w:bCs/>
          <w:szCs w:val="24"/>
        </w:rPr>
        <w:t xml:space="preserve"> </w:t>
      </w:r>
      <w:r>
        <w:rPr>
          <w:rFonts w:eastAsia="Times New Roman" w:cs="Times New Roman"/>
          <w:szCs w:val="24"/>
        </w:rPr>
        <w:t>και</w:t>
      </w:r>
      <w:r>
        <w:rPr>
          <w:rFonts w:eastAsia="Times New Roman" w:cs="Times New Roman"/>
          <w:b/>
          <w:bCs/>
          <w:szCs w:val="24"/>
        </w:rPr>
        <w:t xml:space="preserve"> </w:t>
      </w:r>
      <w:r>
        <w:rPr>
          <w:rFonts w:eastAsia="Times New Roman" w:cs="Times New Roman"/>
          <w:szCs w:val="24"/>
        </w:rPr>
        <w:t>Μεταφορών</w:t>
      </w:r>
      <w:r>
        <w:rPr>
          <w:rFonts w:eastAsia="Times New Roman" w:cs="Times New Roman"/>
          <w:b/>
          <w:bCs/>
          <w:szCs w:val="24"/>
        </w:rPr>
        <w:t>,</w:t>
      </w:r>
      <w:r>
        <w:rPr>
          <w:rFonts w:eastAsia="Times New Roman" w:cs="Times New Roman"/>
          <w:szCs w:val="24"/>
        </w:rPr>
        <w:t xml:space="preserve"> με θέμα: «Έργα αντιπλημμυρικής προστασίας στην Περιφέρεια Αττικής».</w:t>
      </w:r>
    </w:p>
    <w:p w14:paraId="6A03DC19" w14:textId="77777777" w:rsidR="001B1D00" w:rsidRDefault="00D353DD">
      <w:pPr>
        <w:spacing w:after="0" w:line="600" w:lineRule="auto"/>
        <w:ind w:firstLine="720"/>
        <w:jc w:val="both"/>
        <w:rPr>
          <w:rFonts w:eastAsia="Times New Roman"/>
          <w:szCs w:val="24"/>
        </w:rPr>
      </w:pPr>
      <w:r>
        <w:rPr>
          <w:rFonts w:eastAsia="Times New Roman"/>
          <w:szCs w:val="24"/>
        </w:rPr>
        <w:t>Κυρίες και κύριοι συνάδελφοι, εισερχόμ</w:t>
      </w:r>
      <w:r>
        <w:rPr>
          <w:rFonts w:eastAsia="Times New Roman"/>
          <w:szCs w:val="24"/>
        </w:rPr>
        <w:t>αστε</w:t>
      </w:r>
      <w:r>
        <w:rPr>
          <w:rFonts w:eastAsia="Times New Roman"/>
          <w:szCs w:val="24"/>
        </w:rPr>
        <w:t xml:space="preserve"> στην ημερήσια διάταξη της</w:t>
      </w:r>
    </w:p>
    <w:p w14:paraId="6A03DC1A" w14:textId="77777777" w:rsidR="001B1D00" w:rsidRDefault="00D353DD">
      <w:pPr>
        <w:spacing w:after="0" w:line="600" w:lineRule="auto"/>
        <w:ind w:firstLine="720"/>
        <w:jc w:val="center"/>
        <w:rPr>
          <w:rFonts w:eastAsia="Times New Roman"/>
          <w:b/>
          <w:szCs w:val="24"/>
        </w:rPr>
      </w:pPr>
      <w:r>
        <w:rPr>
          <w:rFonts w:eastAsia="Times New Roman"/>
          <w:b/>
          <w:szCs w:val="24"/>
        </w:rPr>
        <w:t>ΝΟΜΟΘΕΤΙΚΗΣ ΕΡΓΑΣΙΑΣ</w:t>
      </w:r>
    </w:p>
    <w:p w14:paraId="6A03DC1B" w14:textId="77777777" w:rsidR="001B1D00" w:rsidRDefault="00D353DD">
      <w:pPr>
        <w:spacing w:after="0" w:line="600" w:lineRule="auto"/>
        <w:ind w:firstLine="720"/>
        <w:jc w:val="both"/>
        <w:rPr>
          <w:rFonts w:eastAsia="Times New Roman"/>
          <w:szCs w:val="24"/>
        </w:rPr>
      </w:pPr>
      <w:r>
        <w:rPr>
          <w:rFonts w:eastAsia="Times New Roman"/>
          <w:szCs w:val="24"/>
        </w:rPr>
        <w:t xml:space="preserve">Μόνη συζήτηση και ψήφιση επί της αρχής, των άρθρων και του συνόλου του σχεδίου νόμου του Υπουργείου Διοικητικής Ανασυγκρότησης: «Κύρωση του Μνημονίου Συνεργασίας σχετικά με την Εθνική Γαλλόφωνη Πρωτοβουλία (2015-2018), στα πλαίσια του προγράμματος </w:t>
      </w:r>
      <w:r w:rsidRPr="00B11662">
        <w:rPr>
          <w:rFonts w:eastAsia="Times New Roman"/>
          <w:szCs w:val="24"/>
        </w:rPr>
        <w:t>“</w:t>
      </w:r>
      <w:r>
        <w:rPr>
          <w:rFonts w:eastAsia="Times New Roman"/>
          <w:szCs w:val="24"/>
        </w:rPr>
        <w:t>Η γαλλι</w:t>
      </w:r>
      <w:r>
        <w:rPr>
          <w:rFonts w:eastAsia="Times New Roman"/>
          <w:szCs w:val="24"/>
        </w:rPr>
        <w:t>κή γλώσσα στις διεθνείς σχέσεις</w:t>
      </w:r>
      <w:r w:rsidRPr="00B11662">
        <w:rPr>
          <w:rFonts w:eastAsia="Times New Roman"/>
          <w:szCs w:val="24"/>
        </w:rPr>
        <w:t>”</w:t>
      </w:r>
      <w:r>
        <w:rPr>
          <w:rFonts w:eastAsia="Times New Roman"/>
          <w:szCs w:val="24"/>
        </w:rPr>
        <w:t xml:space="preserve">». </w:t>
      </w:r>
    </w:p>
    <w:p w14:paraId="6A03DC1C" w14:textId="77777777" w:rsidR="001B1D00" w:rsidRDefault="00D353DD">
      <w:pPr>
        <w:spacing w:after="0" w:line="600" w:lineRule="auto"/>
        <w:ind w:firstLine="720"/>
        <w:jc w:val="both"/>
        <w:rPr>
          <w:rFonts w:eastAsia="Times New Roman"/>
          <w:szCs w:val="24"/>
        </w:rPr>
      </w:pPr>
      <w:r>
        <w:rPr>
          <w:rFonts w:eastAsia="Times New Roman"/>
          <w:szCs w:val="24"/>
        </w:rPr>
        <w:t xml:space="preserve">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 μπορούν να λάβουν </w:t>
      </w:r>
      <w:r>
        <w:rPr>
          <w:rFonts w:eastAsia="Times New Roman"/>
          <w:szCs w:val="24"/>
        </w:rPr>
        <w:lastRenderedPageBreak/>
        <w:t>τον λόγο όσοι έχουν αντίρρηση επί της κυρ</w:t>
      </w:r>
      <w:r>
        <w:rPr>
          <w:rFonts w:eastAsia="Times New Roman"/>
          <w:szCs w:val="24"/>
        </w:rPr>
        <w:t xml:space="preserve">ώσεως αυτής της συμφωνίας. </w:t>
      </w:r>
    </w:p>
    <w:p w14:paraId="6A03DC1D" w14:textId="77777777" w:rsidR="001B1D00" w:rsidRDefault="00D353DD">
      <w:pPr>
        <w:spacing w:after="0" w:line="600" w:lineRule="auto"/>
        <w:ind w:firstLine="720"/>
        <w:jc w:val="both"/>
        <w:rPr>
          <w:rFonts w:eastAsia="Times New Roman"/>
          <w:szCs w:val="24"/>
        </w:rPr>
      </w:pPr>
      <w:r>
        <w:rPr>
          <w:rFonts w:eastAsia="Times New Roman"/>
          <w:szCs w:val="24"/>
        </w:rPr>
        <w:t>Με βάση το πρακτικό το οποίο είδα, δύο κόμματα, η Χρυσή Αυγή και το Κομμουνιστικό Κόμμα Ελλάδας, ψήφισαν «παρών». Άρα οι εκπρόσωποί τους θα λάβουν τον λόγο για πέντε λεπτά. Θα απαντήσει η κυρία Υπουργός για πέντε λεπτά και θα μπ</w:t>
      </w:r>
      <w:r>
        <w:rPr>
          <w:rFonts w:eastAsia="Times New Roman"/>
          <w:szCs w:val="24"/>
        </w:rPr>
        <w:t xml:space="preserve">ούμε στη ψηφοφορία. </w:t>
      </w:r>
    </w:p>
    <w:p w14:paraId="6A03DC1E" w14:textId="77777777" w:rsidR="001B1D00" w:rsidRDefault="00D353DD">
      <w:pPr>
        <w:spacing w:after="0" w:line="600" w:lineRule="auto"/>
        <w:ind w:firstLine="720"/>
        <w:jc w:val="both"/>
        <w:rPr>
          <w:rFonts w:eastAsia="Times New Roman"/>
          <w:szCs w:val="24"/>
        </w:rPr>
      </w:pPr>
      <w:r>
        <w:rPr>
          <w:rFonts w:eastAsia="Times New Roman"/>
          <w:szCs w:val="24"/>
        </w:rPr>
        <w:t xml:space="preserve">Επίσης έχει κατατεθεί μια τροπολογία από </w:t>
      </w:r>
      <w:r>
        <w:rPr>
          <w:rFonts w:eastAsia="Times New Roman"/>
          <w:szCs w:val="24"/>
        </w:rPr>
        <w:t>τ</w:t>
      </w:r>
      <w:r>
        <w:rPr>
          <w:rFonts w:eastAsia="Times New Roman"/>
          <w:szCs w:val="24"/>
        </w:rPr>
        <w:t xml:space="preserve">ο Ποτάμι. Βλέπω εδώ τον κ. Ψαριανό, που πιθανώς θα θέλει να την υπερασπιστεί, άρα θα του δώσω τον λόγο. Η κυρία Υπουργός θα απαντήσει εάν την κάνει δεκτή ή όχι. Έπειτα θα ψηφίσουμε και θα πάμε </w:t>
      </w:r>
      <w:r>
        <w:rPr>
          <w:rFonts w:eastAsia="Times New Roman"/>
          <w:szCs w:val="24"/>
        </w:rPr>
        <w:t xml:space="preserve">στο επόμενο νομοσχέδιο. </w:t>
      </w:r>
    </w:p>
    <w:p w14:paraId="6A03DC1F" w14:textId="77777777" w:rsidR="001B1D00" w:rsidRDefault="00D353DD">
      <w:pPr>
        <w:spacing w:after="0" w:line="600" w:lineRule="auto"/>
        <w:ind w:firstLine="720"/>
        <w:jc w:val="both"/>
        <w:rPr>
          <w:rFonts w:eastAsia="Times New Roman"/>
          <w:szCs w:val="24"/>
        </w:rPr>
      </w:pPr>
      <w:r>
        <w:rPr>
          <w:rFonts w:eastAsia="Times New Roman"/>
          <w:szCs w:val="24"/>
        </w:rPr>
        <w:t xml:space="preserve">Κύριε Ηλιόπουλε, έχετε τον λόγο για πέντε λεπτά. </w:t>
      </w:r>
    </w:p>
    <w:p w14:paraId="6A03DC20" w14:textId="77777777" w:rsidR="001B1D00" w:rsidRDefault="00D353DD">
      <w:pPr>
        <w:spacing w:after="0" w:line="600" w:lineRule="auto"/>
        <w:ind w:firstLine="720"/>
        <w:jc w:val="both"/>
        <w:rPr>
          <w:rFonts w:eastAsia="Times New Roman"/>
          <w:szCs w:val="24"/>
        </w:rPr>
      </w:pPr>
      <w:r>
        <w:rPr>
          <w:rFonts w:eastAsia="Times New Roman"/>
          <w:b/>
          <w:szCs w:val="24"/>
        </w:rPr>
        <w:lastRenderedPageBreak/>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ΔΗΜΗΤΡΙΟΣ ΚΑΡΡΑΣ:</w:t>
      </w:r>
      <w:r>
        <w:rPr>
          <w:rFonts w:eastAsia="Times New Roman"/>
          <w:szCs w:val="24"/>
        </w:rPr>
        <w:t xml:space="preserve"> Κύριε Πρόεδρε, θα ήθελα τον λόγο επί της διαδικασίας στην οποία αναφερθήκατε. </w:t>
      </w:r>
    </w:p>
    <w:p w14:paraId="6A03DC21"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(Νικήτας Κακλαμάνης): </w:t>
      </w:r>
      <w:r>
        <w:rPr>
          <w:rFonts w:eastAsia="Times New Roman"/>
          <w:szCs w:val="24"/>
        </w:rPr>
        <w:t xml:space="preserve">Παρακαλώ, έχετε τον λόγο. </w:t>
      </w:r>
    </w:p>
    <w:p w14:paraId="6A03DC22" w14:textId="77777777" w:rsidR="001B1D00" w:rsidRDefault="00D353DD">
      <w:pPr>
        <w:spacing w:after="0"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w:t>
      </w:r>
      <w:r>
        <w:rPr>
          <w:rFonts w:eastAsia="Times New Roman"/>
          <w:b/>
          <w:szCs w:val="24"/>
        </w:rPr>
        <w:t>ΜΗΤΡΙΟΣ ΚΑΡΡΑΣ:</w:t>
      </w:r>
      <w:r>
        <w:rPr>
          <w:rFonts w:eastAsia="Times New Roman"/>
          <w:szCs w:val="24"/>
        </w:rPr>
        <w:t xml:space="preserve"> Επειδή το νομοσχέδιο δεν είναι μόνο η κύρωση, έχει δεύτερο, τρίτο και τέταρτο άρθρο εφαρμοστικά, τα οποία δεν περιλαμβάνονται στο κείμενο της σύμβασης, θα ήθελα μετά για τρία λεπτά τον λόγο επί των άρθρων αυτών. </w:t>
      </w:r>
    </w:p>
    <w:p w14:paraId="6A03DC2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w:t>
      </w:r>
      <w:r>
        <w:rPr>
          <w:rFonts w:eastAsia="Times New Roman" w:cs="Times New Roman"/>
          <w:b/>
          <w:szCs w:val="24"/>
        </w:rPr>
        <w:t xml:space="preserve">νης): </w:t>
      </w:r>
      <w:r>
        <w:rPr>
          <w:rFonts w:eastAsia="Times New Roman" w:cs="Times New Roman"/>
          <w:szCs w:val="24"/>
        </w:rPr>
        <w:t xml:space="preserve">Δεν προβλέπεται από τον Κανονισμό. </w:t>
      </w:r>
    </w:p>
    <w:p w14:paraId="6A03DC24" w14:textId="77777777" w:rsidR="001B1D00" w:rsidRDefault="00D353DD">
      <w:pPr>
        <w:spacing w:after="0" w:line="600" w:lineRule="auto"/>
        <w:ind w:firstLine="720"/>
        <w:jc w:val="both"/>
        <w:rPr>
          <w:rFonts w:eastAsia="Times New Roman"/>
          <w:szCs w:val="24"/>
        </w:rPr>
      </w:pPr>
      <w:r>
        <w:rPr>
          <w:rFonts w:eastAsia="Times New Roman"/>
          <w:b/>
          <w:szCs w:val="24"/>
        </w:rPr>
        <w:lastRenderedPageBreak/>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szCs w:val="24"/>
        </w:rPr>
        <w:t xml:space="preserve">Προβλέπεται, κύριε Πρόεδρε. Δεν είναι κύρωση. Το δεύτερο, τρίτο και τέταρτο άρθρο είναι εσωτερικό δίκαιο.  </w:t>
      </w:r>
    </w:p>
    <w:p w14:paraId="6A03DC2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Όχι, κύριε Καρρά, είναι σύμφωνα με το άρθρο </w:t>
      </w:r>
      <w:r>
        <w:rPr>
          <w:rFonts w:eastAsia="Times New Roman" w:cs="Times New Roman"/>
          <w:szCs w:val="24"/>
        </w:rPr>
        <w:t>108. Εν πάση περιπτώσει, δεν χάλασε ο κόσμος για τρία λεπτά, αλλά είναι κατά παρέκκλιση. Τυπικά με βάση το άρθρο 108…</w:t>
      </w:r>
    </w:p>
    <w:p w14:paraId="6A03DC26" w14:textId="77777777" w:rsidR="001B1D00" w:rsidRDefault="00D353DD">
      <w:pPr>
        <w:spacing w:after="0" w:line="600" w:lineRule="auto"/>
        <w:ind w:firstLine="720"/>
        <w:jc w:val="both"/>
        <w:rPr>
          <w:rFonts w:eastAsia="Times New Roman" w:cs="Times New Roman"/>
          <w:szCs w:val="24"/>
        </w:rPr>
      </w:pPr>
      <w:r>
        <w:rPr>
          <w:rFonts w:eastAsia="Times New Roman"/>
          <w:b/>
          <w:szCs w:val="24"/>
        </w:rPr>
        <w:t>ΓΕΩΡΓΙΟΣ</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ΔΗΜΗΤΡΙΟΣ ΚΑΡΡΑΣ: </w:t>
      </w:r>
      <w:r>
        <w:rPr>
          <w:rFonts w:eastAsia="Times New Roman" w:cs="Times New Roman"/>
          <w:szCs w:val="24"/>
        </w:rPr>
        <w:t>Επιτρέψτε μου να έχω αντίθετη άποψη για τα επόμενα άρθρα.</w:t>
      </w:r>
    </w:p>
    <w:p w14:paraId="6A03DC2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κατάλαβα </w:t>
      </w:r>
      <w:r>
        <w:rPr>
          <w:rFonts w:eastAsia="Times New Roman" w:cs="Times New Roman"/>
          <w:szCs w:val="24"/>
        </w:rPr>
        <w:t xml:space="preserve">τι είπατε. Επί της ουσίας έχετε δίκιο. Με βάση τον Κανονισμό, όμως, δεν επιτρέπεται να σας δώσω τον λόγο. Δεν θα χαλάσουμε, όμως, τις καρδιές μας για τρία λεπτά. Θα σας δώσω τον λόγο μετά από </w:t>
      </w:r>
      <w:r>
        <w:rPr>
          <w:rFonts w:eastAsia="Times New Roman" w:cs="Times New Roman"/>
          <w:szCs w:val="24"/>
        </w:rPr>
        <w:lastRenderedPageBreak/>
        <w:t>τον κ. Ηλιόπουλο και τον κ. Τάσσο από το Κομμουνιστικό Κόμμα Ελλ</w:t>
      </w:r>
      <w:r>
        <w:rPr>
          <w:rFonts w:eastAsia="Times New Roman" w:cs="Times New Roman"/>
          <w:szCs w:val="24"/>
        </w:rPr>
        <w:t xml:space="preserve">άδας. </w:t>
      </w:r>
    </w:p>
    <w:p w14:paraId="6A03DC2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Κύριε Ηλιόπουλε, έχετε τον λόγο για πέντε λεπτά. </w:t>
      </w:r>
    </w:p>
    <w:p w14:paraId="6A03DC2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Ευχαριστώ, κύριε Πρόεδρε. </w:t>
      </w:r>
    </w:p>
    <w:p w14:paraId="6A03DC2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δεν ξέρουμε τίποτα για την τροπολογία που κατέθεσε το Ποτάμι. Σήμερα κατατέθηκε; </w:t>
      </w:r>
    </w:p>
    <w:p w14:paraId="6A03DC2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Όχι, χθες. Βλέπω την ημερομηνία 19-12-2017. </w:t>
      </w:r>
    </w:p>
    <w:p w14:paraId="6A03DC2C"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Θέλει να την υποστηρίξει την τροπολογία, να την ακούσουμε και εμείς και μετά να απαντήσουμε; </w:t>
      </w:r>
    </w:p>
    <w:p w14:paraId="6A03DC2D" w14:textId="77777777" w:rsidR="001B1D00" w:rsidRDefault="00D353DD">
      <w:pPr>
        <w:spacing w:after="0"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Σας λέω ξανά σε τι αναφέρεται: Είναι η άριστη γνώση </w:t>
      </w:r>
      <w:r>
        <w:rPr>
          <w:rFonts w:eastAsia="Times New Roman"/>
          <w:szCs w:val="24"/>
        </w:rPr>
        <w:t>ξένης γλώ</w:t>
      </w:r>
      <w:r>
        <w:rPr>
          <w:rFonts w:eastAsia="Times New Roman"/>
          <w:szCs w:val="24"/>
        </w:rPr>
        <w:t xml:space="preserve">σσας ως απαραίτητο </w:t>
      </w:r>
      <w:r>
        <w:rPr>
          <w:rFonts w:eastAsia="Times New Roman"/>
          <w:szCs w:val="24"/>
        </w:rPr>
        <w:lastRenderedPageBreak/>
        <w:t>τυπικό προσόν για την εισαγωγή στο Τμήμα Υπαλλήλων Οικονομικών και Εμπορικών Υποθέσεων της Εθνικής Σχολής Δημόσιας Διοίκησης.</w:t>
      </w:r>
    </w:p>
    <w:p w14:paraId="6A03DC2E" w14:textId="77777777" w:rsidR="001B1D00" w:rsidRDefault="00D353DD">
      <w:pPr>
        <w:spacing w:after="0" w:line="600" w:lineRule="auto"/>
        <w:ind w:firstLine="720"/>
        <w:jc w:val="both"/>
        <w:rPr>
          <w:rFonts w:eastAsia="Times New Roman"/>
          <w:szCs w:val="24"/>
        </w:rPr>
      </w:pPr>
      <w:r>
        <w:rPr>
          <w:rFonts w:eastAsia="Times New Roman" w:cs="Times New Roman"/>
          <w:b/>
          <w:szCs w:val="24"/>
        </w:rPr>
        <w:t xml:space="preserve">ΠΑΝΑΓΙΩΤΗΣ ΗΛΙΟΠΟΥΛΟΣ: </w:t>
      </w:r>
      <w:r>
        <w:rPr>
          <w:rFonts w:eastAsia="Times New Roman"/>
          <w:szCs w:val="24"/>
        </w:rPr>
        <w:t xml:space="preserve">Δηλαδή σε τι επίπεδο; Προσδιορίζεται το επίπεδο; </w:t>
      </w:r>
    </w:p>
    <w:p w14:paraId="6A03DC2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Τώρα </w:t>
      </w:r>
      <w:r>
        <w:rPr>
          <w:rFonts w:eastAsia="Times New Roman" w:cs="Times New Roman"/>
          <w:szCs w:val="24"/>
        </w:rPr>
        <w:t xml:space="preserve">δεν την έχω μπροστά μου. </w:t>
      </w:r>
    </w:p>
    <w:p w14:paraId="6A03DC3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Ωραία, εντάξει. Θα ψηφίσουμε σε αυτή «</w:t>
      </w:r>
      <w:r>
        <w:rPr>
          <w:rFonts w:eastAsia="Times New Roman" w:cs="Times New Roman"/>
          <w:szCs w:val="24"/>
        </w:rPr>
        <w:t>παρών</w:t>
      </w:r>
      <w:r>
        <w:rPr>
          <w:rFonts w:eastAsia="Times New Roman" w:cs="Times New Roman"/>
          <w:szCs w:val="24"/>
        </w:rPr>
        <w:t xml:space="preserve">». </w:t>
      </w:r>
    </w:p>
    <w:p w14:paraId="6A03DC3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Συνεχίστε, κύριε Ηλιόπουλε. </w:t>
      </w:r>
    </w:p>
    <w:p w14:paraId="6A03DC32" w14:textId="77777777" w:rsidR="001B1D00" w:rsidRDefault="00D353DD">
      <w:pPr>
        <w:spacing w:after="0" w:line="600" w:lineRule="auto"/>
        <w:ind w:firstLine="720"/>
        <w:jc w:val="both"/>
        <w:rPr>
          <w:rFonts w:eastAsia="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Η παρούσα κύρωση </w:t>
      </w:r>
      <w:r>
        <w:rPr>
          <w:rFonts w:eastAsia="Times New Roman"/>
          <w:szCs w:val="24"/>
        </w:rPr>
        <w:t>αφορά την εφαρμογή του προγράμματος γαλλοφωνίας με στόχο τ</w:t>
      </w:r>
      <w:r>
        <w:rPr>
          <w:rFonts w:eastAsia="Times New Roman"/>
          <w:szCs w:val="24"/>
        </w:rPr>
        <w:t xml:space="preserve">ην αύξηση </w:t>
      </w:r>
      <w:r>
        <w:rPr>
          <w:rFonts w:eastAsia="Times New Roman"/>
          <w:szCs w:val="24"/>
        </w:rPr>
        <w:lastRenderedPageBreak/>
        <w:t xml:space="preserve">του αριθμού των στελεχών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 xml:space="preserve">ιοίκησης που συνεργάζονται με διεθνείς οργανισμούς, ώστε να χειρίζονται με καλύτερο τρόπο τη γαλλική γλώσσα, τη βελτίωση του επιπέδου γνώσης της γαλλικής γλώσσας των στελεχών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και την π</w:t>
      </w:r>
      <w:r>
        <w:rPr>
          <w:rFonts w:eastAsia="Times New Roman"/>
          <w:szCs w:val="24"/>
        </w:rPr>
        <w:t>ροώθηση των γαλλικών προγραμμάτων σε ό,τι αφορά την Εθνική Σχολή Δημόσιας Διοίκησης και τη διπλωματική Ακαδημία.</w:t>
      </w:r>
    </w:p>
    <w:p w14:paraId="6A03DC33" w14:textId="77777777" w:rsidR="001B1D00" w:rsidRDefault="00D353DD">
      <w:pPr>
        <w:spacing w:after="0" w:line="600" w:lineRule="auto"/>
        <w:ind w:firstLine="720"/>
        <w:jc w:val="both"/>
        <w:rPr>
          <w:rFonts w:eastAsia="Times New Roman" w:cs="Times New Roman"/>
          <w:szCs w:val="24"/>
        </w:rPr>
      </w:pPr>
      <w:r>
        <w:rPr>
          <w:rFonts w:eastAsia="Times New Roman"/>
          <w:szCs w:val="24"/>
        </w:rPr>
        <w:t>Το πρώτο που έχουμε να παρατηρήσουμε είναι υπερβολική καθυστέρηση μεταξύ του χρόνου υπογραφής του μνημονίου συνεργασίας και του χρόνου κατάθεση</w:t>
      </w:r>
      <w:r>
        <w:rPr>
          <w:rFonts w:eastAsia="Times New Roman"/>
          <w:szCs w:val="24"/>
        </w:rPr>
        <w:t xml:space="preserve">ς στη Βουλή. Αυτό ειπώθηκε και στην </w:t>
      </w:r>
      <w:r>
        <w:rPr>
          <w:rFonts w:eastAsia="Times New Roman"/>
          <w:szCs w:val="24"/>
        </w:rPr>
        <w:t>ε</w:t>
      </w:r>
      <w:r>
        <w:rPr>
          <w:rFonts w:eastAsia="Times New Roman"/>
          <w:szCs w:val="24"/>
        </w:rPr>
        <w:t>πιτροπή.</w:t>
      </w:r>
    </w:p>
    <w:p w14:paraId="6A03DC3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Ενώ έχει υπογραφεί από τον Οκτώβριο του 2015, για ποιο λόγο το φέρνετε μόλις τώρα, τη στιγμή που το πέρας του προγράμματος θα συντελεστεί το 2018; Για ποιο λόγο έρχεται προς κύρωση μια </w:t>
      </w:r>
      <w:r>
        <w:rPr>
          <w:rFonts w:eastAsia="Times New Roman" w:cs="Times New Roman"/>
          <w:szCs w:val="24"/>
        </w:rPr>
        <w:lastRenderedPageBreak/>
        <w:t>τέτοια συμφωνία, ενώ ουσι</w:t>
      </w:r>
      <w:r>
        <w:rPr>
          <w:rFonts w:eastAsia="Times New Roman" w:cs="Times New Roman"/>
          <w:szCs w:val="24"/>
        </w:rPr>
        <w:t xml:space="preserve">αστικά είμαστε ένα στάδιο πριν τη λήξη της; </w:t>
      </w:r>
    </w:p>
    <w:p w14:paraId="6A03DC3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Δεν πρέπει να παραβλέπουμε όμως ότι ισχύει η προσωρινή εφαρμογή της συνθήκης από την υπογραφή της και όπως αναφέρεται στο άρθρο 5 οριστικά από την ολοκλήρωση των κειμένων συνταγματικών διαδικασιών. Έτσι βλέπουμε</w:t>
      </w:r>
      <w:r>
        <w:rPr>
          <w:rFonts w:eastAsia="Times New Roman" w:cs="Times New Roman"/>
          <w:szCs w:val="24"/>
        </w:rPr>
        <w:t xml:space="preserve"> συμφωνίες να ισχύουν στη χώρα μας χωρίς να έχουν ενταχθεί στην ελληνική νομοθεσία. Καταδικάζουμε αυτή την πολιτική επιλογή διότι δημιουργεί κακώς κείμενα και λανθασμένες πρακτικές. </w:t>
      </w:r>
    </w:p>
    <w:p w14:paraId="6A03DC3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Εις ό,τι αφορά στην κύρωση ο Διεθνής Οργανισμός Γαλλοφωνίας περιλαμβάνει </w:t>
      </w:r>
      <w:r>
        <w:rPr>
          <w:rFonts w:eastAsia="Times New Roman" w:cs="Times New Roman"/>
          <w:szCs w:val="24"/>
        </w:rPr>
        <w:t xml:space="preserve">το σύνολο των δράσεων προώθησης της γαλλικής γλώσσας και των αξιών που προβάλει στις χώρες που έχουν προσχωρήσει στον καταστατικό του χάρτη. Αυτός περιλαμβάνει </w:t>
      </w:r>
      <w:r>
        <w:rPr>
          <w:rFonts w:eastAsia="Times New Roman" w:cs="Times New Roman"/>
          <w:szCs w:val="24"/>
        </w:rPr>
        <w:lastRenderedPageBreak/>
        <w:t xml:space="preserve">πενήντα έξι κράτη και </w:t>
      </w:r>
      <w:r>
        <w:rPr>
          <w:rFonts w:eastAsia="Times New Roman" w:cs="Times New Roman"/>
          <w:szCs w:val="24"/>
        </w:rPr>
        <w:t>κ</w:t>
      </w:r>
      <w:r>
        <w:rPr>
          <w:rFonts w:eastAsia="Times New Roman" w:cs="Times New Roman"/>
          <w:szCs w:val="24"/>
        </w:rPr>
        <w:t>υβερνήσεις και δεκατέσσερα κράτη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παρατηρητές. Η χώρα μας εντάχθηκε στον</w:t>
      </w:r>
      <w:r>
        <w:rPr>
          <w:rFonts w:eastAsia="Times New Roman" w:cs="Times New Roman"/>
          <w:szCs w:val="24"/>
        </w:rPr>
        <w:t xml:space="preserve"> διεθνή αυτόν οργανισμό το 2004. </w:t>
      </w:r>
    </w:p>
    <w:p w14:paraId="6A03DC3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Χαρακτηριστικό της γαλλοφωνίας είναι η βαθιά επίγνωση της αξίας της γαλλικής γλώσσας, η οποία άλλωστε περιλαμβάνεται στις κύριες γλώσσες επικοινωνίας του πλανήτη και είναι παρούσα σε όλες τις ηπείρους. Αν και τα γαλλικά αποτελούν κοινό παρονομαστή, εντούτο</w:t>
      </w:r>
      <w:r>
        <w:rPr>
          <w:rFonts w:eastAsia="Times New Roman" w:cs="Times New Roman"/>
          <w:szCs w:val="24"/>
        </w:rPr>
        <w:t>ις μέσω του προγράμματος προωθείται και αναπτύσσεται ένας διάλογος μεταξύ διαφορετικών πολιτισμών και ταυτοτήτων. Κατ’ αυτόν τον τρόπο καθίσταται σαφής η ανάγκη ύπαρξης, υποστήριξης και προώθησης όχι μόνο της γαλλικής γλώσσας, αλλά αντιστοίχως και της ελλη</w:t>
      </w:r>
      <w:r>
        <w:rPr>
          <w:rFonts w:eastAsia="Times New Roman" w:cs="Times New Roman"/>
          <w:szCs w:val="24"/>
        </w:rPr>
        <w:t xml:space="preserve">νικής, λειτουργώντας ως ανάχωμα στην επιχειρούμενη παγκοσμιοποίηση. </w:t>
      </w:r>
    </w:p>
    <w:p w14:paraId="6A03DC3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Δεν διαφεύγει της προσοχής μας η αναφορά στο άρθρο 1 περί υποβολής του προγράμματος σε ετήσια αξιολόγηση. Δεδομένου ότι το πρόγραμμα εφαρμόζεται από το 2015 θα θέλαμε να μας εκθέσει η αρμ</w:t>
      </w:r>
      <w:r>
        <w:rPr>
          <w:rFonts w:eastAsia="Times New Roman" w:cs="Times New Roman"/>
          <w:szCs w:val="24"/>
        </w:rPr>
        <w:t>όδια Υπουργός τις ως τώρα αξιολογήσεις.</w:t>
      </w:r>
    </w:p>
    <w:p w14:paraId="6A03DC3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Τέλος αναφορικά με τη </w:t>
      </w:r>
      <w:r>
        <w:rPr>
          <w:rFonts w:eastAsia="Times New Roman" w:cs="Times New Roman"/>
          <w:szCs w:val="24"/>
        </w:rPr>
        <w:t>σ</w:t>
      </w:r>
      <w:r>
        <w:rPr>
          <w:rFonts w:eastAsia="Times New Roman" w:cs="Times New Roman"/>
          <w:szCs w:val="24"/>
        </w:rPr>
        <w:t xml:space="preserve">υντονιστική </w:t>
      </w:r>
      <w:r>
        <w:rPr>
          <w:rFonts w:eastAsia="Times New Roman" w:cs="Times New Roman"/>
          <w:szCs w:val="24"/>
        </w:rPr>
        <w:t>ε</w:t>
      </w:r>
      <w:r>
        <w:rPr>
          <w:rFonts w:eastAsia="Times New Roman" w:cs="Times New Roman"/>
          <w:szCs w:val="24"/>
        </w:rPr>
        <w:t>πιτροπή και τη στελέχωσή της στο άρθρο 3 ορίζεται ότι τα μέλη της ορίζονται με απόφαση του Υπουργού Διοικητικής Ανασυγκρότησης. Φυσικά είναι ξεκάθαρο ότι πρόκειται για άτομα δικά σας που έχουν ενταχθεί στα αντίστοιχα τμήματα του Υπουργείου κατόπιν δικής σα</w:t>
      </w:r>
      <w:r>
        <w:rPr>
          <w:rFonts w:eastAsia="Times New Roman" w:cs="Times New Roman"/>
          <w:szCs w:val="24"/>
        </w:rPr>
        <w:t xml:space="preserve">ς εισηγήσεως και εγκρίσεως. Μέχρι τώρα που η εφαρμογή του μνημονίου συνεργασίας ήταν προσωρινή, πώς ορίζονταν αυτά τα μέλη; </w:t>
      </w:r>
    </w:p>
    <w:p w14:paraId="6A03DC3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Εις ό,τι αφορά τις επιμορφωτικές δράσεις, πόσες και ποιες θα είναι αυτές από το 2015 ως σήμερα και ποιος ο προγραμματισμός </w:t>
      </w:r>
      <w:r>
        <w:rPr>
          <w:rFonts w:eastAsia="Times New Roman" w:cs="Times New Roman"/>
          <w:szCs w:val="24"/>
        </w:rPr>
        <w:lastRenderedPageBreak/>
        <w:t>ως το τέ</w:t>
      </w:r>
      <w:r>
        <w:rPr>
          <w:rFonts w:eastAsia="Times New Roman" w:cs="Times New Roman"/>
          <w:szCs w:val="24"/>
        </w:rPr>
        <w:t xml:space="preserve">λος του 2018; Η συνεχής επιμόρφωση των στελεχών του δημοσίου τομέα με την κρατική αρωγή θεωρείται θετική και θα πρέπει να γίνεται σε τακτική βάση, ώστε να αξιοποιείται καλύτερα το ανθρώπινο δυναμικό και να προσαρμόζεται στις ανάγκες και τις απαιτήσεις της </w:t>
      </w:r>
      <w:r>
        <w:rPr>
          <w:rFonts w:eastAsia="Times New Roman" w:cs="Times New Roman"/>
          <w:szCs w:val="24"/>
        </w:rPr>
        <w:t xml:space="preserve">εποχής. Ταυτόχρονα όμως δεν πρέπει να ξεχνάμε τον γλωσσικό πλούτο της ελληνικής γλώσσας και του ελληνικού πολιτισμού. </w:t>
      </w:r>
    </w:p>
    <w:p w14:paraId="6A03DC3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Δεν αντιτιθέμεθα στο Εθνικό Πρόγραμμα Γαλλοφωνίας. Άλλωστε σύμφωνα με τα στοιχεία του </w:t>
      </w:r>
      <w:r>
        <w:rPr>
          <w:rFonts w:eastAsia="Times New Roman" w:cs="Times New Roman"/>
          <w:szCs w:val="24"/>
        </w:rPr>
        <w:t>γ</w:t>
      </w:r>
      <w:r>
        <w:rPr>
          <w:rFonts w:eastAsia="Times New Roman" w:cs="Times New Roman"/>
          <w:szCs w:val="24"/>
        </w:rPr>
        <w:t>αλλικού Υπουργείου Παιδείας τα γαλλικά περιέχουν λ</w:t>
      </w:r>
      <w:r>
        <w:rPr>
          <w:rFonts w:eastAsia="Times New Roman" w:cs="Times New Roman"/>
          <w:szCs w:val="24"/>
        </w:rPr>
        <w:t xml:space="preserve">έξεις ελληνικής ρίζας κατά 64%. Επίσης είναι γνωστή η επίδραση του ελληνικού πολιτισμού στον τρόπο ζωής, την κοινωνική και την πολιτική οργάνωση της Γαλλίας. </w:t>
      </w:r>
    </w:p>
    <w:p w14:paraId="6A03DC3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Παρ’ όλα αυτά θα έπρεπε να διδαχθούμε κάτι από τις επίσημες ενέργειες των κρατών, όπως της Γαλλία</w:t>
      </w:r>
      <w:r>
        <w:rPr>
          <w:rFonts w:eastAsia="Times New Roman" w:cs="Times New Roman"/>
          <w:szCs w:val="24"/>
        </w:rPr>
        <w:t xml:space="preserve">ς, ώστε να οργανωθούμε κι εμείς, να προωθήσουμε και να εξάρουμε την επίδραση του ελληνικού πολιτισμού. </w:t>
      </w:r>
    </w:p>
    <w:p w14:paraId="6A03DC3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Σε αυτό το σημείο δεν μπορούμε να μην καταγγείλουμε την κακοποίηση που υφίσταται η ελληνική γλώσσα στην εποχή μας. Είναι αδιανόητο οι νέοι Έλληνες να μη</w:t>
      </w:r>
      <w:r>
        <w:rPr>
          <w:rFonts w:eastAsia="Times New Roman" w:cs="Times New Roman"/>
          <w:szCs w:val="24"/>
        </w:rPr>
        <w:t xml:space="preserve">ν μπορούν να μιλήσουν τη μητρική τους γλώσσα και να μη γνωρίζουν τις ρίζες αυτής, τη στιγμή που σε σχολεία του εξωτερικού διδάσκεται η αρχαία ελληνική, καθώς, όπως φαίνεται, εκεί αναγνωρίζεται το μεγαλείο του ελληνικού πολιτισμού και της φιλοσοφίας. </w:t>
      </w:r>
    </w:p>
    <w:p w14:paraId="6A03DC3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Θα ψη</w:t>
      </w:r>
      <w:r>
        <w:rPr>
          <w:rFonts w:eastAsia="Times New Roman" w:cs="Times New Roman"/>
          <w:szCs w:val="24"/>
        </w:rPr>
        <w:t>φίσουμε «</w:t>
      </w:r>
      <w:r>
        <w:rPr>
          <w:rFonts w:eastAsia="Times New Roman" w:cs="Times New Roman"/>
          <w:szCs w:val="24"/>
        </w:rPr>
        <w:t>παρών</w:t>
      </w:r>
      <w:r>
        <w:rPr>
          <w:rFonts w:eastAsia="Times New Roman" w:cs="Times New Roman"/>
          <w:szCs w:val="24"/>
        </w:rPr>
        <w:t>» γιατί είναι μια τυπική κύρωση. Απλά έχουμε τις ενστάσεις μας γιατί τέτοιες κυρώσεις συνήθως έρχονται ένα-δ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χρόνια μετά την υπογραφή τους. </w:t>
      </w:r>
    </w:p>
    <w:p w14:paraId="6A03DC3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κύριε Ηλιόπουλε. </w:t>
      </w:r>
    </w:p>
    <w:p w14:paraId="6A03DC4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 εκπρόσωπος του Κομμουνιστικού Κόμματος</w:t>
      </w:r>
      <w:r w:rsidRPr="00B11662">
        <w:rPr>
          <w:rFonts w:eastAsia="Times New Roman" w:cs="Times New Roman"/>
          <w:szCs w:val="24"/>
        </w:rPr>
        <w:t xml:space="preserve"> </w:t>
      </w:r>
      <w:r>
        <w:rPr>
          <w:rFonts w:eastAsia="Times New Roman" w:cs="Times New Roman"/>
          <w:szCs w:val="24"/>
        </w:rPr>
        <w:t>Ελλάδας</w:t>
      </w:r>
      <w:r>
        <w:rPr>
          <w:rFonts w:eastAsia="Times New Roman" w:cs="Times New Roman"/>
          <w:szCs w:val="24"/>
        </w:rPr>
        <w:t xml:space="preserve"> έχει τον λόγο για πέντε λεπτά.</w:t>
      </w:r>
    </w:p>
    <w:p w14:paraId="6A03DC4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Είναι σαφές ότι εμείς θέλουμε ο λαός μας και ειδικότερα τα στελέχη της δημόσιας διοίκησης να μαθαίνουν γράμματα, πολλά γράμματα. Βέβαια μεταξύ αυτών είναι και η εκμάθηση ξένων γλωσσών. Γιατί αυτό φέρνε</w:t>
      </w:r>
      <w:r>
        <w:rPr>
          <w:rFonts w:eastAsia="Times New Roman" w:cs="Times New Roman"/>
          <w:szCs w:val="24"/>
        </w:rPr>
        <w:t xml:space="preserve">ι σε επαφή τον ελληνικό λαό με άλλους λαούς, με τα ήθη, τα έθιμα, τις παραδόσεις του. Επομένως είναι κάτι πάρα πολύ θεμιτό. </w:t>
      </w:r>
    </w:p>
    <w:p w14:paraId="6A03DC4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Η ένστασή μας έγκειται στο ότι αυτή η διαδικασία πρέπει να γίνεται από το κράτος, από το δημόσιο και να μην επαφίεται η εκμάθηση ξέ</w:t>
      </w:r>
      <w:r>
        <w:rPr>
          <w:rFonts w:eastAsia="Times New Roman" w:cs="Times New Roman"/>
          <w:szCs w:val="24"/>
        </w:rPr>
        <w:t>νων γλωσσών είτε σε ιδιωτικούς φορείς είτε σε ιδρύματα, όπως αυτός ο Διεθνής Οργανισμός Γαλλοφωνίας που, εκτός της επιμόρφωσης που κάνουν, ασκούν και πολιτική. Αυτός είναι και ο λόγος που δεν μας επιτρέπει να ψηφίσουμε θετικά και ψηφίζουμε «</w:t>
      </w:r>
      <w:r>
        <w:rPr>
          <w:rFonts w:eastAsia="Times New Roman" w:cs="Times New Roman"/>
          <w:szCs w:val="24"/>
        </w:rPr>
        <w:t>παρών</w:t>
      </w:r>
      <w:r>
        <w:rPr>
          <w:rFonts w:eastAsia="Times New Roman" w:cs="Times New Roman"/>
          <w:szCs w:val="24"/>
        </w:rPr>
        <w:t xml:space="preserve">». </w:t>
      </w:r>
    </w:p>
    <w:p w14:paraId="6A03DC4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(Νικήτας Κακλαμάνης):</w:t>
      </w:r>
      <w:r>
        <w:rPr>
          <w:rFonts w:eastAsia="Times New Roman" w:cs="Times New Roman"/>
          <w:szCs w:val="24"/>
        </w:rPr>
        <w:t xml:space="preserve"> Ευχαριστούμε.</w:t>
      </w:r>
    </w:p>
    <w:p w14:paraId="6A03DC4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Δίνω τώρα τον λόγο, όπως είπαμε, για τρία λεπτά, στον κ. Καρρά. Μετά θα δώσω τον λόγο στον κ. Ψαριανό για να παρουσιάσει την τροπολογία του Ποταμιού, για άλλα τρία λεπτά, και στην κυρία Υπουργό, αντί για πέντε, επτά</w:t>
      </w:r>
      <w:r>
        <w:rPr>
          <w:rFonts w:eastAsia="Times New Roman" w:cs="Times New Roman"/>
          <w:szCs w:val="24"/>
        </w:rPr>
        <w:t xml:space="preserve"> λεπτά, για να απαντήσει συνολικά και να κλείσουμε.</w:t>
      </w:r>
    </w:p>
    <w:p w14:paraId="6A03DC4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Κύριε Καρρά, έχετε τον λόγο.</w:t>
      </w:r>
    </w:p>
    <w:p w14:paraId="6A03DC46"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Κύριε Πρόεδρε, ευχαριστώ.</w:t>
      </w:r>
    </w:p>
    <w:p w14:paraId="6A03DC4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Θα ήθελα να επαναφέρω μια τεχνική παρατήρηση που έχω κάνει και στην </w:t>
      </w:r>
      <w:r>
        <w:rPr>
          <w:rFonts w:eastAsia="Times New Roman" w:cs="Times New Roman"/>
          <w:szCs w:val="24"/>
        </w:rPr>
        <w:t>ε</w:t>
      </w:r>
      <w:r>
        <w:rPr>
          <w:rFonts w:eastAsia="Times New Roman" w:cs="Times New Roman"/>
          <w:szCs w:val="24"/>
        </w:rPr>
        <w:t>πιτροπή. Διαβάζοντας το μνημόνιο στο άρθρο 4, προσβ</w:t>
      </w:r>
      <w:r>
        <w:rPr>
          <w:rFonts w:eastAsia="Times New Roman" w:cs="Times New Roman"/>
          <w:szCs w:val="24"/>
        </w:rPr>
        <w:t xml:space="preserve">λέπει έναν εθνικό συντονιστή για την εκτέλεση του μνημονίου και παράλληλα στην παράγραφο 3 του άρθρου 4 -μιλώ για </w:t>
      </w:r>
      <w:r>
        <w:rPr>
          <w:rFonts w:eastAsia="Times New Roman" w:cs="Times New Roman"/>
          <w:szCs w:val="24"/>
        </w:rPr>
        <w:t xml:space="preserve">το </w:t>
      </w:r>
      <w:r>
        <w:rPr>
          <w:rFonts w:eastAsia="Times New Roman" w:cs="Times New Roman"/>
          <w:szCs w:val="24"/>
        </w:rPr>
        <w:t xml:space="preserve">κείμενο </w:t>
      </w:r>
      <w:r>
        <w:rPr>
          <w:rFonts w:eastAsia="Times New Roman" w:cs="Times New Roman"/>
          <w:szCs w:val="24"/>
        </w:rPr>
        <w:t xml:space="preserve">της </w:t>
      </w:r>
      <w:r>
        <w:rPr>
          <w:rFonts w:eastAsia="Times New Roman" w:cs="Times New Roman"/>
          <w:szCs w:val="24"/>
        </w:rPr>
        <w:t>σύμβασης- προβλέπει ότι οι εθνικοί συντονιστές θα μπορούν να στηριχθούν σε μια εθνική επιτροπή πλοήγησης που θα συγκεντρώνει το</w:t>
      </w:r>
      <w:r>
        <w:rPr>
          <w:rFonts w:eastAsia="Times New Roman" w:cs="Times New Roman"/>
          <w:szCs w:val="24"/>
        </w:rPr>
        <w:t>υς εκπροσώπους των Υπουργείων εταίρων.</w:t>
      </w:r>
    </w:p>
    <w:p w14:paraId="6A03DC4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Με την έννοια αυτή, λοιπόν, αναζητώντας την αληθή έννοια, έψαξα να βρω στο άρθρο 3 ποια είναι τα μέλη της Επιτροπής Πλοήγησης της Εθνικής Επιτροπής. Διαπιστώνω, λοιπόν, μέσα ότι σε </w:t>
      </w:r>
      <w:r>
        <w:rPr>
          <w:rFonts w:eastAsia="Times New Roman" w:cs="Times New Roman"/>
          <w:szCs w:val="24"/>
        </w:rPr>
        <w:lastRenderedPageBreak/>
        <w:t xml:space="preserve">αυτήν την </w:t>
      </w:r>
      <w:r>
        <w:rPr>
          <w:rFonts w:eastAsia="Times New Roman" w:cs="Times New Roman"/>
          <w:szCs w:val="24"/>
        </w:rPr>
        <w:t>ε</w:t>
      </w:r>
      <w:r>
        <w:rPr>
          <w:rFonts w:eastAsia="Times New Roman" w:cs="Times New Roman"/>
          <w:szCs w:val="24"/>
        </w:rPr>
        <w:t xml:space="preserve">πιτροπή προβλέπεται η συμμετοχή ως πέμπτου μέλους του ακόλουθου εκπαιδευτικής συνεργασίας του Γαλλικού Ινστιτούτου και ως έκτου μέλους του </w:t>
      </w:r>
      <w:r>
        <w:rPr>
          <w:rFonts w:eastAsia="Times New Roman" w:cs="Times New Roman"/>
          <w:szCs w:val="24"/>
        </w:rPr>
        <w:t>δ</w:t>
      </w:r>
      <w:r>
        <w:rPr>
          <w:rFonts w:eastAsia="Times New Roman" w:cs="Times New Roman"/>
          <w:szCs w:val="24"/>
        </w:rPr>
        <w:t>ιευθυντή του τμήματος μαθημάτων και σπουδών του Γαλλικού Ινστιτούτου Αθηνών. Τουτέστιν της διπλωματικής υπηρεσίας τη</w:t>
      </w:r>
      <w:r>
        <w:rPr>
          <w:rFonts w:eastAsia="Times New Roman" w:cs="Times New Roman"/>
          <w:szCs w:val="24"/>
        </w:rPr>
        <w:t xml:space="preserve">ς γαλλικής </w:t>
      </w:r>
      <w:r>
        <w:rPr>
          <w:rFonts w:eastAsia="Times New Roman" w:cs="Times New Roman"/>
          <w:szCs w:val="24"/>
        </w:rPr>
        <w:t>κ</w:t>
      </w:r>
      <w:r>
        <w:rPr>
          <w:rFonts w:eastAsia="Times New Roman" w:cs="Times New Roman"/>
          <w:szCs w:val="24"/>
        </w:rPr>
        <w:t xml:space="preserve">υβέρνησης. </w:t>
      </w:r>
    </w:p>
    <w:p w14:paraId="6A03DC4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Έχω τις αντιρρήσεις μου στο σημείο αυτό, γιατί μιλάμε για Εθνική Επιτροπή Πλοήγησης. Κρίνεται ότι πρέπει να συμμετέχουν εκπαιδευτικά ιδρύματα. Το Γαλλικό Ινστιτούτο είναι μεν εκπαιδευτικό ίδρυμα, αλλά είναι με σύμβαση μεταξύ 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Γαλλίας στα πλαίσια μιας άλλης διπλωματίας. </w:t>
      </w:r>
    </w:p>
    <w:p w14:paraId="6A03DC4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Εγώ, λοιπόν, θα επιμείνω, κυρία Υπουργέ, αν εσείς επιμείνετε να περιλαμβάνονται εκπρόσωποι της </w:t>
      </w:r>
      <w:r>
        <w:rPr>
          <w:rFonts w:eastAsia="Times New Roman" w:cs="Times New Roman"/>
          <w:szCs w:val="24"/>
        </w:rPr>
        <w:t>γ</w:t>
      </w:r>
      <w:r>
        <w:rPr>
          <w:rFonts w:eastAsia="Times New Roman" w:cs="Times New Roman"/>
          <w:szCs w:val="24"/>
        </w:rPr>
        <w:t xml:space="preserve">αλλικής </w:t>
      </w:r>
      <w:r>
        <w:rPr>
          <w:rFonts w:eastAsia="Times New Roman" w:cs="Times New Roman"/>
          <w:szCs w:val="24"/>
        </w:rPr>
        <w:t>κ</w:t>
      </w:r>
      <w:r>
        <w:rPr>
          <w:rFonts w:eastAsia="Times New Roman" w:cs="Times New Roman"/>
          <w:szCs w:val="24"/>
        </w:rPr>
        <w:t xml:space="preserve">υβέρνησης που έχουν την ιδιότητα του διπλωμάτη και την ετεροδικία, αν θέλετε, στην </w:t>
      </w:r>
      <w:r>
        <w:rPr>
          <w:rFonts w:eastAsia="Times New Roman" w:cs="Times New Roman"/>
          <w:szCs w:val="24"/>
        </w:rPr>
        <w:lastRenderedPageBreak/>
        <w:t>Ελλάδα, τότε να περι</w:t>
      </w:r>
      <w:r>
        <w:rPr>
          <w:rFonts w:eastAsia="Times New Roman" w:cs="Times New Roman"/>
          <w:szCs w:val="24"/>
        </w:rPr>
        <w:t xml:space="preserve">ληφθούν εκπρόσωποι των δύο </w:t>
      </w:r>
      <w:r>
        <w:rPr>
          <w:rFonts w:eastAsia="Times New Roman" w:cs="Times New Roman"/>
          <w:szCs w:val="24"/>
        </w:rPr>
        <w:t>γ</w:t>
      </w:r>
      <w:r>
        <w:rPr>
          <w:rFonts w:eastAsia="Times New Roman" w:cs="Times New Roman"/>
          <w:szCs w:val="24"/>
        </w:rPr>
        <w:t xml:space="preserve">αλλικών </w:t>
      </w:r>
      <w:r>
        <w:rPr>
          <w:rFonts w:eastAsia="Times New Roman" w:cs="Times New Roman"/>
          <w:szCs w:val="24"/>
        </w:rPr>
        <w:t>σ</w:t>
      </w:r>
      <w:r>
        <w:rPr>
          <w:rFonts w:eastAsia="Times New Roman" w:cs="Times New Roman"/>
          <w:szCs w:val="24"/>
        </w:rPr>
        <w:t xml:space="preserve">χολών των ελληνικών πανεπιστημίων. </w:t>
      </w:r>
    </w:p>
    <w:p w14:paraId="6A03DC4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Δεν μπορούμε να τις αγνοούμε. Έχουμε δύο τμήματα γαλλικών σπουδών με πορεία πενήντα και τριάντα ετών αντίστοιχα, πενήντα ετών του Πανεπιστημίου Αθηνών και τριάντα του Πανεπιστημίου Θε</w:t>
      </w:r>
      <w:r>
        <w:rPr>
          <w:rFonts w:eastAsia="Times New Roman" w:cs="Times New Roman"/>
          <w:szCs w:val="24"/>
        </w:rPr>
        <w:t>σσαλονίκης, οι οποίοι είναι εκείνοι που έχουν προωθήσει την εκπαίδευση της γαλλοφωνίας στην Ελλάδα. Μπορούν να αποτελέσουν τον σύμβουλο και της Κυβέρνησης και του Υπουργείου για την ανάπτυξη της γνώσης της γαλλικής γλώσσας στην ελληνική διοίκηση. Νομίζω ότ</w:t>
      </w:r>
      <w:r>
        <w:rPr>
          <w:rFonts w:eastAsia="Times New Roman" w:cs="Times New Roman"/>
          <w:szCs w:val="24"/>
        </w:rPr>
        <w:t>ι αν δεν περιληφθούν θα είναι μία ακόμα μορφή υποβάθμισης της ελληνικής εκπαίδευσης.</w:t>
      </w:r>
    </w:p>
    <w:p w14:paraId="6A03DC4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Θα είμαι επίμονος σε αυτό, κυρία Υπουργέ, γιατί νομίζω ότι υπερβαίνουμε και το όρια της σύμβασης, όταν πλέον περιλαμβάνουμε εκπροσώπους ξένης κυβέρνησης –δεν έχω τίποτα με</w:t>
      </w:r>
      <w:r>
        <w:rPr>
          <w:rFonts w:eastAsia="Times New Roman" w:cs="Times New Roman"/>
          <w:szCs w:val="24"/>
        </w:rPr>
        <w:t xml:space="preserve"> τους Γάλλους, έχω καλές σχέσεις, το λέω- σε μια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ε</w:t>
      </w:r>
      <w:r>
        <w:rPr>
          <w:rFonts w:eastAsia="Times New Roman" w:cs="Times New Roman"/>
          <w:szCs w:val="24"/>
        </w:rPr>
        <w:t xml:space="preserve">πιτροπή. Η </w:t>
      </w:r>
      <w:r>
        <w:rPr>
          <w:rFonts w:eastAsia="Times New Roman" w:cs="Times New Roman"/>
          <w:szCs w:val="24"/>
        </w:rPr>
        <w:t xml:space="preserve">Εθνική </w:t>
      </w:r>
      <w:r>
        <w:rPr>
          <w:rFonts w:eastAsia="Times New Roman" w:cs="Times New Roman"/>
          <w:szCs w:val="24"/>
        </w:rPr>
        <w:t>Επιτροπή Πλοήγησης έχει τον ρόλο να κατευθύνει τον εθνικό συντονιστή στην εφαρμογή της σύμβασης. Νομίζω, λοιπόν, ότι πρέπει να μείνουμε αμιγώς σε ελληνική εκπροσώπηση και να μην εξα</w:t>
      </w:r>
      <w:r>
        <w:rPr>
          <w:rFonts w:eastAsia="Times New Roman" w:cs="Times New Roman"/>
          <w:szCs w:val="24"/>
        </w:rPr>
        <w:t xml:space="preserve">κολουθήσουμε να μειώνουμε τις δύο αυτές σχολές οι οποίες προσφέρουν. Αν δεν ήταν πανεπιστημιακού </w:t>
      </w:r>
      <w:r>
        <w:rPr>
          <w:rFonts w:eastAsia="Times New Roman" w:cs="Times New Roman"/>
          <w:szCs w:val="24"/>
        </w:rPr>
        <w:t xml:space="preserve">και υψηλού </w:t>
      </w:r>
      <w:r>
        <w:rPr>
          <w:rFonts w:eastAsia="Times New Roman" w:cs="Times New Roman"/>
          <w:szCs w:val="24"/>
        </w:rPr>
        <w:t>επιπέδου, δεν θα αναφερόμουν καθόλου. Δεν θα είχα κα</w:t>
      </w:r>
      <w:r>
        <w:rPr>
          <w:rFonts w:eastAsia="Times New Roman" w:cs="Times New Roman"/>
          <w:szCs w:val="24"/>
        </w:rPr>
        <w:t>μ</w:t>
      </w:r>
      <w:r>
        <w:rPr>
          <w:rFonts w:eastAsia="Times New Roman" w:cs="Times New Roman"/>
          <w:szCs w:val="24"/>
        </w:rPr>
        <w:t>μία αντίρρηση.</w:t>
      </w:r>
    </w:p>
    <w:p w14:paraId="6A03DC4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A03DC4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6A03DC4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Κύριε Ψ</w:t>
      </w:r>
      <w:r>
        <w:rPr>
          <w:rFonts w:eastAsia="Times New Roman" w:cs="Times New Roman"/>
          <w:szCs w:val="24"/>
        </w:rPr>
        <w:t>αριανέ, έχετε τον λόγο για τρία λεπτά για να παρουσιάσετε την τροπολογία σας.</w:t>
      </w:r>
    </w:p>
    <w:p w14:paraId="6A03DC5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ΓΡΗΓΟΡ</w:t>
      </w:r>
      <w:r>
        <w:rPr>
          <w:rFonts w:eastAsia="Times New Roman" w:cs="Times New Roman"/>
          <w:b/>
          <w:szCs w:val="24"/>
        </w:rPr>
        <w:t>ΙΟΣ</w:t>
      </w:r>
      <w:r>
        <w:rPr>
          <w:rFonts w:eastAsia="Times New Roman" w:cs="Times New Roman"/>
          <w:b/>
          <w:szCs w:val="24"/>
        </w:rPr>
        <w:t xml:space="preserve"> ΨΑΡΙΑΝΟΣ:</w:t>
      </w:r>
      <w:r>
        <w:rPr>
          <w:rFonts w:eastAsia="Times New Roman" w:cs="Times New Roman"/>
          <w:szCs w:val="24"/>
        </w:rPr>
        <w:t xml:space="preserve"> Ευχαριστώ πολύ, κύριε Πρόεδρε.</w:t>
      </w:r>
    </w:p>
    <w:p w14:paraId="6A03DC5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Είναι μια τροπολογία που αφορά εκτός από τα γαλλικά και τα γερμανικά ως δεύτερη γλώσσα, να μπορούν να υπολογίζονται και τα ισπα</w:t>
      </w:r>
      <w:r>
        <w:rPr>
          <w:rFonts w:eastAsia="Times New Roman" w:cs="Times New Roman"/>
          <w:szCs w:val="24"/>
        </w:rPr>
        <w:t>νικά ή τα ιταλικά. Είναι αυτού του τύπου η τροπολογία. Να μην τη διαβάσω όλη τώρα. Από ό,τι πληροφορήθηκα είναι ήδη δρομολογημένο αυτό. Κάτι τέτοιο μας είπε η Υπουργός.</w:t>
      </w:r>
    </w:p>
    <w:p w14:paraId="6A03DC52"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απαντήσει η Υπουργός και ανάλογα θα πείτε αν καλυφθ</w:t>
      </w:r>
      <w:r>
        <w:rPr>
          <w:rFonts w:eastAsia="Times New Roman" w:cs="Times New Roman"/>
          <w:szCs w:val="24"/>
        </w:rPr>
        <w:t>ήκατε ή όχι.</w:t>
      </w:r>
    </w:p>
    <w:p w14:paraId="6A03DC5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ΓΡΗΓΟΡ</w:t>
      </w:r>
      <w:r>
        <w:rPr>
          <w:rFonts w:eastAsia="Times New Roman" w:cs="Times New Roman"/>
          <w:b/>
          <w:szCs w:val="24"/>
        </w:rPr>
        <w:t>ΙΟΣ</w:t>
      </w:r>
      <w:r>
        <w:rPr>
          <w:rFonts w:eastAsia="Times New Roman" w:cs="Times New Roman"/>
          <w:b/>
          <w:szCs w:val="24"/>
        </w:rPr>
        <w:t xml:space="preserve"> ΨΑΡΙΑΝΟΣ:</w:t>
      </w:r>
      <w:r>
        <w:rPr>
          <w:rFonts w:eastAsia="Times New Roman" w:cs="Times New Roman"/>
          <w:szCs w:val="24"/>
        </w:rPr>
        <w:t xml:space="preserve"> Ναι, θέλουμε να συμπεριληφθούν και δύο ακόμα γνωστές ευρωπαϊκές γλώσσες και μάλιστα τα ισπανικά τα οποία μιλούνται σε ένα τεράστιο κομμάτι της </w:t>
      </w:r>
      <w:r>
        <w:rPr>
          <w:rFonts w:eastAsia="Times New Roman" w:cs="Times New Roman"/>
          <w:szCs w:val="24"/>
        </w:rPr>
        <w:t>Γ</w:t>
      </w:r>
      <w:r>
        <w:rPr>
          <w:rFonts w:eastAsia="Times New Roman" w:cs="Times New Roman"/>
          <w:szCs w:val="24"/>
        </w:rPr>
        <w:t xml:space="preserve">ης. Εκτός από </w:t>
      </w:r>
      <w:r>
        <w:rPr>
          <w:rFonts w:eastAsia="Times New Roman" w:cs="Times New Roman"/>
          <w:szCs w:val="24"/>
        </w:rPr>
        <w:lastRenderedPageBreak/>
        <w:t xml:space="preserve">τα γαλλικά ή τα γερμανικά που μπαίνουν ως δεύτερη γλώσσα, να </w:t>
      </w:r>
      <w:r>
        <w:rPr>
          <w:rFonts w:eastAsia="Times New Roman" w:cs="Times New Roman"/>
          <w:szCs w:val="24"/>
        </w:rPr>
        <w:t>μπουν και αυτές.</w:t>
      </w:r>
    </w:p>
    <w:p w14:paraId="6A03DC5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A03DC5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w:t>
      </w:r>
    </w:p>
    <w:p w14:paraId="6A03DC5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Κυρία Υπουργέ, έχετε τον λόγο για πέντε λεπτά, με ανοχή.</w:t>
      </w:r>
    </w:p>
    <w:p w14:paraId="6A03DC5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ΑΦΡΟΔΙΤΗ ΣΤΑΜΠΟΥΛΗ:</w:t>
      </w:r>
      <w:r>
        <w:rPr>
          <w:rFonts w:eastAsia="Times New Roman" w:cs="Times New Roman"/>
          <w:szCs w:val="24"/>
        </w:rPr>
        <w:t xml:space="preserve"> Κύριε Πρόεδρε, θα ήθελα τον λόγο.</w:t>
      </w:r>
    </w:p>
    <w:p w14:paraId="6A03DC5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Συγγνώμη, δεν έχετε τον λόγο. Μόνο οι έχοντες ενστάσεις παίρνουν τον λόγο.</w:t>
      </w:r>
    </w:p>
    <w:p w14:paraId="6A03DC5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ΑΦΡΟΔΙΤΗ ΣΤΑΜΠΟΥΛΗ:</w:t>
      </w:r>
      <w:r>
        <w:rPr>
          <w:rFonts w:eastAsia="Times New Roman" w:cs="Times New Roman"/>
          <w:szCs w:val="24"/>
        </w:rPr>
        <w:t xml:space="preserve"> Μία διευκρίνιση για την τροπολογία, κύριε Πρόεδρε.</w:t>
      </w:r>
    </w:p>
    <w:p w14:paraId="6A03DC5A"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Ούτε επ’ αυτού παίρνετε τον λόγο, αλλά εν πάση περιπτώσει.</w:t>
      </w:r>
    </w:p>
    <w:p w14:paraId="6A03DC5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Ορίστε, έχετε τον</w:t>
      </w:r>
      <w:r>
        <w:rPr>
          <w:rFonts w:eastAsia="Times New Roman" w:cs="Times New Roman"/>
          <w:szCs w:val="24"/>
        </w:rPr>
        <w:t xml:space="preserve"> λόγο. </w:t>
      </w:r>
    </w:p>
    <w:p w14:paraId="6A03DC5C" w14:textId="77777777" w:rsidR="001B1D00" w:rsidRDefault="00D353DD">
      <w:pPr>
        <w:spacing w:after="0" w:line="600" w:lineRule="auto"/>
        <w:ind w:firstLine="720"/>
        <w:jc w:val="both"/>
        <w:rPr>
          <w:rFonts w:eastAsia="Times New Roman"/>
          <w:szCs w:val="24"/>
        </w:rPr>
      </w:pPr>
      <w:r>
        <w:rPr>
          <w:rFonts w:eastAsia="Times New Roman" w:cs="Times New Roman"/>
          <w:b/>
          <w:szCs w:val="24"/>
        </w:rPr>
        <w:lastRenderedPageBreak/>
        <w:t>ΑΦΡΟΔΙΤΗ ΣΤΑΜΠΟΥΛΗ:</w:t>
      </w:r>
      <w:r>
        <w:rPr>
          <w:rFonts w:eastAsia="Times New Roman" w:cs="Times New Roman"/>
          <w:szCs w:val="24"/>
        </w:rPr>
        <w:t xml:space="preserve"> Αν θυμάμαι καλά –και ήδη έχω ζητήσει από τη συνεργάτιδά μου να το ερευνήσει, οπότε σε λίγο θα έχουμε και τον αριθμό του νόμου και το άρθρο- κάτι σχετικό, κάτι ανάλογο έχει ψηφιστεί σε νομοσχέδιο του Υπουργείου Εξωτερικών.</w:t>
      </w:r>
      <w:r>
        <w:rPr>
          <w:rFonts w:eastAsia="Times New Roman" w:cs="Times New Roman"/>
          <w:szCs w:val="24"/>
        </w:rPr>
        <w:t xml:space="preserve"> </w:t>
      </w:r>
      <w:r>
        <w:rPr>
          <w:rFonts w:eastAsia="Times New Roman"/>
          <w:szCs w:val="24"/>
        </w:rPr>
        <w:t>Β</w:t>
      </w:r>
      <w:r>
        <w:rPr>
          <w:rFonts w:eastAsia="Times New Roman"/>
          <w:szCs w:val="24"/>
        </w:rPr>
        <w:t>έβαια</w:t>
      </w:r>
      <w:r>
        <w:rPr>
          <w:rFonts w:eastAsia="Times New Roman"/>
          <w:szCs w:val="24"/>
        </w:rPr>
        <w:t xml:space="preserve"> αφορά ιδιαίτερα την αποδοχή στο </w:t>
      </w:r>
      <w:r>
        <w:rPr>
          <w:rFonts w:eastAsia="Times New Roman"/>
          <w:szCs w:val="24"/>
        </w:rPr>
        <w:t>δ</w:t>
      </w:r>
      <w:r>
        <w:rPr>
          <w:rFonts w:eastAsia="Times New Roman"/>
          <w:szCs w:val="24"/>
        </w:rPr>
        <w:t xml:space="preserve">ιπλωματικό </w:t>
      </w:r>
      <w:r>
        <w:rPr>
          <w:rFonts w:eastAsia="Times New Roman"/>
          <w:szCs w:val="24"/>
        </w:rPr>
        <w:t>σ</w:t>
      </w:r>
      <w:r>
        <w:rPr>
          <w:rFonts w:eastAsia="Times New Roman"/>
          <w:szCs w:val="24"/>
        </w:rPr>
        <w:t>ώμα. Εάν με την τροπολογία θέλουμε να επεκταθεί και στις υπόλοιπες υπηρεσίες, τότε είναι κάτι ανάλογο.</w:t>
      </w:r>
    </w:p>
    <w:p w14:paraId="6A03DC5D" w14:textId="77777777" w:rsidR="001B1D00" w:rsidRDefault="00D353DD">
      <w:pPr>
        <w:spacing w:after="0" w:line="600" w:lineRule="auto"/>
        <w:ind w:firstLine="720"/>
        <w:jc w:val="both"/>
        <w:rPr>
          <w:rFonts w:eastAsia="Times New Roman"/>
          <w:szCs w:val="24"/>
        </w:rPr>
      </w:pPr>
      <w:r>
        <w:rPr>
          <w:rFonts w:eastAsia="Times New Roman"/>
          <w:szCs w:val="24"/>
        </w:rPr>
        <w:t>Ευχαριστώ.</w:t>
      </w:r>
    </w:p>
    <w:p w14:paraId="6A03DC5E" w14:textId="77777777" w:rsidR="001B1D00" w:rsidRDefault="00D353DD">
      <w:pPr>
        <w:spacing w:after="0" w:line="600" w:lineRule="auto"/>
        <w:ind w:firstLine="720"/>
        <w:jc w:val="both"/>
        <w:rPr>
          <w:rFonts w:eastAsia="Times New Roman" w:cs="Times New Roman"/>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Ευχαριστούμε πολύ.</w:t>
      </w:r>
    </w:p>
    <w:p w14:paraId="6A03DC5F" w14:textId="77777777" w:rsidR="001B1D00" w:rsidRDefault="00D353DD">
      <w:pPr>
        <w:spacing w:after="0" w:line="600" w:lineRule="auto"/>
        <w:ind w:firstLine="720"/>
        <w:jc w:val="both"/>
        <w:rPr>
          <w:rFonts w:eastAsia="Times New Roman" w:cs="Times New Roman"/>
          <w:bCs/>
          <w:szCs w:val="24"/>
        </w:rPr>
      </w:pPr>
      <w:r>
        <w:rPr>
          <w:rFonts w:eastAsia="Times New Roman" w:cs="Times New Roman"/>
          <w:bCs/>
          <w:szCs w:val="24"/>
        </w:rPr>
        <w:t>Κυρία Υπουργέ, μπορείτε να απαντήσετε πρώτον</w:t>
      </w:r>
      <w:r>
        <w:rPr>
          <w:rFonts w:eastAsia="Times New Roman" w:cs="Times New Roman"/>
          <w:bCs/>
          <w:szCs w:val="24"/>
        </w:rPr>
        <w:t xml:space="preserve"> για την </w:t>
      </w:r>
      <w:r>
        <w:rPr>
          <w:rFonts w:eastAsia="Times New Roman" w:cs="Times New Roman"/>
          <w:bCs/>
          <w:szCs w:val="24"/>
        </w:rPr>
        <w:t>κ</w:t>
      </w:r>
      <w:r>
        <w:rPr>
          <w:rFonts w:eastAsia="Times New Roman" w:cs="Times New Roman"/>
          <w:bCs/>
          <w:szCs w:val="24"/>
        </w:rPr>
        <w:t>ύρωση, για τις παρατηρήσεις που ακούστηκαν και βεβαίως επί των τροπολογιών για πέντε λεπτά με ανοχή.</w:t>
      </w:r>
    </w:p>
    <w:p w14:paraId="6A03DC60" w14:textId="77777777" w:rsidR="001B1D00" w:rsidRDefault="00D353DD">
      <w:pPr>
        <w:spacing w:after="0" w:line="600" w:lineRule="auto"/>
        <w:ind w:firstLine="720"/>
        <w:jc w:val="both"/>
        <w:rPr>
          <w:rFonts w:eastAsia="Times New Roman" w:cs="Times New Roman"/>
          <w:bCs/>
          <w:szCs w:val="24"/>
        </w:rPr>
      </w:pPr>
      <w:r>
        <w:rPr>
          <w:rFonts w:eastAsia="Times New Roman" w:cs="Times New Roman"/>
          <w:bCs/>
          <w:szCs w:val="24"/>
        </w:rPr>
        <w:t xml:space="preserve">Κυρία Γεροβασίλη, έχετε τον λόγο. </w:t>
      </w:r>
    </w:p>
    <w:p w14:paraId="6A03DC61" w14:textId="77777777" w:rsidR="001B1D00" w:rsidRDefault="00D353DD">
      <w:pPr>
        <w:spacing w:after="0" w:line="600" w:lineRule="auto"/>
        <w:ind w:firstLine="720"/>
        <w:jc w:val="both"/>
        <w:rPr>
          <w:rFonts w:eastAsia="Times New Roman" w:cs="Times New Roman"/>
          <w:b/>
          <w:bCs/>
          <w:szCs w:val="24"/>
        </w:rPr>
      </w:pPr>
      <w:r>
        <w:rPr>
          <w:rFonts w:eastAsia="Times New Roman" w:cs="Times New Roman"/>
          <w:b/>
          <w:bCs/>
          <w:szCs w:val="24"/>
        </w:rPr>
        <w:lastRenderedPageBreak/>
        <w:t xml:space="preserve">ΟΛΓΑ ΓΕΡΟΒΑΣΙΛΗ (Υπουργός Διοικητικής Ανασυγκρότησης): </w:t>
      </w:r>
      <w:r>
        <w:rPr>
          <w:rFonts w:eastAsia="Times New Roman" w:cs="Times New Roman"/>
          <w:bCs/>
          <w:szCs w:val="24"/>
        </w:rPr>
        <w:t>Ευχαριστώ πολύ.</w:t>
      </w:r>
    </w:p>
    <w:p w14:paraId="6A03DC62" w14:textId="77777777" w:rsidR="001B1D00" w:rsidRDefault="00D353DD">
      <w:pPr>
        <w:spacing w:after="0" w:line="600" w:lineRule="auto"/>
        <w:ind w:firstLine="720"/>
        <w:jc w:val="both"/>
        <w:rPr>
          <w:rFonts w:eastAsia="Times New Roman" w:cs="Times New Roman"/>
          <w:bCs/>
          <w:szCs w:val="24"/>
        </w:rPr>
      </w:pPr>
      <w:r>
        <w:rPr>
          <w:rFonts w:eastAsia="Times New Roman" w:cs="Times New Roman"/>
          <w:bCs/>
          <w:szCs w:val="24"/>
        </w:rPr>
        <w:t>Θα ήθελα αρχικά να αναφερθώ στην τροπολ</w:t>
      </w:r>
      <w:r>
        <w:rPr>
          <w:rFonts w:eastAsia="Times New Roman" w:cs="Times New Roman"/>
          <w:bCs/>
          <w:szCs w:val="24"/>
        </w:rPr>
        <w:t>ογία. Κύριε Ψαριανέ, στη λογική της τροπολογίας, προφανώς, δεν έχουμε λόγους να διαφωνήσουμε. Νομίζω και εγώ ότι είναι ένα λυμένο ζήτημα, αλλά δυστυχώς δεν έχω προλάβει τώρα να το δω. Αν θέλετε και αν δεν προλάβουν να μας φέρουν την πληροφόρηση, ευχαρίστως</w:t>
      </w:r>
      <w:r>
        <w:rPr>
          <w:rFonts w:eastAsia="Times New Roman" w:cs="Times New Roman"/>
          <w:bCs/>
          <w:szCs w:val="24"/>
        </w:rPr>
        <w:t xml:space="preserve"> να το δούμε σε μια επόμενη στιγμή.</w:t>
      </w:r>
    </w:p>
    <w:p w14:paraId="6A03DC63" w14:textId="77777777" w:rsidR="001B1D00" w:rsidRDefault="00D353DD">
      <w:pPr>
        <w:spacing w:after="0" w:line="600" w:lineRule="auto"/>
        <w:ind w:firstLine="720"/>
        <w:jc w:val="both"/>
        <w:rPr>
          <w:rFonts w:eastAsia="Times New Roman" w:cs="Times New Roman"/>
          <w:bCs/>
          <w:szCs w:val="24"/>
        </w:rPr>
      </w:pPr>
      <w:r>
        <w:rPr>
          <w:rFonts w:eastAsia="Times New Roman" w:cs="Times New Roman"/>
          <w:bCs/>
          <w:szCs w:val="24"/>
        </w:rPr>
        <w:t xml:space="preserve">Τώρα όσον αφορά την </w:t>
      </w:r>
      <w:r>
        <w:rPr>
          <w:rFonts w:eastAsia="Times New Roman" w:cs="Times New Roman"/>
          <w:bCs/>
          <w:szCs w:val="24"/>
        </w:rPr>
        <w:t>κ</w:t>
      </w:r>
      <w:r>
        <w:rPr>
          <w:rFonts w:eastAsia="Times New Roman" w:cs="Times New Roman"/>
          <w:bCs/>
          <w:szCs w:val="24"/>
        </w:rPr>
        <w:t xml:space="preserve">ύρωση, έγινε στην </w:t>
      </w:r>
      <w:r>
        <w:rPr>
          <w:rFonts w:eastAsia="Times New Roman" w:cs="Times New Roman"/>
          <w:bCs/>
          <w:szCs w:val="24"/>
        </w:rPr>
        <w:t>ε</w:t>
      </w:r>
      <w:r>
        <w:rPr>
          <w:rFonts w:eastAsia="Times New Roman" w:cs="Times New Roman"/>
          <w:bCs/>
          <w:szCs w:val="24"/>
        </w:rPr>
        <w:t>πιτροπή μια ολοκληρωμένη συζήτηση και ακούστηκαν και ενδιαφέροντα πράγματα. Αυτό που συγκρατώ κυρίως είναι η συζήτηση που έγινε για τι θα έπρεπε να κάνει το ελληνικό κράτος, προκει</w:t>
      </w:r>
      <w:r>
        <w:rPr>
          <w:rFonts w:eastAsia="Times New Roman" w:cs="Times New Roman"/>
          <w:bCs/>
          <w:szCs w:val="24"/>
        </w:rPr>
        <w:t>μένου να δομήσει μηχανισμό διάδοσης της ελληνικής γλώσσας.</w:t>
      </w:r>
    </w:p>
    <w:p w14:paraId="6A03DC64" w14:textId="77777777" w:rsidR="001B1D00" w:rsidRDefault="00D353DD">
      <w:pPr>
        <w:spacing w:after="0" w:line="600" w:lineRule="auto"/>
        <w:ind w:firstLine="720"/>
        <w:jc w:val="both"/>
        <w:rPr>
          <w:rFonts w:eastAsia="Times New Roman" w:cs="Times New Roman"/>
          <w:bCs/>
          <w:szCs w:val="24"/>
        </w:rPr>
      </w:pPr>
      <w:r>
        <w:rPr>
          <w:rFonts w:eastAsia="Times New Roman" w:cs="Times New Roman"/>
          <w:bCs/>
          <w:szCs w:val="24"/>
        </w:rPr>
        <w:lastRenderedPageBreak/>
        <w:t xml:space="preserve">Νομίζω ότι αυτή ήταν μια πολύ ενδιαφέρουσα συζήτηση παράπλευρα στην υπόλοιπη συζήτηση. Κατά τα άλλα, δεν νομίζω ότι είχαμε διαφωνίες στο θέμα της συνεργασίας με τον </w:t>
      </w:r>
      <w:r>
        <w:rPr>
          <w:rFonts w:eastAsia="Times New Roman" w:cs="Times New Roman"/>
          <w:bCs/>
          <w:szCs w:val="24"/>
        </w:rPr>
        <w:t>ο</w:t>
      </w:r>
      <w:r>
        <w:rPr>
          <w:rFonts w:eastAsia="Times New Roman" w:cs="Times New Roman"/>
          <w:bCs/>
          <w:szCs w:val="24"/>
        </w:rPr>
        <w:t xml:space="preserve">ργανισμό, προκειμένου να εκπαιδευτούν υπάλληλοι, αλλά και διπλωματικοί υπάλληλοι. Το </w:t>
      </w:r>
      <w:r>
        <w:rPr>
          <w:rFonts w:eastAsia="Times New Roman" w:cs="Times New Roman"/>
          <w:bCs/>
          <w:szCs w:val="24"/>
        </w:rPr>
        <w:t>π</w:t>
      </w:r>
      <w:r>
        <w:rPr>
          <w:rFonts w:eastAsia="Times New Roman" w:cs="Times New Roman"/>
          <w:bCs/>
          <w:szCs w:val="24"/>
        </w:rPr>
        <w:t>ρόγραμμα -και απαντάω νομίζω και στο θέμα των παρατηρήσεων του κ. Καρρά- απευθύνεται σε δημοσίους υπαλλήλους, αλλά και στο διπλωματικό σώμα, εξ ου και η συμμετοχή εκατέρω</w:t>
      </w:r>
      <w:r>
        <w:rPr>
          <w:rFonts w:eastAsia="Times New Roman" w:cs="Times New Roman"/>
          <w:bCs/>
          <w:szCs w:val="24"/>
        </w:rPr>
        <w:t>θεν.</w:t>
      </w:r>
    </w:p>
    <w:p w14:paraId="6A03DC65" w14:textId="77777777" w:rsidR="001B1D00" w:rsidRDefault="00D353DD">
      <w:pPr>
        <w:spacing w:after="0" w:line="600" w:lineRule="auto"/>
        <w:ind w:firstLine="720"/>
        <w:jc w:val="both"/>
        <w:rPr>
          <w:rFonts w:eastAsia="Times New Roman" w:cs="Times New Roman"/>
          <w:bCs/>
          <w:szCs w:val="24"/>
        </w:rPr>
      </w:pPr>
      <w:r>
        <w:rPr>
          <w:rFonts w:eastAsia="Times New Roman" w:cs="Times New Roman"/>
          <w:bCs/>
          <w:szCs w:val="24"/>
        </w:rPr>
        <w:t xml:space="preserve">Θα ήθελα, όμως, να πω ορισμένα πράγματα ως προς την παρατήρηση για την καθυστερημένη ψήφιση της </w:t>
      </w:r>
      <w:r>
        <w:rPr>
          <w:rFonts w:eastAsia="Times New Roman" w:cs="Times New Roman"/>
          <w:bCs/>
          <w:szCs w:val="24"/>
        </w:rPr>
        <w:t>κ</w:t>
      </w:r>
      <w:r>
        <w:rPr>
          <w:rFonts w:eastAsia="Times New Roman" w:cs="Times New Roman"/>
          <w:bCs/>
          <w:szCs w:val="24"/>
        </w:rPr>
        <w:t xml:space="preserve">ύρωσης. Ξέρετε ότι ατύπως αυτό το </w:t>
      </w:r>
      <w:r>
        <w:rPr>
          <w:rFonts w:eastAsia="Times New Roman" w:cs="Times New Roman"/>
          <w:bCs/>
          <w:szCs w:val="24"/>
        </w:rPr>
        <w:t>π</w:t>
      </w:r>
      <w:r>
        <w:rPr>
          <w:rFonts w:eastAsia="Times New Roman" w:cs="Times New Roman"/>
          <w:bCs/>
          <w:szCs w:val="24"/>
        </w:rPr>
        <w:t xml:space="preserve">ρόγραμμα, όπως το είπαμε και στη συζήτηση στην </w:t>
      </w:r>
      <w:r>
        <w:rPr>
          <w:rFonts w:eastAsia="Times New Roman" w:cs="Times New Roman"/>
          <w:bCs/>
          <w:szCs w:val="24"/>
        </w:rPr>
        <w:t>ε</w:t>
      </w:r>
      <w:r>
        <w:rPr>
          <w:rFonts w:eastAsia="Times New Roman" w:cs="Times New Roman"/>
          <w:bCs/>
          <w:szCs w:val="24"/>
        </w:rPr>
        <w:t>πιτροπή, στα αλήθεια έχει ξεκινήσει από το 2006. Πήρε μια πιο επίσημη μ</w:t>
      </w:r>
      <w:r>
        <w:rPr>
          <w:rFonts w:eastAsia="Times New Roman" w:cs="Times New Roman"/>
          <w:bCs/>
          <w:szCs w:val="24"/>
        </w:rPr>
        <w:t xml:space="preserve">ορφή αργότερα και φτάσαμε να γίνει και μια </w:t>
      </w:r>
      <w:r>
        <w:rPr>
          <w:rFonts w:eastAsia="Times New Roman" w:cs="Times New Roman"/>
          <w:bCs/>
          <w:szCs w:val="24"/>
        </w:rPr>
        <w:t>κ</w:t>
      </w:r>
      <w:r>
        <w:rPr>
          <w:rFonts w:eastAsia="Times New Roman" w:cs="Times New Roman"/>
          <w:bCs/>
          <w:szCs w:val="24"/>
        </w:rPr>
        <w:t xml:space="preserve">ύρωση, </w:t>
      </w:r>
      <w:r>
        <w:rPr>
          <w:rFonts w:eastAsia="Times New Roman" w:cs="Times New Roman"/>
          <w:bCs/>
          <w:szCs w:val="24"/>
        </w:rPr>
        <w:lastRenderedPageBreak/>
        <w:t xml:space="preserve">όπου μέχρι και το 2016 εκπαιδεύτηκαν εκατόν ενενήντα έξι άνθρωποι, οι οποίοι παρακολούθησαν το </w:t>
      </w:r>
      <w:r>
        <w:rPr>
          <w:rFonts w:eastAsia="Times New Roman" w:cs="Times New Roman"/>
          <w:bCs/>
          <w:szCs w:val="24"/>
        </w:rPr>
        <w:t>π</w:t>
      </w:r>
      <w:r>
        <w:rPr>
          <w:rFonts w:eastAsia="Times New Roman" w:cs="Times New Roman"/>
          <w:bCs/>
          <w:szCs w:val="24"/>
        </w:rPr>
        <w:t xml:space="preserve">ρόγραμμα αυτό. Το 2017 για λόγους τεχνικής, κυρίως, φύσεως δεν υλοποιήθηκε το </w:t>
      </w:r>
      <w:r>
        <w:rPr>
          <w:rFonts w:eastAsia="Times New Roman" w:cs="Times New Roman"/>
          <w:bCs/>
          <w:szCs w:val="24"/>
        </w:rPr>
        <w:t>π</w:t>
      </w:r>
      <w:r>
        <w:rPr>
          <w:rFonts w:eastAsia="Times New Roman" w:cs="Times New Roman"/>
          <w:bCs/>
          <w:szCs w:val="24"/>
        </w:rPr>
        <w:t xml:space="preserve">ρόγραμμα. Γι’ αυτό και υπήρχε </w:t>
      </w:r>
      <w:r>
        <w:rPr>
          <w:rFonts w:eastAsia="Times New Roman" w:cs="Times New Roman"/>
          <w:bCs/>
          <w:szCs w:val="24"/>
        </w:rPr>
        <w:t xml:space="preserve">και αυτή η καθυστέρηση στην ψήφιση της </w:t>
      </w:r>
      <w:r>
        <w:rPr>
          <w:rFonts w:eastAsia="Times New Roman" w:cs="Times New Roman"/>
          <w:bCs/>
          <w:szCs w:val="24"/>
        </w:rPr>
        <w:t>κ</w:t>
      </w:r>
      <w:r>
        <w:rPr>
          <w:rFonts w:eastAsia="Times New Roman" w:cs="Times New Roman"/>
          <w:bCs/>
          <w:szCs w:val="24"/>
        </w:rPr>
        <w:t xml:space="preserve">ύρωσης. </w:t>
      </w:r>
    </w:p>
    <w:p w14:paraId="6A03DC66" w14:textId="77777777" w:rsidR="001B1D00" w:rsidRDefault="00D353DD">
      <w:pPr>
        <w:spacing w:after="0" w:line="600" w:lineRule="auto"/>
        <w:ind w:firstLine="720"/>
        <w:jc w:val="both"/>
        <w:rPr>
          <w:rFonts w:eastAsia="Times New Roman" w:cs="Times New Roman"/>
          <w:bCs/>
          <w:szCs w:val="24"/>
        </w:rPr>
      </w:pPr>
      <w:r>
        <w:rPr>
          <w:rFonts w:eastAsia="Times New Roman" w:cs="Times New Roman"/>
          <w:bCs/>
          <w:szCs w:val="24"/>
        </w:rPr>
        <w:t xml:space="preserve">Το τελευταίο διάστημα, όμως, έχουμε ενεργοποιήσει τη συζήτηση. Μάλιστα υπάρχει συζήτηση και για το τι ακριβώς θα συμβεί με το </w:t>
      </w:r>
      <w:r>
        <w:rPr>
          <w:rFonts w:eastAsia="Times New Roman" w:cs="Times New Roman"/>
          <w:bCs/>
          <w:szCs w:val="24"/>
        </w:rPr>
        <w:t>π</w:t>
      </w:r>
      <w:r>
        <w:rPr>
          <w:rFonts w:eastAsia="Times New Roman" w:cs="Times New Roman"/>
          <w:bCs/>
          <w:szCs w:val="24"/>
        </w:rPr>
        <w:t>ρόγραμμα το 2018, αλλά και για περαιτέρω παράταση πέραν του 2018, γι’ αυτό και θ</w:t>
      </w:r>
      <w:r>
        <w:rPr>
          <w:rFonts w:eastAsia="Times New Roman" w:cs="Times New Roman"/>
          <w:bCs/>
          <w:szCs w:val="24"/>
        </w:rPr>
        <w:t xml:space="preserve">εωρούμε χρήσιμο να ψηφιστεί η </w:t>
      </w:r>
      <w:r>
        <w:rPr>
          <w:rFonts w:eastAsia="Times New Roman" w:cs="Times New Roman"/>
          <w:bCs/>
          <w:szCs w:val="24"/>
        </w:rPr>
        <w:t>κ</w:t>
      </w:r>
      <w:r>
        <w:rPr>
          <w:rFonts w:eastAsia="Times New Roman" w:cs="Times New Roman"/>
          <w:bCs/>
          <w:szCs w:val="24"/>
        </w:rPr>
        <w:t>ύρωση.</w:t>
      </w:r>
    </w:p>
    <w:p w14:paraId="6A03DC67" w14:textId="77777777" w:rsidR="001B1D00" w:rsidRDefault="00D353DD">
      <w:pPr>
        <w:spacing w:after="0" w:line="600" w:lineRule="auto"/>
        <w:ind w:firstLine="720"/>
        <w:jc w:val="both"/>
        <w:rPr>
          <w:rFonts w:eastAsia="Times New Roman" w:cs="Times New Roman"/>
          <w:bCs/>
          <w:szCs w:val="24"/>
        </w:rPr>
      </w:pPr>
      <w:r>
        <w:rPr>
          <w:rFonts w:eastAsia="Times New Roman" w:cs="Times New Roman"/>
          <w:bCs/>
          <w:szCs w:val="24"/>
        </w:rPr>
        <w:t xml:space="preserve">Όπως ξέρετε, αυτό είναι ένα </w:t>
      </w:r>
      <w:r>
        <w:rPr>
          <w:rFonts w:eastAsia="Times New Roman" w:cs="Times New Roman"/>
          <w:bCs/>
          <w:szCs w:val="24"/>
        </w:rPr>
        <w:t>π</w:t>
      </w:r>
      <w:r>
        <w:rPr>
          <w:rFonts w:eastAsia="Times New Roman" w:cs="Times New Roman"/>
          <w:bCs/>
          <w:szCs w:val="24"/>
        </w:rPr>
        <w:t>ρόγραμμα, το οποίο δεν αφορά το όλον, δηλαδή δεν μας λύνει όλα τα ζητήματα της εκπαίδευσης στη γαλλική γλώσσα, γι’ αυτό προφανώς έχει και μερικά ιδιαίτερα χαρακτηριστικά. Η προσπάθεια από π</w:t>
      </w:r>
      <w:r>
        <w:rPr>
          <w:rFonts w:eastAsia="Times New Roman" w:cs="Times New Roman"/>
          <w:bCs/>
          <w:szCs w:val="24"/>
        </w:rPr>
        <w:t xml:space="preserve">λευράς και του Υπουργείου </w:t>
      </w:r>
      <w:r>
        <w:rPr>
          <w:rFonts w:eastAsia="Times New Roman" w:cs="Times New Roman"/>
          <w:bCs/>
          <w:szCs w:val="24"/>
        </w:rPr>
        <w:lastRenderedPageBreak/>
        <w:t xml:space="preserve">είναι να μετεκπαιδευτούν σε πολλά επίπεδα οι δημόσιοι υπάλληλοι, διότι εκτός από το ότι το ελληνικό </w:t>
      </w:r>
      <w:r>
        <w:rPr>
          <w:rFonts w:eastAsia="Times New Roman" w:cs="Times New Roman"/>
          <w:bCs/>
          <w:szCs w:val="24"/>
        </w:rPr>
        <w:t>δ</w:t>
      </w:r>
      <w:r>
        <w:rPr>
          <w:rFonts w:eastAsia="Times New Roman" w:cs="Times New Roman"/>
          <w:bCs/>
          <w:szCs w:val="24"/>
        </w:rPr>
        <w:t>ημόσιο έχει ανάγκη από νέους ανθρώπους με άλλες δεξιότητες, δεν μπορεί παρά να πατήσουμε και πάνω στο υπάρχον ανθρώπινο δυναμικό,</w:t>
      </w:r>
      <w:r>
        <w:rPr>
          <w:rFonts w:eastAsia="Times New Roman" w:cs="Times New Roman"/>
          <w:bCs/>
          <w:szCs w:val="24"/>
        </w:rPr>
        <w:t xml:space="preserve"> το οποίο θα φροντίσουμε να το ενισχύσουμε με δεξιότητες, όπως και η ξένη γλώσσα.</w:t>
      </w:r>
    </w:p>
    <w:p w14:paraId="6A03DC68" w14:textId="77777777" w:rsidR="001B1D00" w:rsidRDefault="00D353DD">
      <w:pPr>
        <w:spacing w:after="0" w:line="600" w:lineRule="auto"/>
        <w:ind w:firstLine="720"/>
        <w:jc w:val="both"/>
        <w:rPr>
          <w:rFonts w:eastAsia="Times New Roman" w:cs="Times New Roman"/>
          <w:bCs/>
          <w:szCs w:val="24"/>
        </w:rPr>
      </w:pPr>
      <w:r>
        <w:rPr>
          <w:rFonts w:eastAsia="Times New Roman" w:cs="Times New Roman"/>
          <w:bCs/>
          <w:szCs w:val="24"/>
        </w:rPr>
        <w:t>Σε αυτά τα πλαίσια, λοιπόν, έχουμε ήδη ξεκινήσει εκτός από αυτή τη συνεργασία, τη συνεργασία με την Εθνική Σχολή Δημόσιας Διοίκησης της Γαλλίας, την ΕΝΑ. Έχει αρχίσει μια στε</w:t>
      </w:r>
      <w:r>
        <w:rPr>
          <w:rFonts w:eastAsia="Times New Roman" w:cs="Times New Roman"/>
          <w:bCs/>
          <w:szCs w:val="24"/>
        </w:rPr>
        <w:t xml:space="preserve">νή συνεργασία. Οι πρώτοι δημόσιοι υπάλληλοι έχουν ήδη πάει στη </w:t>
      </w:r>
      <w:r>
        <w:rPr>
          <w:rFonts w:eastAsia="Times New Roman" w:cs="Times New Roman"/>
          <w:bCs/>
          <w:szCs w:val="24"/>
        </w:rPr>
        <w:t>σ</w:t>
      </w:r>
      <w:r>
        <w:rPr>
          <w:rFonts w:eastAsia="Times New Roman" w:cs="Times New Roman"/>
          <w:bCs/>
          <w:szCs w:val="24"/>
        </w:rPr>
        <w:t>χολή και έχουν παρακολουθήσει το πρόγραμμα και τον Γενάρη έρχεται ο δεύτερος κύκλος. Έτσι, λοιπόν, ξεκινήσαμε συνεργασία και με το Ανοικτό Πανεπιστήμιο και με το ΕΚΔΔΑ και τη γαλλική ΕΝΑ και μ</w:t>
      </w:r>
      <w:r>
        <w:rPr>
          <w:rFonts w:eastAsia="Times New Roman" w:cs="Times New Roman"/>
          <w:bCs/>
          <w:szCs w:val="24"/>
        </w:rPr>
        <w:t xml:space="preserve">ε </w:t>
      </w:r>
      <w:r>
        <w:rPr>
          <w:rFonts w:eastAsia="Times New Roman" w:cs="Times New Roman"/>
          <w:bCs/>
          <w:szCs w:val="24"/>
        </w:rPr>
        <w:lastRenderedPageBreak/>
        <w:t>τον ΟΟΣΑ και μέσα σε όλα αυτά και με τον Διεθνή Οργανισμό Γαλλοφωνίας.</w:t>
      </w:r>
    </w:p>
    <w:p w14:paraId="6A03DC69" w14:textId="77777777" w:rsidR="001B1D00" w:rsidRDefault="00D353DD">
      <w:pPr>
        <w:spacing w:after="0" w:line="600" w:lineRule="auto"/>
        <w:ind w:firstLine="720"/>
        <w:jc w:val="both"/>
        <w:rPr>
          <w:rFonts w:eastAsia="Times New Roman" w:cs="Times New Roman"/>
          <w:bCs/>
          <w:szCs w:val="24"/>
        </w:rPr>
      </w:pPr>
      <w:r>
        <w:rPr>
          <w:rFonts w:eastAsia="Times New Roman" w:cs="Times New Roman"/>
          <w:bCs/>
          <w:szCs w:val="24"/>
        </w:rPr>
        <w:t xml:space="preserve">Επομένως, κύριε Καρρά, υπάρχουν ιδιαιτερότητες. Δεν είναι το παν για την εκμάθηση της γαλλικής γλώσσας. Δεν υποτιμάται κανένα </w:t>
      </w:r>
      <w:r>
        <w:rPr>
          <w:rFonts w:eastAsia="Times New Roman" w:cs="Times New Roman"/>
          <w:bCs/>
          <w:szCs w:val="24"/>
        </w:rPr>
        <w:t>π</w:t>
      </w:r>
      <w:r>
        <w:rPr>
          <w:rFonts w:eastAsia="Times New Roman" w:cs="Times New Roman"/>
          <w:bCs/>
          <w:szCs w:val="24"/>
        </w:rPr>
        <w:t xml:space="preserve">ανεπιστήμιο, βεβαίως. Είναι ένας </w:t>
      </w:r>
      <w:r>
        <w:rPr>
          <w:rFonts w:eastAsia="Times New Roman" w:cs="Times New Roman"/>
          <w:bCs/>
          <w:szCs w:val="24"/>
        </w:rPr>
        <w:t>ο</w:t>
      </w:r>
      <w:r>
        <w:rPr>
          <w:rFonts w:eastAsia="Times New Roman" w:cs="Times New Roman"/>
          <w:bCs/>
          <w:szCs w:val="24"/>
        </w:rPr>
        <w:t>ργανισμός που δουλεύει</w:t>
      </w:r>
      <w:r>
        <w:rPr>
          <w:rFonts w:eastAsia="Times New Roman" w:cs="Times New Roman"/>
          <w:bCs/>
          <w:szCs w:val="24"/>
        </w:rPr>
        <w:t xml:space="preserve"> με κάποιους τρόπους. Αυτά είχα να πω όσον αφορά τις παρατηρήσεις που ακούστηκαν.</w:t>
      </w:r>
    </w:p>
    <w:p w14:paraId="6A03DC6A" w14:textId="77777777" w:rsidR="001B1D00" w:rsidRDefault="00D353DD">
      <w:pPr>
        <w:spacing w:after="0" w:line="600" w:lineRule="auto"/>
        <w:ind w:firstLine="720"/>
        <w:jc w:val="both"/>
        <w:rPr>
          <w:rFonts w:eastAsia="Times New Roman" w:cs="Times New Roman"/>
          <w:bCs/>
          <w:szCs w:val="24"/>
        </w:rPr>
      </w:pPr>
      <w:r>
        <w:rPr>
          <w:rFonts w:eastAsia="Times New Roman" w:cs="Times New Roman"/>
          <w:bCs/>
          <w:szCs w:val="24"/>
        </w:rPr>
        <w:t>Ευχαριστώ.</w:t>
      </w:r>
    </w:p>
    <w:p w14:paraId="6A03DC6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Κηρύσσεται περαιωμένη η συζήτηση επί της αρχής, των άρθρων και του συνόλου του σχεδίου νόμου του Υπουργείου Διοικητικής Ανασυγκρότ</w:t>
      </w:r>
      <w:r>
        <w:rPr>
          <w:rFonts w:eastAsia="Times New Roman" w:cs="Times New Roman"/>
          <w:szCs w:val="24"/>
        </w:rPr>
        <w:t>ησης</w:t>
      </w:r>
      <w:r>
        <w:rPr>
          <w:rFonts w:eastAsia="Times New Roman" w:cs="Times New Roman"/>
          <w:szCs w:val="24"/>
        </w:rPr>
        <w:t>:</w:t>
      </w:r>
      <w:r>
        <w:rPr>
          <w:rFonts w:eastAsia="Times New Roman" w:cs="Times New Roman"/>
          <w:szCs w:val="24"/>
        </w:rPr>
        <w:t xml:space="preserve"> «Κύ</w:t>
      </w:r>
      <w:r>
        <w:rPr>
          <w:rFonts w:eastAsia="Times New Roman" w:cs="Times New Roman"/>
          <w:szCs w:val="24"/>
        </w:rPr>
        <w:lastRenderedPageBreak/>
        <w:t>ρωση του Μνημονίου Συνεργασίας σχετικά με την Εθνική Γαλλόφωνη Πρωτοβουλία (2015-2018), στο πλαίσιο του προγράμματος “Η γαλλική γλώσσα στις διεθνείς σχέσεις</w:t>
      </w:r>
      <w:r>
        <w:rPr>
          <w:rFonts w:eastAsia="Times New Roman" w:cs="Times New Roman"/>
          <w:szCs w:val="24"/>
        </w:rPr>
        <w:t>’’</w:t>
      </w:r>
      <w:r>
        <w:rPr>
          <w:rFonts w:eastAsia="Times New Roman" w:cs="Times New Roman"/>
          <w:szCs w:val="24"/>
        </w:rPr>
        <w:t>».</w:t>
      </w:r>
    </w:p>
    <w:p w14:paraId="6A03DC6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w:t>
      </w:r>
    </w:p>
    <w:p w14:paraId="6A03DC6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ΑΦΡΟΔΙΤΗ ΣΤΑΜΠΟΥΛΗ: </w:t>
      </w:r>
      <w:r>
        <w:rPr>
          <w:rFonts w:eastAsia="Times New Roman" w:cs="Times New Roman"/>
          <w:szCs w:val="24"/>
        </w:rPr>
        <w:t xml:space="preserve">Ναι. </w:t>
      </w:r>
    </w:p>
    <w:p w14:paraId="6A03DC6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ΓΚΙΟΥΛΕΚΑΣ:</w:t>
      </w:r>
      <w:r>
        <w:rPr>
          <w:rFonts w:eastAsia="Times New Roman" w:cs="Times New Roman"/>
          <w:szCs w:val="24"/>
        </w:rPr>
        <w:t xml:space="preserve"> Ναι. </w:t>
      </w:r>
    </w:p>
    <w:p w14:paraId="6A03DC6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Ναι. </w:t>
      </w:r>
    </w:p>
    <w:p w14:paraId="6A03DC7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Παρών. </w:t>
      </w:r>
    </w:p>
    <w:p w14:paraId="6A03DC7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Παρών. </w:t>
      </w:r>
    </w:p>
    <w:p w14:paraId="6A03DC72"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6A03DC7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6A03DC7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ΓΡΗΓΟΡΙΟΣ ΨΑΡΙΑΝΟΣ: </w:t>
      </w:r>
      <w:r>
        <w:rPr>
          <w:rFonts w:eastAsia="Times New Roman" w:cs="Times New Roman"/>
          <w:szCs w:val="24"/>
        </w:rPr>
        <w:t xml:space="preserve">Ναι. </w:t>
      </w:r>
    </w:p>
    <w:p w14:paraId="6A03DC75" w14:textId="77777777" w:rsidR="001B1D00" w:rsidRDefault="00D353DD">
      <w:pPr>
        <w:spacing w:after="0" w:line="600" w:lineRule="auto"/>
        <w:ind w:firstLine="720"/>
        <w:jc w:val="both"/>
        <w:rPr>
          <w:rFonts w:eastAsia="Times New Roman" w:cs="Times New Roman"/>
          <w:szCs w:val="24"/>
        </w:rPr>
      </w:pPr>
      <w:r>
        <w:rPr>
          <w:rFonts w:eastAsia="Times New Roman"/>
          <w:b/>
          <w:szCs w:val="24"/>
        </w:rPr>
        <w:lastRenderedPageBreak/>
        <w:t xml:space="preserve">ΠΡΟΕΔΡΕΥΩΝ (Νικήτας Κακλαμάνης): </w:t>
      </w:r>
      <w:r>
        <w:rPr>
          <w:rFonts w:eastAsia="Times New Roman" w:cs="Times New Roman"/>
          <w:szCs w:val="24"/>
        </w:rPr>
        <w:t>Συνεπώς</w:t>
      </w:r>
      <w:r>
        <w:rPr>
          <w:rFonts w:eastAsia="Times New Roman" w:cs="Times New Roman"/>
          <w:szCs w:val="24"/>
        </w:rPr>
        <w:t xml:space="preserve"> το νομοσχέδιο του Υπουργείου Διοικητικής Ανασυγκρότησης</w:t>
      </w:r>
      <w:r>
        <w:rPr>
          <w:rFonts w:eastAsia="Times New Roman" w:cs="Times New Roman"/>
          <w:szCs w:val="24"/>
        </w:rPr>
        <w:t>:</w:t>
      </w:r>
      <w:r>
        <w:rPr>
          <w:rFonts w:eastAsia="Times New Roman" w:cs="Times New Roman"/>
          <w:szCs w:val="24"/>
        </w:rPr>
        <w:t xml:space="preserve"> «Κύρωση του Μνημονίου Συνεργασίας σχετικά με την Εθνική Γαλλόφωνη Πρωτοβουλία (2015-2018), στο πλαίσιο του προγράμματος “Η γαλλική γλώσσα στις διεθνείς σχέσεις”» έγινε δεκτό κατά πλειοψηφία</w:t>
      </w:r>
      <w:r>
        <w:rPr>
          <w:rFonts w:eastAsia="Times New Roman" w:cs="Times New Roman"/>
          <w:szCs w:val="24"/>
        </w:rPr>
        <w:t>,</w:t>
      </w:r>
      <w:r>
        <w:rPr>
          <w:rFonts w:eastAsia="Times New Roman" w:cs="Times New Roman"/>
          <w:szCs w:val="24"/>
        </w:rPr>
        <w:t xml:space="preserve"> σε μόνη</w:t>
      </w:r>
      <w:r>
        <w:rPr>
          <w:rFonts w:eastAsia="Times New Roman" w:cs="Times New Roman"/>
          <w:szCs w:val="24"/>
        </w:rPr>
        <w:t xml:space="preserve">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έχει ως εξής: </w:t>
      </w:r>
    </w:p>
    <w:p w14:paraId="6A03DC76" w14:textId="77777777" w:rsidR="001B1D00" w:rsidRDefault="00D353DD">
      <w:pPr>
        <w:spacing w:before="240" w:after="0" w:line="600" w:lineRule="auto"/>
        <w:ind w:firstLine="720"/>
        <w:jc w:val="center"/>
        <w:rPr>
          <w:rFonts w:eastAsia="Times New Roman" w:cs="Times New Roman"/>
          <w:szCs w:val="24"/>
        </w:rPr>
      </w:pPr>
      <w:r w:rsidRPr="00744108">
        <w:rPr>
          <w:rFonts w:eastAsia="Times New Roman" w:cs="Times New Roman"/>
          <w:color w:val="FF0000"/>
          <w:szCs w:val="24"/>
        </w:rPr>
        <w:t>(Να καταχωριστεί το κείμενο του νομοσχεδίου</w:t>
      </w:r>
      <w:r w:rsidRPr="00744108">
        <w:rPr>
          <w:rFonts w:eastAsia="Times New Roman" w:cs="Times New Roman"/>
          <w:color w:val="FF0000"/>
          <w:szCs w:val="24"/>
        </w:rPr>
        <w:t xml:space="preserve"> σελ.</w:t>
      </w:r>
      <w:r>
        <w:rPr>
          <w:rFonts w:eastAsia="Times New Roman" w:cs="Times New Roman"/>
          <w:color w:val="FF0000"/>
          <w:szCs w:val="24"/>
        </w:rPr>
        <w:t>21α</w:t>
      </w:r>
      <w:r w:rsidRPr="00744108">
        <w:rPr>
          <w:rFonts w:eastAsia="Times New Roman" w:cs="Times New Roman"/>
          <w:color w:val="FF0000"/>
          <w:szCs w:val="24"/>
        </w:rPr>
        <w:t xml:space="preserve"> </w:t>
      </w:r>
      <w:r w:rsidRPr="00744108">
        <w:rPr>
          <w:rFonts w:eastAsia="Times New Roman" w:cs="Times New Roman"/>
          <w:color w:val="FF0000"/>
          <w:szCs w:val="24"/>
        </w:rPr>
        <w:t>)</w:t>
      </w:r>
    </w:p>
    <w:p w14:paraId="6A03DC77" w14:textId="77777777" w:rsidR="001B1D00" w:rsidRDefault="00D353DD">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Κυρίες και κύριοι συνάδελφοι, παρακαλώ το Σώμα να εξουσιοδοτήσει το Προεδρείο για την υπ’ ευθύνη </w:t>
      </w:r>
      <w:r>
        <w:rPr>
          <w:rFonts w:eastAsia="Times New Roman"/>
          <w:szCs w:val="24"/>
        </w:rPr>
        <w:t>του επικύρωση των Πρακτικών ως προς την ψήφιση στο σύνολο του παραπάνω νομοσχεδίου.</w:t>
      </w:r>
    </w:p>
    <w:p w14:paraId="6A03DC78" w14:textId="77777777" w:rsidR="001B1D00" w:rsidRDefault="00D353DD">
      <w:pPr>
        <w:spacing w:after="0"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6A03DC79" w14:textId="77777777" w:rsidR="001B1D00" w:rsidRDefault="00D353DD">
      <w:pPr>
        <w:spacing w:after="0" w:line="600" w:lineRule="auto"/>
        <w:ind w:firstLine="540"/>
        <w:jc w:val="both"/>
        <w:rPr>
          <w:rFonts w:eastAsia="Times New Roman"/>
          <w:bCs/>
          <w:szCs w:val="24"/>
        </w:rPr>
      </w:pPr>
      <w:r>
        <w:rPr>
          <w:rFonts w:eastAsia="Times New Roman"/>
          <w:b/>
          <w:szCs w:val="24"/>
        </w:rPr>
        <w:lastRenderedPageBreak/>
        <w:t xml:space="preserve">ΠΡΟΕΔΡΕΥΩΝ (Νικήτας Κακλαμάνης):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6A03DC7A" w14:textId="77777777" w:rsidR="001B1D00" w:rsidRDefault="00D353D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Κυρίες και κύριοι συνάδελφοι, ο Βουλευτής κ. Θεόδω</w:t>
      </w:r>
      <w:r>
        <w:rPr>
          <w:rFonts w:eastAsia="Times New Roman"/>
          <w:bCs/>
          <w:szCs w:val="24"/>
        </w:rPr>
        <w:t xml:space="preserve">ρος Φορτσάκης ζητεί άδεια ολιγοήμερης απουσίας στο εξωτερικό από 17 </w:t>
      </w:r>
      <w:r>
        <w:rPr>
          <w:rFonts w:eastAsia="Times New Roman"/>
          <w:bCs/>
          <w:szCs w:val="24"/>
        </w:rPr>
        <w:t xml:space="preserve">Ιανουαρίου </w:t>
      </w:r>
      <w:r>
        <w:rPr>
          <w:rFonts w:eastAsia="Times New Roman"/>
          <w:bCs/>
          <w:szCs w:val="24"/>
        </w:rPr>
        <w:t>έως 19 Ιανουαρίου 2018. Η Βουλή εγκρίνει;</w:t>
      </w:r>
    </w:p>
    <w:p w14:paraId="6A03DC7B" w14:textId="77777777" w:rsidR="001B1D00" w:rsidRDefault="00D353DD">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ΟΛΟΙ ΟΙ ΒΟΥΛΕΥΤΕΣ: </w:t>
      </w:r>
      <w:r>
        <w:rPr>
          <w:rFonts w:eastAsia="Times New Roman"/>
          <w:bCs/>
          <w:szCs w:val="24"/>
        </w:rPr>
        <w:t xml:space="preserve"> Μάλιστα, μάλιστα.</w:t>
      </w:r>
    </w:p>
    <w:p w14:paraId="6A03DC7C" w14:textId="77777777" w:rsidR="001B1D00" w:rsidRDefault="00D353DD">
      <w:pPr>
        <w:widowControl w:val="0"/>
        <w:autoSpaceDE w:val="0"/>
        <w:autoSpaceDN w:val="0"/>
        <w:adjustRightInd w:val="0"/>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Συνεπώς η </w:t>
      </w:r>
      <w:r>
        <w:rPr>
          <w:rFonts w:eastAsia="Times New Roman"/>
          <w:bCs/>
          <w:szCs w:val="24"/>
        </w:rPr>
        <w:t>Βουλή ενέκρινε τη ζητηθείσα άδεια.</w:t>
      </w:r>
    </w:p>
    <w:p w14:paraId="6A03DC7D" w14:textId="77777777" w:rsidR="001B1D00" w:rsidRDefault="00D353DD">
      <w:pPr>
        <w:widowControl w:val="0"/>
        <w:autoSpaceDE w:val="0"/>
        <w:autoSpaceDN w:val="0"/>
        <w:adjustRightInd w:val="0"/>
        <w:spacing w:after="0" w:line="600" w:lineRule="auto"/>
        <w:ind w:firstLine="720"/>
        <w:jc w:val="both"/>
        <w:rPr>
          <w:rFonts w:eastAsia="Times New Roman"/>
          <w:bCs/>
          <w:szCs w:val="24"/>
        </w:rPr>
      </w:pPr>
      <w:r>
        <w:rPr>
          <w:rFonts w:eastAsia="Times New Roman"/>
          <w:bCs/>
          <w:szCs w:val="24"/>
        </w:rPr>
        <w:t xml:space="preserve">Συνεχίζουμε με τη νομοθετική εργασία. Είναι εδώ ο Υπουργός κ. Παππάς, άρα θα μπούμε άμεσα στο επόμενο νομοσχέδιο. </w:t>
      </w:r>
    </w:p>
    <w:p w14:paraId="6A03DC7E" w14:textId="77777777" w:rsidR="001B1D00" w:rsidRDefault="00D353DD">
      <w:pPr>
        <w:spacing w:after="0" w:line="600" w:lineRule="auto"/>
        <w:ind w:firstLine="540"/>
        <w:jc w:val="both"/>
        <w:rPr>
          <w:rFonts w:eastAsia="Times New Roman"/>
          <w:bCs/>
          <w:szCs w:val="24"/>
        </w:rPr>
      </w:pPr>
      <w:r>
        <w:rPr>
          <w:rFonts w:eastAsia="Times New Roman"/>
          <w:bCs/>
          <w:szCs w:val="24"/>
        </w:rPr>
        <w:t>Μόνη συζήτηση και ψήφιση επί της αρχής, των άρθρων</w:t>
      </w:r>
      <w:r>
        <w:rPr>
          <w:rFonts w:eastAsia="Times New Roman"/>
          <w:bCs/>
          <w:szCs w:val="24"/>
        </w:rPr>
        <w:t xml:space="preserve"> </w:t>
      </w:r>
      <w:r>
        <w:rPr>
          <w:rFonts w:eastAsia="Times New Roman"/>
          <w:bCs/>
          <w:szCs w:val="24"/>
        </w:rPr>
        <w:t>και του συνόλου του σχεδίου νόμου του Υπουργείου Ψηφιακής Πολιτικής, Τηλεπικοινωνιών και Ε</w:t>
      </w:r>
      <w:r>
        <w:rPr>
          <w:rFonts w:eastAsia="Times New Roman"/>
          <w:bCs/>
          <w:szCs w:val="24"/>
        </w:rPr>
        <w:t>νημέρωσης</w:t>
      </w:r>
      <w:r>
        <w:rPr>
          <w:rFonts w:eastAsia="Times New Roman"/>
          <w:bCs/>
          <w:szCs w:val="24"/>
        </w:rPr>
        <w:t>:</w:t>
      </w:r>
      <w:r>
        <w:rPr>
          <w:rFonts w:eastAsia="Times New Roman"/>
          <w:bCs/>
          <w:szCs w:val="24"/>
        </w:rPr>
        <w:t xml:space="preserve"> «Αδειοδότηση διαστημικών </w:t>
      </w:r>
      <w:r>
        <w:rPr>
          <w:rFonts w:eastAsia="Times New Roman"/>
          <w:bCs/>
          <w:szCs w:val="24"/>
        </w:rPr>
        <w:lastRenderedPageBreak/>
        <w:t>δραστηριοτήτων - Καταχώριση στο Εθνικό Μητρώο Διαστημικών Αντικειμένων - Ίδρυση Ελληνικού Διαστημικού Οργανισμού και λοιπές διατάξεις».</w:t>
      </w:r>
    </w:p>
    <w:p w14:paraId="6A03DC7F" w14:textId="77777777" w:rsidR="001B1D00" w:rsidRDefault="00D353DD">
      <w:pPr>
        <w:spacing w:after="0" w:line="600" w:lineRule="auto"/>
        <w:ind w:firstLine="540"/>
        <w:jc w:val="both"/>
        <w:rPr>
          <w:rFonts w:eastAsia="Times New Roman"/>
          <w:bCs/>
          <w:szCs w:val="24"/>
        </w:rPr>
      </w:pPr>
      <w:r>
        <w:rPr>
          <w:rFonts w:eastAsia="Times New Roman"/>
          <w:bCs/>
          <w:szCs w:val="24"/>
        </w:rPr>
        <w:t xml:space="preserve">Η Διάσκεψη των Προέδρων αποφάσισε στη συνεδρίαση της </w:t>
      </w:r>
      <w:r>
        <w:rPr>
          <w:rFonts w:eastAsia="Times New Roman"/>
          <w:bCs/>
          <w:szCs w:val="24"/>
        </w:rPr>
        <w:t xml:space="preserve">στις </w:t>
      </w:r>
      <w:r>
        <w:rPr>
          <w:rFonts w:eastAsia="Times New Roman"/>
          <w:bCs/>
          <w:szCs w:val="24"/>
        </w:rPr>
        <w:t>14 Δεκεμβρίου 2017 τη συζή</w:t>
      </w:r>
      <w:r>
        <w:rPr>
          <w:rFonts w:eastAsia="Times New Roman"/>
          <w:bCs/>
          <w:szCs w:val="24"/>
        </w:rPr>
        <w:t xml:space="preserve">τηση του νομοσχεδίου σε μία συνεδρίαση ενιαία επί της αρχής, των άρθρων και των τροπολογιών. </w:t>
      </w:r>
    </w:p>
    <w:p w14:paraId="6A03DC80" w14:textId="77777777" w:rsidR="001B1D00" w:rsidRDefault="00D353DD">
      <w:pPr>
        <w:spacing w:after="0" w:line="600" w:lineRule="auto"/>
        <w:ind w:firstLine="540"/>
        <w:jc w:val="both"/>
        <w:rPr>
          <w:rFonts w:eastAsia="Times New Roman"/>
          <w:bCs/>
          <w:szCs w:val="24"/>
        </w:rPr>
      </w:pPr>
      <w:r>
        <w:rPr>
          <w:rFonts w:eastAsia="Times New Roman"/>
          <w:bCs/>
          <w:szCs w:val="24"/>
        </w:rPr>
        <w:t xml:space="preserve">Εδώ θέλω να κάνω μια αναφορά. Είναι και ο Υπουργός εδώ, ο οποίος δεν ευθύνεται άμεσα, ευθύνεται έμμεσα. Όταν πήραμε </w:t>
      </w:r>
      <w:r>
        <w:rPr>
          <w:rFonts w:eastAsia="Times New Roman"/>
          <w:bCs/>
          <w:szCs w:val="24"/>
        </w:rPr>
        <w:t xml:space="preserve">αυτή την </w:t>
      </w:r>
      <w:r>
        <w:rPr>
          <w:rFonts w:eastAsia="Times New Roman"/>
          <w:bCs/>
          <w:szCs w:val="24"/>
        </w:rPr>
        <w:t>απόφαση στη Διάσκεψη των Προέδρων, ου</w:t>
      </w:r>
      <w:r>
        <w:rPr>
          <w:rFonts w:eastAsia="Times New Roman"/>
          <w:bCs/>
          <w:szCs w:val="24"/>
        </w:rPr>
        <w:t xml:space="preserve">δείς γνώριζε ότι θα βρισκόμασταν σήμερα ενώπιον «καταιγίδας της ερήμου» σε ό,τι αφορά υπουργικές τροπολογίες. Διότι βουλευτικές τροπολογίες έχουν κατατεθεί δύο. </w:t>
      </w:r>
    </w:p>
    <w:p w14:paraId="6A03DC8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Κατετέθησαν, λοιπόν, είκοσι υπουργικές τροπολογίες. Οι δύο έχουν ήδη ενσωματωθεί στο νομοσχέδι</w:t>
      </w:r>
      <w:r>
        <w:rPr>
          <w:rFonts w:eastAsia="Times New Roman" w:cs="Times New Roman"/>
          <w:szCs w:val="24"/>
        </w:rPr>
        <w:t xml:space="preserve">ο, γιατί συζητήθηκαν στην </w:t>
      </w:r>
      <w:r>
        <w:rPr>
          <w:rFonts w:eastAsia="Times New Roman" w:cs="Times New Roman"/>
          <w:szCs w:val="24"/>
        </w:rPr>
        <w:t>ε</w:t>
      </w:r>
      <w:r>
        <w:rPr>
          <w:rFonts w:eastAsia="Times New Roman" w:cs="Times New Roman"/>
          <w:szCs w:val="24"/>
        </w:rPr>
        <w:t>πιτροπή και μένουν δεκαοχτώ. Αυτό σημαίνει ότι πρέπει να αλλάξουμε, θεωρώ ότι δεν μπορούμε να πάμε με την απόφαση της Διάσκεψης των Προέδρων. Είναι αδύνατον να γίνει έτσι, διότι μέσα στον χρόνο τον οποίο έχει ο εισηγητής και ιδια</w:t>
      </w:r>
      <w:r>
        <w:rPr>
          <w:rFonts w:eastAsia="Times New Roman" w:cs="Times New Roman"/>
          <w:szCs w:val="24"/>
        </w:rPr>
        <w:t xml:space="preserve">ίτερα ο Βουλευτής, που πρέπει να μιλήσει επτά λεπτά, δεν είναι δυνατόν να καλύψει όλα τα θέματα επί της αρχής, των άρθρων και των τροπολογιών. </w:t>
      </w:r>
    </w:p>
    <w:p w14:paraId="6A03DC8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πρόταση, λοιπόν, την οποία σας κάνω και την οποία μόνο αν την εγκρίνετε θα ανατραπεί η απόφαση της Διάσκεψης τ</w:t>
      </w:r>
      <w:r>
        <w:rPr>
          <w:rFonts w:eastAsia="Times New Roman" w:cs="Times New Roman"/>
          <w:szCs w:val="24"/>
        </w:rPr>
        <w:t>ων Προέδρων, είναι η εξής: Ξεκινάμε με το νομοσχέδιο. Θα δούμε πόσοι συνάδελφοι θα εγγραφούν. Επειδή δεν υπάρχει ηλεκτρονική εγγραφή, κάποιες από τις κυρίες</w:t>
      </w:r>
      <w:r>
        <w:rPr>
          <w:rFonts w:eastAsia="Times New Roman" w:cs="Times New Roman"/>
          <w:szCs w:val="24"/>
        </w:rPr>
        <w:t xml:space="preserve"> – υπάλληλοι του κοινοβουλίου</w:t>
      </w:r>
      <w:r>
        <w:rPr>
          <w:rFonts w:eastAsia="Times New Roman" w:cs="Times New Roman"/>
          <w:szCs w:val="24"/>
        </w:rPr>
        <w:t xml:space="preserve"> θα </w:t>
      </w:r>
      <w:r>
        <w:rPr>
          <w:rFonts w:eastAsia="Times New Roman" w:cs="Times New Roman"/>
          <w:szCs w:val="24"/>
        </w:rPr>
        <w:lastRenderedPageBreak/>
        <w:t>περάσουν και θα ρωτήσουν και όποιος θέλει θα δώσει το όνομά του, γι</w:t>
      </w:r>
      <w:r>
        <w:rPr>
          <w:rFonts w:eastAsia="Times New Roman" w:cs="Times New Roman"/>
          <w:szCs w:val="24"/>
        </w:rPr>
        <w:t>α να δούμε πόσοι τελικά θα μιλήσετε επί του νομοσχεδίου και επί των τροπολογιών βεβαίως, εφόσον το επιθυμείτε. Να τελειώσουμε πρώτα τη συζήτηση επί του νομοσχεδίου.</w:t>
      </w:r>
    </w:p>
    <w:p w14:paraId="6A03DC8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Οι Κοινοβουλευτικοί Εκπρόσωποι και οι εισηγητές των κομμάτων να έχουν πλήρη δευτερολογία γι</w:t>
      </w:r>
      <w:r>
        <w:rPr>
          <w:rFonts w:eastAsia="Times New Roman" w:cs="Times New Roman"/>
          <w:szCs w:val="24"/>
        </w:rPr>
        <w:t xml:space="preserve">α να το τοποθετηθούν, εφόσον το επιθυμούν, επί των τροπολογιών. </w:t>
      </w:r>
    </w:p>
    <w:p w14:paraId="6A03DC8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Και επειδή μου εστάλη ο κατάλογος αυτός, ξεκινώντας από τις 11</w:t>
      </w:r>
      <w:r>
        <w:rPr>
          <w:rFonts w:eastAsia="Times New Roman" w:cs="Times New Roman"/>
          <w:szCs w:val="24"/>
        </w:rPr>
        <w:t>.</w:t>
      </w:r>
      <w:r>
        <w:rPr>
          <w:rFonts w:eastAsia="Times New Roman" w:cs="Times New Roman"/>
          <w:szCs w:val="24"/>
        </w:rPr>
        <w:t>30΄ ότι θα αρχίσει η «παρέλαση» των Υπουργών οι οποίοι έχουν καταθέσει τροπολογίες, πρέπει να σας πω ότι εγώ δεν το εδέχθην αυτό</w:t>
      </w:r>
      <w:r>
        <w:rPr>
          <w:rFonts w:eastAsia="Times New Roman" w:cs="Times New Roman"/>
          <w:szCs w:val="24"/>
        </w:rPr>
        <w:t>. Έκανα συνεννόηση βεβαίως και με τον Πρόεδρο της Βουλής, ο οποίος συνεφώνησε. Διότι θα έρθει στις 11</w:t>
      </w:r>
      <w:r>
        <w:rPr>
          <w:rFonts w:eastAsia="Times New Roman" w:cs="Times New Roman"/>
          <w:szCs w:val="24"/>
        </w:rPr>
        <w:t>.</w:t>
      </w:r>
      <w:r>
        <w:rPr>
          <w:rFonts w:eastAsia="Times New Roman" w:cs="Times New Roman"/>
          <w:szCs w:val="24"/>
        </w:rPr>
        <w:t xml:space="preserve">30΄, ας πούμε, ο κ. Βίτσας, θα πει για την τροπολογία του, θα φύγει και ο κ. Λοβέρδος </w:t>
      </w:r>
      <w:r>
        <w:rPr>
          <w:rFonts w:eastAsia="Times New Roman" w:cs="Times New Roman"/>
          <w:szCs w:val="24"/>
        </w:rPr>
        <w:lastRenderedPageBreak/>
        <w:t>δικαίως θα διαμαρτύρεται ότι θέλει να τον ρωτήσει κάτι ή κάτι να πει</w:t>
      </w:r>
      <w:r>
        <w:rPr>
          <w:rFonts w:eastAsia="Times New Roman" w:cs="Times New Roman"/>
          <w:szCs w:val="24"/>
        </w:rPr>
        <w:t xml:space="preserve"> παρόντος του Υπουργού και ο Υπουργός δεν θα είναι παρών. </w:t>
      </w:r>
    </w:p>
    <w:p w14:paraId="6A03DC8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οι Υπουργοί δεν θα έρθουν κατά το δοκούν και όπως τους βολεύει αυτούς, αλλά αφού βγάλουμε έναν πιθανό χρόνο λήξης της συζήτησης επί του νομοσχεδίου, επί της αρχής και επί των άρθρων, θα ειδοποιηθεί ο Γραμματέας της Κυβέρνησης και οι κύριοι Υπουργοί που θα</w:t>
      </w:r>
      <w:r>
        <w:rPr>
          <w:rFonts w:eastAsia="Times New Roman" w:cs="Times New Roman"/>
          <w:szCs w:val="24"/>
        </w:rPr>
        <w:t xml:space="preserve"> πρέπει να υποστηρίξουν τις τροπολογίες τους, θα έρθουν όλοι και θα είναι παρόντες κατά τη διάρκεια της συζήτησης των τροπολογιών. </w:t>
      </w:r>
    </w:p>
    <w:p w14:paraId="6A03DC8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Τελειώνουμε, παραδείγματος χάρ</w:t>
      </w:r>
      <w:r>
        <w:rPr>
          <w:rFonts w:eastAsia="Times New Roman" w:cs="Times New Roman"/>
          <w:szCs w:val="24"/>
        </w:rPr>
        <w:t>ιν</w:t>
      </w:r>
      <w:r>
        <w:rPr>
          <w:rFonts w:eastAsia="Times New Roman" w:cs="Times New Roman"/>
          <w:szCs w:val="24"/>
        </w:rPr>
        <w:t xml:space="preserve"> –λέω έναν ενδεικτικό χρόνο, γιατί ακόμα δεν ξέρουμε πόσοι θα εγγραφείτε- στις 14</w:t>
      </w:r>
      <w:r>
        <w:rPr>
          <w:rFonts w:eastAsia="Times New Roman" w:cs="Times New Roman"/>
          <w:szCs w:val="24"/>
        </w:rPr>
        <w:t>.</w:t>
      </w:r>
      <w:r>
        <w:rPr>
          <w:rFonts w:eastAsia="Times New Roman" w:cs="Times New Roman"/>
          <w:szCs w:val="24"/>
        </w:rPr>
        <w:t>00΄ το μεσ</w:t>
      </w:r>
      <w:r>
        <w:rPr>
          <w:rFonts w:eastAsia="Times New Roman" w:cs="Times New Roman"/>
          <w:szCs w:val="24"/>
        </w:rPr>
        <w:t xml:space="preserve">ημέρι; Στις 14.00΄ μέχρι 15.30΄ θα είναι εδώ οι Υπουργοί και για να υποστηρίξουν τις τροπολογίες αλλά και όταν τοποθετούνται </w:t>
      </w:r>
      <w:r>
        <w:rPr>
          <w:rFonts w:eastAsia="Times New Roman" w:cs="Times New Roman"/>
          <w:szCs w:val="24"/>
        </w:rPr>
        <w:lastRenderedPageBreak/>
        <w:t xml:space="preserve">οι  Κοινοβουλευτικοί Εκπρόσωποι και οι εισηγητές, εφόσον το επιθυμούν, με πλήρη χρόνο -επαναλαμβάνω- επί της τροπολογίας, να είναι </w:t>
      </w:r>
      <w:r>
        <w:rPr>
          <w:rFonts w:eastAsia="Times New Roman" w:cs="Times New Roman"/>
          <w:szCs w:val="24"/>
        </w:rPr>
        <w:t xml:space="preserve">παρόντες. </w:t>
      </w:r>
    </w:p>
    <w:p w14:paraId="6A03DC8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Αυτή είναι η πρόταση που κάνω ως Προεδρείο, για να απαλύνουμε την ιστορία αυτή, που και με εμένα με αιφνιδίασε όταν χθες το βράδυ πήρα τον φάκελο για να ξέρω τι θα έχω σήμερα το πρωί μπροστά μου. </w:t>
      </w:r>
    </w:p>
    <w:p w14:paraId="6A03DC8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Επειδή ήδη βλέπω ότι σηκώνονται χέρια, θα ξεκινή</w:t>
      </w:r>
      <w:r>
        <w:rPr>
          <w:rFonts w:eastAsia="Times New Roman" w:cs="Times New Roman"/>
          <w:szCs w:val="24"/>
        </w:rPr>
        <w:t xml:space="preserve">σω από τον κ. Δένδια, θα πάμε, με βάση την κοινοβουλευτική τάξη, σε όλους τους Κοινοβουλευτικούς Εκπροσώπους ή τους εισηγητές, αν δεν είναι κάποιος Κοινοβουλευτικός Εκπρόσωπος παρών εδώ και η κ. Βάκη θα κλείσει. Βεβαίως αν θέλει να πει κάτι και ο Υπουργός </w:t>
      </w:r>
      <w:r>
        <w:rPr>
          <w:rFonts w:eastAsia="Times New Roman" w:cs="Times New Roman"/>
          <w:szCs w:val="24"/>
        </w:rPr>
        <w:t xml:space="preserve">επί της διαδικασίας, θα το πει τελευταίος. </w:t>
      </w:r>
    </w:p>
    <w:p w14:paraId="6A03DC8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Δένδια, έχετε τον λόγο για τρία λεπτά. Υποθέτω ότι θέλετε να μιλήσετε επί της διαδικασίας. </w:t>
      </w:r>
    </w:p>
    <w:p w14:paraId="6A03DC8A"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προφανώς θα μιλήσω επί της διαδικασίας. </w:t>
      </w:r>
    </w:p>
    <w:p w14:paraId="6A03DC8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Πρέπει να πω ότι η τοποθέτησή σας υπήρξε</w:t>
      </w:r>
      <w:r>
        <w:rPr>
          <w:rFonts w:eastAsia="Times New Roman" w:cs="Times New Roman"/>
          <w:szCs w:val="24"/>
        </w:rPr>
        <w:t xml:space="preserve"> ορθή ως προς τα καθήκοντα του Προεδρείου και του Προέδρου, αλλά με κανέναν τρόπο εμείς δεν μπορούμε να αρκεστούμε σε αυτό. </w:t>
      </w:r>
    </w:p>
    <w:p w14:paraId="6A03DC8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Κύριε Υπουργέ, κατ’ αρχάς κρατάω την τοποθέτησή σας, η οποία οφείλω να σας πω ότι μου μετεφέρθη, δεν τη διάβασα στα Πρακτικά. Μου λ</w:t>
      </w:r>
      <w:r>
        <w:rPr>
          <w:rFonts w:eastAsia="Times New Roman" w:cs="Times New Roman"/>
          <w:szCs w:val="24"/>
        </w:rPr>
        <w:t xml:space="preserve">ένε, όμως, ότι ελέχθη και φαντάζομαι ότι δεν θα το διαψεύσετε. Συγκεκριμένα μου μετεφέρθη ότι εσείς ο ίδιος είπατε ότι κατά τη συζήτηση αυτού του νομοσχεδίου δεν πρόκειται να μπουν τροπολογίες. </w:t>
      </w:r>
    </w:p>
    <w:p w14:paraId="6A03DC8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είναι το καθολικά απαράδεκτο, κύριε Πρόεδρε, τού ν</w:t>
      </w:r>
      <w:r>
        <w:rPr>
          <w:rFonts w:eastAsia="Times New Roman" w:cs="Times New Roman"/>
          <w:szCs w:val="24"/>
        </w:rPr>
        <w:t>α εμφανίζονται ενώπιόν μας παντός είδους τροπολογίες. Είκοσι μία ήταν, τρεις έχουν ενσωματωθεί μέσα στο κείμενο του νομοθετήματος, αλλά βεβαίως είμαστε στην αρχή της συνεδρίασης. Φαντάζομαι ότι ορισμένοι Υπουργοί θα νιώσουν τον πειρασμό να φέρουν μερικές α</w:t>
      </w:r>
      <w:r>
        <w:rPr>
          <w:rFonts w:eastAsia="Times New Roman" w:cs="Times New Roman"/>
          <w:szCs w:val="24"/>
        </w:rPr>
        <w:t xml:space="preserve">κόμα, όπως ακούω, ή θα τις αφήσουν ίσως για αύριο, εξαιτίας της δικής μας κατακραυγής. </w:t>
      </w:r>
    </w:p>
    <w:p w14:paraId="6A03DC8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Βρισκόμαστε εδώ προ καταιγισμού τροπολογιών, οι οποίες άπτονται οιουδήποτε θέματος, όχι μόνο της «ερήμου», όπως είπατε, αλλά και των ωκεανών και της θαλάσσης και του αέ</w:t>
      </w:r>
      <w:r>
        <w:rPr>
          <w:rFonts w:eastAsia="Times New Roman" w:cs="Times New Roman"/>
          <w:szCs w:val="24"/>
        </w:rPr>
        <w:t xml:space="preserve">ρος, και της ΔΕΗ και των Αμυντικών Συστημάτων και του μεταναστευτικού και των επιδομάτων και των «φιλοδωρημάτων» και οτιδήποτε άλλου μπορεί να φανταστεί κανείς. </w:t>
      </w:r>
    </w:p>
    <w:p w14:paraId="6A03DC8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Υπάρχει η απόλυτη γελοιοποίηση οιασδήποτε κοινοβουλευτικής διαδικασίας, κύριε Πρόεδρε, και καθ</w:t>
      </w:r>
      <w:r>
        <w:rPr>
          <w:rFonts w:eastAsia="Times New Roman" w:cs="Times New Roman"/>
          <w:szCs w:val="24"/>
        </w:rPr>
        <w:t xml:space="preserve">ιστάμεθα και εμείς κομπάρσοι αυτής της γελοιοποίησης. </w:t>
      </w:r>
    </w:p>
    <w:p w14:paraId="6A03DC90" w14:textId="77777777" w:rsidR="001B1D00" w:rsidRDefault="00D353DD">
      <w:pPr>
        <w:spacing w:after="0" w:line="600" w:lineRule="auto"/>
        <w:ind w:firstLine="720"/>
        <w:jc w:val="both"/>
        <w:rPr>
          <w:rFonts w:eastAsia="Times New Roman"/>
          <w:szCs w:val="24"/>
        </w:rPr>
      </w:pPr>
      <w:r>
        <w:rPr>
          <w:rFonts w:eastAsia="Times New Roman"/>
          <w:szCs w:val="24"/>
        </w:rPr>
        <w:t xml:space="preserve">Κύριε Υπουργέ, κατ’ αρχάς χωρίς να έχετε ευθύνη, διότι αυτό εδώ σας το φορτώνουν, υφίσταστε ένα κόστος εκπροσωπώντας την Κυβέρνηση. Καταλαβαίνω ότι δεν σας αφορά προσωπικά, αλλά αφορά την Κυβέρνηση κι </w:t>
      </w:r>
      <w:r>
        <w:rPr>
          <w:rFonts w:eastAsia="Times New Roman"/>
          <w:szCs w:val="24"/>
        </w:rPr>
        <w:t xml:space="preserve">εσείς είστε εδώ. Αυτά τα πράγματα είναι ασύλληπτα. </w:t>
      </w:r>
    </w:p>
    <w:p w14:paraId="6A03DC91" w14:textId="77777777" w:rsidR="001B1D00" w:rsidRDefault="00D353DD">
      <w:pPr>
        <w:spacing w:after="0" w:line="600" w:lineRule="auto"/>
        <w:ind w:firstLine="720"/>
        <w:jc w:val="both"/>
        <w:rPr>
          <w:rFonts w:eastAsia="Times New Roman"/>
          <w:szCs w:val="24"/>
        </w:rPr>
      </w:pPr>
      <w:r>
        <w:rPr>
          <w:rFonts w:eastAsia="Times New Roman"/>
          <w:szCs w:val="24"/>
        </w:rPr>
        <w:t>Ο κύριος Προέδρος έκανε μια πρόταση. Ωραία. Να δεχθούμε την πρόταση, κύριε Πρόεδρε. Πότε θα διαβαστούν αυτές οι τροπολογίες; Ποιος θα τις αναλύσει; Ποιος θα προλάβει, παραμονές Χριστουγέννων, να δει όλα α</w:t>
      </w:r>
      <w:r>
        <w:rPr>
          <w:rFonts w:eastAsia="Times New Roman"/>
          <w:szCs w:val="24"/>
        </w:rPr>
        <w:t>υτά τα θέματα τα οποία η Κυβέρνηση επι</w:t>
      </w:r>
      <w:r>
        <w:rPr>
          <w:rFonts w:eastAsia="Times New Roman"/>
          <w:szCs w:val="24"/>
        </w:rPr>
        <w:lastRenderedPageBreak/>
        <w:t xml:space="preserve">λέγει, κατά τη δική της κρίση, να θέσει στο εθνικό Κοινοβούλιο σαράντα οκτώ ώρες προ των διακοπών των Χριστουγέννων; Τι είναι αυτά τα πράγματα; </w:t>
      </w:r>
    </w:p>
    <w:p w14:paraId="6A03DC92" w14:textId="77777777" w:rsidR="001B1D00" w:rsidRDefault="00D353DD">
      <w:pPr>
        <w:spacing w:after="0" w:line="600" w:lineRule="auto"/>
        <w:ind w:firstLine="720"/>
        <w:jc w:val="both"/>
        <w:rPr>
          <w:rFonts w:eastAsia="Times New Roman"/>
          <w:szCs w:val="24"/>
        </w:rPr>
      </w:pPr>
      <w:r>
        <w:rPr>
          <w:rFonts w:eastAsia="Times New Roman"/>
          <w:szCs w:val="24"/>
        </w:rPr>
        <w:t>Η στοιχειώδης σοβαρότητα δεν θα επέβαλλε όλα αυτά να έχουν συζητηθεί, να υπάρχει μια προετοιμασία; Αλλιώς, μας δημιουργείται η εντύπωση ότι αυτό γίνεται επί τούτου, ακριβώς για να μην υπάρξει η βάσανος της Βουλής, ακριβώς για να μην υπάρξει η δυνατότητα στ</w:t>
      </w:r>
      <w:r>
        <w:rPr>
          <w:rFonts w:eastAsia="Times New Roman"/>
          <w:szCs w:val="24"/>
        </w:rPr>
        <w:t xml:space="preserve">α κόμματα. Και δεν εξαιρώ τους Βουλευτές της </w:t>
      </w:r>
      <w:r>
        <w:rPr>
          <w:rFonts w:eastAsia="Times New Roman"/>
          <w:szCs w:val="24"/>
        </w:rPr>
        <w:t>Σ</w:t>
      </w:r>
      <w:r>
        <w:rPr>
          <w:rFonts w:eastAsia="Times New Roman"/>
          <w:szCs w:val="24"/>
        </w:rPr>
        <w:t xml:space="preserve">υμπολίτευσης, γιατί η γελοιοποίηση αφορά και αυτούς. Γιατί η υποβάθμιση αφορά και αυτούς. Γιατί η περιφρόνηση αφορά και αυτούς. </w:t>
      </w:r>
    </w:p>
    <w:p w14:paraId="6A03DC93" w14:textId="77777777" w:rsidR="001B1D00" w:rsidRDefault="00D353DD">
      <w:pPr>
        <w:spacing w:after="0" w:line="600" w:lineRule="auto"/>
        <w:ind w:firstLine="720"/>
        <w:jc w:val="both"/>
        <w:rPr>
          <w:rFonts w:eastAsia="Times New Roman"/>
          <w:szCs w:val="24"/>
        </w:rPr>
      </w:pPr>
      <w:r>
        <w:rPr>
          <w:rFonts w:eastAsia="Times New Roman"/>
          <w:szCs w:val="24"/>
        </w:rPr>
        <w:t>Είναι ασύλληπτο, κυρίες και κύριοι συνάδελφοι, αυτό το οποίο γίνεται εδώ πέρα, να</w:t>
      </w:r>
      <w:r>
        <w:rPr>
          <w:rFonts w:eastAsia="Times New Roman"/>
          <w:szCs w:val="24"/>
        </w:rPr>
        <w:t xml:space="preserve"> καλούμαστε σήμερα το πρωί να απαντήσουμε σε είκοσι διαφορετικά θέματα, εξειδικευμένα απόλυτα, για τα οποία </w:t>
      </w:r>
      <w:r>
        <w:rPr>
          <w:rFonts w:eastAsia="Times New Roman"/>
          <w:szCs w:val="24"/>
        </w:rPr>
        <w:lastRenderedPageBreak/>
        <w:t xml:space="preserve">χρειαζόμαστε ειδική συμβουλή και ειδική γνώση. Είναι μια ντροπή! Αυτό μόνο έχω να πω. Είναι μια ντροπή, κύριε Πρόεδρε!  </w:t>
      </w:r>
    </w:p>
    <w:p w14:paraId="6A03DC94" w14:textId="77777777" w:rsidR="001B1D00" w:rsidRDefault="00D353DD">
      <w:pPr>
        <w:spacing w:after="0" w:line="600" w:lineRule="auto"/>
        <w:ind w:firstLine="720"/>
        <w:jc w:val="both"/>
        <w:rPr>
          <w:rFonts w:eastAsia="Times New Roman"/>
          <w:szCs w:val="24"/>
        </w:rPr>
      </w:pPr>
      <w:r>
        <w:rPr>
          <w:rFonts w:eastAsia="Times New Roman"/>
          <w:szCs w:val="24"/>
        </w:rPr>
        <w:t>Να ακούσω και τους υπόλοιπο</w:t>
      </w:r>
      <w:r>
        <w:rPr>
          <w:rFonts w:eastAsia="Times New Roman"/>
          <w:szCs w:val="24"/>
        </w:rPr>
        <w:t xml:space="preserve">υς Κοινοβουλευτικούς και από εκεί και πέρα, να δούμε πώς μπορούμε να σώσουμε ό,τι μπορούμε να σώσουμε από το κύρος του Κοινοβουλίου.   </w:t>
      </w:r>
    </w:p>
    <w:p w14:paraId="6A03DC95" w14:textId="77777777" w:rsidR="001B1D00" w:rsidRDefault="00D353DD">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Λοβέρδο, έχετε τον λόγο. </w:t>
      </w:r>
    </w:p>
    <w:p w14:paraId="6A03DC96" w14:textId="77777777" w:rsidR="001B1D00" w:rsidRDefault="00D353DD">
      <w:pPr>
        <w:spacing w:after="0" w:line="600" w:lineRule="auto"/>
        <w:ind w:firstLine="720"/>
        <w:jc w:val="both"/>
        <w:rPr>
          <w:rFonts w:eastAsia="Times New Roman"/>
          <w:b/>
          <w:szCs w:val="24"/>
        </w:rPr>
      </w:pPr>
      <w:r>
        <w:rPr>
          <w:rFonts w:eastAsia="Times New Roman"/>
          <w:b/>
          <w:szCs w:val="24"/>
        </w:rPr>
        <w:t xml:space="preserve">ΑΝΔΡΕΑΣ ΛΟΒΕΡΔΟΣ: </w:t>
      </w:r>
      <w:r>
        <w:rPr>
          <w:rFonts w:eastAsia="Times New Roman"/>
          <w:szCs w:val="24"/>
        </w:rPr>
        <w:t>Κύριε Πρόεδρε, με τον κ. Παππά πρέπει</w:t>
      </w:r>
      <w:r>
        <w:rPr>
          <w:rFonts w:eastAsia="Times New Roman"/>
          <w:szCs w:val="24"/>
        </w:rPr>
        <w:t>, ντε και καλά, στη Βουλή να συγκρουόμαστε; Δηλαδή μήπως το επιζητά; Μήπως, δηλαδή, είναι στη φύση του ανθρώπου;</w:t>
      </w:r>
      <w:r>
        <w:rPr>
          <w:rFonts w:eastAsia="Times New Roman"/>
          <w:b/>
          <w:szCs w:val="24"/>
        </w:rPr>
        <w:t xml:space="preserve">  </w:t>
      </w:r>
    </w:p>
    <w:p w14:paraId="6A03DC97" w14:textId="77777777" w:rsidR="001B1D00" w:rsidRDefault="00D353DD">
      <w:pPr>
        <w:spacing w:after="0" w:line="600" w:lineRule="auto"/>
        <w:ind w:firstLine="720"/>
        <w:jc w:val="both"/>
        <w:rPr>
          <w:rFonts w:eastAsia="Times New Roman"/>
          <w:b/>
          <w:szCs w:val="24"/>
        </w:rPr>
      </w:pPr>
      <w:r>
        <w:rPr>
          <w:rFonts w:eastAsia="Times New Roman"/>
          <w:szCs w:val="24"/>
        </w:rPr>
        <w:t xml:space="preserve">Είχε φέρει ένα σχέδιο νόμου στο οποίο, απ’ ό,τι είδα και από τις συζητήσεις στην </w:t>
      </w:r>
      <w:r>
        <w:rPr>
          <w:rFonts w:eastAsia="Times New Roman"/>
          <w:szCs w:val="24"/>
        </w:rPr>
        <w:t>ε</w:t>
      </w:r>
      <w:r>
        <w:rPr>
          <w:rFonts w:eastAsia="Times New Roman"/>
          <w:szCs w:val="24"/>
        </w:rPr>
        <w:t xml:space="preserve">πιτροπή, υπήρχαν και κάποιες διαφωνίες, </w:t>
      </w:r>
      <w:r>
        <w:rPr>
          <w:rFonts w:eastAsia="Times New Roman"/>
          <w:szCs w:val="24"/>
        </w:rPr>
        <w:lastRenderedPageBreak/>
        <w:t>αλλά γενικά δεν μπο</w:t>
      </w:r>
      <w:r>
        <w:rPr>
          <w:rFonts w:eastAsia="Times New Roman"/>
          <w:szCs w:val="24"/>
        </w:rPr>
        <w:t xml:space="preserve">ρεί κανείς να του πει ότι το πετάμε από το παράθυρο. Το συζητάμε και ενδεχομένως κάτι να ψηφίσουμε. </w:t>
      </w:r>
      <w:r>
        <w:rPr>
          <w:rFonts w:eastAsia="Times New Roman"/>
          <w:b/>
          <w:szCs w:val="24"/>
        </w:rPr>
        <w:t xml:space="preserve"> </w:t>
      </w:r>
    </w:p>
    <w:p w14:paraId="6A03DC98" w14:textId="77777777" w:rsidR="001B1D00" w:rsidRDefault="00D353DD">
      <w:pPr>
        <w:spacing w:after="0" w:line="600" w:lineRule="auto"/>
        <w:ind w:firstLine="720"/>
        <w:jc w:val="both"/>
        <w:rPr>
          <w:rFonts w:eastAsia="Times New Roman"/>
          <w:szCs w:val="24"/>
        </w:rPr>
      </w:pPr>
      <w:r>
        <w:rPr>
          <w:rFonts w:eastAsia="Times New Roman"/>
          <w:szCs w:val="24"/>
        </w:rPr>
        <w:t>Το κλίμα είναι αυτό. Και κάνει λάθος ο κ. Δένδιας. Ο αρμόδιος Υπουργός, κύριε συνάδελφε, όπως καλά γνωρίζετε, συνυπογράφει για να έρθει μία τροπολογία εδώ</w:t>
      </w:r>
      <w:r>
        <w:rPr>
          <w:rFonts w:eastAsia="Times New Roman"/>
          <w:szCs w:val="24"/>
        </w:rPr>
        <w:t>. Αναδέχεται κι αυτός την πολιτική ευθύνη για όλη αυτή την κατάσταση που δημιουργείται. Θα μου πείτε τώρα, εμείς ανακαλύπτουμε τις υπουργικές τροπολογίες αυτές, με τη διακυβέρνηση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Προφανώς και όχι. </w:t>
      </w:r>
    </w:p>
    <w:p w14:paraId="6A03DC99" w14:textId="77777777" w:rsidR="001B1D00" w:rsidRDefault="00D353DD">
      <w:pPr>
        <w:spacing w:after="0" w:line="600" w:lineRule="auto"/>
        <w:ind w:firstLine="720"/>
        <w:jc w:val="both"/>
        <w:rPr>
          <w:rFonts w:eastAsia="Times New Roman"/>
          <w:szCs w:val="24"/>
        </w:rPr>
      </w:pPr>
      <w:r>
        <w:rPr>
          <w:rFonts w:eastAsia="Times New Roman"/>
          <w:szCs w:val="24"/>
        </w:rPr>
        <w:t>Είναι μια πρακτική, όχι πάντα σωστή, ως πρ</w:t>
      </w:r>
      <w:r>
        <w:rPr>
          <w:rFonts w:eastAsia="Times New Roman"/>
          <w:szCs w:val="24"/>
        </w:rPr>
        <w:t>ος την οποία και οι αναθεωρήσεις του Συντάγματος και του Κανονισμού είχαν προσπαθήσει να βάλουν εμπόδια και τελικά τα εμπόδια αυτά τα υπερβαίνουν οι κυβερνήσεις. Αυτή η κατάσταση, όμως, είκοσι μιας περιπτώσεων, παρεμβάσεων των Υπουργών με τροπολογίες, νομί</w:t>
      </w:r>
      <w:r>
        <w:rPr>
          <w:rFonts w:eastAsia="Times New Roman"/>
          <w:szCs w:val="24"/>
        </w:rPr>
        <w:t xml:space="preserve">ζω </w:t>
      </w:r>
      <w:r>
        <w:rPr>
          <w:rFonts w:eastAsia="Times New Roman"/>
          <w:szCs w:val="24"/>
        </w:rPr>
        <w:lastRenderedPageBreak/>
        <w:t xml:space="preserve">ότι είναι έξω από το πνεύμα του Κοινοβουλίου κι έξω και από μία παρελθούσα κακή πρακτική. Την υπερβαίνει, είναι παραπάνω από αυτή. </w:t>
      </w:r>
    </w:p>
    <w:p w14:paraId="6A03DC9A" w14:textId="77777777" w:rsidR="001B1D00" w:rsidRDefault="00D353DD">
      <w:pPr>
        <w:spacing w:after="0" w:line="600" w:lineRule="auto"/>
        <w:ind w:firstLine="720"/>
        <w:jc w:val="both"/>
        <w:rPr>
          <w:rFonts w:eastAsia="Times New Roman"/>
          <w:szCs w:val="24"/>
        </w:rPr>
      </w:pPr>
      <w:r>
        <w:rPr>
          <w:rFonts w:eastAsia="Times New Roman"/>
          <w:szCs w:val="24"/>
        </w:rPr>
        <w:t>Συνεπώς και η Διάσκεψη Προέδρων γελοιοποιείται. Κυρίες και κύριοι Βουλευτές, η Διάσκεψη Προέδρων, όπως είπατε, κύριε Πρόε</w:t>
      </w:r>
      <w:r>
        <w:rPr>
          <w:rFonts w:eastAsia="Times New Roman"/>
          <w:szCs w:val="24"/>
        </w:rPr>
        <w:t>δρε, καθορίζει μία διαδικασία. Κι ερχόμαστε στη συνέχεια αυτή τη διαδικασία να την κάνουμε κουρέλι. Η Διάσκεψη Προέδρων ως όργανο ακυρώνεται με αυτό τον τρόπο. Και γι’ αυτό, κάτι πρέπει να κάνετε.</w:t>
      </w:r>
    </w:p>
    <w:p w14:paraId="6A03DC9B" w14:textId="77777777" w:rsidR="001B1D00" w:rsidRDefault="00D353DD">
      <w:pPr>
        <w:spacing w:after="0" w:line="600" w:lineRule="auto"/>
        <w:ind w:firstLine="720"/>
        <w:jc w:val="both"/>
        <w:rPr>
          <w:rFonts w:eastAsia="Times New Roman"/>
          <w:szCs w:val="24"/>
        </w:rPr>
      </w:pPr>
      <w:r>
        <w:rPr>
          <w:rFonts w:eastAsia="Times New Roman"/>
          <w:szCs w:val="24"/>
        </w:rPr>
        <w:t>Τέλος, υπάρχουν φήμες, κύριε Πρόεδρε, -αλλά κανείς μετά τις</w:t>
      </w:r>
      <w:r>
        <w:rPr>
          <w:rFonts w:eastAsia="Times New Roman"/>
          <w:szCs w:val="24"/>
        </w:rPr>
        <w:t xml:space="preserve"> τελευταίες εξελίξεις δεν μπορεί να πει «εγώ επί φημών δεν ομιλώ»- ότι θα έρθει μια τροπολογία ή σήμερα ή αύριο, η οποία θα εμπλέκει </w:t>
      </w:r>
      <w:r>
        <w:rPr>
          <w:rFonts w:eastAsia="Times New Roman"/>
          <w:szCs w:val="24"/>
        </w:rPr>
        <w:lastRenderedPageBreak/>
        <w:t>τα θέματα της έκδοσης με τα θέματα του ασύλου. Θα είναι το Υπουργείο Εσωτερικών που θα τη φέρει; Θα είναι το Υπουργείο Δικα</w:t>
      </w:r>
      <w:r>
        <w:rPr>
          <w:rFonts w:eastAsia="Times New Roman"/>
          <w:szCs w:val="24"/>
        </w:rPr>
        <w:t xml:space="preserve">ιοσύνης που θα τη φέρει; Θα είναι το Υπουργείο Μετανάστευσης που θα τα φέρει; Δεν γνωρίζω. </w:t>
      </w:r>
    </w:p>
    <w:p w14:paraId="6A03DC9C" w14:textId="77777777" w:rsidR="001B1D00" w:rsidRDefault="00D353DD">
      <w:pPr>
        <w:spacing w:after="0" w:line="600" w:lineRule="auto"/>
        <w:ind w:firstLine="720"/>
        <w:jc w:val="both"/>
        <w:rPr>
          <w:rFonts w:eastAsia="Times New Roman"/>
          <w:szCs w:val="24"/>
        </w:rPr>
      </w:pPr>
      <w:r>
        <w:rPr>
          <w:rFonts w:eastAsia="Times New Roman"/>
          <w:szCs w:val="24"/>
        </w:rPr>
        <w:t>Μέσα, όμως, σε αυτή την ακαταστασία των τροπολογιών, ακούω με πάρα πολλή προσοχή εκείνη τη φήμη που λέει ότι μπορεί να έρθει μία τροπολογία η οποία να συνδέει τα θέ</w:t>
      </w:r>
      <w:r>
        <w:rPr>
          <w:rFonts w:eastAsia="Times New Roman"/>
          <w:szCs w:val="24"/>
        </w:rPr>
        <w:t xml:space="preserve">ματα του ασύλου με τα θέματα της έκδοσης, ενόψει των οκτώ Τούρκων, για τους οποίους η ελληνική </w:t>
      </w:r>
      <w:r>
        <w:rPr>
          <w:rFonts w:eastAsia="Times New Roman"/>
          <w:szCs w:val="24"/>
        </w:rPr>
        <w:t>δ</w:t>
      </w:r>
      <w:r>
        <w:rPr>
          <w:rFonts w:eastAsia="Times New Roman"/>
          <w:szCs w:val="24"/>
        </w:rPr>
        <w:t xml:space="preserve">ικαιοσύνη, ο Άρειος Πάγος, απεφάσισε να μην εκδοθούν. </w:t>
      </w:r>
    </w:p>
    <w:p w14:paraId="6A03DC9D" w14:textId="77777777" w:rsidR="001B1D00" w:rsidRDefault="00D353DD">
      <w:pPr>
        <w:spacing w:after="0" w:line="600" w:lineRule="auto"/>
        <w:ind w:firstLine="720"/>
        <w:jc w:val="both"/>
        <w:rPr>
          <w:rFonts w:eastAsia="Times New Roman"/>
          <w:szCs w:val="24"/>
        </w:rPr>
      </w:pPr>
      <w:r>
        <w:rPr>
          <w:rFonts w:eastAsia="Times New Roman"/>
          <w:szCs w:val="24"/>
        </w:rPr>
        <w:t>Με τις τροπολογίες κανείς δεν μπορεί να καταλάβει ποια ακριβώς λεπτομέρεια κρύβεται πίσω από μια φράση ακ</w:t>
      </w:r>
      <w:r>
        <w:rPr>
          <w:rFonts w:eastAsia="Times New Roman"/>
          <w:szCs w:val="24"/>
        </w:rPr>
        <w:t xml:space="preserve">ατανόητη, δυσνόητη σε ένα δημοσιογραφικό μυαλό, σε ένα πολιτικό μυαλό, σε ένα </w:t>
      </w:r>
      <w:r>
        <w:rPr>
          <w:rFonts w:eastAsia="Times New Roman"/>
          <w:szCs w:val="24"/>
        </w:rPr>
        <w:lastRenderedPageBreak/>
        <w:t>μυαλό ενός Βουλευτή, που δεν μπορεί να ξέρει πίσω από τη διατύπωση «αλλάζει η περίπτωση α΄ της παραγράφου 2 του άρθρου 14 του νόμου τάδε» τι μπορεί να υπάρχει. Επειδή, λοιπόν, υπ</w:t>
      </w:r>
      <w:r>
        <w:rPr>
          <w:rFonts w:eastAsia="Times New Roman"/>
          <w:szCs w:val="24"/>
        </w:rPr>
        <w:t xml:space="preserve">άρχει αυτός ο κίνδυνος, σας παρακαλώ, κύριε Πρόεδρε, να επιδείξουμε όση αυστηρότητα μπορούμε για άλλες τροπολογίες. Τουλάχιστον αυτές, πλην μιας νομίζω, τις ξέραμε από χθες το απόγευμα και κάτι μπορέσαμε να δούμε. Για ό,τι είναι να έρθει από εδώ και πέρα, </w:t>
      </w:r>
      <w:r>
        <w:rPr>
          <w:rFonts w:eastAsia="Times New Roman"/>
          <w:szCs w:val="24"/>
        </w:rPr>
        <w:t xml:space="preserve">όμως, όλη η Βουλή, η πλειοψηφία κυρίως, να πει «όχι», για να μας δοθεί η ευκαιρία να καταλάβουμε αν υπάρχει και κάποια τόσο ύποπτη τροπολογία, ποια είναι αυτή και να την ξεσκεπάσουμε. </w:t>
      </w:r>
    </w:p>
    <w:p w14:paraId="6A03DC9E" w14:textId="77777777" w:rsidR="001B1D00" w:rsidRDefault="00D353DD">
      <w:pPr>
        <w:spacing w:after="0" w:line="600" w:lineRule="auto"/>
        <w:ind w:firstLine="720"/>
        <w:jc w:val="both"/>
        <w:rPr>
          <w:rFonts w:eastAsia="Times New Roman"/>
          <w:szCs w:val="24"/>
        </w:rPr>
      </w:pPr>
      <w:r>
        <w:rPr>
          <w:rFonts w:eastAsia="Times New Roman"/>
          <w:szCs w:val="24"/>
        </w:rPr>
        <w:t xml:space="preserve">Ευχαριστώ.          </w:t>
      </w:r>
    </w:p>
    <w:p w14:paraId="6A03DC9F" w14:textId="77777777" w:rsidR="001B1D00" w:rsidRDefault="00D353DD">
      <w:pPr>
        <w:spacing w:after="0" w:line="600" w:lineRule="auto"/>
        <w:ind w:firstLine="720"/>
        <w:jc w:val="both"/>
        <w:rPr>
          <w:rFonts w:eastAsia="Times New Roman"/>
          <w:szCs w:val="24"/>
        </w:rPr>
      </w:pPr>
      <w:r>
        <w:rPr>
          <w:rFonts w:eastAsia="Times New Roman"/>
          <w:b/>
          <w:szCs w:val="24"/>
        </w:rPr>
        <w:t xml:space="preserve">ΝΙΚΟΛΑΟΣ ΠΑΡΑΣΚΕΥΟΠΟΥΛΟΣ: </w:t>
      </w:r>
      <w:r>
        <w:rPr>
          <w:rFonts w:eastAsia="Times New Roman"/>
          <w:szCs w:val="24"/>
        </w:rPr>
        <w:t>Επί της διαδικασίας, κύρ</w:t>
      </w:r>
      <w:r>
        <w:rPr>
          <w:rFonts w:eastAsia="Times New Roman"/>
          <w:szCs w:val="24"/>
        </w:rPr>
        <w:t>ιε Πρόεδρε, θα ήθελα τον λόγο.</w:t>
      </w:r>
    </w:p>
    <w:p w14:paraId="6A03DCA0" w14:textId="77777777" w:rsidR="001B1D00" w:rsidRDefault="00D353DD">
      <w:pPr>
        <w:spacing w:after="0"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Ποιας διαδικασίας; Η διαδικασία θα τελειώσει όπως το είπαμε, με την κ. Βάκη. Και μετά εάν θέλετε να πάρετε τον λόγο…</w:t>
      </w:r>
    </w:p>
    <w:p w14:paraId="6A03DCA1" w14:textId="77777777" w:rsidR="001B1D00" w:rsidRDefault="00D353DD">
      <w:pPr>
        <w:spacing w:after="0" w:line="600" w:lineRule="auto"/>
        <w:ind w:firstLine="720"/>
        <w:jc w:val="both"/>
        <w:rPr>
          <w:rFonts w:eastAsia="Times New Roman"/>
          <w:szCs w:val="24"/>
        </w:rPr>
      </w:pPr>
      <w:r>
        <w:rPr>
          <w:rFonts w:eastAsia="Times New Roman"/>
          <w:b/>
          <w:szCs w:val="24"/>
        </w:rPr>
        <w:t xml:space="preserve">ΝΙΚΟΛΑΟΣ ΠΑΡΑΣΚΕΥΟΠΟΥΛΟΣ: </w:t>
      </w:r>
      <w:r>
        <w:rPr>
          <w:rFonts w:eastAsia="Times New Roman"/>
          <w:szCs w:val="24"/>
        </w:rPr>
        <w:t>Είναι για το θέμα το οποίο συζητείται τώρα, κύριε</w:t>
      </w:r>
      <w:r>
        <w:rPr>
          <w:rFonts w:eastAsia="Times New Roman"/>
          <w:szCs w:val="24"/>
        </w:rPr>
        <w:t xml:space="preserve"> Πρόεδρε.</w:t>
      </w:r>
    </w:p>
    <w:p w14:paraId="6A03DCA2" w14:textId="77777777" w:rsidR="001B1D00" w:rsidRDefault="00D353DD">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Ναι, δεν έχετε τον λόγο εσείς. Υπάρχει η </w:t>
      </w:r>
      <w:r>
        <w:rPr>
          <w:rFonts w:eastAsia="Times New Roman"/>
          <w:bCs/>
          <w:szCs w:val="24"/>
        </w:rPr>
        <w:t>ε</w:t>
      </w:r>
      <w:r>
        <w:rPr>
          <w:rFonts w:eastAsia="Times New Roman"/>
          <w:bCs/>
          <w:szCs w:val="24"/>
        </w:rPr>
        <w:t>κπρόσωπος του κόμματος σας. Άρα, θα μιλήσει η κ. Βάκη. Το είπα εξαρχής. Θα κλείσει τον κύκλο των ομιλητών όπως γίνεται συνήθως. Η εκπρόσωπος του κυβερνώντος κόμματος μιλάε</w:t>
      </w:r>
      <w:r>
        <w:rPr>
          <w:rFonts w:eastAsia="Times New Roman"/>
          <w:bCs/>
          <w:szCs w:val="24"/>
        </w:rPr>
        <w:t xml:space="preserve">ι τελευταία, για να απαντήσει. </w:t>
      </w:r>
    </w:p>
    <w:p w14:paraId="6A03DCA3" w14:textId="77777777" w:rsidR="001B1D00" w:rsidRDefault="00D353DD">
      <w:pPr>
        <w:spacing w:after="0" w:line="600" w:lineRule="auto"/>
        <w:ind w:firstLine="720"/>
        <w:jc w:val="both"/>
        <w:rPr>
          <w:rFonts w:eastAsia="Times New Roman"/>
          <w:bCs/>
          <w:szCs w:val="24"/>
        </w:rPr>
      </w:pPr>
      <w:r>
        <w:rPr>
          <w:rFonts w:eastAsia="Times New Roman"/>
          <w:bCs/>
          <w:szCs w:val="24"/>
        </w:rPr>
        <w:t>Τον λόγο έχει ο κ. Παναγιώταρος για τρία λεπτά.</w:t>
      </w:r>
    </w:p>
    <w:p w14:paraId="6A03DCA4" w14:textId="77777777" w:rsidR="001B1D00" w:rsidRDefault="00D353DD">
      <w:pPr>
        <w:spacing w:after="0" w:line="600" w:lineRule="auto"/>
        <w:ind w:firstLine="720"/>
        <w:jc w:val="both"/>
        <w:rPr>
          <w:rFonts w:eastAsia="Times New Roman"/>
          <w:bCs/>
          <w:szCs w:val="24"/>
        </w:rPr>
      </w:pPr>
      <w:r>
        <w:rPr>
          <w:rFonts w:eastAsia="Times New Roman"/>
          <w:b/>
          <w:bCs/>
          <w:szCs w:val="24"/>
        </w:rPr>
        <w:t xml:space="preserve">ΗΛΙΑΣ ΠΑΝΑΓΙΩΤΑΡΟΣ: </w:t>
      </w:r>
      <w:r>
        <w:rPr>
          <w:rFonts w:eastAsia="Times New Roman"/>
          <w:bCs/>
          <w:szCs w:val="24"/>
        </w:rPr>
        <w:t>Ευχαριστώ, κύριε Πρόεδρε.</w:t>
      </w:r>
    </w:p>
    <w:p w14:paraId="6A03DCA5" w14:textId="77777777" w:rsidR="001B1D00" w:rsidRDefault="00D353DD">
      <w:pPr>
        <w:spacing w:after="0" w:line="600" w:lineRule="auto"/>
        <w:ind w:firstLine="720"/>
        <w:jc w:val="both"/>
        <w:rPr>
          <w:rFonts w:eastAsia="Times New Roman"/>
          <w:bCs/>
          <w:szCs w:val="24"/>
        </w:rPr>
      </w:pPr>
      <w:r>
        <w:rPr>
          <w:rFonts w:eastAsia="Times New Roman"/>
          <w:bCs/>
          <w:szCs w:val="24"/>
        </w:rPr>
        <w:lastRenderedPageBreak/>
        <w:t>Εν μέσω αστροκαταιγίδας –όπως είπατε και εσείς με κάποια άλλη φρασεολογία- έρχονται είκοσι μία τροπολογίες. Κύριε Πρόεδρε, εάν περ</w:t>
      </w:r>
      <w:r>
        <w:rPr>
          <w:rFonts w:eastAsia="Times New Roman"/>
          <w:bCs/>
          <w:szCs w:val="24"/>
        </w:rPr>
        <w:t xml:space="preserve">άσει η άποψή σας, θα δοθεί πλήρης χρόνος σε κάθε Κοινοβουλευτικό Εκπρόσωπο να τις αναλύσει. </w:t>
      </w:r>
    </w:p>
    <w:p w14:paraId="6A03DCA6" w14:textId="77777777" w:rsidR="001B1D00" w:rsidRDefault="00D353DD">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Και στους εισηγητές.</w:t>
      </w:r>
    </w:p>
    <w:p w14:paraId="6A03DCA7" w14:textId="77777777" w:rsidR="001B1D00" w:rsidRDefault="00D353DD">
      <w:pPr>
        <w:spacing w:after="0" w:line="600" w:lineRule="auto"/>
        <w:ind w:firstLine="720"/>
        <w:jc w:val="both"/>
        <w:rPr>
          <w:rFonts w:eastAsia="Times New Roman"/>
          <w:bCs/>
          <w:szCs w:val="24"/>
        </w:rPr>
      </w:pPr>
      <w:r>
        <w:rPr>
          <w:rFonts w:eastAsia="Times New Roman"/>
          <w:b/>
          <w:bCs/>
          <w:szCs w:val="24"/>
        </w:rPr>
        <w:t xml:space="preserve">ΗΛΙΑΣ ΠΑΝΑΓΙΩΤΑΡΟΣ: </w:t>
      </w:r>
      <w:r>
        <w:rPr>
          <w:rFonts w:eastAsia="Times New Roman"/>
          <w:bCs/>
          <w:szCs w:val="24"/>
        </w:rPr>
        <w:t>Από ένα λεπτό όμως να μιλήσουμε, θα χρειαστούμε είκοσι λεπτά μόνο για τις τροπολογίες, εά</w:t>
      </w:r>
      <w:r>
        <w:rPr>
          <w:rFonts w:eastAsia="Times New Roman"/>
          <w:bCs/>
          <w:szCs w:val="24"/>
        </w:rPr>
        <w:t>ν θέλουμε να είμαστε εντάξει με τους εαυτούς μας και με όλους όσους θα μας βλέπουν. Όπως καταλαβαίνετε, κύριε Πρόεδρε, είναι και πρακτικό και λειτουργικό το πρόβλημα. Δεν είναι μόνο το γεγονός ότι ενώ είχαν συμφωνηθεί άλλα, ήρθαν είκοσι και πλέον τροπολογί</w:t>
      </w:r>
      <w:r>
        <w:rPr>
          <w:rFonts w:eastAsia="Times New Roman"/>
          <w:bCs/>
          <w:szCs w:val="24"/>
        </w:rPr>
        <w:t>ες και ενδεχομένως να δούμε και άλλες, κατά τη συνήθη πρακτική και αυτής της Κυβέρνησης.</w:t>
      </w:r>
    </w:p>
    <w:p w14:paraId="6A03DCA8" w14:textId="77777777" w:rsidR="001B1D00" w:rsidRDefault="00D353DD">
      <w:pPr>
        <w:spacing w:after="0" w:line="600" w:lineRule="auto"/>
        <w:ind w:firstLine="720"/>
        <w:jc w:val="both"/>
        <w:rPr>
          <w:rFonts w:eastAsia="Times New Roman"/>
          <w:bCs/>
          <w:szCs w:val="24"/>
        </w:rPr>
      </w:pPr>
      <w:r>
        <w:rPr>
          <w:rFonts w:eastAsia="Times New Roman"/>
          <w:bCs/>
          <w:szCs w:val="24"/>
        </w:rPr>
        <w:lastRenderedPageBreak/>
        <w:t>Θα πρέπει να πάρετε μία θέση εσείς ως Πρόεδρος που διευθύνετε τη συνεδρίαση και να προστατεύσετε το κύρος του Σώματος, της Κυβέρνησης, όλων των Βουλευτών. Δεν είναι δυ</w:t>
      </w:r>
      <w:r>
        <w:rPr>
          <w:rFonts w:eastAsia="Times New Roman"/>
          <w:bCs/>
          <w:szCs w:val="24"/>
        </w:rPr>
        <w:t xml:space="preserve">νατόν να συζητηθούν είκοσι και πλέον τροπολογίες οι οποίες είναι παντελώς άσχετες φυσικά με το νομοσχέδιο για τα μυστικά του Διαστήματος, που πολύ καλά έφερε ο κύριος Υπουργός στην </w:t>
      </w:r>
      <w:r>
        <w:rPr>
          <w:rFonts w:eastAsia="Times New Roman"/>
          <w:bCs/>
          <w:szCs w:val="24"/>
        </w:rPr>
        <w:t>Ο</w:t>
      </w:r>
      <w:r>
        <w:rPr>
          <w:rFonts w:eastAsia="Times New Roman"/>
          <w:bCs/>
          <w:szCs w:val="24"/>
        </w:rPr>
        <w:t>λομέλεια.</w:t>
      </w:r>
    </w:p>
    <w:p w14:paraId="6A03DCA9" w14:textId="77777777" w:rsidR="001B1D00" w:rsidRDefault="00D353DD">
      <w:pPr>
        <w:spacing w:after="0" w:line="600" w:lineRule="auto"/>
        <w:ind w:firstLine="720"/>
        <w:jc w:val="both"/>
        <w:rPr>
          <w:rFonts w:eastAsia="Times New Roman"/>
          <w:bCs/>
          <w:szCs w:val="24"/>
        </w:rPr>
      </w:pPr>
      <w:r>
        <w:rPr>
          <w:rFonts w:eastAsia="Times New Roman"/>
          <w:bCs/>
          <w:szCs w:val="24"/>
        </w:rPr>
        <w:t xml:space="preserve">Μόνο εσείς μπορείτε να πάρετε μία απόφαση. </w:t>
      </w:r>
    </w:p>
    <w:p w14:paraId="6A03DCAA" w14:textId="77777777" w:rsidR="001B1D00" w:rsidRDefault="00D353DD">
      <w:pPr>
        <w:spacing w:after="0" w:line="600" w:lineRule="auto"/>
        <w:ind w:firstLine="720"/>
        <w:jc w:val="both"/>
        <w:rPr>
          <w:rFonts w:eastAsia="Times New Roman"/>
          <w:bCs/>
          <w:szCs w:val="24"/>
        </w:rPr>
      </w:pPr>
      <w:r>
        <w:rPr>
          <w:rFonts w:eastAsia="Times New Roman"/>
          <w:bCs/>
          <w:szCs w:val="24"/>
        </w:rPr>
        <w:t>Ευχαριστώ πολύ.</w:t>
      </w:r>
    </w:p>
    <w:p w14:paraId="6A03DCAB" w14:textId="77777777" w:rsidR="001B1D00" w:rsidRDefault="00D353DD">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Κύριε Παναγιώταρε, εγώ κατά παρέκκλιση έκανα την πρόταση. Γιατί ο εκάστοτε Προεδρεύων είναι υποχρεωμένος να φέρει και να υπερασπιστεί την άποψη -ομόφωνη ήταν μάλιστα- της Διάσκεψης των Προέδρων.</w:t>
      </w:r>
    </w:p>
    <w:p w14:paraId="6A03DCAC" w14:textId="77777777" w:rsidR="001B1D00" w:rsidRDefault="00D353DD">
      <w:pPr>
        <w:spacing w:after="0" w:line="600" w:lineRule="auto"/>
        <w:ind w:firstLine="720"/>
        <w:jc w:val="both"/>
        <w:rPr>
          <w:rFonts w:eastAsia="Times New Roman"/>
          <w:bCs/>
          <w:szCs w:val="24"/>
        </w:rPr>
      </w:pPr>
      <w:r>
        <w:rPr>
          <w:rFonts w:eastAsia="Times New Roman"/>
          <w:bCs/>
          <w:szCs w:val="24"/>
        </w:rPr>
        <w:lastRenderedPageBreak/>
        <w:t>Αντιλαμβάνομαι ότι όλοι οι σ</w:t>
      </w:r>
      <w:r>
        <w:rPr>
          <w:rFonts w:eastAsia="Times New Roman"/>
          <w:bCs/>
          <w:szCs w:val="24"/>
        </w:rPr>
        <w:t>υνάδελφοι, και οι κυβερνητικοί, δεν έχουν αντίρρηση να πάμε σε αυτή την εναλλακτική πρόταση, όπως την περιέγραψα. Το έκανα κατά παρέκκλιση και είπα ότι μπορώ να το κάνω μόνο εάν έχω την έγκριση της Ολομέλειας. Με βάση τον Κανονισμό δυστυχώς -επί της ουσίας</w:t>
      </w:r>
      <w:r>
        <w:rPr>
          <w:rFonts w:eastAsia="Times New Roman"/>
          <w:bCs/>
          <w:szCs w:val="24"/>
        </w:rPr>
        <w:t xml:space="preserve"> έχετε δίκιο- δεν μπορώ να το ανατρέψω εγώ.</w:t>
      </w:r>
    </w:p>
    <w:p w14:paraId="6A03DCAD" w14:textId="77777777" w:rsidR="001B1D00" w:rsidRDefault="00D353DD">
      <w:pPr>
        <w:spacing w:after="0" w:line="600" w:lineRule="auto"/>
        <w:ind w:firstLine="720"/>
        <w:jc w:val="both"/>
        <w:rPr>
          <w:rFonts w:eastAsia="Times New Roman"/>
          <w:bCs/>
          <w:szCs w:val="24"/>
        </w:rPr>
      </w:pPr>
      <w:r>
        <w:rPr>
          <w:rFonts w:eastAsia="Times New Roman"/>
          <w:bCs/>
          <w:szCs w:val="24"/>
        </w:rPr>
        <w:t xml:space="preserve">Προχωρούμε. </w:t>
      </w:r>
    </w:p>
    <w:p w14:paraId="6A03DCAE" w14:textId="77777777" w:rsidR="001B1D00" w:rsidRDefault="00D353DD">
      <w:pPr>
        <w:spacing w:after="0" w:line="600" w:lineRule="auto"/>
        <w:ind w:firstLine="720"/>
        <w:jc w:val="both"/>
        <w:rPr>
          <w:rFonts w:eastAsia="Times New Roman"/>
          <w:bCs/>
          <w:szCs w:val="24"/>
        </w:rPr>
      </w:pPr>
      <w:r>
        <w:rPr>
          <w:rFonts w:eastAsia="Times New Roman"/>
          <w:bCs/>
          <w:szCs w:val="24"/>
        </w:rPr>
        <w:t>Τον λόγο έχει ο κ. Συντυχάκης για να τοποθετηθεί επί της διαδικασίας.</w:t>
      </w:r>
    </w:p>
    <w:p w14:paraId="6A03DCAF" w14:textId="77777777" w:rsidR="001B1D00" w:rsidRDefault="00D353DD">
      <w:pPr>
        <w:spacing w:after="0"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Προφανώς δεν συμφωνεί το ΚΚΕ με αυτή τη διαδικασία, με αυτόν τον ορυμαγδό τροπολογιών που μάλλον έχει σπάσε</w:t>
      </w:r>
      <w:r>
        <w:rPr>
          <w:rFonts w:eastAsia="Times New Roman"/>
          <w:bCs/>
          <w:szCs w:val="24"/>
        </w:rPr>
        <w:t xml:space="preserve">ι και το φράγμα, έχει σπάσει το όριο. Δεν ξέρω ποιο είναι ακριβώς το όριο. Είναι δεκαεννέα; Είναι είκοσι; </w:t>
      </w:r>
    </w:p>
    <w:p w14:paraId="6A03DCB0" w14:textId="77777777" w:rsidR="001B1D00" w:rsidRDefault="00D353DD">
      <w:pPr>
        <w:spacing w:after="0" w:line="600" w:lineRule="auto"/>
        <w:ind w:firstLine="720"/>
        <w:jc w:val="both"/>
        <w:rPr>
          <w:rFonts w:eastAsia="Times New Roman"/>
          <w:bCs/>
          <w:szCs w:val="24"/>
        </w:rPr>
      </w:pPr>
      <w:r>
        <w:rPr>
          <w:rFonts w:eastAsia="Times New Roman"/>
          <w:bCs/>
          <w:szCs w:val="24"/>
        </w:rPr>
        <w:lastRenderedPageBreak/>
        <w:t>Και είναι ένα νομοσχέδιο που δεν δικαιολογείται ένας τόσο μεγάλος αριθμός τροπολογιών. Ορισμένες από τις τροπολογίες είναι πολύ πιο σημαντικές από το</w:t>
      </w:r>
      <w:r>
        <w:rPr>
          <w:rFonts w:eastAsia="Times New Roman"/>
          <w:bCs/>
          <w:szCs w:val="24"/>
        </w:rPr>
        <w:t xml:space="preserve"> ίδιο το νομοσχέδιο. Για παράδειγμα, αυτή που ήρθε τελευταία, η τροπολογία 1409 που καταργεί το νυχτερινό τιμολόγιο της ΔΕΗ, είναι πολύ πιο σημαντική.</w:t>
      </w:r>
    </w:p>
    <w:p w14:paraId="6A03DCB1" w14:textId="77777777" w:rsidR="001B1D00" w:rsidRDefault="00D353DD">
      <w:pPr>
        <w:spacing w:after="0" w:line="600" w:lineRule="auto"/>
        <w:ind w:firstLine="720"/>
        <w:jc w:val="both"/>
        <w:rPr>
          <w:rFonts w:eastAsia="Times New Roman"/>
          <w:bCs/>
          <w:szCs w:val="24"/>
        </w:rPr>
      </w:pPr>
      <w:r>
        <w:rPr>
          <w:rFonts w:eastAsia="Times New Roman"/>
          <w:b/>
          <w:bCs/>
          <w:szCs w:val="24"/>
        </w:rPr>
        <w:t>ΧΡΗΣΤΟΣ ΜΑΝΤΑΣ:</w:t>
      </w:r>
      <w:r>
        <w:rPr>
          <w:rFonts w:eastAsia="Times New Roman"/>
          <w:bCs/>
          <w:szCs w:val="24"/>
        </w:rPr>
        <w:t xml:space="preserve"> Ε, όχι.</w:t>
      </w:r>
    </w:p>
    <w:p w14:paraId="6A03DCB2" w14:textId="77777777" w:rsidR="001B1D00" w:rsidRDefault="00D353DD">
      <w:pPr>
        <w:spacing w:after="0"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Επιτρέψτε μου να πω την άποψή μου και να μη με διορθώνετε.</w:t>
      </w:r>
    </w:p>
    <w:p w14:paraId="6A03DCB3" w14:textId="77777777" w:rsidR="001B1D00" w:rsidRDefault="00D353DD">
      <w:pPr>
        <w:spacing w:after="0" w:line="600" w:lineRule="auto"/>
        <w:ind w:firstLine="720"/>
        <w:jc w:val="both"/>
        <w:rPr>
          <w:rFonts w:eastAsia="Times New Roman"/>
          <w:bCs/>
          <w:szCs w:val="24"/>
        </w:rPr>
      </w:pPr>
      <w:r>
        <w:rPr>
          <w:rFonts w:eastAsia="Times New Roman"/>
          <w:bCs/>
          <w:szCs w:val="24"/>
        </w:rPr>
        <w:t>Άρα είναι μια συνήθης πρακτική που την πήρε από τις προηγούμενες κυβερνήσεις. Εμείς την καταγγέλλουμε αυτή τη διαδικασία. Και είμαστε σύμφωνοι να δοθεί πραγματικός χρόνος στις δευτερολογίες, έτσι ώστε να τοποθετηθούμε ουσιαστικά επί των τροπολογιών.</w:t>
      </w:r>
    </w:p>
    <w:p w14:paraId="6A03DCB4" w14:textId="77777777" w:rsidR="001B1D00" w:rsidRDefault="00D353DD">
      <w:pPr>
        <w:spacing w:after="0" w:line="600" w:lineRule="auto"/>
        <w:ind w:firstLine="720"/>
        <w:jc w:val="both"/>
        <w:rPr>
          <w:rFonts w:eastAsia="Times New Roman"/>
          <w:bCs/>
          <w:szCs w:val="24"/>
        </w:rPr>
      </w:pPr>
      <w:r>
        <w:rPr>
          <w:rFonts w:eastAsia="Times New Roman"/>
          <w:bCs/>
          <w:szCs w:val="24"/>
        </w:rPr>
        <w:lastRenderedPageBreak/>
        <w:t>Ευχαρι</w:t>
      </w:r>
      <w:r>
        <w:rPr>
          <w:rFonts w:eastAsia="Times New Roman"/>
          <w:bCs/>
          <w:szCs w:val="24"/>
        </w:rPr>
        <w:t>στώ.</w:t>
      </w:r>
    </w:p>
    <w:p w14:paraId="6A03DCB5" w14:textId="77777777" w:rsidR="001B1D00" w:rsidRDefault="00D353DD">
      <w:pPr>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Τον λόγο έχει ο κ. Λαζαρίδης.</w:t>
      </w:r>
    </w:p>
    <w:p w14:paraId="6A03DCB6" w14:textId="77777777" w:rsidR="001B1D00" w:rsidRDefault="00D353DD">
      <w:pPr>
        <w:spacing w:after="0" w:line="600" w:lineRule="auto"/>
        <w:ind w:firstLine="720"/>
        <w:jc w:val="both"/>
        <w:rPr>
          <w:rFonts w:eastAsia="Times New Roman"/>
          <w:bCs/>
          <w:szCs w:val="24"/>
        </w:rPr>
      </w:pPr>
      <w:r>
        <w:rPr>
          <w:rFonts w:eastAsia="Times New Roman"/>
          <w:b/>
          <w:bCs/>
          <w:szCs w:val="24"/>
        </w:rPr>
        <w:t xml:space="preserve">ΓΕΩΡΓΙΟΣ ΛΑΖΑΡΙΔΗΣ: </w:t>
      </w:r>
      <w:r>
        <w:rPr>
          <w:rFonts w:eastAsia="Times New Roman"/>
          <w:bCs/>
          <w:szCs w:val="24"/>
        </w:rPr>
        <w:t>Σας ευχαριστώ, κύριε Πρόεδρε.</w:t>
      </w:r>
    </w:p>
    <w:p w14:paraId="6A03DCB7" w14:textId="77777777" w:rsidR="001B1D00" w:rsidRDefault="00D353DD">
      <w:pPr>
        <w:spacing w:after="0" w:line="600" w:lineRule="auto"/>
        <w:ind w:firstLine="720"/>
        <w:jc w:val="both"/>
        <w:rPr>
          <w:rFonts w:eastAsia="Times New Roman"/>
          <w:bCs/>
          <w:szCs w:val="24"/>
        </w:rPr>
      </w:pPr>
      <w:r>
        <w:rPr>
          <w:rFonts w:eastAsia="Times New Roman"/>
          <w:bCs/>
          <w:szCs w:val="24"/>
        </w:rPr>
        <w:t>Ακούγοντας κανείς τον αριθμό των τροπολογιών έτσι αόριστα και γενικά ίσως επηρεαστεί. Όμως εγώ θα ήθελα να επισημάνω το εξής. Το έχω αναφέ</w:t>
      </w:r>
      <w:r>
        <w:rPr>
          <w:rFonts w:eastAsia="Times New Roman"/>
          <w:bCs/>
          <w:szCs w:val="24"/>
        </w:rPr>
        <w:t>ρει και στο παρελθόν. Κατ’ αρχάς εγώ διάβασα όλες τις υπουργικές τροπολογίες. Επιβεβαιώνουν αυτό που θέλω να σας πω. Διορθώνουν ελλείψεις, παραλείψεις, ασάφειες και λάθη του παρελθόντος.</w:t>
      </w:r>
    </w:p>
    <w:p w14:paraId="6A03DCB8" w14:textId="77777777" w:rsidR="001B1D00" w:rsidRDefault="00D353DD">
      <w:pPr>
        <w:spacing w:after="0" w:line="600" w:lineRule="auto"/>
        <w:ind w:firstLine="720"/>
        <w:jc w:val="both"/>
        <w:rPr>
          <w:rFonts w:eastAsia="Times New Roman" w:cs="Times New Roman"/>
          <w:szCs w:val="24"/>
        </w:rPr>
      </w:pPr>
      <w:r>
        <w:rPr>
          <w:rFonts w:eastAsia="Times New Roman"/>
          <w:bCs/>
          <w:szCs w:val="24"/>
        </w:rPr>
        <w:t>Για παράδειγμα, εγώ πριν από μερικούς μήνες είχα φέρει μία τροπολογία</w:t>
      </w:r>
      <w:r>
        <w:rPr>
          <w:rFonts w:eastAsia="Times New Roman"/>
          <w:bCs/>
          <w:szCs w:val="24"/>
        </w:rPr>
        <w:t xml:space="preserve"> εδώ όπου διόρθωσα και έσωσα -αν θέλετε- οικόπεδα που είχαν παραχωρηθεί από τις προηγούμενες κυβερνήσεις στους </w:t>
      </w:r>
      <w:r>
        <w:rPr>
          <w:rFonts w:eastAsia="Times New Roman"/>
          <w:bCs/>
          <w:szCs w:val="24"/>
        </w:rPr>
        <w:lastRenderedPageBreak/>
        <w:t>δήμους για να κάνουν σχολεία.</w:t>
      </w:r>
      <w:r>
        <w:rPr>
          <w:rFonts w:eastAsia="Times New Roman"/>
          <w:bCs/>
          <w:szCs w:val="24"/>
        </w:rPr>
        <w:t xml:space="preserve"> </w:t>
      </w:r>
      <w:r>
        <w:rPr>
          <w:rFonts w:eastAsia="Times New Roman" w:cs="Times New Roman"/>
          <w:szCs w:val="24"/>
        </w:rPr>
        <w:t>Τους παραχωρήθηκαν, βάζοντας αυτό το στενό περιθώριο να υλοποιήσουν την κατασκευή και τη λειτουργία των σχολείων σε</w:t>
      </w:r>
      <w:r>
        <w:rPr>
          <w:rFonts w:eastAsia="Times New Roman" w:cs="Times New Roman"/>
          <w:szCs w:val="24"/>
        </w:rPr>
        <w:t xml:space="preserve"> πέντε χρόνια. Αν είναι δυνατόν σε πέντε χρόνια, παραλαμβάνοντας οι δήμοι ένα οικόπεδο να διαμορφώσουν τον χώρο, να βρουν κονδύλια, να κάνουν τις μελέτες, να κατασκευάσουν το σχολείο, να το εξοπλίσουν και να βάλουν μαθητές! </w:t>
      </w:r>
    </w:p>
    <w:p w14:paraId="6A03DCB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Αυτό είχε σαν αποτέλεσμα να απε</w:t>
      </w:r>
      <w:r>
        <w:rPr>
          <w:rFonts w:eastAsia="Times New Roman" w:cs="Times New Roman"/>
          <w:szCs w:val="24"/>
        </w:rPr>
        <w:t>ιλήσει το ΤΑΙΠΕΔ να πάρει τα οικόπεδα και να χαθεί το πρόγραμμα αυτό για τα σχολεία. Και είχα φέρει εδώ μια τροπολογία με την οποία επιμηκύναμε τον χρόνο και τα πέντε χρόνια τα κάναμε πενήντα. Αυτό ήταν κακό; Δεν ήταν προς όφελος της κοινωνίας;</w:t>
      </w:r>
    </w:p>
    <w:p w14:paraId="6A03DCB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Σχετικά με </w:t>
      </w:r>
      <w:r>
        <w:rPr>
          <w:rFonts w:eastAsia="Times New Roman" w:cs="Times New Roman"/>
          <w:szCs w:val="24"/>
        </w:rPr>
        <w:t xml:space="preserve">μια άλλη τροπολογία θα αναφέρω, επίσης, ότι είχαν φέρει τα επενδυτικά προγράμματα και δεν είχαν προβλέψει μέσα </w:t>
      </w:r>
      <w:r>
        <w:rPr>
          <w:rFonts w:eastAsia="Times New Roman" w:cs="Times New Roman"/>
          <w:szCs w:val="24"/>
        </w:rPr>
        <w:lastRenderedPageBreak/>
        <w:t>στα νομοσχέδια -μιλώ και πάλι για τις κυβερνήσεις του ΠΑΣΟΚ και της Νέας Δημοκρατίας- τι θα γινόταν στην περίπτωση που ένας επιχειρηματίας για λό</w:t>
      </w:r>
      <w:r>
        <w:rPr>
          <w:rFonts w:eastAsia="Times New Roman" w:cs="Times New Roman"/>
          <w:szCs w:val="24"/>
        </w:rPr>
        <w:t>γους ανωτέρας βίας ήθελε να επιστρέψει πίσω την προκαταβολή που είχε πάρει για να κάνει ένα επενδυτικό πρόγραμμα. Αναφέρομαι σε περιπτώσεις ανωτέρας βίας και είχαμε τέτοια φαινόμενα ειδικά στην περιοχή της Ηπείρου, Αιτωλοακαρνανίας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Μιλάμε για καιρικ</w:t>
      </w:r>
      <w:r>
        <w:rPr>
          <w:rFonts w:eastAsia="Times New Roman" w:cs="Times New Roman"/>
          <w:szCs w:val="24"/>
        </w:rPr>
        <w:t xml:space="preserve">ά φαινόμενα, μιλάμε για θανάτους των επιχειρηματιών. Δεν υπήρχε πρόβλεψη για να επιστρέψουν πίσω τα χρήματα οι άνθρωποι και φέραμε μια τροπολογία με την οποία το προβλέψαμε. Ήταν κακό; Όχι, για όνομα του </w:t>
      </w:r>
      <w:r>
        <w:rPr>
          <w:rFonts w:eastAsia="Times New Roman" w:cs="Times New Roman"/>
          <w:szCs w:val="24"/>
        </w:rPr>
        <w:t>θ</w:t>
      </w:r>
      <w:r>
        <w:rPr>
          <w:rFonts w:eastAsia="Times New Roman" w:cs="Times New Roman"/>
          <w:szCs w:val="24"/>
        </w:rPr>
        <w:t>εού!</w:t>
      </w:r>
    </w:p>
    <w:p w14:paraId="6A03DCB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Αν κάποιος διαφωνεί με κάποιες απ’ αυτές τις τ</w:t>
      </w:r>
      <w:r>
        <w:rPr>
          <w:rFonts w:eastAsia="Times New Roman" w:cs="Times New Roman"/>
          <w:szCs w:val="24"/>
        </w:rPr>
        <w:t>ροπολογίες θα πρέπει εδώ να τοποθετηθεί, να τις κρίνει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Δεν μπορεί γενικά </w:t>
      </w:r>
      <w:r>
        <w:rPr>
          <w:rFonts w:eastAsia="Times New Roman" w:cs="Times New Roman"/>
          <w:szCs w:val="24"/>
        </w:rPr>
        <w:lastRenderedPageBreak/>
        <w:t xml:space="preserve">και αόριστα να λέει κανείς «ξέρεις, αυτές είναι οι τροπολογίες άρα τοποθετούμαι αντίθετα». Αυτά ήθελα να πω. </w:t>
      </w:r>
    </w:p>
    <w:p w14:paraId="6A03DCB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A03DCB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Σαρίδης.</w:t>
      </w:r>
    </w:p>
    <w:p w14:paraId="6A03DCB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Κύριε Πρόεδρε, ευχαριστώ πάρα πολύ.</w:t>
      </w:r>
    </w:p>
    <w:p w14:paraId="6A03DCB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Εύστοχο το σχόλιό σας, κύριε Πρόεδρε, για την «καταιγίδα της ερήμου». Μετά την «καταιγίδα της ερήμου» έχουμε την «καταιγίδα» τροπολογιών της Συγκυβέρνησης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Απώλ</w:t>
      </w:r>
      <w:r>
        <w:rPr>
          <w:rFonts w:eastAsia="Times New Roman" w:cs="Times New Roman"/>
          <w:szCs w:val="24"/>
        </w:rPr>
        <w:t xml:space="preserve">εια ανθρώπων, απώλειες ψυχών στην πρώτη περίπτωση, απώλεια δημοκρατίας στη δεύτερη περίπτωση. Και πώς να μην έχουμε, κύριε Πρόεδρε, απώλεια δημοκρατίας όταν με τον τρόπο με τον οποίο </w:t>
      </w:r>
      <w:r>
        <w:rPr>
          <w:rFonts w:eastAsia="Times New Roman" w:cs="Times New Roman"/>
          <w:szCs w:val="24"/>
        </w:rPr>
        <w:lastRenderedPageBreak/>
        <w:t>νομοθετεί η Κυβέρνηση στερεί το δικαίωμα ουσιαστικού διαλόγου μέσα ακριβώ</w:t>
      </w:r>
      <w:r>
        <w:rPr>
          <w:rFonts w:eastAsia="Times New Roman" w:cs="Times New Roman"/>
          <w:szCs w:val="24"/>
        </w:rPr>
        <w:t xml:space="preserve">ς στον ναό της δημοκρατίας; </w:t>
      </w:r>
    </w:p>
    <w:p w14:paraId="6A03DCC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 τρόπος νομοθέτησης, αυτός ο τρόπος ο οποίος ξεκίνησε πριν από δύο χρόνια, συνεχίζεται ακόμα και σήμερα, παρά τις διαβεβαιώσεις που είχαμε από την Κυβέρνηση πριν από έναν χρόνο ότι αυτό το πράγμα θα άλλαζε. Είκοσι έξι άρθρα θα μπουν στο κεφάλαιο των λοιπώ</w:t>
      </w:r>
      <w:r>
        <w:rPr>
          <w:rFonts w:eastAsia="Times New Roman" w:cs="Times New Roman"/>
          <w:szCs w:val="24"/>
        </w:rPr>
        <w:t xml:space="preserve">ν διατάξεων όταν το νομοσχέδιο αυτό καθαυτό έχει λιγότερα άρθρα. </w:t>
      </w:r>
    </w:p>
    <w:p w14:paraId="6A03DCC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Είναι συνυπεύθυνος και ο Υπουργός, ο οποίος όντως είχε δώσει τη διαβεβαίωση στις </w:t>
      </w:r>
      <w:r>
        <w:rPr>
          <w:rFonts w:eastAsia="Times New Roman" w:cs="Times New Roman"/>
          <w:szCs w:val="24"/>
        </w:rPr>
        <w:t>ε</w:t>
      </w:r>
      <w:r>
        <w:rPr>
          <w:rFonts w:eastAsia="Times New Roman" w:cs="Times New Roman"/>
          <w:szCs w:val="24"/>
        </w:rPr>
        <w:t>πιτροπές ότι δεν θα έρθουν τροπολογίες ή θα φροντίσει, τουλάχιστον, θα πάρει την ευθύνη. Αυτή τη στιγμή η ευ</w:t>
      </w:r>
      <w:r>
        <w:rPr>
          <w:rFonts w:eastAsia="Times New Roman" w:cs="Times New Roman"/>
          <w:szCs w:val="24"/>
        </w:rPr>
        <w:t>θύνη του είναι υπογεγραμμένη σε είκοσι τουλάχιστον τροπολο</w:t>
      </w:r>
      <w:r>
        <w:rPr>
          <w:rFonts w:eastAsia="Times New Roman" w:cs="Times New Roman"/>
          <w:szCs w:val="24"/>
        </w:rPr>
        <w:lastRenderedPageBreak/>
        <w:t xml:space="preserve">γίες. Κανένας σεβασμός για τα κόμματα της </w:t>
      </w:r>
      <w:r>
        <w:rPr>
          <w:rFonts w:eastAsia="Times New Roman" w:cs="Times New Roman"/>
          <w:szCs w:val="24"/>
        </w:rPr>
        <w:t>Α</w:t>
      </w:r>
      <w:r>
        <w:rPr>
          <w:rFonts w:eastAsia="Times New Roman" w:cs="Times New Roman"/>
          <w:szCs w:val="24"/>
        </w:rPr>
        <w:t>ντιπολίτευσης, κανένας σεβασμός για τους εκπροσώπους του ελληνικού λαού! Στην προσπάθεια, λοιπόν, να μη</w:t>
      </w:r>
      <w:r>
        <w:rPr>
          <w:rFonts w:eastAsia="Times New Roman" w:cs="Times New Roman"/>
          <w:szCs w:val="24"/>
        </w:rPr>
        <w:t>ν</w:t>
      </w:r>
      <w:r>
        <w:rPr>
          <w:rFonts w:eastAsia="Times New Roman" w:cs="Times New Roman"/>
          <w:szCs w:val="24"/>
        </w:rPr>
        <w:t xml:space="preserve"> γελοιοποιηθούν άλλο οι κοινοβουλευτικές διαδικασίε</w:t>
      </w:r>
      <w:r>
        <w:rPr>
          <w:rFonts w:eastAsia="Times New Roman" w:cs="Times New Roman"/>
          <w:szCs w:val="24"/>
        </w:rPr>
        <w:t>ς η πρότασή σας βρίσκει την Ένωση Κεντρώων σύμφωνη.</w:t>
      </w:r>
    </w:p>
    <w:p w14:paraId="6A03DCC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A03DCC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Ψαριανός, επειδή δεν είναι ο κ. Δανέλλης εδώ.</w:t>
      </w:r>
    </w:p>
    <w:p w14:paraId="6A03DCC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Κύριε Πρόεδρε, έχουμε πει πάρα πολλές φορές και θα το ξαναπώ άλλη μία,</w:t>
      </w:r>
      <w:r>
        <w:rPr>
          <w:rFonts w:eastAsia="Times New Roman" w:cs="Times New Roman"/>
          <w:szCs w:val="24"/>
        </w:rPr>
        <w:t xml:space="preserve"> ότι όταν έχουμε ένα νομοσχέδιο ή μία κύρωση συμφωνίας της Ελλάδας με την Ουκρανία, για παράδειγμα ή με τη Σαουδική Αραβία για κάποιες δοσοληψίες και πρέπει να κυρώσουμε τη συμφωνία έρχεται από πίσω μία </w:t>
      </w:r>
      <w:r>
        <w:rPr>
          <w:rFonts w:eastAsia="Times New Roman" w:cs="Times New Roman"/>
          <w:szCs w:val="24"/>
        </w:rPr>
        <w:lastRenderedPageBreak/>
        <w:t>«ουρά» από διακόσιες εξήντα επτά τροπολογίες επί όλων</w:t>
      </w:r>
      <w:r>
        <w:rPr>
          <w:rFonts w:eastAsia="Times New Roman" w:cs="Times New Roman"/>
          <w:szCs w:val="24"/>
        </w:rPr>
        <w:t xml:space="preserve"> των θεμάτων, για οποιοδήποτε ζήτημα. Για οποιαδήποτε τακτοποίηση έχουμε να κάνουμε, για παρατάσεις προθεσμιών, για προσλήψεις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για οποιαδήποτε τακτοποίηση έρχεται ένα πακέτο τροπολογιών, κάτι το οποίο είναι πλέον μία συνήθης πρακτική. </w:t>
      </w:r>
    </w:p>
    <w:p w14:paraId="6A03DCC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Στο παρελθόν </w:t>
      </w:r>
      <w:r>
        <w:rPr>
          <w:rFonts w:eastAsia="Times New Roman" w:cs="Times New Roman"/>
          <w:szCs w:val="24"/>
        </w:rPr>
        <w:t>το είχαμε πάντοτε αυτό. Ως αντιπολίτευση ο ΣΥΡΙΖΑ έσκιζε τα ρούχα του και όλοι μαζί φωνάζαμε να σταματήσει αυτή η «φάμπρικα» και τώρα αυτό δεν είναι απλώς «φάμπρικα», αλλά έχει γίνει η συνήθης διαδικασία κοινοβουλευτικής λειτουργίας.</w:t>
      </w:r>
    </w:p>
    <w:p w14:paraId="6A03DCC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Αυτό πρέπει να σταματή</w:t>
      </w:r>
      <w:r>
        <w:rPr>
          <w:rFonts w:eastAsia="Times New Roman" w:cs="Times New Roman"/>
          <w:szCs w:val="24"/>
        </w:rPr>
        <w:t xml:space="preserve">σει χθες! Έχουμε ξαναπεί ότι ακόμα και όταν συμφωνούμε με μία διαφοροποίηση, τροποποίηση διάταξης, με μία τροπολογία, όταν αυτά έρχονται ως πακέτο σε άσχετα </w:t>
      </w:r>
      <w:r>
        <w:rPr>
          <w:rFonts w:eastAsia="Times New Roman" w:cs="Times New Roman"/>
          <w:szCs w:val="24"/>
        </w:rPr>
        <w:lastRenderedPageBreak/>
        <w:t>νομοσχέδια θα είμαστε αντίθετοι. Αυτό πρέπει να τελειώσει, τελεία και παύλα.</w:t>
      </w:r>
    </w:p>
    <w:p w14:paraId="6A03DCC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w:t>
      </w:r>
      <w:r>
        <w:rPr>
          <w:rFonts w:eastAsia="Times New Roman" w:cs="Times New Roman"/>
          <w:b/>
          <w:szCs w:val="24"/>
        </w:rPr>
        <w:t>κλαμάνης):</w:t>
      </w:r>
      <w:r>
        <w:rPr>
          <w:rFonts w:eastAsia="Times New Roman" w:cs="Times New Roman"/>
          <w:szCs w:val="24"/>
        </w:rPr>
        <w:t xml:space="preserve"> Κλείνουμε τη σειρά των εκπροσώπων των κομμάτων με την κ. Βάκη.</w:t>
      </w:r>
    </w:p>
    <w:p w14:paraId="6A03DCC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Κυρία Βάκη, έχετε τον λόγο.</w:t>
      </w:r>
    </w:p>
    <w:p w14:paraId="6A03DCC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Ευχαριστώ πολύ, κύριε Πρόεδρε.</w:t>
      </w:r>
    </w:p>
    <w:p w14:paraId="6A03DCC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Εγώ νομίζω ότι δεν θα διαφωνήσει κανείς με την πρότασή σας. Θα συμφωνήσω ότι έτσι πρέπει να ακολουθηθεί η δια</w:t>
      </w:r>
      <w:r>
        <w:rPr>
          <w:rFonts w:eastAsia="Times New Roman" w:cs="Times New Roman"/>
          <w:szCs w:val="24"/>
        </w:rPr>
        <w:t>δικασία, αλλά όσον αφορά τα σχόλια περί καταιγίδας της ερήμου, επίσης δεν θα διαφωνήσει κανείς ότι χρειαζόμαστε μια ομαλή νομοθέτηση και ότι θα πρέπει να αποφεύγουμε μεγάλο αριθμό τροπολογιών και δη τροπολογιών τελευταίας στιγμής.</w:t>
      </w:r>
    </w:p>
    <w:p w14:paraId="6A03DCC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Βέβαια, κοιτάξτε, συνάδελ</w:t>
      </w:r>
      <w:r>
        <w:rPr>
          <w:rFonts w:eastAsia="Times New Roman" w:cs="Times New Roman"/>
          <w:szCs w:val="24"/>
        </w:rPr>
        <w:t>φοι, χωρίς κα</w:t>
      </w:r>
      <w:r>
        <w:rPr>
          <w:rFonts w:eastAsia="Times New Roman" w:cs="Times New Roman"/>
          <w:szCs w:val="24"/>
        </w:rPr>
        <w:t>μ</w:t>
      </w:r>
      <w:r>
        <w:rPr>
          <w:rFonts w:eastAsia="Times New Roman" w:cs="Times New Roman"/>
          <w:szCs w:val="24"/>
        </w:rPr>
        <w:t>μία πρόθεση να κάνω τώρα εύκολη αντιπολίτευση: Όσοι διαρρηγνύετε τα ιμάτιά σας για τον μεγάλο αριθμό τροπολογιών, ας μην ξεχνούμε και κάποιες μεταμεσονύκτιες νομοθετικές παρεμβάσεις και τροπολογίες τελευταίας στιγμής προ κάποιων ετών. Δεν θέλ</w:t>
      </w:r>
      <w:r>
        <w:rPr>
          <w:rFonts w:eastAsia="Times New Roman" w:cs="Times New Roman"/>
          <w:szCs w:val="24"/>
        </w:rPr>
        <w:t>ω να μπω σε αυτή τη συζήτηση. Εγώ το μόνο που θέλω να πω, και όχι υπερασπιζόμενη τον μεγάλο αριθμό, είναι το εξής: Σύμφωνοι, είναι όντως πολλές. Είναι ότι λόγω του τέλους του έτους υπάρχουν κάποιες ανελαστικές νομοθετικές εκκρεμότητες και ανάγκες, οι οποίε</w:t>
      </w:r>
      <w:r>
        <w:rPr>
          <w:rFonts w:eastAsia="Times New Roman" w:cs="Times New Roman"/>
          <w:szCs w:val="24"/>
        </w:rPr>
        <w:t>ς πρέπει να κλείσουν πριν το νέο έτος. Υπάρχει και μια πιεστικότητα, αν θέλετε, κοινωνικών προβλημάτων. Είναι και το επείγον της κοινωνίας που μας εξαναγκάζει να καταθέτουμε τις τροπολογίες της τελευταίας στιγμής.</w:t>
      </w:r>
    </w:p>
    <w:p w14:paraId="6A03DCC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Να δώσω ένα παράδειγμα. Υπάρχει τροπολογία</w:t>
      </w:r>
      <w:r>
        <w:rPr>
          <w:rFonts w:eastAsia="Times New Roman" w:cs="Times New Roman"/>
          <w:szCs w:val="24"/>
        </w:rPr>
        <w:t>…</w:t>
      </w:r>
    </w:p>
    <w:p w14:paraId="6A03DCC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Είναι για καλό…</w:t>
      </w:r>
    </w:p>
    <w:p w14:paraId="6A03DCC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Με συγχωρείτε, ναι, είναι για καλό, κύριε Λοβέρδο. Για παράδειγμα, η επιχορήγηση…</w:t>
      </w:r>
    </w:p>
    <w:p w14:paraId="6A03DCC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Έπρεπε τώρα;</w:t>
      </w:r>
    </w:p>
    <w:p w14:paraId="6A03DCD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Πείτε την άποψή χωρίς να απαντάτε. Σας παρακαλώ, κύριε Λοβέρ</w:t>
      </w:r>
      <w:r>
        <w:rPr>
          <w:rFonts w:eastAsia="Times New Roman" w:cs="Times New Roman"/>
          <w:szCs w:val="24"/>
        </w:rPr>
        <w:t xml:space="preserve">δο. </w:t>
      </w:r>
    </w:p>
    <w:p w14:paraId="6A03DCD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Κύριε Λοβέρδο, όχι κατά το δοκούν και όχι επιλεκτικά. </w:t>
      </w:r>
    </w:p>
    <w:p w14:paraId="6A03DCD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Υπάρχει και η τροπολογία για την επιχορήγηση της επανασύνδεσης του ηλεκτρικού ρεύματος σε φτωχούς συμπολίτες μας. Είναι καλό ή κακό; </w:t>
      </w:r>
    </w:p>
    <w:p w14:paraId="6A03DCD3"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A03DCD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ΠΑΝΑΓΙΩΤΗΣ ΗΛΙΟΠΟΥΛΟΣ:</w:t>
      </w:r>
      <w:r>
        <w:rPr>
          <w:rFonts w:eastAsia="Times New Roman" w:cs="Times New Roman"/>
          <w:szCs w:val="24"/>
        </w:rPr>
        <w:t xml:space="preserve"> Τώ</w:t>
      </w:r>
      <w:r>
        <w:rPr>
          <w:rFonts w:eastAsia="Times New Roman" w:cs="Times New Roman"/>
          <w:szCs w:val="24"/>
        </w:rPr>
        <w:t>ρα το θυμηθήκατε;</w:t>
      </w:r>
    </w:p>
    <w:p w14:paraId="6A03DCD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Σε συνέχεια του κοινωνικού τιμολογίου. Ρυθμίζονται εκκρεμότητες</w:t>
      </w:r>
      <w:r>
        <w:rPr>
          <w:rFonts w:eastAsia="Times New Roman" w:cs="Times New Roman"/>
          <w:szCs w:val="24"/>
        </w:rPr>
        <w:t>…</w:t>
      </w:r>
    </w:p>
    <w:p w14:paraId="6A03DCD6"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Λαϊκίζει…</w:t>
      </w:r>
    </w:p>
    <w:p w14:paraId="6A03DCD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έχετε χρόνο στις τοποθετήσεις να τα πείτε αυτά. Να κλείσουμε με τη διαδικασία.</w:t>
      </w:r>
    </w:p>
    <w:p w14:paraId="6A03DCD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ΒΑΚΗ:</w:t>
      </w:r>
      <w:r>
        <w:rPr>
          <w:rFonts w:eastAsia="Times New Roman" w:cs="Times New Roman"/>
          <w:szCs w:val="24"/>
        </w:rPr>
        <w:t xml:space="preserve"> Μισό λεπτό, κύριοι συνάδελφοι. </w:t>
      </w:r>
    </w:p>
    <w:p w14:paraId="6A03DCD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Υπάρχουν προθεσμίες αναπτυξιακού νόμου κ</w:t>
      </w:r>
      <w:r>
        <w:rPr>
          <w:rFonts w:eastAsia="Times New Roman" w:cs="Times New Roman"/>
          <w:szCs w:val="24"/>
        </w:rPr>
        <w:t>.</w:t>
      </w:r>
      <w:r>
        <w:rPr>
          <w:rFonts w:eastAsia="Times New Roman" w:cs="Times New Roman"/>
          <w:szCs w:val="24"/>
        </w:rPr>
        <w:t>τλ.</w:t>
      </w:r>
      <w:r>
        <w:rPr>
          <w:rFonts w:eastAsia="Times New Roman" w:cs="Times New Roman"/>
          <w:szCs w:val="24"/>
        </w:rPr>
        <w:t>.</w:t>
      </w:r>
      <w:r>
        <w:rPr>
          <w:rFonts w:eastAsia="Times New Roman" w:cs="Times New Roman"/>
          <w:szCs w:val="24"/>
        </w:rPr>
        <w:t xml:space="preserve"> Εν πάση περιπτώσει, θα επανέλθω στην ομιλία μου. Για να κλείσουμε, συμφωνώ με τη διαδικασία, την οποία προτείνετε και δεν έχω να προσθέσω κάτι άλλο.</w:t>
      </w:r>
    </w:p>
    <w:p w14:paraId="6A03DCDA"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w:t>
      </w:r>
      <w:r>
        <w:rPr>
          <w:rFonts w:eastAsia="Times New Roman" w:cs="Times New Roman"/>
          <w:b/>
          <w:szCs w:val="24"/>
        </w:rPr>
        <w:t>Κακλαμάνης):</w:t>
      </w:r>
      <w:r>
        <w:rPr>
          <w:rFonts w:eastAsia="Times New Roman" w:cs="Times New Roman"/>
          <w:szCs w:val="24"/>
        </w:rPr>
        <w:t xml:space="preserve"> Θα δώσω τον λόγο στον Υπουργό για τρία λεπτά, αν και δεν βλέπω το χέρι του, αλλά είμαι σίγουρος ότι θέλει να πάρει τον λόγο. </w:t>
      </w:r>
    </w:p>
    <w:p w14:paraId="6A03DCD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A03DCDC"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A03DCD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Ποιος συνάδελφος θέλει τον λόγο; Ο κ. Παναγιωτόπουλος νόμιζε ότ</w:t>
      </w:r>
      <w:r>
        <w:rPr>
          <w:rFonts w:eastAsia="Times New Roman" w:cs="Times New Roman"/>
          <w:szCs w:val="24"/>
        </w:rPr>
        <w:t>ι δεν θα έδινα τον λόγο σε κάποιον από τον ΣΥΡΙΖΑ. Καλύφθηκε από την κ. Βάκη.</w:t>
      </w:r>
    </w:p>
    <w:p w14:paraId="6A03DCD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A03DCD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Εγώ θα συμφωνήσω ότι θα είναι καλό να προσπαθούμε όσο λιγότερο να έρ</w:t>
      </w:r>
      <w:r>
        <w:rPr>
          <w:rFonts w:eastAsia="Times New Roman" w:cs="Times New Roman"/>
          <w:szCs w:val="24"/>
        </w:rPr>
        <w:t xml:space="preserve">χονται τροπολογίες. </w:t>
      </w:r>
      <w:r>
        <w:rPr>
          <w:rFonts w:eastAsia="Times New Roman" w:cs="Times New Roman"/>
          <w:szCs w:val="24"/>
        </w:rPr>
        <w:lastRenderedPageBreak/>
        <w:t xml:space="preserve">Είναι προφανές αυτό. Όμως, εδώ πέρα δεν χρειάζεται να δημιουργούμε εντυπώσεις και να διαμορφώνουμε ένα κλίμα ότι υπάρχουν ακραίες κοινοβουλευτικές πρακτικές. Δεν πρόκειται περί αυτού. Εδώ έχουμε μια παρέμβαση, η οποία στις περισσότερες </w:t>
      </w:r>
      <w:r>
        <w:rPr>
          <w:rFonts w:eastAsia="Times New Roman" w:cs="Times New Roman"/>
          <w:szCs w:val="24"/>
        </w:rPr>
        <w:t>από τις τροπολογίες έχουμε κάποιες παρατάσεις, οι οποίες είναι μέχρι τέλος του έτους.</w:t>
      </w:r>
    </w:p>
    <w:p w14:paraId="6A03DCE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 δεύτερο, το οποίο -νομίζω- ότι πρέπει να το αναγνωρίσουμε όλοι ως θετικό,</w:t>
      </w:r>
      <w:r>
        <w:rPr>
          <w:rFonts w:eastAsia="Times New Roman" w:cs="Times New Roman"/>
          <w:b/>
          <w:szCs w:val="24"/>
        </w:rPr>
        <w:t xml:space="preserve"> </w:t>
      </w:r>
      <w:r>
        <w:rPr>
          <w:rFonts w:eastAsia="Times New Roman" w:cs="Times New Roman"/>
          <w:szCs w:val="24"/>
        </w:rPr>
        <w:t>είναι ότι αυτό αποτέλεσε και από δυνάμεις οι οποίες αντιπολιτεύονται σφοδρά την Κυβέρνηση αφο</w:t>
      </w:r>
      <w:r>
        <w:rPr>
          <w:rFonts w:eastAsia="Times New Roman" w:cs="Times New Roman"/>
          <w:szCs w:val="24"/>
        </w:rPr>
        <w:t>ρμή για να πουν και μισή κουβέντα καλή για το νομοσχέδιο.</w:t>
      </w:r>
      <w:r>
        <w:rPr>
          <w:rFonts w:eastAsia="Times New Roman" w:cs="Times New Roman"/>
          <w:b/>
          <w:szCs w:val="24"/>
        </w:rPr>
        <w:t xml:space="preserve"> </w:t>
      </w:r>
      <w:r>
        <w:rPr>
          <w:rFonts w:eastAsia="Times New Roman" w:cs="Times New Roman"/>
          <w:szCs w:val="24"/>
        </w:rPr>
        <w:t xml:space="preserve">Οπότε να συζητήσουμε –νομίζω- με την πολύ λειτουργική πρόταση του Προέδρου ξεχωριστά τις τροπολογίες και με την παρουσία των αρμοδίων Υπουργών και να προχωρήσουμε. </w:t>
      </w:r>
    </w:p>
    <w:p w14:paraId="6A03DCE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ήταν πάρα πολύ ευτυχές κάποια </w:t>
      </w:r>
      <w:r>
        <w:rPr>
          <w:rFonts w:eastAsia="Times New Roman" w:cs="Times New Roman"/>
          <w:szCs w:val="24"/>
        </w:rPr>
        <w:t>στιγμή να καταφέρουμε αυτό το πράγμα να μη</w:t>
      </w:r>
      <w:r>
        <w:rPr>
          <w:rFonts w:eastAsia="Times New Roman" w:cs="Times New Roman"/>
          <w:szCs w:val="24"/>
        </w:rPr>
        <w:t>ν</w:t>
      </w:r>
      <w:r>
        <w:rPr>
          <w:rFonts w:eastAsia="Times New Roman" w:cs="Times New Roman"/>
          <w:szCs w:val="24"/>
        </w:rPr>
        <w:t xml:space="preserve"> συμβαίνει. Όμως, να μην διαμορφώνουμε κι εδώ κλίμα, ότι έχουμε αντιδημοκρατική εκτροπή, καταιγίδα του διαστήματος κι εγώ δεν ξέρω τι άλλο.</w:t>
      </w:r>
    </w:p>
    <w:p w14:paraId="6A03DCE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A03DCE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Επομένω</w:t>
      </w:r>
      <w:r>
        <w:rPr>
          <w:rFonts w:eastAsia="Times New Roman" w:cs="Times New Roman"/>
          <w:szCs w:val="24"/>
        </w:rPr>
        <w:t>ς</w:t>
      </w:r>
      <w:r>
        <w:rPr>
          <w:rFonts w:eastAsia="Times New Roman" w:cs="Times New Roman"/>
          <w:szCs w:val="24"/>
        </w:rPr>
        <w:t xml:space="preserve"> ομόφωνα το Σώμα</w:t>
      </w:r>
      <w:r>
        <w:rPr>
          <w:rFonts w:eastAsia="Times New Roman" w:cs="Times New Roman"/>
          <w:szCs w:val="24"/>
        </w:rPr>
        <w:t xml:space="preserve"> εγκρίνει την τροποποίηση της απόφασης της Διάσκεψης των Προέδρων. Επειδή δεν θα είμαι μέχρι τέλους, για να γραφτεί στα Πρακτικά, θα το παραδώσω. </w:t>
      </w:r>
    </w:p>
    <w:p w14:paraId="6A03DCE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Ενημερώνω ότι οι Κοινοβουλευτικοί Εκπρόσωποι τυπικά έχουν χρόνο έξι λεπτά και στις δευτερολογίες θα υπάρχει α</w:t>
      </w:r>
      <w:r>
        <w:rPr>
          <w:rFonts w:eastAsia="Times New Roman" w:cs="Times New Roman"/>
          <w:szCs w:val="24"/>
        </w:rPr>
        <w:t xml:space="preserve">νοχή τουλάχιστον δύο λεπτά και το ίδιο ισχύει και με τους </w:t>
      </w:r>
      <w:r>
        <w:rPr>
          <w:rFonts w:eastAsia="Times New Roman" w:cs="Times New Roman"/>
          <w:szCs w:val="24"/>
        </w:rPr>
        <w:t>ε</w:t>
      </w:r>
      <w:r>
        <w:rPr>
          <w:rFonts w:eastAsia="Times New Roman" w:cs="Times New Roman"/>
          <w:szCs w:val="24"/>
        </w:rPr>
        <w:t xml:space="preserve">ισηγητές, που από </w:t>
      </w:r>
      <w:r>
        <w:rPr>
          <w:rFonts w:eastAsia="Times New Roman" w:cs="Times New Roman"/>
          <w:szCs w:val="24"/>
        </w:rPr>
        <w:lastRenderedPageBreak/>
        <w:t xml:space="preserve">επτάμισι λεπτά μπορούν να πάνε στα δέκα λεπτά για τις τροπολογίες. </w:t>
      </w:r>
    </w:p>
    <w:p w14:paraId="6A03DCE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Κατά παρέκκλιση νομίζω ότι συμφωνείτε όλοι και επ’ αυτού, μήπως και μπορέσουμε και βρούμε κάποια άκρη, διότι οι</w:t>
      </w:r>
      <w:r>
        <w:rPr>
          <w:rFonts w:eastAsia="Times New Roman" w:cs="Times New Roman"/>
          <w:szCs w:val="24"/>
        </w:rPr>
        <w:t xml:space="preserve"> παρατάσεις παρατάσεις, αλλά μερικές παρατάσεις, όπως αυτή για το μεταναστευτικό, δεν είναι τόσο απλή παράταση.</w:t>
      </w:r>
    </w:p>
    <w:p w14:paraId="6A03DCE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Κύριε Κάτση, έχετε τον λόγο για δεκαπέντε λεπτά, έχοντας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ότι θα έχετε περίπου άλλα δέκα για τις τροπολογίες. Μη χάσετε χρόνο για τι</w:t>
      </w:r>
      <w:r>
        <w:rPr>
          <w:rFonts w:eastAsia="Times New Roman" w:cs="Times New Roman"/>
          <w:szCs w:val="24"/>
        </w:rPr>
        <w:t>ς τροπολογίες τώρα.</w:t>
      </w:r>
    </w:p>
    <w:p w14:paraId="6A03DCE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Άρα, κύριε Πρόεδρε, θα πάμε στις 15.0</w:t>
      </w:r>
      <w:r>
        <w:rPr>
          <w:rFonts w:eastAsia="Times New Roman" w:cs="Times New Roman"/>
          <w:szCs w:val="24"/>
        </w:rPr>
        <w:t>0΄</w:t>
      </w:r>
      <w:r>
        <w:rPr>
          <w:rFonts w:eastAsia="Times New Roman" w:cs="Times New Roman"/>
          <w:szCs w:val="24"/>
        </w:rPr>
        <w:t xml:space="preserve"> το μεσημέρι. </w:t>
      </w:r>
    </w:p>
    <w:p w14:paraId="6A03DCE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Μόλις, κύριε Λοβέρδο, δω πόσοι θα εγγραφούν, θα σας πω τον πιθανό χρόνο λήξης. Ίσως και νωρίτερα, γιατί στην </w:t>
      </w:r>
      <w:r>
        <w:rPr>
          <w:rFonts w:eastAsia="Times New Roman" w:cs="Times New Roman"/>
          <w:szCs w:val="24"/>
        </w:rPr>
        <w:t>ε</w:t>
      </w:r>
      <w:r>
        <w:rPr>
          <w:rFonts w:eastAsia="Times New Roman" w:cs="Times New Roman"/>
          <w:szCs w:val="24"/>
        </w:rPr>
        <w:t>πιτροπή μίλησαν τέσσε</w:t>
      </w:r>
      <w:r>
        <w:rPr>
          <w:rFonts w:eastAsia="Times New Roman" w:cs="Times New Roman"/>
          <w:szCs w:val="24"/>
        </w:rPr>
        <w:t xml:space="preserve">ρις συνάδελφοι. Συνήθως, εν </w:t>
      </w:r>
      <w:r>
        <w:rPr>
          <w:rFonts w:eastAsia="Times New Roman" w:cs="Times New Roman"/>
          <w:szCs w:val="24"/>
        </w:rPr>
        <w:t>ο</w:t>
      </w:r>
      <w:r>
        <w:rPr>
          <w:rFonts w:eastAsia="Times New Roman" w:cs="Times New Roman"/>
          <w:szCs w:val="24"/>
        </w:rPr>
        <w:t xml:space="preserve">λομελεία, μιλάει διπλάσιος αριθμός από αυτούς που μίλησαν στην </w:t>
      </w:r>
      <w:r>
        <w:rPr>
          <w:rFonts w:eastAsia="Times New Roman" w:cs="Times New Roman"/>
          <w:szCs w:val="24"/>
        </w:rPr>
        <w:t>ε</w:t>
      </w:r>
      <w:r>
        <w:rPr>
          <w:rFonts w:eastAsia="Times New Roman" w:cs="Times New Roman"/>
          <w:szCs w:val="24"/>
        </w:rPr>
        <w:t>πιτροπή. Άρα θα ξέρουμε όταν θα τελειώνει και η κ</w:t>
      </w:r>
      <w:r>
        <w:rPr>
          <w:rFonts w:eastAsia="Times New Roman" w:cs="Times New Roman"/>
          <w:szCs w:val="24"/>
        </w:rPr>
        <w:t>.</w:t>
      </w:r>
      <w:r>
        <w:rPr>
          <w:rFonts w:eastAsia="Times New Roman" w:cs="Times New Roman"/>
          <w:szCs w:val="24"/>
        </w:rPr>
        <w:t xml:space="preserve"> Ασημακοπούλου πότε λήγει το πρώτο στάδιο, όπως το καθορίσαμε. </w:t>
      </w:r>
    </w:p>
    <w:p w14:paraId="6A03DCE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Κάτση, έχετε τον λόγο. </w:t>
      </w:r>
    </w:p>
    <w:p w14:paraId="6A03DCEA"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ΜΑΡΙΟΣ ΚΑΤΣ</w:t>
      </w:r>
      <w:r>
        <w:rPr>
          <w:rFonts w:eastAsia="Times New Roman" w:cs="Times New Roman"/>
          <w:b/>
          <w:szCs w:val="24"/>
        </w:rPr>
        <w:t xml:space="preserve">ΗΣ: </w:t>
      </w:r>
      <w:r>
        <w:rPr>
          <w:rFonts w:eastAsia="Times New Roman" w:cs="Times New Roman"/>
          <w:szCs w:val="24"/>
        </w:rPr>
        <w:t xml:space="preserve">Ως εισηγητής, κύριε Πρόεδρε, θα τοποθετηθώ επί της τροπολογίας μου; </w:t>
      </w:r>
    </w:p>
    <w:p w14:paraId="6A03DCE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Αν θέλετε, μπορείτε, αλλά θα έχετε και δέκα λεπτά δευτερολογίας, όπως είπαμε για τις </w:t>
      </w:r>
      <w:r>
        <w:rPr>
          <w:rFonts w:eastAsia="Times New Roman" w:cs="Times New Roman"/>
          <w:szCs w:val="24"/>
        </w:rPr>
        <w:lastRenderedPageBreak/>
        <w:t>τροπολογίες. Οπότε, η γνώμη μου είναι να τοποθετηθείτε στην πρωτο</w:t>
      </w:r>
      <w:r>
        <w:rPr>
          <w:rFonts w:eastAsia="Times New Roman" w:cs="Times New Roman"/>
          <w:szCs w:val="24"/>
        </w:rPr>
        <w:t xml:space="preserve">λογία σας επί του νομοσχεδίου. </w:t>
      </w:r>
    </w:p>
    <w:p w14:paraId="6A03DCEC"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Ευχαριστώ, κύριε Πρόεδρε, είστε ιδιαίτερα εποικοδομητικός και παραγωγικός. </w:t>
      </w:r>
    </w:p>
    <w:p w14:paraId="6A03DCE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συζήτηση στην Εθνική Αντιπροσωπεία για την ψήφιση του νομοσχεδίου του Υπουργείου Ψηφιακής Πο</w:t>
      </w:r>
      <w:r>
        <w:rPr>
          <w:rFonts w:eastAsia="Times New Roman" w:cs="Times New Roman"/>
          <w:szCs w:val="24"/>
        </w:rPr>
        <w:t>λιτικής δεν διεξάγεται εν κενώ. Αντιθέτως, διεξάγεται σε μια ιδιαίτερα ευνοϊκή συγκυρία. Μια συγκυρία που προέκυψε από τη μεθοδική και αποτελεσματική δουλειά του νεοσύστατου Υπουργείου Ψηφιακής Πολιτικής για τη διαμόρφωση Εθνικής Πολιτικής για το Διάστημα,</w:t>
      </w:r>
      <w:r>
        <w:rPr>
          <w:rFonts w:eastAsia="Times New Roman" w:cs="Times New Roman"/>
          <w:szCs w:val="24"/>
        </w:rPr>
        <w:t xml:space="preserve"> πραγματικά για πρώτη φορά στη χώρα μας και αυτό οφείλουμε να το αναγνωρίσουμε. </w:t>
      </w:r>
    </w:p>
    <w:p w14:paraId="6A03DCE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ψήφιση του σημερινού νομοσχεδίου θα αποτελέσει την τέταρτη πράξη που θα σφραγίσει τις προϋποθέσεις, ώστε να αλλάξει η χώρα σελίδα τεχνολογικά και παραγωγικά. </w:t>
      </w:r>
    </w:p>
    <w:p w14:paraId="6A03DCE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Πρόσφατα είχαμ</w:t>
      </w:r>
      <w:r>
        <w:rPr>
          <w:rFonts w:eastAsia="Times New Roman" w:cs="Times New Roman"/>
          <w:szCs w:val="24"/>
        </w:rPr>
        <w:t xml:space="preserve">ε τρεις δράσεις εξαιρετικής σημασίας στον τομέα της αξιοποίησης των </w:t>
      </w:r>
      <w:r>
        <w:rPr>
          <w:rFonts w:eastAsia="Times New Roman" w:cs="Times New Roman"/>
          <w:szCs w:val="24"/>
        </w:rPr>
        <w:t>δ</w:t>
      </w:r>
      <w:r>
        <w:rPr>
          <w:rFonts w:eastAsia="Times New Roman" w:cs="Times New Roman"/>
          <w:szCs w:val="24"/>
        </w:rPr>
        <w:t xml:space="preserve">ιαστημικών </w:t>
      </w:r>
      <w:r>
        <w:rPr>
          <w:rFonts w:eastAsia="Times New Roman" w:cs="Times New Roman"/>
          <w:szCs w:val="24"/>
        </w:rPr>
        <w:t>τ</w:t>
      </w:r>
      <w:r>
        <w:rPr>
          <w:rFonts w:eastAsia="Times New Roman" w:cs="Times New Roman"/>
          <w:szCs w:val="24"/>
        </w:rPr>
        <w:t xml:space="preserve">εχνολογιών που σηματοδοτούν την είσοδο της χώρας σε ένα πεδίο που έως τώρα είχε αφεθεί, κατά τη γνώμη μου, στη τύχη του από τις προηγούμενες κυβερνήσεις. Και εξηγώ: </w:t>
      </w:r>
    </w:p>
    <w:p w14:paraId="6A03DCF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Πρώτη δράση. Κυρώθηκε από τη Βουλή η </w:t>
      </w:r>
      <w:r>
        <w:rPr>
          <w:rFonts w:eastAsia="Times New Roman" w:cs="Times New Roman"/>
          <w:szCs w:val="24"/>
        </w:rPr>
        <w:t>σ</w:t>
      </w:r>
      <w:r>
        <w:rPr>
          <w:rFonts w:eastAsia="Times New Roman" w:cs="Times New Roman"/>
          <w:szCs w:val="24"/>
        </w:rPr>
        <w:t xml:space="preserve">ύμβαση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με την </w:t>
      </w:r>
      <w:r>
        <w:rPr>
          <w:rFonts w:eastAsia="Times New Roman" w:cs="Times New Roman"/>
          <w:szCs w:val="24"/>
        </w:rPr>
        <w:t>«</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w:t>
      </w:r>
      <w:r>
        <w:rPr>
          <w:rFonts w:eastAsia="Times New Roman" w:cs="Times New Roman"/>
          <w:szCs w:val="24"/>
        </w:rPr>
        <w:t xml:space="preserve"> η οποία διασφάλισε τα ελληνικά δικαιώματα στο Διάστημα στη γεωστατική τροχιακή θέση στις 3</w:t>
      </w:r>
      <w:r>
        <w:rPr>
          <w:rFonts w:eastAsia="Times New Roman" w:cs="Times New Roman"/>
          <w:szCs w:val="24"/>
        </w:rPr>
        <w:t>9</w:t>
      </w:r>
      <w:r w:rsidRPr="00647BA8">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νατολικά του Γκρήνουιτς, ενώ παράλληλα αύξησε τα οφέλη για το </w:t>
      </w:r>
      <w:r>
        <w:rPr>
          <w:rFonts w:eastAsia="Times New Roman" w:cs="Times New Roman"/>
          <w:szCs w:val="24"/>
        </w:rPr>
        <w:t>δ</w:t>
      </w:r>
      <w:r>
        <w:rPr>
          <w:rFonts w:eastAsia="Times New Roman" w:cs="Times New Roman"/>
          <w:szCs w:val="24"/>
        </w:rPr>
        <w:t>ημόσιο. Έτσ</w:t>
      </w:r>
      <w:r>
        <w:rPr>
          <w:rFonts w:eastAsia="Times New Roman" w:cs="Times New Roman"/>
          <w:szCs w:val="24"/>
        </w:rPr>
        <w:t xml:space="preserve">ι θα δημιουργηθεί ο πρώτος δορυφορικός σταθμός </w:t>
      </w:r>
      <w:r>
        <w:rPr>
          <w:rFonts w:eastAsia="Times New Roman" w:cs="Times New Roman"/>
          <w:szCs w:val="24"/>
        </w:rPr>
        <w:lastRenderedPageBreak/>
        <w:t xml:space="preserve">που θα καλύψει ανάγκες του </w:t>
      </w:r>
      <w:r>
        <w:rPr>
          <w:rFonts w:eastAsia="Times New Roman" w:cs="Times New Roman"/>
          <w:szCs w:val="24"/>
        </w:rPr>
        <w:t>δ</w:t>
      </w:r>
      <w:r>
        <w:rPr>
          <w:rFonts w:eastAsia="Times New Roman" w:cs="Times New Roman"/>
          <w:szCs w:val="24"/>
        </w:rPr>
        <w:t>ημοσίου για αξιόπιστες και ασφαλείς επικοινωνίες, ιδιαίτερα σε περιπτώσεις καταστροφών, κρίσεων, πρόσβασης σε απομακρυσμένες γεωγραφικές περιοχές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6A03DCF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Δεύτερη δράση. Με την πρόσφατη επίσκεψη του επικεφαλής της Ευρωπαϊκής Υπηρεσίας Διαστήματος του κ. </w:t>
      </w:r>
      <w:r>
        <w:rPr>
          <w:rFonts w:eastAsia="Times New Roman" w:cs="Times New Roman"/>
          <w:szCs w:val="24"/>
        </w:rPr>
        <w:t>Βέρνερ</w:t>
      </w:r>
      <w:r>
        <w:rPr>
          <w:rFonts w:eastAsia="Times New Roman" w:cs="Times New Roman"/>
          <w:szCs w:val="24"/>
        </w:rPr>
        <w:t xml:space="preserve">, υπογράφηκε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σ</w:t>
      </w:r>
      <w:r>
        <w:rPr>
          <w:rFonts w:eastAsia="Times New Roman" w:cs="Times New Roman"/>
          <w:szCs w:val="24"/>
        </w:rPr>
        <w:t>υνεργασίας με τον Υπουργό Ψηφιακής Πολιτικής κ. Νίκο Παππά για τη δημιουργία και στην Ελλάδα κέντρου ανάπτυξης νεοφυών επιχειρήσ</w:t>
      </w:r>
      <w:r>
        <w:rPr>
          <w:rFonts w:eastAsia="Times New Roman" w:cs="Times New Roman"/>
          <w:szCs w:val="24"/>
        </w:rPr>
        <w:t xml:space="preserve">εων, το λεγόμενο </w:t>
      </w:r>
      <w:r>
        <w:rPr>
          <w:rFonts w:eastAsia="Times New Roman" w:cs="Times New Roman"/>
          <w:szCs w:val="24"/>
        </w:rPr>
        <w:t>«</w:t>
      </w:r>
      <w:r>
        <w:rPr>
          <w:rFonts w:eastAsia="Times New Roman" w:cs="Times New Roman"/>
          <w:szCs w:val="24"/>
          <w:lang w:val="en-US"/>
        </w:rPr>
        <w:t>ESA</w:t>
      </w:r>
      <w:r>
        <w:rPr>
          <w:rFonts w:eastAsia="Times New Roman" w:cs="Times New Roman"/>
          <w:szCs w:val="24"/>
        </w:rPr>
        <w:t>-</w:t>
      </w:r>
      <w:r>
        <w:rPr>
          <w:rFonts w:eastAsia="Times New Roman" w:cs="Times New Roman"/>
          <w:szCs w:val="24"/>
          <w:lang w:val="en-US"/>
        </w:rPr>
        <w:t>BIC</w:t>
      </w:r>
      <w:r>
        <w:rPr>
          <w:rFonts w:eastAsia="Times New Roman" w:cs="Times New Roman"/>
          <w:szCs w:val="24"/>
        </w:rPr>
        <w:t xml:space="preserve"> </w:t>
      </w:r>
      <w:r>
        <w:rPr>
          <w:rFonts w:eastAsia="Times New Roman" w:cs="Times New Roman"/>
          <w:szCs w:val="24"/>
          <w:lang w:val="en-US"/>
        </w:rPr>
        <w:t>BUSSINESS</w:t>
      </w:r>
      <w:r>
        <w:rPr>
          <w:rFonts w:eastAsia="Times New Roman" w:cs="Times New Roman"/>
          <w:szCs w:val="24"/>
        </w:rPr>
        <w:t xml:space="preserve"> </w:t>
      </w:r>
      <w:r>
        <w:rPr>
          <w:rFonts w:eastAsia="Times New Roman" w:cs="Times New Roman"/>
          <w:szCs w:val="24"/>
          <w:lang w:val="en-US"/>
        </w:rPr>
        <w:t>INCUMBATION</w:t>
      </w:r>
      <w:r>
        <w:rPr>
          <w:rFonts w:eastAsia="Times New Roman" w:cs="Times New Roman"/>
          <w:szCs w:val="24"/>
        </w:rPr>
        <w:t xml:space="preserve"> </w:t>
      </w:r>
      <w:r>
        <w:rPr>
          <w:rFonts w:eastAsia="Times New Roman" w:cs="Times New Roman"/>
          <w:szCs w:val="24"/>
          <w:lang w:val="en-US"/>
        </w:rPr>
        <w:t>CENTER</w:t>
      </w:r>
      <w:r>
        <w:rPr>
          <w:rFonts w:eastAsia="Times New Roman" w:cs="Times New Roman"/>
          <w:szCs w:val="24"/>
        </w:rPr>
        <w:t>»</w:t>
      </w:r>
      <w:r>
        <w:rPr>
          <w:rFonts w:eastAsia="Times New Roman" w:cs="Times New Roman"/>
          <w:szCs w:val="24"/>
        </w:rPr>
        <w:t xml:space="preserve">. Η δημιουργία του </w:t>
      </w:r>
      <w:r>
        <w:rPr>
          <w:rFonts w:eastAsia="Times New Roman" w:cs="Times New Roman"/>
          <w:szCs w:val="24"/>
        </w:rPr>
        <w:t>«</w:t>
      </w:r>
      <w:r>
        <w:rPr>
          <w:rFonts w:eastAsia="Times New Roman" w:cs="Times New Roman"/>
          <w:szCs w:val="24"/>
          <w:lang w:val="en-US"/>
        </w:rPr>
        <w:t>ESA</w:t>
      </w:r>
      <w:r>
        <w:rPr>
          <w:rFonts w:eastAsia="Times New Roman" w:cs="Times New Roman"/>
          <w:szCs w:val="24"/>
        </w:rPr>
        <w:t>-</w:t>
      </w:r>
      <w:r>
        <w:rPr>
          <w:rFonts w:eastAsia="Times New Roman" w:cs="Times New Roman"/>
          <w:szCs w:val="24"/>
          <w:lang w:val="en-US"/>
        </w:rPr>
        <w:t>BIC</w:t>
      </w:r>
      <w:r>
        <w:rPr>
          <w:rFonts w:eastAsia="Times New Roman" w:cs="Times New Roman"/>
          <w:szCs w:val="24"/>
        </w:rPr>
        <w:t>»</w:t>
      </w:r>
      <w:r>
        <w:rPr>
          <w:rFonts w:eastAsia="Times New Roman" w:cs="Times New Roman"/>
          <w:szCs w:val="24"/>
        </w:rPr>
        <w:t xml:space="preserve"> όπως είναι και τα αρχικά των κέντρων τα οποία λειτουργούν ήδη πετυχημένα σε δέκα πέντε ευρωπαϊκές χώρες, θα βοηθήσει στη δημιουργία επιχειρήσεων στάνταρτς και όπως καταλαβα</w:t>
      </w:r>
      <w:r>
        <w:rPr>
          <w:rFonts w:eastAsia="Times New Roman" w:cs="Times New Roman"/>
          <w:szCs w:val="24"/>
        </w:rPr>
        <w:t>ίνετε αυτό δημιουρ</w:t>
      </w:r>
      <w:r>
        <w:rPr>
          <w:rFonts w:eastAsia="Times New Roman" w:cs="Times New Roman"/>
          <w:szCs w:val="24"/>
        </w:rPr>
        <w:lastRenderedPageBreak/>
        <w:t xml:space="preserve">γεί πολλές θέσεις εργασίας για νέους επιστήμονες υψηλής εξειδίκευσης και βοηθά στην παραγωγή προϊόντων υψηλής προστιθέμενης αξίας. </w:t>
      </w:r>
    </w:p>
    <w:p w14:paraId="6A03DCF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Τρίτη δράση. Σε </w:t>
      </w:r>
      <w:r>
        <w:rPr>
          <w:rFonts w:eastAsia="Times New Roman" w:cs="Times New Roman"/>
          <w:szCs w:val="24"/>
        </w:rPr>
        <w:t>μ</w:t>
      </w:r>
      <w:r>
        <w:rPr>
          <w:rFonts w:eastAsia="Times New Roman" w:cs="Times New Roman"/>
          <w:szCs w:val="24"/>
        </w:rPr>
        <w:t xml:space="preserve">νημόνιο </w:t>
      </w:r>
      <w:r>
        <w:rPr>
          <w:rFonts w:eastAsia="Times New Roman" w:cs="Times New Roman"/>
          <w:szCs w:val="24"/>
        </w:rPr>
        <w:t>σ</w:t>
      </w:r>
      <w:r>
        <w:rPr>
          <w:rFonts w:eastAsia="Times New Roman" w:cs="Times New Roman"/>
          <w:szCs w:val="24"/>
        </w:rPr>
        <w:t xml:space="preserve">υνεργασίας με την ελληνική πλευρά προχώρησε και η γερμανική εταιρεία </w:t>
      </w:r>
      <w:r>
        <w:rPr>
          <w:rFonts w:eastAsia="Times New Roman" w:cs="Times New Roman"/>
          <w:szCs w:val="24"/>
        </w:rPr>
        <w:t>«</w:t>
      </w:r>
      <w:r>
        <w:rPr>
          <w:rFonts w:eastAsia="Times New Roman" w:cs="Times New Roman"/>
          <w:szCs w:val="24"/>
          <w:lang w:val="en-US"/>
        </w:rPr>
        <w:t>OHB</w:t>
      </w:r>
      <w:r>
        <w:rPr>
          <w:rFonts w:eastAsia="Times New Roman" w:cs="Times New Roman"/>
          <w:szCs w:val="24"/>
        </w:rPr>
        <w:t>»</w:t>
      </w:r>
      <w:r>
        <w:rPr>
          <w:rFonts w:eastAsia="Times New Roman" w:cs="Times New Roman"/>
          <w:szCs w:val="24"/>
        </w:rPr>
        <w:t>. Αντι</w:t>
      </w:r>
      <w:r>
        <w:rPr>
          <w:rFonts w:eastAsia="Times New Roman" w:cs="Times New Roman"/>
          <w:szCs w:val="24"/>
        </w:rPr>
        <w:t xml:space="preserve">κείμενο της συμφωνίας αποτελεί η ίδρυση κοινής εταιρείας, η οποία θα δραστηριοποιηθεί στην κατασκευή δορυφορικών και άλλων διαστημικών συστημάτων, με τη συμμετοχή ελληνικών εταιρειών στο πλαίσιο εθνικών, ευρωπαϊκών και διεθνών προγραμμάτων. </w:t>
      </w:r>
    </w:p>
    <w:p w14:paraId="6A03DCF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lang w:val="en-US"/>
        </w:rPr>
        <w:t>OHB</w:t>
      </w:r>
      <w:r>
        <w:rPr>
          <w:rFonts w:eastAsia="Times New Roman" w:cs="Times New Roman"/>
          <w:szCs w:val="24"/>
        </w:rPr>
        <w:t>»</w:t>
      </w:r>
      <w:r>
        <w:rPr>
          <w:rFonts w:eastAsia="Times New Roman" w:cs="Times New Roman"/>
          <w:szCs w:val="24"/>
        </w:rPr>
        <w:t xml:space="preserve"> είναι μια από τις τρεις κορυφαίες ευρωπαϊκές εταιρείες στο χώρο του Διαστήματος, έχοντας ως κύριο αντικείμενο την κατασκευή δορυφόρων χαμηλής τροχιάς καθώς και γεωστατικών </w:t>
      </w:r>
      <w:r>
        <w:rPr>
          <w:rFonts w:eastAsia="Times New Roman" w:cs="Times New Roman"/>
          <w:szCs w:val="24"/>
        </w:rPr>
        <w:lastRenderedPageBreak/>
        <w:t>δορυφόρων. Άρα μιλάμε για προσέλκυση επενδύσεων και μάλιστα στον κλάδο υψηλής τεχνο</w:t>
      </w:r>
      <w:r>
        <w:rPr>
          <w:rFonts w:eastAsia="Times New Roman" w:cs="Times New Roman"/>
          <w:szCs w:val="24"/>
        </w:rPr>
        <w:t xml:space="preserve">λογίας. </w:t>
      </w:r>
    </w:p>
    <w:p w14:paraId="6A03DCF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ρχόμαστε τώρα στην τέταρτη δράση, που είναι και αντικείμενο του παρόντος νομοσχεδίου. Ως επιστέγασμα των ανωτέρω, η ίδρυση του Ελληνικού Διαστημικού Οργανισμού αλλά και το πλαίσιο για την αδειοδότηση Διαστημικών Εφαρμογών θα βοηθήσει ουσιαστικά τ</w:t>
      </w:r>
      <w:r>
        <w:rPr>
          <w:rFonts w:eastAsia="Times New Roman" w:cs="Times New Roman"/>
          <w:szCs w:val="24"/>
        </w:rPr>
        <w:t xml:space="preserve">ις προσπάθειές μας να μπούμε στην παγκόσμια αγορά </w:t>
      </w:r>
      <w:r>
        <w:rPr>
          <w:rFonts w:eastAsia="Times New Roman" w:cs="Times New Roman"/>
          <w:szCs w:val="24"/>
        </w:rPr>
        <w:t>δ</w:t>
      </w:r>
      <w:r>
        <w:rPr>
          <w:rFonts w:eastAsia="Times New Roman" w:cs="Times New Roman"/>
          <w:szCs w:val="24"/>
        </w:rPr>
        <w:t xml:space="preserve">ιαστημικής </w:t>
      </w:r>
      <w:r>
        <w:rPr>
          <w:rFonts w:eastAsia="Times New Roman" w:cs="Times New Roman"/>
          <w:szCs w:val="24"/>
        </w:rPr>
        <w:t>β</w:t>
      </w:r>
      <w:r>
        <w:rPr>
          <w:rFonts w:eastAsia="Times New Roman" w:cs="Times New Roman"/>
          <w:szCs w:val="24"/>
        </w:rPr>
        <w:t xml:space="preserve">ιομηχανίας, της οποίας ο ετήσιος κύκλος εργασιών αγγίζει τα 200 δισεκατομμύρια δολάρια. </w:t>
      </w:r>
    </w:p>
    <w:p w14:paraId="6A03DCF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κάθε σοβαρή χώρα, η οποία σχεδιάζει και υλοποιεί μια μακρόπνοη στρατηγική </w:t>
      </w:r>
      <w:r>
        <w:rPr>
          <w:rFonts w:eastAsia="Times New Roman" w:cs="Times New Roman"/>
          <w:szCs w:val="24"/>
        </w:rPr>
        <w:t xml:space="preserve">με στόχο μια ισχυρή </w:t>
      </w:r>
      <w:r>
        <w:rPr>
          <w:rFonts w:eastAsia="Times New Roman" w:cs="Times New Roman"/>
          <w:szCs w:val="24"/>
        </w:rPr>
        <w:lastRenderedPageBreak/>
        <w:t xml:space="preserve">θέση στο αύριο, όπως αυτό διαμορφώνεται με τις τεχνολογικές εξελίξεις, επιβάλλεται να εντάξει στον σχεδιασμό της και τον χώρο του Διαστήματος. </w:t>
      </w:r>
    </w:p>
    <w:p w14:paraId="6A03DCF6" w14:textId="77777777" w:rsidR="001B1D00" w:rsidRDefault="00D353DD">
      <w:pPr>
        <w:spacing w:after="0" w:line="600" w:lineRule="auto"/>
        <w:ind w:firstLine="720"/>
        <w:jc w:val="both"/>
        <w:rPr>
          <w:rFonts w:eastAsia="Times New Roman" w:cs="Times New Roman"/>
          <w:b/>
          <w:szCs w:val="24"/>
        </w:rPr>
      </w:pPr>
      <w:r>
        <w:rPr>
          <w:rFonts w:eastAsia="Times New Roman" w:cs="Times New Roman"/>
          <w:szCs w:val="24"/>
        </w:rPr>
        <w:t>Όταν μιλάμε για παραγωγική ανασυγκρότηση</w:t>
      </w:r>
      <w:r>
        <w:rPr>
          <w:rFonts w:eastAsia="Times New Roman" w:cs="Times New Roman"/>
          <w:szCs w:val="24"/>
        </w:rPr>
        <w:t>,</w:t>
      </w:r>
      <w:r>
        <w:rPr>
          <w:rFonts w:eastAsia="Times New Roman" w:cs="Times New Roman"/>
          <w:szCs w:val="24"/>
        </w:rPr>
        <w:t xml:space="preserve"> πρέπει να σκεφτόμαστε εκτός της πεπατημένης και να</w:t>
      </w:r>
      <w:r>
        <w:rPr>
          <w:rFonts w:eastAsia="Times New Roman" w:cs="Times New Roman"/>
          <w:szCs w:val="24"/>
        </w:rPr>
        <w:t xml:space="preserve"> αξιοποιούμε τα συγκριτικά πλεονεκτήματα, όπως το ανθρώπινο δυναμικό μας. Η χώρα μας είναι από τις ελάχιστες χώρες της Ευρωπαϊκής Ένωσης που δεν διέθετε μέχρι σήμερα ούτε </w:t>
      </w:r>
      <w:r>
        <w:rPr>
          <w:rFonts w:eastAsia="Times New Roman" w:cs="Times New Roman"/>
          <w:szCs w:val="24"/>
        </w:rPr>
        <w:t>δ</w:t>
      </w:r>
      <w:r>
        <w:rPr>
          <w:rFonts w:eastAsia="Times New Roman" w:cs="Times New Roman"/>
          <w:szCs w:val="24"/>
        </w:rPr>
        <w:t xml:space="preserve">ιαστημικό </w:t>
      </w:r>
      <w:r>
        <w:rPr>
          <w:rFonts w:eastAsia="Times New Roman" w:cs="Times New Roman"/>
          <w:szCs w:val="24"/>
        </w:rPr>
        <w:t>ο</w:t>
      </w:r>
      <w:r>
        <w:rPr>
          <w:rFonts w:eastAsia="Times New Roman" w:cs="Times New Roman"/>
          <w:szCs w:val="24"/>
        </w:rPr>
        <w:t>ργανισμό ούτε και τη σχετική ειδική νομοθεσία, για την αδειοδότηση διαστη</w:t>
      </w:r>
      <w:r>
        <w:rPr>
          <w:rFonts w:eastAsia="Times New Roman" w:cs="Times New Roman"/>
          <w:szCs w:val="24"/>
        </w:rPr>
        <w:t>μικών δραστηριοτήτων, τη στιγμή μάλιστα που συμμετέχει χρηματοδοτικά στην Ευρωπαϊκή Διαστημική Υπηρεσία, χωρίς όμως, να λαμβάνει το ποσό που της αναλογεί από τα αντίστοιχα κονδύλια γεω</w:t>
      </w:r>
      <w:r>
        <w:rPr>
          <w:rFonts w:eastAsia="Times New Roman" w:cs="Times New Roman"/>
          <w:szCs w:val="24"/>
        </w:rPr>
        <w:t>-</w:t>
      </w:r>
      <w:r>
        <w:rPr>
          <w:rFonts w:eastAsia="Times New Roman" w:cs="Times New Roman"/>
          <w:szCs w:val="24"/>
        </w:rPr>
        <w:t>επιστροφ</w:t>
      </w:r>
      <w:r>
        <w:rPr>
          <w:rFonts w:eastAsia="Times New Roman" w:cs="Times New Roman"/>
          <w:szCs w:val="24"/>
        </w:rPr>
        <w:t>ής</w:t>
      </w:r>
      <w:r>
        <w:rPr>
          <w:rFonts w:eastAsia="Times New Roman" w:cs="Times New Roman"/>
          <w:szCs w:val="24"/>
        </w:rPr>
        <w:t xml:space="preserve">. </w:t>
      </w:r>
    </w:p>
    <w:p w14:paraId="6A03DCF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Αποτέλεσμα αυτής της ανυπαρξίας είναι, από τη μια, η παντε</w:t>
      </w:r>
      <w:r>
        <w:rPr>
          <w:rFonts w:eastAsia="Times New Roman" w:cs="Times New Roman"/>
          <w:szCs w:val="24"/>
        </w:rPr>
        <w:t xml:space="preserve">λής έλλειψη οποιασδήποτε μορφής συντονισμού των δράσεων, με τις οποίες η χώρα θα μπορούσε να αξιοποιήσει τα δικαιώματά της στον τομέα του </w:t>
      </w:r>
      <w:r>
        <w:rPr>
          <w:rFonts w:eastAsia="Times New Roman" w:cs="Times New Roman"/>
          <w:szCs w:val="24"/>
        </w:rPr>
        <w:t>Δ</w:t>
      </w:r>
      <w:r>
        <w:rPr>
          <w:rFonts w:eastAsia="Times New Roman" w:cs="Times New Roman"/>
          <w:szCs w:val="24"/>
        </w:rPr>
        <w:t>ιαστήματος και</w:t>
      </w:r>
      <w:r>
        <w:rPr>
          <w:rFonts w:eastAsia="Times New Roman" w:cs="Times New Roman"/>
          <w:szCs w:val="24"/>
        </w:rPr>
        <w:t>,</w:t>
      </w:r>
      <w:r>
        <w:rPr>
          <w:rFonts w:eastAsia="Times New Roman" w:cs="Times New Roman"/>
          <w:szCs w:val="24"/>
        </w:rPr>
        <w:t xml:space="preserve"> από την άλλη, η ουσιαστική, μηδενική, εμπορική, επιστημονική και ερευνητική χρήση, μη αξιοποιώντας το</w:t>
      </w:r>
      <w:r>
        <w:rPr>
          <w:rFonts w:eastAsia="Times New Roman" w:cs="Times New Roman"/>
          <w:szCs w:val="24"/>
        </w:rPr>
        <w:t xml:space="preserve"> πλήθος των εφαρμογών και των πόρων που διαθέτει η Ευρωπαϊκή Διαστημική Υπηρεσία. Και είναι πραγματικά κρίμα, αν αναλογιστούμε το επιστημονικό δυναμικό που διαθέτει η χώρα μας, το οποίο είναι ικανό να στηρίξει τέτοια εγχειρήματα και αυτό αποδεικνύεται από </w:t>
      </w:r>
      <w:r>
        <w:rPr>
          <w:rFonts w:eastAsia="Times New Roman" w:cs="Times New Roman"/>
          <w:szCs w:val="24"/>
        </w:rPr>
        <w:t>το γεγονός πως μεγάλο μέρος αυτού του δυναμικού διαπρέπει και δραστηριοποιείται στο εξωτερικό.</w:t>
      </w:r>
    </w:p>
    <w:p w14:paraId="6A03DCF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Πρέπει ο κόσμος που μας παρακολουθεί να καταλάβει ότι</w:t>
      </w:r>
      <w:r>
        <w:rPr>
          <w:rFonts w:eastAsia="Times New Roman" w:cs="Times New Roman"/>
          <w:szCs w:val="24"/>
        </w:rPr>
        <w:t>,</w:t>
      </w:r>
      <w:r>
        <w:rPr>
          <w:rFonts w:eastAsia="Times New Roman" w:cs="Times New Roman"/>
          <w:szCs w:val="24"/>
        </w:rPr>
        <w:t xml:space="preserve"> όταν μιλάμε για διαστημικές εφαρμογές, δεν είναι κάτι τόσο μακρινό όσο </w:t>
      </w:r>
      <w:r>
        <w:rPr>
          <w:rFonts w:eastAsia="Times New Roman" w:cs="Times New Roman"/>
          <w:szCs w:val="24"/>
        </w:rPr>
        <w:lastRenderedPageBreak/>
        <w:t xml:space="preserve">ακούγεται. Μιλάμε για πράγματα που </w:t>
      </w:r>
      <w:r>
        <w:rPr>
          <w:rFonts w:eastAsia="Times New Roman" w:cs="Times New Roman"/>
          <w:szCs w:val="24"/>
        </w:rPr>
        <w:t>τα βλέπουμε και στην καθημερινή μας ζωή, όπως, παραδείγματος χάρ</w:t>
      </w:r>
      <w:r>
        <w:rPr>
          <w:rFonts w:eastAsia="Times New Roman" w:cs="Times New Roman"/>
          <w:szCs w:val="24"/>
        </w:rPr>
        <w:t>ιν</w:t>
      </w:r>
      <w:r>
        <w:rPr>
          <w:rFonts w:eastAsia="Times New Roman" w:cs="Times New Roman"/>
          <w:szCs w:val="24"/>
        </w:rPr>
        <w:t>, συστήματα τηλεπικοινωνιών, ραδιοπλοήγηση, εθνική ασφάλεια και εφαρμογές πολιτικής προστασίας, όπως η πρόληψη και αντιμετώπιση πυρκαγιών και φυσικών καταστροφών κ</w:t>
      </w:r>
      <w:r>
        <w:rPr>
          <w:rFonts w:eastAsia="Times New Roman" w:cs="Times New Roman"/>
          <w:szCs w:val="24"/>
        </w:rPr>
        <w:t xml:space="preserve">αι </w:t>
      </w:r>
      <w:r>
        <w:rPr>
          <w:rFonts w:eastAsia="Times New Roman" w:cs="Times New Roman"/>
          <w:szCs w:val="24"/>
        </w:rPr>
        <w:t>ά</w:t>
      </w:r>
      <w:r>
        <w:rPr>
          <w:rFonts w:eastAsia="Times New Roman" w:cs="Times New Roman"/>
          <w:szCs w:val="24"/>
        </w:rPr>
        <w:t>λλα</w:t>
      </w:r>
      <w:r>
        <w:rPr>
          <w:rFonts w:eastAsia="Times New Roman" w:cs="Times New Roman"/>
          <w:szCs w:val="24"/>
        </w:rPr>
        <w:t>. Άρα καταλαβαίνουμε</w:t>
      </w:r>
      <w:r>
        <w:rPr>
          <w:rFonts w:eastAsia="Times New Roman" w:cs="Times New Roman"/>
          <w:szCs w:val="24"/>
        </w:rPr>
        <w:t xml:space="preserve"> ότι οποιαδήποτε δεδομένα προκύπτουν από τους δορυφόρους είναι εξαιρετικά σημαντικό να μπουν σε μια εθνική στρατηγική και να αξιοποιηθούν κατάλληλα.</w:t>
      </w:r>
    </w:p>
    <w:p w14:paraId="6A03DCF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Υπάρχουν επιχειρήσεις στην Ελλάδα σήμερα που δραστηριοποιούνται πολύπλευρα στον χώρο του </w:t>
      </w:r>
      <w:r>
        <w:rPr>
          <w:rFonts w:eastAsia="Times New Roman" w:cs="Times New Roman"/>
          <w:szCs w:val="24"/>
        </w:rPr>
        <w:t>Δ</w:t>
      </w:r>
      <w:r>
        <w:rPr>
          <w:rFonts w:eastAsia="Times New Roman" w:cs="Times New Roman"/>
          <w:szCs w:val="24"/>
        </w:rPr>
        <w:t>ιαστήματος. Με τη</w:t>
      </w:r>
      <w:r>
        <w:rPr>
          <w:rFonts w:eastAsia="Times New Roman" w:cs="Times New Roman"/>
          <w:szCs w:val="24"/>
        </w:rPr>
        <w:t xml:space="preserve"> θέσπιση ενιαίων κανόνων αλλά και με την ίδρυση του</w:t>
      </w:r>
      <w:r>
        <w:rPr>
          <w:rFonts w:eastAsia="Times New Roman" w:cs="Times New Roman"/>
          <w:szCs w:val="24"/>
        </w:rPr>
        <w:t xml:space="preserve"> Ελληνικού</w:t>
      </w:r>
      <w:r>
        <w:rPr>
          <w:rFonts w:eastAsia="Times New Roman" w:cs="Times New Roman"/>
          <w:szCs w:val="24"/>
        </w:rPr>
        <w:t xml:space="preserve"> Διαστημικού </w:t>
      </w:r>
      <w:r>
        <w:rPr>
          <w:rFonts w:eastAsia="Times New Roman" w:cs="Times New Roman"/>
          <w:szCs w:val="24"/>
        </w:rPr>
        <w:lastRenderedPageBreak/>
        <w:t>Οργανισμού επιδιώκουμε να τους δώσουμε ένα σταθερό περιβάλλον, ώστε να αναπτυχθούν και να προσφέρουν συγκροτημένα στην οικονομία και την κοινωνία.</w:t>
      </w:r>
    </w:p>
    <w:p w14:paraId="6A03DCF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Πιο συγκεκριμένα, το παρόν σχέδιο ν</w:t>
      </w:r>
      <w:r>
        <w:rPr>
          <w:rFonts w:eastAsia="Times New Roman" w:cs="Times New Roman"/>
          <w:szCs w:val="24"/>
        </w:rPr>
        <w:t>όμου αποτελείται από τρεις ενότητες, με τις οποίες συνοπτικά: Πρώτον, θεσμοθετείται πλαίσιο κανόνων για την αδειοδότηση και τον έλεγχο των διαστημικών δραστηριοτήτων.</w:t>
      </w:r>
    </w:p>
    <w:p w14:paraId="6A03DCF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Δεύτερον, καθορίζεται η διαδικασία για την καταχώρηση των διαστημικών αντικειμένων σε ειδ</w:t>
      </w:r>
      <w:r>
        <w:rPr>
          <w:rFonts w:eastAsia="Times New Roman" w:cs="Times New Roman"/>
          <w:szCs w:val="24"/>
        </w:rPr>
        <w:t xml:space="preserve">ικό </w:t>
      </w:r>
      <w:r>
        <w:rPr>
          <w:rFonts w:eastAsia="Times New Roman" w:cs="Times New Roman"/>
          <w:szCs w:val="24"/>
        </w:rPr>
        <w:t>μ</w:t>
      </w:r>
      <w:r>
        <w:rPr>
          <w:rFonts w:eastAsia="Times New Roman" w:cs="Times New Roman"/>
          <w:szCs w:val="24"/>
        </w:rPr>
        <w:t>ητρώο, βάσει αρχών του Διεθνούς Δικαίου.</w:t>
      </w:r>
    </w:p>
    <w:p w14:paraId="6A03DCF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Τρίτον, ιδρύεται ο Ελληνικός Διαστημικός Οργανισμός, ο οποίος ως ανώνυμη εταιρ</w:t>
      </w:r>
      <w:r>
        <w:rPr>
          <w:rFonts w:eastAsia="Times New Roman" w:cs="Times New Roman"/>
          <w:szCs w:val="24"/>
        </w:rPr>
        <w:t>ε</w:t>
      </w:r>
      <w:r>
        <w:rPr>
          <w:rFonts w:eastAsia="Times New Roman" w:cs="Times New Roman"/>
          <w:szCs w:val="24"/>
        </w:rPr>
        <w:t xml:space="preserve">ία ευέλικτης μορφής θα αναλάβει, υπό την </w:t>
      </w:r>
      <w:r>
        <w:rPr>
          <w:rFonts w:eastAsia="Times New Roman" w:cs="Times New Roman"/>
          <w:szCs w:val="24"/>
        </w:rPr>
        <w:lastRenderedPageBreak/>
        <w:t xml:space="preserve">εποπτεία της πολιτείας, τον συντονισμό των δράσεων και την αξιοποίηση των δικαιωμάτων και πόρων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στο </w:t>
      </w:r>
      <w:r>
        <w:rPr>
          <w:rFonts w:eastAsia="Times New Roman" w:cs="Times New Roman"/>
          <w:szCs w:val="24"/>
        </w:rPr>
        <w:t>Δ</w:t>
      </w:r>
      <w:r>
        <w:rPr>
          <w:rFonts w:eastAsia="Times New Roman" w:cs="Times New Roman"/>
          <w:szCs w:val="24"/>
        </w:rPr>
        <w:t xml:space="preserve">ιάστημα. </w:t>
      </w:r>
    </w:p>
    <w:p w14:paraId="6A03DCF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Να τονίσω σ’ αυτό το σημείο ότι για τη θέσπιση του εν λόγω σχεδίου νόμου έχει πραγματοποιηθεί μελέτη και αξιοποίηση σχετικ</w:t>
      </w:r>
      <w:r>
        <w:rPr>
          <w:rFonts w:eastAsia="Times New Roman" w:cs="Times New Roman"/>
          <w:szCs w:val="24"/>
        </w:rPr>
        <w:t>ών πρακτικών και τεχνογνωσίας, που προέκυψαν από τη συμμετοχή του ελληνικού κράτους</w:t>
      </w:r>
      <w:r>
        <w:rPr>
          <w:rFonts w:eastAsia="Times New Roman" w:cs="Times New Roman"/>
          <w:szCs w:val="24"/>
        </w:rPr>
        <w:t>,</w:t>
      </w:r>
      <w:r>
        <w:rPr>
          <w:rFonts w:eastAsia="Times New Roman" w:cs="Times New Roman"/>
          <w:szCs w:val="24"/>
        </w:rPr>
        <w:t xml:space="preserve"> τόσο σε διεθνείς και κυρίως σε ευρωπαϊκούς φορείς, όπως η </w:t>
      </w:r>
      <w:r>
        <w:rPr>
          <w:rFonts w:eastAsia="Times New Roman" w:cs="Times New Roman"/>
          <w:szCs w:val="24"/>
          <w:lang w:val="en-US"/>
        </w:rPr>
        <w:t>ESA</w:t>
      </w:r>
      <w:r>
        <w:rPr>
          <w:rFonts w:eastAsia="Times New Roman" w:cs="Times New Roman"/>
          <w:szCs w:val="24"/>
        </w:rPr>
        <w:t xml:space="preserve">. </w:t>
      </w:r>
    </w:p>
    <w:p w14:paraId="6A03DCF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Στην πρώτη ενότητα έχουμε την κατάρτιση εθνικής νομοθεσίας για την άσκηση και την εποπτεία των διαστημικών </w:t>
      </w:r>
      <w:r>
        <w:rPr>
          <w:rFonts w:eastAsia="Times New Roman" w:cs="Times New Roman"/>
          <w:szCs w:val="24"/>
        </w:rPr>
        <w:t>δραστηριοτήτων. Αυτό γίνεται για πρώτη φορά και στοχεύει στην καθιέρωση και ενίσχυση της παρουσίας της χώρας μας σε διεθνές επίπεδο, μεταξύ των «διαστημικών εθνών».</w:t>
      </w:r>
    </w:p>
    <w:p w14:paraId="6A03DCF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Η Ελλάδα συμμορφώνεται πλέον με τους διεθνείς κανόνες και τις αρχές που διέπουν τη χρήση το</w:t>
      </w:r>
      <w:r>
        <w:rPr>
          <w:rFonts w:eastAsia="Times New Roman" w:cs="Times New Roman"/>
          <w:szCs w:val="24"/>
        </w:rPr>
        <w:t>υ Εξωατμοσφαιρικού Διαστήματος, εφόσον μάλιστα χρησιμοποιεί διαστημικούς πόρους, όπως το ραδιοφάσμα</w:t>
      </w:r>
      <w:r>
        <w:rPr>
          <w:rFonts w:eastAsia="Times New Roman" w:cs="Times New Roman"/>
          <w:szCs w:val="24"/>
        </w:rPr>
        <w:t>,</w:t>
      </w:r>
      <w:r>
        <w:rPr>
          <w:rFonts w:eastAsia="Times New Roman" w:cs="Times New Roman"/>
          <w:szCs w:val="24"/>
        </w:rPr>
        <w:t xml:space="preserve"> που χρησιμοποιούν οι τηλεπικοινωνιακοί δορυφόροι</w:t>
      </w:r>
      <w:r>
        <w:rPr>
          <w:rFonts w:eastAsia="Times New Roman" w:cs="Times New Roman"/>
          <w:szCs w:val="24"/>
        </w:rPr>
        <w:t>,</w:t>
      </w:r>
      <w:r>
        <w:rPr>
          <w:rFonts w:eastAsia="Times New Roman" w:cs="Times New Roman"/>
          <w:szCs w:val="24"/>
        </w:rPr>
        <w:t xml:space="preserve"> και η γεωστατική τροχιά, που το κάθε κράτος δύναται να εκμεταλλεύεται για πάσης φύσεως στρατιωτικές ή εμπ</w:t>
      </w:r>
      <w:r>
        <w:rPr>
          <w:rFonts w:eastAsia="Times New Roman" w:cs="Times New Roman"/>
          <w:szCs w:val="24"/>
        </w:rPr>
        <w:t>ορικές εφαρμογές. Εύλογα, λοιπόν, προκύπτει ότι για λόγους έμπρακτης τήρησης της νομιμότητας επιβάλλεται η αδειοδότηση και ο έλεγχος των διαστημικών δραστηριοτήτων.</w:t>
      </w:r>
    </w:p>
    <w:p w14:paraId="6A03DD0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Στη δεύτερη ενότητα έχουμε την εναρμόνιση της χώρας μας με τους επισήμως θεσμοθετημένους κα</w:t>
      </w:r>
      <w:r>
        <w:rPr>
          <w:rFonts w:eastAsia="Times New Roman" w:cs="Times New Roman"/>
          <w:szCs w:val="24"/>
        </w:rPr>
        <w:t xml:space="preserve">νόνες που απορρέουν από το Διεθνές Διαστημικό Δίκαιο, που απαρτίζεται από </w:t>
      </w:r>
      <w:r>
        <w:rPr>
          <w:rFonts w:eastAsia="Times New Roman" w:cs="Times New Roman"/>
          <w:szCs w:val="24"/>
        </w:rPr>
        <w:t>ε</w:t>
      </w:r>
      <w:r>
        <w:rPr>
          <w:rFonts w:eastAsia="Times New Roman" w:cs="Times New Roman"/>
          <w:szCs w:val="24"/>
        </w:rPr>
        <w:t xml:space="preserve">υρωπαϊκές </w:t>
      </w:r>
      <w:r>
        <w:rPr>
          <w:rFonts w:eastAsia="Times New Roman" w:cs="Times New Roman"/>
          <w:szCs w:val="24"/>
        </w:rPr>
        <w:t>σ</w:t>
      </w:r>
      <w:r>
        <w:rPr>
          <w:rFonts w:eastAsia="Times New Roman" w:cs="Times New Roman"/>
          <w:szCs w:val="24"/>
        </w:rPr>
        <w:t>υν</w:t>
      </w:r>
      <w:r>
        <w:rPr>
          <w:rFonts w:eastAsia="Times New Roman" w:cs="Times New Roman"/>
          <w:szCs w:val="24"/>
        </w:rPr>
        <w:lastRenderedPageBreak/>
        <w:t xml:space="preserve">θήκες, </w:t>
      </w:r>
      <w:r>
        <w:rPr>
          <w:rFonts w:eastAsia="Times New Roman" w:cs="Times New Roman"/>
          <w:szCs w:val="24"/>
        </w:rPr>
        <w:t>σ</w:t>
      </w:r>
      <w:r>
        <w:rPr>
          <w:rFonts w:eastAsia="Times New Roman" w:cs="Times New Roman"/>
          <w:szCs w:val="24"/>
        </w:rPr>
        <w:t xml:space="preserve">υμφωνίες και </w:t>
      </w:r>
      <w:r>
        <w:rPr>
          <w:rFonts w:eastAsia="Times New Roman" w:cs="Times New Roman"/>
          <w:szCs w:val="24"/>
        </w:rPr>
        <w:t>σ</w:t>
      </w:r>
      <w:r>
        <w:rPr>
          <w:rFonts w:eastAsia="Times New Roman" w:cs="Times New Roman"/>
          <w:szCs w:val="24"/>
        </w:rPr>
        <w:t>υμβάσεις του Οργανισμού Ηνωμένων Εθνών. Τις συμφωνίες αυτές κάθε κράτος οφείλει να τις σεβαστεί και να τις επικυρώσει σύμφωνα με το Εθνικό του Δίκ</w:t>
      </w:r>
      <w:r>
        <w:rPr>
          <w:rFonts w:eastAsia="Times New Roman" w:cs="Times New Roman"/>
          <w:szCs w:val="24"/>
        </w:rPr>
        <w:t>αιο.</w:t>
      </w:r>
    </w:p>
    <w:p w14:paraId="6A03DD0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Σύμφωνα με τα παραπάνω, θεσπίζεται πως η Ελλάδα ως κράτος εκτόξευσης έχει ευθύνη για τυχόν ζημίες που προκαλούνται από διαστημικά αντικείμενα που έχουν εκτοξευτεί στο Εξωατμοσφαιρικό Διάστημα. Με τις διατάξεις του νομοσχεδίου ιδρύεται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μ</w:t>
      </w:r>
      <w:r>
        <w:rPr>
          <w:rFonts w:eastAsia="Times New Roman" w:cs="Times New Roman"/>
          <w:szCs w:val="24"/>
        </w:rPr>
        <w:t>ητρώο, ό</w:t>
      </w:r>
      <w:r>
        <w:rPr>
          <w:rFonts w:eastAsia="Times New Roman" w:cs="Times New Roman"/>
          <w:szCs w:val="24"/>
        </w:rPr>
        <w:t>που καταχωρ</w:t>
      </w:r>
      <w:r>
        <w:rPr>
          <w:rFonts w:eastAsia="Times New Roman" w:cs="Times New Roman"/>
          <w:szCs w:val="24"/>
        </w:rPr>
        <w:t>ίζο</w:t>
      </w:r>
      <w:r>
        <w:rPr>
          <w:rFonts w:eastAsia="Times New Roman" w:cs="Times New Roman"/>
          <w:szCs w:val="24"/>
        </w:rPr>
        <w:t xml:space="preserve">νται διαστημικά αντικείμενα που εκτοξεύονται στο Εξωατμοσφαιρικό Διάστημα, Μητρώο που εφεξής θα τηρείται στο Υπουργείο Ψηφιακής Πολιτικής, Τηλεπικοινωνιών και Ενημέρωσης, σύμφωνα με προκαθορισμένες αρχές και διαδικασίες. </w:t>
      </w:r>
    </w:p>
    <w:p w14:paraId="6A03DD0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Στην τρίτη ενότητα τ</w:t>
      </w:r>
      <w:r>
        <w:rPr>
          <w:rFonts w:eastAsia="Times New Roman" w:cs="Times New Roman"/>
          <w:szCs w:val="24"/>
        </w:rPr>
        <w:t>ου εν λόγω νομοσχεδίου ιδρύεται ΔΕΚΟ με την επωνυμία «Ελληνικός Διαστημικός Οργανισμός</w:t>
      </w:r>
      <w:r>
        <w:rPr>
          <w:rFonts w:eastAsia="Times New Roman" w:cs="Times New Roman"/>
          <w:szCs w:val="24"/>
        </w:rPr>
        <w:t xml:space="preserve"> Α. Ε.</w:t>
      </w:r>
      <w:r>
        <w:rPr>
          <w:rFonts w:eastAsia="Times New Roman" w:cs="Times New Roman"/>
          <w:szCs w:val="24"/>
        </w:rPr>
        <w:t>», (</w:t>
      </w:r>
      <w:r>
        <w:rPr>
          <w:rFonts w:eastAsia="Times New Roman" w:cs="Times New Roman"/>
          <w:szCs w:val="24"/>
        </w:rPr>
        <w:t>«</w:t>
      </w:r>
      <w:r>
        <w:rPr>
          <w:rFonts w:eastAsia="Times New Roman" w:cs="Times New Roman"/>
          <w:szCs w:val="24"/>
        </w:rPr>
        <w:t>ΕΛΔΟ</w:t>
      </w:r>
      <w:r>
        <w:rPr>
          <w:rFonts w:eastAsia="Times New Roman" w:cs="Times New Roman"/>
          <w:szCs w:val="24"/>
        </w:rPr>
        <w:t xml:space="preserve"> </w:t>
      </w:r>
      <w:r>
        <w:rPr>
          <w:rFonts w:eastAsia="Times New Roman" w:cs="Times New Roman"/>
          <w:szCs w:val="24"/>
        </w:rPr>
        <w:lastRenderedPageBreak/>
        <w:t>Α.Ε.</w:t>
      </w:r>
      <w:r>
        <w:rPr>
          <w:rFonts w:eastAsia="Times New Roman" w:cs="Times New Roman"/>
          <w:szCs w:val="24"/>
        </w:rPr>
        <w:t>»</w:t>
      </w:r>
      <w:r>
        <w:rPr>
          <w:rFonts w:eastAsia="Times New Roman" w:cs="Times New Roman"/>
          <w:szCs w:val="24"/>
        </w:rPr>
        <w:t xml:space="preserve">), που είναι υπό την εποπτεία του Υπουργείου Ψηφιακής Πολιτικής, Τηλεπικοινωνιών και Ενημέρωσης. Πρόκειται για ευέλικτο νομικό πρόσωπο που θα ανήκει </w:t>
      </w:r>
      <w:r>
        <w:rPr>
          <w:rFonts w:eastAsia="Times New Roman" w:cs="Times New Roman"/>
          <w:szCs w:val="24"/>
        </w:rPr>
        <w:t xml:space="preserve">και θα εποπτεύεται από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το οποίο θα μπορεί να αναλάβει, να συντονίσει και να διεκπεραιώσει το σύνολο όλων των διαστημικών δραστηριοτήτων.</w:t>
      </w:r>
    </w:p>
    <w:p w14:paraId="6A03DD0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Ήδη έχω αναφέρει ότι η χώρα μας είναι από τις ελάχιστες χώρες της Ευρωπαϊκής Ένωσης που δεν είχε μ</w:t>
      </w:r>
      <w:r>
        <w:rPr>
          <w:rFonts w:eastAsia="Times New Roman" w:cs="Times New Roman"/>
          <w:szCs w:val="24"/>
        </w:rPr>
        <w:t xml:space="preserve">έχρι σήμερα αντίστοιχο </w:t>
      </w:r>
      <w:r>
        <w:rPr>
          <w:rFonts w:eastAsia="Times New Roman" w:cs="Times New Roman"/>
          <w:szCs w:val="24"/>
        </w:rPr>
        <w:t>ο</w:t>
      </w:r>
      <w:r>
        <w:rPr>
          <w:rFonts w:eastAsia="Times New Roman" w:cs="Times New Roman"/>
          <w:szCs w:val="24"/>
        </w:rPr>
        <w:t xml:space="preserve">ργανισμό, ενώ την αναγκαιότητά του αναγνώρισαν όλοι οι φορείς που κλήθηκαν στις </w:t>
      </w:r>
      <w:r>
        <w:rPr>
          <w:rFonts w:eastAsia="Times New Roman" w:cs="Times New Roman"/>
          <w:szCs w:val="24"/>
        </w:rPr>
        <w:t>ε</w:t>
      </w:r>
      <w:r>
        <w:rPr>
          <w:rFonts w:eastAsia="Times New Roman" w:cs="Times New Roman"/>
          <w:szCs w:val="24"/>
        </w:rPr>
        <w:t xml:space="preserve">πιτροπές και τοποθετήθηκαν με θετικά σχόλια. </w:t>
      </w:r>
    </w:p>
    <w:p w14:paraId="6A03DD0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Με το νομοσχέδιο, επίσης στην τρίτη ενότητα, καθορίζονται οι πόροι του Ελληνικού Διαστημικού Οργανισμού κ</w:t>
      </w:r>
      <w:r>
        <w:rPr>
          <w:rFonts w:eastAsia="Times New Roman" w:cs="Times New Roman"/>
          <w:szCs w:val="24"/>
        </w:rPr>
        <w:t>αι οι διαδικασίες στελέχωσής του.</w:t>
      </w:r>
    </w:p>
    <w:p w14:paraId="6A03DD0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πόροι του </w:t>
      </w:r>
      <w:r>
        <w:rPr>
          <w:rFonts w:eastAsia="Times New Roman" w:cs="Times New Roman"/>
          <w:szCs w:val="24"/>
        </w:rPr>
        <w:t>ο</w:t>
      </w:r>
      <w:r>
        <w:rPr>
          <w:rFonts w:eastAsia="Times New Roman" w:cs="Times New Roman"/>
          <w:szCs w:val="24"/>
        </w:rPr>
        <w:t xml:space="preserve">ργανισμού προέρχονται από έσοδα από την εκμετάλλευση δικαιωμάτων και συμβάσεων, από χορηγίες, έσοδα και χρηματοδοτήσεις από δημόσιες επιχειρήσεις, φορείς πάσης φύσεως, ταμεία της Ευρωπαϊκής Ένωσης και άλλους </w:t>
      </w:r>
      <w:r>
        <w:rPr>
          <w:rFonts w:eastAsia="Times New Roman" w:cs="Times New Roman"/>
          <w:szCs w:val="24"/>
        </w:rPr>
        <w:t>δ</w:t>
      </w:r>
      <w:r>
        <w:rPr>
          <w:rFonts w:eastAsia="Times New Roman" w:cs="Times New Roman"/>
          <w:szCs w:val="24"/>
        </w:rPr>
        <w:t xml:space="preserve">ιεθνείς </w:t>
      </w:r>
      <w:r>
        <w:rPr>
          <w:rFonts w:eastAsia="Times New Roman" w:cs="Times New Roman"/>
          <w:szCs w:val="24"/>
        </w:rPr>
        <w:t>ο</w:t>
      </w:r>
      <w:r>
        <w:rPr>
          <w:rFonts w:eastAsia="Times New Roman" w:cs="Times New Roman"/>
          <w:szCs w:val="24"/>
        </w:rPr>
        <w:t xml:space="preserve">ργανισμούς. Μέρος του θετικού αποτελέσματος –αυτό είναι σημαντικό- της οικονομικής διαχείρισης κάθε χρήσης του </w:t>
      </w:r>
      <w:r>
        <w:rPr>
          <w:rFonts w:eastAsia="Times New Roman" w:cs="Times New Roman"/>
          <w:szCs w:val="24"/>
        </w:rPr>
        <w:t>ο</w:t>
      </w:r>
      <w:r>
        <w:rPr>
          <w:rFonts w:eastAsia="Times New Roman" w:cs="Times New Roman"/>
          <w:szCs w:val="24"/>
        </w:rPr>
        <w:t xml:space="preserve">ργανισμού αποδίδεται στον κρατικό προϋπολογισμό ως δημόσιο έσοδο. </w:t>
      </w:r>
    </w:p>
    <w:p w14:paraId="6A03DD0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Με το </w:t>
      </w:r>
      <w:r>
        <w:rPr>
          <w:rFonts w:eastAsia="Times New Roman"/>
          <w:szCs w:val="24"/>
        </w:rPr>
        <w:t>άρθρο</w:t>
      </w:r>
      <w:r>
        <w:rPr>
          <w:rFonts w:eastAsia="Times New Roman" w:cs="Times New Roman"/>
          <w:szCs w:val="24"/>
        </w:rPr>
        <w:t xml:space="preserve"> 21 ρυθμίζονται θέματα τακτικής και επείγουσας στελέχωση</w:t>
      </w:r>
      <w:r>
        <w:rPr>
          <w:rFonts w:eastAsia="Times New Roman" w:cs="Times New Roman"/>
          <w:szCs w:val="24"/>
        </w:rPr>
        <w:t xml:space="preserve">ς του </w:t>
      </w:r>
      <w:r>
        <w:rPr>
          <w:rFonts w:eastAsia="Times New Roman" w:cs="Times New Roman"/>
          <w:szCs w:val="24"/>
        </w:rPr>
        <w:t>ο</w:t>
      </w:r>
      <w:r>
        <w:rPr>
          <w:rFonts w:eastAsia="Times New Roman" w:cs="Times New Roman"/>
          <w:szCs w:val="24"/>
        </w:rPr>
        <w:t>ργανισμού με το κατάλληλα εξειδικευμένο επιστημονικό προσωπικό</w:t>
      </w:r>
      <w:r>
        <w:rPr>
          <w:rFonts w:eastAsia="Times New Roman" w:cs="Times New Roman"/>
          <w:szCs w:val="24"/>
        </w:rPr>
        <w:t>,</w:t>
      </w:r>
      <w:r>
        <w:rPr>
          <w:rFonts w:eastAsia="Times New Roman" w:cs="Times New Roman"/>
          <w:szCs w:val="24"/>
        </w:rPr>
        <w:t xml:space="preserve"> είτε με συμβάσεις ορισμένου χρόνου είτε με αορίστου είτε με αποσπάσεις στελεχών Υπουργείων, καθώς </w:t>
      </w:r>
      <w:r>
        <w:rPr>
          <w:rFonts w:eastAsia="Times New Roman"/>
          <w:bCs/>
        </w:rPr>
        <w:t>και</w:t>
      </w:r>
      <w:r>
        <w:rPr>
          <w:rFonts w:eastAsia="Times New Roman" w:cs="Times New Roman"/>
          <w:szCs w:val="24"/>
        </w:rPr>
        <w:t xml:space="preserve">  νομικών προσώπων του ευρύτερου δημόσιου τομέα. </w:t>
      </w:r>
    </w:p>
    <w:p w14:paraId="6A03DD0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Η στελέχωση από εξειδικευμένο προσ</w:t>
      </w:r>
      <w:r>
        <w:rPr>
          <w:rFonts w:eastAsia="Times New Roman" w:cs="Times New Roman"/>
          <w:szCs w:val="24"/>
        </w:rPr>
        <w:t xml:space="preserve">ωπικό υψηλού επιπέδου από το παγκόσμιο επιστημονικό </w:t>
      </w:r>
      <w:r>
        <w:rPr>
          <w:rFonts w:eastAsia="Times New Roman"/>
          <w:bCs/>
        </w:rPr>
        <w:t>και</w:t>
      </w:r>
      <w:r>
        <w:rPr>
          <w:rFonts w:eastAsia="Times New Roman" w:cs="Times New Roman"/>
          <w:szCs w:val="24"/>
        </w:rPr>
        <w:t xml:space="preserve"> τεχνολογικό στερέωμα </w:t>
      </w:r>
      <w:r>
        <w:rPr>
          <w:rFonts w:eastAsia="Times New Roman"/>
          <w:bCs/>
        </w:rPr>
        <w:t>είναι</w:t>
      </w:r>
      <w:r>
        <w:rPr>
          <w:rFonts w:eastAsia="Times New Roman" w:cs="Times New Roman"/>
          <w:szCs w:val="24"/>
        </w:rPr>
        <w:t xml:space="preserve"> επιβεβλημένη, μιας </w:t>
      </w:r>
      <w:r>
        <w:rPr>
          <w:rFonts w:eastAsia="Times New Roman"/>
          <w:bCs/>
        </w:rPr>
        <w:t>και</w:t>
      </w:r>
      <w:r>
        <w:rPr>
          <w:rFonts w:eastAsia="Times New Roman" w:cs="Times New Roman"/>
          <w:szCs w:val="24"/>
        </w:rPr>
        <w:t xml:space="preserve"> ο </w:t>
      </w:r>
      <w:r>
        <w:rPr>
          <w:rFonts w:eastAsia="Times New Roman" w:cs="Times New Roman"/>
          <w:szCs w:val="24"/>
        </w:rPr>
        <w:t>ο</w:t>
      </w:r>
      <w:r>
        <w:rPr>
          <w:rFonts w:eastAsia="Times New Roman" w:cs="Times New Roman"/>
          <w:szCs w:val="24"/>
        </w:rPr>
        <w:t xml:space="preserve">ργανισμός θα </w:t>
      </w:r>
      <w:r>
        <w:rPr>
          <w:rFonts w:eastAsia="Times New Roman"/>
          <w:bCs/>
        </w:rPr>
        <w:t>έχει</w:t>
      </w:r>
      <w:r>
        <w:rPr>
          <w:rFonts w:eastAsia="Times New Roman" w:cs="Times New Roman"/>
          <w:szCs w:val="24"/>
        </w:rPr>
        <w:t xml:space="preserve"> την απαραίτητη δορυφορική </w:t>
      </w:r>
      <w:r>
        <w:rPr>
          <w:rFonts w:eastAsia="Times New Roman"/>
          <w:bCs/>
        </w:rPr>
        <w:t>και</w:t>
      </w:r>
      <w:r>
        <w:rPr>
          <w:rFonts w:eastAsia="Times New Roman" w:cs="Times New Roman"/>
          <w:szCs w:val="24"/>
        </w:rPr>
        <w:t xml:space="preserve"> διαστημική τεχνογνωσία στην κεντρική διοίκηση, θα χειρίζεται </w:t>
      </w:r>
      <w:r>
        <w:rPr>
          <w:rFonts w:eastAsia="Times New Roman" w:cs="Times New Roman"/>
          <w:bCs/>
          <w:shd w:val="clear" w:color="auto" w:fill="FFFFFF"/>
        </w:rPr>
        <w:t>ιδιαίτερα</w:t>
      </w:r>
      <w:r>
        <w:rPr>
          <w:rFonts w:eastAsia="Times New Roman" w:cs="Times New Roman"/>
          <w:szCs w:val="24"/>
        </w:rPr>
        <w:t xml:space="preserve"> ευαίσθητα για την εθνική άμυ</w:t>
      </w:r>
      <w:r>
        <w:rPr>
          <w:rFonts w:eastAsia="Times New Roman" w:cs="Times New Roman"/>
          <w:szCs w:val="24"/>
        </w:rPr>
        <w:t xml:space="preserve">να </w:t>
      </w:r>
      <w:r>
        <w:rPr>
          <w:rFonts w:eastAsia="Times New Roman"/>
          <w:bCs/>
        </w:rPr>
        <w:t>και</w:t>
      </w:r>
      <w:r>
        <w:rPr>
          <w:rFonts w:eastAsia="Times New Roman" w:cs="Times New Roman"/>
          <w:szCs w:val="24"/>
        </w:rPr>
        <w:t xml:space="preserve"> ασφάλεια ζητήματα </w:t>
      </w:r>
      <w:r>
        <w:rPr>
          <w:rFonts w:eastAsia="Times New Roman"/>
          <w:bCs/>
        </w:rPr>
        <w:t>και</w:t>
      </w:r>
      <w:r>
        <w:rPr>
          <w:rFonts w:eastAsia="Times New Roman" w:cs="Times New Roman"/>
          <w:szCs w:val="24"/>
        </w:rPr>
        <w:t xml:space="preserve"> συστήματα καθώς </w:t>
      </w:r>
      <w:r>
        <w:rPr>
          <w:rFonts w:eastAsia="Times New Roman"/>
          <w:bCs/>
        </w:rPr>
        <w:t>και</w:t>
      </w:r>
      <w:r>
        <w:rPr>
          <w:rFonts w:eastAsia="Times New Roman" w:cs="Times New Roman"/>
          <w:szCs w:val="24"/>
        </w:rPr>
        <w:t xml:space="preserve"> τεχνολογίες αιχμής, όσον αφορά τον εξοπλισμό. </w:t>
      </w:r>
    </w:p>
    <w:p w14:paraId="6A03DD08"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Αυτές οι </w:t>
      </w:r>
      <w:r>
        <w:rPr>
          <w:rFonts w:eastAsia="Times New Roman" w:cs="Times New Roman"/>
          <w:bCs/>
          <w:shd w:val="clear" w:color="auto" w:fill="FFFFFF"/>
        </w:rPr>
        <w:t xml:space="preserve">ιδιαιτερότητες </w:t>
      </w:r>
      <w:r>
        <w:rPr>
          <w:rFonts w:eastAsia="Times New Roman"/>
          <w:bCs/>
          <w:shd w:val="clear" w:color="auto" w:fill="FFFFFF"/>
        </w:rPr>
        <w:t>είναι</w:t>
      </w:r>
      <w:r>
        <w:rPr>
          <w:rFonts w:eastAsia="Times New Roman" w:cs="Times New Roman"/>
          <w:bCs/>
          <w:shd w:val="clear" w:color="auto" w:fill="FFFFFF"/>
        </w:rPr>
        <w:t xml:space="preserve"> υπαρκτές και -αν θέλετε- απαντούν με τον καλύτερο τρόπο στην κριτική της Νέας Δημοκρατίας </w:t>
      </w:r>
      <w:r>
        <w:rPr>
          <w:rFonts w:eastAsia="Times New Roman"/>
          <w:bCs/>
          <w:shd w:val="clear" w:color="auto" w:fill="FFFFFF"/>
        </w:rPr>
        <w:t>και</w:t>
      </w:r>
      <w:r>
        <w:rPr>
          <w:rFonts w:eastAsia="Times New Roman" w:cs="Times New Roman"/>
          <w:bCs/>
          <w:shd w:val="clear" w:color="auto" w:fill="FFFFFF"/>
        </w:rPr>
        <w:t xml:space="preserve"> της Αντιπολίτευσης, </w:t>
      </w:r>
      <w:r>
        <w:rPr>
          <w:rFonts w:eastAsia="Times New Roman"/>
          <w:bCs/>
          <w:shd w:val="clear" w:color="auto" w:fill="FFFFFF"/>
        </w:rPr>
        <w:t>ότι</w:t>
      </w:r>
      <w:r>
        <w:rPr>
          <w:rFonts w:eastAsia="Times New Roman" w:cs="Times New Roman"/>
          <w:bCs/>
          <w:shd w:val="clear" w:color="auto" w:fill="FFFFFF"/>
        </w:rPr>
        <w:t xml:space="preserve"> με τον Ελλην</w:t>
      </w:r>
      <w:r>
        <w:rPr>
          <w:rFonts w:eastAsia="Times New Roman" w:cs="Times New Roman"/>
          <w:bCs/>
          <w:shd w:val="clear" w:color="auto" w:fill="FFFFFF"/>
        </w:rPr>
        <w:t xml:space="preserve">ικό Διαστημικό Οργανισμό η </w:t>
      </w:r>
      <w:r>
        <w:rPr>
          <w:rFonts w:eastAsia="Times New Roman"/>
          <w:bCs/>
          <w:shd w:val="clear" w:color="auto" w:fill="FFFFFF"/>
        </w:rPr>
        <w:t>Κυβέρνηση</w:t>
      </w:r>
      <w:r>
        <w:rPr>
          <w:rFonts w:eastAsia="Times New Roman" w:cs="Times New Roman"/>
          <w:bCs/>
          <w:shd w:val="clear" w:color="auto" w:fill="FFFFFF"/>
        </w:rPr>
        <w:t xml:space="preserve"> επιδιώκει να δημιουργήσει ένα κέντρο διορισμού </w:t>
      </w:r>
      <w:r>
        <w:rPr>
          <w:rFonts w:eastAsia="Times New Roman" w:cs="Times New Roman"/>
          <w:bCs/>
          <w:shd w:val="clear" w:color="auto" w:fill="FFFFFF"/>
        </w:rPr>
        <w:t>«</w:t>
      </w:r>
      <w:r>
        <w:rPr>
          <w:rFonts w:eastAsia="Times New Roman" w:cs="Times New Roman"/>
          <w:bCs/>
          <w:shd w:val="clear" w:color="auto" w:fill="FFFFFF"/>
        </w:rPr>
        <w:t>ημετέρων</w:t>
      </w:r>
      <w:r>
        <w:rPr>
          <w:rFonts w:eastAsia="Times New Roman" w:cs="Times New Roman"/>
          <w:bCs/>
          <w:shd w:val="clear" w:color="auto" w:fill="FFFFFF"/>
        </w:rPr>
        <w:t>»</w:t>
      </w:r>
      <w:r>
        <w:rPr>
          <w:rFonts w:eastAsia="Times New Roman" w:cs="Times New Roman"/>
          <w:bCs/>
          <w:shd w:val="clear" w:color="auto" w:fill="FFFFFF"/>
        </w:rPr>
        <w:t xml:space="preserve">. </w:t>
      </w:r>
    </w:p>
    <w:p w14:paraId="6A03DD09"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Ο Ελληνικός Διαστημικός Οργανισμός </w:t>
      </w:r>
      <w:r>
        <w:rPr>
          <w:rFonts w:eastAsia="Times New Roman"/>
          <w:bCs/>
          <w:shd w:val="clear" w:color="auto" w:fill="FFFFFF"/>
        </w:rPr>
        <w:t>έχει</w:t>
      </w:r>
      <w:r>
        <w:rPr>
          <w:rFonts w:eastAsia="Times New Roman" w:cs="Times New Roman"/>
          <w:bCs/>
          <w:shd w:val="clear" w:color="auto" w:fill="FFFFFF"/>
        </w:rPr>
        <w:t xml:space="preserve"> σκοπό </w:t>
      </w:r>
      <w:r>
        <w:rPr>
          <w:rFonts w:eastAsia="Times New Roman"/>
          <w:bCs/>
          <w:shd w:val="clear" w:color="auto" w:fill="FFFFFF"/>
        </w:rPr>
        <w:t>να</w:t>
      </w:r>
      <w:r>
        <w:rPr>
          <w:rFonts w:eastAsia="Times New Roman" w:cs="Times New Roman"/>
          <w:bCs/>
          <w:shd w:val="clear" w:color="auto" w:fill="FFFFFF"/>
        </w:rPr>
        <w:t xml:space="preserve"> προσελκύσει διεθνούς εμβέλειας ειδικούς, που εργάζονται εντός κι εκτός της χώρας. Άρα πρέπει να μπορεί να παρέ</w:t>
      </w:r>
      <w:r>
        <w:rPr>
          <w:rFonts w:eastAsia="Times New Roman" w:cs="Times New Roman"/>
          <w:bCs/>
          <w:shd w:val="clear" w:color="auto" w:fill="FFFFFF"/>
        </w:rPr>
        <w:t xml:space="preserve">χει εργασιακές παροχές κι εργασιακό περιβάλλον. Δηλαδή, για να συνεννοηθούμε, η Αξιωματική Αντιπολίτευση </w:t>
      </w:r>
      <w:r>
        <w:rPr>
          <w:rFonts w:eastAsia="Times New Roman"/>
          <w:bCs/>
          <w:shd w:val="clear" w:color="auto" w:fill="FFFFFF"/>
        </w:rPr>
        <w:t>και</w:t>
      </w:r>
      <w:r>
        <w:rPr>
          <w:rFonts w:eastAsia="Times New Roman" w:cs="Times New Roman"/>
          <w:bCs/>
          <w:shd w:val="clear" w:color="auto" w:fill="FFFFFF"/>
        </w:rPr>
        <w:t xml:space="preserve"> γενικότερα η </w:t>
      </w:r>
      <w:r>
        <w:rPr>
          <w:rFonts w:eastAsia="Times New Roman" w:cs="Times New Roman"/>
          <w:bCs/>
          <w:shd w:val="clear" w:color="auto" w:fill="FFFFFF"/>
        </w:rPr>
        <w:t>Α</w:t>
      </w:r>
      <w:r>
        <w:rPr>
          <w:rFonts w:eastAsia="Times New Roman" w:cs="Times New Roman"/>
          <w:bCs/>
          <w:shd w:val="clear" w:color="auto" w:fill="FFFFFF"/>
        </w:rPr>
        <w:t xml:space="preserve">ντιπολίτευση που αντιδρά στο νομοσχέδιο τι προτείνει; Να στελεχωθεί ο </w:t>
      </w:r>
      <w:r>
        <w:rPr>
          <w:rFonts w:eastAsia="Times New Roman" w:cs="Times New Roman"/>
          <w:bCs/>
          <w:shd w:val="clear" w:color="auto" w:fill="FFFFFF"/>
        </w:rPr>
        <w:t>ο</w:t>
      </w:r>
      <w:r>
        <w:rPr>
          <w:rFonts w:eastAsia="Times New Roman" w:cs="Times New Roman"/>
          <w:bCs/>
          <w:shd w:val="clear" w:color="auto" w:fill="FFFFFF"/>
        </w:rPr>
        <w:t xml:space="preserve">ργανισμός, βάζοντας ανθρώπους εγνωσμένου κύρους </w:t>
      </w:r>
      <w:r>
        <w:rPr>
          <w:rFonts w:eastAsia="Times New Roman"/>
          <w:bCs/>
          <w:shd w:val="clear" w:color="auto" w:fill="FFFFFF"/>
        </w:rPr>
        <w:t>και</w:t>
      </w:r>
      <w:r>
        <w:rPr>
          <w:rFonts w:eastAsia="Times New Roman" w:cs="Times New Roman"/>
          <w:bCs/>
          <w:shd w:val="clear" w:color="auto" w:fill="FFFFFF"/>
        </w:rPr>
        <w:t xml:space="preserve"> διεθνούς καταξίωσης στη βάσανο του ΑΣΕΠ; Νομίζω </w:t>
      </w:r>
      <w:r>
        <w:rPr>
          <w:rFonts w:eastAsia="Times New Roman"/>
          <w:bCs/>
          <w:shd w:val="clear" w:color="auto" w:fill="FFFFFF"/>
        </w:rPr>
        <w:t>ότι</w:t>
      </w:r>
      <w:r>
        <w:rPr>
          <w:rFonts w:eastAsia="Times New Roman" w:cs="Times New Roman"/>
          <w:bCs/>
          <w:shd w:val="clear" w:color="auto" w:fill="FFFFFF"/>
        </w:rPr>
        <w:t xml:space="preserve"> μας υπερβαίνει όλους μας, αν η απάντηση </w:t>
      </w:r>
      <w:r>
        <w:rPr>
          <w:rFonts w:eastAsia="Times New Roman"/>
          <w:bCs/>
          <w:shd w:val="clear" w:color="auto" w:fill="FFFFFF"/>
        </w:rPr>
        <w:t>είναι</w:t>
      </w:r>
      <w:r>
        <w:rPr>
          <w:rFonts w:eastAsia="Times New Roman" w:cs="Times New Roman"/>
          <w:bCs/>
          <w:shd w:val="clear" w:color="auto" w:fill="FFFFFF"/>
        </w:rPr>
        <w:t xml:space="preserve"> καταφατική. </w:t>
      </w:r>
    </w:p>
    <w:p w14:paraId="6A03DD0A"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Νέα Δημοκρατία, κατά τη γνώμη μου, κρίνει εξ ιδίων τα αλλότρια. Αυτά που έκανε ως </w:t>
      </w:r>
      <w:r>
        <w:rPr>
          <w:rFonts w:eastAsia="Times New Roman"/>
          <w:bCs/>
          <w:shd w:val="clear" w:color="auto" w:fill="FFFFFF"/>
        </w:rPr>
        <w:t>κυβέρνηση</w:t>
      </w:r>
      <w:r>
        <w:rPr>
          <w:rFonts w:eastAsia="Times New Roman" w:cs="Times New Roman"/>
          <w:bCs/>
          <w:shd w:val="clear" w:color="auto" w:fill="FFFFFF"/>
        </w:rPr>
        <w:t>, με το πελατειακό κράτος που δημιούργησε, αυτά φαν</w:t>
      </w:r>
      <w:r>
        <w:rPr>
          <w:rFonts w:eastAsia="Times New Roman" w:cs="Times New Roman"/>
          <w:bCs/>
          <w:shd w:val="clear" w:color="auto" w:fill="FFFFFF"/>
        </w:rPr>
        <w:t xml:space="preserve">τασιώνεται </w:t>
      </w:r>
      <w:r>
        <w:rPr>
          <w:rFonts w:eastAsia="Times New Roman"/>
          <w:bCs/>
          <w:shd w:val="clear" w:color="auto" w:fill="FFFFFF"/>
        </w:rPr>
        <w:t>και</w:t>
      </w:r>
      <w:r>
        <w:rPr>
          <w:rFonts w:eastAsia="Times New Roman" w:cs="Times New Roman"/>
          <w:bCs/>
          <w:shd w:val="clear" w:color="auto" w:fill="FFFFFF"/>
        </w:rPr>
        <w:t xml:space="preserve"> σήμερα. Αλλά μιας </w:t>
      </w:r>
      <w:r>
        <w:rPr>
          <w:rFonts w:eastAsia="Times New Roman"/>
          <w:bCs/>
          <w:shd w:val="clear" w:color="auto" w:fill="FFFFFF"/>
        </w:rPr>
        <w:t>και</w:t>
      </w:r>
      <w:r>
        <w:rPr>
          <w:rFonts w:eastAsia="Times New Roman" w:cs="Times New Roman"/>
          <w:bCs/>
          <w:shd w:val="clear" w:color="auto" w:fill="FFFFFF"/>
        </w:rPr>
        <w:t xml:space="preserve"> πιάσαμε την πολιτική κριτική, έχω την αίσθηση </w:t>
      </w:r>
      <w:r>
        <w:rPr>
          <w:rFonts w:eastAsia="Times New Roman"/>
          <w:bCs/>
          <w:shd w:val="clear" w:color="auto" w:fill="FFFFFF"/>
        </w:rPr>
        <w:t>ότι</w:t>
      </w:r>
      <w:r>
        <w:rPr>
          <w:rFonts w:eastAsia="Times New Roman" w:cs="Times New Roman"/>
          <w:bCs/>
          <w:shd w:val="clear" w:color="auto" w:fill="FFFFFF"/>
        </w:rPr>
        <w:t xml:space="preserve"> αλλού οφείλεται </w:t>
      </w:r>
      <w:r>
        <w:rPr>
          <w:rFonts w:eastAsia="Times New Roman" w:cs="Times New Roman"/>
          <w:bCs/>
          <w:shd w:val="clear" w:color="auto" w:fill="FFFFFF"/>
        </w:rPr>
        <w:lastRenderedPageBreak/>
        <w:t xml:space="preserve">η αμηχανία της Νέας Δημοκρατίας  και εφευρίσκει προφάσεις, ώστε να μην ψηφίσει το νομοσχέδιο. </w:t>
      </w:r>
    </w:p>
    <w:p w14:paraId="6A03DD0B"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αποκάλυψε ο κ. Δένδιας, που έχουμε την τιμή </w:t>
      </w:r>
      <w:r>
        <w:rPr>
          <w:rFonts w:eastAsia="Times New Roman"/>
          <w:bCs/>
          <w:shd w:val="clear" w:color="auto" w:fill="FFFFFF"/>
        </w:rPr>
        <w:t>να</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εδ</w:t>
      </w:r>
      <w:r>
        <w:rPr>
          <w:rFonts w:eastAsia="Times New Roman" w:cs="Times New Roman"/>
          <w:bCs/>
          <w:shd w:val="clear" w:color="auto" w:fill="FFFFFF"/>
        </w:rPr>
        <w:t xml:space="preserve">ώ σήμερα, ως εισηγητής της Νέας Δημοκρατίας στον </w:t>
      </w:r>
      <w:r>
        <w:rPr>
          <w:rFonts w:eastAsia="Times New Roman" w:cs="Times New Roman"/>
          <w:bCs/>
          <w:shd w:val="clear" w:color="auto" w:fill="FFFFFF"/>
        </w:rPr>
        <w:t>π</w:t>
      </w:r>
      <w:r>
        <w:rPr>
          <w:rFonts w:eastAsia="Times New Roman" w:cs="Times New Roman"/>
          <w:bCs/>
          <w:shd w:val="clear" w:color="auto" w:fill="FFFFFF"/>
        </w:rPr>
        <w:t xml:space="preserve">ροϋπολογισμό. Όταν ρωτηθήκατε από τον δικό μας </w:t>
      </w:r>
      <w:r>
        <w:rPr>
          <w:rFonts w:eastAsia="Times New Roman" w:cs="Times New Roman"/>
          <w:bCs/>
          <w:shd w:val="clear" w:color="auto" w:fill="FFFFFF"/>
        </w:rPr>
        <w:t>ε</w:t>
      </w:r>
      <w:r>
        <w:rPr>
          <w:rFonts w:eastAsia="Times New Roman" w:cs="Times New Roman"/>
          <w:bCs/>
          <w:shd w:val="clear" w:color="auto" w:fill="FFFFFF"/>
        </w:rPr>
        <w:t xml:space="preserve">ισηγητή στην Ολομέλεια, από πού θα μείωνε τις δαπάνες η Νέα Δημοκρατία αν ήταν </w:t>
      </w:r>
      <w:r>
        <w:rPr>
          <w:rFonts w:eastAsia="Times New Roman"/>
          <w:bCs/>
          <w:shd w:val="clear" w:color="auto" w:fill="FFFFFF"/>
        </w:rPr>
        <w:t>Κυβέρνηση</w:t>
      </w:r>
      <w:r>
        <w:rPr>
          <w:rFonts w:eastAsia="Times New Roman" w:cs="Times New Roman"/>
          <w:bCs/>
          <w:shd w:val="clear" w:color="auto" w:fill="FFFFFF"/>
        </w:rPr>
        <w:t xml:space="preserve"> -που δεν θα γίνει- δώσατε </w:t>
      </w:r>
      <w:r>
        <w:rPr>
          <w:rFonts w:eastAsia="Times New Roman"/>
          <w:bCs/>
          <w:shd w:val="clear" w:color="auto" w:fill="FFFFFF"/>
        </w:rPr>
        <w:t>μια</w:t>
      </w:r>
      <w:r>
        <w:rPr>
          <w:rFonts w:eastAsia="Times New Roman" w:cs="Times New Roman"/>
          <w:bCs/>
          <w:shd w:val="clear" w:color="auto" w:fill="FFFFFF"/>
        </w:rPr>
        <w:t xml:space="preserve"> λίστα με </w:t>
      </w:r>
      <w:r>
        <w:rPr>
          <w:rFonts w:eastAsia="Times New Roman" w:cs="Times New Roman"/>
          <w:bCs/>
          <w:shd w:val="clear" w:color="auto" w:fill="FFFFFF"/>
        </w:rPr>
        <w:t>ο</w:t>
      </w:r>
      <w:r>
        <w:rPr>
          <w:rFonts w:eastAsia="Times New Roman" w:cs="Times New Roman"/>
          <w:bCs/>
          <w:shd w:val="clear" w:color="auto" w:fill="FFFFFF"/>
        </w:rPr>
        <w:t>ργανισμούς, που συμπεριελάμβα</w:t>
      </w:r>
      <w:r>
        <w:rPr>
          <w:rFonts w:eastAsia="Times New Roman" w:cs="Times New Roman"/>
          <w:bCs/>
          <w:shd w:val="clear" w:color="auto" w:fill="FFFFFF"/>
        </w:rPr>
        <w:t>νε και τον υπό σύσταση Ελληνικό Διαστημικό Οργανισμό, πριν καν αυτός ιδρυθεί. Άκουσον</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ά</w:t>
      </w:r>
      <w:r>
        <w:rPr>
          <w:rFonts w:eastAsia="Times New Roman" w:cs="Times New Roman"/>
          <w:bCs/>
          <w:shd w:val="clear" w:color="auto" w:fill="FFFFFF"/>
        </w:rPr>
        <w:t xml:space="preserve">κουσον! Δεν έχουμε τελειώσει καν την ψήφιση του νομοσχεδίου. </w:t>
      </w:r>
    </w:p>
    <w:p w14:paraId="6A03DD0C"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ΝΙΚΟΛΑΟΣ ΔΕΝΔΙΑΣ:</w:t>
      </w:r>
      <w:r>
        <w:rPr>
          <w:rFonts w:eastAsia="Times New Roman" w:cs="Times New Roman"/>
          <w:bCs/>
          <w:shd w:val="clear" w:color="auto" w:fill="FFFFFF"/>
        </w:rPr>
        <w:t xml:space="preserve"> Το παραποιήσατε λίγο.</w:t>
      </w:r>
    </w:p>
    <w:p w14:paraId="6A03DD0D"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ΜΑΡΙΟΣ ΚΑΤΣΗΣ:</w:t>
      </w:r>
      <w:r>
        <w:rPr>
          <w:rFonts w:eastAsia="Times New Roman" w:cs="Times New Roman"/>
          <w:bCs/>
          <w:shd w:val="clear" w:color="auto" w:fill="FFFFFF"/>
        </w:rPr>
        <w:t xml:space="preserve"> Δεν το παραποίησα. </w:t>
      </w:r>
      <w:r>
        <w:rPr>
          <w:rFonts w:eastAsia="Times New Roman"/>
          <w:bCs/>
          <w:shd w:val="clear" w:color="auto" w:fill="FFFFFF"/>
        </w:rPr>
        <w:t>Είναι</w:t>
      </w:r>
      <w:r>
        <w:rPr>
          <w:rFonts w:eastAsia="Times New Roman" w:cs="Times New Roman"/>
          <w:bCs/>
          <w:shd w:val="clear" w:color="auto" w:fill="FFFFFF"/>
        </w:rPr>
        <w:t xml:space="preserve"> ακριβώς στο δέκατο έκτο λεπτό της τοποθέτησή</w:t>
      </w:r>
      <w:r>
        <w:rPr>
          <w:rFonts w:eastAsia="Times New Roman" w:cs="Times New Roman"/>
          <w:bCs/>
          <w:shd w:val="clear" w:color="auto" w:fill="FFFFFF"/>
        </w:rPr>
        <w:t>ς</w:t>
      </w:r>
      <w:r>
        <w:rPr>
          <w:rFonts w:eastAsia="Times New Roman" w:cs="Times New Roman"/>
          <w:bCs/>
          <w:shd w:val="clear" w:color="auto" w:fill="FFFFFF"/>
        </w:rPr>
        <w:t xml:space="preserve"> σας. </w:t>
      </w:r>
    </w:p>
    <w:p w14:paraId="6A03DD0E"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Δηλαδή, οι «άριστοι» της Αντιπολίτευσης του Χάρβαρντ </w:t>
      </w:r>
      <w:r>
        <w:rPr>
          <w:rFonts w:eastAsia="Times New Roman"/>
          <w:bCs/>
          <w:shd w:val="clear" w:color="auto" w:fill="FFFFFF"/>
        </w:rPr>
        <w:t>και</w:t>
      </w:r>
      <w:r>
        <w:rPr>
          <w:rFonts w:eastAsia="Times New Roman" w:cs="Times New Roman"/>
          <w:bCs/>
          <w:shd w:val="clear" w:color="auto" w:fill="FFFFFF"/>
        </w:rPr>
        <w:t xml:space="preserve"> των κολ</w:t>
      </w:r>
      <w:r>
        <w:rPr>
          <w:rFonts w:eastAsia="Times New Roman" w:cs="Times New Roman"/>
          <w:bCs/>
          <w:shd w:val="clear" w:color="auto" w:fill="FFFFFF"/>
        </w:rPr>
        <w:t>λ</w:t>
      </w:r>
      <w:r>
        <w:rPr>
          <w:rFonts w:eastAsia="Times New Roman" w:cs="Times New Roman"/>
          <w:bCs/>
          <w:shd w:val="clear" w:color="auto" w:fill="FFFFFF"/>
        </w:rPr>
        <w:t xml:space="preserve">εγίων γράφουν στα παλαιότερα των υποδημάτων τους την επιστημονική και επιχειρηματική κοινότητα, όπως και τον παγκοσμίου φήμης καθηγητή και ομότιμο Διευθυντή Διαστημικών Προγραμμάτων του Πανεπιστημίου </w:t>
      </w:r>
      <w:r>
        <w:rPr>
          <w:rFonts w:eastAsia="Times New Roman" w:cs="Times New Roman"/>
          <w:bCs/>
          <w:shd w:val="clear" w:color="auto" w:fill="FFFFFF"/>
        </w:rPr>
        <w:t>«</w:t>
      </w:r>
      <w:r>
        <w:rPr>
          <w:rFonts w:eastAsia="Times New Roman" w:cs="Times New Roman"/>
          <w:bCs/>
          <w:shd w:val="clear" w:color="auto" w:fill="FFFFFF"/>
        </w:rPr>
        <w:t>Τζον</w:t>
      </w:r>
      <w:r>
        <w:rPr>
          <w:rFonts w:eastAsia="Times New Roman" w:cs="Times New Roman"/>
          <w:bCs/>
          <w:shd w:val="clear" w:color="auto" w:fill="FFFFFF"/>
        </w:rPr>
        <w:t xml:space="preserve"> </w:t>
      </w:r>
      <w:r>
        <w:rPr>
          <w:rFonts w:eastAsia="Times New Roman" w:cs="Times New Roman"/>
          <w:bCs/>
          <w:shd w:val="clear" w:color="auto" w:fill="FFFFFF"/>
        </w:rPr>
        <w:t>Χόπκινς</w:t>
      </w:r>
      <w:r>
        <w:rPr>
          <w:rFonts w:eastAsia="Times New Roman" w:cs="Times New Roman"/>
          <w:bCs/>
          <w:shd w:val="clear" w:color="auto" w:fill="FFFFFF"/>
        </w:rPr>
        <w:t>»</w:t>
      </w:r>
      <w:r>
        <w:rPr>
          <w:rFonts w:eastAsia="Times New Roman" w:cs="Times New Roman"/>
          <w:bCs/>
          <w:shd w:val="clear" w:color="auto" w:fill="FFFFFF"/>
        </w:rPr>
        <w:t>, κ. Σταμάτη Κριμιζή, ή τον κ.</w:t>
      </w:r>
      <w:r>
        <w:rPr>
          <w:rFonts w:eastAsia="Times New Roman" w:cs="Times New Roman"/>
          <w:bCs/>
          <w:shd w:val="clear" w:color="auto" w:fill="FFFFFF"/>
        </w:rPr>
        <w:t xml:space="preserve"> Χόρχε Σάντσ</w:t>
      </w:r>
      <w:r>
        <w:rPr>
          <w:rFonts w:eastAsia="Times New Roman" w:cs="Times New Roman"/>
          <w:bCs/>
          <w:shd w:val="clear" w:color="auto" w:fill="FFFFFF"/>
        </w:rPr>
        <w:t>ες</w:t>
      </w:r>
      <w:r>
        <w:rPr>
          <w:rFonts w:eastAsia="Times New Roman" w:cs="Times New Roman"/>
          <w:bCs/>
          <w:shd w:val="clear" w:color="auto" w:fill="FFFFFF"/>
        </w:rPr>
        <w:t xml:space="preserve">, εκπρόσωπο του Ελληνικού Συνεργατικού Σχηματισμού Διαστημικών Τεχνολογιών </w:t>
      </w:r>
      <w:r>
        <w:rPr>
          <w:rFonts w:eastAsia="Times New Roman"/>
          <w:bCs/>
          <w:shd w:val="clear" w:color="auto" w:fill="FFFFFF"/>
        </w:rPr>
        <w:t>και</w:t>
      </w:r>
      <w:r>
        <w:rPr>
          <w:rFonts w:eastAsia="Times New Roman" w:cs="Times New Roman"/>
          <w:bCs/>
          <w:shd w:val="clear" w:color="auto" w:fill="FFFFFF"/>
        </w:rPr>
        <w:t xml:space="preserve"> Εφαρμογών, που στήριξαν από την αρχή το εγχείρημα, δίνοντας συγχαρητήρια στην </w:t>
      </w:r>
      <w:r>
        <w:rPr>
          <w:rFonts w:eastAsia="Times New Roman" w:cs="Times New Roman"/>
          <w:bCs/>
          <w:shd w:val="clear" w:color="auto" w:fill="FFFFFF"/>
        </w:rPr>
        <w:t>ε</w:t>
      </w:r>
      <w:r>
        <w:rPr>
          <w:rFonts w:eastAsia="Times New Roman" w:cs="Times New Roman"/>
          <w:bCs/>
          <w:shd w:val="clear" w:color="auto" w:fill="FFFFFF"/>
        </w:rPr>
        <w:t xml:space="preserve">λληνική </w:t>
      </w:r>
      <w:r>
        <w:rPr>
          <w:rFonts w:eastAsia="Times New Roman"/>
          <w:bCs/>
          <w:shd w:val="clear" w:color="auto" w:fill="FFFFFF"/>
        </w:rPr>
        <w:t>Κυβέρνηση</w:t>
      </w:r>
      <w:r>
        <w:rPr>
          <w:rFonts w:eastAsia="Times New Roman" w:cs="Times New Roman"/>
          <w:bCs/>
          <w:shd w:val="clear" w:color="auto" w:fill="FFFFFF"/>
        </w:rPr>
        <w:t xml:space="preserve">. </w:t>
      </w:r>
    </w:p>
    <w:p w14:paraId="6A03DD0F"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Ρ</w:t>
      </w:r>
      <w:r>
        <w:rPr>
          <w:rFonts w:eastAsia="Times New Roman" w:cs="Times New Roman"/>
          <w:bCs/>
          <w:shd w:val="clear" w:color="auto" w:fill="FFFFFF"/>
        </w:rPr>
        <w:t xml:space="preserve">ωτάμε ευθέως: </w:t>
      </w:r>
      <w:r>
        <w:rPr>
          <w:rFonts w:eastAsia="Times New Roman"/>
          <w:bCs/>
          <w:shd w:val="clear" w:color="auto" w:fill="FFFFFF"/>
        </w:rPr>
        <w:t>Έχει</w:t>
      </w:r>
      <w:r>
        <w:rPr>
          <w:rFonts w:eastAsia="Times New Roman" w:cs="Times New Roman"/>
          <w:bCs/>
          <w:shd w:val="clear" w:color="auto" w:fill="FFFFFF"/>
        </w:rPr>
        <w:t xml:space="preserve"> σκοπό η Νέα Δημοκρατία του κ. Μητσοτάκη να παραδώσει </w:t>
      </w:r>
      <w:r>
        <w:rPr>
          <w:rFonts w:eastAsia="Times New Roman"/>
          <w:bCs/>
          <w:shd w:val="clear" w:color="auto" w:fill="FFFFFF"/>
        </w:rPr>
        <w:t>και</w:t>
      </w:r>
      <w:r>
        <w:rPr>
          <w:rFonts w:eastAsia="Times New Roman" w:cs="Times New Roman"/>
          <w:bCs/>
          <w:shd w:val="clear" w:color="auto" w:fill="FFFFFF"/>
        </w:rPr>
        <w:t xml:space="preserve"> αυτόν τον ευαίσθητο τομέα για την άμυνα </w:t>
      </w:r>
      <w:r>
        <w:rPr>
          <w:rFonts w:eastAsia="Times New Roman"/>
          <w:bCs/>
          <w:shd w:val="clear" w:color="auto" w:fill="FFFFFF"/>
        </w:rPr>
        <w:t>και</w:t>
      </w:r>
      <w:r>
        <w:rPr>
          <w:rFonts w:eastAsia="Times New Roman" w:cs="Times New Roman"/>
          <w:bCs/>
          <w:shd w:val="clear" w:color="auto" w:fill="FFFFFF"/>
        </w:rPr>
        <w:t xml:space="preserve"> την ασφάλεια της χώρας στα ιδιωτικά συμφέροντα; Ή μήπως θα συνεχίσει να καταδικάζει τη χώρα σε ψηφιακή οπισθοδρόμηση, </w:t>
      </w:r>
      <w:r>
        <w:rPr>
          <w:rFonts w:eastAsia="Times New Roman" w:cs="Times New Roman"/>
          <w:bCs/>
          <w:shd w:val="clear" w:color="auto" w:fill="FFFFFF"/>
        </w:rPr>
        <w:lastRenderedPageBreak/>
        <w:t xml:space="preserve">όπως έκανε ως </w:t>
      </w:r>
      <w:r>
        <w:rPr>
          <w:rFonts w:eastAsia="Times New Roman"/>
          <w:bCs/>
          <w:shd w:val="clear" w:color="auto" w:fill="FFFFFF"/>
        </w:rPr>
        <w:t>κ</w:t>
      </w:r>
      <w:r>
        <w:rPr>
          <w:rFonts w:eastAsia="Times New Roman"/>
          <w:bCs/>
          <w:shd w:val="clear" w:color="auto" w:fill="FFFFFF"/>
        </w:rPr>
        <w:t>υβέρνηση</w:t>
      </w:r>
      <w:r>
        <w:rPr>
          <w:rFonts w:eastAsia="Times New Roman" w:cs="Times New Roman"/>
          <w:bCs/>
          <w:shd w:val="clear" w:color="auto" w:fill="FFFFFF"/>
        </w:rPr>
        <w:t xml:space="preserve">; Πρέπει να ξέρουμε κι εμείς και ο κόσμος που μας ακούει, ποιες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 xml:space="preserve">οι θέσεις του καθενός. </w:t>
      </w:r>
    </w:p>
    <w:p w14:paraId="6A03DD10"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κλείνοντας, η ίδρυση της Ελληνικής Διαστημικής Υπηρεσίας </w:t>
      </w:r>
      <w:r>
        <w:rPr>
          <w:rFonts w:eastAsia="Times New Roman"/>
          <w:bCs/>
          <w:shd w:val="clear" w:color="auto" w:fill="FFFFFF"/>
        </w:rPr>
        <w:t>και</w:t>
      </w:r>
      <w:r>
        <w:rPr>
          <w:rFonts w:eastAsia="Times New Roman" w:cs="Times New Roman"/>
          <w:bCs/>
          <w:shd w:val="clear" w:color="auto" w:fill="FFFFFF"/>
        </w:rPr>
        <w:t xml:space="preserve"> η συναφής διαστημική νομοθεσία αποτελεί εθνική αναγκαιότητα </w:t>
      </w:r>
      <w:r>
        <w:rPr>
          <w:rFonts w:eastAsia="Times New Roman"/>
          <w:bCs/>
          <w:shd w:val="clear" w:color="auto" w:fill="FFFFFF"/>
        </w:rPr>
        <w:t>και</w:t>
      </w:r>
      <w:r>
        <w:rPr>
          <w:rFonts w:eastAsia="Times New Roman" w:cs="Times New Roman"/>
          <w:bCs/>
          <w:shd w:val="clear" w:color="auto" w:fill="FFFFFF"/>
        </w:rPr>
        <w:t xml:space="preserve"> δεν προσφέρεται για μικροπολιτικές σκοπιμότητες. </w:t>
      </w:r>
    </w:p>
    <w:p w14:paraId="6A03DD11"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Με την υπογραφή των δύο μνη</w:t>
      </w:r>
      <w:r>
        <w:rPr>
          <w:rFonts w:eastAsia="Times New Roman" w:cs="Times New Roman"/>
          <w:bCs/>
          <w:shd w:val="clear" w:color="auto" w:fill="FFFFFF"/>
        </w:rPr>
        <w:t xml:space="preserve">μονίων συνεργασίας για τη δημιουργία του </w:t>
      </w:r>
      <w:r>
        <w:rPr>
          <w:rFonts w:eastAsia="Times New Roman" w:cs="Times New Roman"/>
          <w:bCs/>
          <w:shd w:val="clear" w:color="auto" w:fill="FFFFFF"/>
          <w:lang w:val="en-US"/>
        </w:rPr>
        <w:t>ESA</w:t>
      </w:r>
      <w:r>
        <w:rPr>
          <w:rFonts w:eastAsia="Times New Roman" w:cs="Times New Roman"/>
          <w:bCs/>
          <w:shd w:val="clear" w:color="auto" w:fill="FFFFFF"/>
        </w:rPr>
        <w:t xml:space="preserve"> </w:t>
      </w:r>
      <w:r>
        <w:rPr>
          <w:rFonts w:eastAsia="Times New Roman" w:cs="Times New Roman"/>
          <w:bCs/>
          <w:shd w:val="clear" w:color="auto" w:fill="FFFFFF"/>
          <w:lang w:val="en-US"/>
        </w:rPr>
        <w:t>BIC</w:t>
      </w:r>
      <w:r>
        <w:rPr>
          <w:rFonts w:eastAsia="Times New Roman" w:cs="Times New Roman"/>
          <w:bCs/>
          <w:shd w:val="clear" w:color="auto" w:fill="FFFFFF"/>
        </w:rPr>
        <w:t xml:space="preserve"> και την ενεργοποίηση της εταιρ</w:t>
      </w:r>
      <w:r>
        <w:rPr>
          <w:rFonts w:eastAsia="Times New Roman" w:cs="Times New Roman"/>
          <w:bCs/>
          <w:shd w:val="clear" w:color="auto" w:fill="FFFFFF"/>
        </w:rPr>
        <w:t>ε</w:t>
      </w:r>
      <w:r>
        <w:rPr>
          <w:rFonts w:eastAsia="Times New Roman" w:cs="Times New Roman"/>
          <w:bCs/>
          <w:shd w:val="clear" w:color="auto" w:fill="FFFFFF"/>
        </w:rPr>
        <w:t xml:space="preserve">ίας </w:t>
      </w:r>
      <w:r>
        <w:rPr>
          <w:rFonts w:eastAsia="Times New Roman" w:cs="Times New Roman"/>
          <w:bCs/>
          <w:shd w:val="clear" w:color="auto" w:fill="FFFFFF"/>
        </w:rPr>
        <w:t>«</w:t>
      </w:r>
      <w:r>
        <w:rPr>
          <w:rFonts w:eastAsia="Times New Roman" w:cs="Times New Roman"/>
          <w:bCs/>
          <w:shd w:val="clear" w:color="auto" w:fill="FFFFFF"/>
          <w:lang w:val="en-US"/>
        </w:rPr>
        <w:t>OHB</w:t>
      </w:r>
      <w:r>
        <w:rPr>
          <w:rFonts w:eastAsia="Times New Roman" w:cs="Times New Roman"/>
          <w:bCs/>
          <w:shd w:val="clear" w:color="auto" w:fill="FFFFFF"/>
        </w:rPr>
        <w:t>»</w:t>
      </w:r>
      <w:r>
        <w:rPr>
          <w:rFonts w:eastAsia="Times New Roman" w:cs="Times New Roman"/>
          <w:bCs/>
          <w:shd w:val="clear" w:color="auto" w:fill="FFFFFF"/>
        </w:rPr>
        <w:t xml:space="preserve"> στην Ελλάδα, ενός από τους σημαντικότερους κατασκευαστές, η χώρα ανακάμπτει παραγωγικά </w:t>
      </w:r>
      <w:r>
        <w:rPr>
          <w:rFonts w:eastAsia="Times New Roman"/>
          <w:bCs/>
          <w:shd w:val="clear" w:color="auto" w:fill="FFFFFF"/>
        </w:rPr>
        <w:t>και</w:t>
      </w:r>
      <w:r>
        <w:rPr>
          <w:rFonts w:eastAsia="Times New Roman" w:cs="Times New Roman"/>
          <w:bCs/>
          <w:shd w:val="clear" w:color="auto" w:fill="FFFFFF"/>
        </w:rPr>
        <w:t xml:space="preserve"> βελτιώνει την ανταγωνιστικότητά της. </w:t>
      </w:r>
    </w:p>
    <w:p w14:paraId="6A03DD12"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Στην ουσία, μιλάμε για επενδύσεις υψηλής εξειδίκευσης, για νεοφυή επιχειρηματικότητα </w:t>
      </w:r>
      <w:r>
        <w:rPr>
          <w:rFonts w:eastAsia="Times New Roman"/>
          <w:bCs/>
          <w:shd w:val="clear" w:color="auto" w:fill="FFFFFF"/>
        </w:rPr>
        <w:t>και</w:t>
      </w:r>
      <w:r>
        <w:rPr>
          <w:rFonts w:eastAsia="Times New Roman" w:cs="Times New Roman"/>
          <w:bCs/>
          <w:shd w:val="clear" w:color="auto" w:fill="FFFFFF"/>
        </w:rPr>
        <w:t xml:space="preserve"> ανάσχεση του </w:t>
      </w:r>
      <w:r>
        <w:rPr>
          <w:rFonts w:eastAsia="Times New Roman" w:cs="Times New Roman"/>
          <w:bCs/>
          <w:shd w:val="clear" w:color="auto" w:fill="FFFFFF"/>
          <w:lang w:val="en-US"/>
        </w:rPr>
        <w:t>brain</w:t>
      </w:r>
      <w:r>
        <w:rPr>
          <w:rFonts w:eastAsia="Times New Roman" w:cs="Times New Roman"/>
          <w:bCs/>
          <w:shd w:val="clear" w:color="auto" w:fill="FFFFFF"/>
        </w:rPr>
        <w:t xml:space="preserve"> </w:t>
      </w:r>
      <w:r>
        <w:rPr>
          <w:rFonts w:eastAsia="Times New Roman" w:cs="Times New Roman"/>
          <w:bCs/>
          <w:shd w:val="clear" w:color="auto" w:fill="FFFFFF"/>
          <w:lang w:val="en-US"/>
        </w:rPr>
        <w:t>drain</w:t>
      </w:r>
      <w:r>
        <w:rPr>
          <w:rFonts w:eastAsia="Times New Roman" w:cs="Times New Roman"/>
          <w:bCs/>
          <w:shd w:val="clear" w:color="auto" w:fill="FFFFFF"/>
        </w:rPr>
        <w:t xml:space="preserve">, για συμβολή στην αλλαγή του παραγωγικού μοντέλου προς την εξωστρέφεια </w:t>
      </w:r>
      <w:r>
        <w:rPr>
          <w:rFonts w:eastAsia="Times New Roman"/>
          <w:bCs/>
          <w:shd w:val="clear" w:color="auto" w:fill="FFFFFF"/>
        </w:rPr>
        <w:t>και</w:t>
      </w:r>
      <w:r>
        <w:rPr>
          <w:rFonts w:eastAsia="Times New Roman" w:cs="Times New Roman"/>
          <w:bCs/>
          <w:shd w:val="clear" w:color="auto" w:fill="FFFFFF"/>
        </w:rPr>
        <w:t xml:space="preserve"> την υψηλή τεχνολογία. </w:t>
      </w:r>
    </w:p>
    <w:p w14:paraId="6A03DD13"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Δίνεται η δυνατότητα η επιστημονική μας κοιν</w:t>
      </w:r>
      <w:r>
        <w:rPr>
          <w:rFonts w:eastAsia="Times New Roman" w:cs="Times New Roman"/>
          <w:bCs/>
          <w:shd w:val="clear" w:color="auto" w:fill="FFFFFF"/>
        </w:rPr>
        <w:t xml:space="preserve">ότητα να συμμετέχει σε έργα πραγματικά υψηλού επιπέδου, παγκόσμιας κλίμακας και να αναπτύξει προϊόντα αιχμής. Ταυτόχρονα, θα αναβαθμιστεί </w:t>
      </w:r>
      <w:r>
        <w:rPr>
          <w:rFonts w:eastAsia="Times New Roman"/>
          <w:bCs/>
          <w:shd w:val="clear" w:color="auto" w:fill="FFFFFF"/>
        </w:rPr>
        <w:t>και</w:t>
      </w:r>
      <w:r>
        <w:rPr>
          <w:rFonts w:eastAsia="Times New Roman" w:cs="Times New Roman"/>
          <w:bCs/>
          <w:shd w:val="clear" w:color="auto" w:fill="FFFFFF"/>
        </w:rPr>
        <w:t xml:space="preserve"> η συμμετοχή της Ελλάδας στην </w:t>
      </w:r>
      <w:r>
        <w:rPr>
          <w:rFonts w:eastAsia="Times New Roman" w:cs="Times New Roman"/>
          <w:bCs/>
          <w:shd w:val="clear" w:color="auto" w:fill="FFFFFF"/>
          <w:lang w:val="en-US"/>
        </w:rPr>
        <w:t>ESA</w:t>
      </w:r>
      <w:r>
        <w:rPr>
          <w:rFonts w:eastAsia="Times New Roman" w:cs="Times New Roman"/>
          <w:bCs/>
          <w:shd w:val="clear" w:color="auto" w:fill="FFFFFF"/>
        </w:rPr>
        <w:t>, στην Ευρωπαϊκή Διαστημική Υπηρεσία, έχοντας πλέον τη δυνατότητα άμεσης σύμπραξης</w:t>
      </w:r>
      <w:r>
        <w:rPr>
          <w:rFonts w:eastAsia="Times New Roman" w:cs="Times New Roman"/>
          <w:bCs/>
          <w:shd w:val="clear" w:color="auto" w:fill="FFFFFF"/>
        </w:rPr>
        <w:t xml:space="preserve"> με </w:t>
      </w:r>
      <w:r>
        <w:rPr>
          <w:rFonts w:eastAsia="Times New Roman"/>
          <w:bCs/>
          <w:shd w:val="clear" w:color="auto" w:fill="FFFFFF"/>
        </w:rPr>
        <w:t>μια</w:t>
      </w:r>
      <w:r>
        <w:rPr>
          <w:rFonts w:eastAsia="Times New Roman" w:cs="Times New Roman"/>
          <w:bCs/>
          <w:shd w:val="clear" w:color="auto" w:fill="FFFFFF"/>
        </w:rPr>
        <w:t xml:space="preserve"> από τις κορυφαίες εταιρ</w:t>
      </w:r>
      <w:r>
        <w:rPr>
          <w:rFonts w:eastAsia="Times New Roman" w:cs="Times New Roman"/>
          <w:bCs/>
          <w:shd w:val="clear" w:color="auto" w:fill="FFFFFF"/>
        </w:rPr>
        <w:t>ε</w:t>
      </w:r>
      <w:r>
        <w:rPr>
          <w:rFonts w:eastAsia="Times New Roman" w:cs="Times New Roman"/>
          <w:bCs/>
          <w:shd w:val="clear" w:color="auto" w:fill="FFFFFF"/>
        </w:rPr>
        <w:t xml:space="preserve">ίες του διαστημικού τομέα. </w:t>
      </w:r>
    </w:p>
    <w:p w14:paraId="6A03DD14"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Ως επιστέγασμα όλων αυτών, ο Ελληνικός Διαστημικός Οργανισμός θα αποτελέσει τον εθνικό φορέα χάραξης </w:t>
      </w:r>
      <w:r>
        <w:rPr>
          <w:rFonts w:eastAsia="Times New Roman"/>
          <w:bCs/>
          <w:shd w:val="clear" w:color="auto" w:fill="FFFFFF"/>
        </w:rPr>
        <w:t>και</w:t>
      </w:r>
      <w:r>
        <w:rPr>
          <w:rFonts w:eastAsia="Times New Roman" w:cs="Times New Roman"/>
          <w:bCs/>
          <w:shd w:val="clear" w:color="auto" w:fill="FFFFFF"/>
        </w:rPr>
        <w:t xml:space="preserve"> συντονισμού </w:t>
      </w:r>
      <w:r>
        <w:rPr>
          <w:rFonts w:eastAsia="Times New Roman" w:cs="Times New Roman"/>
          <w:bCs/>
          <w:shd w:val="clear" w:color="auto" w:fill="FFFFFF"/>
        </w:rPr>
        <w:lastRenderedPageBreak/>
        <w:t>της διαστημικής πολιτικής και θα αποτελέσει έναν χρήσιμο εταίρο της πολιτείας γ</w:t>
      </w:r>
      <w:r>
        <w:rPr>
          <w:rFonts w:eastAsia="Times New Roman" w:cs="Times New Roman"/>
          <w:bCs/>
          <w:shd w:val="clear" w:color="auto" w:fill="FFFFFF"/>
        </w:rPr>
        <w:t xml:space="preserve">ια την ανάληψη νέων πρωτοβουλιών. </w:t>
      </w:r>
    </w:p>
    <w:p w14:paraId="6A03DD15"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σύγχρονη Ελλάδα απαιτεί </w:t>
      </w:r>
      <w:r>
        <w:rPr>
          <w:rFonts w:eastAsia="Times New Roman"/>
          <w:bCs/>
          <w:shd w:val="clear" w:color="auto" w:fill="FFFFFF"/>
        </w:rPr>
        <w:t>μια</w:t>
      </w:r>
      <w:r>
        <w:rPr>
          <w:rFonts w:eastAsia="Times New Roman" w:cs="Times New Roman"/>
          <w:bCs/>
          <w:shd w:val="clear" w:color="auto" w:fill="FFFFFF"/>
        </w:rPr>
        <w:t xml:space="preserve"> ισχυρή </w:t>
      </w:r>
      <w:r>
        <w:rPr>
          <w:rFonts w:eastAsia="Times New Roman"/>
          <w:bCs/>
          <w:shd w:val="clear" w:color="auto" w:fill="FFFFFF"/>
        </w:rPr>
        <w:t>και</w:t>
      </w:r>
      <w:r>
        <w:rPr>
          <w:rFonts w:eastAsia="Times New Roman" w:cs="Times New Roman"/>
          <w:bCs/>
          <w:shd w:val="clear" w:color="auto" w:fill="FFFFFF"/>
        </w:rPr>
        <w:t xml:space="preserve"> αξιόπιστη Διαστημική Υπηρεσία, εποπτευόμενη από το κράτος </w:t>
      </w:r>
      <w:r>
        <w:rPr>
          <w:rFonts w:eastAsia="Times New Roman"/>
          <w:bCs/>
          <w:shd w:val="clear" w:color="auto" w:fill="FFFFFF"/>
        </w:rPr>
        <w:t>και</w:t>
      </w:r>
      <w:r>
        <w:rPr>
          <w:rFonts w:eastAsia="Times New Roman" w:cs="Times New Roman"/>
          <w:bCs/>
          <w:shd w:val="clear" w:color="auto" w:fill="FFFFFF"/>
        </w:rPr>
        <w:t xml:space="preserve"> λειτουργούσα προς όφελος των δημόσιων υπηρεσιών, της κοινωνίας </w:t>
      </w:r>
      <w:r>
        <w:rPr>
          <w:rFonts w:eastAsia="Times New Roman"/>
          <w:bCs/>
          <w:shd w:val="clear" w:color="auto" w:fill="FFFFFF"/>
        </w:rPr>
        <w:t>και</w:t>
      </w:r>
      <w:r>
        <w:rPr>
          <w:rFonts w:eastAsia="Times New Roman" w:cs="Times New Roman"/>
          <w:bCs/>
          <w:shd w:val="clear" w:color="auto" w:fill="FFFFFF"/>
        </w:rPr>
        <w:t xml:space="preserve"> των πολιτών. </w:t>
      </w:r>
    </w:p>
    <w:p w14:paraId="6A03DD16" w14:textId="77777777" w:rsidR="001B1D00" w:rsidRDefault="00D353DD">
      <w:pPr>
        <w:spacing w:after="0" w:line="600" w:lineRule="auto"/>
        <w:ind w:firstLine="720"/>
        <w:jc w:val="both"/>
        <w:rPr>
          <w:rFonts w:eastAsia="Times New Roman"/>
          <w:bCs/>
          <w:shd w:val="clear" w:color="auto" w:fill="FFFFFF"/>
        </w:rPr>
      </w:pPr>
      <w:r>
        <w:rPr>
          <w:rFonts w:eastAsia="Times New Roman" w:cs="Times New Roman"/>
          <w:bCs/>
          <w:shd w:val="clear" w:color="auto" w:fill="FFFFFF"/>
        </w:rPr>
        <w:t>Γι</w:t>
      </w:r>
      <w:r>
        <w:rPr>
          <w:rFonts w:eastAsia="Times New Roman" w:cs="Times New Roman"/>
          <w:bCs/>
          <w:shd w:val="clear" w:color="auto" w:fill="FFFFFF"/>
        </w:rPr>
        <w:t>α</w:t>
      </w:r>
      <w:r>
        <w:rPr>
          <w:rFonts w:eastAsia="Times New Roman" w:cs="Times New Roman"/>
          <w:bCs/>
          <w:shd w:val="clear" w:color="auto" w:fill="FFFFFF"/>
        </w:rPr>
        <w:t xml:space="preserve"> αυτό, καλώ όλες τις πτέρυγες του </w:t>
      </w:r>
      <w:r>
        <w:rPr>
          <w:rFonts w:eastAsia="Times New Roman"/>
          <w:bCs/>
          <w:shd w:val="clear" w:color="auto" w:fill="FFFFFF"/>
        </w:rPr>
        <w:t>Κοινοβουλίου</w:t>
      </w:r>
      <w:r>
        <w:rPr>
          <w:rFonts w:eastAsia="Times New Roman" w:cs="Times New Roman"/>
          <w:bCs/>
          <w:shd w:val="clear" w:color="auto" w:fill="FFFFFF"/>
        </w:rPr>
        <w:t xml:space="preserve"> με το βλέμμα στραμμένο στο μέλλον αλλά </w:t>
      </w:r>
      <w:r>
        <w:rPr>
          <w:rFonts w:eastAsia="Times New Roman"/>
          <w:bCs/>
          <w:shd w:val="clear" w:color="auto" w:fill="FFFFFF"/>
        </w:rPr>
        <w:t xml:space="preserve">κυρίως προς τη νέα γενιά να υπερψηφίσουν αυτό το νομοσχέδιο. </w:t>
      </w:r>
    </w:p>
    <w:p w14:paraId="6A03DD17"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Σας ευχαριστώ.</w:t>
      </w:r>
    </w:p>
    <w:p w14:paraId="6A03DD18" w14:textId="77777777" w:rsidR="001B1D00" w:rsidRDefault="00D353DD">
      <w:pPr>
        <w:spacing w:after="0" w:line="600" w:lineRule="auto"/>
        <w:ind w:firstLine="709"/>
        <w:jc w:val="center"/>
        <w:rPr>
          <w:rFonts w:eastAsia="Times New Roman" w:cs="Times New Roman"/>
        </w:rPr>
      </w:pPr>
      <w:r>
        <w:rPr>
          <w:rFonts w:eastAsia="Times New Roman" w:cs="Times New Roman"/>
        </w:rPr>
        <w:t>(Χειροκροτήματα από την πτέρυγα του ΣΥΡΙΖΑ)</w:t>
      </w:r>
    </w:p>
    <w:p w14:paraId="6A03DD19" w14:textId="77777777" w:rsidR="001B1D00" w:rsidRDefault="00D353DD">
      <w:pPr>
        <w:spacing w:after="0" w:line="600" w:lineRule="auto"/>
        <w:ind w:firstLine="720"/>
        <w:jc w:val="both"/>
        <w:rPr>
          <w:rFonts w:eastAsia="Times New Roman" w:cs="Times New Roman"/>
          <w:szCs w:val="24"/>
        </w:rPr>
      </w:pPr>
      <w:r>
        <w:rPr>
          <w:rFonts w:eastAsia="Times New Roman"/>
          <w:b/>
          <w:bCs/>
        </w:rPr>
        <w:lastRenderedPageBreak/>
        <w:t xml:space="preserve">ΠΡΟΕΔΡΕΥΩΝ (Νικήτας Κακλαμάνης): </w:t>
      </w:r>
      <w:r>
        <w:rPr>
          <w:rFonts w:eastAsia="Times New Roman"/>
          <w:bCs/>
          <w:shd w:val="clear" w:color="auto" w:fill="FFFFFF"/>
        </w:rPr>
        <w:t xml:space="preserve">Καλείται στο Βήμα η </w:t>
      </w:r>
      <w:r>
        <w:rPr>
          <w:rFonts w:eastAsia="Times New Roman"/>
          <w:bCs/>
          <w:shd w:val="clear" w:color="auto" w:fill="FFFFFF"/>
        </w:rPr>
        <w:t>ε</w:t>
      </w:r>
      <w:r>
        <w:rPr>
          <w:rFonts w:eastAsia="Times New Roman"/>
          <w:bCs/>
          <w:shd w:val="clear" w:color="auto" w:fill="FFFFFF"/>
        </w:rPr>
        <w:t xml:space="preserve">ισηγήτρια της Νέας </w:t>
      </w:r>
      <w:r>
        <w:rPr>
          <w:rFonts w:eastAsia="Times New Roman"/>
          <w:bCs/>
          <w:shd w:val="clear" w:color="auto" w:fill="FFFFFF"/>
        </w:rPr>
        <w:t>Δημοκρατίας, η κ</w:t>
      </w:r>
      <w:r>
        <w:rPr>
          <w:rFonts w:eastAsia="Times New Roman"/>
          <w:bCs/>
          <w:shd w:val="clear" w:color="auto" w:fill="FFFFFF"/>
        </w:rPr>
        <w:t>.</w:t>
      </w:r>
      <w:r>
        <w:rPr>
          <w:rFonts w:eastAsia="Times New Roman"/>
          <w:bCs/>
          <w:shd w:val="clear" w:color="auto" w:fill="FFFFFF"/>
        </w:rPr>
        <w:t xml:space="preserve"> Άννα</w:t>
      </w:r>
      <w:r>
        <w:rPr>
          <w:rFonts w:eastAsia="Times New Roman"/>
          <w:bCs/>
          <w:shd w:val="clear" w:color="auto" w:fill="FFFFFF"/>
        </w:rPr>
        <w:t xml:space="preserve"> </w:t>
      </w:r>
      <w:r>
        <w:rPr>
          <w:rFonts w:eastAsia="Times New Roman"/>
          <w:bCs/>
          <w:shd w:val="clear" w:color="auto" w:fill="FFFFFF"/>
        </w:rPr>
        <w:t>-</w:t>
      </w:r>
      <w:r>
        <w:rPr>
          <w:rFonts w:eastAsia="Times New Roman"/>
          <w:bCs/>
          <w:shd w:val="clear" w:color="auto" w:fill="FFFFFF"/>
        </w:rPr>
        <w:t xml:space="preserve"> </w:t>
      </w:r>
      <w:r>
        <w:rPr>
          <w:rFonts w:eastAsia="Times New Roman"/>
          <w:bCs/>
          <w:shd w:val="clear" w:color="auto" w:fill="FFFFFF"/>
        </w:rPr>
        <w:t xml:space="preserve">Μισέλ Ασημακοπούλου. </w:t>
      </w:r>
    </w:p>
    <w:p w14:paraId="6A03DD1A" w14:textId="77777777" w:rsidR="001B1D00" w:rsidRDefault="001B1D00">
      <w:pPr>
        <w:spacing w:after="0"/>
        <w:rPr>
          <w:rFonts w:eastAsia="Times New Roman" w:cs="Times New Roman"/>
          <w:szCs w:val="24"/>
        </w:rPr>
      </w:pPr>
    </w:p>
    <w:p w14:paraId="6A03DD1B"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 xml:space="preserve">Ευχαριστώ, κύριε Πρόεδρε. </w:t>
      </w:r>
    </w:p>
    <w:p w14:paraId="6A03DD1C"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νομοσχέδιο του Υπουργείου Ψηφιακής Πολιτικής, σήμερα, πραγματεύεται τρία πράγματα: την αδειοδότηση των δι</w:t>
      </w:r>
      <w:r>
        <w:rPr>
          <w:rFonts w:eastAsia="Times New Roman" w:cs="Times New Roman"/>
          <w:szCs w:val="24"/>
        </w:rPr>
        <w:t xml:space="preserve">αστημικών δραστηριοτήτων, τη σύσταση του Ελληνικού Διαστημικού Οργανισμού και τις διατάξεις περί ηλεκτρονικών επικοινωνιών. </w:t>
      </w:r>
    </w:p>
    <w:p w14:paraId="6A03DD1D"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Ξέρετε, κύριε Υπουργέ, στον τομέα του </w:t>
      </w:r>
      <w:r>
        <w:rPr>
          <w:rFonts w:eastAsia="Times New Roman" w:cs="Times New Roman"/>
          <w:szCs w:val="24"/>
        </w:rPr>
        <w:t>Δ</w:t>
      </w:r>
      <w:r>
        <w:rPr>
          <w:rFonts w:eastAsia="Times New Roman" w:cs="Times New Roman"/>
          <w:szCs w:val="24"/>
        </w:rPr>
        <w:t>ιαστήματος, θα έλεγε κανείς ότι θα μπορούσαμε να βρούμε ένα πεδίο συνεννόησης, να συμφωνήσου</w:t>
      </w:r>
      <w:r>
        <w:rPr>
          <w:rFonts w:eastAsia="Times New Roman" w:cs="Times New Roman"/>
          <w:szCs w:val="24"/>
        </w:rPr>
        <w:t xml:space="preserve">με σε κάτι, τέλος πάντων. Διότι εμείς αντιμετωπίζουμε </w:t>
      </w:r>
      <w:r>
        <w:rPr>
          <w:rFonts w:eastAsia="Times New Roman" w:cs="Times New Roman"/>
          <w:szCs w:val="24"/>
        </w:rPr>
        <w:lastRenderedPageBreak/>
        <w:t xml:space="preserve">τα θέματα με σοβαρότητα και υπευθυνότητα, παρά το γεγονός ότι θα ήθελα να υπενθυμίσω από το Βήμα αυτό ότι εσείς λοιδορούσατε τις προσπάθειες που έκανε η </w:t>
      </w:r>
      <w:r>
        <w:rPr>
          <w:rFonts w:eastAsia="Times New Roman" w:cs="Times New Roman"/>
          <w:szCs w:val="24"/>
        </w:rPr>
        <w:t>κ</w:t>
      </w:r>
      <w:r>
        <w:rPr>
          <w:rFonts w:eastAsia="Times New Roman" w:cs="Times New Roman"/>
          <w:szCs w:val="24"/>
        </w:rPr>
        <w:t>υβέρνηση Σαμαρά, σε σχέση με τη διαστημική πολιτ</w:t>
      </w:r>
      <w:r>
        <w:rPr>
          <w:rFonts w:eastAsia="Times New Roman" w:cs="Times New Roman"/>
          <w:szCs w:val="24"/>
        </w:rPr>
        <w:t xml:space="preserve">ική. </w:t>
      </w:r>
    </w:p>
    <w:p w14:paraId="6A03DD1E"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Στην ακρόαση φορέων, ήρθαν οι κύριοι από την Καλαμάτα που μιλούσαν για την ίδρυση διαστημικού σταθμού εκεί. Αυτό εσείς το κοροϊδεύατε όταν ήσασταν </w:t>
      </w:r>
      <w:r>
        <w:rPr>
          <w:rFonts w:eastAsia="Times New Roman" w:cs="Times New Roman"/>
          <w:szCs w:val="24"/>
        </w:rPr>
        <w:t>α</w:t>
      </w:r>
      <w:r>
        <w:rPr>
          <w:rFonts w:eastAsia="Times New Roman" w:cs="Times New Roman"/>
          <w:szCs w:val="24"/>
        </w:rPr>
        <w:t>ντιπολίτευση, όπως κοροϊδεύατε και άλλα πράγματα, τα οποία άπτονται του σημερινού σας Υπουργείου -φαίν</w:t>
      </w:r>
      <w:r>
        <w:rPr>
          <w:rFonts w:eastAsia="Times New Roman" w:cs="Times New Roman"/>
          <w:szCs w:val="24"/>
        </w:rPr>
        <w:t xml:space="preserve">εται δεν ξέρατε τότε ότι θα το έχετε- </w:t>
      </w:r>
      <w:r>
        <w:rPr>
          <w:rFonts w:eastAsia="Times New Roman" w:cs="Times New Roman"/>
          <w:szCs w:val="24"/>
        </w:rPr>
        <w:t>όπως,</w:t>
      </w:r>
      <w:r>
        <w:rPr>
          <w:rFonts w:eastAsia="Times New Roman" w:cs="Times New Roman"/>
          <w:szCs w:val="24"/>
        </w:rPr>
        <w:t xml:space="preserve"> για παράδειγμα, το δωρεάν </w:t>
      </w:r>
      <w:r>
        <w:rPr>
          <w:rFonts w:eastAsia="Times New Roman" w:cs="Times New Roman"/>
          <w:szCs w:val="24"/>
          <w:lang w:val="en-US"/>
        </w:rPr>
        <w:t>W</w:t>
      </w:r>
      <w:r>
        <w:rPr>
          <w:rFonts w:eastAsia="Times New Roman" w:cs="Times New Roman"/>
          <w:szCs w:val="24"/>
          <w:lang w:val="en-US"/>
        </w:rPr>
        <w:t>i</w:t>
      </w:r>
      <w:r>
        <w:rPr>
          <w:rFonts w:eastAsia="Times New Roman" w:cs="Times New Roman"/>
          <w:szCs w:val="24"/>
        </w:rPr>
        <w:t>-</w:t>
      </w:r>
      <w:r>
        <w:rPr>
          <w:rFonts w:eastAsia="Times New Roman" w:cs="Times New Roman"/>
          <w:szCs w:val="24"/>
          <w:lang w:val="en-US"/>
        </w:rPr>
        <w:t>F</w:t>
      </w:r>
      <w:r>
        <w:rPr>
          <w:rFonts w:eastAsia="Times New Roman" w:cs="Times New Roman"/>
          <w:szCs w:val="24"/>
          <w:lang w:val="en-US"/>
        </w:rPr>
        <w:t>i</w:t>
      </w:r>
      <w:r>
        <w:rPr>
          <w:rFonts w:eastAsia="Times New Roman" w:cs="Times New Roman"/>
          <w:szCs w:val="24"/>
        </w:rPr>
        <w:t xml:space="preserve">, που είχε εξαγγείλει τότε ο κ. Σαμαράς. Όπως λέει, όμως, ο φιλόσοφος λαός, ό,τι κοροϊδέψεις στη ζωή θα κληθείς κάποια στιγμή να το υπηρετήσεις. </w:t>
      </w:r>
    </w:p>
    <w:p w14:paraId="6A03DD1F"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lastRenderedPageBreak/>
        <w:t>Τώρα, λοιπόν, έρχεστε και μας παρακ</w:t>
      </w:r>
      <w:r>
        <w:rPr>
          <w:rFonts w:eastAsia="Times New Roman" w:cs="Times New Roman"/>
          <w:szCs w:val="24"/>
        </w:rPr>
        <w:t xml:space="preserve">αλείτε με τον τρόπο σας να μην τρολάρουμε το γεγονός ότι στη σημερινή κατάσταση που βρίσκεται η χώρα εσείς ασχολείστε με την ίδρυση Ελληνικής Διαστημικής Υπηρεσίας. </w:t>
      </w:r>
    </w:p>
    <w:p w14:paraId="6A03DD20"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σας διευκρινίζω ότι εγώ δεν υπάρχει περίπτωση να χαλάσω </w:t>
      </w:r>
      <w:r>
        <w:rPr>
          <w:rFonts w:eastAsia="Times New Roman" w:cs="Times New Roman"/>
          <w:szCs w:val="24"/>
        </w:rPr>
        <w:t>εξήντα</w:t>
      </w:r>
      <w:r>
        <w:rPr>
          <w:rFonts w:eastAsia="Times New Roman" w:cs="Times New Roman"/>
          <w:szCs w:val="24"/>
        </w:rPr>
        <w:t xml:space="preserve"> λεπτά για να πληρώνω το κάθε τρολ για να τρολάρει τη Διαστημική Υπηρεσία ή οποιοδήποτε άλλο εγχείρημά σας, όπως φαίνεται ότι κάνετε εσείς τελευταία. Σας διαβεβαιώνω, επίσης, ότι αντιμετωπίζουμε το σημερινό νομοσχέδιο με περίσσια σοβαρότητα και υπευθυνότητ</w:t>
      </w:r>
      <w:r>
        <w:rPr>
          <w:rFonts w:eastAsia="Times New Roman" w:cs="Times New Roman"/>
          <w:szCs w:val="24"/>
        </w:rPr>
        <w:t xml:space="preserve">α. </w:t>
      </w:r>
    </w:p>
    <w:p w14:paraId="6A03DD21"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Θα κάνω, όμως, ένα σχόλιο, ακούγοντας τη χθεσινή σας παρέμβαση κατά τη διάρκεια της συζήτησης του </w:t>
      </w:r>
      <w:r>
        <w:rPr>
          <w:rFonts w:eastAsia="Times New Roman" w:cs="Times New Roman"/>
          <w:szCs w:val="24"/>
        </w:rPr>
        <w:t>π</w:t>
      </w:r>
      <w:r>
        <w:rPr>
          <w:rFonts w:eastAsia="Times New Roman" w:cs="Times New Roman"/>
          <w:szCs w:val="24"/>
        </w:rPr>
        <w:t xml:space="preserve">ροϋπολογισμού στην Ολομέλεια της Βουλής. Μας λέτε να μη σας τρολάρουμε που </w:t>
      </w:r>
      <w:r>
        <w:rPr>
          <w:rFonts w:eastAsia="Times New Roman" w:cs="Times New Roman"/>
          <w:szCs w:val="24"/>
        </w:rPr>
        <w:lastRenderedPageBreak/>
        <w:t xml:space="preserve">ασχολείστε με το </w:t>
      </w:r>
      <w:r>
        <w:rPr>
          <w:rFonts w:eastAsia="Times New Roman" w:cs="Times New Roman"/>
          <w:szCs w:val="24"/>
        </w:rPr>
        <w:t>Δ</w:t>
      </w:r>
      <w:r>
        <w:rPr>
          <w:rFonts w:eastAsia="Times New Roman" w:cs="Times New Roman"/>
          <w:szCs w:val="24"/>
        </w:rPr>
        <w:t xml:space="preserve">ιάστημα. Καλύτερα να ασχολείστε με το </w:t>
      </w:r>
      <w:r>
        <w:rPr>
          <w:rFonts w:eastAsia="Times New Roman" w:cs="Times New Roman"/>
          <w:szCs w:val="24"/>
        </w:rPr>
        <w:t>Δ</w:t>
      </w:r>
      <w:r>
        <w:rPr>
          <w:rFonts w:eastAsia="Times New Roman" w:cs="Times New Roman"/>
          <w:szCs w:val="24"/>
        </w:rPr>
        <w:t>ιάστημα, κύριε Υπουργ</w:t>
      </w:r>
      <w:r>
        <w:rPr>
          <w:rFonts w:eastAsia="Times New Roman" w:cs="Times New Roman"/>
          <w:szCs w:val="24"/>
        </w:rPr>
        <w:t>έ, γιατί είναι πασιφανές ότι έχετε χάσει εντελώς την επαφή σας με τα τεκταινόμενα εδώ</w:t>
      </w:r>
      <w:r>
        <w:rPr>
          <w:rFonts w:eastAsia="Times New Roman" w:cs="Times New Roman"/>
          <w:szCs w:val="24"/>
        </w:rPr>
        <w:t>,</w:t>
      </w:r>
      <w:r>
        <w:rPr>
          <w:rFonts w:eastAsia="Times New Roman" w:cs="Times New Roman"/>
          <w:szCs w:val="24"/>
        </w:rPr>
        <w:t xml:space="preserve"> στη </w:t>
      </w:r>
      <w:r>
        <w:rPr>
          <w:rFonts w:eastAsia="Times New Roman" w:cs="Times New Roman"/>
          <w:szCs w:val="24"/>
        </w:rPr>
        <w:t>Γ</w:t>
      </w:r>
      <w:r>
        <w:rPr>
          <w:rFonts w:eastAsia="Times New Roman" w:cs="Times New Roman"/>
          <w:szCs w:val="24"/>
        </w:rPr>
        <w:t xml:space="preserve">η. Εδώ, στη Γη, στην Ελλάδα, ζούμε στη χώρα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Εδώ, στην Ελλάδα</w:t>
      </w:r>
      <w:r>
        <w:rPr>
          <w:rFonts w:eastAsia="Times New Roman" w:cs="Times New Roman"/>
          <w:szCs w:val="24"/>
        </w:rPr>
        <w:t>,</w:t>
      </w:r>
      <w:r>
        <w:rPr>
          <w:rFonts w:eastAsia="Times New Roman" w:cs="Times New Roman"/>
          <w:szCs w:val="24"/>
        </w:rPr>
        <w:t xml:space="preserve"> ζει η γενιά που φτιάξατε εσείς, των 360 ευρώ, η γενιά της μερικής απασχόλησης, σ</w:t>
      </w:r>
      <w:r>
        <w:rPr>
          <w:rFonts w:eastAsia="Times New Roman" w:cs="Times New Roman"/>
          <w:szCs w:val="24"/>
        </w:rPr>
        <w:t>ε μία οικονομία η οποία δεν αναπτύσσεται με τους ρυθμούς που θα έπρεπε, σε μία οικονομία που χαρακτηρίζεται «αποεπένδυση», σε μία οικονομία που γίνονται καθημερινά χιλιάδες κατασχέσεις, που έχουν ξεκινήσει οι πλειστηριασμοί και που έχετε καταστήσει τη χώρα</w:t>
      </w:r>
      <w:r>
        <w:rPr>
          <w:rFonts w:eastAsia="Times New Roman" w:cs="Times New Roman"/>
          <w:szCs w:val="24"/>
        </w:rPr>
        <w:t xml:space="preserve"> μας πρωταθλήτρια στην αύξηση των φόρων. Αυτά γίνονται εδώ</w:t>
      </w:r>
      <w:r>
        <w:rPr>
          <w:rFonts w:eastAsia="Times New Roman" w:cs="Times New Roman"/>
          <w:szCs w:val="24"/>
        </w:rPr>
        <w:t>,</w:t>
      </w:r>
      <w:r>
        <w:rPr>
          <w:rFonts w:eastAsia="Times New Roman" w:cs="Times New Roman"/>
          <w:szCs w:val="24"/>
        </w:rPr>
        <w:t xml:space="preserve"> στη Γη. </w:t>
      </w:r>
    </w:p>
    <w:p w14:paraId="6A03DD22"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όμως, σήμερα θα συζητήσουμε το νομοσχέδιο για την ίδρυση και τη σύσταση της Ελληνικής Διαστημικής Υπηρεσίας ως οφείλουμε. </w:t>
      </w:r>
    </w:p>
    <w:p w14:paraId="6A03DD23"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Ένα γενικότερο σχόλιο θα ήθελα να κάνω. Όπως πάντα, κύριε</w:t>
      </w:r>
      <w:r>
        <w:rPr>
          <w:rFonts w:eastAsia="Times New Roman" w:cs="Times New Roman"/>
          <w:szCs w:val="24"/>
        </w:rPr>
        <w:t xml:space="preserve"> Υπουργέ, η πολιτική σας έχει τα εξής χαρακτηριστικά: </w:t>
      </w:r>
      <w:r>
        <w:rPr>
          <w:rFonts w:eastAsia="Times New Roman" w:cs="Times New Roman"/>
          <w:szCs w:val="24"/>
        </w:rPr>
        <w:t>β</w:t>
      </w:r>
      <w:r>
        <w:rPr>
          <w:rFonts w:eastAsia="Times New Roman" w:cs="Times New Roman"/>
          <w:szCs w:val="24"/>
        </w:rPr>
        <w:t>ασίζεται σε ένα ψέμα και χαρακτηρίζεται από ιδεοληψία ή ανικανότητα ή και τα δύο. Δεν έχει κα</w:t>
      </w:r>
      <w:r>
        <w:rPr>
          <w:rFonts w:eastAsia="Times New Roman" w:cs="Times New Roman"/>
          <w:szCs w:val="24"/>
        </w:rPr>
        <w:t>μ</w:t>
      </w:r>
      <w:r>
        <w:rPr>
          <w:rFonts w:eastAsia="Times New Roman" w:cs="Times New Roman"/>
          <w:szCs w:val="24"/>
        </w:rPr>
        <w:t>μία διαφορά η δική σας σημερινή νομοθετική παρέμβαση. Ειρήσθω εν παρόδω, οι δικές σας νομοθετικές παρεμβάσε</w:t>
      </w:r>
      <w:r>
        <w:rPr>
          <w:rFonts w:eastAsia="Times New Roman" w:cs="Times New Roman"/>
          <w:szCs w:val="24"/>
        </w:rPr>
        <w:t xml:space="preserve">ις χαρακτηρίζονται και από αντισυνταγματικότητα. </w:t>
      </w:r>
    </w:p>
    <w:p w14:paraId="6A03DD24"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Πάμε στη σημερινή, λοιπόν, νομοθετική σας παρέμβαση. Ποιο είναι το ψέμα, στο οποίο βασίζεται η νομοθέτηση σήμερα της Ελληνικής Διαστημικής Υπηρεσίας; Είναι το ψέμα, το οποίο έχετε πει </w:t>
      </w:r>
      <w:r>
        <w:rPr>
          <w:rFonts w:eastAsia="Times New Roman" w:cs="Times New Roman"/>
          <w:szCs w:val="24"/>
        </w:rPr>
        <w:lastRenderedPageBreak/>
        <w:t xml:space="preserve">πολλές φορές και το </w:t>
      </w:r>
      <w:r>
        <w:rPr>
          <w:rFonts w:eastAsia="Times New Roman" w:cs="Times New Roman"/>
          <w:szCs w:val="24"/>
        </w:rPr>
        <w:t>οποίο κατερρίφθη κατά τη διάρκεια της συνεδριάσεως που είχαμε, όπου ήρθε ο εκπρόσωπος της ESA, ο κ. Βέρνερ</w:t>
      </w:r>
      <w:r>
        <w:rPr>
          <w:rFonts w:eastAsia="Times New Roman" w:cs="Times New Roman"/>
          <w:szCs w:val="24"/>
        </w:rPr>
        <w:t>,</w:t>
      </w:r>
      <w:r>
        <w:rPr>
          <w:rFonts w:eastAsia="Times New Roman" w:cs="Times New Roman"/>
          <w:szCs w:val="24"/>
        </w:rPr>
        <w:t xml:space="preserve"> και επιβεβαίωσε αυτά τα οποία τον ρωτήσαμε. Το ψέμα είναι ότι δεν είχαμε διαστημική πολιτική στην Ελλάδα. Ήταν μια αποτυχία η διαστημική πολιτική στ</w:t>
      </w:r>
      <w:r>
        <w:rPr>
          <w:rFonts w:eastAsia="Times New Roman" w:cs="Times New Roman"/>
          <w:szCs w:val="24"/>
        </w:rPr>
        <w:t xml:space="preserve">ην Ελλάδα. Εμείς δεν κάναμε τίποτα όλα αυτά τα χρόνια. Ευτυχώς, ήρθατε εσείς για να το αντιμετωπίσετε αυτό το θέμα με την ίδρυσης της Ελληνικής Διαστημικής Υπηρεσίας. </w:t>
      </w:r>
    </w:p>
    <w:p w14:paraId="6A03DD25"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Πάμε, λοιπόν, πολύ συνοπτικά να δούμε αυτό το ψέμα. Θα τα επαναλάβω παρ</w:t>
      </w:r>
      <w:r>
        <w:rPr>
          <w:rFonts w:eastAsia="Times New Roman" w:cs="Times New Roman"/>
          <w:szCs w:val="24"/>
        </w:rPr>
        <w:t xml:space="preserve">’ </w:t>
      </w:r>
      <w:r>
        <w:rPr>
          <w:rFonts w:eastAsia="Times New Roman" w:cs="Times New Roman"/>
          <w:szCs w:val="24"/>
        </w:rPr>
        <w:t>ότι τα ακούσατε</w:t>
      </w:r>
      <w:r>
        <w:rPr>
          <w:rFonts w:eastAsia="Times New Roman" w:cs="Times New Roman"/>
          <w:szCs w:val="24"/>
        </w:rPr>
        <w:t xml:space="preserve"> και τα επιβεβαίωσε ο κ. Βέρνερ από την </w:t>
      </w:r>
      <w:r>
        <w:rPr>
          <w:rFonts w:eastAsia="Times New Roman" w:cs="Times New Roman"/>
          <w:szCs w:val="24"/>
          <w:lang w:val="en-US"/>
        </w:rPr>
        <w:t>ESA</w:t>
      </w:r>
      <w:r>
        <w:rPr>
          <w:rFonts w:eastAsia="Times New Roman" w:cs="Times New Roman"/>
          <w:szCs w:val="24"/>
        </w:rPr>
        <w:t xml:space="preserve"> στη διάρκεια της προχθεσινής συνεδρίασης. </w:t>
      </w:r>
    </w:p>
    <w:p w14:paraId="6A03DD26"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 xml:space="preserve">Στα τέλη του 2014, κύριε Υπουργέ, η Επιτροπή Βιομηχανικής Πολιτικής της ESA επιβεβαίωνε και επικροτούσε την πολιτική της </w:t>
      </w:r>
      <w:r>
        <w:rPr>
          <w:rFonts w:eastAsia="Times New Roman"/>
          <w:szCs w:val="24"/>
        </w:rPr>
        <w:lastRenderedPageBreak/>
        <w:t>Ελλάδος και της επιτυχούς συνεργασίας Ελλάδος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ESA για επιτυχημένη πολιτική γεω-επιστροφής. </w:t>
      </w:r>
    </w:p>
    <w:p w14:paraId="6A03DD27"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 xml:space="preserve">Συγκεκριμένα η Ελλάδα εμφανίζεται να έχει εξαιρετική βελτίωση στην εξασφάλιση συμβολαίων στο πλαίσιο προγραμμάτων της </w:t>
      </w:r>
      <w:r>
        <w:rPr>
          <w:rFonts w:eastAsia="Times New Roman"/>
          <w:szCs w:val="24"/>
          <w:lang w:val="en-US"/>
        </w:rPr>
        <w:t>ESA</w:t>
      </w:r>
      <w:r>
        <w:rPr>
          <w:rFonts w:eastAsia="Times New Roman"/>
          <w:szCs w:val="24"/>
        </w:rPr>
        <w:t>, γεγονός που συντέλεσε στην άνευ προηγουμένου επίτευξη υψηλότερου της τιμή</w:t>
      </w:r>
      <w:r>
        <w:rPr>
          <w:rFonts w:eastAsia="Times New Roman"/>
          <w:szCs w:val="24"/>
        </w:rPr>
        <w:t>ς</w:t>
      </w:r>
      <w:r>
        <w:rPr>
          <w:rFonts w:eastAsia="Times New Roman"/>
          <w:szCs w:val="24"/>
        </w:rPr>
        <w:t xml:space="preserve"> μονάδος γεωγ</w:t>
      </w:r>
      <w:r>
        <w:rPr>
          <w:rFonts w:eastAsia="Times New Roman"/>
          <w:szCs w:val="24"/>
        </w:rPr>
        <w:t>ραφικής επιστροφής για την Ελλάδα, 1,06%. Δηλαδή, για να συνεννοηθούμε, πήραμε περισσότερα από ό,τι δώσαμε ως συνδρομή και σε επίπεδο χρηματοδότησης</w:t>
      </w:r>
      <w:r>
        <w:rPr>
          <w:rFonts w:eastAsia="Times New Roman"/>
          <w:szCs w:val="24"/>
        </w:rPr>
        <w:t>,</w:t>
      </w:r>
      <w:r>
        <w:rPr>
          <w:rFonts w:eastAsia="Times New Roman"/>
          <w:szCs w:val="24"/>
        </w:rPr>
        <w:t xml:space="preserve"> επίσης για να συνεννοηθούμε</w:t>
      </w:r>
      <w:r>
        <w:rPr>
          <w:rFonts w:eastAsia="Times New Roman"/>
          <w:szCs w:val="24"/>
        </w:rPr>
        <w:t>,</w:t>
      </w:r>
      <w:r>
        <w:rPr>
          <w:rFonts w:eastAsia="Times New Roman"/>
          <w:szCs w:val="24"/>
        </w:rPr>
        <w:t xml:space="preserve"> αυτό μεταφράζεται γύρω στα 2,5 εκατομμύρια ευρώ. </w:t>
      </w:r>
    </w:p>
    <w:p w14:paraId="6A03DD28"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Αυτό λοιπόν, εξεδόθη ως δελ</w:t>
      </w:r>
      <w:r>
        <w:rPr>
          <w:rFonts w:eastAsia="Times New Roman"/>
          <w:szCs w:val="24"/>
        </w:rPr>
        <w:t>τίο Τύπου της Γενικής Γραμματείας Έρευνας και Τεχνολογίας που είχε αυτή την ευθύνη, το οποίο και καταθέτω στα Πρακτικά.</w:t>
      </w:r>
    </w:p>
    <w:p w14:paraId="6A03DD29" w14:textId="77777777" w:rsidR="001B1D00" w:rsidRDefault="00D353DD">
      <w:pPr>
        <w:tabs>
          <w:tab w:val="left" w:pos="2820"/>
        </w:tabs>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η Βουλευτής κ</w:t>
      </w:r>
      <w:r>
        <w:rPr>
          <w:rFonts w:eastAsia="Times New Roman" w:cs="Times New Roman"/>
          <w:szCs w:val="24"/>
        </w:rPr>
        <w:t>.</w:t>
      </w:r>
      <w:r>
        <w:rPr>
          <w:rFonts w:eastAsia="Times New Roman" w:cs="Times New Roman"/>
          <w:szCs w:val="24"/>
        </w:rPr>
        <w:t xml:space="preserve"> Άννα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Μισέλ Ασημακοπούλου καταθέτει για τα Πρακτικά το προαναφερθέν έγγραφο, το οποίο βρίσκεται στο </w:t>
      </w:r>
      <w:r>
        <w:rPr>
          <w:rFonts w:eastAsia="Times New Roman" w:cs="Times New Roman"/>
          <w:szCs w:val="24"/>
        </w:rPr>
        <w:t>αρχείο του Τμήματος Γραμματείας της Διεύθυνσης Στενογραφίας και Πρακτικών της Βουλής)</w:t>
      </w:r>
    </w:p>
    <w:p w14:paraId="6A03DD2A" w14:textId="77777777" w:rsidR="001B1D00" w:rsidRDefault="00D353DD">
      <w:pPr>
        <w:tabs>
          <w:tab w:val="left" w:pos="2820"/>
        </w:tabs>
        <w:spacing w:after="0" w:line="600" w:lineRule="auto"/>
        <w:ind w:firstLine="720"/>
        <w:jc w:val="both"/>
        <w:rPr>
          <w:rFonts w:eastAsia="Times New Roman" w:cs="Times New Roman"/>
          <w:szCs w:val="24"/>
        </w:rPr>
      </w:pPr>
      <w:r>
        <w:rPr>
          <w:rFonts w:eastAsia="Times New Roman" w:cs="Times New Roman"/>
          <w:szCs w:val="24"/>
        </w:rPr>
        <w:t>Επίσης, επιβεβαιώθηκε από την έκθεση της ESA στις 11 Μαρτίου 2015, όπου αναφέρεται ότι η Ελλάδα είναι το καλύτερο παράδειγμα συντονισμένης ενεργητικής διαχείρισης, όπου έ</w:t>
      </w:r>
      <w:r>
        <w:rPr>
          <w:rFonts w:eastAsia="Times New Roman" w:cs="Times New Roman"/>
          <w:szCs w:val="24"/>
        </w:rPr>
        <w:t>χουν αντιμετωπιστεί ανταγωνιστικοί πρωταθλητές και υλοποιούνται τεχνολογικές δραστηριότητες για το μέλλον.</w:t>
      </w:r>
    </w:p>
    <w:p w14:paraId="6A03DD2B" w14:textId="77777777" w:rsidR="001B1D00" w:rsidRDefault="00D353DD">
      <w:pPr>
        <w:tabs>
          <w:tab w:val="left" w:pos="2820"/>
        </w:tabs>
        <w:spacing w:after="0" w:line="600" w:lineRule="auto"/>
        <w:ind w:firstLine="720"/>
        <w:jc w:val="both"/>
        <w:rPr>
          <w:rFonts w:eastAsia="Times New Roman" w:cs="Times New Roman"/>
          <w:szCs w:val="24"/>
        </w:rPr>
      </w:pPr>
      <w:r>
        <w:rPr>
          <w:rFonts w:eastAsia="Times New Roman" w:cs="Times New Roman"/>
          <w:szCs w:val="24"/>
        </w:rPr>
        <w:t>Καταθέτω για τα Πρακτικά την έκθεση της 11</w:t>
      </w:r>
      <w:r>
        <w:rPr>
          <w:rFonts w:eastAsia="Times New Roman" w:cs="Times New Roman"/>
          <w:szCs w:val="24"/>
          <w:vertAlign w:val="superscript"/>
        </w:rPr>
        <w:t>ης</w:t>
      </w:r>
      <w:r>
        <w:rPr>
          <w:rFonts w:eastAsia="Times New Roman" w:cs="Times New Roman"/>
          <w:szCs w:val="24"/>
        </w:rPr>
        <w:t xml:space="preserve"> Μαρτίου της </w:t>
      </w:r>
      <w:r>
        <w:rPr>
          <w:rFonts w:eastAsia="Times New Roman" w:cs="Times New Roman"/>
          <w:szCs w:val="24"/>
          <w:lang w:val="en-US"/>
        </w:rPr>
        <w:t>ESA</w:t>
      </w:r>
      <w:r>
        <w:rPr>
          <w:rFonts w:eastAsia="Times New Roman" w:cs="Times New Roman"/>
          <w:szCs w:val="24"/>
        </w:rPr>
        <w:t>.</w:t>
      </w:r>
    </w:p>
    <w:p w14:paraId="6A03DD2C" w14:textId="77777777" w:rsidR="001B1D00" w:rsidRDefault="00D353DD">
      <w:pPr>
        <w:tabs>
          <w:tab w:val="left" w:pos="2820"/>
        </w:tabs>
        <w:spacing w:after="0" w:line="600" w:lineRule="auto"/>
        <w:ind w:firstLine="720"/>
        <w:jc w:val="both"/>
        <w:rPr>
          <w:rFonts w:eastAsia="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Άννα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Μισέλ Ασημακοπούλου καταθέτει για τα Πρακτικά τη</w:t>
      </w:r>
      <w:r>
        <w:rPr>
          <w:rFonts w:eastAsia="Times New Roman" w:cs="Times New Roman"/>
          <w:szCs w:val="24"/>
        </w:rPr>
        <w:t xml:space="preserve">ν προαναφερθείσα έκθεση, η οποία </w:t>
      </w:r>
      <w:r>
        <w:rPr>
          <w:rFonts w:eastAsia="Times New Roman" w:cs="Times New Roman"/>
          <w:szCs w:val="24"/>
        </w:rPr>
        <w:lastRenderedPageBreak/>
        <w:t>βρίσκεται στο αρχείο του Τμήματος Γραμματείας της Διεύθυνσης Στενογραφίας και Πρακτικών της Βουλής)</w:t>
      </w:r>
    </w:p>
    <w:p w14:paraId="6A03DD2D"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 xml:space="preserve">Για το 2015 τώρα -πάμε στην επόμενη χρονιά- συνεχίζονται τα επιτεύγματα από την προηγούμενη χρονιά. Η τιμή της γεωγραφικής </w:t>
      </w:r>
      <w:r>
        <w:rPr>
          <w:rFonts w:eastAsia="Times New Roman"/>
          <w:szCs w:val="24"/>
        </w:rPr>
        <w:t>επιστροφής είναι τώρα 1,31, 31% περισσότερες επιστροφές για έρευνα και ανάπτυξη στον τομέα των δορυφορικών και διαστημικών εφαρμογών.</w:t>
      </w:r>
    </w:p>
    <w:p w14:paraId="6A03DD2E"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Καταθέτω και την έκθεση αυτή για τα Πρακτικά.</w:t>
      </w:r>
    </w:p>
    <w:p w14:paraId="6A03DD2F" w14:textId="77777777" w:rsidR="001B1D00" w:rsidRDefault="00D353DD">
      <w:pPr>
        <w:tabs>
          <w:tab w:val="left" w:pos="2820"/>
        </w:tabs>
        <w:spacing w:after="0" w:line="600" w:lineRule="auto"/>
        <w:ind w:firstLine="720"/>
        <w:jc w:val="both"/>
        <w:rPr>
          <w:rFonts w:eastAsia="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Άννα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Μισέλ Ασημακοπούλου καταθέτει για τα </w:t>
      </w:r>
      <w:r>
        <w:rPr>
          <w:rFonts w:eastAsia="Times New Roman" w:cs="Times New Roman"/>
          <w:szCs w:val="24"/>
        </w:rPr>
        <w:t>Πρακτικά την προαναφερθείσα έκθεση, η οποία βρίσκεται στο αρχείο του Τμήματος Γραμματείας της Διεύθυνσης Στενογραφίας και Πρακτικών της Βουλής)</w:t>
      </w:r>
    </w:p>
    <w:p w14:paraId="6A03DD30"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lastRenderedPageBreak/>
        <w:t>Αυτά, λοιπόν, για το ψέμα του ότι δεν υπήρχε επιτυχημένη διαστημική πολιτική στην Ελλάδα και ήρθατε εσείς για να</w:t>
      </w:r>
      <w:r>
        <w:rPr>
          <w:rFonts w:eastAsia="Times New Roman"/>
          <w:szCs w:val="24"/>
        </w:rPr>
        <w:t xml:space="preserve"> μας τη φέρετε με το σημερινό νομοσχέδιο.</w:t>
      </w:r>
    </w:p>
    <w:p w14:paraId="6A03DD31"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Ποια είναι η αλήθεια, κύριε Υπουργέ; Η αλήθεια είναι ότι αυτό το νομοσχέδιο δεν το φέρνετε γιατί σας ενδιαφέρει η διαστημική πολιτική στη χώρα. Η αλήθεια είναι ότι υπάρχουν πάρα πολλά οφέλη από τη διαστημική πολιτι</w:t>
      </w:r>
      <w:r>
        <w:rPr>
          <w:rFonts w:eastAsia="Times New Roman"/>
          <w:szCs w:val="24"/>
        </w:rPr>
        <w:t>κή, τα οποία εμείς τα καταλαβαίνουμε -τα είπε και ο κ. Βέρνερ- στην αεροναυτιλία, στις θαλάσσιες μεταφορές, στους σιδηροδρόμους, στους ταχυγράφους, στην καταπολέμηση του λαθρεμπορίου, στο να εκμεταλλευτούμε τα γεωγραφικά δεδομένα από το σύστημα «</w:t>
      </w:r>
      <w:r>
        <w:rPr>
          <w:rFonts w:eastAsia="Times New Roman"/>
          <w:szCs w:val="24"/>
          <w:lang w:val="en-US"/>
        </w:rPr>
        <w:t>COPERNICUS</w:t>
      </w:r>
      <w:r>
        <w:rPr>
          <w:rFonts w:eastAsia="Times New Roman"/>
          <w:szCs w:val="24"/>
        </w:rPr>
        <w:t xml:space="preserve">». Εμείς τα καταλαβαίνουμε όλα αυτά. Τα καταλαβαίναμε και πριν, τα καταλαβαίνουμε και τώρα. </w:t>
      </w:r>
    </w:p>
    <w:p w14:paraId="6A03DD32"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lastRenderedPageBreak/>
        <w:t>Επίσης, καταλαβαίνουμε τη σημασία το</w:t>
      </w:r>
      <w:r>
        <w:rPr>
          <w:rFonts w:eastAsia="Times New Roman"/>
          <w:szCs w:val="24"/>
        </w:rPr>
        <w:t>ύ</w:t>
      </w:r>
      <w:r>
        <w:rPr>
          <w:rFonts w:eastAsia="Times New Roman"/>
          <w:szCs w:val="24"/>
        </w:rPr>
        <w:t xml:space="preserve"> να στηριχθεί η νεοφυής επιχειρηματικότητα που δραστηριοποιείται γύρω από εφαρμογές, οι οποίες  άπτονται του τομέα του </w:t>
      </w:r>
      <w:r>
        <w:rPr>
          <w:rFonts w:eastAsia="Times New Roman"/>
          <w:szCs w:val="24"/>
        </w:rPr>
        <w:t>Δ</w:t>
      </w:r>
      <w:r>
        <w:rPr>
          <w:rFonts w:eastAsia="Times New Roman"/>
          <w:szCs w:val="24"/>
        </w:rPr>
        <w:t>ιαστήμ</w:t>
      </w:r>
      <w:r>
        <w:rPr>
          <w:rFonts w:eastAsia="Times New Roman"/>
          <w:szCs w:val="24"/>
        </w:rPr>
        <w:t>ατος. Συγχρόνως, θέλουμε να επιστρέψουν παιδιά και διακεκριμένοι επιστήμονες από το εξωτερικό. Όλα αυτά τα θέλουμε. Η αντίρρησή μας δεν είναι ως προς αυτά. Είναι ως προς τον τρόπο με τον οποίο νομοθετείτε εσείς την επίτευξη αυτών των στόχων, ο οποίος είναι</w:t>
      </w:r>
      <w:r>
        <w:rPr>
          <w:rFonts w:eastAsia="Times New Roman"/>
          <w:szCs w:val="24"/>
        </w:rPr>
        <w:t xml:space="preserve"> αναποτελεσματικός και -επαναλαμβάνω- χαρακτηρίζεται από ιδεοληψία και ανικανότητα στον τρόπο εφαρμογής.  </w:t>
      </w:r>
    </w:p>
    <w:p w14:paraId="6A03DD33"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 xml:space="preserve">Και γίνομαι πιο συγκεκριμένη, επανερχόμενη σε ορισμένα θέματα στα οποία δώσατε μερικώς κάποιες απαντήσεις, οπότε προχωρώ παρακάτω τη συζήτησή μας ως </w:t>
      </w:r>
      <w:r>
        <w:rPr>
          <w:rFonts w:eastAsia="Times New Roman"/>
          <w:szCs w:val="24"/>
        </w:rPr>
        <w:t xml:space="preserve">προς αυτό. </w:t>
      </w:r>
    </w:p>
    <w:p w14:paraId="6A03DD34"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lastRenderedPageBreak/>
        <w:t>Συνεχίζετε, κύριε Υπουργέ, να διακατέχεστε από την εμμονή να ελέγχετε το καθετί που φτιάχνετε. Επίσης, έχετε επιλέξει μια συγκεκριμένη νομική μορφή -ΔΕΚΟ με χαρακτηριστικά ανώνυμης εταιρείας-</w:t>
      </w:r>
      <w:r>
        <w:rPr>
          <w:rFonts w:eastAsia="Times New Roman"/>
          <w:szCs w:val="24"/>
        </w:rPr>
        <w:t>,</w:t>
      </w:r>
      <w:r>
        <w:rPr>
          <w:rFonts w:eastAsia="Times New Roman"/>
          <w:szCs w:val="24"/>
        </w:rPr>
        <w:t xml:space="preserve"> ενώ έχετε τόσες ασάφειες μέσα στο νομοσχέδιο, που ο</w:t>
      </w:r>
      <w:r>
        <w:rPr>
          <w:rFonts w:eastAsia="Times New Roman"/>
          <w:szCs w:val="24"/>
        </w:rPr>
        <w:t>υσιαστικά καθίσταται σχεδόν αδύνατο για μια νεοφυή επιχείρηση να λειτουργήσει, να πάρει άδεια σε αυτό το περιβάλλον. Όμως, απαγορευτικό γίνεται και γι’ αυτές οι οποίες λειτουργούν. Και είναι πολύ πιο δύσκολο να λειτουργήσουν μέσα στο περιβάλλον το οποίο εσ</w:t>
      </w:r>
      <w:r>
        <w:rPr>
          <w:rFonts w:eastAsia="Times New Roman"/>
          <w:szCs w:val="24"/>
        </w:rPr>
        <w:t>είς νομοθετείτε.</w:t>
      </w:r>
    </w:p>
    <w:p w14:paraId="6A03DD35"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Όσον αφορά στον Διαστημικό Οργανισμό σ</w:t>
      </w:r>
      <w:r>
        <w:rPr>
          <w:rFonts w:eastAsia="Times New Roman"/>
          <w:szCs w:val="24"/>
        </w:rPr>
        <w:t>ά</w:t>
      </w:r>
      <w:r>
        <w:rPr>
          <w:rFonts w:eastAsia="Times New Roman"/>
          <w:szCs w:val="24"/>
        </w:rPr>
        <w:t>ς είπαμε γιατί έχουμε αυτές τις συγκεκριμένες ενστάσεις ως προς τη νομική μορφή και ότι τίθενται ζητήματα νόθευσης ανταγωνισμού. Σας εφιστώ και πάλι την προσοχή σε ένα θέμα που αναδείξαμε στη διάρκεια</w:t>
      </w:r>
      <w:r>
        <w:rPr>
          <w:rFonts w:eastAsia="Times New Roman"/>
          <w:szCs w:val="24"/>
        </w:rPr>
        <w:t xml:space="preserve"> της </w:t>
      </w:r>
      <w:r>
        <w:rPr>
          <w:rFonts w:eastAsia="Times New Roman"/>
          <w:szCs w:val="24"/>
        </w:rPr>
        <w:lastRenderedPageBreak/>
        <w:t xml:space="preserve">συζητήσεως των </w:t>
      </w:r>
      <w:r>
        <w:rPr>
          <w:rFonts w:eastAsia="Times New Roman"/>
          <w:szCs w:val="24"/>
        </w:rPr>
        <w:t>ε</w:t>
      </w:r>
      <w:r>
        <w:rPr>
          <w:rFonts w:eastAsia="Times New Roman"/>
          <w:szCs w:val="24"/>
        </w:rPr>
        <w:t xml:space="preserve">πιτροπών. Στους διεθνείς οργανισμούς και στις μορφές που υπάρχουν διεθνώς, δεν είναι ανάγκη κάθε φορά να εφευρίσκουμε τον τροχό. Μπορούμε να εμπνεόμεθα από καλά παραδείγματα διεθνώς. </w:t>
      </w:r>
    </w:p>
    <w:p w14:paraId="6A03DD36"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Εσείς έχετε δημιουργήσει μια σύγχυση με το νομοσχέδ</w:t>
      </w:r>
      <w:r>
        <w:rPr>
          <w:rFonts w:eastAsia="Times New Roman"/>
          <w:szCs w:val="24"/>
        </w:rPr>
        <w:t>ιο, κατ</w:t>
      </w:r>
      <w:r>
        <w:rPr>
          <w:rFonts w:eastAsia="Times New Roman"/>
          <w:szCs w:val="24"/>
        </w:rPr>
        <w:t xml:space="preserve">’ </w:t>
      </w:r>
      <w:r>
        <w:rPr>
          <w:rFonts w:eastAsia="Times New Roman"/>
          <w:szCs w:val="24"/>
        </w:rPr>
        <w:t xml:space="preserve">αρχάς σχετικά με το ποιος θα εκπροσωπεί τη χώρα στην </w:t>
      </w:r>
      <w:r>
        <w:rPr>
          <w:rFonts w:eastAsia="Times New Roman"/>
          <w:szCs w:val="24"/>
          <w:lang w:val="en-US"/>
        </w:rPr>
        <w:t>ESA</w:t>
      </w:r>
      <w:r>
        <w:rPr>
          <w:rFonts w:eastAsia="Times New Roman"/>
          <w:szCs w:val="24"/>
        </w:rPr>
        <w:t>. Συγκεκριμένα αναφέρομαι στο άρθρο 28 παράγραφος 4, όπως, επίσης, και στο άρθρο 18 του νομοσχεδίου</w:t>
      </w:r>
      <w:r>
        <w:rPr>
          <w:rFonts w:eastAsia="Times New Roman"/>
          <w:szCs w:val="24"/>
        </w:rPr>
        <w:t>,</w:t>
      </w:r>
      <w:r>
        <w:rPr>
          <w:rFonts w:eastAsia="Times New Roman"/>
          <w:szCs w:val="24"/>
        </w:rPr>
        <w:t xml:space="preserve"> που δημιουργεί μια σύγχυση μεταξύ του ρόλου σας, της χάραξης από τη μία πλευρά της εθνικής διαστημικής στρατηγικής και από την άλλη, της εκμετάλλευσης των κοινοτικών και άλλων κονδυλίων της </w:t>
      </w:r>
      <w:r>
        <w:rPr>
          <w:rFonts w:eastAsia="Times New Roman"/>
          <w:szCs w:val="24"/>
          <w:lang w:val="en-US"/>
        </w:rPr>
        <w:t>ESA</w:t>
      </w:r>
      <w:r>
        <w:rPr>
          <w:rFonts w:eastAsia="Times New Roman"/>
          <w:szCs w:val="24"/>
        </w:rPr>
        <w:t xml:space="preserve"> -και όχι μόνο- που υπάρχουν για την υλοποίηση της στρατηγικής</w:t>
      </w:r>
      <w:r>
        <w:rPr>
          <w:rFonts w:eastAsia="Times New Roman"/>
          <w:szCs w:val="24"/>
        </w:rPr>
        <w:t xml:space="preserve"> αυτής.</w:t>
      </w:r>
    </w:p>
    <w:p w14:paraId="6A03DD37"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Για να το πω απλά, η νομική μορφή που διαλέξατε, η οποία έχει αυτά τα στοιχεία της ανώνυμης εταιρείας, είναι ΔΕΚΟ. Πενήντα φορές μέσα στο νομοσχέδιο αναφέρεται καθετί που κάνει ο Υπουργός, καθετί που ελέγχει ο Υπουργός, ακόμη και τον έλεγχο των δικ</w:t>
      </w:r>
      <w:r>
        <w:rPr>
          <w:rFonts w:eastAsia="Times New Roman" w:cs="Times New Roman"/>
          <w:szCs w:val="24"/>
        </w:rPr>
        <w:t xml:space="preserve">αιολογητικών. </w:t>
      </w:r>
    </w:p>
    <w:p w14:paraId="6A03DD38"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Συνοψίζω, λέγοντας τι είναι αυτό το νομοσχέδιο: Είναι ένα νομοσχέδιο με νομική μορφή αχταρμά που έχει ως στόχο να διευκολύνει την πρόσληψη «ημετέρων». Στόχος του είναι να καπηλεύεστε και να εκμεταλλεύεστε, κατά το δοκούν, τα διαθέσιμα κονδύλ</w:t>
      </w:r>
      <w:r>
        <w:rPr>
          <w:rFonts w:eastAsia="Times New Roman" w:cs="Times New Roman"/>
          <w:szCs w:val="24"/>
        </w:rPr>
        <w:t xml:space="preserve">ια με τη λογική «Γιάννης κερνάει, Γιάννης πίνει». Εσείς θα βγάζετε τη στρατηγική, εσείς θα παίρνετε και τα χρήματα. </w:t>
      </w:r>
    </w:p>
    <w:p w14:paraId="6A03DD39"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τι θα τα κάνετε, κύριε Υπουργέ; Θα τα κάνετε προσλήψεις «ημετέρων». Αυτό είναι το νομοσχέδιο. Και αυτό προκύπτει από την </w:t>
      </w:r>
      <w:r>
        <w:rPr>
          <w:rFonts w:eastAsia="Times New Roman" w:cs="Times New Roman"/>
          <w:szCs w:val="24"/>
        </w:rPr>
        <w:lastRenderedPageBreak/>
        <w:t xml:space="preserve">ιδεοληψία σας </w:t>
      </w:r>
      <w:r>
        <w:rPr>
          <w:rFonts w:eastAsia="Times New Roman" w:cs="Times New Roman"/>
          <w:szCs w:val="24"/>
        </w:rPr>
        <w:t xml:space="preserve">και από την ανικανότητά σας ή και από τα δύο. Δεν ξέρω. Και θέλετε να το κάνετε και αν έχετε καλές προθέσεις ως προς την προώθηση της διαστημικής στρατηγικής, ενδεχομένως απλώς να μην ξέρετε πώς να το πετύχετε αυτό. </w:t>
      </w:r>
    </w:p>
    <w:p w14:paraId="6A03DD3A"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Σε κάθε περίπτωση, όπως είπε και ο κ. Μ</w:t>
      </w:r>
      <w:r>
        <w:rPr>
          <w:rFonts w:eastAsia="Times New Roman" w:cs="Times New Roman"/>
          <w:szCs w:val="24"/>
        </w:rPr>
        <w:t xml:space="preserve">ητσοτάκης στην ομιλία του χθες, το αποτέλεσμα είναι το ίδιο και είναι μια αποτυχία. </w:t>
      </w:r>
    </w:p>
    <w:p w14:paraId="6A03DD3B"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Προχωρώ παρακάτω, κύριε Υπουργέ, στα υπόλοιπα κομμάτια του νομοσχεδίου. </w:t>
      </w:r>
    </w:p>
    <w:p w14:paraId="6A03DD3C"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Για τη διεύρυνση των χρήσεων του αποθεματικού της ΕΡΤ ευελπιστώ ότι επιτέλους, μετά από τρεις </w:t>
      </w:r>
      <w:r>
        <w:rPr>
          <w:rFonts w:eastAsia="Times New Roman" w:cs="Times New Roman"/>
          <w:szCs w:val="24"/>
        </w:rPr>
        <w:t>μήνες, την Παρασκευή που έχουμε ζητήσει, θα έρθετε στη Βουλή για να συζητήσουμε -στο πλαίσιο του κοινοβουλευτικού ελέγχου- γιατί έχετε κάνει αυτή την επι</w:t>
      </w:r>
      <w:r>
        <w:rPr>
          <w:rFonts w:eastAsia="Times New Roman" w:cs="Times New Roman"/>
          <w:szCs w:val="24"/>
        </w:rPr>
        <w:lastRenderedPageBreak/>
        <w:t>λογή, όχι την επιλογή να καλύψετε, ως οφείλετε, τις «λευκές» περιοχές της επικράτειας για να βλέπουν οι</w:t>
      </w:r>
      <w:r>
        <w:rPr>
          <w:rFonts w:eastAsia="Times New Roman" w:cs="Times New Roman"/>
          <w:szCs w:val="24"/>
        </w:rPr>
        <w:t xml:space="preserve"> πολίτες τηλεόραση. Έχουμε -υπενθυμίζω- ένα από τα υψηλότερα ποσοστά κάλυψης σε όλη την Ευρώπη. Όμως, αυτό δεν σημαίνει ότι πρέπει να είμαστε ικανοποιημένοι. Παντού πρέπει να βλέπουν τηλεόραση. Και αυτό εμείς το είχαμε φροντίσει. Και τώρα έρχεστε εσείς και</w:t>
      </w:r>
      <w:r>
        <w:rPr>
          <w:rFonts w:eastAsia="Times New Roman" w:cs="Times New Roman"/>
          <w:szCs w:val="24"/>
        </w:rPr>
        <w:t>,</w:t>
      </w:r>
      <w:r>
        <w:rPr>
          <w:rFonts w:eastAsia="Times New Roman" w:cs="Times New Roman"/>
          <w:szCs w:val="24"/>
        </w:rPr>
        <w:t xml:space="preserve"> αντί να το κάνετε με κοινοτικά κονδύλια, επιλέγετε να το κάνετε με το αποθεματικό της ΕΡΤ. Και φέρνετε μια διάταξη σήμερα, με την οποία διευρύνετε τη δυνατότητά σας γενικώς να εκμεταλλεύεστε το αποθεματικό της ΕΡΤ. </w:t>
      </w:r>
    </w:p>
    <w:p w14:paraId="6A03DD3D"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Παρακαλώ, λοιπόν, να αφήσουμε αυτή τη </w:t>
      </w:r>
      <w:r>
        <w:rPr>
          <w:rFonts w:eastAsia="Times New Roman" w:cs="Times New Roman"/>
          <w:szCs w:val="24"/>
        </w:rPr>
        <w:t xml:space="preserve">συζήτηση για την Παρασκευή. Αν και ξέρουμε τι θα περιέχει η αρχική σας τοποθέτηση, λέμε μήπως κάποια στιγμή αλλάξετε γνώμη και αναγνωρίσετε ορισμένα πράγματα. </w:t>
      </w:r>
    </w:p>
    <w:p w14:paraId="6A03DD3E"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Πάω, λοιπόν, στο επόμενο θέμα, το οποίο είναι η αγαπημένη σας ΕΡΤ, κύριε Υπουργέ, στην οποία με </w:t>
      </w:r>
      <w:r>
        <w:rPr>
          <w:rFonts w:eastAsia="Times New Roman" w:cs="Times New Roman"/>
          <w:szCs w:val="24"/>
        </w:rPr>
        <w:t>αυτό το νομοσχέδιο κάνετε ένα ακόμα δωράκι. Και αναφέρομαι στο άρθρο 28 παράγραφος 1 του νομοσχεδίου, όπου ορίζεται ότι με ΚΥΑ μπορεί να προβλέπεται η εκχώρηση δορυφορικής χωρητικότητας στην ΕΡΤ για την ευρυεκπομπή προγραμμάτων εμπορικού χαρακτήρα με εύλογ</w:t>
      </w:r>
      <w:r>
        <w:rPr>
          <w:rFonts w:eastAsia="Times New Roman" w:cs="Times New Roman"/>
          <w:szCs w:val="24"/>
        </w:rPr>
        <w:t xml:space="preserve">ο αντάλλαγμα. </w:t>
      </w:r>
    </w:p>
    <w:p w14:paraId="6A03DD3F"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ρώτησα στην </w:t>
      </w:r>
      <w:r>
        <w:rPr>
          <w:rFonts w:eastAsia="Times New Roman" w:cs="Times New Roman"/>
          <w:szCs w:val="24"/>
        </w:rPr>
        <w:t>ε</w:t>
      </w:r>
      <w:r>
        <w:rPr>
          <w:rFonts w:eastAsia="Times New Roman" w:cs="Times New Roman"/>
          <w:szCs w:val="24"/>
        </w:rPr>
        <w:t xml:space="preserve">πιτροπή τι σημαίνει «εύλογο αντάλλαγμα», αλλά απάντηση δεν πήρα. Πώς μπορεί το κράτος να πουλάει στην </w:t>
      </w:r>
      <w:r>
        <w:rPr>
          <w:rFonts w:eastAsia="Times New Roman" w:cs="Times New Roman"/>
          <w:szCs w:val="24"/>
        </w:rPr>
        <w:lastRenderedPageBreak/>
        <w:t>ΕΡΤ δορυφορικό φάσμα χωρίς διαγωνισμό; Και διευκρινίζω ότι δεν αναφέρομαι στη μη εμπορική εκμετάλλευση</w:t>
      </w:r>
      <w:r>
        <w:rPr>
          <w:rFonts w:eastAsia="Times New Roman" w:cs="Times New Roman"/>
          <w:szCs w:val="24"/>
        </w:rPr>
        <w:t>,</w:t>
      </w:r>
      <w:r>
        <w:rPr>
          <w:rFonts w:eastAsia="Times New Roman" w:cs="Times New Roman"/>
          <w:szCs w:val="24"/>
        </w:rPr>
        <w:t xml:space="preserve"> που επιτρέπεται να</w:t>
      </w:r>
      <w:r>
        <w:rPr>
          <w:rFonts w:eastAsia="Times New Roman" w:cs="Times New Roman"/>
          <w:szCs w:val="24"/>
        </w:rPr>
        <w:t xml:space="preserve"> κάνει η ΕΡΤ ως δημόσια τηλεόραση. Αναφέρομαι στην εμπορική εκμετάλλευση.</w:t>
      </w:r>
    </w:p>
    <w:p w14:paraId="6A03DD40"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Επίσης, δεν πήρα απάντηση από εσάς -μπορεί να έχει αλλάξει κάτι από την περασμένη φορά- για αυτή την καταπληκτική και θεαματική απόφαση που βρήκα στη «Δ</w:t>
      </w:r>
      <w:r>
        <w:rPr>
          <w:rFonts w:eastAsia="Times New Roman" w:cs="Times New Roman"/>
          <w:szCs w:val="24"/>
        </w:rPr>
        <w:t>ΙΑΥΓΕΙΑ</w:t>
      </w:r>
      <w:r>
        <w:rPr>
          <w:rFonts w:eastAsia="Times New Roman" w:cs="Times New Roman"/>
          <w:szCs w:val="24"/>
        </w:rPr>
        <w:t xml:space="preserve">» -σας την ανέφερα-, η </w:t>
      </w:r>
      <w:r>
        <w:rPr>
          <w:rFonts w:eastAsia="Times New Roman" w:cs="Times New Roman"/>
          <w:szCs w:val="24"/>
        </w:rPr>
        <w:t>οποία λέει ότι έχει σταματήσει η ΕΡΤ να μετράει την τηλεθέασή της, διότι -όπως λέει αυτό το έγγραφο- δεν έχει τα απαραίτητα χρήματα, για να πληρώσει για αυτή τη δουλειά, εν</w:t>
      </w:r>
      <w:r>
        <w:rPr>
          <w:rFonts w:eastAsia="Times New Roman" w:cs="Times New Roman"/>
          <w:szCs w:val="24"/>
        </w:rPr>
        <w:t xml:space="preserve"> </w:t>
      </w:r>
      <w:r>
        <w:rPr>
          <w:rFonts w:eastAsia="Times New Roman" w:cs="Times New Roman"/>
          <w:szCs w:val="24"/>
        </w:rPr>
        <w:t xml:space="preserve">όσω εσείς εξαγγέλλετε ότι έχει ένα πλεόνασμα. </w:t>
      </w:r>
    </w:p>
    <w:p w14:paraId="6A03DD41"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Αυτό το πλεόνασμα, βέβαια, κύριε Υπο</w:t>
      </w:r>
      <w:r>
        <w:rPr>
          <w:rFonts w:eastAsia="Times New Roman" w:cs="Times New Roman"/>
          <w:szCs w:val="24"/>
        </w:rPr>
        <w:t>υργέ</w:t>
      </w:r>
      <w:r>
        <w:rPr>
          <w:rFonts w:eastAsia="Times New Roman" w:cs="Times New Roman"/>
          <w:szCs w:val="24"/>
        </w:rPr>
        <w:t>,</w:t>
      </w:r>
      <w:r>
        <w:rPr>
          <w:rFonts w:eastAsia="Times New Roman" w:cs="Times New Roman"/>
          <w:szCs w:val="24"/>
        </w:rPr>
        <w:t xml:space="preserve"> για να συνεννοηθούμε</w:t>
      </w:r>
      <w:r>
        <w:rPr>
          <w:rFonts w:eastAsia="Times New Roman" w:cs="Times New Roman"/>
          <w:szCs w:val="24"/>
        </w:rPr>
        <w:t>,</w:t>
      </w:r>
      <w:r>
        <w:rPr>
          <w:rFonts w:eastAsia="Times New Roman" w:cs="Times New Roman"/>
          <w:szCs w:val="24"/>
        </w:rPr>
        <w:t xml:space="preserve"> από πού προέρχεται; Προέρχεται από το γεγονός ότι πληρώνουμε στους λογαριασμούς μας για να συντηρούμε την ΕΡΤ. </w:t>
      </w:r>
    </w:p>
    <w:p w14:paraId="6A03DD42"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Από αυτό, λοιπόν, το πλεόνασμα εσείς βρίσκετε χρήματα για να κάνετε διακόσιες έξι καινούργιες προσλήψεις, ενώ δεν υπ</w:t>
      </w:r>
      <w:r>
        <w:rPr>
          <w:rFonts w:eastAsia="Times New Roman" w:cs="Times New Roman"/>
          <w:szCs w:val="24"/>
        </w:rPr>
        <w:t>άρχει ακόμα επιχειρησιακό σχέδιο για την ΕΡΤ -το έχω ζητήσει εκατό φορές και δεν υπάρχει, δεν μου το δίνει κανείς, γιατί δεν υπάρχει-</w:t>
      </w:r>
      <w:r>
        <w:rPr>
          <w:rFonts w:eastAsia="Times New Roman" w:cs="Times New Roman"/>
          <w:szCs w:val="24"/>
        </w:rPr>
        <w:t>,</w:t>
      </w:r>
      <w:r>
        <w:rPr>
          <w:rFonts w:eastAsia="Times New Roman" w:cs="Times New Roman"/>
          <w:szCs w:val="24"/>
        </w:rPr>
        <w:t xml:space="preserve"> αλλά δεν μετράτε την τηλεθέαση γιατί δεν έχετε αρκετά λεφτά. </w:t>
      </w:r>
    </w:p>
    <w:p w14:paraId="6A03DD43"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κύριε Υπουργέ, όλα αυτά είναι μέρος της </w:t>
      </w:r>
      <w:r>
        <w:rPr>
          <w:rFonts w:eastAsia="Times New Roman" w:cs="Times New Roman"/>
          <w:szCs w:val="24"/>
        </w:rPr>
        <w:t xml:space="preserve">γνωστής αποστολής σας. Η αποστολή σας ήταν, είναι και πιστεύω ότι θα είναι, αυτή η καθεστωτικού τύπου προσπάθεια ελέγχου των μέσων ενημέρωσης που ξεκίνησε με τον γνωστό αντισυνταγματικό «νόμο Παππά». </w:t>
      </w:r>
    </w:p>
    <w:p w14:paraId="6A03DD44"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ομιλίας της κυρίας Βουλευτού)</w:t>
      </w:r>
    </w:p>
    <w:p w14:paraId="6A03DD45" w14:textId="77777777" w:rsidR="001B1D00" w:rsidRDefault="001B1D00">
      <w:pPr>
        <w:spacing w:after="0"/>
        <w:rPr>
          <w:rFonts w:eastAsia="Times New Roman" w:cs="Times New Roman"/>
          <w:szCs w:val="24"/>
        </w:rPr>
      </w:pPr>
    </w:p>
    <w:p w14:paraId="6A03DD4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Κύριε Πρόεδρε, επειδή στη δευτερολογία μου θα μιλήσω πολύ λίγο, θα ήθελα να χρησιμοποιήσω λίγο από τον χρόνο της δευτερολογίας μου τώρα.</w:t>
      </w:r>
    </w:p>
    <w:p w14:paraId="6A03DD4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Συνεχίστε, κυρία Ασημακοπούλου. Αφήστε ατόφιο τον χρόνο</w:t>
      </w:r>
      <w:r>
        <w:rPr>
          <w:rFonts w:eastAsia="Times New Roman" w:cs="Times New Roman"/>
          <w:szCs w:val="24"/>
        </w:rPr>
        <w:t xml:space="preserve"> της δευτερολογίας σας. Θα έχετε μία μικρή ανοχή.</w:t>
      </w:r>
    </w:p>
    <w:p w14:paraId="6A03DD4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ΑΝΝΑ - ΜΙΣΕΛ ΑΣΗΜΑΚΟΠΟΥΛΟΥ: </w:t>
      </w:r>
      <w:r>
        <w:rPr>
          <w:rFonts w:eastAsia="Times New Roman" w:cs="Times New Roman"/>
          <w:szCs w:val="24"/>
        </w:rPr>
        <w:t>Ευχαριστώ.</w:t>
      </w:r>
    </w:p>
    <w:p w14:paraId="6A03DD4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Σε αυτή, λοιπόν, την καθεστωτικού τύπου προσπάθεια αντιστάθηκε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p>
    <w:p w14:paraId="6A03DD4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τώρα είναι αυτό που ο κ. Πολάκης, αν δεν απατώμαι -χθες είδα ένα  </w:t>
      </w:r>
      <w:r>
        <w:rPr>
          <w:rFonts w:eastAsia="Times New Roman" w:cs="Times New Roman"/>
          <w:szCs w:val="24"/>
          <w:lang w:val="en-US"/>
        </w:rPr>
        <w:t>tweet</w:t>
      </w:r>
      <w:r>
        <w:rPr>
          <w:rFonts w:eastAsia="Times New Roman" w:cs="Times New Roman"/>
          <w:szCs w:val="24"/>
        </w:rPr>
        <w:t xml:space="preserve">- λέει ότι </w:t>
      </w:r>
      <w:r>
        <w:rPr>
          <w:rFonts w:eastAsia="Times New Roman" w:cs="Times New Roman"/>
          <w:szCs w:val="24"/>
        </w:rPr>
        <w:t>σημαίνει «Σύμμαχος της Ελίτ». Δεν ξέρω, το είδα καλά;</w:t>
      </w:r>
    </w:p>
    <w:p w14:paraId="6A03DD4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Θέλετε να κάνετε ένα σχόλιο γι’ αυτό, κύριε Υπουργέ; Υπουργός είναι αυτός. Μπορεί να το έκανε «κόπι - πάστε» από κάπου -δεν ξέρω- και να το έκανε «κόπι - πάστε» λάθος. </w:t>
      </w:r>
    </w:p>
    <w:p w14:paraId="6A03DD4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Σε κάθε περίπτωση, η προσπάθειά σ</w:t>
      </w:r>
      <w:r>
        <w:rPr>
          <w:rFonts w:eastAsia="Times New Roman" w:cs="Times New Roman"/>
          <w:szCs w:val="24"/>
        </w:rPr>
        <w:t xml:space="preserve">ας αυτή καθεστωτικού τύπου ελέγχου των μέσων ενημέρωσης συνεχίζεται. Και συνεχίζεται και με τη νομοθέτησή σας, η οποία -σας εγκαλέσαμε και σας εγκαλούμε και θα δούμε τι θα γίνει τώρα στον διαγωνισμό- δεν καλύπτει επαρκώς την εξάλειψη φαινομένων, όπως αυτό </w:t>
      </w:r>
      <w:r>
        <w:rPr>
          <w:rFonts w:eastAsia="Times New Roman" w:cs="Times New Roman"/>
          <w:szCs w:val="24"/>
        </w:rPr>
        <w:t xml:space="preserve">που είδαμε στον προηγούμενο διαγωνισμό, δηλαδή το να φέρνει κανείς για </w:t>
      </w:r>
      <w:r>
        <w:rPr>
          <w:rFonts w:eastAsia="Times New Roman" w:cs="Times New Roman"/>
          <w:szCs w:val="24"/>
        </w:rPr>
        <w:lastRenderedPageBreak/>
        <w:t>«πόθεν έσχες» τα βοσκοτόπια της Ιθάκης. Αυτό δεν θέλετε να το νομοθετήσετε.</w:t>
      </w:r>
    </w:p>
    <w:p w14:paraId="6A03DD4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Εχθές το βράδυ ο Πρωθυπουργός μάς ρώτησε αν μας ενδιαφέρουν πραγματικά τα «πόθεν έσχες». Η αλήθεια, όμως, είν</w:t>
      </w:r>
      <w:r>
        <w:rPr>
          <w:rFonts w:eastAsia="Times New Roman" w:cs="Times New Roman"/>
          <w:szCs w:val="24"/>
        </w:rPr>
        <w:t>αι ότι εσάς σας ενδιαφέρουν μόνο τα «πόθεν έσχες» των πολιτικών σας αντιπάλων. Δεν σας ενδιαφέρουν τα «πόθεν έσχες» των φίλων σας, οι οποίοι μπορεί να είναι επίδοξοι καναλάρχες και να έρχονται στον διαγωνισμό και να βάζουν βοσκοτόπια.</w:t>
      </w:r>
    </w:p>
    <w:p w14:paraId="6A03DD4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 Και επειδή, κύριε Υπ</w:t>
      </w:r>
      <w:r>
        <w:rPr>
          <w:rFonts w:eastAsia="Times New Roman" w:cs="Times New Roman"/>
          <w:szCs w:val="24"/>
        </w:rPr>
        <w:t xml:space="preserve">ουργέ, εχθές διάβασα ότι επτά εταιρείες ενδιαφέρθηκαν για τον διαγωνισμό -και σκέφτομαι ποιος μπορεί να κατέβει- και επειδή δεν θέλουμε να σας αδικήσουμε, αλλά θέλουμε και εμείς απόλυτη διαφάνεια και να ξέρουμε τις σχέσεις, σας λέω </w:t>
      </w:r>
      <w:r>
        <w:rPr>
          <w:rFonts w:eastAsia="Times New Roman" w:cs="Times New Roman"/>
          <w:szCs w:val="24"/>
        </w:rPr>
        <w:lastRenderedPageBreak/>
        <w:t>σήμερα ότι καταθέσαμε μί</w:t>
      </w:r>
      <w:r>
        <w:rPr>
          <w:rFonts w:eastAsia="Times New Roman" w:cs="Times New Roman"/>
          <w:szCs w:val="24"/>
        </w:rPr>
        <w:t xml:space="preserve">α ερώτηση και μία </w:t>
      </w:r>
      <w:r>
        <w:rPr>
          <w:rFonts w:eastAsia="Times New Roman" w:cs="Times New Roman"/>
          <w:szCs w:val="24"/>
        </w:rPr>
        <w:t>α</w:t>
      </w:r>
      <w:r>
        <w:rPr>
          <w:rFonts w:eastAsia="Times New Roman" w:cs="Times New Roman"/>
          <w:szCs w:val="24"/>
        </w:rPr>
        <w:t xml:space="preserve">ίτηση </w:t>
      </w:r>
      <w:r>
        <w:rPr>
          <w:rFonts w:eastAsia="Times New Roman" w:cs="Times New Roman"/>
          <w:szCs w:val="24"/>
        </w:rPr>
        <w:t>κ</w:t>
      </w:r>
      <w:r>
        <w:rPr>
          <w:rFonts w:eastAsia="Times New Roman" w:cs="Times New Roman"/>
          <w:szCs w:val="24"/>
        </w:rPr>
        <w:t xml:space="preserve">ατάθεσης </w:t>
      </w:r>
      <w:r>
        <w:rPr>
          <w:rFonts w:eastAsia="Times New Roman" w:cs="Times New Roman"/>
          <w:szCs w:val="24"/>
        </w:rPr>
        <w:t>ε</w:t>
      </w:r>
      <w:r>
        <w:rPr>
          <w:rFonts w:eastAsia="Times New Roman" w:cs="Times New Roman"/>
          <w:szCs w:val="24"/>
        </w:rPr>
        <w:t>γγράφων -είναι προς εσάς και προς τον κ. Ευκλείδη Τσακαλώτο-, που αφορά τον έλεγχο προέλευσης και νομιμότητας των κεφαλαίων της εταιρείας που εκδίδει την εφημερίδα «</w:t>
      </w:r>
      <w:r>
        <w:rPr>
          <w:rFonts w:eastAsia="Times New Roman" w:cs="Times New Roman"/>
          <w:szCs w:val="24"/>
          <w:lang w:val="en-US"/>
        </w:rPr>
        <w:t>DOCUMENTO</w:t>
      </w:r>
      <w:r>
        <w:rPr>
          <w:rFonts w:eastAsia="Times New Roman" w:cs="Times New Roman"/>
          <w:szCs w:val="24"/>
        </w:rPr>
        <w:t>».</w:t>
      </w:r>
    </w:p>
    <w:p w14:paraId="6A03DD4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 Αυτή η εφημερίδα απ’ ό,τι βλέπω ιδρύθηκε α</w:t>
      </w:r>
      <w:r>
        <w:rPr>
          <w:rFonts w:eastAsia="Times New Roman" w:cs="Times New Roman"/>
          <w:szCs w:val="24"/>
        </w:rPr>
        <w:t>πό τον κ. Ιωάννη - Βλαδίμηρο Καλογρίτσα, με τον οποίο -σας λέω ότι διατηρώ επιφύλαξη και μιλώ δημόσια- μου λένε ότι έχετε κάποια προσωπική σχέση. Έτσι μου λένε. Θα ήθελα -εδώ είναι η ευκαιρία- να το διευκρινίσετε.</w:t>
      </w:r>
    </w:p>
    <w:p w14:paraId="6A03DD5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ΠΕΤΡΟΣ ΚΩΝΣΤΑΝΤΙΝΕΑΣ:</w:t>
      </w:r>
      <w:r>
        <w:rPr>
          <w:rFonts w:eastAsia="Times New Roman" w:cs="Times New Roman"/>
          <w:szCs w:val="24"/>
        </w:rPr>
        <w:t xml:space="preserve"> Επί του νομοσχεδίου,</w:t>
      </w:r>
      <w:r>
        <w:rPr>
          <w:rFonts w:eastAsia="Times New Roman" w:cs="Times New Roman"/>
          <w:szCs w:val="24"/>
        </w:rPr>
        <w:t xml:space="preserve"> κυρία Ασημακοπούλου, είναι αυτά που λέτε;</w:t>
      </w:r>
    </w:p>
    <w:p w14:paraId="6A03DD51"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A03DD52"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ΑΝΝΑ - ΜΙΣΕΛ ΑΣΗΜΑΚΟΠΟΥΛΟΥ: </w:t>
      </w:r>
      <w:r>
        <w:rPr>
          <w:rFonts w:eastAsia="Times New Roman" w:cs="Times New Roman"/>
          <w:szCs w:val="24"/>
        </w:rPr>
        <w:t>Επί του νομοσχεδίου μιλάω. Χρειάζεται υπεράσπιση ο Υπουργός; Άμα χρειαστεί μαντρόσκυλα ο Υπουργός, θα φωνάξει. Δεν χρειάζεται. Ακούει ο Υπουργός.</w:t>
      </w:r>
    </w:p>
    <w:p w14:paraId="6A03DD5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Ασημακοπούλου, μην απαντάτε. Εγώ παρεμβαίνω σε αυτά. Κλείστε, όμως, με αυτό.</w:t>
      </w:r>
    </w:p>
    <w:p w14:paraId="6A03DD5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ΑΝΝΑ - ΜΙΣΕΛ ΑΣΗΜΑΚΟΠΟΥΛΟΥ: </w:t>
      </w:r>
      <w:r>
        <w:rPr>
          <w:rFonts w:eastAsia="Times New Roman" w:cs="Times New Roman"/>
          <w:szCs w:val="24"/>
        </w:rPr>
        <w:t>Συνεχίζω, κύριε Πρόεδρε.</w:t>
      </w:r>
    </w:p>
    <w:p w14:paraId="6A03DD5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Έκανα μία ερώτηση για τη σχέση του Υπουργού με τον κ. Καλογρίτσα. Αν θέλει απαντάει, αν</w:t>
      </w:r>
      <w:r>
        <w:rPr>
          <w:rFonts w:eastAsia="Times New Roman" w:cs="Times New Roman"/>
          <w:szCs w:val="24"/>
        </w:rPr>
        <w:t xml:space="preserve"> δεν θέλει, δεν απαντάει.</w:t>
      </w:r>
    </w:p>
    <w:p w14:paraId="6A03DD56"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Ωραία. Όταν έρθει η ώρα να μιλήσει ο κύριος Υπουργός, θα κρίνει εάν θα απαντήσει ή όχι.</w:t>
      </w:r>
    </w:p>
    <w:p w14:paraId="6A03DD5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ΑΝΝΑ - ΜΙΣΕΛ ΑΣΗΜΑΚΟΠΟΥΛΟΥ: </w:t>
      </w:r>
      <w:r>
        <w:rPr>
          <w:rFonts w:eastAsia="Times New Roman" w:cs="Times New Roman"/>
          <w:szCs w:val="24"/>
        </w:rPr>
        <w:t>Στο πλαίσιο της ερωτήσεως, λοιπόν, ρωτάμε τον κ. Τσακαλώτο πώς γίνεται μία μονοπρ</w:t>
      </w:r>
      <w:r>
        <w:rPr>
          <w:rFonts w:eastAsia="Times New Roman" w:cs="Times New Roman"/>
          <w:szCs w:val="24"/>
        </w:rPr>
        <w:t>όσωπη ΙΚΕ, τελικά, με κεφάλαιο 20 χιλιάδες ευρώ -εδώ έχω και από το ΕΒΕΑ την καταχώριση του ΓΕΜΗ- να εκδίδει μία -δεν θα μιλήσω εγώ για την ποιότητα της εφημερίδας «</w:t>
      </w:r>
      <w:r>
        <w:rPr>
          <w:rFonts w:eastAsia="Times New Roman" w:cs="Times New Roman"/>
          <w:szCs w:val="24"/>
          <w:lang w:val="en-US"/>
        </w:rPr>
        <w:t>DOCUMENTO</w:t>
      </w:r>
      <w:r>
        <w:rPr>
          <w:rFonts w:eastAsia="Times New Roman" w:cs="Times New Roman"/>
          <w:szCs w:val="24"/>
        </w:rPr>
        <w:t>», θα πω, όμως, ότι τη λες και πολυτελή έκδοση, είναι μία κανονική εφημερίδα- τέτο</w:t>
      </w:r>
      <w:r>
        <w:rPr>
          <w:rFonts w:eastAsia="Times New Roman" w:cs="Times New Roman"/>
          <w:szCs w:val="24"/>
        </w:rPr>
        <w:t>ια εφημερίδα; Πώς γίνεται αυτό; Εσάς, κύριε Παππά, ρωτάμε να μας πείτε…</w:t>
      </w:r>
    </w:p>
    <w:p w14:paraId="6A03DD5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lastRenderedPageBreak/>
        <w:t>ΝΙΚΟΛΑΟΣ ΠΑΠΠΑΣ (Υπουργός Ψηφιακής Πολιτικής, Τηλεπικοινωνιών και Ενημέρωσης):</w:t>
      </w:r>
      <w:r>
        <w:rPr>
          <w:rFonts w:eastAsia="Times New Roman" w:cs="Times New Roman"/>
          <w:szCs w:val="24"/>
        </w:rPr>
        <w:t xml:space="preserve"> Αν είναι φίλος μου ο Καλογρίτσας!</w:t>
      </w:r>
    </w:p>
    <w:p w14:paraId="6A03DD5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ΑΝΝΑ - ΜΙΣΕΛ ΑΣΗΜΑΚΟΠΟΥΛΟΥ: </w:t>
      </w:r>
      <w:r>
        <w:rPr>
          <w:rFonts w:eastAsia="Times New Roman" w:cs="Times New Roman"/>
          <w:szCs w:val="24"/>
        </w:rPr>
        <w:t xml:space="preserve">Όχι μόνον αν είναι φίλος σας ο Καλογρίτσας </w:t>
      </w:r>
      <w:r>
        <w:rPr>
          <w:rFonts w:eastAsia="Times New Roman" w:cs="Times New Roman"/>
          <w:szCs w:val="24"/>
        </w:rPr>
        <w:t>ή κουμπάρος σας ή δεν ξέρω τι. Ρωτάμε να μας πείτε πόσα χρήματα του δίνετε σε διαφήμιση. Αυτό σας ρωτάμε.</w:t>
      </w:r>
    </w:p>
    <w:p w14:paraId="6A03DD5A"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κυρία Ασημακοπούλου. Δεν μπορώ να δείξω άλλη ανοχή.</w:t>
      </w:r>
    </w:p>
    <w:p w14:paraId="6A03DD5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ΑΝΝΑ - ΜΙΣΕΛ ΑΣΗΜΑΚΟΠΟΥΛΟΥ: </w:t>
      </w:r>
      <w:r>
        <w:rPr>
          <w:rFonts w:eastAsia="Times New Roman" w:cs="Times New Roman"/>
          <w:szCs w:val="24"/>
        </w:rPr>
        <w:t>Ο</w:t>
      </w:r>
      <w:r>
        <w:rPr>
          <w:rFonts w:eastAsia="Times New Roman" w:cs="Times New Roman"/>
          <w:szCs w:val="24"/>
        </w:rPr>
        <w:t>λοκληρώνω, κύριε Πρόεδρ</w:t>
      </w:r>
      <w:r>
        <w:rPr>
          <w:rFonts w:eastAsia="Times New Roman" w:cs="Times New Roman"/>
          <w:szCs w:val="24"/>
        </w:rPr>
        <w:t>ε.</w:t>
      </w:r>
    </w:p>
    <w:p w14:paraId="6A03DD5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Κύριε Παππά, καταψηφίζουμε το νομοσχέδιο, γιατί είναι ένα νομοσχέδιο με νομική μορφή αχταρμά, ένα διαστημικό όχημα προσλήψεως «ημετέρων», ένα όχημα εκμετάλλευσης κονδυλίων με τη λογική «Γιάννης κερνάει, Γιάννης πίνει».</w:t>
      </w:r>
    </w:p>
    <w:p w14:paraId="6A03DD5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Και κλείνω με ένα σχόλιο για τη</w:t>
      </w:r>
      <w:r>
        <w:rPr>
          <w:rFonts w:eastAsia="Times New Roman" w:cs="Times New Roman"/>
          <w:szCs w:val="24"/>
        </w:rPr>
        <w:t xml:space="preserve"> χθεσινή σας ομιλία στην Ολομέλεια, όπου φαίνεται η αντίληψή σας για το Υπουργείο. Μιλήσατε δώδεκα λεπτά για οτιδήποτε άλλο και τρία λεπτά για το Υπουργείο, γιατί βεβαίως δεν έχετε τίποτα να πείτε. Το έργο σας είναι εντελώς ανύπαρκτο. Δεν υπάρχουν καινούρ</w:t>
      </w:r>
      <w:r>
        <w:rPr>
          <w:rFonts w:eastAsia="Times New Roman" w:cs="Times New Roman"/>
          <w:szCs w:val="24"/>
        </w:rPr>
        <w:t>γ</w:t>
      </w:r>
      <w:r>
        <w:rPr>
          <w:rFonts w:eastAsia="Times New Roman" w:cs="Times New Roman"/>
          <w:szCs w:val="24"/>
        </w:rPr>
        <w:t>ια έργα. Συνεχίζονται τα μεταφερόμενα. Τα έχουμε πει αυτά. Νοικιάζετε καινούρ</w:t>
      </w:r>
      <w:r>
        <w:rPr>
          <w:rFonts w:eastAsia="Times New Roman" w:cs="Times New Roman"/>
          <w:szCs w:val="24"/>
        </w:rPr>
        <w:t>γ</w:t>
      </w:r>
      <w:r>
        <w:rPr>
          <w:rFonts w:eastAsia="Times New Roman" w:cs="Times New Roman"/>
          <w:szCs w:val="24"/>
        </w:rPr>
        <w:t>ια ιδιωτικά κτήρια και τα ανακαινίζετε. Αυτός είναι ο προϋπολογισμός του Υπουργείου σας.</w:t>
      </w:r>
    </w:p>
    <w:p w14:paraId="6A03DD5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Κυρία Ασημακοπούλου, παρακαλώ!</w:t>
      </w:r>
    </w:p>
    <w:p w14:paraId="6A03DD5F" w14:textId="77777777" w:rsidR="001B1D00" w:rsidRDefault="00D353DD">
      <w:pPr>
        <w:spacing w:after="0" w:line="600" w:lineRule="auto"/>
        <w:ind w:firstLine="720"/>
        <w:jc w:val="both"/>
        <w:rPr>
          <w:rFonts w:eastAsia="Times New Roman"/>
          <w:szCs w:val="24"/>
        </w:rPr>
      </w:pPr>
      <w:r>
        <w:rPr>
          <w:rFonts w:eastAsia="Times New Roman"/>
          <w:b/>
          <w:szCs w:val="24"/>
        </w:rPr>
        <w:t>ΑΝΝΑ - ΜΙΣΕΛ ΑΣΗΜΑΚΟΠΟΥΛΟ</w:t>
      </w:r>
      <w:r>
        <w:rPr>
          <w:rFonts w:eastAsia="Times New Roman"/>
          <w:b/>
          <w:szCs w:val="24"/>
        </w:rPr>
        <w:t>Υ:</w:t>
      </w:r>
      <w:r>
        <w:rPr>
          <w:rFonts w:eastAsia="Times New Roman"/>
          <w:szCs w:val="24"/>
        </w:rPr>
        <w:t xml:space="preserve"> Το σύνθημά σας, κύριε Υπουργέ -εάν έχω ακούσει καλά- είναι «φέρνουμε το αύριο σήμερα για όλους»; Αυτό είναι το σύνθημά σας; Η πραγματικότητα, όμως, είναι ότι το μόνο που σας ενδιαφέρει δεν είναι η δίκαιη ψηφιακή ανάπτυξη, δεν είναι να φέρετε το αύριο σή</w:t>
      </w:r>
      <w:r>
        <w:rPr>
          <w:rFonts w:eastAsia="Times New Roman"/>
          <w:szCs w:val="24"/>
        </w:rPr>
        <w:t xml:space="preserve">μερα για όλους. Αυτό το οποίο σας ενδιαφέρει είναι να ελέγχετε το σήμερα, ούτως ώστε το αύριο να είναι μία ημέρα που θα σας βρει να κάθεστε στις καρέκλες σας και τίποτε άλλο. </w:t>
      </w:r>
    </w:p>
    <w:p w14:paraId="6A03DD60" w14:textId="77777777" w:rsidR="001B1D00" w:rsidRDefault="00D353DD">
      <w:pPr>
        <w:spacing w:after="0" w:line="600" w:lineRule="auto"/>
        <w:ind w:firstLine="720"/>
        <w:jc w:val="both"/>
        <w:rPr>
          <w:rFonts w:eastAsia="Times New Roman"/>
          <w:szCs w:val="24"/>
        </w:rPr>
      </w:pPr>
      <w:r>
        <w:rPr>
          <w:rFonts w:eastAsia="Times New Roman"/>
          <w:szCs w:val="24"/>
        </w:rPr>
        <w:t xml:space="preserve">Ευχαριστώ. </w:t>
      </w:r>
    </w:p>
    <w:p w14:paraId="6A03DD61" w14:textId="77777777" w:rsidR="001B1D00" w:rsidRDefault="00D353DD">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A03DD62" w14:textId="77777777" w:rsidR="001B1D00" w:rsidRDefault="00D353DD">
      <w:pPr>
        <w:spacing w:after="0" w:line="600" w:lineRule="auto"/>
        <w:ind w:firstLine="720"/>
        <w:jc w:val="both"/>
        <w:rPr>
          <w:rFonts w:eastAsia="Times New Roman"/>
          <w:szCs w:val="24"/>
        </w:rPr>
      </w:pPr>
      <w:r>
        <w:rPr>
          <w:rFonts w:eastAsia="Times New Roman"/>
          <w:b/>
          <w:szCs w:val="24"/>
        </w:rPr>
        <w:lastRenderedPageBreak/>
        <w:t>ΠΡΟΕΔΡΕΥΩΝ (Νι</w:t>
      </w:r>
      <w:r>
        <w:rPr>
          <w:rFonts w:eastAsia="Times New Roman"/>
          <w:b/>
          <w:szCs w:val="24"/>
        </w:rPr>
        <w:t xml:space="preserve">κήτας Κακλαμάνης): </w:t>
      </w:r>
      <w:r>
        <w:rPr>
          <w:rFonts w:eastAsia="Times New Roman"/>
          <w:szCs w:val="24"/>
        </w:rPr>
        <w:t>Ο κ. Μανιάτης μ</w:t>
      </w:r>
      <w:r>
        <w:rPr>
          <w:rFonts w:eastAsia="Times New Roman"/>
          <w:szCs w:val="24"/>
        </w:rPr>
        <w:t>ά</w:t>
      </w:r>
      <w:r>
        <w:rPr>
          <w:rFonts w:eastAsia="Times New Roman"/>
          <w:szCs w:val="24"/>
        </w:rPr>
        <w:t xml:space="preserve">ς ειδοποίησε ότι είναι σε μία συνάντηση με την κ. Γεννηματά. Δεν τον διαγράφω, γιατί θα έρθει αργότερα. </w:t>
      </w:r>
    </w:p>
    <w:p w14:paraId="6A03DD63" w14:textId="77777777" w:rsidR="001B1D00" w:rsidRDefault="00D353DD">
      <w:pPr>
        <w:spacing w:after="0" w:line="600" w:lineRule="auto"/>
        <w:ind w:firstLine="720"/>
        <w:jc w:val="both"/>
        <w:rPr>
          <w:rFonts w:eastAsia="Times New Roman"/>
          <w:szCs w:val="24"/>
        </w:rPr>
      </w:pPr>
      <w:r>
        <w:rPr>
          <w:rFonts w:eastAsia="Times New Roman"/>
          <w:szCs w:val="24"/>
        </w:rPr>
        <w:t>Τον λόγο έχει ο κ. Παναγιώτης Ηλιόπουλος εκ μέρους της Χρυσής Αυγής.</w:t>
      </w:r>
    </w:p>
    <w:p w14:paraId="6A03DD64" w14:textId="77777777" w:rsidR="001B1D00" w:rsidRDefault="00D353DD">
      <w:pPr>
        <w:spacing w:after="0" w:line="600" w:lineRule="auto"/>
        <w:ind w:firstLine="720"/>
        <w:jc w:val="both"/>
        <w:rPr>
          <w:rFonts w:eastAsia="Times New Roman"/>
          <w:szCs w:val="24"/>
        </w:rPr>
      </w:pPr>
      <w:r>
        <w:rPr>
          <w:rFonts w:eastAsia="Times New Roman"/>
          <w:b/>
          <w:szCs w:val="24"/>
        </w:rPr>
        <w:t>ΝΙΚΟΛΑΟΣ ΠΑΠΠΑΣ (Υπουργός Ψηφιακής Πολιτικής, Τ</w:t>
      </w:r>
      <w:r>
        <w:rPr>
          <w:rFonts w:eastAsia="Times New Roman"/>
          <w:b/>
          <w:szCs w:val="24"/>
        </w:rPr>
        <w:t xml:space="preserve">ηλεπικοινωνιών και Ενημέρωσης): </w:t>
      </w:r>
      <w:r>
        <w:rPr>
          <w:rFonts w:eastAsia="Times New Roman"/>
          <w:szCs w:val="24"/>
        </w:rPr>
        <w:t xml:space="preserve">Κύριε Πρόεδρε, θα πρέπει να λείψω για λίγα λεπτά. </w:t>
      </w:r>
    </w:p>
    <w:p w14:paraId="6A03DD65" w14:textId="77777777" w:rsidR="001B1D00" w:rsidRDefault="00D353DD">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Ναι, κύριε Υπουργέ. </w:t>
      </w:r>
    </w:p>
    <w:p w14:paraId="6A03DD66" w14:textId="77777777" w:rsidR="001B1D00" w:rsidRDefault="00D353DD">
      <w:pPr>
        <w:spacing w:after="0" w:line="600" w:lineRule="auto"/>
        <w:ind w:firstLine="720"/>
        <w:jc w:val="both"/>
        <w:rPr>
          <w:rFonts w:eastAsia="Times New Roman"/>
          <w:szCs w:val="24"/>
        </w:rPr>
      </w:pPr>
      <w:r>
        <w:rPr>
          <w:rFonts w:eastAsia="Times New Roman"/>
          <w:szCs w:val="24"/>
        </w:rPr>
        <w:t xml:space="preserve">Κύριε Ηλιόπουλε, για λόγους ανωτέρας ανάγκης, ο Υπουργός θα απουσιάσει. Θα επανέλθει σε λίγα λεπτά. </w:t>
      </w:r>
    </w:p>
    <w:p w14:paraId="6A03DD67" w14:textId="77777777" w:rsidR="001B1D00" w:rsidRDefault="00D353DD">
      <w:pPr>
        <w:spacing w:after="0" w:line="600" w:lineRule="auto"/>
        <w:ind w:firstLine="720"/>
        <w:jc w:val="both"/>
        <w:rPr>
          <w:rFonts w:eastAsia="Times New Roman"/>
          <w:szCs w:val="24"/>
        </w:rPr>
      </w:pPr>
      <w:r>
        <w:rPr>
          <w:rFonts w:eastAsia="Times New Roman"/>
          <w:szCs w:val="24"/>
        </w:rPr>
        <w:t xml:space="preserve">Ορίστε, έχετε τον </w:t>
      </w:r>
      <w:r>
        <w:rPr>
          <w:rFonts w:eastAsia="Times New Roman"/>
          <w:szCs w:val="24"/>
        </w:rPr>
        <w:t>λόγο.</w:t>
      </w:r>
    </w:p>
    <w:p w14:paraId="6A03DD68"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 xml:space="preserve">Ευχαριστώ, κύριε Πρόεδρε. </w:t>
      </w:r>
    </w:p>
    <w:p w14:paraId="6A03DD69" w14:textId="77777777" w:rsidR="001B1D00" w:rsidRDefault="00D353DD">
      <w:pPr>
        <w:spacing w:after="0" w:line="600" w:lineRule="auto"/>
        <w:ind w:firstLine="720"/>
        <w:jc w:val="both"/>
        <w:rPr>
          <w:rFonts w:eastAsia="Times New Roman"/>
          <w:szCs w:val="24"/>
        </w:rPr>
      </w:pPr>
      <w:r>
        <w:rPr>
          <w:rFonts w:eastAsia="Times New Roman"/>
          <w:szCs w:val="24"/>
        </w:rPr>
        <w:lastRenderedPageBreak/>
        <w:t>Η σύλληψη της ιδέας του εγχειρήματος περί συστάσεως ενός Ελληνικού Διαστημικού Οργανισμού απηχεί αναμφισβήτητα τις ανάγκες ενός κράτους που επιδιώκει την εξασφάλιση διεθνούς κύρους, αλλά και μία ισχυρ</w:t>
      </w:r>
      <w:r>
        <w:rPr>
          <w:rFonts w:eastAsia="Times New Roman"/>
          <w:szCs w:val="24"/>
        </w:rPr>
        <w:t>ή εξωτερική πολιτική και ισχυρή οικονομία.</w:t>
      </w:r>
    </w:p>
    <w:p w14:paraId="6A03DD6A" w14:textId="77777777" w:rsidR="001B1D00" w:rsidRDefault="00D353DD">
      <w:pPr>
        <w:spacing w:after="0" w:line="600" w:lineRule="auto"/>
        <w:ind w:firstLine="720"/>
        <w:jc w:val="both"/>
        <w:rPr>
          <w:rFonts w:eastAsia="Times New Roman"/>
          <w:szCs w:val="24"/>
        </w:rPr>
      </w:pPr>
      <w:r>
        <w:rPr>
          <w:rFonts w:eastAsia="Times New Roman"/>
          <w:szCs w:val="24"/>
        </w:rPr>
        <w:t xml:space="preserve">Η ίδρυση ενός Ελληνικού Διαστημικού Οργανισμού παρέχει στην Ελλάδα έναν μακρόπνοο σχεδιασμό, ο οποίος θα ενισχύει την ανάπτυξη της ελληνικής δραστηριότητας στο </w:t>
      </w:r>
      <w:r>
        <w:rPr>
          <w:rFonts w:eastAsia="Times New Roman"/>
          <w:szCs w:val="24"/>
        </w:rPr>
        <w:t>Δ</w:t>
      </w:r>
      <w:r>
        <w:rPr>
          <w:rFonts w:eastAsia="Times New Roman"/>
          <w:szCs w:val="24"/>
        </w:rPr>
        <w:t xml:space="preserve">ιάστημα. </w:t>
      </w:r>
    </w:p>
    <w:p w14:paraId="6A03DD6B" w14:textId="77777777" w:rsidR="001B1D00" w:rsidRDefault="00D353DD">
      <w:pPr>
        <w:spacing w:after="0" w:line="600" w:lineRule="auto"/>
        <w:ind w:firstLine="720"/>
        <w:jc w:val="both"/>
        <w:rPr>
          <w:rFonts w:eastAsia="Times New Roman"/>
          <w:szCs w:val="24"/>
        </w:rPr>
      </w:pPr>
      <w:r>
        <w:rPr>
          <w:rFonts w:eastAsia="Times New Roman"/>
          <w:szCs w:val="24"/>
        </w:rPr>
        <w:t xml:space="preserve">Η Ελλάδα, ορώμενη μέσα από το πρίσμα ενός </w:t>
      </w:r>
      <w:r>
        <w:rPr>
          <w:rFonts w:eastAsia="Times New Roman"/>
          <w:szCs w:val="24"/>
        </w:rPr>
        <w:t xml:space="preserve">εθνικιστικού πολιτειακού καθεστώτος, το οποίο επιτάσσει μία καθαρώς εθνικιστική οικονομία, που θα στοχεύει άμεσα στην ανεξαρτησία, αυτοτέλεια και αυτάρκεια, πρέπει να αδράξει την ευκαιρία να προσδεθεί στο άρμα της διαστημικής βιομηχανίας. </w:t>
      </w:r>
    </w:p>
    <w:p w14:paraId="6A03DD6C" w14:textId="77777777" w:rsidR="001B1D00" w:rsidRDefault="00D353DD">
      <w:pPr>
        <w:spacing w:after="0" w:line="600" w:lineRule="auto"/>
        <w:ind w:firstLine="720"/>
        <w:jc w:val="both"/>
        <w:rPr>
          <w:rFonts w:eastAsia="Times New Roman"/>
          <w:szCs w:val="24"/>
        </w:rPr>
      </w:pPr>
      <w:r>
        <w:rPr>
          <w:rFonts w:eastAsia="Times New Roman"/>
          <w:szCs w:val="24"/>
        </w:rPr>
        <w:lastRenderedPageBreak/>
        <w:t>Τομείς</w:t>
      </w:r>
      <w:r>
        <w:rPr>
          <w:rFonts w:eastAsia="Times New Roman"/>
          <w:szCs w:val="24"/>
        </w:rPr>
        <w:t xml:space="preserve"> όπως η ναυτιλία, ο αγροτικός και γενικώς ο πρωτογενής τομέας αποτελούν σίγουρα τα δυνατά χαρτιά μίας αξιόλογης και αξιοσέβαστης εθνικής οικονομίας. </w:t>
      </w:r>
    </w:p>
    <w:p w14:paraId="6A03DD6D" w14:textId="77777777" w:rsidR="001B1D00" w:rsidRDefault="00D353DD">
      <w:pPr>
        <w:spacing w:after="0" w:line="600" w:lineRule="auto"/>
        <w:ind w:firstLine="720"/>
        <w:jc w:val="both"/>
        <w:rPr>
          <w:rFonts w:eastAsia="Times New Roman"/>
          <w:szCs w:val="24"/>
        </w:rPr>
      </w:pPr>
      <w:r>
        <w:rPr>
          <w:rFonts w:eastAsia="Times New Roman"/>
          <w:szCs w:val="24"/>
        </w:rPr>
        <w:t>Πέραν, όμως, αυτού αναπτύσσεται εσχάτως και ο διαστημικός τομέας, ο οποίος προσφέρει ένα ευρύ φάσμα εφαρμο</w:t>
      </w:r>
      <w:r>
        <w:rPr>
          <w:rFonts w:eastAsia="Times New Roman"/>
          <w:szCs w:val="24"/>
        </w:rPr>
        <w:t xml:space="preserve">γών και καινοτομιών στις δομές των προαναφερθέντων τομέων και συνιστά έναν ισχυρό βραχίονα του τομέα της Εθνικής Άμυνας. </w:t>
      </w:r>
    </w:p>
    <w:p w14:paraId="6A03DD6E" w14:textId="77777777" w:rsidR="001B1D00" w:rsidRDefault="00D353DD">
      <w:pPr>
        <w:spacing w:after="0" w:line="600" w:lineRule="auto"/>
        <w:ind w:firstLine="720"/>
        <w:jc w:val="both"/>
        <w:rPr>
          <w:rFonts w:eastAsia="Times New Roman"/>
          <w:szCs w:val="24"/>
        </w:rPr>
      </w:pPr>
      <w:r>
        <w:rPr>
          <w:rFonts w:eastAsia="Times New Roman"/>
          <w:szCs w:val="24"/>
        </w:rPr>
        <w:t xml:space="preserve">Σχετικά, δε, με τον τουρισμό είναι εξαιρετικώς ευεργετικές οι συνέπειες, εάν τα οφέλη που προσποριστούν αξιολογηθούν με τον κατάλληλο </w:t>
      </w:r>
      <w:r>
        <w:rPr>
          <w:rFonts w:eastAsia="Times New Roman"/>
          <w:szCs w:val="24"/>
        </w:rPr>
        <w:t xml:space="preserve">τρόπο. Με τη συγκρότηση ενός ζωντανού πεδίου επιχειρηματικότητας, προσανατολισμένου στον χώρο του </w:t>
      </w:r>
      <w:r>
        <w:rPr>
          <w:rFonts w:eastAsia="Times New Roman"/>
          <w:szCs w:val="24"/>
        </w:rPr>
        <w:t>Δ</w:t>
      </w:r>
      <w:r>
        <w:rPr>
          <w:rFonts w:eastAsia="Times New Roman"/>
          <w:szCs w:val="24"/>
        </w:rPr>
        <w:t>ιαστήματος, αυτομάτως σηματοδοτείται μία εστία εφελκύσεως επιχειρηματικό</w:t>
      </w:r>
      <w:r>
        <w:rPr>
          <w:rFonts w:eastAsia="Times New Roman"/>
          <w:szCs w:val="24"/>
        </w:rPr>
        <w:lastRenderedPageBreak/>
        <w:t xml:space="preserve">τητας και ιδιωτικής πρωτοβουλίας, η οποία βεβαίως μέσω του κρατικού παρεμβατισμού θα </w:t>
      </w:r>
      <w:r>
        <w:rPr>
          <w:rFonts w:eastAsia="Times New Roman"/>
          <w:szCs w:val="24"/>
        </w:rPr>
        <w:t xml:space="preserve">συνεισφέρει τα μέγιστα στις κοινωνικές ανάγκες του εθνικού συνόλου. </w:t>
      </w:r>
    </w:p>
    <w:p w14:paraId="6A03DD6F" w14:textId="77777777" w:rsidR="001B1D00" w:rsidRDefault="00D353DD">
      <w:pPr>
        <w:spacing w:after="0" w:line="600" w:lineRule="auto"/>
        <w:ind w:firstLine="720"/>
        <w:jc w:val="both"/>
        <w:rPr>
          <w:rFonts w:eastAsia="Times New Roman"/>
          <w:szCs w:val="24"/>
        </w:rPr>
      </w:pPr>
      <w:r>
        <w:rPr>
          <w:rFonts w:eastAsia="Times New Roman"/>
          <w:szCs w:val="24"/>
        </w:rPr>
        <w:t xml:space="preserve">Η Χρυσή Αυγή, λοιπόν, πρεσβεύει μία ισχυρή εθνική οικονομία και τάσσεται ρητώς υπέρ της έρευνας, της επιχειρηματικότητας και της επιστήμης. </w:t>
      </w:r>
    </w:p>
    <w:p w14:paraId="6A03DD70" w14:textId="77777777" w:rsidR="001B1D00" w:rsidRDefault="00D353DD">
      <w:pPr>
        <w:spacing w:after="0" w:line="600" w:lineRule="auto"/>
        <w:ind w:firstLine="720"/>
        <w:jc w:val="both"/>
        <w:rPr>
          <w:rFonts w:eastAsia="Times New Roman"/>
          <w:szCs w:val="24"/>
        </w:rPr>
      </w:pPr>
      <w:r>
        <w:rPr>
          <w:rFonts w:eastAsia="Times New Roman"/>
          <w:szCs w:val="24"/>
        </w:rPr>
        <w:t>Σαφώς οι διαστημικές εφαρμογές δύναται να συμβ</w:t>
      </w:r>
      <w:r>
        <w:rPr>
          <w:rFonts w:eastAsia="Times New Roman"/>
          <w:szCs w:val="24"/>
        </w:rPr>
        <w:t xml:space="preserve">άλουν στην κοινωνική ζωή και στο εμπορικό γίγνεσθαι. Από την άλλη, είναι ανάγκη να επαναπατριστούν όλοι οι αξιόλογοι επιστήμονες, οι οποίοι απασχολούνται στο εξωτερικό. Και ένα τέτοιο εγχείρημα θα απέβαινε θετικό προς αυτή την κατεύθυνση. </w:t>
      </w:r>
    </w:p>
    <w:p w14:paraId="6A03DD71" w14:textId="77777777" w:rsidR="001B1D00" w:rsidRDefault="00D353DD">
      <w:pPr>
        <w:spacing w:after="0" w:line="600" w:lineRule="auto"/>
        <w:ind w:firstLine="720"/>
        <w:jc w:val="both"/>
        <w:rPr>
          <w:rFonts w:eastAsia="Times New Roman"/>
          <w:szCs w:val="24"/>
        </w:rPr>
      </w:pPr>
      <w:r>
        <w:rPr>
          <w:rFonts w:eastAsia="Times New Roman"/>
          <w:szCs w:val="24"/>
        </w:rPr>
        <w:lastRenderedPageBreak/>
        <w:t>Η άρνησή μας, λο</w:t>
      </w:r>
      <w:r>
        <w:rPr>
          <w:rFonts w:eastAsia="Times New Roman"/>
          <w:szCs w:val="24"/>
        </w:rPr>
        <w:t xml:space="preserve">ιπόν, δεν αφορά την ανάγκη συστάσεως ενός τέτοιου διαστημικού οργανισμού, αλλά σχετίζεται με το υπάρχον οικονομικό κλίμα, τις κοινωνικές περιστάσεις, αλλά και τις υφέρπουσες επιδιώξεις του ανομοιογενούς </w:t>
      </w:r>
      <w:r>
        <w:rPr>
          <w:rFonts w:eastAsia="Times New Roman"/>
          <w:szCs w:val="24"/>
        </w:rPr>
        <w:t>σ</w:t>
      </w:r>
      <w:r>
        <w:rPr>
          <w:rFonts w:eastAsia="Times New Roman"/>
          <w:szCs w:val="24"/>
        </w:rPr>
        <w:t xml:space="preserve">υριζαϊκού μορφώματος. </w:t>
      </w:r>
    </w:p>
    <w:p w14:paraId="6A03DD72" w14:textId="77777777" w:rsidR="001B1D00" w:rsidRDefault="00D353DD">
      <w:pPr>
        <w:spacing w:after="0" w:line="600" w:lineRule="auto"/>
        <w:ind w:firstLine="720"/>
        <w:jc w:val="both"/>
        <w:rPr>
          <w:rFonts w:eastAsia="Times New Roman"/>
          <w:szCs w:val="24"/>
        </w:rPr>
      </w:pPr>
      <w:r>
        <w:rPr>
          <w:rFonts w:eastAsia="Times New Roman"/>
          <w:szCs w:val="24"/>
        </w:rPr>
        <w:t>Η αυστηρή οικονομική λιτότητα</w:t>
      </w:r>
      <w:r>
        <w:rPr>
          <w:rFonts w:eastAsia="Times New Roman"/>
          <w:szCs w:val="24"/>
        </w:rPr>
        <w:t xml:space="preserve">, η απεχθής μνημονιακή πολιτική και γενικώς η υφιστάμενη κατάσταση της παραπέουσας οικονομίας καθιστούν ένα τέτοιο εγχείρημα αδύνατο, λόγω του υψηλού οικονομικού ρίσκου. </w:t>
      </w:r>
    </w:p>
    <w:p w14:paraId="6A03DD73" w14:textId="77777777" w:rsidR="001B1D00" w:rsidRDefault="00D353DD">
      <w:pPr>
        <w:spacing w:after="0" w:line="600" w:lineRule="auto"/>
        <w:ind w:firstLine="720"/>
        <w:jc w:val="both"/>
        <w:rPr>
          <w:rFonts w:eastAsia="Times New Roman"/>
          <w:szCs w:val="24"/>
        </w:rPr>
      </w:pPr>
      <w:r>
        <w:rPr>
          <w:rFonts w:eastAsia="Times New Roman"/>
          <w:szCs w:val="24"/>
        </w:rPr>
        <w:t>Η αναδιάταξη της εθνικής οικονομίας, ως πυλώνας της εθνικής ανεξαρτησίας, επιτυγχάνετ</w:t>
      </w:r>
      <w:r>
        <w:rPr>
          <w:rFonts w:eastAsia="Times New Roman"/>
          <w:szCs w:val="24"/>
        </w:rPr>
        <w:t xml:space="preserve">αι μόνο μέσα από τη θεωρία των ομόκεντρων κύκλων. Με άλλα λόγια, τίθενται προτεραιότητες από μέσα προς τα έξω και μεθοδικώς οικοδομείται έτσι ένα ισχυρό κράτος, οικονομικώς, διοικητικώς, στρατιωτικώς και γεωπολιτικώς. </w:t>
      </w:r>
    </w:p>
    <w:p w14:paraId="6A03DD74" w14:textId="77777777" w:rsidR="001B1D00" w:rsidRDefault="00D353DD">
      <w:pPr>
        <w:spacing w:after="0" w:line="600" w:lineRule="auto"/>
        <w:ind w:firstLine="720"/>
        <w:jc w:val="both"/>
        <w:rPr>
          <w:rFonts w:eastAsia="Times New Roman"/>
          <w:szCs w:val="24"/>
        </w:rPr>
      </w:pPr>
      <w:r>
        <w:rPr>
          <w:rFonts w:eastAsia="Times New Roman"/>
          <w:szCs w:val="24"/>
        </w:rPr>
        <w:lastRenderedPageBreak/>
        <w:t>Πρώτα ανασυντίθεται ο κοινωνικός ιστό</w:t>
      </w:r>
      <w:r>
        <w:rPr>
          <w:rFonts w:eastAsia="Times New Roman"/>
          <w:szCs w:val="24"/>
        </w:rPr>
        <w:t>ς από την επιβληθείσα άγρια μνημονιακή λαίλαπα, έπειτα χαράσσονται εθνικές και κοινωνικές πολιτικές, διενεργείται εξυγίανση της οικονομίας μέσω του εξορθολογισμού του ασφαλιστικού και του φορολογικού συστήματος, ακολουθεί ανάταση καίριων πυλώνων και ανασυγ</w:t>
      </w:r>
      <w:r>
        <w:rPr>
          <w:rFonts w:eastAsia="Times New Roman"/>
          <w:szCs w:val="24"/>
        </w:rPr>
        <w:t xml:space="preserve">κρότηση των παραγωγικών δομών που στηρίζουν την εθνική οικονομία και τέλος καθορίζονται οι πολιτικές που θα καθορίσουν και θα επεκτείνουν την ισχύ αυτή. </w:t>
      </w:r>
    </w:p>
    <w:p w14:paraId="6A03DD75" w14:textId="77777777" w:rsidR="001B1D00" w:rsidRDefault="00D353DD">
      <w:pPr>
        <w:spacing w:after="0" w:line="600" w:lineRule="auto"/>
        <w:ind w:firstLine="720"/>
        <w:jc w:val="both"/>
        <w:rPr>
          <w:rFonts w:eastAsia="Times New Roman"/>
          <w:szCs w:val="24"/>
        </w:rPr>
      </w:pPr>
      <w:r>
        <w:rPr>
          <w:rFonts w:eastAsia="Times New Roman"/>
          <w:szCs w:val="24"/>
        </w:rPr>
        <w:t>Λαμβάνοντας υπ</w:t>
      </w:r>
      <w:r>
        <w:rPr>
          <w:rFonts w:eastAsia="Times New Roman"/>
          <w:szCs w:val="24"/>
        </w:rPr>
        <w:t xml:space="preserve">’ </w:t>
      </w:r>
      <w:r>
        <w:rPr>
          <w:rFonts w:eastAsia="Times New Roman"/>
          <w:szCs w:val="24"/>
        </w:rPr>
        <w:t>όψιν την άθλια μνημονιακή αναξιόπιστη πολιτική των ΣΥΡΙ</w:t>
      </w:r>
      <w:r>
        <w:rPr>
          <w:rFonts w:eastAsia="Times New Roman"/>
          <w:szCs w:val="24"/>
        </w:rPr>
        <w:t>Ζ</w:t>
      </w:r>
      <w:r>
        <w:rPr>
          <w:rFonts w:eastAsia="Times New Roman"/>
          <w:szCs w:val="24"/>
        </w:rPr>
        <w:t>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δεν αποτελεί έκπληξη η πρόθεση συστάσεως ενός τέτοιου, τεραστίων διαστάσεων και προδιαγραφών, μεγαλεπήβολου εγχειρήματος και υψηλού τεχνολογικού ρίσκου, εν </w:t>
      </w:r>
      <w:r>
        <w:rPr>
          <w:rFonts w:eastAsia="Times New Roman"/>
          <w:szCs w:val="24"/>
        </w:rPr>
        <w:lastRenderedPageBreak/>
        <w:t>μέσω μ</w:t>
      </w:r>
      <w:r>
        <w:rPr>
          <w:rFonts w:eastAsia="Times New Roman"/>
          <w:szCs w:val="24"/>
        </w:rPr>
        <w:t>ι</w:t>
      </w:r>
      <w:r>
        <w:rPr>
          <w:rFonts w:eastAsia="Times New Roman"/>
          <w:szCs w:val="24"/>
        </w:rPr>
        <w:t xml:space="preserve">ας άγριας κοινωνικής </w:t>
      </w:r>
      <w:r>
        <w:rPr>
          <w:rFonts w:eastAsia="Times New Roman"/>
          <w:szCs w:val="24"/>
        </w:rPr>
        <w:t xml:space="preserve">και </w:t>
      </w:r>
      <w:r>
        <w:rPr>
          <w:rFonts w:eastAsia="Times New Roman"/>
          <w:szCs w:val="24"/>
        </w:rPr>
        <w:t xml:space="preserve">πολιτικής αστάθειας και αβεβαιότητας. </w:t>
      </w:r>
    </w:p>
    <w:p w14:paraId="6A03DD76" w14:textId="77777777" w:rsidR="001B1D00" w:rsidRDefault="00D353DD">
      <w:pPr>
        <w:spacing w:after="0" w:line="600" w:lineRule="auto"/>
        <w:ind w:firstLine="720"/>
        <w:jc w:val="both"/>
        <w:rPr>
          <w:rFonts w:eastAsia="Times New Roman"/>
          <w:szCs w:val="24"/>
        </w:rPr>
      </w:pPr>
      <w:r>
        <w:rPr>
          <w:rFonts w:eastAsia="Times New Roman"/>
          <w:szCs w:val="24"/>
        </w:rPr>
        <w:t>Η Κυβέρνηση που πρωταγω</w:t>
      </w:r>
      <w:r>
        <w:rPr>
          <w:rFonts w:eastAsia="Times New Roman"/>
          <w:szCs w:val="24"/>
        </w:rPr>
        <w:t>νιστεί σε έναν κυκεώνα εθνικών αποτυχιών και παλινωδιών, η Κυβέρνηση που έχει γίνει ταυτόσημη με τη δόλια πολιτική απατηλότητα, την αναξιοπιστία και τις κυβιστήσεις και που εκφράζει μία πρωτοφανή ενδοτικότητα σε μία σειρά μείζονος σημασίας εθνικών ζητημάτω</w:t>
      </w:r>
      <w:r>
        <w:rPr>
          <w:rFonts w:eastAsia="Times New Roman"/>
          <w:szCs w:val="24"/>
        </w:rPr>
        <w:t>ν, έρχεται τώρα να μας πείσει για την αναγκαιότητα ενός Ελληνικού Διαστημικού Οργανισμού.</w:t>
      </w:r>
    </w:p>
    <w:p w14:paraId="6A03DD7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λέμε ναι στη σύσταση ενός τέτοιου </w:t>
      </w:r>
      <w:r>
        <w:rPr>
          <w:rFonts w:eastAsia="Times New Roman" w:cs="Times New Roman"/>
          <w:szCs w:val="24"/>
        </w:rPr>
        <w:t>ο</w:t>
      </w:r>
      <w:r>
        <w:rPr>
          <w:rFonts w:eastAsia="Times New Roman" w:cs="Times New Roman"/>
          <w:szCs w:val="24"/>
        </w:rPr>
        <w:t xml:space="preserve">ργανισμού, αλλά όχι από εσάς, γι’ αυτό θα καταψηφίσουμε το συγκεκριμένο νομοσχέδιο. Το είπαμε και στην </w:t>
      </w:r>
      <w:r>
        <w:rPr>
          <w:rFonts w:eastAsia="Times New Roman" w:cs="Times New Roman"/>
          <w:szCs w:val="24"/>
        </w:rPr>
        <w:t>ε</w:t>
      </w:r>
      <w:r>
        <w:rPr>
          <w:rFonts w:eastAsia="Times New Roman" w:cs="Times New Roman"/>
          <w:szCs w:val="24"/>
        </w:rPr>
        <w:t>πιτροπή: Δεν</w:t>
      </w:r>
      <w:r>
        <w:rPr>
          <w:rFonts w:eastAsia="Times New Roman" w:cs="Times New Roman"/>
          <w:szCs w:val="24"/>
        </w:rPr>
        <w:t xml:space="preserve"> μας εμπνέετε καμμία εμπιστοσύνη, ότι μπορείτε να φτιάξετε έναν τέτοιο </w:t>
      </w:r>
      <w:r>
        <w:rPr>
          <w:rFonts w:eastAsia="Times New Roman" w:cs="Times New Roman"/>
          <w:szCs w:val="24"/>
        </w:rPr>
        <w:t>ο</w:t>
      </w:r>
      <w:r>
        <w:rPr>
          <w:rFonts w:eastAsia="Times New Roman" w:cs="Times New Roman"/>
          <w:szCs w:val="24"/>
        </w:rPr>
        <w:t>ργανισμό</w:t>
      </w:r>
      <w:r>
        <w:rPr>
          <w:rFonts w:eastAsia="Times New Roman" w:cs="Times New Roman"/>
          <w:szCs w:val="24"/>
        </w:rPr>
        <w:t>,</w:t>
      </w:r>
      <w:r>
        <w:rPr>
          <w:rFonts w:eastAsia="Times New Roman" w:cs="Times New Roman"/>
          <w:szCs w:val="24"/>
        </w:rPr>
        <w:t xml:space="preserve"> που θα εξυπηρετεί πραγματικά τα εθνικά συμφέροντα. Διότι ένας τέτοιος </w:t>
      </w:r>
      <w:r>
        <w:rPr>
          <w:rFonts w:eastAsia="Times New Roman" w:cs="Times New Roman"/>
          <w:szCs w:val="24"/>
        </w:rPr>
        <w:lastRenderedPageBreak/>
        <w:t>ο</w:t>
      </w:r>
      <w:r>
        <w:rPr>
          <w:rFonts w:eastAsia="Times New Roman" w:cs="Times New Roman"/>
          <w:szCs w:val="24"/>
        </w:rPr>
        <w:t xml:space="preserve">ργανισμός, τόσο υψηλής τεχνολογίας, θα πρέπει πρωτίστως να βοηθάει 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ά</w:t>
      </w:r>
      <w:r>
        <w:rPr>
          <w:rFonts w:eastAsia="Times New Roman" w:cs="Times New Roman"/>
          <w:szCs w:val="24"/>
        </w:rPr>
        <w:t xml:space="preserve">μυνα, την οικονομία. Με </w:t>
      </w:r>
      <w:r>
        <w:rPr>
          <w:rFonts w:eastAsia="Times New Roman" w:cs="Times New Roman"/>
          <w:szCs w:val="24"/>
        </w:rPr>
        <w:t xml:space="preserve">μία άλλη κυβέρνηση θα μπορούσε να τα πετύχει όλα αυτά, δηλαδή να βοηθήσει και την εθνική οικονομία και την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ά</w:t>
      </w:r>
      <w:r>
        <w:rPr>
          <w:rFonts w:eastAsia="Times New Roman" w:cs="Times New Roman"/>
          <w:szCs w:val="24"/>
        </w:rPr>
        <w:t>μυνα, τον τουρισμό. Τα είπαμε και στην εισήγησή μας.</w:t>
      </w:r>
    </w:p>
    <w:p w14:paraId="6A03DD7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Όμως, επειδή εσείς μας έχετε δείξει μια απίστευτη ενδοτικότητα σε όλα αυτά τα θέματα, δε</w:t>
      </w:r>
      <w:r>
        <w:rPr>
          <w:rFonts w:eastAsia="Times New Roman" w:cs="Times New Roman"/>
          <w:szCs w:val="24"/>
        </w:rPr>
        <w:t>ν σας έχουμε εμπιστοσύνη και μόνο για αυτό</w:t>
      </w:r>
      <w:r>
        <w:rPr>
          <w:rFonts w:eastAsia="Times New Roman" w:cs="Times New Roman"/>
          <w:szCs w:val="24"/>
        </w:rPr>
        <w:t>ν</w:t>
      </w:r>
      <w:r>
        <w:rPr>
          <w:rFonts w:eastAsia="Times New Roman" w:cs="Times New Roman"/>
          <w:szCs w:val="24"/>
        </w:rPr>
        <w:t xml:space="preserve"> τον λόγο -για να είμαι ξεκάθαρος- ενώ πιστεύουμε ότι πρέπει η Ελλάδα να έχει έναν τέτοιο </w:t>
      </w:r>
      <w:r>
        <w:rPr>
          <w:rFonts w:eastAsia="Times New Roman" w:cs="Times New Roman"/>
          <w:szCs w:val="24"/>
        </w:rPr>
        <w:t>ο</w:t>
      </w:r>
      <w:r>
        <w:rPr>
          <w:rFonts w:eastAsia="Times New Roman" w:cs="Times New Roman"/>
          <w:szCs w:val="24"/>
        </w:rPr>
        <w:t xml:space="preserve">ργανισμό </w:t>
      </w:r>
      <w:r>
        <w:rPr>
          <w:rFonts w:eastAsia="Times New Roman" w:cs="Times New Roman"/>
          <w:szCs w:val="24"/>
        </w:rPr>
        <w:t>–</w:t>
      </w:r>
      <w:r>
        <w:rPr>
          <w:rFonts w:eastAsia="Times New Roman" w:cs="Times New Roman"/>
          <w:szCs w:val="24"/>
        </w:rPr>
        <w:t>επαναλαμβάνω</w:t>
      </w:r>
      <w:r>
        <w:rPr>
          <w:rFonts w:eastAsia="Times New Roman" w:cs="Times New Roman"/>
          <w:szCs w:val="24"/>
        </w:rPr>
        <w:t>,</w:t>
      </w:r>
      <w:r>
        <w:rPr>
          <w:rFonts w:eastAsia="Times New Roman" w:cs="Times New Roman"/>
          <w:szCs w:val="24"/>
        </w:rPr>
        <w:t xml:space="preserve"> για να καταγραφεί στα Πρακτικά, μόνο για αυτό</w:t>
      </w:r>
      <w:r>
        <w:rPr>
          <w:rFonts w:eastAsia="Times New Roman" w:cs="Times New Roman"/>
          <w:szCs w:val="24"/>
        </w:rPr>
        <w:t>ν</w:t>
      </w:r>
      <w:r>
        <w:rPr>
          <w:rFonts w:eastAsia="Times New Roman" w:cs="Times New Roman"/>
          <w:szCs w:val="24"/>
        </w:rPr>
        <w:t xml:space="preserve"> τον λόγο- θα καταψηφίσουμε το νομοσχέδιο.</w:t>
      </w:r>
    </w:p>
    <w:p w14:paraId="6A03DD7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w:t>
      </w:r>
    </w:p>
    <w:p w14:paraId="6A03DD7A" w14:textId="77777777" w:rsidR="001B1D00" w:rsidRDefault="00D353DD">
      <w:pPr>
        <w:spacing w:after="0" w:line="600" w:lineRule="auto"/>
        <w:ind w:firstLine="709"/>
        <w:jc w:val="center"/>
        <w:rPr>
          <w:rFonts w:eastAsia="Times New Roman"/>
          <w:bCs/>
        </w:rPr>
      </w:pPr>
      <w:r>
        <w:rPr>
          <w:rFonts w:eastAsia="Times New Roman"/>
          <w:bCs/>
        </w:rPr>
        <w:t>(Χειροκροτήματα από την πτέρυγα της Χρυσής Αυγής)</w:t>
      </w:r>
    </w:p>
    <w:p w14:paraId="6A03DD7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Ευχαριστούμε πολύ, κύριε Ηλιόπουλε</w:t>
      </w:r>
      <w:r>
        <w:rPr>
          <w:rFonts w:eastAsia="Times New Roman" w:cs="Times New Roman"/>
          <w:szCs w:val="24"/>
        </w:rPr>
        <w:t>,</w:t>
      </w:r>
      <w:r>
        <w:rPr>
          <w:rFonts w:eastAsia="Times New Roman" w:cs="Times New Roman"/>
          <w:szCs w:val="24"/>
        </w:rPr>
        <w:t xml:space="preserve"> και για τη συντομία του χρόνου.</w:t>
      </w:r>
    </w:p>
    <w:p w14:paraId="6A03DD7C"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Θα επανέλθουμε, κύριε Πρόεδρε, για τις τροπολογίες.</w:t>
      </w:r>
    </w:p>
    <w:p w14:paraId="6A03DD7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w:t>
      </w:r>
      <w:r>
        <w:rPr>
          <w:rFonts w:eastAsia="Times New Roman" w:cs="Times New Roman"/>
          <w:b/>
          <w:szCs w:val="24"/>
        </w:rPr>
        <w:t>ης):</w:t>
      </w:r>
      <w:r>
        <w:rPr>
          <w:rFonts w:eastAsia="Times New Roman" w:cs="Times New Roman"/>
          <w:szCs w:val="24"/>
        </w:rPr>
        <w:t xml:space="preserve"> Εντάξει και ως προς αυτό θα έχετε και ανοχή, γιατί μιλήσατε μόνο πέντε λεπτά.</w:t>
      </w:r>
    </w:p>
    <w:p w14:paraId="6A03DD7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 κ. Συντυχάκης έχει τον λόγο.</w:t>
      </w:r>
    </w:p>
    <w:p w14:paraId="6A03DD7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6A03DD8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το </w:t>
      </w:r>
      <w:r>
        <w:rPr>
          <w:rFonts w:eastAsia="Times New Roman" w:cs="Times New Roman"/>
          <w:szCs w:val="24"/>
        </w:rPr>
        <w:t>Δ</w:t>
      </w:r>
      <w:r>
        <w:rPr>
          <w:rFonts w:eastAsia="Times New Roman" w:cs="Times New Roman"/>
          <w:szCs w:val="24"/>
        </w:rPr>
        <w:t xml:space="preserve">ιάστημα είναι ένας ανεξερεύνητος χώρος, μυστηριώδης, εκλύει το ενδιαφέρον ανθρώπων, χωρών και κρατών. Το μεγάλο ερώτημα δεν είναι μόνο αν η Ελλάδα έχει το δικαίωμα ή τη δυνατότητα να αξιοποιήσει τις τεχνολογικές εφαρμογές για την αξιοποίηση του </w:t>
      </w:r>
      <w:r>
        <w:rPr>
          <w:rFonts w:eastAsia="Times New Roman" w:cs="Times New Roman"/>
          <w:szCs w:val="24"/>
        </w:rPr>
        <w:t>Δ</w:t>
      </w:r>
      <w:r>
        <w:rPr>
          <w:rFonts w:eastAsia="Times New Roman" w:cs="Times New Roman"/>
          <w:szCs w:val="24"/>
        </w:rPr>
        <w:t>ιαστήματος</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φυσικά, να έχει τον </w:t>
      </w:r>
      <w:r>
        <w:rPr>
          <w:rFonts w:eastAsia="Times New Roman" w:cs="Times New Roman"/>
          <w:szCs w:val="24"/>
        </w:rPr>
        <w:lastRenderedPageBreak/>
        <w:t>δικό της διαστημικό οργανισμό -ποιος θα διαφωνούσε, άλλωστε, σε αυτό;- αλλά</w:t>
      </w:r>
      <w:r>
        <w:rPr>
          <w:rFonts w:eastAsia="Times New Roman" w:cs="Times New Roman"/>
          <w:szCs w:val="24"/>
        </w:rPr>
        <w:t>,</w:t>
      </w:r>
      <w:r>
        <w:rPr>
          <w:rFonts w:eastAsia="Times New Roman" w:cs="Times New Roman"/>
          <w:szCs w:val="24"/>
        </w:rPr>
        <w:t xml:space="preserve"> σε συνδυασμό με αυτό, αν η όποια αξιοποίηση της τεχνολογίας και κατ’ επέκταση του </w:t>
      </w:r>
      <w:r>
        <w:rPr>
          <w:rFonts w:eastAsia="Times New Roman" w:cs="Times New Roman"/>
          <w:szCs w:val="24"/>
        </w:rPr>
        <w:t>Δ</w:t>
      </w:r>
      <w:r>
        <w:rPr>
          <w:rFonts w:eastAsia="Times New Roman" w:cs="Times New Roman"/>
          <w:szCs w:val="24"/>
        </w:rPr>
        <w:t>ιαστήματος -με τους δικούς της δορυφόρους, τη δική της τροχιακή θέση κ</w:t>
      </w:r>
      <w:r>
        <w:rPr>
          <w:rFonts w:eastAsia="Times New Roman" w:cs="Times New Roman"/>
          <w:szCs w:val="24"/>
        </w:rPr>
        <w:t>.ά.- υποτάσσεται στην ικανοποίηση των κοινωνικών αναγκών, στην περαιτέρω ανάπτυξη της επιστήμης, της έρευνας, των τηλεπικοινωνιών, της προστασίας του περιβάλλοντος και του ανθρώπου από πλημμυρικά και σεισμικά φαινόμενα, την υγεία, τη ναυτιλία, την ανάπτυξη</w:t>
      </w:r>
      <w:r>
        <w:rPr>
          <w:rFonts w:eastAsia="Times New Roman" w:cs="Times New Roman"/>
          <w:szCs w:val="24"/>
        </w:rPr>
        <w:t xml:space="preserve"> και προστασία της αγροτικής παραγωγής, την εθνική ασφάλεια της χώρας.</w:t>
      </w:r>
    </w:p>
    <w:p w14:paraId="6A03DD8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Λαμβάνοντας υπ</w:t>
      </w:r>
      <w:r>
        <w:rPr>
          <w:rFonts w:eastAsia="Times New Roman" w:cs="Times New Roman"/>
          <w:szCs w:val="24"/>
        </w:rPr>
        <w:t xml:space="preserve">’ </w:t>
      </w:r>
      <w:r>
        <w:rPr>
          <w:rFonts w:eastAsia="Times New Roman" w:cs="Times New Roman"/>
          <w:szCs w:val="24"/>
        </w:rPr>
        <w:t xml:space="preserve">όψιν τη μέχρι τώρα συζήτηση στις </w:t>
      </w:r>
      <w:r>
        <w:rPr>
          <w:rFonts w:eastAsia="Times New Roman" w:cs="Times New Roman"/>
          <w:szCs w:val="24"/>
        </w:rPr>
        <w:t>ε</w:t>
      </w:r>
      <w:r>
        <w:rPr>
          <w:rFonts w:eastAsia="Times New Roman" w:cs="Times New Roman"/>
          <w:szCs w:val="24"/>
        </w:rPr>
        <w:t>πιτροπές, τις τοποθετήσεις της Κυβέρνησης, των κομμάτων, των φορέων που κλήθηκαν να εκφράσουν άποψη καθώς και την ενημέ</w:t>
      </w:r>
      <w:r>
        <w:rPr>
          <w:rFonts w:eastAsia="Times New Roman" w:cs="Times New Roman"/>
          <w:szCs w:val="24"/>
        </w:rPr>
        <w:lastRenderedPageBreak/>
        <w:t>ρωση από τον Γεν</w:t>
      </w:r>
      <w:r>
        <w:rPr>
          <w:rFonts w:eastAsia="Times New Roman" w:cs="Times New Roman"/>
          <w:szCs w:val="24"/>
        </w:rPr>
        <w:t xml:space="preserve">ικό Διευθυντή του Ευρωπαϊκού Διαστημικού Οργανισμού προχθές, επιβεβαιώνεται αυτό που σας είπε το ΚΚΕ, ότι τόσο η ίδρυση του Ελληνικού Οργανισμού Διαστήματος, ως ανώνυμη εταιρεία πλέον, η θέσπιση νομικού πλαισίου αδειοδότησης διαστημικών δραστηριοτήτων και </w:t>
      </w:r>
      <w:r>
        <w:rPr>
          <w:rFonts w:eastAsia="Times New Roman" w:cs="Times New Roman"/>
          <w:szCs w:val="24"/>
        </w:rPr>
        <w:t xml:space="preserve">η παράδοση της τροχιακής θέσης της χώρας στον ιδιωτικό </w:t>
      </w:r>
      <w:r>
        <w:rPr>
          <w:rFonts w:eastAsia="Times New Roman" w:cs="Times New Roman"/>
          <w:szCs w:val="24"/>
        </w:rPr>
        <w:t>ό</w:t>
      </w:r>
      <w:r>
        <w:rPr>
          <w:rFonts w:eastAsia="Times New Roman" w:cs="Times New Roman"/>
          <w:szCs w:val="24"/>
        </w:rPr>
        <w:t xml:space="preserve">μιλο </w:t>
      </w:r>
      <w:r>
        <w:rPr>
          <w:rFonts w:eastAsia="Times New Roman" w:cs="Times New Roman"/>
          <w:szCs w:val="24"/>
        </w:rPr>
        <w:t>«</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w:t>
      </w:r>
      <w:r>
        <w:rPr>
          <w:rFonts w:eastAsia="Times New Roman" w:cs="Times New Roman"/>
          <w:szCs w:val="24"/>
        </w:rPr>
        <w:t xml:space="preserve"> συμβάλλουν στην παραπέρα ιδιωτικοποίηση, εμπορευματοποίηση του </w:t>
      </w:r>
      <w:r>
        <w:rPr>
          <w:rFonts w:eastAsia="Times New Roman" w:cs="Times New Roman"/>
          <w:szCs w:val="24"/>
        </w:rPr>
        <w:t>Δ</w:t>
      </w:r>
      <w:r>
        <w:rPr>
          <w:rFonts w:eastAsia="Times New Roman" w:cs="Times New Roman"/>
          <w:szCs w:val="24"/>
        </w:rPr>
        <w:t xml:space="preserve">ιαστήματος, στην υποταγή των τεχνολογικών διαστημικών εφαρμογών της επιστήμης και της έρευνας, στην ανταγωνιστικότητα </w:t>
      </w:r>
      <w:r>
        <w:rPr>
          <w:rFonts w:eastAsia="Times New Roman" w:cs="Times New Roman"/>
          <w:szCs w:val="24"/>
        </w:rPr>
        <w:t xml:space="preserve">των μονοπωλιακών ομίλων και την κερδοφορία τους, στην στρατιωτικοποίηση του </w:t>
      </w:r>
      <w:r>
        <w:rPr>
          <w:rFonts w:eastAsia="Times New Roman" w:cs="Times New Roman"/>
          <w:szCs w:val="24"/>
        </w:rPr>
        <w:t>Δ</w:t>
      </w:r>
      <w:r>
        <w:rPr>
          <w:rFonts w:eastAsia="Times New Roman" w:cs="Times New Roman"/>
          <w:szCs w:val="24"/>
        </w:rPr>
        <w:t xml:space="preserve">ιαστήματος για λογαριασμό των ιμπεριαλιστικών επιδιώξεων και την ενίσχυση της καταστολής σε βάρος του εργατικού λαϊκού κινήματος. </w:t>
      </w:r>
    </w:p>
    <w:p w14:paraId="6A03DD8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Καμμία σχέση όλα αυτά με τη λαϊκή ευημερία, τους</w:t>
      </w:r>
      <w:r>
        <w:rPr>
          <w:rFonts w:eastAsia="Times New Roman" w:cs="Times New Roman"/>
          <w:szCs w:val="24"/>
        </w:rPr>
        <w:t xml:space="preserve"> δήθεν ειρηνικούς σκοπούς -που μας είπε ο Γενικός Διευθυντής του </w:t>
      </w:r>
      <w:r>
        <w:rPr>
          <w:rFonts w:eastAsia="Times New Roman" w:cs="Times New Roman"/>
          <w:szCs w:val="24"/>
          <w:lang w:val="en-US"/>
        </w:rPr>
        <w:t>ESA</w:t>
      </w:r>
      <w:r>
        <w:rPr>
          <w:rFonts w:eastAsia="Times New Roman" w:cs="Times New Roman"/>
          <w:szCs w:val="24"/>
        </w:rPr>
        <w:t xml:space="preserve"> προχθές, λες και απευθυνόταν σε ιθαγενείς-</w:t>
      </w:r>
      <w:r>
        <w:rPr>
          <w:rFonts w:eastAsia="Times New Roman" w:cs="Times New Roman"/>
          <w:szCs w:val="24"/>
        </w:rPr>
        <w:t>,</w:t>
      </w:r>
      <w:r>
        <w:rPr>
          <w:rFonts w:eastAsia="Times New Roman" w:cs="Times New Roman"/>
          <w:szCs w:val="24"/>
        </w:rPr>
        <w:t xml:space="preserve"> με την κοινωνική εξέλιξη και πρόοδο, με την ικανοποίηση των λαϊκών αναγκών.</w:t>
      </w:r>
    </w:p>
    <w:p w14:paraId="6A03DD8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Πρόκειται, κυρίες και κύριοι, για τη διαστημική στρατηγική της Ευρω</w:t>
      </w:r>
      <w:r>
        <w:rPr>
          <w:rFonts w:eastAsia="Times New Roman" w:cs="Times New Roman"/>
          <w:szCs w:val="24"/>
        </w:rPr>
        <w:t>παϊκής Ένωσης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επιδιώξεων των ευρωπαϊκών μονοπωλιακών ομίλων- να μπει δυναμικά στον παγκόσμιο ανταγωνισμό για το </w:t>
      </w:r>
      <w:r>
        <w:rPr>
          <w:rFonts w:eastAsia="Times New Roman" w:cs="Times New Roman"/>
          <w:szCs w:val="24"/>
        </w:rPr>
        <w:t>Δ</w:t>
      </w:r>
      <w:r>
        <w:rPr>
          <w:rFonts w:eastAsia="Times New Roman" w:cs="Times New Roman"/>
          <w:szCs w:val="24"/>
        </w:rPr>
        <w:t xml:space="preserve">ιάστημα, τη συμμετοχή στη λεία από την εμπορευματική αξιοποίηση του </w:t>
      </w:r>
      <w:r>
        <w:rPr>
          <w:rFonts w:eastAsia="Times New Roman" w:cs="Times New Roman"/>
          <w:szCs w:val="24"/>
        </w:rPr>
        <w:t>Δ</w:t>
      </w:r>
      <w:r>
        <w:rPr>
          <w:rFonts w:eastAsia="Times New Roman" w:cs="Times New Roman"/>
          <w:szCs w:val="24"/>
        </w:rPr>
        <w:t>ιαστήματος, που φτάνει, όπως συνομολογείται, τα 200 δισεκ</w:t>
      </w:r>
      <w:r>
        <w:rPr>
          <w:rFonts w:eastAsia="Times New Roman" w:cs="Times New Roman"/>
          <w:szCs w:val="24"/>
        </w:rPr>
        <w:t xml:space="preserve">ατομμύρια ευρώ ετησίως, τις επιδιώξεις μέσω των τεχνολογιών στο </w:t>
      </w:r>
      <w:r>
        <w:rPr>
          <w:rFonts w:eastAsia="Times New Roman" w:cs="Times New Roman"/>
          <w:szCs w:val="24"/>
        </w:rPr>
        <w:t>Δ</w:t>
      </w:r>
      <w:r>
        <w:rPr>
          <w:rFonts w:eastAsia="Times New Roman" w:cs="Times New Roman"/>
          <w:szCs w:val="24"/>
        </w:rPr>
        <w:t xml:space="preserve">ιάστημα για τον έλεγχο αγορών στην ενέργεια, στις τηλεπικοινωνίες, στις μεταφορές, στη ναυτιλία, στα </w:t>
      </w:r>
      <w:r>
        <w:rPr>
          <w:rFonts w:eastAsia="Times New Roman" w:cs="Times New Roman"/>
          <w:szCs w:val="24"/>
          <w:lang w:val="en-US"/>
        </w:rPr>
        <w:t>logistics</w:t>
      </w:r>
      <w:r>
        <w:rPr>
          <w:rFonts w:eastAsia="Times New Roman" w:cs="Times New Roman"/>
          <w:szCs w:val="24"/>
        </w:rPr>
        <w:t>.</w:t>
      </w:r>
    </w:p>
    <w:p w14:paraId="6A03DD8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Άλλωστε, τα παραπάνω ωμά και κυνικά ειπώθηκαν από τον ίδιο τον Γενικό Διευθυντή</w:t>
      </w:r>
      <w:r>
        <w:rPr>
          <w:rFonts w:eastAsia="Times New Roman" w:cs="Times New Roman"/>
          <w:szCs w:val="24"/>
        </w:rPr>
        <w:t xml:space="preserve"> του </w:t>
      </w:r>
      <w:r>
        <w:rPr>
          <w:rFonts w:eastAsia="Times New Roman" w:cs="Times New Roman"/>
          <w:szCs w:val="24"/>
          <w:lang w:val="en-US"/>
        </w:rPr>
        <w:t>ESA</w:t>
      </w:r>
      <w:r>
        <w:rPr>
          <w:rFonts w:eastAsia="Times New Roman" w:cs="Times New Roman"/>
          <w:szCs w:val="24"/>
        </w:rPr>
        <w:t xml:space="preserve">, ότι, δηλαδή, η Ευρωπαϊκή Ένωση πρέπει να έχει τον δικό της ανταγωνιστικό τομέα </w:t>
      </w:r>
      <w:r>
        <w:rPr>
          <w:rFonts w:eastAsia="Times New Roman" w:cs="Times New Roman"/>
          <w:szCs w:val="24"/>
        </w:rPr>
        <w:t>Δ</w:t>
      </w:r>
      <w:r>
        <w:rPr>
          <w:rFonts w:eastAsia="Times New Roman" w:cs="Times New Roman"/>
          <w:szCs w:val="24"/>
        </w:rPr>
        <w:t>ιαστήματος έναντι της Ρωσίας, των ΗΠΑ, της Κίνας και άλλων ιμπεριαλιστικών δυνάμεων, ανεξάρτητα αν κάποια στιγμή γεφυρώνουν τις όποιες αντιθέσεις χάριν της ανταγωνιστ</w:t>
      </w:r>
      <w:r>
        <w:rPr>
          <w:rFonts w:eastAsia="Times New Roman" w:cs="Times New Roman"/>
          <w:szCs w:val="24"/>
        </w:rPr>
        <w:t>ικότητας και της κερδοφορίας των μονοπωλιακών ομίλων ή για την ίδια απρόσκοπτη λειτουργία του καπιταλιστικού συστήματος.</w:t>
      </w:r>
    </w:p>
    <w:p w14:paraId="6A03DD8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Επίσης, οι περισσότερες τοποθετήσεις των φορέων - εκπροσώπων επιχειρηματικών ομίλων ευθέως ομολόγησαν ότι το σχέδιο νόμου, το οποίο συζ</w:t>
      </w:r>
      <w:r>
        <w:rPr>
          <w:rFonts w:eastAsia="Times New Roman" w:cs="Times New Roman"/>
          <w:szCs w:val="24"/>
        </w:rPr>
        <w:t xml:space="preserve">ητούμε, αποτελεί τη μεγάλη ευκαιρία για την ανάπτυξη της επιχειρηματικής δράσης στο </w:t>
      </w:r>
      <w:r>
        <w:rPr>
          <w:rFonts w:eastAsia="Times New Roman" w:cs="Times New Roman"/>
          <w:szCs w:val="24"/>
        </w:rPr>
        <w:t>Δ</w:t>
      </w:r>
      <w:r>
        <w:rPr>
          <w:rFonts w:eastAsia="Times New Roman" w:cs="Times New Roman"/>
          <w:szCs w:val="24"/>
        </w:rPr>
        <w:t>ιάστημα και</w:t>
      </w:r>
      <w:r>
        <w:rPr>
          <w:rFonts w:eastAsia="Times New Roman" w:cs="Times New Roman"/>
          <w:szCs w:val="24"/>
        </w:rPr>
        <w:t>,</w:t>
      </w:r>
      <w:r>
        <w:rPr>
          <w:rFonts w:eastAsia="Times New Roman" w:cs="Times New Roman"/>
          <w:szCs w:val="24"/>
        </w:rPr>
        <w:t xml:space="preserve"> μάλιστα, ότι το εγχώριο βιομηχανικό κεφάλαιο στον κλάδο της διαστημικής </w:t>
      </w:r>
      <w:r>
        <w:rPr>
          <w:rFonts w:eastAsia="Times New Roman" w:cs="Times New Roman"/>
          <w:szCs w:val="24"/>
        </w:rPr>
        <w:lastRenderedPageBreak/>
        <w:t>τεχνολογίας αν ήταν μέχρι τώρα ο «φτωχός συγγενής» στην Ευρωπαϊκή Ένωση, τώρα διεκδικε</w:t>
      </w:r>
      <w:r>
        <w:rPr>
          <w:rFonts w:eastAsia="Times New Roman" w:cs="Times New Roman"/>
          <w:szCs w:val="24"/>
        </w:rPr>
        <w:t>ί να πάρει μεγάλο κομμάτι από την πίτα των κερδών από τη διεθνή και ευρωπαϊκή εμπορική διαστημική αγορά.</w:t>
      </w:r>
    </w:p>
    <w:p w14:paraId="6A03DD86"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 και η έφεση στην πρόσφατη ολομέλεια του Ευρωπαϊκού Κοινοβουλίου, την οποία και καταψήφισε το ΚΚΕ, ζητάει αύξηση των δαπανών της Ευρωπαϊκής Ένωσης για τη διαστημική πολιτική της και κονδύλια από τα περιφερειακά ταμεία της που θα κατευθυνθούν στο κεφάλ</w:t>
      </w:r>
      <w:r>
        <w:rPr>
          <w:rFonts w:eastAsia="Times New Roman" w:cs="Times New Roman"/>
          <w:szCs w:val="24"/>
        </w:rPr>
        <w:t>αιο για ανάπτυξη της σχετικής τεχνολογίας στη διαστημική πανεπιστημιακή έρευνα που τάσσεται στην υπηρεσία των επιχειρηματικών ομίλων.</w:t>
      </w:r>
    </w:p>
    <w:p w14:paraId="6A03DD87"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Οι ρυθμίσεις που θέλει να περάσει το σχέδιο νόμου είναι απόλυτα εναρμονισμένες με τις κατευθύνσεις της Ευρωπαϊκής Ένωσης </w:t>
      </w:r>
      <w:r>
        <w:rPr>
          <w:rFonts w:eastAsia="Times New Roman" w:cs="Times New Roman"/>
          <w:szCs w:val="24"/>
        </w:rPr>
        <w:lastRenderedPageBreak/>
        <w:t>γ</w:t>
      </w:r>
      <w:r>
        <w:rPr>
          <w:rFonts w:eastAsia="Times New Roman" w:cs="Times New Roman"/>
          <w:szCs w:val="24"/>
        </w:rPr>
        <w:t>ια τη διαστημική στρατηγική.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οξύτατου ανταγωνισμού, στρώνουν το έδαφος στους εγχώριους επιχειρηματικούς ομίλους, μέσω της θέσπισης του νομικού πλαισίου αδειοδότησης διαστημικών δραστηριοτήτων, για να μπουν για τα καλά στο παιχνίδι για τις δ</w:t>
      </w:r>
      <w:r>
        <w:rPr>
          <w:rFonts w:eastAsia="Times New Roman" w:cs="Times New Roman"/>
          <w:szCs w:val="24"/>
        </w:rPr>
        <w:t xml:space="preserve">ιαστημικές μπίζνες, μπας και καρπωθεί μέρος της πίτας από την παγκόσμια διαστημική αγορά. </w:t>
      </w:r>
    </w:p>
    <w:p w14:paraId="6A03DD88"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Έτσι και αλλιώς, ήδη ξεκίνησαν αυτές οι επιχειρηματικές μπίζνες με τη μέθοδο σύμπραξης δημόσιου και ιδιωτικού τομέα, με το κράτος και την Κυβέρνηση να σπονσοράρει σε</w:t>
      </w:r>
      <w:r>
        <w:rPr>
          <w:rFonts w:eastAsia="Times New Roman" w:cs="Times New Roman"/>
          <w:szCs w:val="24"/>
        </w:rPr>
        <w:t xml:space="preserve"> πρώτη φάση τη μονάδα κατασκευής δορυφόρων στην Ελλάδα και την ίδρυση θερμοκοιτίδας νεοφυών, μικρομεσαίων επιχειρήσεων σε πρώτη φάση, σε συνεργασία με τις αντίστοιχες του Ευρωπαϊκού Διαστημικού Οργα</w:t>
      </w:r>
      <w:r>
        <w:rPr>
          <w:rFonts w:eastAsia="Times New Roman" w:cs="Times New Roman"/>
          <w:szCs w:val="24"/>
        </w:rPr>
        <w:lastRenderedPageBreak/>
        <w:t>νισμού με προσωρινά κίνητρα, όπως δωρεάν ίντερνετ, φθηνά ε</w:t>
      </w:r>
      <w:r>
        <w:rPr>
          <w:rFonts w:eastAsia="Times New Roman" w:cs="Times New Roman"/>
          <w:szCs w:val="24"/>
        </w:rPr>
        <w:t xml:space="preserve">νοίκια, άλλες επιδοτήσεις, </w:t>
      </w:r>
      <w:r>
        <w:rPr>
          <w:rFonts w:eastAsia="Times New Roman"/>
          <w:szCs w:val="24"/>
        </w:rPr>
        <w:t>οι οποίες</w:t>
      </w:r>
      <w:r>
        <w:rPr>
          <w:rFonts w:eastAsia="Times New Roman" w:cs="Times New Roman"/>
          <w:szCs w:val="24"/>
        </w:rPr>
        <w:t xml:space="preserve"> σε πρώτη φάση θα βάλουν τις βάσεις για να απορροφηθούν στην πορεία από μονοπωλιακούς ομίλους ή να χρησιμοποιηθούν ως επιχειρηματικοί δορυφόροι για αξιοποίηση πατέντων και τεχνογνωσίας αυτών.</w:t>
      </w:r>
    </w:p>
    <w:p w14:paraId="6A03DD89"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Μάλιστα, επενδύουν, και η Κυ</w:t>
      </w:r>
      <w:r>
        <w:rPr>
          <w:rFonts w:eastAsia="Times New Roman" w:cs="Times New Roman"/>
          <w:szCs w:val="24"/>
        </w:rPr>
        <w:t>βέρνηση επενδύει με την επιχειρηματολογία της για να είναι πιο πειστική, με το αφήγημα της δήθεν αξιοποίησης των νέων επιστημόνων, την επιστροφή τους από το εξωτερικό. Ακόμα και έτσι να είναι, τους καλείτε να χρησιμοποιηθούν -όπως ειπώθηκε κατά τη διάρκεια</w:t>
      </w:r>
      <w:r>
        <w:rPr>
          <w:rFonts w:eastAsia="Times New Roman" w:cs="Times New Roman"/>
          <w:szCs w:val="24"/>
        </w:rPr>
        <w:t xml:space="preserve"> της συζήτησης και μάλιστα από τους εκπροσώπους των επιχειρηματικών ομίλων που ήταν εδώ και ενδιαφέρονταν- για την προώθηση των επιχειρηματικών </w:t>
      </w:r>
      <w:r>
        <w:rPr>
          <w:rFonts w:eastAsia="Times New Roman" w:cs="Times New Roman"/>
          <w:szCs w:val="24"/>
        </w:rPr>
        <w:lastRenderedPageBreak/>
        <w:t>σχεδίων με τσακισμένα δικαιώματα, με μισθούς πείνας και με συμβάσεις ορισμένου χρόνου, με μπλοκάκι και άλλες εφε</w:t>
      </w:r>
      <w:r>
        <w:rPr>
          <w:rFonts w:eastAsia="Times New Roman" w:cs="Times New Roman"/>
          <w:szCs w:val="24"/>
        </w:rPr>
        <w:t xml:space="preserve">υρέσεις ελαστικών εργασιακών σχέσεων και με την εργοδοτική τρομοκρατία να «τσακίζει κόκαλα». </w:t>
      </w:r>
    </w:p>
    <w:p w14:paraId="6A03DD8A"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Η Κυβέρνηση για να «χρυσώσει το χάπι» των αντιδραστικών ρυθμίσεων του σχεδίου νόμου γύρω από ένα θέμα ομολογουμένως εντυπωσιακό και πρωτόγνωρο, όπως είναι αυτό το</w:t>
      </w:r>
      <w:r>
        <w:rPr>
          <w:rFonts w:eastAsia="Times New Roman" w:cs="Times New Roman"/>
          <w:szCs w:val="24"/>
        </w:rPr>
        <w:t xml:space="preserve">υ </w:t>
      </w:r>
      <w:r>
        <w:rPr>
          <w:rFonts w:eastAsia="Times New Roman" w:cs="Times New Roman"/>
          <w:szCs w:val="24"/>
        </w:rPr>
        <w:t>Δ</w:t>
      </w:r>
      <w:r>
        <w:rPr>
          <w:rFonts w:eastAsia="Times New Roman" w:cs="Times New Roman"/>
          <w:szCs w:val="24"/>
        </w:rPr>
        <w:t>ιαστήματος, και για να μη γίνουν εύκολα αντιληπτές οι προθέσεις της, προβάλλει τα δήθεν οφέλη από πολύ φθηνά ανταλλάγματα</w:t>
      </w:r>
      <w:r>
        <w:rPr>
          <w:rFonts w:eastAsia="Times New Roman" w:cs="Times New Roman"/>
          <w:szCs w:val="24"/>
        </w:rPr>
        <w:t>,</w:t>
      </w:r>
      <w:r>
        <w:rPr>
          <w:rFonts w:eastAsia="Times New Roman" w:cs="Times New Roman"/>
          <w:szCs w:val="24"/>
        </w:rPr>
        <w:t xml:space="preserve"> ίσα ίσα για να διασκεδάσει εντυπώσεις.</w:t>
      </w:r>
    </w:p>
    <w:p w14:paraId="6A03DD8B"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Η ίδρυση του Ελληνικού Διαστημικού Οργανισμού</w:t>
      </w:r>
      <w:r>
        <w:rPr>
          <w:rFonts w:eastAsia="Times New Roman" w:cs="Times New Roman"/>
          <w:szCs w:val="24"/>
        </w:rPr>
        <w:t>,</w:t>
      </w:r>
      <w:r>
        <w:rPr>
          <w:rFonts w:eastAsia="Times New Roman" w:cs="Times New Roman"/>
          <w:szCs w:val="24"/>
        </w:rPr>
        <w:t xml:space="preserve"> ως </w:t>
      </w:r>
      <w:r>
        <w:rPr>
          <w:rFonts w:eastAsia="Times New Roman" w:cs="Times New Roman"/>
          <w:szCs w:val="24"/>
        </w:rPr>
        <w:t>ν</w:t>
      </w:r>
      <w:r>
        <w:rPr>
          <w:rFonts w:eastAsia="Times New Roman" w:cs="Times New Roman"/>
          <w:szCs w:val="24"/>
        </w:rPr>
        <w:t>ομικ</w:t>
      </w:r>
      <w:r>
        <w:rPr>
          <w:rFonts w:eastAsia="Times New Roman" w:cs="Times New Roman"/>
          <w:szCs w:val="24"/>
        </w:rPr>
        <w:t>ού</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w:t>
      </w:r>
      <w:r>
        <w:rPr>
          <w:rFonts w:eastAsia="Times New Roman" w:cs="Times New Roman"/>
          <w:szCs w:val="24"/>
        </w:rPr>
        <w:t>ο</w:t>
      </w:r>
      <w:r>
        <w:rPr>
          <w:rFonts w:eastAsia="Times New Roman" w:cs="Times New Roman"/>
          <w:szCs w:val="24"/>
        </w:rPr>
        <w:t>σ</w:t>
      </w:r>
      <w:r>
        <w:rPr>
          <w:rFonts w:eastAsia="Times New Roman" w:cs="Times New Roman"/>
          <w:szCs w:val="24"/>
        </w:rPr>
        <w:t>ώπου</w:t>
      </w:r>
      <w:r>
        <w:rPr>
          <w:rFonts w:eastAsia="Times New Roman" w:cs="Times New Roman"/>
          <w:szCs w:val="24"/>
        </w:rPr>
        <w:t xml:space="preserve">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ικαίου</w:t>
      </w:r>
      <w:r>
        <w:rPr>
          <w:rFonts w:eastAsia="Times New Roman" w:cs="Times New Roman"/>
          <w:szCs w:val="24"/>
        </w:rPr>
        <w:t>,</w:t>
      </w:r>
      <w:r>
        <w:rPr>
          <w:rFonts w:eastAsia="Times New Roman" w:cs="Times New Roman"/>
          <w:szCs w:val="24"/>
        </w:rPr>
        <w:t xml:space="preserve"> στην </w:t>
      </w:r>
      <w:r>
        <w:rPr>
          <w:rFonts w:eastAsia="Times New Roman" w:cs="Times New Roman"/>
          <w:szCs w:val="24"/>
        </w:rPr>
        <w:t xml:space="preserve">πράξη καταργεί τον μέχρι σήμερα ρόλο της Γενικής Γραμματείας Έρευνας και Τεχνολογίας και </w:t>
      </w:r>
      <w:r>
        <w:rPr>
          <w:rFonts w:eastAsia="Times New Roman" w:cs="Times New Roman"/>
          <w:szCs w:val="24"/>
        </w:rPr>
        <w:lastRenderedPageBreak/>
        <w:t xml:space="preserve">μια ανώνυμη εταιρεία αναλαμβάνει ρόλο συντονιστή δημοσίων φορέων και Υπουργείων, </w:t>
      </w:r>
      <w:r>
        <w:rPr>
          <w:rFonts w:eastAsia="Times New Roman"/>
          <w:bCs/>
        </w:rPr>
        <w:t>προκειμένου να</w:t>
      </w:r>
      <w:r>
        <w:rPr>
          <w:rFonts w:eastAsia="Times New Roman" w:cs="Times New Roman"/>
          <w:szCs w:val="24"/>
        </w:rPr>
        <w:t xml:space="preserve"> δουλέψει ταχύτερα το σύστημα της εμπορικής αξιοποίησης δεδομένων από ευ</w:t>
      </w:r>
      <w:r>
        <w:rPr>
          <w:rFonts w:eastAsia="Times New Roman" w:cs="Times New Roman"/>
          <w:szCs w:val="24"/>
        </w:rPr>
        <w:t>ρωπαϊκά προγράμματα και την πώληση των διαστημικών δικαιωμάτων της χώρας. Αυτά τα χαρακτηριστικά, όμως, είναι που διευκολύνουν την εμπορευματοποίηση, την ιδιωτικοποίηση των διαστημικών δραστηριοτήτων της χώρας.</w:t>
      </w:r>
    </w:p>
    <w:p w14:paraId="6A03DD8C"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Κυρίες και κύριοι, η μέχρι σήμερα πείρα δείχν</w:t>
      </w:r>
      <w:r>
        <w:rPr>
          <w:rFonts w:eastAsia="Times New Roman" w:cs="Times New Roman"/>
          <w:szCs w:val="24"/>
        </w:rPr>
        <w:t xml:space="preserve">ει ότι η χρήση του </w:t>
      </w:r>
      <w:r>
        <w:rPr>
          <w:rFonts w:eastAsia="Times New Roman" w:cs="Times New Roman"/>
          <w:szCs w:val="24"/>
        </w:rPr>
        <w:t>Δ</w:t>
      </w:r>
      <w:r>
        <w:rPr>
          <w:rFonts w:eastAsia="Times New Roman" w:cs="Times New Roman"/>
          <w:szCs w:val="24"/>
        </w:rPr>
        <w:t xml:space="preserve">ιαστήματος είναι αναγκαία για την αποτελεσματικότητα των ιμπεριαλιστικών επεμβάσεων. Το να ισχυριστεί κανείς πως η χρήση του </w:t>
      </w:r>
      <w:r>
        <w:rPr>
          <w:rFonts w:eastAsia="Times New Roman" w:cs="Times New Roman"/>
          <w:szCs w:val="24"/>
        </w:rPr>
        <w:t>Δ</w:t>
      </w:r>
      <w:r>
        <w:rPr>
          <w:rFonts w:eastAsia="Times New Roman" w:cs="Times New Roman"/>
          <w:szCs w:val="24"/>
        </w:rPr>
        <w:t>ιαστήματος για στρατιωτικούς σκοπούς είναι κάτι που δεν επιχειρήθηκε ή δεν συμβαίνει, θα ήταν αστείο, το λιγότ</w:t>
      </w:r>
      <w:r>
        <w:rPr>
          <w:rFonts w:eastAsia="Times New Roman" w:cs="Times New Roman"/>
          <w:szCs w:val="24"/>
        </w:rPr>
        <w:t>ερο αφελές</w:t>
      </w:r>
      <w:r>
        <w:rPr>
          <w:rFonts w:eastAsia="Times New Roman" w:cs="Times New Roman"/>
          <w:szCs w:val="24"/>
        </w:rPr>
        <w:t>,</w:t>
      </w:r>
      <w:r>
        <w:rPr>
          <w:rFonts w:eastAsia="Times New Roman" w:cs="Times New Roman"/>
          <w:szCs w:val="24"/>
        </w:rPr>
        <w:t xml:space="preserve"> για άσχετους. </w:t>
      </w:r>
    </w:p>
    <w:p w14:paraId="6A03DD8D"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χρήση του </w:t>
      </w:r>
      <w:r>
        <w:rPr>
          <w:rFonts w:eastAsia="Times New Roman" w:cs="Times New Roman"/>
          <w:szCs w:val="24"/>
        </w:rPr>
        <w:t>Δ</w:t>
      </w:r>
      <w:r>
        <w:rPr>
          <w:rFonts w:eastAsia="Times New Roman" w:cs="Times New Roman"/>
          <w:szCs w:val="24"/>
        </w:rPr>
        <w:t>ιαστήματος προβάλλει όλο και περισσότερο ως το σύμβολο της στρατιωτικής ανωτερότητας. Το δείχνουν άλλωστε όλοι ανεξαιρέτως οι πόλεμοι στις συνθήκες της νέας τάξης πραγμάτων, από το Ιράκ ως το Κοσσυφοπέδιο και το Αφγα</w:t>
      </w:r>
      <w:r>
        <w:rPr>
          <w:rFonts w:eastAsia="Times New Roman" w:cs="Times New Roman"/>
          <w:szCs w:val="24"/>
        </w:rPr>
        <w:t>νιστάν, τη Συρία, τη Λιβύη και αλλού. Ήταν τα δεδομένα από τους δορυφόρους και η αεροπορική υπεροχή που αξιοποιήθηκαν σε αυτές τις ιμπεριαλιστικές επεμβάσεις κατά κόρον.</w:t>
      </w:r>
    </w:p>
    <w:p w14:paraId="6A03DD8E"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Την πραγματικότητα αυτή μοιάζει να υπολογίζει όλο και περισσότερο η Ευρωπαϊκή Ένωση. Η</w:t>
      </w:r>
      <w:r>
        <w:rPr>
          <w:rFonts w:eastAsia="Times New Roman" w:cs="Times New Roman"/>
          <w:szCs w:val="24"/>
        </w:rPr>
        <w:t xml:space="preserve"> Ευρωπαϊκή Ένωση επιδιώκει, όπως μας είπε προχθές ο Γενικός Διευθυντής του </w:t>
      </w:r>
      <w:r>
        <w:rPr>
          <w:rFonts w:eastAsia="Times New Roman" w:cs="Times New Roman"/>
          <w:szCs w:val="24"/>
          <w:lang w:val="en-US"/>
        </w:rPr>
        <w:t>ESA</w:t>
      </w:r>
      <w:r>
        <w:rPr>
          <w:rFonts w:eastAsia="Times New Roman" w:cs="Times New Roman"/>
          <w:szCs w:val="24"/>
        </w:rPr>
        <w:t xml:space="preserve">, την αυτονομία στην πρόσβαση και τη χρήση του </w:t>
      </w:r>
      <w:r>
        <w:rPr>
          <w:rFonts w:eastAsia="Times New Roman" w:cs="Times New Roman"/>
          <w:szCs w:val="24"/>
        </w:rPr>
        <w:t>Δ</w:t>
      </w:r>
      <w:r>
        <w:rPr>
          <w:rFonts w:eastAsia="Times New Roman" w:cs="Times New Roman"/>
          <w:szCs w:val="24"/>
        </w:rPr>
        <w:t xml:space="preserve">ιαστήματος, σε σχέση με τα άλλα ιμπεριαλιστικά κέντρα από τη </w:t>
      </w:r>
      <w:r>
        <w:rPr>
          <w:rFonts w:eastAsia="Times New Roman" w:cs="Times New Roman"/>
          <w:szCs w:val="24"/>
        </w:rPr>
        <w:t>Δ</w:t>
      </w:r>
      <w:r>
        <w:rPr>
          <w:rFonts w:eastAsia="Times New Roman" w:cs="Times New Roman"/>
          <w:szCs w:val="24"/>
        </w:rPr>
        <w:t xml:space="preserve">ύση ή από την </w:t>
      </w:r>
      <w:r>
        <w:rPr>
          <w:rFonts w:eastAsia="Times New Roman" w:cs="Times New Roman"/>
          <w:szCs w:val="24"/>
        </w:rPr>
        <w:t>Α</w:t>
      </w:r>
      <w:r>
        <w:rPr>
          <w:rFonts w:eastAsia="Times New Roman" w:cs="Times New Roman"/>
          <w:szCs w:val="24"/>
        </w:rPr>
        <w:t xml:space="preserve">νατολή, όπως </w:t>
      </w:r>
      <w:r>
        <w:rPr>
          <w:rFonts w:eastAsia="Times New Roman" w:cs="Times New Roman"/>
          <w:szCs w:val="24"/>
        </w:rPr>
        <w:lastRenderedPageBreak/>
        <w:t>χαρακτηριστικά ανέφερε, εννοώντας Ηνωμέν</w:t>
      </w:r>
      <w:r>
        <w:rPr>
          <w:rFonts w:eastAsia="Times New Roman" w:cs="Times New Roman"/>
          <w:szCs w:val="24"/>
        </w:rPr>
        <w:t xml:space="preserve">ες Πολιτείες Αμερικής και Ρωσία. </w:t>
      </w:r>
    </w:p>
    <w:p w14:paraId="6A03DD8F"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Αυτόν ακριβώς τον ρόλο έρχονται να παίξουν, παίζουν τα προγράμματα «</w:t>
      </w:r>
      <w:r>
        <w:rPr>
          <w:rFonts w:eastAsia="Times New Roman" w:cs="Times New Roman"/>
          <w:szCs w:val="24"/>
          <w:lang w:val="en-US"/>
        </w:rPr>
        <w:t>GALILEO</w:t>
      </w:r>
      <w:r>
        <w:rPr>
          <w:rFonts w:eastAsia="Times New Roman" w:cs="Times New Roman"/>
          <w:szCs w:val="24"/>
        </w:rPr>
        <w:t>» και «</w:t>
      </w:r>
      <w:r>
        <w:rPr>
          <w:rFonts w:eastAsia="Times New Roman" w:cs="Times New Roman"/>
          <w:szCs w:val="24"/>
          <w:lang w:val="en-US"/>
        </w:rPr>
        <w:t>COPENICUS</w:t>
      </w:r>
      <w:r>
        <w:rPr>
          <w:rFonts w:eastAsia="Times New Roman" w:cs="Times New Roman"/>
          <w:szCs w:val="24"/>
        </w:rPr>
        <w:t xml:space="preserve">», τα οποία επικαλείστε και είστε υπερήφανοι γι’ αυτά και τα οποία σε μεγάλο βαθμό προωθούν τη στρατιωτική χρήση του </w:t>
      </w:r>
      <w:r>
        <w:rPr>
          <w:rFonts w:eastAsia="Times New Roman" w:cs="Times New Roman"/>
          <w:szCs w:val="24"/>
        </w:rPr>
        <w:t>Δ</w:t>
      </w:r>
      <w:r>
        <w:rPr>
          <w:rFonts w:eastAsia="Times New Roman" w:cs="Times New Roman"/>
          <w:szCs w:val="24"/>
        </w:rPr>
        <w:t>ιαστήματος από την Ευρωπαϊκή Ένωση, είτε έμμεσα με κατασκοπευτικούς δορυφόρους, με στρατιωτικές επικοινωνίες, με χτυπήματα drone, όπως των Ηνωμένων Πολιτειών της Αμερικής, αλλά και άμεσα, λαμβάνοντας υπ’ όψιν ότι η συνθήκη δεν απαγορεύει κάθε χρήση όπλων σ</w:t>
      </w:r>
      <w:r>
        <w:rPr>
          <w:rFonts w:eastAsia="Times New Roman" w:cs="Times New Roman"/>
          <w:szCs w:val="24"/>
        </w:rPr>
        <w:t xml:space="preserve">το </w:t>
      </w:r>
      <w:r>
        <w:rPr>
          <w:rFonts w:eastAsia="Times New Roman" w:cs="Times New Roman"/>
          <w:szCs w:val="24"/>
        </w:rPr>
        <w:t>Δ</w:t>
      </w:r>
      <w:r>
        <w:rPr>
          <w:rFonts w:eastAsia="Times New Roman" w:cs="Times New Roman"/>
          <w:szCs w:val="24"/>
        </w:rPr>
        <w:t xml:space="preserve">ιάστημα, όπως τα όπλα κινητικού βομβαρδισμού. </w:t>
      </w:r>
      <w:r>
        <w:rPr>
          <w:rFonts w:eastAsia="Times New Roman" w:cs="Times New Roman"/>
          <w:szCs w:val="24"/>
        </w:rPr>
        <w:t>Γι</w:t>
      </w:r>
      <w:r>
        <w:rPr>
          <w:rFonts w:eastAsia="Times New Roman" w:cs="Times New Roman"/>
          <w:szCs w:val="24"/>
        </w:rPr>
        <w:t>α</w:t>
      </w:r>
      <w:r>
        <w:rPr>
          <w:rFonts w:eastAsia="Times New Roman" w:cs="Times New Roman"/>
          <w:szCs w:val="24"/>
        </w:rPr>
        <w:t xml:space="preserve"> αυτό</w:t>
      </w:r>
      <w:r>
        <w:rPr>
          <w:rFonts w:eastAsia="Times New Roman" w:cs="Times New Roman"/>
          <w:szCs w:val="24"/>
        </w:rPr>
        <w:t>,</w:t>
      </w:r>
      <w:r>
        <w:rPr>
          <w:rFonts w:eastAsia="Times New Roman" w:cs="Times New Roman"/>
          <w:szCs w:val="24"/>
        </w:rPr>
        <w:t xml:space="preserve"> άλλωστε, η Ευρωπαϊκή Ένωση ενισχύει παραπέρα αυτά τα προγράμματα. </w:t>
      </w:r>
    </w:p>
    <w:p w14:paraId="6A03DD9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 επιτελεία της Ευρωπαϊκής Ένωσης επιδιώκουν ακόμη τον συνδυασμό της διαστημικής πολιτικής της Ευρωπαϊκής Ένωσης με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Π</w:t>
      </w:r>
      <w:r>
        <w:rPr>
          <w:rFonts w:eastAsia="Times New Roman" w:cs="Times New Roman"/>
          <w:szCs w:val="24"/>
        </w:rPr>
        <w:t>ο</w:t>
      </w:r>
      <w:r>
        <w:rPr>
          <w:rFonts w:eastAsia="Times New Roman" w:cs="Times New Roman"/>
          <w:szCs w:val="24"/>
        </w:rPr>
        <w:t xml:space="preserve">λιτική </w:t>
      </w:r>
      <w:r>
        <w:rPr>
          <w:rFonts w:eastAsia="Times New Roman" w:cs="Times New Roman"/>
          <w:szCs w:val="24"/>
        </w:rPr>
        <w:t>Α</w:t>
      </w:r>
      <w:r>
        <w:rPr>
          <w:rFonts w:eastAsia="Times New Roman" w:cs="Times New Roman"/>
          <w:szCs w:val="24"/>
        </w:rPr>
        <w:t xml:space="preserve">σφάλειας και </w:t>
      </w:r>
      <w:r>
        <w:rPr>
          <w:rFonts w:eastAsia="Times New Roman" w:cs="Times New Roman"/>
          <w:szCs w:val="24"/>
        </w:rPr>
        <w:t>Ά</w:t>
      </w:r>
      <w:r>
        <w:rPr>
          <w:rFonts w:eastAsia="Times New Roman" w:cs="Times New Roman"/>
          <w:szCs w:val="24"/>
        </w:rPr>
        <w:t xml:space="preserve">μυνας, αξιοποιώντας έτσι και το </w:t>
      </w:r>
      <w:r>
        <w:rPr>
          <w:rFonts w:eastAsia="Times New Roman" w:cs="Times New Roman"/>
          <w:szCs w:val="24"/>
        </w:rPr>
        <w:t>Δ</w:t>
      </w:r>
      <w:r>
        <w:rPr>
          <w:rFonts w:eastAsia="Times New Roman" w:cs="Times New Roman"/>
          <w:szCs w:val="24"/>
        </w:rPr>
        <w:t>ιάστημα στην επιθετική ιμπεριαλιστική πολιτική της. Είναι ενδεικτικό ότι η έκθεση της αρμόδιας επιτροπής Ευρωπαϊκής Ένωσης ζητά τη χρήση διαστημικών μέσων για την αντιμετώπιση της μετανάστευσης, τη φύλ</w:t>
      </w:r>
      <w:r>
        <w:rPr>
          <w:rFonts w:eastAsia="Times New Roman" w:cs="Times New Roman"/>
          <w:szCs w:val="24"/>
        </w:rPr>
        <w:t>αξη των εξωτερικών συνόρων της Ευρωπαϊκής Ένωσης</w:t>
      </w:r>
      <w:r>
        <w:rPr>
          <w:rFonts w:eastAsia="Times New Roman" w:cs="Times New Roman"/>
          <w:szCs w:val="24"/>
        </w:rPr>
        <w:t>,</w:t>
      </w:r>
      <w:r>
        <w:rPr>
          <w:rFonts w:eastAsia="Times New Roman" w:cs="Times New Roman"/>
          <w:szCs w:val="24"/>
        </w:rPr>
        <w:t xml:space="preserve"> για την καταπολέμηση της τρομοκρατίας και γενικά για την ενίσχυση όλων των κατασταλτικών μηχανισμών της Ευρωπαϊκής Ένωσης και των κρατών-μελών της.</w:t>
      </w:r>
    </w:p>
    <w:p w14:paraId="6A03DD9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Τα είπε ο Ε</w:t>
      </w:r>
      <w:r>
        <w:rPr>
          <w:rFonts w:eastAsia="Times New Roman" w:cs="Times New Roman"/>
          <w:szCs w:val="24"/>
          <w:lang w:val="en-US"/>
        </w:rPr>
        <w:t>S</w:t>
      </w:r>
      <w:r>
        <w:rPr>
          <w:rFonts w:eastAsia="Times New Roman" w:cs="Times New Roman"/>
          <w:szCs w:val="24"/>
        </w:rPr>
        <w:t>Α προχθές εντελώς αθώα και συμπονετικά για του</w:t>
      </w:r>
      <w:r>
        <w:rPr>
          <w:rFonts w:eastAsia="Times New Roman" w:cs="Times New Roman"/>
          <w:szCs w:val="24"/>
        </w:rPr>
        <w:t xml:space="preserve">ς πρόσφυγες και τους μετανάστες. Από τη μια προκαλούν πολέμους, θανάτους και προσφυγιά με τη συμμετοχή της Ευρωπαϊκής </w:t>
      </w:r>
      <w:r>
        <w:rPr>
          <w:rFonts w:eastAsia="Times New Roman" w:cs="Times New Roman"/>
          <w:szCs w:val="24"/>
        </w:rPr>
        <w:lastRenderedPageBreak/>
        <w:t xml:space="preserve">Ένωσης, τους ιμπεριαλιστικούς πολέμους ή την πρόκληση αυτών από αυτή, την Ευρωπαϊκή Ένωση, και από την άλλη αξιοποίηση τάχα του </w:t>
      </w:r>
      <w:r>
        <w:rPr>
          <w:rFonts w:eastAsia="Times New Roman" w:cs="Times New Roman"/>
          <w:szCs w:val="24"/>
        </w:rPr>
        <w:t>Δ</w:t>
      </w:r>
      <w:r>
        <w:rPr>
          <w:rFonts w:eastAsia="Times New Roman" w:cs="Times New Roman"/>
          <w:szCs w:val="24"/>
        </w:rPr>
        <w:t>ιαστήματο</w:t>
      </w:r>
      <w:r>
        <w:rPr>
          <w:rFonts w:eastAsia="Times New Roman" w:cs="Times New Roman"/>
          <w:szCs w:val="24"/>
        </w:rPr>
        <w:t>ς, χρηματοδότησή του για να βοηθηθούν οι πρόσφυγες. Τι ψεύτες και υποκριτές, αλήθεια.</w:t>
      </w:r>
    </w:p>
    <w:p w14:paraId="6A03DD9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Επίσης, ιδιαίτερα επικίνδυνη είναι η συσχέτιση του σχεδίου νόμου και των επιδιώξεων του με την ελληνική εξωτερική πολιτική, τις γεωπολιτικές και γεωστρατηγικές επιδιώξεις</w:t>
      </w:r>
      <w:r>
        <w:rPr>
          <w:rFonts w:eastAsia="Times New Roman" w:cs="Times New Roman"/>
          <w:szCs w:val="24"/>
        </w:rPr>
        <w:t xml:space="preserve"> της χώρας. Το ίδιο το σχέδιο νόμου κάνει σαφή σύνδεση των διαστημικών δραστηριοτήτων με την ελληνική εξωτερική πολιτική, το ανέφερε και ο ίδιος ο Υπουργός κατά τη συζήτηση του σχεδίου νόμου σε επιτροπές. Μόνο που τις γεωπολιτικές και γεωστρατηγικές επιδιώ</w:t>
      </w:r>
      <w:r>
        <w:rPr>
          <w:rFonts w:eastAsia="Times New Roman" w:cs="Times New Roman"/>
          <w:szCs w:val="24"/>
        </w:rPr>
        <w:t xml:space="preserve">ξεις της χώρας η Κυβέρνηση τις έχει ταυτίσει με τα συμφέροντα του μεγάλου κεφαλαίου, του ΝΑΤΟ και της Ευρωπαϊκής Ένωσης, που μεταξύ </w:t>
      </w:r>
      <w:r>
        <w:rPr>
          <w:rFonts w:eastAsia="Times New Roman" w:cs="Times New Roman"/>
          <w:szCs w:val="24"/>
        </w:rPr>
        <w:lastRenderedPageBreak/>
        <w:t xml:space="preserve">άλλων αντιμετωπίζουν το </w:t>
      </w:r>
      <w:r>
        <w:rPr>
          <w:rFonts w:eastAsia="Times New Roman" w:cs="Times New Roman"/>
          <w:szCs w:val="24"/>
        </w:rPr>
        <w:t>Δ</w:t>
      </w:r>
      <w:r>
        <w:rPr>
          <w:rFonts w:eastAsia="Times New Roman" w:cs="Times New Roman"/>
          <w:szCs w:val="24"/>
        </w:rPr>
        <w:t>ιάστημα ως ευκαιρία κερδοφόρων επενδύσεων για τους μονοπωλιακούς ομίλους και ταυτόχρονα σαν ένα εργ</w:t>
      </w:r>
      <w:r>
        <w:rPr>
          <w:rFonts w:eastAsia="Times New Roman" w:cs="Times New Roman"/>
          <w:szCs w:val="24"/>
        </w:rPr>
        <w:t xml:space="preserve">αλείο στρατιωτικοποίησης της Ευρωπαϊκής Ένωσης και τη λεγόμενη </w:t>
      </w:r>
      <w:r>
        <w:rPr>
          <w:rFonts w:eastAsia="Times New Roman" w:cs="Times New Roman"/>
          <w:szCs w:val="24"/>
        </w:rPr>
        <w:t>«</w:t>
      </w:r>
      <w:r>
        <w:rPr>
          <w:rFonts w:eastAsia="Times New Roman" w:cs="Times New Roman"/>
          <w:szCs w:val="24"/>
        </w:rPr>
        <w:t>πολιτική ασφάλεια</w:t>
      </w:r>
      <w:r>
        <w:rPr>
          <w:rFonts w:eastAsia="Times New Roman" w:cs="Times New Roman"/>
          <w:szCs w:val="24"/>
        </w:rPr>
        <w:t>»</w:t>
      </w:r>
      <w:r>
        <w:rPr>
          <w:rFonts w:eastAsia="Times New Roman" w:cs="Times New Roman"/>
          <w:szCs w:val="24"/>
        </w:rPr>
        <w:t xml:space="preserve"> της Ευρωπαϊκής Ένωσης. Μια εξωτερική πολιτική, όμως, που εμπλέκει τη χώρα σε πολύ επικίνδυνα παιχνίδια και αποτυπώνεται πάρα πολύ καθαρά στην πρόσφατη συμφωνία, με την οποία</w:t>
      </w:r>
      <w:r>
        <w:rPr>
          <w:rFonts w:eastAsia="Times New Roman" w:cs="Times New Roman"/>
          <w:szCs w:val="24"/>
        </w:rPr>
        <w:t xml:space="preserve">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παρέχει μεγάλη στήριξη στα επικίνδυνα σχέδια των Ηνωμένων Πολιτειών, στην ευρύτερη περιοχή της Ανατολικής Μεσογείου και της Βαλκανικής, διεκδικώντας αναβαθμισμένους ρόλους. </w:t>
      </w:r>
    </w:p>
    <w:p w14:paraId="6A03DD9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Αυτά δεν τα λέει το Κομμουνιστικό Κόμμα Ελλάδ</w:t>
      </w:r>
      <w:r>
        <w:rPr>
          <w:rFonts w:eastAsia="Times New Roman" w:cs="Times New Roman"/>
          <w:szCs w:val="24"/>
        </w:rPr>
        <w:t>α</w:t>
      </w:r>
      <w:r>
        <w:rPr>
          <w:rFonts w:eastAsia="Times New Roman" w:cs="Times New Roman"/>
          <w:szCs w:val="24"/>
        </w:rPr>
        <w:t>ς, τα επι</w:t>
      </w:r>
      <w:r>
        <w:rPr>
          <w:rFonts w:eastAsia="Times New Roman" w:cs="Times New Roman"/>
          <w:szCs w:val="24"/>
        </w:rPr>
        <w:t xml:space="preserve">βεβαιώνει ο ίδιος Αμερικανός Πρέσβης, λέγοντας μάλιστα ότι η διμερής σχέση σήμερα είναι καλύτερη από ό,τι ήταν εδώ και πολλές </w:t>
      </w:r>
      <w:r>
        <w:rPr>
          <w:rFonts w:eastAsia="Times New Roman" w:cs="Times New Roman"/>
          <w:szCs w:val="24"/>
        </w:rPr>
        <w:lastRenderedPageBreak/>
        <w:t>δεκαετίες. Και μάλιστα, ότι η πρόσφατη επίσκεψη του κ. Τσίπρα στις Ηνωμένες Πολιτείες Αμερικής ήταν απίστευτα επιτυχημένη. Φυσικά!</w:t>
      </w:r>
      <w:r>
        <w:rPr>
          <w:rFonts w:eastAsia="Times New Roman" w:cs="Times New Roman"/>
          <w:szCs w:val="24"/>
        </w:rPr>
        <w:t xml:space="preserve"> Πώς να μην ήταν, αφού συμφωνήθηκαν όλα αυτά τα οποία συμφωνήθηκαν ή</w:t>
      </w:r>
      <w:r>
        <w:rPr>
          <w:rFonts w:eastAsia="Times New Roman" w:cs="Times New Roman"/>
          <w:szCs w:val="24"/>
        </w:rPr>
        <w:t>,</w:t>
      </w:r>
      <w:r>
        <w:rPr>
          <w:rFonts w:eastAsia="Times New Roman" w:cs="Times New Roman"/>
          <w:szCs w:val="24"/>
        </w:rPr>
        <w:t xml:space="preserve"> τουλάχιστον, αυτά που έχουν βγει στη δημοσιότητα για την αναβάθμιση της βάσης της Σούδας, τις άλλες στρατιωτικές υποδομές. Αποδεικνύεται για πολλοστή φορά πόσο βάρβαρο και επικίνδυνο είν</w:t>
      </w:r>
      <w:r>
        <w:rPr>
          <w:rFonts w:eastAsia="Times New Roman" w:cs="Times New Roman"/>
          <w:szCs w:val="24"/>
        </w:rPr>
        <w:t xml:space="preserve">αι το εκμεταλλευτικό καπιταλιστικό σύστημα και οι ιμπεριαλιστικές ενώσεις που το υπηρετούν. </w:t>
      </w:r>
    </w:p>
    <w:p w14:paraId="6A03DD9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Δ</w:t>
      </w:r>
      <w:r>
        <w:rPr>
          <w:rFonts w:eastAsia="Times New Roman" w:cs="Times New Roman"/>
          <w:szCs w:val="24"/>
        </w:rPr>
        <w:t>ιάστημα, κυρίες και κύριοι, έχει αστείρευτες δυνατότητες</w:t>
      </w:r>
      <w:r>
        <w:rPr>
          <w:rFonts w:eastAsia="Times New Roman" w:cs="Times New Roman"/>
          <w:szCs w:val="24"/>
        </w:rPr>
        <w:t>,</w:t>
      </w:r>
      <w:r>
        <w:rPr>
          <w:rFonts w:eastAsia="Times New Roman" w:cs="Times New Roman"/>
          <w:szCs w:val="24"/>
        </w:rPr>
        <w:t xml:space="preserve"> που μπορούν πράγματι να συμβάλουν στην ανάπτυξη μιας χώρας και ενός λαού, με την προϋπόθεση να τον υπ</w:t>
      </w:r>
      <w:r>
        <w:rPr>
          <w:rFonts w:eastAsia="Times New Roman" w:cs="Times New Roman"/>
          <w:szCs w:val="24"/>
        </w:rPr>
        <w:t xml:space="preserve">ηρετούν σε συνθήκες, όμως, εργατικής λαϊκής εξουσίας. Θα μπορούσε πράγματι να καλύψει ένα μεγάλο εύρος επικοινωνιακών προβλημάτων της χώρας, </w:t>
      </w:r>
      <w:r>
        <w:rPr>
          <w:rFonts w:eastAsia="Times New Roman" w:cs="Times New Roman"/>
          <w:szCs w:val="24"/>
        </w:rPr>
        <w:lastRenderedPageBreak/>
        <w:t>όπως παροχή πολλαπλών τηλεοπτικών προγραμμάτων, μετάδοση πληροφορίας-επικοινωνίας, να αξιοποιηθεί η δορυφορική τεχν</w:t>
      </w:r>
      <w:r>
        <w:rPr>
          <w:rFonts w:eastAsia="Times New Roman" w:cs="Times New Roman"/>
          <w:szCs w:val="24"/>
        </w:rPr>
        <w:t xml:space="preserve">ολογία. Θα μπορούσε να συμβάλει τα μέγιστα στην αντιμετώπιση των θεομηνιών, στις μεταφορές, στην αγροτική οικονομία, σε όλους τους τομείς της οικονομίας, συνδέοντας την τεχνολογία, τα αποτελέσματα της έρευνας με την κοινωνικοποιημένη παραγωγή. </w:t>
      </w:r>
    </w:p>
    <w:p w14:paraId="6A03DD9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Αντικειμενι</w:t>
      </w:r>
      <w:r>
        <w:rPr>
          <w:rFonts w:eastAsia="Times New Roman" w:cs="Times New Roman"/>
          <w:szCs w:val="24"/>
        </w:rPr>
        <w:t>κά</w:t>
      </w:r>
      <w:r>
        <w:rPr>
          <w:rFonts w:eastAsia="Times New Roman" w:cs="Times New Roman"/>
          <w:szCs w:val="24"/>
        </w:rPr>
        <w:t>,</w:t>
      </w:r>
      <w:r>
        <w:rPr>
          <w:rFonts w:eastAsia="Times New Roman" w:cs="Times New Roman"/>
          <w:szCs w:val="24"/>
        </w:rPr>
        <w:t xml:space="preserve"> όμως, με τον καπιταλισμό, που τα μέσα παραγωγής είναι καπιταλιστική ιδιοκτησία και η εργατική δύναμη εμπόρευμα, το </w:t>
      </w:r>
      <w:r>
        <w:rPr>
          <w:rFonts w:eastAsia="Times New Roman" w:cs="Times New Roman"/>
          <w:szCs w:val="24"/>
        </w:rPr>
        <w:t>Δ</w:t>
      </w:r>
      <w:r>
        <w:rPr>
          <w:rFonts w:eastAsia="Times New Roman" w:cs="Times New Roman"/>
          <w:szCs w:val="24"/>
        </w:rPr>
        <w:t>ιάστημα και η χρήση των τεχνικών μέσων εμπορευματοποιούνται, δεν επιτρέπουν την ανάπτυξη των παραγωγικών δυνάμεων και την αξιοποίηση της</w:t>
      </w:r>
      <w:r>
        <w:rPr>
          <w:rFonts w:eastAsia="Times New Roman" w:cs="Times New Roman"/>
          <w:szCs w:val="24"/>
        </w:rPr>
        <w:t xml:space="preserve"> τεχνικής και των επιστημονικών επιτευγμάτων, προς όφελος της λαϊκής ευημερίας, ευρύτερα της κοινωνικής προόδου.</w:t>
      </w:r>
    </w:p>
    <w:p w14:paraId="6A03DD9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Για το Κομμουνιστικό Κόμμα Ελλάδ</w:t>
      </w:r>
      <w:r>
        <w:rPr>
          <w:rFonts w:eastAsia="Times New Roman" w:cs="Times New Roman"/>
          <w:szCs w:val="24"/>
        </w:rPr>
        <w:t>α</w:t>
      </w:r>
      <w:r>
        <w:rPr>
          <w:rFonts w:eastAsia="Times New Roman" w:cs="Times New Roman"/>
          <w:szCs w:val="24"/>
        </w:rPr>
        <w:t xml:space="preserve">ς υπάρχει φιλολαϊκή διέξοδος και κατά συνέπεια και φιλολαϊκή αξιοποίηση του </w:t>
      </w:r>
      <w:r>
        <w:rPr>
          <w:rFonts w:eastAsia="Times New Roman" w:cs="Times New Roman"/>
          <w:szCs w:val="24"/>
        </w:rPr>
        <w:t>Δ</w:t>
      </w:r>
      <w:r>
        <w:rPr>
          <w:rFonts w:eastAsia="Times New Roman" w:cs="Times New Roman"/>
          <w:szCs w:val="24"/>
        </w:rPr>
        <w:t xml:space="preserve">ιαστήματος. Πολλά είναι τα παραδείγματα και η πείρα που μας διδάσκει από τις κατακτήσεις της Σοβιετικής Ένωσης για το </w:t>
      </w:r>
      <w:r>
        <w:rPr>
          <w:rFonts w:eastAsia="Times New Roman" w:cs="Times New Roman"/>
          <w:szCs w:val="24"/>
        </w:rPr>
        <w:t>Δ</w:t>
      </w:r>
      <w:r>
        <w:rPr>
          <w:rFonts w:eastAsia="Times New Roman" w:cs="Times New Roman"/>
          <w:szCs w:val="24"/>
        </w:rPr>
        <w:t>ιάστημα, την αξιοποίησή του</w:t>
      </w:r>
      <w:r>
        <w:rPr>
          <w:rFonts w:eastAsia="Times New Roman" w:cs="Times New Roman"/>
          <w:szCs w:val="24"/>
        </w:rPr>
        <w:t>,</w:t>
      </w:r>
      <w:r>
        <w:rPr>
          <w:rFonts w:eastAsia="Times New Roman" w:cs="Times New Roman"/>
          <w:szCs w:val="24"/>
        </w:rPr>
        <w:t xml:space="preserve"> που απελευθέρωσε σημαντικές παραγωγικές δυνάμεις και τεράστιες τεχνικές δυνατότητες. </w:t>
      </w:r>
    </w:p>
    <w:p w14:paraId="6A03DD97" w14:textId="77777777" w:rsidR="001B1D00" w:rsidRDefault="001B1D00">
      <w:pPr>
        <w:spacing w:after="0" w:line="600" w:lineRule="auto"/>
        <w:ind w:firstLine="720"/>
        <w:jc w:val="both"/>
        <w:rPr>
          <w:rFonts w:eastAsia="Times New Roman" w:cs="Times New Roman"/>
          <w:szCs w:val="24"/>
        </w:rPr>
      </w:pPr>
    </w:p>
    <w:p w14:paraId="6A03DD9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 ριζικά διαφορετικός</w:t>
      </w:r>
      <w:r>
        <w:rPr>
          <w:rFonts w:eastAsia="Times New Roman" w:cs="Times New Roman"/>
          <w:szCs w:val="24"/>
        </w:rPr>
        <w:t xml:space="preserve"> δρόμος ανάπτυξης που πρεσβεύει το ΚΚΕ έρχεται σε αντιδιαστολή με το κράτος και την εξουσία των μονοπωλίων. Συνιστά και προϋποθέτει κοινωνικοποίηση των συγκεκριμένων μέσων παραγωγής, επιστημονικό κεντρικό σχεδιασμό, ανάπτυξη της επιστήμης και της έρευνας σ</w:t>
      </w:r>
      <w:r>
        <w:rPr>
          <w:rFonts w:eastAsia="Times New Roman" w:cs="Times New Roman"/>
          <w:szCs w:val="24"/>
        </w:rPr>
        <w:t xml:space="preserve">τη βάση της κοινωνικοποιημένης παραγωγής και αξιοποίηση των αποτελεσμάτων προς </w:t>
      </w:r>
      <w:r>
        <w:rPr>
          <w:rFonts w:eastAsia="Times New Roman" w:cs="Times New Roman"/>
          <w:szCs w:val="24"/>
        </w:rPr>
        <w:lastRenderedPageBreak/>
        <w:t xml:space="preserve">όφελος του λαού. Απαιτεί, βεβαίως, πριν απ’ όλα και πάνω απ’ όλα, την κατάκτηση της εργατικής εξουσίας με αξιοποίηση των διεθνών συμμαχιών και των αντιθέσεων του αντιπάλου. </w:t>
      </w:r>
    </w:p>
    <w:p w14:paraId="6A03DD9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Με </w:t>
      </w:r>
      <w:r>
        <w:rPr>
          <w:rFonts w:eastAsia="Times New Roman" w:cs="Times New Roman"/>
          <w:szCs w:val="24"/>
        </w:rPr>
        <w:t>βάση όλα τα παραπάνω, κύριε Πρόεδρε, το ΚΚΕ καταψηφίζει το συγκεκριμένο σχέδιο νόμου και επί της αρχής.</w:t>
      </w:r>
    </w:p>
    <w:p w14:paraId="6A03DD9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w:t>
      </w:r>
    </w:p>
    <w:p w14:paraId="6A03DD9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Κι εγώ ευχαριστώ, κύριε Συντυχάκη. Ήσασταν ακριβώς στην ώρα σας.</w:t>
      </w:r>
    </w:p>
    <w:p w14:paraId="6A03DD9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Τον λόγο έχει ο συνάδελφος από τους Ανεξάρτ</w:t>
      </w:r>
      <w:r>
        <w:rPr>
          <w:rFonts w:eastAsia="Times New Roman" w:cs="Times New Roman"/>
          <w:szCs w:val="24"/>
        </w:rPr>
        <w:t>ητους Έλληνες κ. Γεώργιος Λαζαρίδης.</w:t>
      </w:r>
    </w:p>
    <w:p w14:paraId="6A03DD9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Σας ευχαριστώ, κύριε Πρόεδρε.</w:t>
      </w:r>
    </w:p>
    <w:p w14:paraId="6A03DD9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Δεν μπορώ να αφήσω ασχολίαστα αυτά που είπε η Αντιπολίτευση για άλλη μία φορά σε μια αέναη κίνηση πολιτικού αυτισμού. </w:t>
      </w:r>
      <w:r>
        <w:rPr>
          <w:rFonts w:eastAsia="Times New Roman" w:cs="Times New Roman"/>
          <w:szCs w:val="24"/>
        </w:rPr>
        <w:lastRenderedPageBreak/>
        <w:t>Αυτό εξηγεί γιατί έχει μείνει τελικά μόνη της. Ακού</w:t>
      </w:r>
      <w:r>
        <w:rPr>
          <w:rFonts w:eastAsia="Times New Roman" w:cs="Times New Roman"/>
          <w:szCs w:val="24"/>
        </w:rPr>
        <w:t xml:space="preserve">σαμε εδώ τους εκπροσώπους των θεσμών. Όλοι τοποθετήθηκαν θετικά απέναντι στο νομοσχέδιο, εκτός από την Αντιπολίτευση και κυρίως την Αξιωματική Αντιπολίτευση. </w:t>
      </w:r>
    </w:p>
    <w:p w14:paraId="6A03DD9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Αντιπολίτευση είπε εδώ απευθυνόμενη στον κύριο Υπουργό</w:t>
      </w:r>
      <w:r>
        <w:rPr>
          <w:rFonts w:eastAsia="Times New Roman" w:cs="Times New Roman"/>
          <w:szCs w:val="24"/>
        </w:rPr>
        <w:t>:</w:t>
      </w:r>
      <w:r>
        <w:rPr>
          <w:rFonts w:eastAsia="Times New Roman" w:cs="Times New Roman"/>
          <w:szCs w:val="24"/>
        </w:rPr>
        <w:t xml:space="preserve"> «Η αγαπημένη σας ΕΡΤ».</w:t>
      </w:r>
    </w:p>
    <w:p w14:paraId="6A03DDA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Μα, για όνομα </w:t>
      </w:r>
      <w:r>
        <w:rPr>
          <w:rFonts w:eastAsia="Times New Roman" w:cs="Times New Roman"/>
          <w:szCs w:val="24"/>
        </w:rPr>
        <w:t>του Θεού! Η ΕΡΤ είναι η αγαπημένη όλων ημών των Ελλήνων. Ειδικά εμείς</w:t>
      </w:r>
      <w:r>
        <w:rPr>
          <w:rFonts w:eastAsia="Times New Roman" w:cs="Times New Roman"/>
          <w:szCs w:val="24"/>
        </w:rPr>
        <w:t>,</w:t>
      </w:r>
      <w:r>
        <w:rPr>
          <w:rFonts w:eastAsia="Times New Roman" w:cs="Times New Roman"/>
          <w:szCs w:val="24"/>
        </w:rPr>
        <w:t xml:space="preserve"> που είμαστε μέλη της Επιτροπής Απόδημου Ελληνισμού</w:t>
      </w:r>
      <w:r>
        <w:rPr>
          <w:rFonts w:eastAsia="Times New Roman" w:cs="Times New Roman"/>
          <w:szCs w:val="24"/>
        </w:rPr>
        <w:t>,</w:t>
      </w:r>
      <w:r>
        <w:rPr>
          <w:rFonts w:eastAsia="Times New Roman" w:cs="Times New Roman"/>
          <w:szCs w:val="24"/>
        </w:rPr>
        <w:t xml:space="preserve"> θυμόμαστε με συγκίνηση την τοποθέτηση των εκπροσώπων των Ελλήνων απανταχού της γης και με τι συγκίνηση και τι συναισθήματα μιλούν για</w:t>
      </w:r>
      <w:r>
        <w:rPr>
          <w:rFonts w:eastAsia="Times New Roman" w:cs="Times New Roman"/>
          <w:szCs w:val="24"/>
        </w:rPr>
        <w:t xml:space="preserve"> την ΕΡΤ. Αυτό το οποίο τονίζουν εδώ κάθε φορά οι απόδημοι, όποτε τους έχουμε, είναι ότι αυτός ο </w:t>
      </w:r>
      <w:r>
        <w:rPr>
          <w:rFonts w:eastAsia="Times New Roman" w:cs="Times New Roman"/>
          <w:szCs w:val="24"/>
        </w:rPr>
        <w:lastRenderedPageBreak/>
        <w:t xml:space="preserve">δεσμός ανάμεσα στην πατρίδα και τον </w:t>
      </w:r>
      <w:r>
        <w:rPr>
          <w:rFonts w:eastAsia="Times New Roman" w:cs="Times New Roman"/>
          <w:szCs w:val="24"/>
        </w:rPr>
        <w:t>Α</w:t>
      </w:r>
      <w:r>
        <w:rPr>
          <w:rFonts w:eastAsia="Times New Roman" w:cs="Times New Roman"/>
          <w:szCs w:val="24"/>
        </w:rPr>
        <w:t xml:space="preserve">πόδημο </w:t>
      </w:r>
      <w:r>
        <w:rPr>
          <w:rFonts w:eastAsia="Times New Roman" w:cs="Times New Roman"/>
          <w:szCs w:val="24"/>
        </w:rPr>
        <w:t>Ε</w:t>
      </w:r>
      <w:r>
        <w:rPr>
          <w:rFonts w:eastAsia="Times New Roman" w:cs="Times New Roman"/>
          <w:szCs w:val="24"/>
        </w:rPr>
        <w:t>λληνισμό διατηρείται ζωντανός με τον πολιτισμό, δηλαδή με τις πολιτιστικές εκπομπές τις οποίες έχει η ΕΡΤ, αλλά κα</w:t>
      </w:r>
      <w:r>
        <w:rPr>
          <w:rFonts w:eastAsia="Times New Roman" w:cs="Times New Roman"/>
          <w:szCs w:val="24"/>
        </w:rPr>
        <w:t>ι με διάφορα μαθήματα ή διάφορες άλλες εκπομπές που γίνονται όσον αφορά την εκμάθηση της ελληνικής γλώσσας, που η ΕΡΤ συμβάλλει τα μέγιστα.</w:t>
      </w:r>
    </w:p>
    <w:p w14:paraId="6A03DDA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Βέβαια, η ΕΡΤ εκείνο το οποίο δεν κάνει είναι να δέχεται και να δίνει σημειώματα κατά τη διάρκεια συνεντεύξεων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Πράγματι, σ’ αυτά είναι σκληρή η ΕΡΤ. Δεν το κάνει αυτό. Αλλού πηγαίνουν και έρχονται τα σημειώματα στις συνεντεύξεις.</w:t>
      </w:r>
    </w:p>
    <w:p w14:paraId="6A03DDA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Θα ήθελα να πω κάτι άλλο τώρα. Άκουσα ότι η Αντιπολίτευση φρόντισε για την τηλεοπτική κάλυψη όλης της Ελλάδας. Δεν ξέρω πού σταματά η Ε</w:t>
      </w:r>
      <w:r>
        <w:rPr>
          <w:rFonts w:eastAsia="Times New Roman" w:cs="Times New Roman"/>
          <w:szCs w:val="24"/>
        </w:rPr>
        <w:t xml:space="preserve">λλάδα για την Αντιπολίτευση, αλλά η Θράκη και οι </w:t>
      </w:r>
      <w:r>
        <w:rPr>
          <w:rFonts w:eastAsia="Times New Roman" w:cs="Times New Roman"/>
          <w:szCs w:val="24"/>
        </w:rPr>
        <w:lastRenderedPageBreak/>
        <w:t>Έλληνες ακρίτες τώρα, τον τελευταίο χρόνο, απέκτησαν τη δυνατότητα να έχουν επαφή και ενημέρωση από τα ελληνικά κανάλια, με ένα γενναίο πρόγραμμα αυτής της Κυβέρνησης, με το οποίο επιδοτήθηκαν οι άνθρωποι γι</w:t>
      </w:r>
      <w:r>
        <w:rPr>
          <w:rFonts w:eastAsia="Times New Roman" w:cs="Times New Roman"/>
          <w:szCs w:val="24"/>
        </w:rPr>
        <w:t>α την απόκτηση δορυφορικών μέσων</w:t>
      </w:r>
      <w:r>
        <w:rPr>
          <w:rFonts w:eastAsia="Times New Roman" w:cs="Times New Roman"/>
          <w:szCs w:val="24"/>
        </w:rPr>
        <w:t>,</w:t>
      </w:r>
      <w:r>
        <w:rPr>
          <w:rFonts w:eastAsia="Times New Roman" w:cs="Times New Roman"/>
          <w:szCs w:val="24"/>
        </w:rPr>
        <w:t xml:space="preserve"> προκειμένου να μπορούν να παρακολουθούν τα ελληνικά κανάλια και τους ελληνικούς ραδιοφωνικούς σταθμούς, γιατί ως τώρα βομβαρδίζονταν από τουρκικά, βουλγαρικά και από </w:t>
      </w:r>
      <w:r>
        <w:rPr>
          <w:rFonts w:eastAsia="Times New Roman" w:cs="Times New Roman"/>
          <w:szCs w:val="24"/>
        </w:rPr>
        <w:t>μ</w:t>
      </w:r>
      <w:r>
        <w:rPr>
          <w:rFonts w:eastAsia="Times New Roman" w:cs="Times New Roman"/>
          <w:szCs w:val="24"/>
        </w:rPr>
        <w:t>έσα άλλων χωρών.</w:t>
      </w:r>
    </w:p>
    <w:p w14:paraId="6A03DDA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Άκουσα και κάτι άλλο -δεν μπορώ να το </w:t>
      </w:r>
      <w:r>
        <w:rPr>
          <w:rFonts w:eastAsia="Times New Roman" w:cs="Times New Roman"/>
          <w:szCs w:val="24"/>
        </w:rPr>
        <w:t xml:space="preserve">προσπεράσω και αυτό- περί καθεστωτικής αντίληψης αυτής της Κυβέρνησης. </w:t>
      </w:r>
    </w:p>
    <w:p w14:paraId="6A03DDA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Μα, είναι δυνατόν κάποιος ο οποίος κυβερνούσε αυτόν τον τόπο για σαράντα χρόνια να χαρακτηρίζει μια </w:t>
      </w:r>
      <w:r>
        <w:rPr>
          <w:rFonts w:eastAsia="Times New Roman" w:cs="Times New Roman"/>
          <w:szCs w:val="24"/>
        </w:rPr>
        <w:t>Κ</w:t>
      </w:r>
      <w:r>
        <w:rPr>
          <w:rFonts w:eastAsia="Times New Roman" w:cs="Times New Roman"/>
          <w:szCs w:val="24"/>
        </w:rPr>
        <w:t xml:space="preserve">υβέρνηση, η οποία έχει συμπληρώσει μόλις δυόμισι χρόνια, καθεστωτική; Για το όνομα </w:t>
      </w:r>
      <w:r>
        <w:rPr>
          <w:rFonts w:eastAsia="Times New Roman" w:cs="Times New Roman"/>
          <w:szCs w:val="24"/>
        </w:rPr>
        <w:lastRenderedPageBreak/>
        <w:t xml:space="preserve">του Θεού! Καθεστωτική αντίληψη είχαν αυτοί οι οποίοι είχαν εξασφαλίσει τα «θαλασσοδάνεια» κ.λπ. για τα κόμματά τους, αλλά και για τα </w:t>
      </w:r>
      <w:r>
        <w:rPr>
          <w:rFonts w:eastAsia="Times New Roman" w:cs="Times New Roman"/>
          <w:szCs w:val="24"/>
        </w:rPr>
        <w:t>μ</w:t>
      </w:r>
      <w:r>
        <w:rPr>
          <w:rFonts w:eastAsia="Times New Roman" w:cs="Times New Roman"/>
          <w:szCs w:val="24"/>
        </w:rPr>
        <w:t xml:space="preserve">έσα με τα οποία υπήρχε αυτή η γνωστή αλληλεξάρτηση. </w:t>
      </w:r>
    </w:p>
    <w:p w14:paraId="6A03DDA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Πριν περάσω τώρα στον σχολιασμό του νομοσχεδίου, θα ήθελα να πω και κ</w:t>
      </w:r>
      <w:r>
        <w:rPr>
          <w:rFonts w:eastAsia="Times New Roman" w:cs="Times New Roman"/>
          <w:szCs w:val="24"/>
        </w:rPr>
        <w:t>άτι ακόμα. Εχθές, αλλά και όποτε έγινε συζήτηση, δεν έγινε για το «πόθεν έσχες» οποιουδήποτε πολιτικού.</w:t>
      </w:r>
    </w:p>
    <w:p w14:paraId="6A03DDA6" w14:textId="77777777" w:rsidR="001B1D00" w:rsidRDefault="00D353DD">
      <w:pPr>
        <w:spacing w:after="0" w:line="600" w:lineRule="auto"/>
        <w:ind w:firstLine="720"/>
        <w:jc w:val="both"/>
        <w:rPr>
          <w:rFonts w:eastAsia="Times New Roman"/>
          <w:szCs w:val="24"/>
        </w:rPr>
      </w:pPr>
      <w:r>
        <w:rPr>
          <w:rFonts w:eastAsia="Times New Roman"/>
          <w:szCs w:val="24"/>
        </w:rPr>
        <w:t xml:space="preserve">Η συζήτηση -και όποτε ετέθη θέμα- έγινε για το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συζύγου κορυφαίου πολιτειακού παράγοντα -αντιλαμβάνεστε για ποι</w:t>
      </w:r>
      <w:r>
        <w:rPr>
          <w:rFonts w:eastAsia="Times New Roman"/>
          <w:szCs w:val="24"/>
        </w:rPr>
        <w:t>ο</w:t>
      </w:r>
      <w:r>
        <w:rPr>
          <w:rFonts w:eastAsia="Times New Roman"/>
          <w:szCs w:val="24"/>
        </w:rPr>
        <w:t xml:space="preserve">ν μιλάω- ο οποίος είναι στο κόμμα της Αξιωματικής Αντιπολίτευσης. Όποτε έχουν αποκαλυφθεί άτομα τα οποία έχουν στην ιδιοκτησία τους </w:t>
      </w:r>
      <w:r>
        <w:rPr>
          <w:rFonts w:eastAsia="Times New Roman"/>
          <w:szCs w:val="24"/>
          <w:lang w:val="en-US"/>
        </w:rPr>
        <w:t>offshore</w:t>
      </w:r>
      <w:r>
        <w:rPr>
          <w:rFonts w:eastAsia="Times New Roman"/>
          <w:szCs w:val="24"/>
        </w:rPr>
        <w:t xml:space="preserve"> εταιρείες</w:t>
      </w:r>
      <w:r>
        <w:rPr>
          <w:rFonts w:eastAsia="Times New Roman"/>
          <w:szCs w:val="24"/>
        </w:rPr>
        <w:t>,</w:t>
      </w:r>
      <w:r>
        <w:rPr>
          <w:rFonts w:eastAsia="Times New Roman"/>
          <w:szCs w:val="24"/>
        </w:rPr>
        <w:t xml:space="preserve"> κατά μια περίεργη σύμπτωση ανήκουν στο δικό σας κόμμα, όλοι τους.</w:t>
      </w:r>
    </w:p>
    <w:p w14:paraId="6A03DDA7" w14:textId="77777777" w:rsidR="001B1D00" w:rsidRDefault="00D353DD">
      <w:pPr>
        <w:spacing w:after="0" w:line="600" w:lineRule="auto"/>
        <w:ind w:firstLine="720"/>
        <w:jc w:val="both"/>
        <w:rPr>
          <w:rFonts w:eastAsia="Times New Roman"/>
          <w:szCs w:val="24"/>
        </w:rPr>
      </w:pPr>
      <w:r>
        <w:rPr>
          <w:rFonts w:eastAsia="Times New Roman"/>
          <w:szCs w:val="24"/>
        </w:rPr>
        <w:lastRenderedPageBreak/>
        <w:t>Μάλιστα, η απάντηση που είχε δώσει στο</w:t>
      </w:r>
      <w:r>
        <w:rPr>
          <w:rFonts w:eastAsia="Times New Roman"/>
          <w:szCs w:val="24"/>
        </w:rPr>
        <w:t xml:space="preserve"> κόμμα σας, όταν έγιναν οι αποκαλύψεις για τη σύζυγο, όπως είπα προηγουμένως, του κορυφαίου πολιτειακού παράγοντα που ανήκει στο κόμμα σας, ήταν ακόμη πιο τραγική από την αποκάλυψη. Είπε ότι έπρεπε να έχει την </w:t>
      </w:r>
      <w:r>
        <w:rPr>
          <w:rFonts w:eastAsia="Times New Roman"/>
          <w:szCs w:val="24"/>
          <w:lang w:val="en-US"/>
        </w:rPr>
        <w:t>offshore</w:t>
      </w:r>
      <w:r>
        <w:rPr>
          <w:rFonts w:eastAsia="Times New Roman"/>
          <w:szCs w:val="24"/>
        </w:rPr>
        <w:t xml:space="preserve"> εταιρεία, γιατί μόνο με αυτόν τον τρό</w:t>
      </w:r>
      <w:r>
        <w:rPr>
          <w:rFonts w:eastAsia="Times New Roman"/>
          <w:szCs w:val="24"/>
        </w:rPr>
        <w:t xml:space="preserve">πο θα μπορούσε να γίνει συνεργασία με τα διάφορα </w:t>
      </w:r>
      <w:r>
        <w:rPr>
          <w:rFonts w:eastAsia="Times New Roman"/>
          <w:szCs w:val="24"/>
          <w:lang w:val="en-US"/>
        </w:rPr>
        <w:t>funds</w:t>
      </w:r>
      <w:r>
        <w:rPr>
          <w:rFonts w:eastAsia="Times New Roman"/>
          <w:szCs w:val="24"/>
        </w:rPr>
        <w:t xml:space="preserve"> με τα οποία συνεργάζεται. Δηλαδή, από το κακό στο χειρότερο.</w:t>
      </w:r>
    </w:p>
    <w:p w14:paraId="6A03DDA8" w14:textId="77777777" w:rsidR="001B1D00" w:rsidRDefault="00D353DD">
      <w:pPr>
        <w:spacing w:after="0" w:line="600" w:lineRule="auto"/>
        <w:ind w:firstLine="720"/>
        <w:jc w:val="both"/>
        <w:rPr>
          <w:rFonts w:eastAsia="Times New Roman"/>
          <w:szCs w:val="24"/>
        </w:rPr>
      </w:pPr>
      <w:r>
        <w:rPr>
          <w:rFonts w:eastAsia="Times New Roman"/>
          <w:szCs w:val="24"/>
        </w:rPr>
        <w:t xml:space="preserve">Τα </w:t>
      </w:r>
      <w:r>
        <w:rPr>
          <w:rFonts w:eastAsia="Times New Roman"/>
          <w:szCs w:val="24"/>
          <w:lang w:val="en-US"/>
        </w:rPr>
        <w:t>funds</w:t>
      </w:r>
      <w:r>
        <w:rPr>
          <w:rFonts w:eastAsia="Times New Roman"/>
          <w:szCs w:val="24"/>
        </w:rPr>
        <w:t xml:space="preserve"> τι είναι; Είναι αυτοί οι όμιλοι οι οποίοι δραστηριοποιούνται εν κρυπτώ, αγοράζουν δάνεια από διάφορες χώρες οι οποίες αντιμετωπίζου</w:t>
      </w:r>
      <w:r>
        <w:rPr>
          <w:rFonts w:eastAsia="Times New Roman"/>
          <w:szCs w:val="24"/>
        </w:rPr>
        <w:t>ν προβλήματα ή από πολίτες</w:t>
      </w:r>
      <w:r>
        <w:rPr>
          <w:rFonts w:eastAsia="Times New Roman"/>
          <w:szCs w:val="24"/>
        </w:rPr>
        <w:t>,</w:t>
      </w:r>
      <w:r>
        <w:rPr>
          <w:rFonts w:eastAsia="Times New Roman"/>
          <w:szCs w:val="24"/>
        </w:rPr>
        <w:t xml:space="preserve"> με αποτέλεσμα να τους ξεζουμίζουν, να αγοράζουν δάνεια στο 10% ή και κάτω από </w:t>
      </w:r>
      <w:r>
        <w:rPr>
          <w:rFonts w:eastAsia="Times New Roman"/>
          <w:szCs w:val="24"/>
        </w:rPr>
        <w:lastRenderedPageBreak/>
        <w:t>αυτό και να τα απαιτούν στη συνέχεια στο 100%. Δηλαδή, η απάντηση ήταν χειρότερη από το ίδιο το γεγονός. Εν πάση περιπτώσει</w:t>
      </w:r>
      <w:r>
        <w:rPr>
          <w:rFonts w:eastAsia="Times New Roman"/>
          <w:szCs w:val="24"/>
        </w:rPr>
        <w:t>,</w:t>
      </w:r>
      <w:r>
        <w:rPr>
          <w:rFonts w:eastAsia="Times New Roman"/>
          <w:szCs w:val="24"/>
        </w:rPr>
        <w:t xml:space="preserve"> προχωράμε. </w:t>
      </w:r>
    </w:p>
    <w:p w14:paraId="6A03DDA9" w14:textId="77777777" w:rsidR="001B1D00" w:rsidRDefault="00D353DD">
      <w:pPr>
        <w:spacing w:after="0" w:line="600" w:lineRule="auto"/>
        <w:ind w:firstLine="720"/>
        <w:jc w:val="both"/>
        <w:rPr>
          <w:rFonts w:eastAsia="Times New Roman"/>
          <w:szCs w:val="24"/>
        </w:rPr>
      </w:pPr>
      <w:r>
        <w:rPr>
          <w:rFonts w:eastAsia="Times New Roman"/>
          <w:szCs w:val="24"/>
        </w:rPr>
        <w:t>Όσον αφορά στ</w:t>
      </w:r>
      <w:r>
        <w:rPr>
          <w:rFonts w:eastAsia="Times New Roman"/>
          <w:szCs w:val="24"/>
        </w:rPr>
        <w:t xml:space="preserve">ο νομοσχέδιο, μάλλον η Αντιπολίτευση, όπως το είπα και στην </w:t>
      </w:r>
      <w:r>
        <w:rPr>
          <w:rFonts w:eastAsia="Times New Roman"/>
          <w:szCs w:val="24"/>
        </w:rPr>
        <w:t>ε</w:t>
      </w:r>
      <w:r>
        <w:rPr>
          <w:rFonts w:eastAsia="Times New Roman"/>
          <w:szCs w:val="24"/>
        </w:rPr>
        <w:t xml:space="preserve">πιτροπή, ήταν απούσα από εδώ, γιατί με την τοποθέτησή της καταλήγει κάποιος σε δύο συμπεράσματα: </w:t>
      </w:r>
      <w:r>
        <w:rPr>
          <w:rFonts w:eastAsia="Times New Roman"/>
          <w:szCs w:val="24"/>
        </w:rPr>
        <w:t>ή</w:t>
      </w:r>
      <w:r>
        <w:rPr>
          <w:rFonts w:eastAsia="Times New Roman"/>
          <w:szCs w:val="24"/>
        </w:rPr>
        <w:t xml:space="preserve"> η Αντιπολίτευση έλειπε από την </w:t>
      </w:r>
      <w:r>
        <w:rPr>
          <w:rFonts w:eastAsia="Times New Roman"/>
          <w:szCs w:val="24"/>
        </w:rPr>
        <w:t>α</w:t>
      </w:r>
      <w:r>
        <w:rPr>
          <w:rFonts w:eastAsia="Times New Roman"/>
          <w:szCs w:val="24"/>
        </w:rPr>
        <w:t>ίθουσα στην οποία ακούγαμε τους εκπροσώπους των φορέων ή δεν ήρθ</w:t>
      </w:r>
      <w:r>
        <w:rPr>
          <w:rFonts w:eastAsia="Times New Roman"/>
          <w:szCs w:val="24"/>
        </w:rPr>
        <w:t>αν οι φορείς να καταθέσουν εδώ την άποψή τους. Όλοι, μα όλοι</w:t>
      </w:r>
      <w:r>
        <w:rPr>
          <w:rFonts w:eastAsia="Times New Roman"/>
          <w:szCs w:val="24"/>
        </w:rPr>
        <w:t>,</w:t>
      </w:r>
      <w:r>
        <w:rPr>
          <w:rFonts w:eastAsia="Times New Roman"/>
          <w:szCs w:val="24"/>
        </w:rPr>
        <w:t xml:space="preserve"> οι φορείς, χωρίς να εξαιρείται κανείς</w:t>
      </w:r>
      <w:r>
        <w:rPr>
          <w:rFonts w:eastAsia="Times New Roman"/>
          <w:szCs w:val="24"/>
        </w:rPr>
        <w:t>,</w:t>
      </w:r>
      <w:r>
        <w:rPr>
          <w:rFonts w:eastAsia="Times New Roman"/>
          <w:szCs w:val="24"/>
        </w:rPr>
        <w:t xml:space="preserve"> στάθηκαν από θετικά έως υπερθετικά δίπλα στο νομοσχέδιο. Θα ήθελα εγώ εδώ εν τάχει να σας το τονίσω, γιατί είναι πραγματικά εντυπωσιακό το πώς τοποθετήθηκα</w:t>
      </w:r>
      <w:r>
        <w:rPr>
          <w:rFonts w:eastAsia="Times New Roman"/>
          <w:szCs w:val="24"/>
        </w:rPr>
        <w:t>ν.</w:t>
      </w:r>
    </w:p>
    <w:p w14:paraId="6A03DDAA" w14:textId="77777777" w:rsidR="001B1D00" w:rsidRDefault="00D353DD">
      <w:pPr>
        <w:spacing w:after="0" w:line="600" w:lineRule="auto"/>
        <w:ind w:firstLine="720"/>
        <w:jc w:val="both"/>
        <w:rPr>
          <w:rFonts w:eastAsia="Times New Roman"/>
          <w:szCs w:val="24"/>
        </w:rPr>
      </w:pPr>
      <w:r>
        <w:rPr>
          <w:rFonts w:eastAsia="Times New Roman"/>
          <w:szCs w:val="24"/>
        </w:rPr>
        <w:lastRenderedPageBreak/>
        <w:t>Ξεκινάω από τον καθηγητή, τον κ. Κριμιζή, ο οποίος είπε: «Υλοποιείται μια ανάγκη η οποία έπρεπε να είχε υλοποιηθεί εδώ και τριάντα χρόνια</w:t>
      </w:r>
      <w:r>
        <w:rPr>
          <w:rFonts w:eastAsia="Times New Roman"/>
          <w:szCs w:val="24"/>
        </w:rPr>
        <w:t>.</w:t>
      </w:r>
      <w:r>
        <w:rPr>
          <w:rFonts w:eastAsia="Times New Roman"/>
          <w:szCs w:val="24"/>
        </w:rPr>
        <w:t>». Αφοπλιστικός ο κ. Κριμιζής.</w:t>
      </w:r>
    </w:p>
    <w:p w14:paraId="6A03DDAB" w14:textId="77777777" w:rsidR="001B1D00" w:rsidRDefault="00D353DD">
      <w:pPr>
        <w:spacing w:after="0" w:line="600" w:lineRule="auto"/>
        <w:ind w:firstLine="720"/>
        <w:jc w:val="both"/>
        <w:rPr>
          <w:rFonts w:eastAsia="Times New Roman"/>
          <w:szCs w:val="24"/>
        </w:rPr>
      </w:pPr>
      <w:r>
        <w:rPr>
          <w:rFonts w:eastAsia="Times New Roman"/>
          <w:szCs w:val="24"/>
        </w:rPr>
        <w:t>Περνάω στον κ. Πότση, ο οποίος είπε: «Είναι, επιτέλους, κάτι που θα βοηθήσει τη χώρα</w:t>
      </w:r>
      <w:r>
        <w:rPr>
          <w:rFonts w:eastAsia="Times New Roman"/>
          <w:szCs w:val="24"/>
        </w:rPr>
        <w:t xml:space="preserve"> μας να βγει από την κατάσταση που βρίσκεται</w:t>
      </w:r>
      <w:r>
        <w:rPr>
          <w:rFonts w:eastAsia="Times New Roman"/>
          <w:szCs w:val="24"/>
        </w:rPr>
        <w:t>.</w:t>
      </w:r>
      <w:r>
        <w:rPr>
          <w:rFonts w:eastAsia="Times New Roman"/>
          <w:szCs w:val="24"/>
        </w:rPr>
        <w:t>». Είναι γνωστό, βέβαια, ποιοι έφεραν τη χώρα στην κατάσταση που βρίσκεται. Δεν την έφερε αυτή η Κυβέρνηση. Αυτή η Κυβέρνηση βγάζει τη χώρα από αυτή την κατάσταση στην οποία την έβαλαν τα δύο κόμματα.</w:t>
      </w:r>
    </w:p>
    <w:p w14:paraId="6A03DDAC" w14:textId="77777777" w:rsidR="001B1D00" w:rsidRDefault="00D353DD">
      <w:pPr>
        <w:spacing w:after="0" w:line="600" w:lineRule="auto"/>
        <w:ind w:firstLine="720"/>
        <w:jc w:val="both"/>
        <w:rPr>
          <w:rFonts w:eastAsia="Times New Roman"/>
          <w:szCs w:val="24"/>
        </w:rPr>
      </w:pPr>
      <w:r>
        <w:rPr>
          <w:rFonts w:eastAsia="Times New Roman"/>
          <w:szCs w:val="24"/>
        </w:rPr>
        <w:t>Ο Χόρχε Σά</w:t>
      </w:r>
      <w:r>
        <w:rPr>
          <w:rFonts w:eastAsia="Times New Roman"/>
          <w:szCs w:val="24"/>
        </w:rPr>
        <w:t xml:space="preserve">ντσες είπε: «Συγχαρητήρια για τη σύσταση του φορέα. Για πρώτη φορά θα έχουμε εθνική στρατηγική. Δεν αντιμετωπίζεται πλέον το </w:t>
      </w:r>
      <w:r>
        <w:rPr>
          <w:rFonts w:eastAsia="Times New Roman"/>
          <w:szCs w:val="24"/>
        </w:rPr>
        <w:t>Δ</w:t>
      </w:r>
      <w:r>
        <w:rPr>
          <w:rFonts w:eastAsia="Times New Roman"/>
          <w:szCs w:val="24"/>
        </w:rPr>
        <w:t>ιάστημα ως μια κατακερματισμένη υπόθεση που διάφορα Υπουργεία μοιράζονταν κομμάτια</w:t>
      </w:r>
      <w:r>
        <w:rPr>
          <w:rFonts w:eastAsia="Times New Roman"/>
          <w:szCs w:val="24"/>
        </w:rPr>
        <w:t>.</w:t>
      </w:r>
      <w:r>
        <w:rPr>
          <w:rFonts w:eastAsia="Times New Roman"/>
          <w:szCs w:val="24"/>
        </w:rPr>
        <w:t xml:space="preserve">». </w:t>
      </w:r>
    </w:p>
    <w:p w14:paraId="6A03DDAD" w14:textId="77777777" w:rsidR="001B1D00" w:rsidRDefault="00D353DD">
      <w:pPr>
        <w:spacing w:after="0" w:line="600" w:lineRule="auto"/>
        <w:ind w:firstLine="720"/>
        <w:jc w:val="both"/>
        <w:rPr>
          <w:rFonts w:eastAsia="Times New Roman"/>
          <w:szCs w:val="24"/>
        </w:rPr>
      </w:pPr>
      <w:r>
        <w:rPr>
          <w:rFonts w:eastAsia="Times New Roman"/>
          <w:szCs w:val="24"/>
        </w:rPr>
        <w:lastRenderedPageBreak/>
        <w:t>Ο κ. Χριστόδουλος Παπαδόπουλος είπε: «Είναι</w:t>
      </w:r>
      <w:r>
        <w:rPr>
          <w:rFonts w:eastAsia="Times New Roman"/>
          <w:szCs w:val="24"/>
        </w:rPr>
        <w:t xml:space="preserve"> ένα σημαντικό νομοσχέδιο</w:t>
      </w:r>
      <w:r>
        <w:rPr>
          <w:rFonts w:eastAsia="Times New Roman"/>
          <w:szCs w:val="24"/>
        </w:rPr>
        <w:t>.</w:t>
      </w:r>
      <w:r>
        <w:rPr>
          <w:rFonts w:eastAsia="Times New Roman"/>
          <w:szCs w:val="24"/>
        </w:rPr>
        <w:t xml:space="preserve">». </w:t>
      </w:r>
    </w:p>
    <w:p w14:paraId="6A03DDAE" w14:textId="77777777" w:rsidR="001B1D00" w:rsidRDefault="00D353DD">
      <w:pPr>
        <w:spacing w:after="0" w:line="600" w:lineRule="auto"/>
        <w:ind w:firstLine="720"/>
        <w:jc w:val="both"/>
        <w:rPr>
          <w:rFonts w:eastAsia="Times New Roman"/>
          <w:szCs w:val="24"/>
        </w:rPr>
      </w:pPr>
      <w:r>
        <w:rPr>
          <w:rFonts w:eastAsia="Times New Roman"/>
          <w:szCs w:val="24"/>
        </w:rPr>
        <w:t>Ο κ. Γεωργακόπουλος, καθηγητής, είπε: «“Αυτά που έκαναν άλλες χώρες η Ελλάδα δεν μπορεί να τα κάνει”. Αυτή ήταν η νοοτροπία των προηγούμενων κυβερνήσεων</w:t>
      </w:r>
      <w:r>
        <w:rPr>
          <w:rFonts w:eastAsia="Times New Roman"/>
          <w:szCs w:val="24"/>
        </w:rPr>
        <w:t>.</w:t>
      </w:r>
      <w:r>
        <w:rPr>
          <w:rFonts w:eastAsia="Times New Roman"/>
          <w:szCs w:val="24"/>
        </w:rPr>
        <w:t xml:space="preserve">». Τα βάζω εντός εισαγωγικών, γιατί σας τα μεταφέρω ακριβώς όπως τα είπε </w:t>
      </w:r>
      <w:r>
        <w:rPr>
          <w:rFonts w:eastAsia="Times New Roman"/>
          <w:szCs w:val="24"/>
        </w:rPr>
        <w:t>ο κύριος καθηγητής.</w:t>
      </w:r>
    </w:p>
    <w:p w14:paraId="6A03DDAF" w14:textId="77777777" w:rsidR="001B1D00" w:rsidRDefault="00D353DD">
      <w:pPr>
        <w:spacing w:after="0" w:line="600" w:lineRule="auto"/>
        <w:ind w:firstLine="720"/>
        <w:jc w:val="both"/>
        <w:rPr>
          <w:rFonts w:eastAsia="Times New Roman"/>
          <w:szCs w:val="24"/>
        </w:rPr>
      </w:pPr>
      <w:r>
        <w:rPr>
          <w:rFonts w:eastAsia="Times New Roman"/>
          <w:szCs w:val="24"/>
        </w:rPr>
        <w:t>Ο κ. Μιχαλίτσης είπε: «Επιτέλους για την ΕΡΤ</w:t>
      </w:r>
      <w:r>
        <w:rPr>
          <w:rFonts w:eastAsia="Times New Roman"/>
          <w:szCs w:val="24"/>
        </w:rPr>
        <w:t>.</w:t>
      </w:r>
      <w:r>
        <w:rPr>
          <w:rFonts w:eastAsia="Times New Roman"/>
          <w:szCs w:val="24"/>
        </w:rPr>
        <w:t>». Βέβαια, εντάξει</w:t>
      </w:r>
      <w:r>
        <w:rPr>
          <w:rFonts w:eastAsia="Times New Roman"/>
          <w:szCs w:val="24"/>
        </w:rPr>
        <w:t>,</w:t>
      </w:r>
      <w:r>
        <w:rPr>
          <w:rFonts w:eastAsia="Times New Roman"/>
          <w:szCs w:val="24"/>
        </w:rPr>
        <w:t xml:space="preserve"> την ΕΡΤ δεν τη συμπαθεί ιδιαίτερα η Αντιπολίτευση, το έχει δηλώσει αυτό και το δηλώνει κάθε φορά. Ένας σημαντικός φορέας ενημέρωσης για όλους τους πολίτες, για την Αντιπολ</w:t>
      </w:r>
      <w:r>
        <w:rPr>
          <w:rFonts w:eastAsia="Times New Roman"/>
          <w:szCs w:val="24"/>
        </w:rPr>
        <w:t>ίτευση δεν είναι.</w:t>
      </w:r>
    </w:p>
    <w:p w14:paraId="6A03DDB0" w14:textId="77777777" w:rsidR="001B1D00" w:rsidRDefault="00D353DD">
      <w:pPr>
        <w:spacing w:after="0" w:line="600" w:lineRule="auto"/>
        <w:ind w:firstLine="720"/>
        <w:jc w:val="both"/>
        <w:rPr>
          <w:rFonts w:eastAsia="Times New Roman"/>
          <w:szCs w:val="24"/>
        </w:rPr>
      </w:pPr>
      <w:r>
        <w:rPr>
          <w:rFonts w:eastAsia="Times New Roman"/>
          <w:szCs w:val="24"/>
        </w:rPr>
        <w:lastRenderedPageBreak/>
        <w:t xml:space="preserve">Και κάτι άλλο που είπε ο κ. Μιχαλίτσης, πραγματικά δεν μπορεί να μη μας συγκλονίζει όλους, γιατί μας φέρνει μνήμες από καταστροφές. Είπε ο κ. Μιχαλίτσης ότι δεν υπήρχε ενιαίος φορέας διαχείρισης </w:t>
      </w:r>
      <w:r>
        <w:rPr>
          <w:rFonts w:eastAsia="Times New Roman"/>
          <w:szCs w:val="24"/>
        </w:rPr>
        <w:t>της</w:t>
      </w:r>
      <w:r>
        <w:rPr>
          <w:rFonts w:eastAsia="Times New Roman"/>
          <w:szCs w:val="24"/>
        </w:rPr>
        <w:t xml:space="preserve"> </w:t>
      </w:r>
      <w:r>
        <w:rPr>
          <w:rFonts w:eastAsia="Times New Roman"/>
          <w:szCs w:val="24"/>
        </w:rPr>
        <w:t>κρί</w:t>
      </w:r>
      <w:r>
        <w:rPr>
          <w:rFonts w:eastAsia="Times New Roman"/>
          <w:szCs w:val="24"/>
        </w:rPr>
        <w:t>σης και αναφερόταν στις πυρκαγιές κα</w:t>
      </w:r>
      <w:r>
        <w:rPr>
          <w:rFonts w:eastAsia="Times New Roman"/>
          <w:szCs w:val="24"/>
        </w:rPr>
        <w:t>ι στις διάφορες άλλες καταστροφές. Για να γίνω πιο σαφής, εάν υπήρχε αυτό για το οποίο συζητάμε σήμερα στις μεγάλες καταστροφές και πυρκαγιές οι οποίες έγιναν στην Πελοπόννησο -κάνω μια αναφορά στην Πελοπόννησο, γιατί εκεί πραγματικά είχαμε πολλά θύματα-</w:t>
      </w:r>
      <w:r>
        <w:rPr>
          <w:rFonts w:eastAsia="Times New Roman"/>
          <w:szCs w:val="24"/>
        </w:rPr>
        <w:t>,</w:t>
      </w:r>
      <w:r>
        <w:rPr>
          <w:rFonts w:eastAsia="Times New Roman"/>
          <w:szCs w:val="24"/>
        </w:rPr>
        <w:t xml:space="preserve"> </w:t>
      </w:r>
      <w:r>
        <w:rPr>
          <w:rFonts w:eastAsia="Times New Roman"/>
          <w:szCs w:val="24"/>
        </w:rPr>
        <w:t>θα μπορούσαν όλες οι υπηρεσίες</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 xml:space="preserve">υροσβεστική, </w:t>
      </w:r>
      <w:r>
        <w:rPr>
          <w:rFonts w:eastAsia="Times New Roman"/>
          <w:szCs w:val="24"/>
        </w:rPr>
        <w:t>Σ</w:t>
      </w:r>
      <w:r>
        <w:rPr>
          <w:rFonts w:eastAsia="Times New Roman"/>
          <w:szCs w:val="24"/>
        </w:rPr>
        <w:t xml:space="preserve">τρατός, και όσες υπηρεσίες δραστηριοποιούνταν για την πυρόσβεση αλλά και για την προστασία των πολιτών θα μπορούσαν να είχαν δράσει συντονισμένα και να είχαμε </w:t>
      </w:r>
      <w:r w:rsidRPr="00A6190F">
        <w:rPr>
          <w:rFonts w:eastAsia="Times New Roman"/>
          <w:szCs w:val="24"/>
        </w:rPr>
        <w:t>πολύ λιγότερες επιπτώσεις.</w:t>
      </w:r>
      <w:r>
        <w:rPr>
          <w:rFonts w:eastAsia="Times New Roman"/>
          <w:szCs w:val="24"/>
        </w:rPr>
        <w:t xml:space="preserve"> </w:t>
      </w:r>
    </w:p>
    <w:p w14:paraId="6A03DDB1" w14:textId="77777777" w:rsidR="001B1D00" w:rsidRDefault="00D353DD">
      <w:pPr>
        <w:spacing w:after="0" w:line="600" w:lineRule="auto"/>
        <w:ind w:firstLine="720"/>
        <w:jc w:val="both"/>
        <w:rPr>
          <w:rFonts w:eastAsia="Times New Roman"/>
          <w:szCs w:val="24"/>
        </w:rPr>
      </w:pPr>
      <w:r>
        <w:rPr>
          <w:rFonts w:eastAsia="Times New Roman"/>
          <w:szCs w:val="24"/>
        </w:rPr>
        <w:lastRenderedPageBreak/>
        <w:t xml:space="preserve">Κυρίες και κύριοι </w:t>
      </w:r>
      <w:r>
        <w:rPr>
          <w:rFonts w:eastAsia="Times New Roman"/>
          <w:szCs w:val="24"/>
        </w:rPr>
        <w:t>συνάδελφοι, το υπό εξέταση σχέδιο νόμου αποτυπώνει με σαφήνεια τη διάθεση της χώρας μας να μην μείνει πίσω τεχνολογικά, αλλά να εξελιχθεί και να αξιοποιήσει τη δορυφορική τεχνολογία και τις καινοτόμες εφαρμογές προς όφελός της σε διάφορους αναπτυξιακούς το</w:t>
      </w:r>
      <w:r>
        <w:rPr>
          <w:rFonts w:eastAsia="Times New Roman"/>
          <w:szCs w:val="24"/>
        </w:rPr>
        <w:t>μείς. Βέβαια, για την επίτευξη του στόχου αυτού έπρεπε να προβλεφθεί ένα πλαίσιο κανόνων και προϋποθέσεων και αυτό προωθεί το συγκεκριμένο σχέδιο νόμου.</w:t>
      </w:r>
    </w:p>
    <w:p w14:paraId="6A03DDB2" w14:textId="77777777" w:rsidR="001B1D00" w:rsidRDefault="00D353DD">
      <w:pPr>
        <w:spacing w:after="0" w:line="600" w:lineRule="auto"/>
        <w:ind w:firstLine="720"/>
        <w:jc w:val="both"/>
        <w:rPr>
          <w:rFonts w:eastAsia="Times New Roman"/>
          <w:szCs w:val="24"/>
        </w:rPr>
      </w:pPr>
      <w:r>
        <w:rPr>
          <w:rFonts w:eastAsia="Times New Roman"/>
          <w:szCs w:val="24"/>
        </w:rPr>
        <w:t>Ειδικότερα, κατά το πρώτο σκέλος η Ελλάδα προβαίνει στην κατάρτιση εθνικής νομοθεσίας για την άσκηση δι</w:t>
      </w:r>
      <w:r>
        <w:rPr>
          <w:rFonts w:eastAsia="Times New Roman"/>
          <w:szCs w:val="24"/>
        </w:rPr>
        <w:t xml:space="preserve">αστημικών δραστηριοτήτων ενισχύοντας με τον τρόπο αυτό τον ρόλο και την παρουσία της σε διεθνές επίπεδο μεταξύ των διαστημικών εθνών. Η δε διαδικασία αδειοδότησης και καταχώρησης διαστημικών αντικειμένων σε </w:t>
      </w:r>
      <w:r>
        <w:rPr>
          <w:rFonts w:eastAsia="Times New Roman"/>
          <w:szCs w:val="24"/>
        </w:rPr>
        <w:lastRenderedPageBreak/>
        <w:t>μητρώο-αρχείο επιβάλλεται για λόγους έμπρακτης τή</w:t>
      </w:r>
      <w:r>
        <w:rPr>
          <w:rFonts w:eastAsia="Times New Roman"/>
          <w:szCs w:val="24"/>
        </w:rPr>
        <w:t>ρησης της νομιμότητας σε διεθνές επίπεδο, όπως αξιολογείται στην αιτιολογική έκθεση.</w:t>
      </w:r>
    </w:p>
    <w:p w14:paraId="6A03DDB3" w14:textId="77777777" w:rsidR="001B1D00" w:rsidRDefault="00D353DD">
      <w:pPr>
        <w:spacing w:after="0" w:line="600" w:lineRule="auto"/>
        <w:ind w:firstLine="720"/>
        <w:jc w:val="both"/>
        <w:rPr>
          <w:rFonts w:eastAsia="Times New Roman"/>
          <w:szCs w:val="24"/>
        </w:rPr>
      </w:pPr>
      <w:r>
        <w:rPr>
          <w:rFonts w:eastAsia="Times New Roman"/>
          <w:szCs w:val="24"/>
        </w:rPr>
        <w:t>Ως προ τη σύσταση -για πρώτη φορά στην Ελλάδα- ενός διαστημικού οργανισμού με συντονιστικές και αποφασιστικές αρμοδιότητες η αναγκαιότητα είναι νομίζω προφανής.</w:t>
      </w:r>
    </w:p>
    <w:p w14:paraId="6A03DDB4" w14:textId="77777777" w:rsidR="001B1D00" w:rsidRDefault="00D353DD">
      <w:pPr>
        <w:spacing w:after="0" w:line="600" w:lineRule="auto"/>
        <w:ind w:firstLine="720"/>
        <w:jc w:val="both"/>
        <w:rPr>
          <w:rFonts w:eastAsia="Times New Roman"/>
          <w:szCs w:val="24"/>
        </w:rPr>
      </w:pPr>
      <w:r>
        <w:rPr>
          <w:rFonts w:eastAsia="Times New Roman"/>
          <w:szCs w:val="24"/>
        </w:rPr>
        <w:t>Η Ελλάδα ε</w:t>
      </w:r>
      <w:r>
        <w:rPr>
          <w:rFonts w:eastAsia="Times New Roman"/>
          <w:szCs w:val="24"/>
        </w:rPr>
        <w:t>ίναι από τις ελάχιστες χώρες της Ευρωπαϊκής Ένωσης που δεν διαθέτει έναν αντίστοιχο φορέα, προκειμένου να αξιοποιεί εμπορικά, επιστημονικά και ερευνητικά τα δικαιώματά της σε διαστημικό φάσμα, καθώς και την πληθώρα ερευνητικών και επιστημονικών εφαρμογών κ</w:t>
      </w:r>
      <w:r>
        <w:rPr>
          <w:rFonts w:eastAsia="Times New Roman"/>
          <w:szCs w:val="24"/>
        </w:rPr>
        <w:t xml:space="preserve">αι πόρων που διαθέτουν οι ευρωπαϊκοί και διεθνείς οργανισμοί. Γι’ αυτό και συνιστάται ανώνυμη εταιρεία με την επωνυμία </w:t>
      </w:r>
      <w:r>
        <w:rPr>
          <w:rFonts w:eastAsia="Times New Roman"/>
          <w:szCs w:val="24"/>
        </w:rPr>
        <w:t>«</w:t>
      </w:r>
      <w:r>
        <w:rPr>
          <w:rFonts w:eastAsia="Times New Roman"/>
          <w:szCs w:val="24"/>
        </w:rPr>
        <w:t xml:space="preserve">Ελληνικός Διαστημικός Οργανισμός </w:t>
      </w:r>
      <w:r>
        <w:rPr>
          <w:rFonts w:eastAsia="Times New Roman"/>
          <w:szCs w:val="24"/>
        </w:rPr>
        <w:t>Α.Ε.»</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 xml:space="preserve">ΕΛΔΟ </w:t>
      </w:r>
      <w:r>
        <w:rPr>
          <w:rFonts w:eastAsia="Times New Roman"/>
          <w:szCs w:val="24"/>
        </w:rPr>
        <w:lastRenderedPageBreak/>
        <w:t>Α.Ε.</w:t>
      </w:r>
      <w:r>
        <w:rPr>
          <w:rFonts w:eastAsia="Times New Roman"/>
          <w:szCs w:val="24"/>
        </w:rPr>
        <w:t>»</w:t>
      </w:r>
      <w:r>
        <w:rPr>
          <w:rFonts w:eastAsia="Times New Roman"/>
          <w:szCs w:val="24"/>
        </w:rPr>
        <w:t xml:space="preserve"> και προσδιορίζεται ο σκοπός της εταιρείας για την αξιοποίηση των δικαιωμάτων του ελλ</w:t>
      </w:r>
      <w:r>
        <w:rPr>
          <w:rFonts w:eastAsia="Times New Roman"/>
          <w:szCs w:val="24"/>
        </w:rPr>
        <w:t>ηνικού δημοσίου σε δορυφορικά και διαστημικά αντικείμενα για παροχή της προβλεπόμενης συνδρομής προς το δημόσιο αναφορικά με δορυφορικά και διαστημικά θέματα, συμμετοχή σε ευρωπαϊκούς και διεθνείς οργανισμούς, σχεδίαση σχετικών προγραμμάτων, ανάπτυξη συνερ</w:t>
      </w:r>
      <w:r>
        <w:rPr>
          <w:rFonts w:eastAsia="Times New Roman"/>
          <w:szCs w:val="24"/>
        </w:rPr>
        <w:t>γασιών, ανταλλαγή γνώσης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6A03DDB5" w14:textId="77777777" w:rsidR="001B1D00" w:rsidRDefault="00D353DD">
      <w:pPr>
        <w:spacing w:after="0" w:line="600" w:lineRule="auto"/>
        <w:ind w:firstLine="720"/>
        <w:jc w:val="both"/>
        <w:rPr>
          <w:rFonts w:eastAsia="Times New Roman"/>
          <w:szCs w:val="24"/>
        </w:rPr>
      </w:pPr>
      <w:r>
        <w:rPr>
          <w:rFonts w:eastAsia="Times New Roman"/>
          <w:szCs w:val="24"/>
        </w:rPr>
        <w:t xml:space="preserve">Στο σημείο αυτό να αναφέρουμε ότι για θέματα εθνικής ασφαλείας προβλέπεται η διατήρηση διοικητικής και επιχειρησιακής αυτονομίας του Υπουργείου Εθνικής Άμυνας σε σχέση με την εταιρεία, όσον αφορά στα διαστημικά προγράμματα </w:t>
      </w:r>
      <w:r>
        <w:rPr>
          <w:rFonts w:eastAsia="Times New Roman"/>
          <w:szCs w:val="24"/>
        </w:rPr>
        <w:t xml:space="preserve">και εφαρμογές που εξυπηρετούν την εθνική άμυνα. Μεταξύ άλλων, για την εταιρεία ρυθμίζονται τα προφανή: θέματα εσωτερικής λειτουργίας, ασφάλειας και </w:t>
      </w:r>
      <w:r>
        <w:rPr>
          <w:rFonts w:eastAsia="Times New Roman"/>
          <w:szCs w:val="24"/>
        </w:rPr>
        <w:lastRenderedPageBreak/>
        <w:t>διαβάθμισης προσωπικού, προστασίας προσωπικών δεδομένων και απόρρητων πληροφοριών, καθώς και ελέγχου της ετα</w:t>
      </w:r>
      <w:r>
        <w:rPr>
          <w:rFonts w:eastAsia="Times New Roman"/>
          <w:szCs w:val="24"/>
        </w:rPr>
        <w:t>ιρείας και λοιπές διατάξεις.</w:t>
      </w:r>
    </w:p>
    <w:p w14:paraId="6A03DDB6" w14:textId="77777777" w:rsidR="001B1D00" w:rsidRDefault="00D353DD">
      <w:pPr>
        <w:spacing w:after="0" w:line="600" w:lineRule="auto"/>
        <w:ind w:firstLine="720"/>
        <w:jc w:val="both"/>
        <w:rPr>
          <w:rFonts w:eastAsia="Times New Roman"/>
          <w:szCs w:val="24"/>
        </w:rPr>
      </w:pPr>
      <w:r>
        <w:rPr>
          <w:rFonts w:eastAsia="Times New Roman"/>
          <w:szCs w:val="24"/>
        </w:rPr>
        <w:t>Ευελπιστούμε πως οι νέες τεχνολογίες θα φέρουν σημαντική βελτίωση στην καθημερινότητα των πολιτών, καθώς θα καλύπτουν με συνέπεια τις ιδιαίτερες ανάγκες απομακρυσμένων περιοχών με ευρύτερη κάλυψη του δικτύου, ενώ όσον αφορά τον</w:t>
      </w:r>
      <w:r>
        <w:rPr>
          <w:rFonts w:eastAsia="Times New Roman"/>
          <w:szCs w:val="24"/>
        </w:rPr>
        <w:t xml:space="preserve"> πρωτογενή τομέα η περαιτέρω χρήση ψηφιακών εφαρμογών στη γεωργία θα βελτιστοποιήσει την παραγωγή, άρα την τοπική και εθνική οικονομία.</w:t>
      </w:r>
    </w:p>
    <w:p w14:paraId="6A03DDB7" w14:textId="77777777" w:rsidR="001B1D00" w:rsidRDefault="00D353DD">
      <w:pPr>
        <w:spacing w:after="0" w:line="600" w:lineRule="auto"/>
        <w:ind w:firstLine="720"/>
        <w:jc w:val="both"/>
        <w:rPr>
          <w:rFonts w:eastAsia="Times New Roman"/>
          <w:szCs w:val="24"/>
        </w:rPr>
      </w:pPr>
      <w:r>
        <w:rPr>
          <w:rFonts w:eastAsia="Times New Roman"/>
          <w:szCs w:val="24"/>
        </w:rPr>
        <w:t>Το διάστημα μπορεί να παίξει έναν σημαίνοντα ρόλο στη βελτίωση της καθημερινότητας, στην οικονομική ανάπτυξη, στη λειτου</w:t>
      </w:r>
      <w:r>
        <w:rPr>
          <w:rFonts w:eastAsia="Times New Roman"/>
          <w:szCs w:val="24"/>
        </w:rPr>
        <w:t xml:space="preserve">ργία του κράτους και βεβαίως στην ασφάλεια και την άμυνα της χώρας. Πέραν αυτού, πρόκειται για μια εκπεφρασμένη ανάγκη της </w:t>
      </w:r>
      <w:r>
        <w:rPr>
          <w:rFonts w:eastAsia="Times New Roman"/>
          <w:szCs w:val="24"/>
        </w:rPr>
        <w:lastRenderedPageBreak/>
        <w:t>χώρας μας που έχει επισημανθεί εδώ και πολλά χρόνια, κάτι που συνειδητοποιήσαμε και από το σύνολο του επιστημονικού κόσμου κατά τις σ</w:t>
      </w:r>
      <w:r>
        <w:rPr>
          <w:rFonts w:eastAsia="Times New Roman"/>
          <w:szCs w:val="24"/>
        </w:rPr>
        <w:t>υνεδριάσεις.</w:t>
      </w:r>
    </w:p>
    <w:p w14:paraId="6A03DDB8" w14:textId="77777777" w:rsidR="001B1D00" w:rsidRDefault="00D353DD">
      <w:pPr>
        <w:spacing w:after="0" w:line="600" w:lineRule="auto"/>
        <w:ind w:firstLine="720"/>
        <w:jc w:val="both"/>
        <w:rPr>
          <w:rFonts w:eastAsia="Times New Roman"/>
          <w:szCs w:val="24"/>
        </w:rPr>
      </w:pPr>
      <w:r>
        <w:rPr>
          <w:rFonts w:eastAsia="Times New Roman"/>
          <w:szCs w:val="24"/>
        </w:rPr>
        <w:t>Η χώρα έχει μεγάλη ανάγκη τον Ελληνικό Διαστημικό Οργανισμό. Η Ελλάδα είναι από τις ελάχιστες χώρες της Ευρωπαϊκής Ένωσης που δεν διαθέτει έναν αντίστοιχο φορέα σε σχέση με άλλα κράτη προκειμένου να αξιοποιεί εμπορικά, επιστημονικά και ερευνητ</w:t>
      </w:r>
      <w:r>
        <w:rPr>
          <w:rFonts w:eastAsia="Times New Roman"/>
          <w:szCs w:val="24"/>
        </w:rPr>
        <w:t>ικά τα δικαιώματά της σε διαστημικό φάσμα, καθώς και την πληθώρα ερευνητικών και επιστημονικών εφαρμογών και πόρων που διαθέτουν οι ευρωπαϊκοί και διεθνείς οργανισμοί.</w:t>
      </w:r>
    </w:p>
    <w:p w14:paraId="6A03DDB9" w14:textId="77777777" w:rsidR="001B1D00" w:rsidRDefault="00D353DD">
      <w:pPr>
        <w:spacing w:after="0" w:line="600" w:lineRule="auto"/>
        <w:ind w:firstLine="720"/>
        <w:jc w:val="both"/>
        <w:rPr>
          <w:rFonts w:eastAsia="Times New Roman"/>
          <w:szCs w:val="24"/>
        </w:rPr>
      </w:pPr>
      <w:r>
        <w:rPr>
          <w:rFonts w:eastAsia="Times New Roman"/>
          <w:szCs w:val="24"/>
        </w:rPr>
        <w:t>Επιβάλλεται να έχουμε μια εθνική στρατηγική για το διάστημα, η οποία θα επενδύει χρήματα</w:t>
      </w:r>
      <w:r>
        <w:rPr>
          <w:rFonts w:eastAsia="Times New Roman"/>
          <w:szCs w:val="24"/>
        </w:rPr>
        <w:t xml:space="preserve"> στη χώρα, στο κομμάτι της έρευνας </w:t>
      </w:r>
      <w:r>
        <w:rPr>
          <w:rFonts w:eastAsia="Times New Roman"/>
          <w:szCs w:val="24"/>
        </w:rPr>
        <w:lastRenderedPageBreak/>
        <w:t>και ανάπτυξης, στην ανάπτυξη προϊόντων και οργανωμένα θα βγαίνουμε στο εξωτερικό.</w:t>
      </w:r>
    </w:p>
    <w:p w14:paraId="6A03DDB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Η ίδρυση αυτού του </w:t>
      </w:r>
      <w:r>
        <w:rPr>
          <w:rFonts w:eastAsia="Times New Roman" w:cs="Times New Roman"/>
          <w:szCs w:val="24"/>
        </w:rPr>
        <w:t>ο</w:t>
      </w:r>
      <w:r>
        <w:rPr>
          <w:rFonts w:eastAsia="Times New Roman" w:cs="Times New Roman"/>
          <w:szCs w:val="24"/>
        </w:rPr>
        <w:t>ργανισμού θα αποτελέσει για τη χώρα ένα σημείο αναφοράς για όλα τα προγράμματα για διεθνείς και διακρατικές σχέσεις, όπ</w:t>
      </w:r>
      <w:r>
        <w:rPr>
          <w:rFonts w:eastAsia="Times New Roman" w:cs="Times New Roman"/>
          <w:szCs w:val="24"/>
        </w:rPr>
        <w:t xml:space="preserve">ως επίσης και για τη χάραξη μιας ενιαίας πολιτικής από τη χώρα στο διάστημα τόσο για το τηλεπικοινωνιακό </w:t>
      </w:r>
      <w:r>
        <w:rPr>
          <w:rFonts w:eastAsia="Times New Roman" w:cs="Times New Roman"/>
          <w:szCs w:val="24"/>
        </w:rPr>
        <w:t>Δ</w:t>
      </w:r>
      <w:r>
        <w:rPr>
          <w:rFonts w:eastAsia="Times New Roman" w:cs="Times New Roman"/>
          <w:szCs w:val="24"/>
        </w:rPr>
        <w:t>ιάστημα όσο και για τις διάφορες εφαρμογές που υπάρχουν στην καθημερινότητα.</w:t>
      </w:r>
    </w:p>
    <w:p w14:paraId="6A03DDB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Θεωρούμε λοιπόν, αυτή την κίνηση μια πραγματικά διαρθρωτική αλλαγή από αυ</w:t>
      </w:r>
      <w:r>
        <w:rPr>
          <w:rFonts w:eastAsia="Times New Roman" w:cs="Times New Roman"/>
          <w:szCs w:val="24"/>
        </w:rPr>
        <w:t>τές που χρειάζεται η χώρα, μια κίνηση η οποία θα συμβάλει στην οικονομία και θα πετύχει να προσελκύσει πολύ σημαντικές επενδύσεις στη χώρα, αλλά και να φέρει πίσω ερευνητικά έργα και κυρίως το άξιο επιστημονικό μας δυναμικό.</w:t>
      </w:r>
    </w:p>
    <w:p w14:paraId="6A03DDB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w:t>
      </w:r>
      <w:r>
        <w:rPr>
          <w:rFonts w:eastAsia="Times New Roman" w:cs="Times New Roman"/>
          <w:szCs w:val="24"/>
        </w:rPr>
        <w:t>χρειάζεται συντονισμός, προγραμματισμός και στρατηγικό πλαίσιο για να διοικηθεί η συμμετοχή της χώρας στο διάστημα. Το σχέδιο νόμου ενισχύει, οργανώνει και διασφαλίζει την παρουσία μας στο διάστημα. Δεν είναι δυνατόν να είμαστε αντίθετοι σε κάτι τέτοιο και</w:t>
      </w:r>
      <w:r>
        <w:rPr>
          <w:rFonts w:eastAsia="Times New Roman" w:cs="Times New Roman"/>
          <w:szCs w:val="24"/>
        </w:rPr>
        <w:t xml:space="preserve"> στις ευκαιρίες που ανοίγονται σε ένα συνεχώς αναπτυσσόμενο φάσμα εμπορικών και οικονομικών δραστηριοτήτων.</w:t>
      </w:r>
    </w:p>
    <w:p w14:paraId="6A03DDB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Οι Ανεξάρτητοι Έλληνες στηρίζουμε την προσπάθεια της χώρας μας να μην μείνει πίσω τεχνολογικά, αλλά να εξελιχθεί και να αξιοποιήσει τη δορυφορική τε</w:t>
      </w:r>
      <w:r>
        <w:rPr>
          <w:rFonts w:eastAsia="Times New Roman" w:cs="Times New Roman"/>
          <w:szCs w:val="24"/>
        </w:rPr>
        <w:t>χνολογία και τις καινοτόμες εφαρμογές προς όφελός της. Και οι Ανεξάρτητοι Έλληνες είμαστε θετικοί στο νομοσχέδιο.</w:t>
      </w:r>
    </w:p>
    <w:p w14:paraId="6A03DDB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A03DDBF" w14:textId="77777777" w:rsidR="001B1D00" w:rsidRDefault="00D353DD">
      <w:pPr>
        <w:spacing w:after="0" w:line="600" w:lineRule="auto"/>
        <w:ind w:left="720" w:firstLine="720"/>
        <w:jc w:val="both"/>
        <w:rPr>
          <w:rFonts w:eastAsia="Times New Roman" w:cs="Times New Roman"/>
          <w:szCs w:val="24"/>
        </w:rPr>
      </w:pPr>
      <w:r>
        <w:rPr>
          <w:rFonts w:eastAsia="Times New Roman" w:cs="Times New Roman"/>
          <w:szCs w:val="24"/>
        </w:rPr>
        <w:lastRenderedPageBreak/>
        <w:t>(Χειροκροτήματα από τις πτέρυγες του ΣΥΡΙΖΑ και των ΑΝΕΛ)</w:t>
      </w:r>
    </w:p>
    <w:p w14:paraId="6A03DDC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 Ιωάννης Σαρίδης α</w:t>
      </w:r>
      <w:r>
        <w:rPr>
          <w:rFonts w:eastAsia="Times New Roman" w:cs="Times New Roman"/>
          <w:szCs w:val="24"/>
        </w:rPr>
        <w:t>πό την Ένωση Κεντρώων.</w:t>
      </w:r>
    </w:p>
    <w:p w14:paraId="6A03DDC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κύριε Πρόεδρε.</w:t>
      </w:r>
    </w:p>
    <w:p w14:paraId="6A03DDC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w:t>
      </w:r>
      <w:r>
        <w:rPr>
          <w:rFonts w:eastAsia="Times New Roman" w:cs="Times New Roman"/>
          <w:szCs w:val="24"/>
        </w:rPr>
        <w:t xml:space="preserve">ειλικρινά </w:t>
      </w:r>
      <w:r>
        <w:rPr>
          <w:rFonts w:eastAsia="Times New Roman" w:cs="Times New Roman"/>
          <w:szCs w:val="24"/>
        </w:rPr>
        <w:t>ποιος αμφισβητεί πως θα πρέπει να οδηγήσουμε τη χώρα σε διέξοδο από τα προβλήματα στα οποία έχει περιέλθει; Πιστεύω κανείς. Πρέπει</w:t>
      </w:r>
      <w:r>
        <w:rPr>
          <w:rFonts w:eastAsia="Times New Roman" w:cs="Times New Roman"/>
          <w:szCs w:val="24"/>
        </w:rPr>
        <w:t xml:space="preserve"> να νομοθετήσουμε προς αυτή την κατεύθυνση. Κι αυτό δεν μπορεί κανείς να το αμφισβητήσει. Είναι ευθύνη μας. Είναι ευθύνη όλων. Είναι συλλογική ευθύνη. Τα πολλά λόγια, λοιπόν, είναι φτώχεια. Το πώς μπορούμε να ντύσουμε ένα νομοσχέδιο με το οποίο συμφωνούμε </w:t>
      </w:r>
      <w:r>
        <w:rPr>
          <w:rFonts w:eastAsia="Times New Roman" w:cs="Times New Roman"/>
          <w:szCs w:val="24"/>
        </w:rPr>
        <w:t>ή δεν συμφωνούμε είναι φτώχεια.</w:t>
      </w:r>
    </w:p>
    <w:p w14:paraId="6A03DDC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Το πολιτικό προσωπικό της χώρας καλείται να δώσει λύσεις. Η Κυβέρνηση καλείται να δώσει λύσεις. Η Αντιπολίτευση από τη δική της πλευρά προτείνει τις δικές της λύσεις, τις οποίες αν είναι δυνατόν να τις λάβει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της η Κ</w:t>
      </w:r>
      <w:r>
        <w:rPr>
          <w:rFonts w:eastAsia="Times New Roman" w:cs="Times New Roman"/>
          <w:szCs w:val="24"/>
        </w:rPr>
        <w:t>υβέρνηση, ίσως οδηγηθούμε και σε καλύτερες μέρες. Λύσεις και κατευθύνσεις με σαφήνεια, με σχεδιασμό, με καθαρότητα. Οτιδήποτε άλλο δεν δίνει λύσεις, δεν οδηγεί στη διέξοδο, δεν οδηγεί στο αύριο με σιγουριά. Πολλές φορές το κάνει ενδεχομένως και πιο γκρίζο.</w:t>
      </w:r>
      <w:r>
        <w:rPr>
          <w:rFonts w:eastAsia="Times New Roman" w:cs="Times New Roman"/>
          <w:szCs w:val="24"/>
        </w:rPr>
        <w:t xml:space="preserve"> Γεννάει προβλήματα. Ό,τι δεν είναι από την αρχή ξεκάθαρο, ό,τι επιδέχεται παρερμηνείες γεννάει προβλήματα. Κι αυτό το βλέπουμε μπροστά μας, στο μέλλον.</w:t>
      </w:r>
    </w:p>
    <w:p w14:paraId="6A03DDC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Ένωση Κεντρώων, κύριε Υπουργέ, αγαπητοί συνάδελφοι, θα ψηφίσει «</w:t>
      </w:r>
      <w:r>
        <w:rPr>
          <w:rFonts w:eastAsia="Times New Roman" w:cs="Times New Roman"/>
          <w:szCs w:val="24"/>
        </w:rPr>
        <w:t>π</w:t>
      </w:r>
      <w:r>
        <w:rPr>
          <w:rFonts w:eastAsia="Times New Roman" w:cs="Times New Roman"/>
          <w:szCs w:val="24"/>
        </w:rPr>
        <w:t>αρών» σε αυτό το πολύ σημαντικό νομο</w:t>
      </w:r>
      <w:r>
        <w:rPr>
          <w:rFonts w:eastAsia="Times New Roman" w:cs="Times New Roman"/>
          <w:szCs w:val="24"/>
        </w:rPr>
        <w:t>σχέδιο. Οφείλω να ομολογήσω πως αναγκάζεται να ψηφίσει «</w:t>
      </w:r>
      <w:r>
        <w:rPr>
          <w:rFonts w:eastAsia="Times New Roman" w:cs="Times New Roman"/>
          <w:szCs w:val="24"/>
        </w:rPr>
        <w:t>π</w:t>
      </w:r>
      <w:r>
        <w:rPr>
          <w:rFonts w:eastAsia="Times New Roman" w:cs="Times New Roman"/>
          <w:szCs w:val="24"/>
        </w:rPr>
        <w:t xml:space="preserve">αρών». Ο </w:t>
      </w:r>
      <w:r>
        <w:rPr>
          <w:rFonts w:eastAsia="Times New Roman" w:cs="Times New Roman"/>
          <w:szCs w:val="24"/>
        </w:rPr>
        <w:lastRenderedPageBreak/>
        <w:t>βασικός λόγος που δεν καταψηφίζουμε αυτό το νομοσχέδιο είναι το γεγονός πως συμφωνούμε κι εμείς ότι έχει έρθει επιτέλους η ώρα να αποκτήσει και η χώρα μας αφ</w:t>
      </w:r>
      <w:r>
        <w:rPr>
          <w:rFonts w:eastAsia="Times New Roman" w:cs="Times New Roman"/>
          <w:szCs w:val="24"/>
        </w:rPr>
        <w:t xml:space="preserve">’ </w:t>
      </w:r>
      <w:r>
        <w:rPr>
          <w:rFonts w:eastAsia="Times New Roman" w:cs="Times New Roman"/>
          <w:szCs w:val="24"/>
        </w:rPr>
        <w:t>ενός ένα σύγχρονο και σαφές πλα</w:t>
      </w:r>
      <w:r>
        <w:rPr>
          <w:rFonts w:eastAsia="Times New Roman" w:cs="Times New Roman"/>
          <w:szCs w:val="24"/>
        </w:rPr>
        <w:t>ίσιο για τις διαστημικές δραστηριότητες και αφ</w:t>
      </w:r>
      <w:r>
        <w:rPr>
          <w:rFonts w:eastAsia="Times New Roman" w:cs="Times New Roman"/>
          <w:szCs w:val="24"/>
        </w:rPr>
        <w:t xml:space="preserve">’ </w:t>
      </w:r>
      <w:r>
        <w:rPr>
          <w:rFonts w:eastAsia="Times New Roman" w:cs="Times New Roman"/>
          <w:szCs w:val="24"/>
        </w:rPr>
        <w:t xml:space="preserve">ετέρου έναν οργανισμό που να προσφέρει την απαραίτητη στήριξη στις προσπάθειες των τριών χιλιάδων και πλέον Ελλήνων επιστημόνων, οι οποίοι κόντρα στο ρεύμα έμειναν στην πατρίδα και παλεύουν κάτω από αντίξοες </w:t>
      </w:r>
      <w:r>
        <w:rPr>
          <w:rFonts w:eastAsia="Times New Roman" w:cs="Times New Roman"/>
          <w:szCs w:val="24"/>
        </w:rPr>
        <w:t>ομολογουμένως συνθήκες, αλλά και για να μπορέσουν να γυρίσουν πίσω κάποιοι άλλοι επιστήμονες οι οποίοι έχουν φύγει στο εξωτερικό για να στηρίξουν τη συλλογική αυτή προσπάθεια της χώρας μας.</w:t>
      </w:r>
    </w:p>
    <w:p w14:paraId="6A03DDC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πρόταση του Υπουργείου διακρίνεται σε τρία κεφάλαια. Στο πρώτο κ</w:t>
      </w:r>
      <w:r>
        <w:rPr>
          <w:rFonts w:eastAsia="Times New Roman" w:cs="Times New Roman"/>
          <w:szCs w:val="24"/>
        </w:rPr>
        <w:t xml:space="preserve">εφάλαιο και στα άρθρα 1-17 νομοθετούμε ένα ρυθμιστικό </w:t>
      </w:r>
      <w:r>
        <w:rPr>
          <w:rFonts w:eastAsia="Times New Roman" w:cs="Times New Roman"/>
          <w:szCs w:val="24"/>
        </w:rPr>
        <w:lastRenderedPageBreak/>
        <w:t>και κανονιστικό πλαίσιο λειτουργίας και συντονισμού της διαστημικής δραστηριότητας.</w:t>
      </w:r>
    </w:p>
    <w:p w14:paraId="6A03DDC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Κι ενώ όλοι παραδεχόμαστε πως αυτό το πλαίσιο είναι άκρως απαραίτητο</w:t>
      </w:r>
      <w:r>
        <w:rPr>
          <w:rFonts w:eastAsia="Times New Roman" w:cs="Times New Roman"/>
          <w:szCs w:val="24"/>
        </w:rPr>
        <w:t>,</w:t>
      </w:r>
      <w:r>
        <w:rPr>
          <w:rFonts w:eastAsia="Times New Roman" w:cs="Times New Roman"/>
          <w:szCs w:val="24"/>
        </w:rPr>
        <w:t xml:space="preserve"> αν φυσικά θέλουμε να σταματήσουμε να είμαστε ουρ</w:t>
      </w:r>
      <w:r>
        <w:rPr>
          <w:rFonts w:eastAsia="Times New Roman" w:cs="Times New Roman"/>
          <w:szCs w:val="24"/>
        </w:rPr>
        <w:t>αγοί στον συγκριμένο τομέα, δυσκολευόμαστε να πιστέψουμε πως τα όσα συμπεριλαμβάνονται και προβλέπονται στα άρθρα 1-17 επαρκούν και ότι δεν θα χρειαστούν περαιτέρω αλλαγές και διορθώσεις και μάλιστα πάρα πολύ σύντομα.</w:t>
      </w:r>
    </w:p>
    <w:p w14:paraId="6A03DDC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εταξύ άλλων, λοιπόν, στα άρθρα 11 και</w:t>
      </w:r>
      <w:r>
        <w:rPr>
          <w:rFonts w:eastAsia="Times New Roman" w:cs="Times New Roman"/>
          <w:szCs w:val="24"/>
        </w:rPr>
        <w:t xml:space="preserve"> 13 καθορίζεται και η διεθνής ευθύνη του ελληνικού κράτους για τυχόν ζημιές που μπορεί να προκληθούν από αντικείμενα. Πρέπει, λοιπόν, να είμαστε πάρα </w:t>
      </w:r>
      <w:r>
        <w:rPr>
          <w:rFonts w:eastAsia="Times New Roman" w:cs="Times New Roman"/>
          <w:szCs w:val="24"/>
        </w:rPr>
        <w:lastRenderedPageBreak/>
        <w:t>πολύ προσεκτικοί και να γνωρίζουμε πως κατά τη διάρκεια της περιπέτειας, που λέγεται εξερεύνηση και αξιοπο</w:t>
      </w:r>
      <w:r>
        <w:rPr>
          <w:rFonts w:eastAsia="Times New Roman" w:cs="Times New Roman"/>
          <w:szCs w:val="24"/>
        </w:rPr>
        <w:t>ίηση του διαστήματος, κάθε λάθος μπορεί να κοστίσει ακριβά.</w:t>
      </w:r>
    </w:p>
    <w:p w14:paraId="6A03DDC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διαδικασία της αδειοδότησης των διαστημικών δραστηριοτήτων οφείλει να είναι μεν πολύ αυστηρή, αλλά θα πρέπει να είναι εξίσου ευέλικτη και να μην επιτρέπει να χάνονται ευκαιρίες λόγω της γραφειοκ</w:t>
      </w:r>
      <w:r>
        <w:rPr>
          <w:rFonts w:eastAsia="Times New Roman" w:cs="Times New Roman"/>
          <w:szCs w:val="24"/>
        </w:rPr>
        <w:t>ρατίας. Το αν θα επιτύχουμε να ισορροπήσουμε ανάμεσα στον αποκλεισμό από τη μια και των οπορτουνιστικών και πρόχειρων προτάσεων από την άλλη, των πραγματικά καινοτόμων και πρωτοποριακών ιδεών, θα φανεί αυτό το πράγμα στην πορεία.</w:t>
      </w:r>
    </w:p>
    <w:p w14:paraId="6A03DDC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Δεν μπορεί κανείς να προβλ</w:t>
      </w:r>
      <w:r>
        <w:rPr>
          <w:rFonts w:eastAsia="Times New Roman" w:cs="Times New Roman"/>
          <w:szCs w:val="24"/>
        </w:rPr>
        <w:t xml:space="preserve">έψει εάν το προτεινόμενο πλαίσιο θα αντέξει στις δοκιμασίες στις οποίες θα εκτεθεί από τη λειτουργία των αγορών, ούτε το αν θα μπορέσει να προστατεύει τις </w:t>
      </w:r>
      <w:r>
        <w:rPr>
          <w:rFonts w:eastAsia="Times New Roman" w:cs="Times New Roman"/>
          <w:szCs w:val="24"/>
          <w:lang w:val="en-US"/>
        </w:rPr>
        <w:t>start</w:t>
      </w:r>
      <w:r>
        <w:rPr>
          <w:rFonts w:eastAsia="Times New Roman" w:cs="Times New Roman"/>
          <w:szCs w:val="24"/>
        </w:rPr>
        <w:t>-</w:t>
      </w:r>
      <w:r>
        <w:rPr>
          <w:rFonts w:eastAsia="Times New Roman" w:cs="Times New Roman"/>
          <w:szCs w:val="24"/>
          <w:lang w:val="en-US"/>
        </w:rPr>
        <w:t>up</w:t>
      </w:r>
      <w:r>
        <w:rPr>
          <w:rFonts w:eastAsia="Times New Roman" w:cs="Times New Roman"/>
          <w:szCs w:val="24"/>
        </w:rPr>
        <w:t xml:space="preserve"> </w:t>
      </w:r>
      <w:r>
        <w:rPr>
          <w:rFonts w:eastAsia="Times New Roman" w:cs="Times New Roman"/>
          <w:szCs w:val="24"/>
        </w:rPr>
        <w:lastRenderedPageBreak/>
        <w:t>εταιρείες που θα δοκιμάσουν την τύχη τους. Γι’ αυτόν τον λόγο αποκτά ιδιαίτερη σημασία το ότ</w:t>
      </w:r>
      <w:r>
        <w:rPr>
          <w:rFonts w:eastAsia="Times New Roman" w:cs="Times New Roman"/>
          <w:szCs w:val="24"/>
        </w:rPr>
        <w:t>ι επιλέξατε -και ορθώς κατά τη γνώμη μου- ως βάση για τη νομοθετική σας πρωτοβουλία τα ειρηνικά πρότυπα που επικύρωσε ο ΟΗΕ το 2013.</w:t>
      </w:r>
    </w:p>
    <w:p w14:paraId="6A03DDC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Με τις διατάξεις του δεύτερου κεφαλαίου ιδρύεται και στελεχώνεται ο Ελληνικός Οργανισμός Διαστήματος</w:t>
      </w:r>
      <w:r>
        <w:rPr>
          <w:rFonts w:eastAsia="Times New Roman" w:cs="Times New Roman"/>
          <w:szCs w:val="24"/>
        </w:rPr>
        <w:t>,</w:t>
      </w:r>
      <w:r>
        <w:rPr>
          <w:rFonts w:eastAsia="Times New Roman" w:cs="Times New Roman"/>
          <w:szCs w:val="24"/>
        </w:rPr>
        <w:t xml:space="preserve"> ο οποίος και θα επιφο</w:t>
      </w:r>
      <w:r>
        <w:rPr>
          <w:rFonts w:eastAsia="Times New Roman" w:cs="Times New Roman"/>
          <w:szCs w:val="24"/>
        </w:rPr>
        <w:t>ρτιστεί με όλες τις ευθύνες που προκύπτουν από το πλαίσιο του πρώτου κεφαλαίου. Σε αυτό, λοιπόν, το κεφάλαιο εντοπίζονται και οι περισσότερες από τις αντιρρήσεις της Ένωσης Κεντρώων, που οδηγούν ουσιαστικά στην ψήφιση και στη θέση του «</w:t>
      </w:r>
      <w:r>
        <w:rPr>
          <w:rFonts w:eastAsia="Times New Roman" w:cs="Times New Roman"/>
          <w:szCs w:val="24"/>
        </w:rPr>
        <w:t>π</w:t>
      </w:r>
      <w:r>
        <w:rPr>
          <w:rFonts w:eastAsia="Times New Roman" w:cs="Times New Roman"/>
          <w:szCs w:val="24"/>
        </w:rPr>
        <w:t xml:space="preserve">αρών». </w:t>
      </w:r>
    </w:p>
    <w:p w14:paraId="6A03DDC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Μάλιστα, εί</w:t>
      </w:r>
      <w:r>
        <w:rPr>
          <w:rFonts w:eastAsia="Times New Roman" w:cs="Times New Roman"/>
          <w:szCs w:val="24"/>
        </w:rPr>
        <w:t xml:space="preserve">χαμε κάνει και μια κοινή πρόταση με τον συνάδελφο κ. Λαζαρίδη, των ΑΝΕΛ, για τη συμμετοχή εκπροσώπου του Υπουργείου Εθνικής Άμυνας στη διοίκηση του </w:t>
      </w:r>
      <w:r>
        <w:rPr>
          <w:rFonts w:eastAsia="Times New Roman" w:cs="Times New Roman"/>
          <w:szCs w:val="24"/>
        </w:rPr>
        <w:t>ο</w:t>
      </w:r>
      <w:r>
        <w:rPr>
          <w:rFonts w:eastAsia="Times New Roman" w:cs="Times New Roman"/>
          <w:szCs w:val="24"/>
        </w:rPr>
        <w:t xml:space="preserve">ργανισμού, την τύχη </w:t>
      </w:r>
      <w:r>
        <w:rPr>
          <w:rFonts w:eastAsia="Times New Roman" w:cs="Times New Roman"/>
          <w:szCs w:val="24"/>
        </w:rPr>
        <w:lastRenderedPageBreak/>
        <w:t>της οποίας ειλικρινά και μέχρι αυτή τη στιγμή, που τοποθετούμαστε από αυτό το Βήμα, δεν</w:t>
      </w:r>
      <w:r>
        <w:rPr>
          <w:rFonts w:eastAsia="Times New Roman" w:cs="Times New Roman"/>
          <w:szCs w:val="24"/>
        </w:rPr>
        <w:t xml:space="preserve"> γνωρίζουμε.</w:t>
      </w:r>
    </w:p>
    <w:p w14:paraId="6A03DDC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Θα θέλαμε τη θέση σας, κύριε Υπουργέ, πάνω σε αυτό το θέμα, σχετικά με το γιατί δεν έχει γίνει δεκτή η συγκεκριμένη πρόταση. Ποια είναι δηλαδή η σκέψη πάνω στην οποία δεν την έχετε κάνει δεκτή.</w:t>
      </w:r>
    </w:p>
    <w:p w14:paraId="6A03DDC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Με το άρθρο 18 συστήνεται μία ΔΕΚΟ με την επωνυμί</w:t>
      </w:r>
      <w:r>
        <w:rPr>
          <w:rFonts w:eastAsia="Times New Roman" w:cs="Times New Roman"/>
          <w:szCs w:val="24"/>
        </w:rPr>
        <w:t xml:space="preserve">α «Ελληνικός Διαστημικός </w:t>
      </w:r>
      <w:r>
        <w:rPr>
          <w:rFonts w:eastAsia="Times New Roman" w:cs="Times New Roman"/>
          <w:szCs w:val="24"/>
        </w:rPr>
        <w:t>Ο</w:t>
      </w:r>
      <w:r>
        <w:rPr>
          <w:rFonts w:eastAsia="Times New Roman" w:cs="Times New Roman"/>
          <w:szCs w:val="24"/>
        </w:rPr>
        <w:t>ργανισμός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Επιχειρηματολογήσατε υπέρ της νομικής μορφής που επιλέξατε, κάνοντας λόγο για την κρισιμότητα του ρόλου της ταχύτητας στη λήψη και υλοποίηση αποφάσεων.</w:t>
      </w:r>
    </w:p>
    <w:p w14:paraId="6A03DDC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γραφειοκρατία είναι θανάσιμος εχθρός για τις διαστημικές δρ</w:t>
      </w:r>
      <w:r>
        <w:rPr>
          <w:rFonts w:eastAsia="Times New Roman" w:cs="Times New Roman"/>
          <w:szCs w:val="24"/>
        </w:rPr>
        <w:t xml:space="preserve">αστηριότητες. Κατανοούμε και εμείς αυτή την ιδιαίτερη ανάγκη </w:t>
      </w:r>
      <w:r>
        <w:rPr>
          <w:rFonts w:eastAsia="Times New Roman" w:cs="Times New Roman"/>
          <w:szCs w:val="24"/>
        </w:rPr>
        <w:lastRenderedPageBreak/>
        <w:t xml:space="preserve">για ευελιξία στα ζητήματα που αφορούν τη λειτουργία του </w:t>
      </w:r>
      <w:r>
        <w:rPr>
          <w:rFonts w:eastAsia="Times New Roman" w:cs="Times New Roman"/>
          <w:szCs w:val="24"/>
        </w:rPr>
        <w:t>ο</w:t>
      </w:r>
      <w:r>
        <w:rPr>
          <w:rFonts w:eastAsia="Times New Roman" w:cs="Times New Roman"/>
          <w:szCs w:val="24"/>
        </w:rPr>
        <w:t>ργανισμού. Τα πράγματα κρίνονται πολύ συχνά μέσα σε δευτερόλεπτα και η οποιαδήποτε άσκοπη και αχρείαστη καθυστέρηση μπορεί να έχει πάρα πο</w:t>
      </w:r>
      <w:r>
        <w:rPr>
          <w:rFonts w:eastAsia="Times New Roman" w:cs="Times New Roman"/>
          <w:szCs w:val="24"/>
        </w:rPr>
        <w:t>λλές και δύσκολες, μοιραίες, επιπτώσεις.</w:t>
      </w:r>
    </w:p>
    <w:p w14:paraId="6A03DDC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Δεν έχουμε πειστεί, όμως, πως αυτό το μείγμα που προτείνετε θα λειτουργήσει εύρυθμα. Έχουμε, άραγε, πετύχει και σε άλλες ΔΕΚΟ αυτόν τον βαθμό λειτουργικότητας, αυτή την πάταξη της γραφειοκρατίας και τελικά την επιτυ</w:t>
      </w:r>
      <w:r>
        <w:rPr>
          <w:rFonts w:eastAsia="Times New Roman" w:cs="Times New Roman"/>
          <w:szCs w:val="24"/>
        </w:rPr>
        <w:t xml:space="preserve">χία; Έχουν επιτύχει και άλλες ΔΕΚΟ στον σκοπό για τον οποίον έχουν δημιουργηθεί; Έχουμε εμπειρία από ΔΕΚΟ που λειτουργούν διαχρονικά χωρίς κανένα πρόβλημα; Πάνω σε ποιο μοντέλο θα στηριχτούμε; Ποιο καλό παράδειγμα έχουμε, ώστε να μιμηθούμε; Εδώ μιλάμε για </w:t>
      </w:r>
      <w:r>
        <w:rPr>
          <w:rFonts w:eastAsia="Times New Roman" w:cs="Times New Roman"/>
          <w:szCs w:val="24"/>
        </w:rPr>
        <w:t xml:space="preserve">το </w:t>
      </w:r>
      <w:r>
        <w:rPr>
          <w:rFonts w:eastAsia="Times New Roman" w:cs="Times New Roman"/>
          <w:szCs w:val="24"/>
        </w:rPr>
        <w:t>Δ</w:t>
      </w:r>
      <w:r>
        <w:rPr>
          <w:rFonts w:eastAsia="Times New Roman" w:cs="Times New Roman"/>
          <w:szCs w:val="24"/>
        </w:rPr>
        <w:t xml:space="preserve">ιάστημα. Με ποιο </w:t>
      </w:r>
      <w:r>
        <w:rPr>
          <w:rFonts w:eastAsia="Times New Roman" w:cs="Times New Roman"/>
          <w:szCs w:val="24"/>
        </w:rPr>
        <w:lastRenderedPageBreak/>
        <w:t>παράδειγμα θα πάμε; Τα λάθη απαγορεύονται. Δυστυχώς όλοι γνωρίζουμε την απάντηση.</w:t>
      </w:r>
    </w:p>
    <w:p w14:paraId="6A03DDD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Pr="00234A1D">
        <w:rPr>
          <w:rFonts w:eastAsia="Times New Roman" w:cs="Times New Roman"/>
          <w:b/>
          <w:szCs w:val="24"/>
        </w:rPr>
        <w:t>ΔΗΜΗΤΡΙΟΣ ΚΑΜΜΕΝΟΣ</w:t>
      </w:r>
      <w:r>
        <w:rPr>
          <w:rFonts w:eastAsia="Times New Roman" w:cs="Times New Roman"/>
          <w:szCs w:val="24"/>
        </w:rPr>
        <w:t>)</w:t>
      </w:r>
    </w:p>
    <w:p w14:paraId="6A03DDD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Αυτοί, λοιπόν, είναι και οι λόγοι που οδηγούν την </w:t>
      </w:r>
      <w:r>
        <w:rPr>
          <w:rFonts w:eastAsia="Times New Roman" w:cs="Times New Roman"/>
          <w:szCs w:val="24"/>
        </w:rPr>
        <w:t>Ένωση Κεντρώων στο «</w:t>
      </w:r>
      <w:r>
        <w:rPr>
          <w:rFonts w:eastAsia="Times New Roman" w:cs="Times New Roman"/>
          <w:szCs w:val="24"/>
        </w:rPr>
        <w:t>π</w:t>
      </w:r>
      <w:r>
        <w:rPr>
          <w:rFonts w:eastAsia="Times New Roman" w:cs="Times New Roman"/>
          <w:szCs w:val="24"/>
        </w:rPr>
        <w:t xml:space="preserve">αρών». Η ιστορία θα μας κρίνει όλους. Οι αγωνίες και οι προβληματισμοί μας καταγράφονται εδώ σε αυτή την Αίθουσα και έξω από αυτή την Αίθουσα. Το ότι δεν πρέπει να μείνουμε άλλο πίσω είναι απαραίτητο και γενικά είναι κατανοητό. Το πώς </w:t>
      </w:r>
      <w:r>
        <w:rPr>
          <w:rFonts w:eastAsia="Times New Roman" w:cs="Times New Roman"/>
          <w:szCs w:val="24"/>
        </w:rPr>
        <w:t>και με ποιον τρόπο θα πάμε μπροστά είναι κάτι το οποίο αμφισβητείται.</w:t>
      </w:r>
    </w:p>
    <w:p w14:paraId="6A03DDD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A03DDD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Τον λόγο έχει ο κ. Γεώργιος Αμυράς.</w:t>
      </w:r>
    </w:p>
    <w:p w14:paraId="6A03DDD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Ευχαριστώ, κύριε Πρόεδρε. </w:t>
      </w:r>
    </w:p>
    <w:p w14:paraId="6A03DDD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Αγαπητέ Υπουργέ, κυρίες και κύριοι συνάδελφοι, θα ξεκινή</w:t>
      </w:r>
      <w:r>
        <w:rPr>
          <w:rFonts w:eastAsia="Times New Roman" w:cs="Times New Roman"/>
          <w:szCs w:val="24"/>
        </w:rPr>
        <w:t>σω αντίστροφα με κάποιες από τις τροπολογίες, γιατί σε έναν βαθμό υπάρχει μία ομοιότητα -θα έλεγα- με το σχέδιο νόμου, ότι δηλαδή πάρα πολλά πράγματα τα παραπέμπετε σε υπουργικές αποφάσεις και μετά πάμε από παράταση σε παράταση για να εφαρμοστεί ο νόμος.</w:t>
      </w:r>
    </w:p>
    <w:p w14:paraId="6A03DDD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Δείτε για παράδειγμα την τροπολογία για την κάρτα φιλάθλου και για την κεφαλαιακή αξία των ανώνυμων ποδοσφαιρικών εταιρειών. Σας θυμίζω, καλοί συνάδελφοι, ιδιαιτέρως του ΣΥΡΙΖΑ, ότι το 2015 ψηφίστηκε αυτός ο νόμος και τον ψηφίσαμε κι εμείς γιατί λέγαμε ότι</w:t>
      </w:r>
      <w:r>
        <w:rPr>
          <w:rFonts w:eastAsia="Times New Roman" w:cs="Times New Roman"/>
          <w:szCs w:val="24"/>
        </w:rPr>
        <w:t xml:space="preserve"> φυσικά και θα έπρεπε να εφαρμοστεί η κάρτα φιλάθλου, για παράδειγμα. Τότε είχα πει στον αρμόδιο Υπουργό, όπως είπα </w:t>
      </w:r>
      <w:r>
        <w:rPr>
          <w:rFonts w:eastAsia="Times New Roman" w:cs="Times New Roman"/>
          <w:szCs w:val="24"/>
        </w:rPr>
        <w:lastRenderedPageBreak/>
        <w:t>και στις προηγούμενες επιτροπές στον αγαπητό κύριο Παππά: «Γιατί δεν βάζετε χρονοδιαγράμματα; Γιατί παραπέμπετε όλες τις ουσιαστικές ρυθμίσε</w:t>
      </w:r>
      <w:r>
        <w:rPr>
          <w:rFonts w:eastAsia="Times New Roman" w:cs="Times New Roman"/>
          <w:szCs w:val="24"/>
        </w:rPr>
        <w:t>ις του νόμου σε κοινές υπουργικές αποφάσεις και υπουργικές αποφάσεις;». Έλεγα, λοιπόν, τότε ότι φοβάμαι πως ο νόμος δεν θα εφαρμοστεί ποτέ.</w:t>
      </w:r>
    </w:p>
    <w:p w14:paraId="6A03DDD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Από το 2015 έως σήμερα έχουν περάσει τρία χρόνια και αυτή είναι η τέταρτη παράταση εφαρμογής του μέτρου της κάρτας τ</w:t>
      </w:r>
      <w:r>
        <w:rPr>
          <w:rFonts w:eastAsia="Times New Roman" w:cs="Times New Roman"/>
          <w:szCs w:val="24"/>
        </w:rPr>
        <w:t>ου φιλάθλου, ώστε να γνωρίζουμε με απλά λόγια ποιος φίλαθλος κάθεται πού, ούτως ώστε να αρχίσουμε να αντιμετωπίζουμε αυτό το φαινόμενο της βίας στα γήπεδα. Μάλιστα, η τελευταία παράταση δόθηκε τον Ιούνιο του 2017. Τότε ήταν εισηγητής ο συνάδελφός μου κ. Μα</w:t>
      </w:r>
      <w:r>
        <w:rPr>
          <w:rFonts w:eastAsia="Times New Roman" w:cs="Times New Roman"/>
          <w:szCs w:val="24"/>
        </w:rPr>
        <w:t xml:space="preserve">υρωτάς ο οποίος είχε πει στον αρμόδιο Υπουργό κ. Βασιλειάδη: «Θέλω να βάλουμε ένα στοίχημα ότι δεν θα τα καταφέρετε </w:t>
      </w:r>
      <w:r>
        <w:rPr>
          <w:rFonts w:eastAsia="Times New Roman" w:cs="Times New Roman"/>
          <w:szCs w:val="24"/>
        </w:rPr>
        <w:lastRenderedPageBreak/>
        <w:t>έως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 Βάλτε, λοιπόν, την παράταση έως το 2021, ούτως ώστε να γιορτάσουμε τα διακόσια χρόνια της Ελληνικής Επανάστασης και με τ</w:t>
      </w:r>
      <w:r>
        <w:rPr>
          <w:rFonts w:eastAsia="Times New Roman" w:cs="Times New Roman"/>
          <w:szCs w:val="24"/>
        </w:rPr>
        <w:t xml:space="preserve">ην κάρτα φιλάθλου». Μπήκε το στοίχημα ότι δεν θα υπήρχε άλλη παράταση και να που το έχασε ο κ. Βασιλειάδης. Δεν ξέρω ποιο ήταν το επίδικο, αλλά ο κ. Βασιλειάδης οφείλει κάτι στον κ. Μαυρωτά απ’ αυτή την παράταση. </w:t>
      </w:r>
    </w:p>
    <w:p w14:paraId="6A03DDD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Αυτά σας τα λέω, αγαπητοί συνάδελφοι, διότ</w:t>
      </w:r>
      <w:r>
        <w:rPr>
          <w:rFonts w:eastAsia="Times New Roman" w:cs="Times New Roman"/>
          <w:szCs w:val="24"/>
        </w:rPr>
        <w:t>ι και στο παρόν σχέδιο νόμου έχουμε πάρα πολλές υπουργικές αποφάσεις σχετικά με πολλά σημαντικά ζητήματα, όπως τα χρονοδιαγράμματα, το πώς ο Ελληνικός Διαστημικός Οργανισμός θα στελεχωθεί, με τι είδους συμβάσεις, με ποιον τρόπο πρόσληψης. Και επίσης, παραπ</w:t>
      </w:r>
      <w:r>
        <w:rPr>
          <w:rFonts w:eastAsia="Times New Roman" w:cs="Times New Roman"/>
          <w:szCs w:val="24"/>
        </w:rPr>
        <w:t xml:space="preserve">έμπονται και άλλα πιο ιδιαίτερα ενδεχομένως θέματα, όπως τα διαστημικά προγράμματα, η έγκρισή τους ή μη και λοιπά. </w:t>
      </w:r>
    </w:p>
    <w:p w14:paraId="6A03DDD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Όμως, έρχομαι σε μια άλλη τροπολογία πολύ σημαντική, την οποία εμείς θα καταψηφίσουμε, όπως θα καταψηφίσουμε και την νέα, τέταρτη παράταση γ</w:t>
      </w:r>
      <w:r>
        <w:rPr>
          <w:rFonts w:eastAsia="Times New Roman" w:cs="Times New Roman"/>
          <w:szCs w:val="24"/>
        </w:rPr>
        <w:t xml:space="preserve">ια την εφαρμογή της κάρτας φιλάθλου. Καλύτερα να έρθετε και να πείτε ότι δεν τα καταφέρνουμε, δώστε μας άλλα τρία-τέσσερα χρόνια για διάφορα θέματα παρά να πηγαίνουμε εξάμηνο, εξάμηνο, παράταση στην παράταση. </w:t>
      </w:r>
    </w:p>
    <w:p w14:paraId="6A03DDD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Έρχομαι, λοιπόν, στην τροπολογία του Υπουργείο</w:t>
      </w:r>
      <w:r>
        <w:rPr>
          <w:rFonts w:eastAsia="Times New Roman" w:cs="Times New Roman"/>
          <w:szCs w:val="24"/>
        </w:rPr>
        <w:t>υ Περιβάλλοντος με γενικό αριθμό 1376 και ειδικό 25 που αφορά την παράταση ενιαίας άδειας λειτουργίας για δύο ακόμα χρόνια για λιγνιτικές μονάδες.</w:t>
      </w:r>
    </w:p>
    <w:p w14:paraId="6A03DDD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αυτό είναι ένα σοβαρό θέμα και θα περιμένω τον αρμόδιο Υπουργό να έρθει να το σ</w:t>
      </w:r>
      <w:r>
        <w:rPr>
          <w:rFonts w:eastAsia="Times New Roman" w:cs="Times New Roman"/>
          <w:szCs w:val="24"/>
        </w:rPr>
        <w:t xml:space="preserve">υζητήσουμε. Διότι τι γίνεται τώρα εδώ; Εν λευκώ χορηγείται άδεια ενιαία για όλες </w:t>
      </w:r>
      <w:r>
        <w:rPr>
          <w:rFonts w:eastAsia="Times New Roman" w:cs="Times New Roman"/>
          <w:szCs w:val="24"/>
        </w:rPr>
        <w:lastRenderedPageBreak/>
        <w:t>τις λιγνιτικές μονάδες για άλλα δύο χρόνια. Αυτό σημαίνει ότι νομοθετικά παραπέμπεται ο δικαστικός έλεγχος, ο διοικητικός έλεγχος. Και πουθενά σε κα</w:t>
      </w:r>
      <w:r>
        <w:rPr>
          <w:rFonts w:eastAsia="Times New Roman" w:cs="Times New Roman"/>
          <w:szCs w:val="24"/>
        </w:rPr>
        <w:t>μ</w:t>
      </w:r>
      <w:r>
        <w:rPr>
          <w:rFonts w:eastAsia="Times New Roman" w:cs="Times New Roman"/>
          <w:szCs w:val="24"/>
        </w:rPr>
        <w:t>μία σοβαρή χώρα του κόσμου</w:t>
      </w:r>
      <w:r>
        <w:rPr>
          <w:rFonts w:eastAsia="Times New Roman" w:cs="Times New Roman"/>
          <w:szCs w:val="24"/>
        </w:rPr>
        <w:t xml:space="preserve"> δεν επιτρέπεται να αφήνονται οι βιομηχανίες παραγωγής ενέργειας να ρυπαίνουν με τέτοιο τρόπο το περιβάλλον.</w:t>
      </w:r>
    </w:p>
    <w:p w14:paraId="6A03DDD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Θέλετε να σας πω τα στοιχεία; Είναι στοιχεία του Υπουργείου Περιβάλλοντος. Ακούστε λοιπόν: Ο ΑΗΣ Αμυνταίου βρίσκεται κατά επτάμισι φορές –προσέξτε!</w:t>
      </w:r>
      <w:r>
        <w:rPr>
          <w:rFonts w:eastAsia="Times New Roman" w:cs="Times New Roman"/>
          <w:szCs w:val="24"/>
        </w:rPr>
        <w:t>- κατά μέσο όρο πάνω από το νέο όριο εκπομπών του διοξειδίου του θείου ή δεκατρείς φορές πάνω από το όριο που έχει τεθεί για νέες μονάδες. Οι τρεις καμινάδες του ΑΗΣ Αγίου Δημητρίου είναι τρεις έως έξι φορές πιο ψηλά από τα περιβαλλοντικά όρια για βιομηχαν</w:t>
      </w:r>
      <w:r>
        <w:rPr>
          <w:rFonts w:eastAsia="Times New Roman" w:cs="Times New Roman"/>
          <w:szCs w:val="24"/>
        </w:rPr>
        <w:t xml:space="preserve">ικές εκπομπές. Οι δύο μονάδες του ΑΗΣ Καρδιάς εκπέμπουν εξήντα φορές περισσότερα </w:t>
      </w:r>
      <w:r>
        <w:rPr>
          <w:rFonts w:eastAsia="Times New Roman" w:cs="Times New Roman"/>
          <w:szCs w:val="24"/>
        </w:rPr>
        <w:t xml:space="preserve">σωματίδια </w:t>
      </w:r>
      <w:r>
        <w:rPr>
          <w:rFonts w:eastAsia="Times New Roman" w:cs="Times New Roman"/>
          <w:szCs w:val="24"/>
        </w:rPr>
        <w:t xml:space="preserve">για </w:t>
      </w:r>
      <w:r>
        <w:rPr>
          <w:rFonts w:eastAsia="Times New Roman" w:cs="Times New Roman"/>
          <w:szCs w:val="24"/>
        </w:rPr>
        <w:lastRenderedPageBreak/>
        <w:t>τις νέες μονάδες και τριάντα φορές για τις υφιστάμενες μονάδες. Οι ΑΗΣ Αγίου Δημητρίου και Καρδιάς εκπέμπουν δύο φορές παραπάνω διοξείδιο του αζώτου από το επιτρ</w:t>
      </w:r>
      <w:r>
        <w:rPr>
          <w:rFonts w:eastAsia="Times New Roman" w:cs="Times New Roman"/>
          <w:szCs w:val="24"/>
        </w:rPr>
        <w:t>επτό όριο.</w:t>
      </w:r>
    </w:p>
    <w:p w14:paraId="6A03DDD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απαράδεκτη αυτή διαδικασία συνεχίζεται εδώ και δεκαέξι χρόνια. Εδώ και δεκαέξι χρόνια, ενώ θα έπρεπε για κάθε λιγνιτική μονάδα να υπάρχει ξεχωριστή άδεια λειτουργίας, υπάρχει μια ισοπεδωτική άδεια προς όλους, ούτως ώστε να μπορούν να λειτουργο</w:t>
      </w:r>
      <w:r>
        <w:rPr>
          <w:rFonts w:eastAsia="Times New Roman" w:cs="Times New Roman"/>
          <w:szCs w:val="24"/>
        </w:rPr>
        <w:t>ύν οι μονάδες με αυτόν τον ρυπογόνο και θανατηφόρο για το περιβάλλον τρόπο. Εγώ αυτό το βρίσκω πραγματικά ανεπίτρεπτο. Είναι ανεπίτρεπτο!</w:t>
      </w:r>
    </w:p>
    <w:p w14:paraId="6A03DDD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Επίσης, θέλω να σας πω και κάτι ακόμα. Για πρώτη φορά στην ιστορία της λειτουργίας της Επιτροπής Συμμόρφωσης της Διεθν</w:t>
      </w:r>
      <w:r>
        <w:rPr>
          <w:rFonts w:eastAsia="Times New Roman" w:cs="Times New Roman"/>
          <w:szCs w:val="24"/>
        </w:rPr>
        <w:t xml:space="preserve">ούς </w:t>
      </w:r>
      <w:r>
        <w:rPr>
          <w:rFonts w:eastAsia="Times New Roman" w:cs="Times New Roman"/>
          <w:szCs w:val="24"/>
        </w:rPr>
        <w:lastRenderedPageBreak/>
        <w:t>Συνθήκης του Άργους η Ελλάδα βρίσκεται υπόλογη, βάσει των καταγγελιών, η ουσία των οποίων ήταν αυτά που σας είπα, δηλαδή η εκπομπή πολλές φορές πάνω από το κανονικό ρυπογόνων και επικίνδυνων σωματιδίων για την ανθρώπινη υγεία και το περιβάλλον.</w:t>
      </w:r>
    </w:p>
    <w:p w14:paraId="6A03DDD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Συγκεκρ</w:t>
      </w:r>
      <w:r>
        <w:rPr>
          <w:rFonts w:eastAsia="Times New Roman" w:cs="Times New Roman"/>
          <w:szCs w:val="24"/>
        </w:rPr>
        <w:t xml:space="preserve">ιμένα, υπήρξε καταγγελία, που έγινε παραδεκτή στις 13 Σεπτεμβρίου 2017. Και είναι η πρώτη φορά στην ιστορία της λειτουργίας του </w:t>
      </w:r>
      <w:r>
        <w:rPr>
          <w:rFonts w:eastAsia="Times New Roman" w:cs="Times New Roman"/>
          <w:szCs w:val="24"/>
        </w:rPr>
        <w:t>ο</w:t>
      </w:r>
      <w:r>
        <w:rPr>
          <w:rFonts w:eastAsia="Times New Roman" w:cs="Times New Roman"/>
          <w:szCs w:val="24"/>
        </w:rPr>
        <w:t>ργάνου που καταγγελία για ελληνική</w:t>
      </w:r>
      <w:r>
        <w:rPr>
          <w:rFonts w:eastAsia="Times New Roman" w:cs="Times New Roman"/>
          <w:color w:val="FF0000"/>
          <w:szCs w:val="24"/>
        </w:rPr>
        <w:t xml:space="preserve"> </w:t>
      </w:r>
      <w:r>
        <w:rPr>
          <w:rFonts w:eastAsia="Times New Roman" w:cs="Times New Roman"/>
          <w:szCs w:val="24"/>
        </w:rPr>
        <w:t>υπόθεση γίνεται παραδεκτή και αποδεκτή. Να ξέρετε ότι, δυστυχώς, αυτό δεν θα έχει καλό μέλλο</w:t>
      </w:r>
      <w:r>
        <w:rPr>
          <w:rFonts w:eastAsia="Times New Roman" w:cs="Times New Roman"/>
          <w:szCs w:val="24"/>
        </w:rPr>
        <w:t>ν. Φοβάμαι ότι η Ελλάδα θα υποστεί κάποια αντίποινα, να το πω έτσι.</w:t>
      </w:r>
    </w:p>
    <w:p w14:paraId="6A03DDE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Όμως, στην ίδια λογική που οι προηγούμενες κυβερνήσεις ακολουθούσαν, παίρνει τη «σκυτάλη»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και κάνει το ίδιο.</w:t>
      </w:r>
    </w:p>
    <w:p w14:paraId="6A03DDE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Πείτε μου εσείς ένα είδος βιομηχανικής εγκατάστασης -</w:t>
      </w:r>
      <w:r>
        <w:rPr>
          <w:rFonts w:eastAsia="Times New Roman" w:cs="Times New Roman"/>
          <w:szCs w:val="24"/>
        </w:rPr>
        <w:t xml:space="preserve">ένα!- που δεν θα πάρει την άδειά του μέσα από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και την παίρνει με νόμο. Πείτε μου ένα παράδειγμα. Κανένα δεν υπάρχει!</w:t>
      </w:r>
    </w:p>
    <w:p w14:paraId="6A03DDE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Επίσης, θέλω να πω το εξής. Οι τρεις που έχουν ξεχωριστή άδεια λειτουργίας, δηλαδή οι ΑΗΣ Καρδιάς, Αμυνταίου και Αγίου Δημητρίου, που είναι με διαφορά οι πιο ρυπογόνοι από τους υπόλοιπους, εντελώς συμπτωματικά περιλαμβάνονται στο πακέτο πώλησης των μονάδων</w:t>
      </w:r>
      <w:r>
        <w:rPr>
          <w:rFonts w:eastAsia="Times New Roman" w:cs="Times New Roman"/>
          <w:szCs w:val="24"/>
        </w:rPr>
        <w:t xml:space="preserve"> της ΔΕΗ, που ακούμε από τους </w:t>
      </w:r>
      <w:r>
        <w:rPr>
          <w:rFonts w:eastAsia="Times New Roman" w:cs="Times New Roman"/>
          <w:szCs w:val="24"/>
        </w:rPr>
        <w:t>θ</w:t>
      </w:r>
      <w:r>
        <w:rPr>
          <w:rFonts w:eastAsia="Times New Roman" w:cs="Times New Roman"/>
          <w:szCs w:val="24"/>
        </w:rPr>
        <w:t>εσμούς.</w:t>
      </w:r>
    </w:p>
    <w:p w14:paraId="6A03DDE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Εδώ, λοιπόν, έχουμε σοβαρά ζητήματα να λύσουμε και ελπίζω να δοθούν οι απαντήσεις από τους αρμόδιους Υπουργούς, όταν έρθουν.</w:t>
      </w:r>
    </w:p>
    <w:p w14:paraId="6A03DDE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σας δώσω και άλλο ένα παράδειγμα. Μητρώο Πολιτών του Υπουργείου Εσωτερικών. Σωστό μέτρο. </w:t>
      </w:r>
      <w:r>
        <w:rPr>
          <w:rFonts w:eastAsia="Times New Roman" w:cs="Times New Roman"/>
          <w:szCs w:val="24"/>
        </w:rPr>
        <w:t>Το είχαμε υπερψηφίσει και εμείς. Τι θα έβαζα εγώ σε αυτή την τροπολογία που δίνει παράταση πάλι επειδή δεν τα καταφέρατε; Πάλι δεν τα καταφέραμε. Έτσι θα νομοθετούμε; Παράταση στην παράταση; Είναι αυτός τρόπος νομοθέτησης και βοήθειας του κράτους διοικητικ</w:t>
      </w:r>
      <w:r>
        <w:rPr>
          <w:rFonts w:eastAsia="Times New Roman" w:cs="Times New Roman"/>
          <w:szCs w:val="24"/>
        </w:rPr>
        <w:t xml:space="preserve">ά να σταθεί στα πόδια του; Ούτε το Μητρώο Πολιτών; </w:t>
      </w:r>
    </w:p>
    <w:p w14:paraId="6A03DDE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Ποιο είναι το απόφθεγμα; Ότι δίνεται παράταση ισχύος στις ληξιαρχικές πράξεις που χορηγούνται χειρογράφως. Καλώς ήρθαμε στο παρελθόν, καλώς ήρθαμε στον 17</w:t>
      </w:r>
      <w:r>
        <w:rPr>
          <w:rFonts w:eastAsia="Times New Roman" w:cs="Times New Roman"/>
          <w:szCs w:val="24"/>
          <w:vertAlign w:val="superscript"/>
        </w:rPr>
        <w:t>ο</w:t>
      </w:r>
      <w:r>
        <w:rPr>
          <w:rFonts w:eastAsia="Times New Roman" w:cs="Times New Roman"/>
          <w:szCs w:val="24"/>
        </w:rPr>
        <w:t xml:space="preserve"> αιώνα! </w:t>
      </w:r>
    </w:p>
    <w:p w14:paraId="6A03DDE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Έρχομαι τώρα και στο σχέδιο νόμου. Έχω κ</w:t>
      </w:r>
      <w:r>
        <w:rPr>
          <w:rFonts w:eastAsia="Times New Roman" w:cs="Times New Roman"/>
          <w:szCs w:val="24"/>
        </w:rPr>
        <w:t>αι άλλα πολλά να πω για τις τροπολογίες, είκοσι ή είκοσι μία τον αριθμό.</w:t>
      </w:r>
    </w:p>
    <w:p w14:paraId="6A03DDE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Ακούμε και για μία τροπολογία, την οποία ενδεχομένως θα φέρει το Υπουργείο Δικαιοσύνης για να παρακάμψει την απόφαση του Αρείου Πάγου για τη μη έκδοση των οκτώ Τούρκων αξιωματικών στη</w:t>
      </w:r>
      <w:r>
        <w:rPr>
          <w:rFonts w:eastAsia="Times New Roman" w:cs="Times New Roman"/>
          <w:szCs w:val="24"/>
        </w:rPr>
        <w:t xml:space="preserve">ν Τουρκία. Απλώς το ακούμε. Το διαβάζουμε σε κάποια μίντια. Θα ήθελα να ξέρω αν υπάρχει πρόθεση από την Κυβέρνηση να κάνει μια τέτοιου είδους ρύθμιση και να παρακάμψει τη </w:t>
      </w:r>
      <w:r>
        <w:rPr>
          <w:rFonts w:eastAsia="Times New Roman" w:cs="Times New Roman"/>
          <w:szCs w:val="24"/>
        </w:rPr>
        <w:t>δ</w:t>
      </w:r>
      <w:r>
        <w:rPr>
          <w:rFonts w:eastAsia="Times New Roman" w:cs="Times New Roman"/>
          <w:szCs w:val="24"/>
        </w:rPr>
        <w:t xml:space="preserve">ικαιοσύνη. Ελπίζω πως όχι. Θα το δούμε. </w:t>
      </w:r>
    </w:p>
    <w:p w14:paraId="6A03DDE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Ερχόμαστε στο παρόν σχέδιο νόμου. Εδώ δύο π</w:t>
      </w:r>
      <w:r>
        <w:rPr>
          <w:rFonts w:eastAsia="Times New Roman" w:cs="Times New Roman"/>
          <w:szCs w:val="24"/>
        </w:rPr>
        <w:t xml:space="preserve">ράγματα έχω να πω. Τα περισσότερα τα έχουμε </w:t>
      </w:r>
      <w:r>
        <w:rPr>
          <w:rFonts w:eastAsia="Times New Roman" w:cs="Times New Roman"/>
          <w:szCs w:val="24"/>
        </w:rPr>
        <w:t xml:space="preserve">πει </w:t>
      </w:r>
      <w:r>
        <w:rPr>
          <w:rFonts w:eastAsia="Times New Roman" w:cs="Times New Roman"/>
          <w:szCs w:val="24"/>
        </w:rPr>
        <w:t>στις προηγούμενες συνεδριάσεις των επιτροπών. Ξέρετε τη στάση μας. Εμείς είμαστε θετικοί και θα υπερψηφίσουμε επί της αρχής το σχέδιο νόμου.</w:t>
      </w:r>
    </w:p>
    <w:p w14:paraId="6A03DDE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Βεβαίως, θα δούμε πώς θα τοποθετηθούμε σε διάφορα άρθρα. Σε κάποια </w:t>
      </w:r>
      <w:r>
        <w:rPr>
          <w:rFonts w:eastAsia="Times New Roman" w:cs="Times New Roman"/>
          <w:szCs w:val="24"/>
        </w:rPr>
        <w:t>θα είμαστε αρνητικοί. Εγώ γενικώς δεν θέλω ένας Υπουργός, όποιος και να είναι αυτός, να αποφασίζει για τα ζωτικά θέματα του Διαστημικού Οργανισμού. Θα προτιμούσα άλλες διαδικασίες.</w:t>
      </w:r>
    </w:p>
    <w:p w14:paraId="6A03DDE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Επίσης, δεν με βρίσκει σύμφωνο ότι η σύσταση του νέου </w:t>
      </w:r>
      <w:r>
        <w:rPr>
          <w:rFonts w:eastAsia="Times New Roman" w:cs="Times New Roman"/>
          <w:szCs w:val="24"/>
        </w:rPr>
        <w:t>ο</w:t>
      </w:r>
      <w:r>
        <w:rPr>
          <w:rFonts w:eastAsia="Times New Roman" w:cs="Times New Roman"/>
          <w:szCs w:val="24"/>
        </w:rPr>
        <w:t>ργανισμού γίνεται στ</w:t>
      </w:r>
      <w:r>
        <w:rPr>
          <w:rFonts w:eastAsia="Times New Roman" w:cs="Times New Roman"/>
          <w:szCs w:val="24"/>
        </w:rPr>
        <w:t>ην ουσία με τη μορφή ΔΕΚΟ. Έχουμε δει πώς λειτουργούν οι ΔΕΚΟ στην Ελλάδα. Έχουμε δει ότι υπάρχει αδιαφάνεια στον τρόπο ελέγχου των οικονομικών τους. Έχουμε δει ότι δεν αποδίδουν οικονομικά όπως θα έπρεπε να αποδώσουν. Έχουμε δει πόσο αργές είναι οι διαδικ</w:t>
      </w:r>
      <w:r>
        <w:rPr>
          <w:rFonts w:eastAsia="Times New Roman" w:cs="Times New Roman"/>
          <w:szCs w:val="24"/>
        </w:rPr>
        <w:t xml:space="preserve">ασίες για τη λήψη αποφάσεων. Νομίζω ότι το διάστημα θέλει πιο «τσαχπίνικες» -να το πω έτσι- </w:t>
      </w:r>
      <w:r>
        <w:rPr>
          <w:rFonts w:eastAsia="Times New Roman" w:cs="Times New Roman"/>
          <w:szCs w:val="24"/>
        </w:rPr>
        <w:lastRenderedPageBreak/>
        <w:t>μεθόδους διοίκησης, αν μου επιτρέπετε την έκφραση. Θέλω να πω να έχουν τσαγανό, να υπάρχει ταχύτητα.</w:t>
      </w:r>
    </w:p>
    <w:p w14:paraId="6A03DDE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Η παγκόσμια διαστημική αγορά έχει έναν τζίρο που φτάνει τα 350 </w:t>
      </w:r>
      <w:r>
        <w:rPr>
          <w:rFonts w:eastAsia="Times New Roman" w:cs="Times New Roman"/>
          <w:szCs w:val="24"/>
        </w:rPr>
        <w:t>δισεκατομμύρια ευρώ. Η Ελλάδα έχει τις αξιώσεις, έχει τους ανθρώπους που μπορούν να διεκδικήσουν ένα μέρος αυτής της αγοράς.</w:t>
      </w:r>
    </w:p>
    <w:p w14:paraId="6A03DDEC" w14:textId="77777777" w:rsidR="001B1D00" w:rsidRDefault="00D353DD">
      <w:pPr>
        <w:spacing w:after="0" w:line="600" w:lineRule="auto"/>
        <w:ind w:firstLine="720"/>
        <w:jc w:val="both"/>
        <w:rPr>
          <w:rFonts w:eastAsia="Times New Roman"/>
          <w:szCs w:val="24"/>
        </w:rPr>
      </w:pPr>
      <w:r>
        <w:rPr>
          <w:rFonts w:eastAsia="Times New Roman"/>
          <w:szCs w:val="24"/>
        </w:rPr>
        <w:t>Ήδη, με τις πολύ μικρές μας δυνάμεις, η Ελληνική Βιομηχανία Διαστημικής Τεχνολογίας και Εφαρμογών, περισσότερο αυτές οι μικρές βιομ</w:t>
      </w:r>
      <w:r>
        <w:rPr>
          <w:rFonts w:eastAsia="Times New Roman"/>
          <w:szCs w:val="24"/>
        </w:rPr>
        <w:t xml:space="preserve">ηχανίες και μονάδες τεχνολογίας αιχμής, κάνουν κάθε χρόνο εξαγωγές τέτοιου διαστημικού υλικού, τεχνολογίας αιχμής στο ύψος των 100 εκατομμυρίων ευρώ. Είναι μικρό, αλλά είναι μία αρχή και δείχνει ότι σε μία κατάσταση χαοτική κάποιοι προσπαθούν, </w:t>
      </w:r>
      <w:r>
        <w:rPr>
          <w:rFonts w:eastAsia="Times New Roman"/>
          <w:szCs w:val="24"/>
        </w:rPr>
        <w:lastRenderedPageBreak/>
        <w:t>έχουν τους α</w:t>
      </w:r>
      <w:r>
        <w:rPr>
          <w:rFonts w:eastAsia="Times New Roman"/>
          <w:szCs w:val="24"/>
        </w:rPr>
        <w:t>νθρώπους, έχουν την τεχνογνωσία να προχωρήσουν μπροστά.</w:t>
      </w:r>
    </w:p>
    <w:p w14:paraId="6A03DDED" w14:textId="77777777" w:rsidR="001B1D00" w:rsidRDefault="00D353DD">
      <w:pPr>
        <w:spacing w:after="0" w:line="600" w:lineRule="auto"/>
        <w:ind w:firstLine="720"/>
        <w:jc w:val="both"/>
        <w:rPr>
          <w:rFonts w:eastAsia="Times New Roman"/>
          <w:szCs w:val="24"/>
        </w:rPr>
      </w:pPr>
      <w:r>
        <w:rPr>
          <w:rFonts w:eastAsia="Times New Roman"/>
          <w:szCs w:val="24"/>
        </w:rPr>
        <w:t>Θα υπήρχε πολύ καλύτερο δέσιμο της προσπάθειας των Ελλήνων να κατακτήσουν το διάστημα, για να το πω προσχηματικά, εάν είχαμε και πανεπιστήμια, όπου τα εργαστήρια και οι αίθουσές τους δεν θα ήταν μονίμ</w:t>
      </w:r>
      <w:r>
        <w:rPr>
          <w:rFonts w:eastAsia="Times New Roman"/>
          <w:szCs w:val="24"/>
        </w:rPr>
        <w:t>ως υπό κατάληψη, δεν θα γινόντουσαν μονίμως αντικείμενο βανδαλισμού, όταν θα υπήρχε μια σύνδεση της έρευνας της εκπαίδευσης με την παραγωγή με όρους ωφέλιμους και για τις δύο πλευρές. Επίσης, το θέμα για εμάς είναι να υπάρξει μια αναπτυξιακή στρατηγική, να</w:t>
      </w:r>
      <w:r>
        <w:rPr>
          <w:rFonts w:eastAsia="Times New Roman"/>
          <w:szCs w:val="24"/>
        </w:rPr>
        <w:t xml:space="preserve"> υπάρχει ένας οδικός χάρτης για το πώς η Ελλάδα θα φτάσει πιο κοντά στο διάστημα, για να το πω πάλι προσχηματικά.</w:t>
      </w:r>
    </w:p>
    <w:p w14:paraId="6A03DDEE" w14:textId="77777777" w:rsidR="001B1D00" w:rsidRDefault="00D353DD">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οι άλλες χώρες ήδη κεφαλαιοποιούν τα οφέλη τους από της συμμετοχή σε προγράμματα υψηλής τεχνολογίας, αξιοποιούν </w:t>
      </w:r>
      <w:r>
        <w:rPr>
          <w:rFonts w:eastAsia="Times New Roman"/>
          <w:szCs w:val="24"/>
        </w:rPr>
        <w:t>τις μεγάλες δυνατότητες στους τομείς της έρευνας, της τεχνολογίας, της άμυνας, του περιβάλλοντος, της γεωργίας, της οικονομίας και του εμπορίου και ελπίζω να συμβεί το ίδιο και εδώ στη χώρα μας.</w:t>
      </w:r>
    </w:p>
    <w:p w14:paraId="6A03DDEF" w14:textId="77777777" w:rsidR="001B1D00" w:rsidRDefault="00D353DD">
      <w:pPr>
        <w:spacing w:after="0" w:line="600" w:lineRule="auto"/>
        <w:ind w:firstLine="720"/>
        <w:jc w:val="both"/>
        <w:rPr>
          <w:rFonts w:eastAsia="Times New Roman"/>
          <w:szCs w:val="24"/>
        </w:rPr>
      </w:pPr>
      <w:r>
        <w:rPr>
          <w:rFonts w:eastAsia="Times New Roman"/>
          <w:szCs w:val="24"/>
        </w:rPr>
        <w:t xml:space="preserve">Φοβάμαι, όμως, ότι ακόμα κι από ένα μικρό θέμα που βλέπω ότι </w:t>
      </w:r>
      <w:r>
        <w:rPr>
          <w:rFonts w:eastAsia="Times New Roman"/>
          <w:szCs w:val="24"/>
        </w:rPr>
        <w:t>βγαίνει από το σχέδιο νόμου, δηλαδή η παράλληλη λειτουργία του Ελληνικού Διαστημικού Οργανισμού και του Συμβουλίου Διαστημικής Πολιτικής, ενδεχομένως, να δημιουργήσει καθυστερήσεις και αλληλεπικαλύψεις.</w:t>
      </w:r>
    </w:p>
    <w:p w14:paraId="6A03DDF0" w14:textId="77777777" w:rsidR="001B1D00" w:rsidRDefault="00D353DD">
      <w:pPr>
        <w:spacing w:after="0" w:line="600" w:lineRule="auto"/>
        <w:ind w:firstLine="720"/>
        <w:jc w:val="both"/>
        <w:rPr>
          <w:rFonts w:eastAsia="Times New Roman"/>
          <w:szCs w:val="24"/>
        </w:rPr>
      </w:pPr>
      <w:r>
        <w:rPr>
          <w:rFonts w:eastAsia="Times New Roman"/>
          <w:szCs w:val="24"/>
        </w:rPr>
        <w:lastRenderedPageBreak/>
        <w:t>Και να καταλήξω ρωτώντας για το άρθρο 28, για την ΕΡΤ</w:t>
      </w:r>
      <w:r>
        <w:rPr>
          <w:rFonts w:eastAsia="Times New Roman"/>
          <w:szCs w:val="24"/>
        </w:rPr>
        <w:t xml:space="preserve">, κύριε Υπουργέ, τα εξής: Ποια θα μπορούσαν να είναι αυτά τα προγράμματα εμπορικού χαρακτήρα της ΕΡΤ που αναφέρει η διάταξη; Ποιο είναι αυτό το εύλογο αντάλλαγμα και πώς θα καταβάλλεται; Και τέλος, ποιες περιοχές του </w:t>
      </w:r>
      <w:r>
        <w:rPr>
          <w:rFonts w:eastAsia="Times New Roman"/>
          <w:szCs w:val="24"/>
        </w:rPr>
        <w:t>Ε</w:t>
      </w:r>
      <w:r>
        <w:rPr>
          <w:rFonts w:eastAsia="Times New Roman"/>
          <w:szCs w:val="24"/>
        </w:rPr>
        <w:t>λληνισμού θα καλύπτονται από την εκπομ</w:t>
      </w:r>
      <w:r>
        <w:rPr>
          <w:rFonts w:eastAsia="Times New Roman"/>
          <w:szCs w:val="24"/>
        </w:rPr>
        <w:t>πή του προγράμματος της ΕΡΤ;</w:t>
      </w:r>
    </w:p>
    <w:p w14:paraId="6A03DDF1" w14:textId="77777777" w:rsidR="001B1D00" w:rsidRDefault="00D353DD">
      <w:pPr>
        <w:spacing w:after="0" w:line="600" w:lineRule="auto"/>
        <w:ind w:firstLine="720"/>
        <w:jc w:val="both"/>
        <w:rPr>
          <w:rFonts w:eastAsia="Times New Roman"/>
          <w:szCs w:val="24"/>
        </w:rPr>
      </w:pPr>
      <w:r>
        <w:rPr>
          <w:rFonts w:eastAsia="Times New Roman"/>
          <w:szCs w:val="24"/>
        </w:rPr>
        <w:t>Με αυτά ολοκληρώνω, κύριε Πρόεδρε, την πρώτη μου ομιλία και θα επανέλθω για τις τροπολογίες.</w:t>
      </w:r>
    </w:p>
    <w:p w14:paraId="6A03DDF2" w14:textId="77777777" w:rsidR="001B1D00" w:rsidRDefault="00D353DD">
      <w:pPr>
        <w:spacing w:after="0" w:line="600" w:lineRule="auto"/>
        <w:ind w:firstLine="720"/>
        <w:jc w:val="both"/>
        <w:rPr>
          <w:rFonts w:eastAsia="Times New Roman"/>
          <w:szCs w:val="24"/>
        </w:rPr>
      </w:pPr>
      <w:r>
        <w:rPr>
          <w:rFonts w:eastAsia="Times New Roman"/>
          <w:szCs w:val="24"/>
        </w:rPr>
        <w:t>Σκεφτείτε, όμως, ιδιαιτέρως, αγαπητοί συνάδελφοι και κύριοι της Κυβέρνησης, αυτά που σας είπα για τις λιγνιτικ</w:t>
      </w:r>
      <w:r>
        <w:rPr>
          <w:rFonts w:eastAsia="Times New Roman"/>
          <w:szCs w:val="24"/>
        </w:rPr>
        <w:t>έ</w:t>
      </w:r>
      <w:r>
        <w:rPr>
          <w:rFonts w:eastAsia="Times New Roman"/>
          <w:szCs w:val="24"/>
        </w:rPr>
        <w:t xml:space="preserve">ς μονάδες, οι οποίες παίρνουν μία άδεια ενιαία, όλες μαζί, χωρίς να έχει η </w:t>
      </w:r>
      <w:r>
        <w:rPr>
          <w:rFonts w:eastAsia="Times New Roman"/>
          <w:szCs w:val="24"/>
        </w:rPr>
        <w:t>δ</w:t>
      </w:r>
      <w:r>
        <w:rPr>
          <w:rFonts w:eastAsia="Times New Roman"/>
          <w:szCs w:val="24"/>
        </w:rPr>
        <w:t xml:space="preserve">ιοίκηση πια τη δυνατότητα να ελέγξει. Είναι σημαντικό. Είναι ρυπογόνες, έχουν ημερομηνία λήξης και θα έπρεπε με κάποιον τρόπο να </w:t>
      </w:r>
      <w:r>
        <w:rPr>
          <w:rFonts w:eastAsia="Times New Roman"/>
          <w:szCs w:val="24"/>
        </w:rPr>
        <w:lastRenderedPageBreak/>
        <w:t xml:space="preserve">δούμε πώς θα απεμπλακούμε από τον ρυπογόνο λιγνίτη </w:t>
      </w:r>
      <w:r>
        <w:rPr>
          <w:rFonts w:eastAsia="Times New Roman"/>
          <w:szCs w:val="24"/>
        </w:rPr>
        <w:t>μέτριας και κακής ποιότητας, δυστυχώς, που έχουμε στην Ελλάδα.</w:t>
      </w:r>
    </w:p>
    <w:p w14:paraId="6A03DDF3" w14:textId="77777777" w:rsidR="001B1D00" w:rsidRDefault="00D353DD">
      <w:pPr>
        <w:spacing w:after="0" w:line="600" w:lineRule="auto"/>
        <w:ind w:firstLine="720"/>
        <w:jc w:val="both"/>
        <w:rPr>
          <w:rFonts w:eastAsia="Times New Roman"/>
          <w:szCs w:val="24"/>
        </w:rPr>
      </w:pPr>
      <w:r>
        <w:rPr>
          <w:rFonts w:eastAsia="Times New Roman"/>
          <w:szCs w:val="24"/>
        </w:rPr>
        <w:t>Δεν λέω ότι πρέπει να εγκαταλείψουμε αυτό το καύσιμο, σε κα</w:t>
      </w:r>
      <w:r>
        <w:rPr>
          <w:rFonts w:eastAsia="Times New Roman"/>
          <w:szCs w:val="24"/>
        </w:rPr>
        <w:t>μ</w:t>
      </w:r>
      <w:r>
        <w:rPr>
          <w:rFonts w:eastAsia="Times New Roman"/>
          <w:szCs w:val="24"/>
        </w:rPr>
        <w:t xml:space="preserve">μία περίπτωση. Είναι και αυτό ένα μέρος του εθνικού μας πλούτου. Μήπως, όμως, θα έπρεπε από το ένα πόδι να πατήσουμε στο άλλο και να </w:t>
      </w:r>
      <w:r>
        <w:rPr>
          <w:rFonts w:eastAsia="Times New Roman"/>
          <w:szCs w:val="24"/>
        </w:rPr>
        <w:t xml:space="preserve">δώσουμε έμφαση στις ανανεώσιμες πηγές ενέργειας; </w:t>
      </w:r>
    </w:p>
    <w:p w14:paraId="6A03DDF4" w14:textId="77777777" w:rsidR="001B1D00" w:rsidRDefault="00D353DD">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Στο 50% θα περιορίσουμε τον λιγνίτη.</w:t>
      </w:r>
    </w:p>
    <w:p w14:paraId="6A03DDF5" w14:textId="77777777" w:rsidR="001B1D00" w:rsidRDefault="00D353DD">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Πώς θα τον περιορίσετε τον λιγνίτη; Αφού εδώ τώρα του ανανεώνετε την άδεια</w:t>
      </w:r>
      <w:r>
        <w:rPr>
          <w:rFonts w:eastAsia="Times New Roman"/>
          <w:b/>
          <w:szCs w:val="24"/>
        </w:rPr>
        <w:t xml:space="preserve"> </w:t>
      </w:r>
      <w:r>
        <w:rPr>
          <w:rFonts w:eastAsia="Times New Roman"/>
          <w:szCs w:val="24"/>
        </w:rPr>
        <w:t>και μάλιστα, στις πιο ρυπογόνες μονάδες. Πώς το λέτε αυτό;</w:t>
      </w:r>
    </w:p>
    <w:p w14:paraId="6A03DDF6" w14:textId="77777777" w:rsidR="001B1D00" w:rsidRDefault="00D353DD">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 xml:space="preserve">Σταδιακά γίνεται αυτό. </w:t>
      </w:r>
    </w:p>
    <w:p w14:paraId="6A03DDF7" w14:textId="77777777" w:rsidR="001B1D00" w:rsidRDefault="00D353DD">
      <w:pPr>
        <w:spacing w:after="0" w:line="600" w:lineRule="auto"/>
        <w:ind w:firstLine="720"/>
        <w:jc w:val="both"/>
        <w:rPr>
          <w:rFonts w:eastAsia="Times New Roman"/>
          <w:szCs w:val="24"/>
        </w:rPr>
      </w:pPr>
      <w:r>
        <w:rPr>
          <w:rFonts w:eastAsia="Times New Roman"/>
          <w:b/>
          <w:szCs w:val="24"/>
        </w:rPr>
        <w:lastRenderedPageBreak/>
        <w:t xml:space="preserve">ΓΕΩΡΓΙΟΣ ΑΜΥΡΑΣ: </w:t>
      </w:r>
      <w:r>
        <w:rPr>
          <w:rFonts w:eastAsia="Times New Roman"/>
          <w:szCs w:val="24"/>
        </w:rPr>
        <w:t>Α, σταδιακά. Σταδιακά σημαίνει όπως και η κάρτα φιλάθλου, που επί τρία χρόνια τώρα πήρε τέσσερις παρατάσεις;</w:t>
      </w:r>
    </w:p>
    <w:p w14:paraId="6A03DDF8" w14:textId="77777777" w:rsidR="001B1D00" w:rsidRDefault="00D353DD">
      <w:pPr>
        <w:spacing w:after="0"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Εφαρμόστηκε η κάρτα φιλάθλου. </w:t>
      </w:r>
    </w:p>
    <w:p w14:paraId="6A03DDF9"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Κι επανέρχομαι με την τε</w:t>
      </w:r>
      <w:r>
        <w:rPr>
          <w:rFonts w:eastAsia="Times New Roman"/>
          <w:szCs w:val="24"/>
        </w:rPr>
        <w:t>λευταία πρόταση. Σε όλες τις παρατάσεις που έχετε να κάνετε, είτε για την κάρτα φιλάθλου είτε για τις λιγνιτικές μονάδες της ΔΕΗ, δώστε παράταση ως το 2021, όπως σας είπα, για να γιορτάσουμε τα διακόσια χρόνια από την Ελληνική Επανάσταση.</w:t>
      </w:r>
    </w:p>
    <w:p w14:paraId="6A03DDFA" w14:textId="77777777" w:rsidR="001B1D00" w:rsidRDefault="00D353DD">
      <w:pPr>
        <w:spacing w:after="0" w:line="600" w:lineRule="auto"/>
        <w:ind w:firstLine="720"/>
        <w:jc w:val="both"/>
        <w:rPr>
          <w:rFonts w:eastAsia="Times New Roman"/>
          <w:szCs w:val="24"/>
        </w:rPr>
      </w:pPr>
      <w:r>
        <w:rPr>
          <w:rFonts w:eastAsia="Times New Roman"/>
          <w:szCs w:val="24"/>
        </w:rPr>
        <w:t xml:space="preserve">Ευχαριστώ πολύ. </w:t>
      </w:r>
    </w:p>
    <w:p w14:paraId="6A03DDFB" w14:textId="77777777" w:rsidR="001B1D00" w:rsidRDefault="00D353DD">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Ευχαριστούμε πολύ τον κ. Αμυρά. </w:t>
      </w:r>
    </w:p>
    <w:p w14:paraId="6A03DDFC" w14:textId="77777777" w:rsidR="001B1D00" w:rsidRDefault="00D353DD">
      <w:pPr>
        <w:spacing w:after="0" w:line="600" w:lineRule="auto"/>
        <w:ind w:firstLine="720"/>
        <w:jc w:val="both"/>
        <w:rPr>
          <w:rFonts w:eastAsia="Times New Roman"/>
          <w:szCs w:val="24"/>
        </w:rPr>
      </w:pPr>
      <w:r>
        <w:rPr>
          <w:rFonts w:eastAsia="Times New Roman"/>
          <w:szCs w:val="24"/>
        </w:rPr>
        <w:lastRenderedPageBreak/>
        <w:t>Τον λόγο έχει ο κ. Μανιάτης από τη Δημοκρατική Συμπαράταξη.</w:t>
      </w:r>
    </w:p>
    <w:p w14:paraId="6A03DDFD"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ΜΑΝΙΑΤΗΣ: </w:t>
      </w:r>
      <w:r>
        <w:rPr>
          <w:rFonts w:eastAsia="Times New Roman"/>
          <w:szCs w:val="24"/>
        </w:rPr>
        <w:t xml:space="preserve">Αγαπητές και αγαπητοί συνάδελφοι, μια-δυο φορές, μιλώντας από το Βήμα της Βουλής, έχω πει ότι και να θέλουμε ν’ </w:t>
      </w:r>
      <w:r>
        <w:rPr>
          <w:rFonts w:eastAsia="Times New Roman"/>
          <w:szCs w:val="24"/>
        </w:rPr>
        <w:t>αγιάσουμε, δεν μας αφήνετε. Τώρα είναι η τρίτη φορά. Γιατί ένα καλό νομοσχέδιο επί της αρχής, με πολύ άσχημα άρθρα, θα μπορούσε κανείς να πει ότι θα μπορούσε να συγκεντρώσει τη συμφωνία από αρκετές πλευρές του Κοινοβουλίου.</w:t>
      </w:r>
    </w:p>
    <w:p w14:paraId="6A03DDFE" w14:textId="77777777" w:rsidR="001B1D00" w:rsidRDefault="00D353DD">
      <w:pPr>
        <w:spacing w:after="0" w:line="600" w:lineRule="auto"/>
        <w:ind w:firstLine="720"/>
        <w:jc w:val="both"/>
        <w:rPr>
          <w:rFonts w:eastAsia="Times New Roman"/>
          <w:szCs w:val="24"/>
        </w:rPr>
      </w:pPr>
      <w:r>
        <w:rPr>
          <w:rFonts w:eastAsia="Times New Roman"/>
          <w:szCs w:val="24"/>
        </w:rPr>
        <w:t>Κυρίες και κύριοι συνάδελφοι, αυ</w:t>
      </w:r>
      <w:r>
        <w:rPr>
          <w:rFonts w:eastAsia="Times New Roman"/>
          <w:szCs w:val="24"/>
        </w:rPr>
        <w:t xml:space="preserve">τό είναι το νομοσχέδιο που θέλετε να συζητήσουμε. Το βλέπετε; Και αυτές είναι οι εκπρόθεσμες τροπολογίες που η Κυβέρνηση καταθέτοντάς τες νύχτα και προσβάλλοντας βαθύτατα εσάς, την κυβερνητική πλειοψηφία, σας καλεί να τις συζητήσετε. </w:t>
      </w:r>
    </w:p>
    <w:p w14:paraId="6A03DDFF" w14:textId="77777777" w:rsidR="001B1D00" w:rsidRDefault="00D353DD">
      <w:pPr>
        <w:spacing w:after="0" w:line="600" w:lineRule="auto"/>
        <w:ind w:firstLine="720"/>
        <w:jc w:val="both"/>
        <w:rPr>
          <w:rFonts w:eastAsia="Times New Roman"/>
          <w:szCs w:val="24"/>
        </w:rPr>
      </w:pPr>
      <w:r>
        <w:rPr>
          <w:rFonts w:eastAsia="Times New Roman"/>
          <w:b/>
          <w:szCs w:val="24"/>
        </w:rPr>
        <w:lastRenderedPageBreak/>
        <w:t>ΜΑΡΙΟΣ ΚΑΤΣΗΣ:</w:t>
      </w:r>
      <w:r>
        <w:rPr>
          <w:rFonts w:eastAsia="Times New Roman"/>
          <w:szCs w:val="24"/>
        </w:rPr>
        <w:t xml:space="preserve"> Όχι κα</w:t>
      </w:r>
      <w:r>
        <w:rPr>
          <w:rFonts w:eastAsia="Times New Roman"/>
          <w:szCs w:val="24"/>
        </w:rPr>
        <w:t>ι νύχτα!</w:t>
      </w:r>
    </w:p>
    <w:p w14:paraId="6A03DE00" w14:textId="77777777" w:rsidR="001B1D00" w:rsidRDefault="00D353DD">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Εάν εσείς δεν ντρέπεστε και δεν απαιτείτε από την Κυβέρνησή σας να μη φέρνει πενταπλάσιες και δεκαπλάσιες σε όγκο, έκταση ή και ποιότητα τροπολογίες σε νομοσχέδιο το οποίο σας καλεί να συζητήσετε, τότε το πρόβλημα δεν είναι μόνο </w:t>
      </w:r>
      <w:r>
        <w:rPr>
          <w:rFonts w:eastAsia="Times New Roman"/>
          <w:szCs w:val="24"/>
        </w:rPr>
        <w:t>της Κυβέρνησης, είναι και δικό σας και προσωπικό σας.</w:t>
      </w:r>
    </w:p>
    <w:p w14:paraId="6A03DE01" w14:textId="77777777" w:rsidR="001B1D00" w:rsidRDefault="00D353DD">
      <w:pPr>
        <w:spacing w:after="0" w:line="600" w:lineRule="auto"/>
        <w:ind w:firstLine="720"/>
        <w:jc w:val="both"/>
        <w:rPr>
          <w:rFonts w:eastAsia="Times New Roman"/>
          <w:szCs w:val="24"/>
        </w:rPr>
      </w:pPr>
      <w:r>
        <w:rPr>
          <w:rFonts w:eastAsia="Times New Roman"/>
          <w:b/>
          <w:szCs w:val="24"/>
        </w:rPr>
        <w:t xml:space="preserve">ΝΙΚΟΛΑΟΣ ΠΑΠΑΔΟΠΟΥΛΟΣ: </w:t>
      </w:r>
      <w:r>
        <w:rPr>
          <w:rFonts w:eastAsia="Times New Roman"/>
          <w:szCs w:val="24"/>
        </w:rPr>
        <w:t>Δεν καταλαβαίνουμε…</w:t>
      </w:r>
    </w:p>
    <w:p w14:paraId="6A03DE02" w14:textId="77777777" w:rsidR="001B1D00" w:rsidRDefault="00D353DD">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Το ξέρω ότι δεν καταλαβαίνετε.</w:t>
      </w:r>
    </w:p>
    <w:p w14:paraId="6A03DE03" w14:textId="77777777" w:rsidR="001B1D00" w:rsidRDefault="00D353DD">
      <w:pPr>
        <w:spacing w:after="0" w:line="600" w:lineRule="auto"/>
        <w:ind w:firstLine="720"/>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Αγαπητοί συνάδελφοι, μην κάνουμε διάλογο. Σας παρακαλώ αφήστε τον ομιλητή. Υπ</w:t>
      </w:r>
      <w:r>
        <w:rPr>
          <w:rFonts w:eastAsia="Times New Roman"/>
          <w:bCs/>
          <w:szCs w:val="24"/>
        </w:rPr>
        <w:t>άρχουν μετά και άλλοι ομιλητές και θα αντιπαρατεθείτε.</w:t>
      </w:r>
    </w:p>
    <w:p w14:paraId="6A03DE04" w14:textId="77777777" w:rsidR="001B1D00" w:rsidRDefault="00D353DD">
      <w:pPr>
        <w:spacing w:after="0" w:line="600" w:lineRule="auto"/>
        <w:ind w:firstLine="720"/>
        <w:jc w:val="both"/>
        <w:rPr>
          <w:rFonts w:eastAsia="Times New Roman"/>
          <w:szCs w:val="24"/>
        </w:rPr>
      </w:pPr>
      <w:r>
        <w:rPr>
          <w:rFonts w:eastAsia="Times New Roman"/>
          <w:b/>
          <w:szCs w:val="24"/>
        </w:rPr>
        <w:t>ΙΩΑΝΝΗΣ ΜΑΝΙΑΤΗΣ:</w:t>
      </w:r>
      <w:r>
        <w:rPr>
          <w:rFonts w:eastAsia="Times New Roman"/>
          <w:szCs w:val="24"/>
        </w:rPr>
        <w:t xml:space="preserve"> Το κακό είναι ότι μετά από τρία χρόνια δεν καταλαβαίνετε ούτε τα προφανή, ούτε τη βαθιά προσβολή του </w:t>
      </w:r>
      <w:r>
        <w:rPr>
          <w:rFonts w:eastAsia="Times New Roman"/>
          <w:szCs w:val="24"/>
        </w:rPr>
        <w:lastRenderedPageBreak/>
        <w:t>Κοινοβουλίου, ούτε την προσβολή της λαϊκής κυριαρχίας, ούτε την προσβολή των θεσμώ</w:t>
      </w:r>
      <w:r>
        <w:rPr>
          <w:rFonts w:eastAsia="Times New Roman"/>
          <w:szCs w:val="24"/>
        </w:rPr>
        <w:t>ν που υποτίθεται ότι εσείς, ως εκλεγμένοι από τον λαό, οφείλετε να προστατεύσετε.</w:t>
      </w:r>
    </w:p>
    <w:p w14:paraId="6A03DE05" w14:textId="77777777" w:rsidR="001B1D00" w:rsidRDefault="00D353DD">
      <w:pPr>
        <w:spacing w:after="0" w:line="600" w:lineRule="auto"/>
        <w:ind w:firstLine="720"/>
        <w:jc w:val="both"/>
        <w:rPr>
          <w:rFonts w:eastAsia="Times New Roman"/>
          <w:szCs w:val="24"/>
        </w:rPr>
      </w:pPr>
      <w:r>
        <w:rPr>
          <w:rFonts w:eastAsia="Times New Roman"/>
          <w:szCs w:val="24"/>
        </w:rPr>
        <w:t>Αφού, λοιπόν, αισθάνεστε περήφανοι να παραμείνετε και να συνεχίσετε σε αυτή την κατεύθυνση. Ήδη η κατρακύλα είναι ορατή σε όλες τις δημοσκοπήσεις. Και χαιρόμαστε πάρα πολύ γι</w:t>
      </w:r>
      <w:r>
        <w:rPr>
          <w:rFonts w:eastAsia="Times New Roman"/>
          <w:szCs w:val="24"/>
        </w:rPr>
        <w:t>’ αυτό, γιατί ο καθένας θα πάρει τη θέση του στο πολιτικό σκηνικό οσονούπω, πάρα πολύ γρήγορα.</w:t>
      </w:r>
    </w:p>
    <w:p w14:paraId="6A03DE06" w14:textId="77777777" w:rsidR="001B1D00" w:rsidRDefault="00D353DD">
      <w:pPr>
        <w:spacing w:after="0" w:line="600" w:lineRule="auto"/>
        <w:ind w:firstLine="720"/>
        <w:jc w:val="both"/>
        <w:rPr>
          <w:rFonts w:eastAsia="Times New Roman"/>
          <w:szCs w:val="24"/>
        </w:rPr>
      </w:pPr>
      <w:r>
        <w:rPr>
          <w:rFonts w:eastAsia="Times New Roman"/>
          <w:szCs w:val="24"/>
        </w:rPr>
        <w:t>Κύριε Υπουργέ, ήταν πραγματικά –για να σας χαλαρώσω λίγο- το πρώτο σας διαστημικό κατόρθωμα. Το καταφέρατε. Άλλος Υπουργός –νομίζω- δεν έχει καταφέρει σε ένα τέτ</w:t>
      </w:r>
      <w:r>
        <w:rPr>
          <w:rFonts w:eastAsia="Times New Roman"/>
          <w:szCs w:val="24"/>
        </w:rPr>
        <w:t>οιο νομοσχέδιο να έχει φέρει τόσες τροπολογίες. Μη μου δείχνετε τις καταργούμενες διατάξεις, ούτε το αποτέλεσμα της δημόσιας διαβούλευσης.</w:t>
      </w:r>
    </w:p>
    <w:p w14:paraId="6A03DE07" w14:textId="77777777" w:rsidR="001B1D00" w:rsidRDefault="00D353DD">
      <w:pPr>
        <w:spacing w:after="0" w:line="600" w:lineRule="auto"/>
        <w:ind w:firstLine="720"/>
        <w:jc w:val="both"/>
        <w:rPr>
          <w:rFonts w:eastAsia="Times New Roman"/>
          <w:szCs w:val="24"/>
        </w:rPr>
      </w:pPr>
      <w:r>
        <w:rPr>
          <w:rFonts w:eastAsia="Times New Roman"/>
          <w:szCs w:val="24"/>
        </w:rPr>
        <w:lastRenderedPageBreak/>
        <w:t>Ξέρετε, δυστυχώς, το θέμα της νομοθετικής προχειρότητας, που είναι ένα βασικό χαρακτηριστικό αυτής της Κυβέρνησης, σα</w:t>
      </w:r>
      <w:r>
        <w:rPr>
          <w:rFonts w:eastAsia="Times New Roman"/>
          <w:szCs w:val="24"/>
        </w:rPr>
        <w:t>ς επιτρέπει να συμπεριφέρεστε ωσάν το κράτος και το εθνικό Κοινοβούλιο να είναι το φέουδό σας. Ζείτε σε ένα σύννεφο κυβερνητικής αυταρέσκειας. Ξέρετε, όμως, η ζωή κάνει κύκλους και εκεί που είστε τώρα, ήταν κάποιοι άλλοι. Και εκεί που είναι οι άλλοι, θα βρ</w:t>
      </w:r>
      <w:r>
        <w:rPr>
          <w:rFonts w:eastAsia="Times New Roman"/>
          <w:szCs w:val="24"/>
        </w:rPr>
        <w:t>εθείτε πάρα πολύ σύντομα. Αναρωτιέμαι ποια θα είναι η τότε δική σας αντιπολιτευτική τακτική.</w:t>
      </w:r>
    </w:p>
    <w:p w14:paraId="6A03DE08" w14:textId="77777777" w:rsidR="001B1D00" w:rsidRDefault="00D353DD">
      <w:pPr>
        <w:spacing w:after="0" w:line="600" w:lineRule="auto"/>
        <w:ind w:firstLine="720"/>
        <w:jc w:val="both"/>
        <w:rPr>
          <w:rFonts w:eastAsia="Times New Roman"/>
          <w:szCs w:val="24"/>
        </w:rPr>
      </w:pPr>
      <w:r>
        <w:rPr>
          <w:rFonts w:eastAsia="Times New Roman"/>
          <w:szCs w:val="24"/>
        </w:rPr>
        <w:t>Έχουμε μερικά πολύ καθαρά πράγματα. Διώχνετε επενδυτές που θέλουν να έρθουν. Ο κ. Τσίπρας τυπικά με θεατρινισμούς δήθεν προσκαλεί καινούργιους, αλλά δεν λέει τίποτ</w:t>
      </w:r>
      <w:r>
        <w:rPr>
          <w:rFonts w:eastAsia="Times New Roman"/>
          <w:szCs w:val="24"/>
        </w:rPr>
        <w:t xml:space="preserve">α γι' αυτούς που είναι ήδη εγκατεστημένοι και τους διώχνει είτε ο ίδιος είτε οι αρμόδιοι </w:t>
      </w:r>
      <w:r>
        <w:rPr>
          <w:rFonts w:eastAsia="Times New Roman"/>
          <w:szCs w:val="24"/>
        </w:rPr>
        <w:lastRenderedPageBreak/>
        <w:t>Υπουργοί του. Και τα παραδείγματα από το Ελληνικό μέχρι τα μεταλλεία Χαλκιδικής στις Σκουριές περισσεύουν.</w:t>
      </w:r>
    </w:p>
    <w:p w14:paraId="6A03DE09" w14:textId="77777777" w:rsidR="001B1D00" w:rsidRDefault="00D353DD">
      <w:pPr>
        <w:spacing w:after="0" w:line="600" w:lineRule="auto"/>
        <w:ind w:firstLine="720"/>
        <w:jc w:val="both"/>
        <w:rPr>
          <w:rFonts w:eastAsia="Times New Roman"/>
          <w:szCs w:val="24"/>
        </w:rPr>
      </w:pPr>
      <w:r>
        <w:rPr>
          <w:rFonts w:eastAsia="Times New Roman"/>
          <w:szCs w:val="24"/>
        </w:rPr>
        <w:t>Δεν κάνετε απολύτως τίποτε για το νέο παραγωγικό μοντέλο της</w:t>
      </w:r>
      <w:r>
        <w:rPr>
          <w:rFonts w:eastAsia="Times New Roman"/>
          <w:szCs w:val="24"/>
        </w:rPr>
        <w:t xml:space="preserve"> χώρας. Και για να συνεννοηθούμε, χθες υπερψηφίσατε τον πιο ψεύτικο προϋπολογισμό των χρόνων των μνημονίων. Και με την αλαζονεία ότι είναι δήθεν ο τελευταίος προϋπολογισμός των μνημονίων και κατά συνέπεια η χώρα το καλοκαίρι το 2018 θα βγει σε μία καθαρή κ</w:t>
      </w:r>
      <w:r>
        <w:rPr>
          <w:rFonts w:eastAsia="Times New Roman"/>
          <w:szCs w:val="24"/>
        </w:rPr>
        <w:t>αι ασφαλή έξοδο στις αγορές, εσείς -αν σας ρωτήσει ένας πολίτης στο χωριό σας, αφού όλοι πάμε στα χωριά μας τις γιορτές- έχετε τη δυνατότητα να απαντήσετε ποιο είναι το νέο παραγωγικό μοντέλο που έχετε διαμορφώσει μετά από τρία χρόνια διακυβέρνησης;</w:t>
      </w:r>
    </w:p>
    <w:p w14:paraId="6A03DE0A" w14:textId="77777777" w:rsidR="001B1D00" w:rsidRDefault="00D353DD">
      <w:pPr>
        <w:spacing w:after="0" w:line="600" w:lineRule="auto"/>
        <w:ind w:firstLine="720"/>
        <w:jc w:val="both"/>
        <w:rPr>
          <w:rFonts w:eastAsia="Times New Roman"/>
          <w:szCs w:val="24"/>
        </w:rPr>
      </w:pPr>
      <w:r>
        <w:rPr>
          <w:rFonts w:eastAsia="Times New Roman"/>
          <w:b/>
        </w:rPr>
        <w:t>ΣΠΥΡΙΔ</w:t>
      </w:r>
      <w:r>
        <w:rPr>
          <w:rFonts w:eastAsia="Times New Roman"/>
          <w:b/>
        </w:rPr>
        <w:t>ΩΝ</w:t>
      </w:r>
      <w:r>
        <w:rPr>
          <w:rFonts w:eastAsia="Times New Roman"/>
          <w:b/>
        </w:rPr>
        <w:t>ΑΣ</w:t>
      </w:r>
      <w:r>
        <w:rPr>
          <w:rFonts w:eastAsia="Times New Roman"/>
          <w:b/>
        </w:rPr>
        <w:t xml:space="preserve"> ΛΑΠΠΑΣ:</w:t>
      </w:r>
      <w:r>
        <w:rPr>
          <w:rFonts w:eastAsia="Times New Roman"/>
          <w:szCs w:val="24"/>
        </w:rPr>
        <w:t>: Ό,τι δεν κάνατε εσείς σε σαράντα.</w:t>
      </w:r>
    </w:p>
    <w:p w14:paraId="6A03DE0B" w14:textId="77777777" w:rsidR="001B1D00" w:rsidRDefault="00D353DD">
      <w:pPr>
        <w:spacing w:after="0" w:line="600" w:lineRule="auto"/>
        <w:ind w:firstLine="720"/>
        <w:jc w:val="both"/>
        <w:rPr>
          <w:rFonts w:eastAsia="Times New Roman"/>
          <w:szCs w:val="24"/>
        </w:rPr>
      </w:pPr>
      <w:r>
        <w:rPr>
          <w:rFonts w:eastAsia="Times New Roman"/>
          <w:b/>
          <w:szCs w:val="24"/>
        </w:rPr>
        <w:lastRenderedPageBreak/>
        <w:t xml:space="preserve">ΙΩΑΝΝΗΣ ΜΑΝΙΑΤΗΣ: </w:t>
      </w:r>
      <w:r>
        <w:rPr>
          <w:rFonts w:eastAsia="Times New Roman"/>
          <w:szCs w:val="24"/>
        </w:rPr>
        <w:t>Εάν μπορείτε να το πείτε, τότε θα μπορέσετε να κυκλοφορήσετε. Λυπούμαστε, όμως, πάρα πολύ για το ότι έχετε ακόμη τη δική σας συννεφούλα όπου νομίζετε ότι ο κόσμος δεν καταλαβαίνει. Το σανό τ</w:t>
      </w:r>
      <w:r>
        <w:rPr>
          <w:rFonts w:eastAsia="Times New Roman"/>
          <w:szCs w:val="24"/>
        </w:rPr>
        <w:t>ελείωσε.</w:t>
      </w:r>
    </w:p>
    <w:p w14:paraId="6A03DE0C" w14:textId="77777777" w:rsidR="001B1D00" w:rsidRDefault="00D353DD">
      <w:pPr>
        <w:spacing w:after="0" w:line="600" w:lineRule="auto"/>
        <w:ind w:firstLine="720"/>
        <w:jc w:val="both"/>
        <w:rPr>
          <w:rFonts w:eastAsia="Times New Roman"/>
          <w:bCs/>
          <w:szCs w:val="24"/>
        </w:rPr>
      </w:pPr>
      <w:r>
        <w:rPr>
          <w:rFonts w:eastAsia="Times New Roman"/>
          <w:b/>
          <w:bCs/>
          <w:szCs w:val="24"/>
        </w:rPr>
        <w:t>ΣΠΥΡΙΔΩΝ</w:t>
      </w:r>
      <w:r>
        <w:rPr>
          <w:rFonts w:eastAsia="Times New Roman"/>
          <w:b/>
          <w:bCs/>
          <w:szCs w:val="24"/>
        </w:rPr>
        <w:t xml:space="preserve">ΑΣ </w:t>
      </w:r>
      <w:r>
        <w:rPr>
          <w:rFonts w:eastAsia="Times New Roman"/>
          <w:b/>
          <w:bCs/>
          <w:szCs w:val="24"/>
        </w:rPr>
        <w:t>ΛΑΠΠΑΣ:</w:t>
      </w:r>
      <w:r>
        <w:rPr>
          <w:rFonts w:eastAsia="Times New Roman"/>
          <w:bCs/>
          <w:szCs w:val="24"/>
        </w:rPr>
        <w:t xml:space="preserve"> …(</w:t>
      </w:r>
      <w:r>
        <w:rPr>
          <w:rFonts w:eastAsia="Times New Roman"/>
          <w:bCs/>
          <w:szCs w:val="24"/>
        </w:rPr>
        <w:t xml:space="preserve">δεν </w:t>
      </w:r>
      <w:r>
        <w:rPr>
          <w:rFonts w:eastAsia="Times New Roman"/>
          <w:bCs/>
          <w:szCs w:val="24"/>
        </w:rPr>
        <w:t>ακούστηκε)</w:t>
      </w:r>
    </w:p>
    <w:p w14:paraId="6A03DE0D" w14:textId="77777777" w:rsidR="001B1D00" w:rsidRDefault="00D353DD">
      <w:pPr>
        <w:spacing w:after="0" w:line="600" w:lineRule="auto"/>
        <w:ind w:firstLine="720"/>
        <w:jc w:val="both"/>
        <w:rPr>
          <w:rFonts w:eastAsia="Times New Roman"/>
          <w:szCs w:val="24"/>
        </w:rPr>
      </w:pPr>
      <w:r>
        <w:rPr>
          <w:rFonts w:eastAsia="Times New Roman"/>
          <w:b/>
          <w:bCs/>
          <w:szCs w:val="24"/>
        </w:rPr>
        <w:t>ΠΡΟΕΔΡΕΥΩΝ (Δημήτριος Καμμένος):</w:t>
      </w:r>
      <w:r>
        <w:rPr>
          <w:rFonts w:eastAsia="Times New Roman"/>
          <w:bCs/>
          <w:szCs w:val="24"/>
        </w:rPr>
        <w:t xml:space="preserve"> Παρακαλώ, κύριε Λάππα.</w:t>
      </w:r>
    </w:p>
    <w:p w14:paraId="6A03DE0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Δεν με ενοχλεί να με διακόπτετε, αγαπητοί συνάδελφοι, γιατί σημαίνει ότι ενοχλούνται τα ένστικτά σας. Αν αφήσετε, όμως, το ένστικτο της πολιτικής σας επιβίωσης να επικρατήσει, ίσως να είστε πιο χρήσιμοι για τον ελληνικό λαό.</w:t>
      </w:r>
    </w:p>
    <w:p w14:paraId="6A03DE0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βεβαίως, πριν περάσω στο </w:t>
      </w:r>
      <w:r>
        <w:rPr>
          <w:rFonts w:eastAsia="Times New Roman" w:cs="Times New Roman"/>
          <w:szCs w:val="24"/>
        </w:rPr>
        <w:t>νομοσχέδιο δεν μπορώ να μην υπενθυμίσω το ξεπούλημα της εθνικής κυριαρχίας μέσω της υποθήκευσης του συνόλου της δημόσιας περιουσίας στο υπερταμείο Τσίπρα</w:t>
      </w:r>
      <w:r>
        <w:rPr>
          <w:rFonts w:eastAsia="Times New Roman" w:cs="Times New Roman"/>
          <w:szCs w:val="24"/>
        </w:rPr>
        <w:t xml:space="preserve"> - </w:t>
      </w:r>
      <w:r>
        <w:rPr>
          <w:rFonts w:eastAsia="Times New Roman" w:cs="Times New Roman"/>
          <w:szCs w:val="24"/>
        </w:rPr>
        <w:t xml:space="preserve">Σόιμπλε, το ονοματεπώνυμο των ενενήντα εννέα ετών εκχώρησης της εθνικής κυριαρχίας, που δεν το είχε </w:t>
      </w:r>
      <w:r>
        <w:rPr>
          <w:rFonts w:eastAsia="Times New Roman" w:cs="Times New Roman"/>
          <w:szCs w:val="24"/>
        </w:rPr>
        <w:t>κάνει κανένας Έλληνας Πρωθυπουργός και κα</w:t>
      </w:r>
      <w:r>
        <w:rPr>
          <w:rFonts w:eastAsia="Times New Roman" w:cs="Times New Roman"/>
          <w:szCs w:val="24"/>
        </w:rPr>
        <w:t>μ</w:t>
      </w:r>
      <w:r>
        <w:rPr>
          <w:rFonts w:eastAsia="Times New Roman" w:cs="Times New Roman"/>
          <w:szCs w:val="24"/>
        </w:rPr>
        <w:t>μία κυβερνητική πλειοψηφία.</w:t>
      </w:r>
    </w:p>
    <w:p w14:paraId="6A03DE1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Όμως, προφανώς η δημαγωγία και ο λαϊκισμός του ΣΥΡΙΖΑ σε στενή συνεργασία με την ακροδεξιά του Καμμένου έχουν συνομολογήσει ότι η συγκολλητική ουσία της εξουσίας είναι τόσο δυνατή που δε</w:t>
      </w:r>
      <w:r>
        <w:rPr>
          <w:rFonts w:eastAsia="Times New Roman" w:cs="Times New Roman"/>
          <w:szCs w:val="24"/>
        </w:rPr>
        <w:t>ν πειράζει να υποχωρήσουμε και στα πάντα όλα.</w:t>
      </w:r>
    </w:p>
    <w:p w14:paraId="6A03DE1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Και, για να τελειώσω και με αυτό, επειδή στον </w:t>
      </w:r>
      <w:r>
        <w:rPr>
          <w:rFonts w:eastAsia="Times New Roman" w:cs="Times New Roman"/>
          <w:szCs w:val="24"/>
        </w:rPr>
        <w:t>π</w:t>
      </w:r>
      <w:r>
        <w:rPr>
          <w:rFonts w:eastAsia="Times New Roman" w:cs="Times New Roman"/>
          <w:szCs w:val="24"/>
        </w:rPr>
        <w:t xml:space="preserve">ροϋπολογισμό το καταφέρατε να μοιράσετε επιδόματα και να κάνετε μία αναδιανομή της φτώχειας, προχθές ο Βαγγέλης Βενιζέλος απευθυνόμενος </w:t>
      </w:r>
      <w:r>
        <w:rPr>
          <w:rFonts w:eastAsia="Times New Roman" w:cs="Times New Roman"/>
          <w:szCs w:val="24"/>
        </w:rPr>
        <w:lastRenderedPageBreak/>
        <w:t xml:space="preserve">στον κ. Ευκλείδη Τσακαλώτο </w:t>
      </w:r>
      <w:r>
        <w:rPr>
          <w:rFonts w:eastAsia="Times New Roman" w:cs="Times New Roman"/>
          <w:szCs w:val="24"/>
        </w:rPr>
        <w:t>είπε ότι είναι ανεπίγνωστα αλαζών. Δυστυχώς είστε όλοι σας ανεπίγνωστα αλαζόνες και για τον λόγο αυτόν θα τιμωρηθείτε από τον ελληνικό λαό!</w:t>
      </w:r>
    </w:p>
    <w:p w14:paraId="6A03DE1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Έρχομαι τώρα στο νομοσχέδιο.</w:t>
      </w:r>
    </w:p>
    <w:p w14:paraId="6A03DE1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Κύριε Υπουργέ, το θέμα της διαστημικής τεχνολογίας συνιστά ένα κορυφαίο θέμα μιας προσπ</w:t>
      </w:r>
      <w:r>
        <w:rPr>
          <w:rFonts w:eastAsia="Times New Roman" w:cs="Times New Roman"/>
          <w:szCs w:val="24"/>
        </w:rPr>
        <w:t>άθειας που έχει ξεκινήσει η χώρα από το 2001, περίπου, με την εκτόξευση του πρώτου δορυφόρου και το 2008 έγινε και δημιουργήθηκε η Ένωση Ελληνικών Βιομηχανιών Διαστημικής Τεχνολογίας και Εφαρμογών. Οι εταιρείες αυτές σήμερα απασχολούν δύο χιλιάδες εργαζόμε</w:t>
      </w:r>
      <w:r>
        <w:rPr>
          <w:rFonts w:eastAsia="Times New Roman" w:cs="Times New Roman"/>
          <w:szCs w:val="24"/>
        </w:rPr>
        <w:t>νους. Είναι σαράντα εταιρείες και έχουν έναν κύκλο εργασιών 150 εκατομμυρίων.</w:t>
      </w:r>
    </w:p>
    <w:p w14:paraId="6A03DE1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Η Ελλάδα, λοιπόν, συμμετείχε στις διαστημικές εξελίξεις. Τα ελληνικά πανεπιστήμια, τα ελληνικά ερευνητικά κέντρα συμμετείχαν </w:t>
      </w:r>
      <w:r>
        <w:rPr>
          <w:rFonts w:eastAsia="Times New Roman" w:cs="Times New Roman"/>
          <w:szCs w:val="24"/>
        </w:rPr>
        <w:lastRenderedPageBreak/>
        <w:t>και κατάφερναν στα ανταγωνιστικά προγράμματα να παίρν</w:t>
      </w:r>
      <w:r>
        <w:rPr>
          <w:rFonts w:eastAsia="Times New Roman" w:cs="Times New Roman"/>
          <w:szCs w:val="24"/>
        </w:rPr>
        <w:t>ουν περισσότερα κονδύλια από αυτά που ήταν η εθνική συμμετοχή.</w:t>
      </w:r>
    </w:p>
    <w:p w14:paraId="6A03DE1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Αυτό που κάνετε είναι σημαντικό; Εγώ λέω, ναι. Είναι, όμως, ένα από τα εκατό βήματα που έχουν ήδη γίνει. Δημιουργείτε έναν οργανισμό. Τον δημιουργείτε, άραγε, με έναν μοντέρνο και σύγχρονο τρόπ</w:t>
      </w:r>
      <w:r>
        <w:rPr>
          <w:rFonts w:eastAsia="Times New Roman" w:cs="Times New Roman"/>
          <w:szCs w:val="24"/>
        </w:rPr>
        <w:t>ο; Ε, δυστυχώς η απάντηση είναι ένα θλιβερό «όχι», γιατί είστε ιδεοληπτικοί. Γιατί όχι; Γιατί ο Υπουργός συνεχίζει να έχει υπερεξουσίες.</w:t>
      </w:r>
    </w:p>
    <w:p w14:paraId="6A03DE1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Λοιπόν, συναδέλφισσες και συνάδελφοι, για τα θέματα της διαστημικής τεχνολογίας ο Υπουργός Ψηφιακής Πολιτικής, που θα μ</w:t>
      </w:r>
      <w:r>
        <w:rPr>
          <w:rFonts w:eastAsia="Times New Roman" w:cs="Times New Roman"/>
          <w:szCs w:val="24"/>
        </w:rPr>
        <w:t>πορούσε να είναι ας πούμε ιατρός ή θα μπορούσε να μην έχει κα</w:t>
      </w:r>
      <w:r>
        <w:rPr>
          <w:rFonts w:eastAsia="Times New Roman" w:cs="Times New Roman"/>
          <w:szCs w:val="24"/>
        </w:rPr>
        <w:t>μ</w:t>
      </w:r>
      <w:r>
        <w:rPr>
          <w:rFonts w:eastAsia="Times New Roman" w:cs="Times New Roman"/>
          <w:szCs w:val="24"/>
        </w:rPr>
        <w:t xml:space="preserve">μία απολύτως σχέση με τη διαστημική τεχνολογία, σας καλεί </w:t>
      </w:r>
      <w:r>
        <w:rPr>
          <w:rFonts w:eastAsia="Times New Roman" w:cs="Times New Roman"/>
          <w:szCs w:val="24"/>
        </w:rPr>
        <w:lastRenderedPageBreak/>
        <w:t>εσάς να υπερψηφίσετε ένα νομοσχέδιο</w:t>
      </w:r>
      <w:r>
        <w:rPr>
          <w:rFonts w:eastAsia="Times New Roman" w:cs="Times New Roman"/>
          <w:szCs w:val="24"/>
        </w:rPr>
        <w:t>, στο οποίο</w:t>
      </w:r>
      <w:r>
        <w:rPr>
          <w:rFonts w:eastAsia="Times New Roman" w:cs="Times New Roman"/>
          <w:szCs w:val="24"/>
        </w:rPr>
        <w:t xml:space="preserve"> όλα είναι συγκεντρωμένα στις υπουργικές αποφάσεις που θα εκδώσει ο Υπουργός. Εμείς επί τη</w:t>
      </w:r>
      <w:r>
        <w:rPr>
          <w:rFonts w:eastAsia="Times New Roman" w:cs="Times New Roman"/>
          <w:szCs w:val="24"/>
        </w:rPr>
        <w:t>ς αρχής θα στηρίξουμε τη δημιουργία αυτού του οργανισμού γιατί πιστεύουμε ότι είναι ένα θετικό βήμα.</w:t>
      </w:r>
    </w:p>
    <w:p w14:paraId="6A03DE1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Σας κάνω το εξής εξαιρετικά απλό ερώτημα: Γιατί, κύριε Υπουργέ, -σας ρώτησα και στην </w:t>
      </w:r>
      <w:r>
        <w:rPr>
          <w:rFonts w:eastAsia="Times New Roman" w:cs="Times New Roman"/>
          <w:szCs w:val="24"/>
        </w:rPr>
        <w:t>ε</w:t>
      </w:r>
      <w:r>
        <w:rPr>
          <w:rFonts w:eastAsia="Times New Roman" w:cs="Times New Roman"/>
          <w:szCs w:val="24"/>
        </w:rPr>
        <w:t xml:space="preserve">πιτροπή- το διοικητικό συμβούλιο αυτού του </w:t>
      </w:r>
      <w:r>
        <w:rPr>
          <w:rFonts w:eastAsia="Times New Roman" w:cs="Times New Roman"/>
          <w:szCs w:val="24"/>
        </w:rPr>
        <w:t>ο</w:t>
      </w:r>
      <w:r>
        <w:rPr>
          <w:rFonts w:eastAsia="Times New Roman" w:cs="Times New Roman"/>
          <w:szCs w:val="24"/>
        </w:rPr>
        <w:t>ργανισμού δεν το συγκροτε</w:t>
      </w:r>
      <w:r>
        <w:rPr>
          <w:rFonts w:eastAsia="Times New Roman" w:cs="Times New Roman"/>
          <w:szCs w:val="24"/>
        </w:rPr>
        <w:t xml:space="preserve">ίτε μέσα στους επόμενους τρεις μήνες και να εκχωρήσετε σε αυτό το διοικητικό συμβούλιο το σύνολο των αρμοδιοτήτων, που με αλαζονικό τρόπο έχετε εκχωρήσει στον εαυτό σας; Εσείς είστε καταλληλότερος από το να παίρνουν αποφάσεις οι επτά ή οι εννέα –πόσους θα </w:t>
      </w:r>
      <w:r>
        <w:rPr>
          <w:rFonts w:eastAsia="Times New Roman" w:cs="Times New Roman"/>
          <w:szCs w:val="24"/>
        </w:rPr>
        <w:t>συγκροτήσετε;- στο διοικητικό συμβούλιο Έλληνες υψηλού κύρους; Εκτός εάν έχετε σκοπό να διορίσετε κομματικούς εγκάθετους.</w:t>
      </w:r>
    </w:p>
    <w:p w14:paraId="6A03DE1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Γιατί πρέπει να σας πω ότι συνιστά ένα βασικό στοιχείο ανησυχίας της επιστημονικής κοινότητας το γεγονός ότι δεν θα προκηρύξετε τις θέ</w:t>
      </w:r>
      <w:r>
        <w:rPr>
          <w:rFonts w:eastAsia="Times New Roman" w:cs="Times New Roman"/>
          <w:szCs w:val="24"/>
        </w:rPr>
        <w:t>σεις του διοικητικού συμβουλίου. Θα τις προκηρύξετε ή θα διορίσετε απευθείας, κύριε Υπουργέ;</w:t>
      </w:r>
    </w:p>
    <w:p w14:paraId="6A03DE1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Γιατί, αν τις προκηρύξετε και έρχεται μια </w:t>
      </w:r>
      <w:r>
        <w:rPr>
          <w:rFonts w:eastAsia="Times New Roman" w:cs="Times New Roman"/>
          <w:szCs w:val="24"/>
        </w:rPr>
        <w:t>ε</w:t>
      </w:r>
      <w:r>
        <w:rPr>
          <w:rFonts w:eastAsia="Times New Roman" w:cs="Times New Roman"/>
          <w:szCs w:val="24"/>
        </w:rPr>
        <w:t>πιτροπή να αξιολογήσει τους Έλληνες εντός εθνικού εδάφους ή τους Έλληνες της αλλοδαπής, που υπηρετούν σε πανεπιστήμια, ε</w:t>
      </w:r>
      <w:r>
        <w:rPr>
          <w:rFonts w:eastAsia="Times New Roman" w:cs="Times New Roman"/>
          <w:szCs w:val="24"/>
        </w:rPr>
        <w:t xml:space="preserve">ρευνητικά κέντρα ή στην ελεύθερη αγορά, τότε πράγματι θα αποδείξετε ότι η κατάθεση αυτού του νομοσχέδιου είναι μια θετική προσπάθεια και όχι η απόπειρα δημιουργίας ενός ακόμη μηχανισμού, όπου θα διορίσουμε κολλητούς, κομματικούς εγκάθετους και ταυτόχρονα, </w:t>
      </w:r>
      <w:r>
        <w:rPr>
          <w:rFonts w:eastAsia="Times New Roman" w:cs="Times New Roman"/>
          <w:szCs w:val="24"/>
        </w:rPr>
        <w:t>δίνουμε τη δυνατότητα για κατ’ εξαίρεση προσλήψεις.</w:t>
      </w:r>
    </w:p>
    <w:p w14:paraId="6A03DE1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κατ’ εξαίρεση προσλήψεις και γιατί όχι με διαδικασίες πλήρους διαφάνειας και γιατί ακόμη και οι αποσπάσεις κατ’ εξαίρεση; Τι είναι αυτό που σας εμποδίζει; Και γιατί δεν θα μπορούσε το </w:t>
      </w:r>
      <w:r>
        <w:rPr>
          <w:rFonts w:eastAsia="Times New Roman" w:cs="Times New Roman"/>
          <w:szCs w:val="24"/>
        </w:rPr>
        <w:t>ε</w:t>
      </w:r>
      <w:r>
        <w:rPr>
          <w:rFonts w:eastAsia="Times New Roman" w:cs="Times New Roman"/>
          <w:szCs w:val="24"/>
        </w:rPr>
        <w:t>θνικό Κοινοβο</w:t>
      </w:r>
      <w:r>
        <w:rPr>
          <w:rFonts w:eastAsia="Times New Roman" w:cs="Times New Roman"/>
          <w:szCs w:val="24"/>
        </w:rPr>
        <w:t>ύλιο να σας δώσει μια εξουσιοδότηση σε περίπτωση που μπορούσατε να τεκμηριώσετε ότι πράγματι υπάρχουν τέτοιες ανάγκες;</w:t>
      </w:r>
    </w:p>
    <w:p w14:paraId="6A03DE1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Θα τελειώσω, αγαπητές και αγαπητοί συνάδελφοι, με το θέμα της ΕΡΤ. Αυτή η ιστορία με την ΕΡΤ, </w:t>
      </w:r>
      <w:r>
        <w:rPr>
          <w:rFonts w:eastAsia="Times New Roman" w:cs="Times New Roman"/>
          <w:szCs w:val="24"/>
        </w:rPr>
        <w:t>κατά την οποία</w:t>
      </w:r>
      <w:r>
        <w:rPr>
          <w:rFonts w:eastAsia="Times New Roman" w:cs="Times New Roman"/>
          <w:szCs w:val="24"/>
        </w:rPr>
        <w:t xml:space="preserve"> προικοδοτείται το εμπορικό κ</w:t>
      </w:r>
      <w:r>
        <w:rPr>
          <w:rFonts w:eastAsia="Times New Roman" w:cs="Times New Roman"/>
          <w:szCs w:val="24"/>
        </w:rPr>
        <w:t xml:space="preserve">ομμάτι πρέπει να τεκμηριωθεί απολύτως από την Κυβέρνηση. Η ΕΡΤ είναι ασφαλώς το αγαπημένο της παιδί. Ασφαλώς είναι το βήμα, στο οποίο ο κάθε κυβερνητικός μπορεί να εκφράσει τη δική του αυταπάτη, όμως οι Έλληνες πολίτες είναι αυτοί που </w:t>
      </w:r>
      <w:r>
        <w:rPr>
          <w:rFonts w:eastAsia="Times New Roman" w:cs="Times New Roman"/>
          <w:szCs w:val="24"/>
        </w:rPr>
        <w:lastRenderedPageBreak/>
        <w:t>κρατούν όρθια την ΕΡΤ</w:t>
      </w:r>
      <w:r>
        <w:rPr>
          <w:rFonts w:eastAsia="Times New Roman" w:cs="Times New Roman"/>
          <w:szCs w:val="24"/>
        </w:rPr>
        <w:t xml:space="preserve"> με αυτό που πληρώνουν στους λογαριασμούς ηλεκτρικού και δεν απαιτεί κα</w:t>
      </w:r>
      <w:r>
        <w:rPr>
          <w:rFonts w:eastAsia="Times New Roman" w:cs="Times New Roman"/>
          <w:szCs w:val="24"/>
        </w:rPr>
        <w:t>μ</w:t>
      </w:r>
      <w:r>
        <w:rPr>
          <w:rFonts w:eastAsia="Times New Roman" w:cs="Times New Roman"/>
          <w:szCs w:val="24"/>
        </w:rPr>
        <w:t>μία επιστημονική ή εμπορική ικανότητα να βγάζει πλεονάσματα η ΕΡΤ. Βγάζει πλεονάσματα, γιατί υπάρχουν υπερκρατήσεις από τους Έλληνες πολίτες. Δεν υπάρχει έσοδο από τον ανταγωνισμό, από</w:t>
      </w:r>
      <w:r>
        <w:rPr>
          <w:rFonts w:eastAsia="Times New Roman" w:cs="Times New Roman"/>
          <w:szCs w:val="24"/>
        </w:rPr>
        <w:t xml:space="preserve"> τη διαφήμιση. Όλα υποχρεωτικά σε μ</w:t>
      </w:r>
      <w:r>
        <w:rPr>
          <w:rFonts w:eastAsia="Times New Roman" w:cs="Times New Roman"/>
          <w:szCs w:val="24"/>
        </w:rPr>
        <w:t>ί</w:t>
      </w:r>
      <w:r>
        <w:rPr>
          <w:rFonts w:eastAsia="Times New Roman" w:cs="Times New Roman"/>
          <w:szCs w:val="24"/>
        </w:rPr>
        <w:t>α ΕΡΤ που είναι κάτω από το 5% πάρα πολλές φορές.</w:t>
      </w:r>
    </w:p>
    <w:p w14:paraId="6A03DE1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Προτελευταία παρατήρηση. Κύριε Υπουργέ, επειδή το θέμα αυτό των τηλεοπτικών αδειών ταλαιπώρησε το </w:t>
      </w:r>
      <w:r>
        <w:rPr>
          <w:rFonts w:eastAsia="Times New Roman" w:cs="Times New Roman"/>
          <w:szCs w:val="24"/>
        </w:rPr>
        <w:t>ε</w:t>
      </w:r>
      <w:r>
        <w:rPr>
          <w:rFonts w:eastAsia="Times New Roman" w:cs="Times New Roman"/>
          <w:szCs w:val="24"/>
        </w:rPr>
        <w:t>θνικό Κοινοβούλιο και το Συμβούλιο της Επικρατείας σας έδωσε την απάντη</w:t>
      </w:r>
      <w:r>
        <w:rPr>
          <w:rFonts w:eastAsia="Times New Roman" w:cs="Times New Roman"/>
          <w:szCs w:val="24"/>
        </w:rPr>
        <w:t xml:space="preserve">ση που έπρεπε να έχετε πάρει, προσπαθήσατε και αυτόν τον θεσμό να τον </w:t>
      </w:r>
      <w:r>
        <w:rPr>
          <w:rFonts w:eastAsia="Times New Roman" w:cs="Times New Roman"/>
          <w:szCs w:val="24"/>
        </w:rPr>
        <w:lastRenderedPageBreak/>
        <w:t>υποσκάψετε, να τον σαμποτάρετε -η τότε κυβερνητική εκπρόσωπος- και τώρα συνεχίζετε την επίθεση σε βάρος του Ανωτάτου Δικαστηρίου.</w:t>
      </w:r>
    </w:p>
    <w:p w14:paraId="6A03DE1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ερώτηση του απλού Έλληνα πολίτη είναι η εξής: Πριν από</w:t>
      </w:r>
      <w:r>
        <w:rPr>
          <w:rFonts w:eastAsia="Times New Roman" w:cs="Times New Roman"/>
          <w:szCs w:val="24"/>
        </w:rPr>
        <w:t xml:space="preserve"> ενάμισι χρόνο εδώ, σε αυτή την Αίθουσα ισχυριζόταν η Κυβέρνηση ότι μπορούν να δοθούν αποκλειστικά και μόνο τέσσερις άδειες.</w:t>
      </w:r>
    </w:p>
    <w:p w14:paraId="6A03DE1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σήμερα, μετά την απόφαση του ΣτΕ και μετά τις αποκαλύψεις για τις δυνατότητες που δίνουν οι νέες τεχνολογίες, είναι </w:t>
      </w:r>
      <w:r>
        <w:rPr>
          <w:rFonts w:eastAsia="Times New Roman" w:cs="Times New Roman"/>
          <w:szCs w:val="24"/>
        </w:rPr>
        <w:t>ή δεν είναι αλήθεια ότι οι άδειες που μπορούν να εκχωρηθούν στην Ελλάδα, με βάση τις σύγχρονες τεχνολογίες, είναι τουλάχιστον τριπλάσιες και τετραπλάσιες από τις τέσσερις, για τις οποίες εσείς ομνύετε στη φερεγγυότητα του περίφημου Ινστιτούτου της Φλωρεντί</w:t>
      </w:r>
      <w:r>
        <w:rPr>
          <w:rFonts w:eastAsia="Times New Roman" w:cs="Times New Roman"/>
          <w:szCs w:val="24"/>
        </w:rPr>
        <w:t>ας;</w:t>
      </w:r>
    </w:p>
    <w:p w14:paraId="6A03DE1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βεβαίως, μας ανησυχεί πάρα πολύ -γιατί σχετίζεται πάλι με τα ζητήματα της ελευθεροτυπίας- το θέμα που έγινε προχθές με τον </w:t>
      </w:r>
      <w:r>
        <w:rPr>
          <w:rFonts w:eastAsia="Times New Roman" w:cs="Times New Roman"/>
          <w:szCs w:val="24"/>
        </w:rPr>
        <w:t>«</w:t>
      </w:r>
      <w:r>
        <w:rPr>
          <w:rFonts w:eastAsia="Times New Roman" w:cs="Times New Roman"/>
          <w:szCs w:val="24"/>
        </w:rPr>
        <w:t>ΑΘΗΝΑ 9,84</w:t>
      </w:r>
      <w:r>
        <w:rPr>
          <w:rFonts w:eastAsia="Times New Roman" w:cs="Times New Roman"/>
          <w:szCs w:val="24"/>
        </w:rPr>
        <w:t>»</w:t>
      </w:r>
      <w:r>
        <w:rPr>
          <w:rFonts w:eastAsia="Times New Roman" w:cs="Times New Roman"/>
          <w:szCs w:val="24"/>
        </w:rPr>
        <w:t xml:space="preserve"> και τη δέσμευση των λογαριασμών. Να το προσέξετε. Αυτοί είναι ολισθηροί δρόμοι. Οδηγούν σε κατήφορο χωρίς επιστρ</w:t>
      </w:r>
      <w:r>
        <w:rPr>
          <w:rFonts w:eastAsia="Times New Roman" w:cs="Times New Roman"/>
          <w:szCs w:val="24"/>
        </w:rPr>
        <w:t>οφή και στα ζητήματα αυτά θα μας βρείτε όλους απέναντι.</w:t>
      </w:r>
    </w:p>
    <w:p w14:paraId="6A03DE2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Κύριε Υπουργέ, η Κυβέρνησή σας είναι ήδη πολιτικό παρελθόν. Στις επόμενες εθνικές εκλογές θα αποτελέσετε και κυβερνητικό παρελθόν. Με την αγάπη μας! Με την αγάπη του Κινήματος Αλλαγής! Να είστε καλά!</w:t>
      </w:r>
    </w:p>
    <w:p w14:paraId="6A03DE2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w:t>
      </w:r>
    </w:p>
    <w:p w14:paraId="6A03DE2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Εξαιρετική ημέρα σήμερα. Μόνο αγάπη, κύριε Υπουργέ! Θα βάλουμε ένα έξτρα λεπτό, διότι ο Υπουργός θα μοιράσει αγάπη στην ομιλία του!</w:t>
      </w:r>
    </w:p>
    <w:p w14:paraId="6A03DE2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τον λόγο.</w:t>
      </w:r>
    </w:p>
    <w:p w14:paraId="6A03DE2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w:t>
      </w:r>
      <w:r>
        <w:rPr>
          <w:rFonts w:eastAsia="Times New Roman" w:cs="Times New Roman"/>
          <w:b/>
          <w:szCs w:val="24"/>
        </w:rPr>
        <w:t>κής, Τηλεπικοινωνιών και Ενημέρωσης):</w:t>
      </w:r>
      <w:r>
        <w:rPr>
          <w:rFonts w:eastAsia="Times New Roman" w:cs="Times New Roman"/>
          <w:szCs w:val="24"/>
        </w:rPr>
        <w:t xml:space="preserve"> Είναι από τις αγάπες που λες «να μου λείπει»! </w:t>
      </w:r>
    </w:p>
    <w:p w14:paraId="6A03DE2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Νομίζω ότι η συζήτηση –να μη σας φανεί παράξενο- είναι παραγωγική, διότι, παρ</w:t>
      </w:r>
      <w:r>
        <w:rPr>
          <w:rFonts w:eastAsia="Times New Roman" w:cs="Times New Roman"/>
          <w:szCs w:val="24"/>
        </w:rPr>
        <w:t xml:space="preserve">’ </w:t>
      </w:r>
      <w:r>
        <w:rPr>
          <w:rFonts w:eastAsia="Times New Roman" w:cs="Times New Roman"/>
          <w:szCs w:val="24"/>
        </w:rPr>
        <w:t>όλο που κάθε εισηγητής θέλησε να κινηθεί στο πλαίσιο των αντιπολιτευτικών αναγκών, η κριτική</w:t>
      </w:r>
      <w:r>
        <w:rPr>
          <w:rFonts w:eastAsia="Times New Roman" w:cs="Times New Roman"/>
          <w:szCs w:val="24"/>
        </w:rPr>
        <w:t xml:space="preserve"> για το νομοσχέδιο αυτό καθαυτό ήταν πάρα πολύ προσεκτική. Δεν άκουσα από κα</w:t>
      </w:r>
      <w:r>
        <w:rPr>
          <w:rFonts w:eastAsia="Times New Roman" w:cs="Times New Roman"/>
          <w:szCs w:val="24"/>
        </w:rPr>
        <w:t>μ</w:t>
      </w:r>
      <w:r>
        <w:rPr>
          <w:rFonts w:eastAsia="Times New Roman" w:cs="Times New Roman"/>
          <w:szCs w:val="24"/>
        </w:rPr>
        <w:t>μία απολύτως πτέρυγα ότι δεν πρέπει να προχωρήσουμε στη νομοθέτηση σε σχέση με την αδειοδότηση των ζητημάτων του διαστήματος και τη συγκρότηση του Ελληνικού Διαστημικού Οργανισμού</w:t>
      </w:r>
      <w:r>
        <w:rPr>
          <w:rFonts w:eastAsia="Times New Roman" w:cs="Times New Roman"/>
          <w:szCs w:val="24"/>
        </w:rPr>
        <w:t xml:space="preserve"> και αυτό νομίζω ότι είναι ένα πάρα πολύ θετικό βήμα</w:t>
      </w:r>
      <w:r>
        <w:rPr>
          <w:rFonts w:eastAsia="Times New Roman" w:cs="Times New Roman"/>
          <w:szCs w:val="24"/>
        </w:rPr>
        <w:t>.</w:t>
      </w:r>
    </w:p>
    <w:p w14:paraId="6A03DE2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Επιτρέψτε μου να μιλήσω ένα λεπτό για τις τροπολογίες και τις νομοτεχνικές βελτιώσεις οι οποίες έρχονται. Υπάρχουν κάποιες φραστικές νομοτεχνικές βελτιώσεις και δ</w:t>
      </w:r>
      <w:r>
        <w:rPr>
          <w:rFonts w:eastAsia="Times New Roman" w:cs="Times New Roman"/>
          <w:szCs w:val="24"/>
        </w:rPr>
        <w:t>ύ</w:t>
      </w:r>
      <w:r>
        <w:rPr>
          <w:rFonts w:eastAsia="Times New Roman" w:cs="Times New Roman"/>
          <w:szCs w:val="24"/>
        </w:rPr>
        <w:t>ο τροπολογίες, τις οποίες αξίζει να σημ</w:t>
      </w:r>
      <w:r>
        <w:rPr>
          <w:rFonts w:eastAsia="Times New Roman" w:cs="Times New Roman"/>
          <w:szCs w:val="24"/>
        </w:rPr>
        <w:t>ειώσουμε.</w:t>
      </w:r>
    </w:p>
    <w:p w14:paraId="6A03DE2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Η πρώτη, την οποία προσθέτουμε σε συνεννόηση με το Υπουργείο Αμύνης, αφορά τη συμμετοχή και εκπροσώπου του Υπουργείου Αμύνης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υμβούλιο του Ελληνικού Διαστημικού Οργανισμού, όταν συζητούνται θέματα τα οποία άπτονται της άμυνας.</w:t>
      </w:r>
    </w:p>
    <w:p w14:paraId="6A03DE2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δε</w:t>
      </w:r>
      <w:r>
        <w:rPr>
          <w:rFonts w:eastAsia="Times New Roman" w:cs="Times New Roman"/>
          <w:szCs w:val="24"/>
        </w:rPr>
        <w:t xml:space="preserve">ύτερη έχει να κάνει με την εισαγωγή ορίου στις κάρτες ταυτοτήτων συνδρομητή -δηλαδή στις κάρτες </w:t>
      </w:r>
      <w:r>
        <w:rPr>
          <w:rFonts w:eastAsia="Times New Roman" w:cs="Times New Roman"/>
          <w:szCs w:val="24"/>
          <w:lang w:val="en-US"/>
        </w:rPr>
        <w:t>SIM</w:t>
      </w:r>
      <w:r>
        <w:rPr>
          <w:rFonts w:eastAsia="Times New Roman" w:cs="Times New Roman"/>
          <w:szCs w:val="24"/>
        </w:rPr>
        <w:t xml:space="preserve">- κανείς να κατέχει που μπορεί ανά πάροχο, οι οποίες ορίζονται στις είκοσι. Δεν υπήρχε όριο μέχρι τώρα και αντιλαμβάνεστε ότι αυτό μπορεί να </w:t>
      </w:r>
      <w:r>
        <w:rPr>
          <w:rFonts w:eastAsia="Times New Roman" w:cs="Times New Roman"/>
          <w:szCs w:val="24"/>
        </w:rPr>
        <w:lastRenderedPageBreak/>
        <w:t>αποτελέσει μια δ</w:t>
      </w:r>
      <w:r>
        <w:rPr>
          <w:rFonts w:eastAsia="Times New Roman" w:cs="Times New Roman"/>
          <w:szCs w:val="24"/>
        </w:rPr>
        <w:t>υνατότητα για μια χαραμάδα για δραστηριότητες άλλου τύπου, όχι αγγελικές.</w:t>
      </w:r>
    </w:p>
    <w:p w14:paraId="6A03DE2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Τις καταθέτω στα Πρακτικά.</w:t>
      </w:r>
    </w:p>
    <w:p w14:paraId="6A03DE2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Νικόλαος Παππάς καταθέτει </w:t>
      </w:r>
      <w:r>
        <w:rPr>
          <w:rFonts w:eastAsia="Times New Roman" w:cs="Times New Roman"/>
          <w:szCs w:val="24"/>
        </w:rPr>
        <w:t xml:space="preserve">για </w:t>
      </w:r>
      <w:r>
        <w:rPr>
          <w:rFonts w:eastAsia="Times New Roman" w:cs="Times New Roman"/>
          <w:szCs w:val="24"/>
        </w:rPr>
        <w:t>τα Πρακτικά τις προαναφερθείσες νομοτεχνικές βελτιώσεις, οι οποίες έχουν ως εξής:</w:t>
      </w:r>
    </w:p>
    <w:p w14:paraId="6A03DE2B" w14:textId="77777777" w:rsidR="001B1D00" w:rsidRDefault="00D353DD">
      <w:pPr>
        <w:spacing w:after="0" w:line="600" w:lineRule="auto"/>
        <w:ind w:firstLine="720"/>
        <w:jc w:val="center"/>
        <w:rPr>
          <w:rFonts w:eastAsia="Times New Roman" w:cs="Times New Roman"/>
          <w:color w:val="FF0000"/>
          <w:szCs w:val="24"/>
        </w:rPr>
      </w:pPr>
      <w:r w:rsidRPr="004230B6">
        <w:rPr>
          <w:rFonts w:eastAsia="Times New Roman" w:cs="Times New Roman"/>
          <w:color w:val="FF0000"/>
          <w:szCs w:val="24"/>
        </w:rPr>
        <w:t xml:space="preserve">(ΑΛΛΑΓΗ </w:t>
      </w:r>
      <w:r w:rsidRPr="004230B6">
        <w:rPr>
          <w:rFonts w:eastAsia="Times New Roman" w:cs="Times New Roman"/>
          <w:color w:val="FF0000"/>
          <w:szCs w:val="24"/>
        </w:rPr>
        <w:t>ΣΕΛΙΔΑΣ)</w:t>
      </w:r>
    </w:p>
    <w:p w14:paraId="6A03DE2C" w14:textId="77777777" w:rsidR="001B1D00" w:rsidRDefault="00D353DD">
      <w:pPr>
        <w:spacing w:after="0" w:line="600" w:lineRule="auto"/>
        <w:ind w:firstLine="720"/>
        <w:jc w:val="center"/>
        <w:rPr>
          <w:rFonts w:eastAsia="Times New Roman" w:cs="Times New Roman"/>
          <w:color w:val="FF0000"/>
          <w:szCs w:val="24"/>
        </w:rPr>
      </w:pPr>
      <w:r w:rsidRPr="004230B6">
        <w:rPr>
          <w:rFonts w:eastAsia="Times New Roman" w:cs="Times New Roman"/>
          <w:color w:val="FF0000"/>
          <w:szCs w:val="24"/>
        </w:rPr>
        <w:t>(Να μπ</w:t>
      </w:r>
      <w:r w:rsidRPr="004230B6">
        <w:rPr>
          <w:rFonts w:eastAsia="Times New Roman" w:cs="Times New Roman"/>
          <w:color w:val="FF0000"/>
          <w:szCs w:val="24"/>
        </w:rPr>
        <w:t>ουν οι σελίδες 127 και 128)</w:t>
      </w:r>
    </w:p>
    <w:p w14:paraId="6A03DE2D" w14:textId="77777777" w:rsidR="001B1D00" w:rsidRDefault="00D353DD">
      <w:pPr>
        <w:spacing w:after="0" w:line="600" w:lineRule="auto"/>
        <w:ind w:firstLine="720"/>
        <w:jc w:val="center"/>
        <w:rPr>
          <w:rFonts w:eastAsia="Times New Roman" w:cs="Times New Roman"/>
          <w:color w:val="FF0000"/>
          <w:szCs w:val="24"/>
        </w:rPr>
      </w:pPr>
      <w:r w:rsidRPr="004230B6">
        <w:rPr>
          <w:rFonts w:eastAsia="Times New Roman" w:cs="Times New Roman"/>
          <w:color w:val="FF0000"/>
          <w:szCs w:val="24"/>
        </w:rPr>
        <w:t>(ΑΛΛΑΓΗ ΣΕΛΙΔΑΣ)</w:t>
      </w:r>
    </w:p>
    <w:p w14:paraId="6A03DE2E" w14:textId="77777777" w:rsidR="001B1D00" w:rsidRDefault="00D353DD">
      <w:pPr>
        <w:spacing w:after="0" w:line="600" w:lineRule="auto"/>
        <w:ind w:firstLine="720"/>
        <w:jc w:val="both"/>
        <w:rPr>
          <w:rFonts w:eastAsia="Times New Roman" w:cs="Times New Roman"/>
          <w:szCs w:val="24"/>
        </w:rPr>
      </w:pPr>
      <w:r>
        <w:rPr>
          <w:rFonts w:eastAsia="Times New Roman" w:cs="Times New Roman"/>
          <w:b/>
        </w:rPr>
        <w:t>ΝΙΚΟΛΑΟΣ ΠΑΠΠΑΣ (Υπουργός Ψηφιακής Πολιτικής, Τηλεπικοινωνιών και Ενημέρωσης):</w:t>
      </w:r>
      <w:r>
        <w:rPr>
          <w:rFonts w:eastAsia="Times New Roman" w:cs="Times New Roman"/>
          <w:szCs w:val="24"/>
        </w:rPr>
        <w:t xml:space="preserve"> Άκουσα με πολύ μεγάλη προσοχή την κριτική όλων των κομμάτων. Η Χρυσή Αυγή είπε ότι πρέ</w:t>
      </w:r>
      <w:r>
        <w:rPr>
          <w:rFonts w:eastAsia="Times New Roman" w:cs="Times New Roman"/>
          <w:szCs w:val="24"/>
        </w:rPr>
        <w:lastRenderedPageBreak/>
        <w:t xml:space="preserve">πει να έχουμε διαστημικό </w:t>
      </w:r>
      <w:r>
        <w:rPr>
          <w:rFonts w:eastAsia="Times New Roman" w:cs="Times New Roman"/>
          <w:szCs w:val="24"/>
        </w:rPr>
        <w:t>οργανισμό, αλλά δεν μας έχει εμπιστοσύνη. Είναι προφανές ότι δεν θα είχε εμπιστοσύνη η Χρυσή Αυγή σε μ</w:t>
      </w:r>
      <w:r>
        <w:rPr>
          <w:rFonts w:eastAsia="Times New Roman" w:cs="Times New Roman"/>
          <w:szCs w:val="24"/>
        </w:rPr>
        <w:t>ί</w:t>
      </w:r>
      <w:r>
        <w:rPr>
          <w:rFonts w:eastAsia="Times New Roman" w:cs="Times New Roman"/>
          <w:szCs w:val="24"/>
        </w:rPr>
        <w:t>α Κυβέρνηση η οποία έχει κορμό την Αριστερά. Είναι προφανέστατο. Δεν μας απασχολεί η εμπιστοσύνη της Χρυσής Αυγής, μας απασχολεί η εμπιστοσύνη του ελληνι</w:t>
      </w:r>
      <w:r>
        <w:rPr>
          <w:rFonts w:eastAsia="Times New Roman" w:cs="Times New Roman"/>
          <w:szCs w:val="24"/>
        </w:rPr>
        <w:t>κού λαού και την Κυβέρνηση η εμπιστοσύνη του Κοινοβουλίου.</w:t>
      </w:r>
    </w:p>
    <w:p w14:paraId="6A03DE2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Το ΚΚΕ ανέφερε ότι βεβαίως υπάρχουν πολύ μεγάλες δυνατότητες στο </w:t>
      </w:r>
      <w:r>
        <w:rPr>
          <w:rFonts w:eastAsia="Times New Roman" w:cs="Times New Roman"/>
          <w:szCs w:val="24"/>
        </w:rPr>
        <w:t>Δ</w:t>
      </w:r>
      <w:r>
        <w:rPr>
          <w:rFonts w:eastAsia="Times New Roman" w:cs="Times New Roman"/>
          <w:szCs w:val="24"/>
        </w:rPr>
        <w:t>ιάστημα, βεβαίως πρέπει να τις αξιοποιήσουμε, αλλά εφόσον αυτό γίνεται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καπιταλιστικού συστήματος, θα έπρεπε να το α</w:t>
      </w:r>
      <w:r>
        <w:rPr>
          <w:rFonts w:eastAsia="Times New Roman" w:cs="Times New Roman"/>
          <w:szCs w:val="24"/>
        </w:rPr>
        <w:t xml:space="preserve">ποφύγουμε, διότι αν το κάνουμε, θα εξυπηρετήσουμε καπιταλιστικά μονοπώλια. Εδώ νομίζω ότι βλέπουμε την κόκκινη γραμμή η οποία διέπει όλα τα θέματα, αλλά και μια κεντρική </w:t>
      </w:r>
      <w:r>
        <w:rPr>
          <w:rFonts w:eastAsia="Times New Roman" w:cs="Times New Roman"/>
          <w:szCs w:val="24"/>
        </w:rPr>
        <w:lastRenderedPageBreak/>
        <w:t xml:space="preserve">ιδεολογική διαφωνία, η οποία υπάρχει μέσα στους κόλπους της Αριστεράς για πάρα πολλές </w:t>
      </w:r>
      <w:r>
        <w:rPr>
          <w:rFonts w:eastAsia="Times New Roman" w:cs="Times New Roman"/>
          <w:szCs w:val="24"/>
        </w:rPr>
        <w:t>δεκαετίες, για το αν μπορούν να εξυπηρετηθούν λαϊκά συμφέροντα μέσω της συγκρότησης προοδευτικών αριστερών κυβερνήσεων ή αν μπορεί να γίνει αυτό μόνο δια της εξ εφόδου, θα έλεγα, κατάληψης της κυβερνητικής εξουσίας και της συγκρότησης κυβέρνησης σοβιετικού</w:t>
      </w:r>
      <w:r>
        <w:rPr>
          <w:rFonts w:eastAsia="Times New Roman" w:cs="Times New Roman"/>
          <w:szCs w:val="24"/>
        </w:rPr>
        <w:t xml:space="preserve"> τύπου.</w:t>
      </w:r>
    </w:p>
    <w:p w14:paraId="6A03DE3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Από την Ένωση Κεντρώων θέλω να υπογραμμίσω ότι είναι πάρα πολύ θετικό το γεγονός ότι τοποθετήθηκε κατ</w:t>
      </w:r>
      <w:r>
        <w:rPr>
          <w:rFonts w:eastAsia="Times New Roman" w:cs="Times New Roman"/>
          <w:szCs w:val="24"/>
        </w:rPr>
        <w:t xml:space="preserve">’ </w:t>
      </w:r>
      <w:r>
        <w:rPr>
          <w:rFonts w:eastAsia="Times New Roman" w:cs="Times New Roman"/>
          <w:szCs w:val="24"/>
        </w:rPr>
        <w:t>αρχάς θετικά για το νομοσχέδιο και να πω για άλλη μ</w:t>
      </w:r>
      <w:r>
        <w:rPr>
          <w:rFonts w:eastAsia="Times New Roman" w:cs="Times New Roman"/>
          <w:szCs w:val="24"/>
        </w:rPr>
        <w:t>ί</w:t>
      </w:r>
      <w:r>
        <w:rPr>
          <w:rFonts w:eastAsia="Times New Roman" w:cs="Times New Roman"/>
          <w:szCs w:val="24"/>
        </w:rPr>
        <w:t>α φορά ότι γίνεται δεκτή η πρόταση η οποία κατατέθηκε από κοινού αν δεν κάνω λάθος μαζί με το</w:t>
      </w:r>
      <w:r>
        <w:rPr>
          <w:rFonts w:eastAsia="Times New Roman" w:cs="Times New Roman"/>
          <w:szCs w:val="24"/>
        </w:rPr>
        <w:t xml:space="preserve">υς Ανεξάρτητους Έλληνες για τη συμμετοχή εκπροσώπου του Υπουργείου Αμύνης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του </w:t>
      </w:r>
      <w:r>
        <w:rPr>
          <w:rFonts w:eastAsia="Times New Roman" w:cs="Times New Roman"/>
          <w:szCs w:val="24"/>
        </w:rPr>
        <w:t>ο</w:t>
      </w:r>
      <w:r>
        <w:rPr>
          <w:rFonts w:eastAsia="Times New Roman" w:cs="Times New Roman"/>
          <w:szCs w:val="24"/>
        </w:rPr>
        <w:t xml:space="preserve">ργανισμού. </w:t>
      </w:r>
    </w:p>
    <w:p w14:paraId="6A03DE3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Ακούσαμε κριτική και από τον </w:t>
      </w:r>
      <w:r>
        <w:rPr>
          <w:rFonts w:eastAsia="Times New Roman" w:cs="Times New Roman"/>
          <w:szCs w:val="24"/>
        </w:rPr>
        <w:t>ε</w:t>
      </w:r>
      <w:r>
        <w:rPr>
          <w:rFonts w:eastAsia="Times New Roman" w:cs="Times New Roman"/>
          <w:szCs w:val="24"/>
        </w:rPr>
        <w:t>κπρόσωπο του Ποταμιού, τον κ. Αμυρά. Αναφέρθηκε πάρα πολύ σε ζητήματα που δεν άπτονται του νομοσχεδίου, αλλά σ</w:t>
      </w:r>
      <w:r>
        <w:rPr>
          <w:rFonts w:eastAsia="Times New Roman" w:cs="Times New Roman"/>
          <w:szCs w:val="24"/>
        </w:rPr>
        <w:t>ε ένα θέμα που άπτεται των αρμοδιοτήτων του Υπουργείου -όχι του συγκεκριμένου νομοσχεδίου, σε σχέση με τη ψηφιοποίηση- θέλω να ενημερώσω το Σώμα ότι προχωράμε ταχύτατα και ολοκληρώνουμε στο Υπουργείο Ψηφιακής Πολιτικής, την ηλεκτρονική διακίνηση εγγράφων κ</w:t>
      </w:r>
      <w:r>
        <w:rPr>
          <w:rFonts w:eastAsia="Times New Roman" w:cs="Times New Roman"/>
          <w:szCs w:val="24"/>
        </w:rPr>
        <w:t>αι την ηλεκτρονική υπογραφή -την εξ αποστάσεως ηλεκτρονική υπογραφή- και στις αρχές του χρόνου, μαζί με την Όλγα Γεροβασίλη θα προκηρυχθεί το έργο το οποίο γενικεύει αυτή την εφαρμογή στο δημόσιο. Θα είναι μια πάρα πολύ ριζική μεταρρύθμιση και αλλαγή, η οπ</w:t>
      </w:r>
      <w:r>
        <w:rPr>
          <w:rFonts w:eastAsia="Times New Roman" w:cs="Times New Roman"/>
          <w:szCs w:val="24"/>
        </w:rPr>
        <w:t>οία με βάση τη μελέτη του ΙΟΒΕ θα εξοικονομήσει στο δημόσιο 400 εκατομμύρια ευρώ.</w:t>
      </w:r>
    </w:p>
    <w:p w14:paraId="6A03DE3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Προσωπικά θεωρώ ότι αυτή η εκτίμηση είναι υποτιμημένη, διότι δεν μπορεί κανείς να αποτιμήσει το τι ακριβώς εξοικονομούμε, εάν μπορούμε να έχουμε ανά πάσα στιγμή την εικόνα γι</w:t>
      </w:r>
      <w:r>
        <w:rPr>
          <w:rFonts w:eastAsia="Times New Roman" w:cs="Times New Roman"/>
          <w:szCs w:val="24"/>
        </w:rPr>
        <w:t>α το πού βρίσκονται τα έγγραφά μας και ποιος και εάν καθυστερεί.</w:t>
      </w:r>
    </w:p>
    <w:p w14:paraId="6A03DE3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Ακούστηκε ότι χρειάζονται τσαχπίνικες μέθοδοι διοίκησης. Θα σας εκπλήξω. Είναι ΔΕΚΟ, βεβαίως, αλλά υπάρχουν οι εξαιρέσεις οι οποίες ακριβώς επιτρέπουν την ευελιξία και την αποτελεσματικότητα </w:t>
      </w:r>
      <w:r>
        <w:rPr>
          <w:rFonts w:eastAsia="Times New Roman" w:cs="Times New Roman"/>
          <w:szCs w:val="24"/>
        </w:rPr>
        <w:t xml:space="preserve">την οποία πρέπει να έχει ένας τέτοιου τύπου </w:t>
      </w:r>
      <w:r>
        <w:rPr>
          <w:rFonts w:eastAsia="Times New Roman" w:cs="Times New Roman"/>
          <w:szCs w:val="24"/>
        </w:rPr>
        <w:t>ο</w:t>
      </w:r>
      <w:r>
        <w:rPr>
          <w:rFonts w:eastAsia="Times New Roman" w:cs="Times New Roman"/>
          <w:szCs w:val="24"/>
        </w:rPr>
        <w:t>ργανισμός, ο οποίος είναι στην αιχμή της τεχνολογίας και βεβαίως οφείλει να ανταποκρίνεται στις ανάγκες οι οποίες προκύπτουν.</w:t>
      </w:r>
    </w:p>
    <w:p w14:paraId="6A03DE3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Όσον αφορά τον κ. Μανιάτη από τη Δημοκρατική Συμπαράταξη, είναι προφανές ότι δεν θέλε</w:t>
      </w:r>
      <w:r>
        <w:rPr>
          <w:rFonts w:eastAsia="Times New Roman" w:cs="Times New Roman"/>
          <w:szCs w:val="24"/>
        </w:rPr>
        <w:t>τε να αγιάσετε, κύριε Μανιάτη. Διότι έρχεστε εδώ για ένα νομοσχέδιο και λέτε ότι κατ</w:t>
      </w:r>
      <w:r>
        <w:rPr>
          <w:rFonts w:eastAsia="Times New Roman" w:cs="Times New Roman"/>
          <w:szCs w:val="24"/>
        </w:rPr>
        <w:t xml:space="preserve">’ </w:t>
      </w:r>
      <w:r>
        <w:rPr>
          <w:rFonts w:eastAsia="Times New Roman" w:cs="Times New Roman"/>
          <w:szCs w:val="24"/>
        </w:rPr>
        <w:t xml:space="preserve">αρχήν θα </w:t>
      </w:r>
      <w:r>
        <w:rPr>
          <w:rFonts w:eastAsia="Times New Roman" w:cs="Times New Roman"/>
          <w:szCs w:val="24"/>
        </w:rPr>
        <w:lastRenderedPageBreak/>
        <w:t>έπρεπε βεβαίως να κατέβει, αλλά δαπανάτε, σπαταλάτε και καταναλώνετε τη μισή και πέραν της ομιλίας σας, απλώς για να μας κάνετε μια κριτική, η οποία είναι ακραία</w:t>
      </w:r>
      <w:r>
        <w:rPr>
          <w:rFonts w:eastAsia="Times New Roman" w:cs="Times New Roman"/>
          <w:szCs w:val="24"/>
        </w:rPr>
        <w:t xml:space="preserve">, όχι πολιτικά, απλά είναι παράδοξη. </w:t>
      </w:r>
    </w:p>
    <w:p w14:paraId="6A03DE3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Και αυτό διότι έχετε κάνει Υπουργός του κ. Σαμαρά και εδώ ομιλείτε λες και είστε εκπρόσωπος εξωκοινοβουλευτικής Αριστεράς. Πρέπει να αντιληφθείτε ότι αυτό είναι λίγο οξύμωρο και στα μάτια του κόσμου. Το βλέπει, δηλαδή,</w:t>
      </w:r>
      <w:r>
        <w:rPr>
          <w:rFonts w:eastAsia="Times New Roman" w:cs="Times New Roman"/>
          <w:szCs w:val="24"/>
        </w:rPr>
        <w:t xml:space="preserve"> αυτό ο κόσμος. Παίρνετε θέσεις </w:t>
      </w:r>
      <w:r>
        <w:rPr>
          <w:rFonts w:eastAsia="Times New Roman" w:cs="Times New Roman"/>
          <w:szCs w:val="24"/>
          <w:lang w:val="en-US"/>
        </w:rPr>
        <w:t>ultra</w:t>
      </w:r>
      <w:r>
        <w:rPr>
          <w:rFonts w:eastAsia="Times New Roman" w:cs="Times New Roman"/>
          <w:szCs w:val="24"/>
        </w:rPr>
        <w:t xml:space="preserve"> επαναστατικοαριστερές και μας κάνετε κριτική από τα αριστερά εσείς! </w:t>
      </w:r>
    </w:p>
    <w:p w14:paraId="6A03DE36"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Είναι σοσιαλδημοκρατικές, μην μπερδεύεστε.</w:t>
      </w:r>
    </w:p>
    <w:p w14:paraId="6A03DE37"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ΝΙΚΟΛΑΟΣ ΠΑΠΠΑΣ (Υπουργός Ψηφιακής Πολιτικής, Τηλεπικοινωνιών και Ενημέρωσης):</w:t>
      </w:r>
      <w:r>
        <w:rPr>
          <w:rFonts w:eastAsia="Times New Roman" w:cs="Times New Roman"/>
          <w:szCs w:val="24"/>
        </w:rPr>
        <w:t xml:space="preserve"> Εάν είναι</w:t>
      </w:r>
      <w:r>
        <w:rPr>
          <w:rFonts w:eastAsia="Times New Roman" w:cs="Times New Roman"/>
          <w:szCs w:val="24"/>
        </w:rPr>
        <w:t xml:space="preserve"> σοσιαλδημοκρατικές, θα σας συνιστούσα, αντί να φαντασιώνεστε ότι θα βγείτε πρώτο ή δεύτερο κόμμα στις επόμενες εκλογές, να κοιτάξετε να δείτε τι λένε οι σύντροφοί σας σοσιαλιστές για την πορεία του ΣΥΡΙΖΑ όλα αυτά τα χρόνια.</w:t>
      </w:r>
    </w:p>
    <w:p w14:paraId="6A03DE38"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Είναι μία πάρα πολύ απλή συντα</w:t>
      </w:r>
      <w:r>
        <w:rPr>
          <w:rFonts w:eastAsia="Times New Roman" w:cs="Times New Roman"/>
          <w:szCs w:val="24"/>
        </w:rPr>
        <w:t>γή. Περνά μια σοβαρή δομική κρίση η σοσιαλδημοκρατία και τρέμει σύσσωμη μην πάθει στην Ευρώπη αυτό που πάθατε εσείς. Μερικοί το παθαίνουν και το παθαίνουν ακριβώς διότι είχαν σφιχταγκαλιάσει συντηρητικά κόμματα και εφάρμοζαν αυτό που εμείς εδώ και δύο δεκα</w:t>
      </w:r>
      <w:r>
        <w:rPr>
          <w:rFonts w:eastAsia="Times New Roman" w:cs="Times New Roman"/>
          <w:szCs w:val="24"/>
        </w:rPr>
        <w:t>ετίες λέμε νεοφιλελεύθερες επιλογές, αλλά αυτό είναι μία μεγάλη συζήτηση, η οποία δεν μας αφορά.</w:t>
      </w:r>
    </w:p>
    <w:p w14:paraId="6A03DE39"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Προφανώς, προφανέστατα και για το παραγωγικό μοντέλο φαίνεται ότι δεν υπάρχει άλλη παράταξη και άλλη κυβερνητική πλειοψηφία απ’ αυτή, η οποία κάτι έχει να κομί</w:t>
      </w:r>
      <w:r>
        <w:rPr>
          <w:rFonts w:eastAsia="Times New Roman" w:cs="Times New Roman"/>
          <w:szCs w:val="24"/>
        </w:rPr>
        <w:t>σει στον ελληνικό λαό και για τη διεθνή στρατηγική της χώρας, για τον ρόλο της ως κόμβο τηλεπικοινωνιών, μεταφορών και εμπορίου, για την ισχυροποίηση των δικτύων σε όλα τα επίπεδα, όλων των τύπων των δικτύων, για την παραγωγική ανασυγκρότηση και βεβαίως, γ</w:t>
      </w:r>
      <w:r>
        <w:rPr>
          <w:rFonts w:eastAsia="Times New Roman" w:cs="Times New Roman"/>
          <w:szCs w:val="24"/>
        </w:rPr>
        <w:t>ια την κοινωνική δικαιοσύνη.</w:t>
      </w:r>
    </w:p>
    <w:p w14:paraId="6A03DE3A"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Ερχόμαστε απ’ αυτό το Βήμα και κάνουμε κριτική για τις «</w:t>
      </w:r>
      <w:r>
        <w:rPr>
          <w:rFonts w:eastAsia="Times New Roman" w:cs="Times New Roman"/>
          <w:szCs w:val="24"/>
        </w:rPr>
        <w:t>λ</w:t>
      </w:r>
      <w:r>
        <w:rPr>
          <w:rFonts w:eastAsia="Times New Roman" w:cs="Times New Roman"/>
          <w:szCs w:val="24"/>
        </w:rPr>
        <w:t xml:space="preserve">ευκές </w:t>
      </w:r>
      <w:r>
        <w:rPr>
          <w:rFonts w:eastAsia="Times New Roman" w:cs="Times New Roman"/>
          <w:szCs w:val="24"/>
        </w:rPr>
        <w:t>π</w:t>
      </w:r>
      <w:r>
        <w:rPr>
          <w:rFonts w:eastAsia="Times New Roman" w:cs="Times New Roman"/>
          <w:szCs w:val="24"/>
        </w:rPr>
        <w:t>εριοχές</w:t>
      </w:r>
      <w:r>
        <w:rPr>
          <w:rFonts w:eastAsia="Times New Roman" w:cs="Times New Roman"/>
          <w:szCs w:val="24"/>
        </w:rPr>
        <w:t>»</w:t>
      </w:r>
      <w:r>
        <w:rPr>
          <w:rFonts w:eastAsia="Times New Roman" w:cs="Times New Roman"/>
          <w:szCs w:val="24"/>
        </w:rPr>
        <w:t xml:space="preserve">. Πραγματικά εκπλήσσομαι για άλλη μία φορά. Δεν είναι όλα στον βωμό των εντυπώσεων, κύριες και κύριοι Βουλευτές. Δεν είναι και θα έπρεπε κανονικά εδώ πέρα </w:t>
      </w:r>
      <w:r>
        <w:rPr>
          <w:rFonts w:eastAsia="Times New Roman" w:cs="Times New Roman"/>
          <w:szCs w:val="24"/>
        </w:rPr>
        <w:t>άλλοι να είναι στη θέση του απολογούμενου.</w:t>
      </w:r>
    </w:p>
    <w:p w14:paraId="6A03DE3B"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Τι θα πούμε, δηλαδή, σε τετρακόσιες χιλιάδες συμπολίτες μας, οι οποίοι με τις ρυθμίσεις που επιλέξατε δεν μπορούν αυτή τη στιγμή να δουν τηλεόραση; Ότι θα υλοποιούσαμε ένα ΕΣΠΑ το οποίο κατατέθηκε την ημέρα που έκ</w:t>
      </w:r>
      <w:r>
        <w:rPr>
          <w:rFonts w:eastAsia="Times New Roman" w:cs="Times New Roman"/>
          <w:szCs w:val="24"/>
        </w:rPr>
        <w:t>ανε ο κ. Σαμαράς την προεκλογική του συγκέντρωση, τον Γενάρη του 2015 και θα είχατε χρόνο να κάνετε και τη μετάβαση; Και θα καλύψουμε μάλιστα το κόστος, το οποίο έπρεπε οι ιδιοκτησίες των καναλιών να καλύψουν, από ευρωπαϊκούς πόρους. Δεν νομίζω ότι αυτή μπ</w:t>
      </w:r>
      <w:r>
        <w:rPr>
          <w:rFonts w:eastAsia="Times New Roman" w:cs="Times New Roman"/>
          <w:szCs w:val="24"/>
        </w:rPr>
        <w:t>ορεί και πρέπει να είναι η απάντηση. Ο αριθμός των αδειών έχει απαντηθεί ξανά και ξανά.</w:t>
      </w:r>
    </w:p>
    <w:p w14:paraId="6A03DE3C"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Θέλω να σας καλέσω πραγματικά να συνειδητοποιήσετε ότι δεν είμαστε στον Αύγουστο του 2016, αλλά στον Δεκέμβριο του 2017. Υπάρχει Εθνικό Συμβούλιο Ραδιοτηλεόρασης, έχει </w:t>
      </w:r>
      <w:r>
        <w:rPr>
          <w:rFonts w:eastAsia="Times New Roman" w:cs="Times New Roman"/>
          <w:szCs w:val="24"/>
        </w:rPr>
        <w:t xml:space="preserve">βγάλει ομόφωνες αποφάσεις, έχει δημοσιευθεί η προκήρυξη και μην γίνεστε </w:t>
      </w:r>
      <w:r>
        <w:rPr>
          <w:rFonts w:eastAsia="Times New Roman" w:cs="Times New Roman"/>
          <w:szCs w:val="24"/>
        </w:rPr>
        <w:lastRenderedPageBreak/>
        <w:t>και εσείς συνήγοροι κάποιων, οι οποίοι τη μια στιγμή καταθέτουν προσφυγή για να μην καταθέτουν «πόθεν έσχες» ποτέ και την άλλη καταθέτουν προσφυγή για να καταθέτουν «πόθεν έσχες» όλοι,</w:t>
      </w:r>
      <w:r>
        <w:rPr>
          <w:rFonts w:eastAsia="Times New Roman" w:cs="Times New Roman"/>
          <w:szCs w:val="24"/>
        </w:rPr>
        <w:t xml:space="preserve"> ίσως εκτός των ιδίων, πριν τον διαγωνισμό.</w:t>
      </w:r>
    </w:p>
    <w:p w14:paraId="6A03DE3D"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Και επειδή υπάρχει πολλή σπέκουλα, επαναλαμβάνω: Γίνεται απόλυτος έλεγχος των οικονομικών για τα 3,5 εκατομμύρια της τιμής εκκίνησης και τα 8 εκατομμύρια, τα οποία πρέπει να υπάρχουν ως καταβληθέν κεφάλαιο στις ε</w:t>
      </w:r>
      <w:r>
        <w:rPr>
          <w:rFonts w:eastAsia="Times New Roman" w:cs="Times New Roman"/>
          <w:szCs w:val="24"/>
        </w:rPr>
        <w:t>ταιρείες οι οποίες συμμετέχουν.</w:t>
      </w:r>
    </w:p>
    <w:p w14:paraId="6A03DE3E"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Μετά το πέρας του διαγωνισμού, γίνεται πλήρης έλεγχος της προέλευσης των οικονομικών για την τιμή του τιμήματος. Δεν μπορεί να γίνει αυτό εκ των προτέρων, χωρίς να γνωρίζει δηλαδή το Εθνικό Συμβούλιο Ραδιοτηλεόρασης, το οποίο διεξάγει και τον διαγωνισμό, γ</w:t>
      </w:r>
      <w:r>
        <w:rPr>
          <w:rFonts w:eastAsia="Times New Roman" w:cs="Times New Roman"/>
          <w:szCs w:val="24"/>
        </w:rPr>
        <w:t xml:space="preserve">ια ποιο οικονομικό μέγεθος θα πρέπει ο συμμετέχων να </w:t>
      </w:r>
      <w:r>
        <w:rPr>
          <w:rFonts w:eastAsia="Times New Roman" w:cs="Times New Roman"/>
          <w:szCs w:val="24"/>
        </w:rPr>
        <w:lastRenderedPageBreak/>
        <w:t>ελεγχθεί. Εάν ένας συμμετέχων πάρει μία άδεια με 35 εκατομμύρια, θα ελεγχθεί για 35 εκατομμύρια. Εάν πάρει μία άδεια με 40 εκατομμύρια, θα ελεγχθεί για 40 εκατομμύρια. Αυτό δεν μπορεί να γίνει εκ των προ</w:t>
      </w:r>
      <w:r>
        <w:rPr>
          <w:rFonts w:eastAsia="Times New Roman" w:cs="Times New Roman"/>
          <w:szCs w:val="24"/>
        </w:rPr>
        <w:t>τέρων.</w:t>
      </w:r>
    </w:p>
    <w:p w14:paraId="6A03DE3F"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Να μην σας εκπλήσσει και νομίζω ότι δεν είναι και πολιτικά λειτουργικό αυτό το πράγμα να συμβαίνει, αλλά, εν πάση περιπτώσει, καθένας έχει βγάλει και τα συμπεράσματά του και σας καλώ τη νέα πραγματικότητα να την αντιμετωπίσετε με ψυχραιμία. Πολύ σύν</w:t>
      </w:r>
      <w:r>
        <w:rPr>
          <w:rFonts w:eastAsia="Times New Roman" w:cs="Times New Roman"/>
          <w:szCs w:val="24"/>
        </w:rPr>
        <w:t>τομα θα έχει κλείσει και αυτό το κεφάλαιο και θα δούμε ποιος μπορεί εδώ πέρα να περιφέρεται και να το παίζει και δικαιωμένος.</w:t>
      </w:r>
    </w:p>
    <w:p w14:paraId="6A03DE40"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Πάω τώρα στη Νέα Δημοκρατία. Η κ. Ασημακοπούλου ήταν απολύτως συνεπής προς τη στρατηγική πολιτική επιλογή της ηγε</w:t>
      </w:r>
      <w:r>
        <w:rPr>
          <w:rFonts w:eastAsia="Times New Roman" w:cs="Times New Roman"/>
          <w:szCs w:val="24"/>
        </w:rPr>
        <w:lastRenderedPageBreak/>
        <w:t>σίας της Νέας Δημ</w:t>
      </w:r>
      <w:r>
        <w:rPr>
          <w:rFonts w:eastAsia="Times New Roman" w:cs="Times New Roman"/>
          <w:szCs w:val="24"/>
        </w:rPr>
        <w:t>οκρατίας και της απόλυτης ταύτισης και του καθαγιασμού της προτεραίας διακυβέρνησης Σαμαρά. Δηλαδή, σε τίποτα δεν υπάρχει περίπτωση από τώρα μέχρι τον Σεπτέμβριο του 2019, που θα πάμε σε εκλογές, να κάνετε την αυτοκριτική σας για τα πεπραγμένα αυτής της δι</w:t>
      </w:r>
      <w:r>
        <w:rPr>
          <w:rFonts w:eastAsia="Times New Roman" w:cs="Times New Roman"/>
          <w:szCs w:val="24"/>
        </w:rPr>
        <w:t>ακυβέρνησης. Αυτό, βεβαίως, αφορά εσάς.</w:t>
      </w:r>
    </w:p>
    <w:p w14:paraId="6A03DE41"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Φθάνετε δε στο σημείο, να λέτε ότι εμείς πάμε στην πεπατημένη του Σαμαρά, ο οποίος είχε τάξει ελεύθερο </w:t>
      </w:r>
      <w:r>
        <w:rPr>
          <w:rFonts w:eastAsia="Times New Roman" w:cs="Times New Roman"/>
          <w:szCs w:val="24"/>
          <w:lang w:val="en-US"/>
        </w:rPr>
        <w:t>Wi</w:t>
      </w:r>
      <w:r>
        <w:rPr>
          <w:rFonts w:eastAsia="Times New Roman" w:cs="Times New Roman"/>
          <w:szCs w:val="24"/>
        </w:rPr>
        <w:t>-</w:t>
      </w:r>
      <w:r>
        <w:rPr>
          <w:rFonts w:eastAsia="Times New Roman" w:cs="Times New Roman"/>
          <w:szCs w:val="24"/>
          <w:lang w:val="en-US"/>
        </w:rPr>
        <w:t>Fi</w:t>
      </w:r>
      <w:r>
        <w:rPr>
          <w:rFonts w:eastAsia="Times New Roman" w:cs="Times New Roman"/>
          <w:szCs w:val="24"/>
        </w:rPr>
        <w:t xml:space="preserve"> παντού. Δεν ξέρω ποιος του το εισηγήθηκε του ανθρώπου, αλλά όποιος του το εισηγήθηκε να το πει δημοσίως, τον εξέθεσε.</w:t>
      </w:r>
    </w:p>
    <w:p w14:paraId="6A03DE42"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Πραγματικά αναρωτιέμαι ποια ήταν η εκκίνηση για να πει αυτό το πράγμα. Τα διαθέσιμα προγράμματα είναι πάρα πολύ γνωστά, το εξής ένα, το «</w:t>
      </w:r>
      <w:r>
        <w:rPr>
          <w:rFonts w:eastAsia="Times New Roman" w:cs="Times New Roman"/>
          <w:szCs w:val="24"/>
          <w:lang w:val="en-US"/>
        </w:rPr>
        <w:t>Wi</w:t>
      </w:r>
      <w:r>
        <w:rPr>
          <w:rFonts w:eastAsia="Times New Roman" w:cs="Times New Roman"/>
          <w:szCs w:val="24"/>
        </w:rPr>
        <w:t>-</w:t>
      </w:r>
      <w:r>
        <w:rPr>
          <w:rFonts w:eastAsia="Times New Roman" w:cs="Times New Roman"/>
          <w:szCs w:val="24"/>
          <w:lang w:val="en-US"/>
        </w:rPr>
        <w:t>Fi</w:t>
      </w:r>
      <w:r>
        <w:rPr>
          <w:rFonts w:eastAsia="Times New Roman" w:cs="Times New Roman"/>
          <w:szCs w:val="24"/>
        </w:rPr>
        <w:t xml:space="preserve"> </w:t>
      </w:r>
      <w:r>
        <w:rPr>
          <w:rFonts w:eastAsia="Times New Roman" w:cs="Times New Roman"/>
          <w:szCs w:val="24"/>
          <w:lang w:val="en-US"/>
        </w:rPr>
        <w:t>for</w:t>
      </w:r>
      <w:r>
        <w:rPr>
          <w:rFonts w:eastAsia="Times New Roman" w:cs="Times New Roman"/>
          <w:szCs w:val="24"/>
        </w:rPr>
        <w:t xml:space="preserve"> </w:t>
      </w:r>
      <w:r>
        <w:rPr>
          <w:rFonts w:eastAsia="Times New Roman" w:cs="Times New Roman"/>
          <w:szCs w:val="24"/>
          <w:lang w:val="en-US"/>
        </w:rPr>
        <w:t>you</w:t>
      </w:r>
      <w:r>
        <w:rPr>
          <w:rFonts w:eastAsia="Times New Roman" w:cs="Times New Roman"/>
          <w:szCs w:val="24"/>
        </w:rPr>
        <w:t xml:space="preserve">», ένα πρόγραμμα 120 εκατομμυρίων </w:t>
      </w:r>
      <w:r>
        <w:rPr>
          <w:rFonts w:eastAsia="Times New Roman" w:cs="Times New Roman"/>
          <w:szCs w:val="24"/>
        </w:rPr>
        <w:lastRenderedPageBreak/>
        <w:t xml:space="preserve">ανταγωνιστικό της Ευρωπαϊκής Ένωσης, το οποίο αφορά περίπου έξι χιλιάδες δήμους σε όλη την Ένωση και αφορά την παροχή ασύρματης σύνδεσης και </w:t>
      </w:r>
      <w:r>
        <w:rPr>
          <w:rFonts w:eastAsia="Times New Roman" w:cs="Times New Roman"/>
          <w:szCs w:val="24"/>
          <w:lang w:val="en-US"/>
        </w:rPr>
        <w:t>Wi</w:t>
      </w:r>
      <w:r>
        <w:rPr>
          <w:rFonts w:eastAsia="Times New Roman" w:cs="Times New Roman"/>
          <w:szCs w:val="24"/>
        </w:rPr>
        <w:t>-</w:t>
      </w:r>
      <w:r>
        <w:rPr>
          <w:rFonts w:eastAsia="Times New Roman" w:cs="Times New Roman"/>
          <w:szCs w:val="24"/>
          <w:lang w:val="en-US"/>
        </w:rPr>
        <w:t>Fi</w:t>
      </w:r>
      <w:r>
        <w:rPr>
          <w:rFonts w:eastAsia="Times New Roman" w:cs="Times New Roman"/>
          <w:szCs w:val="24"/>
        </w:rPr>
        <w:t xml:space="preserve"> σε κοινόχρηστους χώρους.</w:t>
      </w:r>
    </w:p>
    <w:p w14:paraId="6A03DE43" w14:textId="77777777" w:rsidR="001B1D00" w:rsidRDefault="00D353DD">
      <w:pPr>
        <w:spacing w:after="0" w:line="600" w:lineRule="auto"/>
        <w:ind w:firstLine="720"/>
        <w:jc w:val="both"/>
        <w:rPr>
          <w:rFonts w:eastAsia="Times New Roman"/>
          <w:bCs/>
        </w:rPr>
      </w:pPr>
      <w:r>
        <w:rPr>
          <w:rFonts w:eastAsia="Times New Roman" w:cs="Times New Roman"/>
          <w:szCs w:val="24"/>
        </w:rPr>
        <w:t xml:space="preserve">Άρα </w:t>
      </w:r>
      <w:r>
        <w:rPr>
          <w:rFonts w:eastAsia="Times New Roman"/>
          <w:bCs/>
          <w:shd w:val="clear" w:color="auto" w:fill="FFFFFF"/>
        </w:rPr>
        <w:t>νομίζω</w:t>
      </w:r>
      <w:r>
        <w:rPr>
          <w:rFonts w:eastAsia="Times New Roman" w:cs="Times New Roman"/>
          <w:szCs w:val="24"/>
        </w:rPr>
        <w:t xml:space="preserve"> </w:t>
      </w:r>
      <w:r>
        <w:rPr>
          <w:rFonts w:eastAsia="Times New Roman"/>
          <w:bCs/>
          <w:shd w:val="clear" w:color="auto" w:fill="FFFFFF"/>
        </w:rPr>
        <w:t>ότι</w:t>
      </w:r>
      <w:r>
        <w:rPr>
          <w:rFonts w:eastAsia="Times New Roman" w:cs="Times New Roman"/>
          <w:szCs w:val="24"/>
        </w:rPr>
        <w:t xml:space="preserve"> οι μεγαλοστομίες περισ</w:t>
      </w:r>
      <w:r>
        <w:rPr>
          <w:rFonts w:eastAsia="Times New Roman" w:cs="Times New Roman"/>
          <w:szCs w:val="24"/>
        </w:rPr>
        <w:t xml:space="preserve">σεύουν. Ούτε νομίζω </w:t>
      </w:r>
      <w:r>
        <w:rPr>
          <w:rFonts w:eastAsia="Times New Roman"/>
          <w:bCs/>
          <w:shd w:val="clear" w:color="auto" w:fill="FFFFFF"/>
        </w:rPr>
        <w:t>ότι</w:t>
      </w:r>
      <w:r>
        <w:rPr>
          <w:rFonts w:eastAsia="Times New Roman" w:cs="Times New Roman"/>
          <w:szCs w:val="24"/>
        </w:rPr>
        <w:t xml:space="preserve"> </w:t>
      </w:r>
      <w:r>
        <w:rPr>
          <w:rFonts w:eastAsia="Times New Roman" w:cs="Times New Roman"/>
        </w:rPr>
        <w:t>πρέπει</w:t>
      </w:r>
      <w:r>
        <w:rPr>
          <w:rFonts w:eastAsia="Times New Roman" w:cs="Times New Roman"/>
          <w:szCs w:val="24"/>
        </w:rPr>
        <w:t xml:space="preserve"> να ανεβαίνουμε σε αυτό το Βήμα </w:t>
      </w:r>
      <w:r>
        <w:rPr>
          <w:rFonts w:eastAsia="Times New Roman"/>
          <w:bCs/>
        </w:rPr>
        <w:t xml:space="preserve">και </w:t>
      </w:r>
      <w:r>
        <w:rPr>
          <w:rFonts w:eastAsia="Times New Roman"/>
          <w:bCs/>
          <w:shd w:val="clear" w:color="auto" w:fill="FFFFFF"/>
        </w:rPr>
        <w:t>να</w:t>
      </w:r>
      <w:r>
        <w:rPr>
          <w:rFonts w:eastAsia="Times New Roman"/>
          <w:bCs/>
        </w:rPr>
        <w:t xml:space="preserve"> κάνουμε αναπαραγωγή των </w:t>
      </w:r>
      <w:r>
        <w:rPr>
          <w:rFonts w:eastAsia="Times New Roman"/>
          <w:bCs/>
          <w:lang w:val="en-US"/>
        </w:rPr>
        <w:t>fake</w:t>
      </w:r>
      <w:r>
        <w:rPr>
          <w:rFonts w:eastAsia="Times New Roman"/>
          <w:bCs/>
        </w:rPr>
        <w:t xml:space="preserve"> </w:t>
      </w:r>
      <w:r>
        <w:rPr>
          <w:rFonts w:eastAsia="Times New Roman"/>
          <w:bCs/>
          <w:lang w:val="en-US"/>
        </w:rPr>
        <w:t>news</w:t>
      </w:r>
      <w:r>
        <w:rPr>
          <w:rFonts w:eastAsia="Times New Roman"/>
          <w:bCs/>
        </w:rPr>
        <w:t xml:space="preserve"> ή των </w:t>
      </w:r>
      <w:r>
        <w:rPr>
          <w:rFonts w:eastAsia="Times New Roman"/>
          <w:bCs/>
          <w:lang w:val="en-US"/>
        </w:rPr>
        <w:t>fake</w:t>
      </w:r>
      <w:r>
        <w:rPr>
          <w:rFonts w:eastAsia="Times New Roman"/>
          <w:bCs/>
        </w:rPr>
        <w:t xml:space="preserve"> αποφθεγμάτων -δεν σας βγήκε σε καλό ο Αϊνστάιν!- και να διαβάζουμε κάτι στο </w:t>
      </w:r>
      <w:r>
        <w:rPr>
          <w:rFonts w:eastAsia="Times New Roman"/>
          <w:bCs/>
          <w:lang w:val="en-US"/>
        </w:rPr>
        <w:t>Twitter</w:t>
      </w:r>
      <w:r>
        <w:rPr>
          <w:rFonts w:eastAsia="Times New Roman"/>
          <w:bCs/>
        </w:rPr>
        <w:t xml:space="preserve"> και </w:t>
      </w:r>
      <w:r>
        <w:rPr>
          <w:rFonts w:eastAsia="Times New Roman"/>
          <w:bCs/>
          <w:shd w:val="clear" w:color="auto" w:fill="FFFFFF"/>
        </w:rPr>
        <w:t>να</w:t>
      </w:r>
      <w:r>
        <w:rPr>
          <w:rFonts w:eastAsia="Times New Roman"/>
          <w:bCs/>
        </w:rPr>
        <w:t xml:space="preserve"> ερχόμαστε εδώ πέρα να το λέμε από το Βήμα της Βουλή</w:t>
      </w:r>
      <w:r>
        <w:rPr>
          <w:rFonts w:eastAsia="Times New Roman"/>
          <w:bCs/>
        </w:rPr>
        <w:t>ς. Ε, δεν είναι επίπεδο αντιπαράθεσης αυτό, επιτρέψτε μου να πω.</w:t>
      </w:r>
    </w:p>
    <w:p w14:paraId="6A03DE44" w14:textId="77777777" w:rsidR="001B1D00" w:rsidRDefault="00D353DD">
      <w:pPr>
        <w:spacing w:after="0" w:line="600" w:lineRule="auto"/>
        <w:ind w:firstLine="720"/>
        <w:jc w:val="both"/>
        <w:rPr>
          <w:rFonts w:eastAsia="Times New Roman"/>
          <w:bCs/>
        </w:rPr>
      </w:pPr>
      <w:r>
        <w:rPr>
          <w:rFonts w:eastAsia="Times New Roman"/>
          <w:bCs/>
        </w:rPr>
        <w:t xml:space="preserve">Για την γενική </w:t>
      </w:r>
      <w:r>
        <w:rPr>
          <w:rFonts w:eastAsia="Times New Roman"/>
          <w:bCs/>
          <w:shd w:val="clear" w:color="auto" w:fill="FFFFFF"/>
        </w:rPr>
        <w:t>οικονομική</w:t>
      </w:r>
      <w:r>
        <w:rPr>
          <w:rFonts w:eastAsia="Times New Roman"/>
          <w:bCs/>
        </w:rPr>
        <w:t xml:space="preserve"> στρατηγική το μόνο </w:t>
      </w:r>
      <w:r>
        <w:rPr>
          <w:rFonts w:eastAsia="Times New Roman"/>
          <w:bCs/>
          <w:shd w:val="clear" w:color="auto" w:fill="FFFFFF"/>
        </w:rPr>
        <w:t>που</w:t>
      </w:r>
      <w:r>
        <w:rPr>
          <w:rFonts w:eastAsia="Times New Roman"/>
          <w:bCs/>
        </w:rPr>
        <w:t xml:space="preserve"> έχω να πω είναι </w:t>
      </w:r>
      <w:r>
        <w:rPr>
          <w:rFonts w:eastAsia="Times New Roman"/>
          <w:bCs/>
          <w:shd w:val="clear" w:color="auto" w:fill="FFFFFF"/>
        </w:rPr>
        <w:t>ότι</w:t>
      </w:r>
      <w:r>
        <w:rPr>
          <w:rFonts w:eastAsia="Times New Roman"/>
          <w:bCs/>
        </w:rPr>
        <w:t xml:space="preserve"> η πραγματικότητα πλέον μιλάει μόνη της. Τα στοιχεία από την «ΕΡΓΑΝΗ» είναι θετικά έως εντυπωσιακά, διότι η μεγάλη εικόνα </w:t>
      </w:r>
      <w:r>
        <w:rPr>
          <w:rFonts w:eastAsia="Times New Roman"/>
          <w:bCs/>
        </w:rPr>
        <w:lastRenderedPageBreak/>
        <w:t>τ</w:t>
      </w:r>
      <w:r>
        <w:rPr>
          <w:rFonts w:eastAsia="Times New Roman"/>
          <w:bCs/>
        </w:rPr>
        <w:t xml:space="preserve">ης κρίσης, κυρίες και κύριοι συνάδελφοι, κυρίες και κύριοι Βουλευτές, είναι </w:t>
      </w:r>
      <w:r>
        <w:rPr>
          <w:rFonts w:eastAsia="Times New Roman"/>
          <w:bCs/>
          <w:shd w:val="clear" w:color="auto" w:fill="FFFFFF"/>
        </w:rPr>
        <w:t>ότι</w:t>
      </w:r>
      <w:r>
        <w:rPr>
          <w:rFonts w:eastAsia="Times New Roman"/>
          <w:bCs/>
        </w:rPr>
        <w:t xml:space="preserve"> η Ελλάδα έχασε ένα εκατομμύριο θέσεις εργασίας μέσα στην κρίση. Από τ</w:t>
      </w:r>
      <w:r>
        <w:rPr>
          <w:rFonts w:eastAsia="Times New Roman"/>
          <w:bCs/>
        </w:rPr>
        <w:t>α</w:t>
      </w:r>
      <w:r>
        <w:rPr>
          <w:rFonts w:eastAsia="Times New Roman"/>
          <w:bCs/>
        </w:rPr>
        <w:t xml:space="preserve"> τεσσε</w:t>
      </w:r>
      <w:r>
        <w:rPr>
          <w:rFonts w:eastAsia="Times New Roman"/>
          <w:bCs/>
        </w:rPr>
        <w:t>ράμισι</w:t>
      </w:r>
      <w:r>
        <w:rPr>
          <w:rFonts w:eastAsia="Times New Roman"/>
          <w:bCs/>
        </w:rPr>
        <w:t xml:space="preserve"> εκατομμύρια πήγε στ</w:t>
      </w:r>
      <w:r>
        <w:rPr>
          <w:rFonts w:eastAsia="Times New Roman"/>
          <w:bCs/>
        </w:rPr>
        <w:t>α</w:t>
      </w:r>
      <w:r>
        <w:rPr>
          <w:rFonts w:eastAsia="Times New Roman"/>
          <w:bCs/>
        </w:rPr>
        <w:t xml:space="preserve"> τρ</w:t>
      </w:r>
      <w:r>
        <w:rPr>
          <w:rFonts w:eastAsia="Times New Roman"/>
          <w:bCs/>
        </w:rPr>
        <w:t>ιάμισι</w:t>
      </w:r>
      <w:r>
        <w:rPr>
          <w:rFonts w:eastAsia="Times New Roman"/>
          <w:bCs/>
        </w:rPr>
        <w:t xml:space="preserve"> εκατομμύρια θέσεις απασχόλησης. Και αυτή τη στιγμή έχει κερδίσε</w:t>
      </w:r>
      <w:r>
        <w:rPr>
          <w:rFonts w:eastAsia="Times New Roman"/>
          <w:bCs/>
        </w:rPr>
        <w:t xml:space="preserve">ι τριακόσιες χιλιάδες θέσεις εργασίας από την κορύφωση της κρίσης, η οποία ήταν στο υποτιθέμενο </w:t>
      </w:r>
      <w:r>
        <w:rPr>
          <w:rFonts w:eastAsia="Times New Roman"/>
          <w:bCs/>
          <w:lang w:val="en-US"/>
        </w:rPr>
        <w:t>success</w:t>
      </w:r>
      <w:r>
        <w:rPr>
          <w:rFonts w:eastAsia="Times New Roman"/>
          <w:bCs/>
        </w:rPr>
        <w:t xml:space="preserve"> </w:t>
      </w:r>
      <w:r>
        <w:rPr>
          <w:rFonts w:eastAsia="Times New Roman"/>
          <w:bCs/>
          <w:lang w:val="en-US"/>
        </w:rPr>
        <w:t>story</w:t>
      </w:r>
      <w:r>
        <w:rPr>
          <w:rFonts w:eastAsia="Times New Roman"/>
          <w:bCs/>
        </w:rPr>
        <w:t xml:space="preserve"> του Σαμαρά, με 27% ανεργία και σχεδόν ενάμισι εκατομμύριο ανέργους.</w:t>
      </w:r>
    </w:p>
    <w:p w14:paraId="6A03DE45" w14:textId="77777777" w:rsidR="001B1D00" w:rsidRDefault="00D353DD">
      <w:pPr>
        <w:spacing w:after="0" w:line="600" w:lineRule="auto"/>
        <w:ind w:firstLine="720"/>
        <w:jc w:val="both"/>
        <w:rPr>
          <w:rFonts w:eastAsia="Times New Roman"/>
          <w:bCs/>
        </w:rPr>
      </w:pPr>
      <w:r>
        <w:rPr>
          <w:rFonts w:eastAsia="Times New Roman"/>
          <w:bCs/>
        </w:rPr>
        <w:t xml:space="preserve">Η μεγάλη εικόνα, λοιπόν, είναι η εικόνα </w:t>
      </w:r>
      <w:r>
        <w:rPr>
          <w:rFonts w:eastAsia="Times New Roman"/>
          <w:bCs/>
          <w:shd w:val="clear" w:color="auto" w:fill="FFFFFF"/>
        </w:rPr>
        <w:t>μια</w:t>
      </w:r>
      <w:r>
        <w:rPr>
          <w:rFonts w:eastAsia="Times New Roman"/>
          <w:bCs/>
        </w:rPr>
        <w:t xml:space="preserve">ς χώρας </w:t>
      </w:r>
      <w:r>
        <w:rPr>
          <w:rFonts w:eastAsia="Times New Roman"/>
          <w:bCs/>
          <w:shd w:val="clear" w:color="auto" w:fill="FFFFFF"/>
        </w:rPr>
        <w:t>η οποία</w:t>
      </w:r>
      <w:r>
        <w:rPr>
          <w:rFonts w:eastAsia="Times New Roman"/>
          <w:bCs/>
        </w:rPr>
        <w:t xml:space="preserve"> επανακάμπτει και με μεταρρυθμίσεις στο </w:t>
      </w:r>
      <w:r>
        <w:rPr>
          <w:rFonts w:eastAsia="Times New Roman"/>
          <w:bCs/>
        </w:rPr>
        <w:t>δ</w:t>
      </w:r>
      <w:r>
        <w:rPr>
          <w:rFonts w:eastAsia="Times New Roman"/>
          <w:bCs/>
        </w:rPr>
        <w:t>ημόσιο συνολικά και με αύξηση της απασχόλησης και με δυναμική επιστροφή πάρα πολύ συγκεκριμένων τομέων της οικονομίας.</w:t>
      </w:r>
    </w:p>
    <w:p w14:paraId="6A03DE46" w14:textId="77777777" w:rsidR="001B1D00" w:rsidRDefault="00D353DD">
      <w:pPr>
        <w:spacing w:after="0" w:line="600" w:lineRule="auto"/>
        <w:ind w:firstLine="720"/>
        <w:jc w:val="both"/>
        <w:rPr>
          <w:rFonts w:eastAsia="Times New Roman"/>
          <w:bCs/>
        </w:rPr>
      </w:pPr>
      <w:r>
        <w:rPr>
          <w:rFonts w:eastAsia="Times New Roman"/>
          <w:bCs/>
        </w:rPr>
        <w:lastRenderedPageBreak/>
        <w:t xml:space="preserve">Είναι προφανές, προφανέστατο </w:t>
      </w:r>
      <w:r>
        <w:rPr>
          <w:rFonts w:eastAsia="Times New Roman"/>
          <w:bCs/>
          <w:shd w:val="clear" w:color="auto" w:fill="FFFFFF"/>
        </w:rPr>
        <w:t>ότι</w:t>
      </w:r>
      <w:r>
        <w:rPr>
          <w:rFonts w:eastAsia="Times New Roman"/>
          <w:bCs/>
        </w:rPr>
        <w:t xml:space="preserve"> δεν είχαμε καμμία απολύτως διαστημική πολιτική για την Ελλάδα. </w:t>
      </w:r>
      <w:r>
        <w:rPr>
          <w:rFonts w:eastAsia="Times New Roman"/>
          <w:bCs/>
        </w:rPr>
        <w:t>Και μην αναφέρετε τα ποσοστά απορροφητικότητας, τα οποία ήταν της τάξης του επιπέδου των 2 και 3 εκατομμυρίων ευρώ. Η Ευρωπαϊκή Υπηρεσία Διαστήματος υποχρεούται να μας τα επιστρέψει. Πείτε μου εσείς, λοιπόν, σε ποια έργα και σε ποια εθνική στρατηγική καταφ</w:t>
      </w:r>
      <w:r>
        <w:rPr>
          <w:rFonts w:eastAsia="Times New Roman"/>
          <w:bCs/>
        </w:rPr>
        <w:t xml:space="preserve">έραμε να κάνουμε απορρόφηση και πότε δεν καταβάλαμε και τις συνδρομές μας. Μην γελιόμαστε, λοιπόν, εδώ πέρα. Εκτός εάν κάτι ξέρετε εσείς και δεν το ξέρουμε ούτε εμείς ούτε και κανένας, </w:t>
      </w:r>
      <w:r>
        <w:rPr>
          <w:rFonts w:eastAsia="Times New Roman"/>
          <w:bCs/>
          <w:shd w:val="clear" w:color="auto" w:fill="FFFFFF"/>
        </w:rPr>
        <w:t>βεβαίως,</w:t>
      </w:r>
      <w:r>
        <w:rPr>
          <w:rFonts w:eastAsia="Times New Roman"/>
          <w:bCs/>
        </w:rPr>
        <w:t xml:space="preserve"> από τους φορείς τους οποίους καλέσαμε κατά τη συνεδρίαση των </w:t>
      </w:r>
      <w:r>
        <w:rPr>
          <w:rFonts w:eastAsia="Times New Roman"/>
          <w:bCs/>
        </w:rPr>
        <w:t>ε</w:t>
      </w:r>
      <w:r>
        <w:rPr>
          <w:rFonts w:eastAsia="Times New Roman"/>
          <w:bCs/>
        </w:rPr>
        <w:t>πιτροπών.</w:t>
      </w:r>
    </w:p>
    <w:p w14:paraId="6A03DE47" w14:textId="77777777" w:rsidR="001B1D00" w:rsidRDefault="00D353DD">
      <w:pPr>
        <w:spacing w:after="0" w:line="600" w:lineRule="auto"/>
        <w:ind w:firstLine="720"/>
        <w:jc w:val="both"/>
        <w:rPr>
          <w:rFonts w:eastAsia="Times New Roman"/>
          <w:bCs/>
        </w:rPr>
      </w:pPr>
      <w:r>
        <w:rPr>
          <w:rFonts w:eastAsia="Times New Roman"/>
          <w:bCs/>
        </w:rPr>
        <w:t xml:space="preserve">Είναι προφανές </w:t>
      </w:r>
      <w:r>
        <w:rPr>
          <w:rFonts w:eastAsia="Times New Roman"/>
          <w:bCs/>
          <w:shd w:val="clear" w:color="auto" w:fill="FFFFFF"/>
        </w:rPr>
        <w:t>ότι</w:t>
      </w:r>
      <w:r>
        <w:rPr>
          <w:rFonts w:eastAsia="Times New Roman"/>
          <w:bCs/>
        </w:rPr>
        <w:t xml:space="preserve"> κάθε άλλο παρά εμποδίζονται οι νεοφυείς επιχειρήσεις </w:t>
      </w:r>
      <w:r>
        <w:rPr>
          <w:rFonts w:eastAsia="Times New Roman"/>
          <w:bCs/>
          <w:shd w:val="clear" w:color="auto" w:fill="FFFFFF"/>
        </w:rPr>
        <w:t>να</w:t>
      </w:r>
      <w:r>
        <w:rPr>
          <w:rFonts w:eastAsia="Times New Roman"/>
          <w:bCs/>
        </w:rPr>
        <w:t xml:space="preserve"> ξεκινήσουν. Δεν ισχύει κάτι τέτοιο και </w:t>
      </w:r>
      <w:r>
        <w:rPr>
          <w:rFonts w:eastAsia="Times New Roman"/>
          <w:bCs/>
          <w:shd w:val="clear" w:color="auto" w:fill="FFFFFF"/>
        </w:rPr>
        <w:t>βεβαίως</w:t>
      </w:r>
      <w:r>
        <w:rPr>
          <w:rFonts w:eastAsia="Times New Roman"/>
          <w:bCs/>
        </w:rPr>
        <w:t xml:space="preserve"> θέλω να πω </w:t>
      </w:r>
      <w:r>
        <w:rPr>
          <w:rFonts w:eastAsia="Times New Roman"/>
          <w:bCs/>
          <w:shd w:val="clear" w:color="auto" w:fill="FFFFFF"/>
        </w:rPr>
        <w:t>ότι</w:t>
      </w:r>
      <w:r>
        <w:rPr>
          <w:rFonts w:eastAsia="Times New Roman"/>
          <w:bCs/>
        </w:rPr>
        <w:t xml:space="preserve"> προσωπικά εγώ και όλη η κοινοβουλευτική </w:t>
      </w:r>
      <w:r>
        <w:rPr>
          <w:rFonts w:eastAsia="Times New Roman"/>
          <w:bCs/>
        </w:rPr>
        <w:t>Π</w:t>
      </w:r>
      <w:r>
        <w:rPr>
          <w:rFonts w:eastAsia="Times New Roman"/>
          <w:bCs/>
        </w:rPr>
        <w:t xml:space="preserve">λειοψηφία </w:t>
      </w:r>
      <w:r>
        <w:rPr>
          <w:rFonts w:eastAsia="Times New Roman"/>
          <w:bCs/>
        </w:rPr>
        <w:lastRenderedPageBreak/>
        <w:t xml:space="preserve">είμαστε πάρα πολύ περήφανοι </w:t>
      </w:r>
      <w:r>
        <w:rPr>
          <w:rFonts w:eastAsia="Times New Roman"/>
          <w:bCs/>
          <w:shd w:val="clear" w:color="auto" w:fill="FFFFFF"/>
        </w:rPr>
        <w:t>που</w:t>
      </w:r>
      <w:r>
        <w:rPr>
          <w:rFonts w:eastAsia="Times New Roman"/>
          <w:bCs/>
        </w:rPr>
        <w:t xml:space="preserve"> καταφέραμε μέσα σε πολύ λί</w:t>
      </w:r>
      <w:r>
        <w:rPr>
          <w:rFonts w:eastAsia="Times New Roman"/>
          <w:bCs/>
        </w:rPr>
        <w:t xml:space="preserve">γο χρονικό διάστημα να συμφωνήσουμε με την Ευρωπαϊκή Υπηρεσία Διαστήματος να ιδρυθεί και στην Ελλάδα το Κέντρο Νεοφυούς Επιχειρηματικότητας για τις Διαστημικές Εφαρμογές. Αντίστοιχα </w:t>
      </w:r>
      <w:r>
        <w:rPr>
          <w:rFonts w:eastAsia="Times New Roman"/>
          <w:bCs/>
        </w:rPr>
        <w:t>κ</w:t>
      </w:r>
      <w:r>
        <w:rPr>
          <w:rFonts w:eastAsia="Times New Roman"/>
          <w:bCs/>
        </w:rPr>
        <w:t xml:space="preserve">έντρα </w:t>
      </w:r>
      <w:r>
        <w:rPr>
          <w:rFonts w:eastAsia="Times New Roman"/>
          <w:bCs/>
          <w:shd w:val="clear" w:color="auto" w:fill="FFFFFF"/>
        </w:rPr>
        <w:t>υπάρχουν</w:t>
      </w:r>
      <w:r>
        <w:rPr>
          <w:rFonts w:eastAsia="Times New Roman"/>
          <w:bCs/>
        </w:rPr>
        <w:t xml:space="preserve"> σε δεκαοκτώ άλλες χώρες της Ευρωπαϊκής Ένωσης. Οι εταιρείε</w:t>
      </w:r>
      <w:r>
        <w:rPr>
          <w:rFonts w:eastAsia="Times New Roman"/>
          <w:bCs/>
        </w:rPr>
        <w:t xml:space="preserve">ς οι οποίες μπαίνουν σε αυτό το </w:t>
      </w:r>
      <w:r>
        <w:rPr>
          <w:rFonts w:eastAsia="Times New Roman"/>
          <w:bCs/>
        </w:rPr>
        <w:t>κ</w:t>
      </w:r>
      <w:r>
        <w:rPr>
          <w:rFonts w:eastAsia="Times New Roman"/>
          <w:bCs/>
        </w:rPr>
        <w:t>έντρο θα έχουν τη δυνατότητα πρόσβασης σε όλη τη δικτύωση σε όλη την πληροφορία, σε όλες τις ιδέες οι οποίες φιλοξενούνται, κυοφορούνται, γεννιούνται, δυναμώνουν και μεγαλώνουν μέσα σε αυτό το δίκτυο νεοφυών επιχειρήσεων.</w:t>
      </w:r>
    </w:p>
    <w:p w14:paraId="6A03DE48" w14:textId="77777777" w:rsidR="001B1D00" w:rsidRDefault="00D353DD">
      <w:pPr>
        <w:spacing w:after="0" w:line="600" w:lineRule="auto"/>
        <w:ind w:firstLine="720"/>
        <w:jc w:val="both"/>
        <w:rPr>
          <w:rFonts w:eastAsia="Times New Roman"/>
          <w:bCs/>
        </w:rPr>
      </w:pPr>
      <w:r>
        <w:rPr>
          <w:rFonts w:eastAsia="Times New Roman"/>
          <w:bCs/>
        </w:rPr>
        <w:t>Ό</w:t>
      </w:r>
      <w:r>
        <w:rPr>
          <w:rFonts w:eastAsia="Times New Roman"/>
          <w:bCs/>
        </w:rPr>
        <w:t xml:space="preserve">πως </w:t>
      </w:r>
      <w:r>
        <w:rPr>
          <w:rFonts w:eastAsia="Times New Roman"/>
          <w:bCs/>
          <w:shd w:val="clear" w:color="auto" w:fill="FFFFFF"/>
        </w:rPr>
        <w:t>βεβαίως</w:t>
      </w:r>
      <w:r>
        <w:rPr>
          <w:rFonts w:eastAsia="Times New Roman"/>
          <w:bCs/>
        </w:rPr>
        <w:t xml:space="preserve"> είμαστε και περήφανοι για το </w:t>
      </w:r>
      <w:r>
        <w:rPr>
          <w:rFonts w:eastAsia="Times New Roman"/>
          <w:bCs/>
          <w:shd w:val="clear" w:color="auto" w:fill="FFFFFF"/>
        </w:rPr>
        <w:t>ότι</w:t>
      </w:r>
      <w:r>
        <w:rPr>
          <w:rFonts w:eastAsia="Times New Roman"/>
          <w:bCs/>
        </w:rPr>
        <w:t xml:space="preserve"> καταφέραμε να φέρουμε και </w:t>
      </w:r>
      <w:r>
        <w:rPr>
          <w:rFonts w:eastAsia="Times New Roman"/>
          <w:bCs/>
          <w:shd w:val="clear" w:color="auto" w:fill="FFFFFF"/>
        </w:rPr>
        <w:t>μια</w:t>
      </w:r>
      <w:r>
        <w:rPr>
          <w:rFonts w:eastAsia="Times New Roman"/>
          <w:bCs/>
        </w:rPr>
        <w:t xml:space="preserve"> σοβαρή επένδυση στην Ελλάδα. Η ΟΗΒ είναι </w:t>
      </w:r>
      <w:r>
        <w:rPr>
          <w:rFonts w:eastAsia="Times New Roman"/>
          <w:bCs/>
          <w:shd w:val="clear" w:color="auto" w:fill="FFFFFF"/>
        </w:rPr>
        <w:lastRenderedPageBreak/>
        <w:t>μια</w:t>
      </w:r>
      <w:r>
        <w:rPr>
          <w:rFonts w:eastAsia="Times New Roman"/>
          <w:bCs/>
        </w:rPr>
        <w:t xml:space="preserve"> από τις τρεις μεγαλύτερες εταιρείες κατασκευής μικροδορυφόρων και δορυφόρων και ανακοίνωσε -υπογράψαμε το σχετικό μνημόνιο προχθές στο Υ</w:t>
      </w:r>
      <w:r>
        <w:rPr>
          <w:rFonts w:eastAsia="Times New Roman"/>
          <w:bCs/>
        </w:rPr>
        <w:t xml:space="preserve">πουργείο Ψηφιακής Πολιτικής- </w:t>
      </w:r>
      <w:r>
        <w:rPr>
          <w:rFonts w:eastAsia="Times New Roman"/>
          <w:bCs/>
          <w:shd w:val="clear" w:color="auto" w:fill="FFFFFF"/>
        </w:rPr>
        <w:t>ότι</w:t>
      </w:r>
      <w:r>
        <w:rPr>
          <w:rFonts w:eastAsia="Times New Roman"/>
          <w:bCs/>
        </w:rPr>
        <w:t xml:space="preserve"> θα κάνει εδώ </w:t>
      </w:r>
      <w:r>
        <w:rPr>
          <w:rFonts w:eastAsia="Times New Roman"/>
          <w:bCs/>
          <w:shd w:val="clear" w:color="auto" w:fill="FFFFFF"/>
        </w:rPr>
        <w:t>μια</w:t>
      </w:r>
      <w:r>
        <w:rPr>
          <w:rFonts w:eastAsia="Times New Roman"/>
          <w:bCs/>
        </w:rPr>
        <w:t xml:space="preserve"> μεγάλη επένδυση για την εγκατάσταση μονάδας κατασκευής μικροδορυφόρων και δορυφόρων. Δεν είναι μικρά πράγματα αυτά.</w:t>
      </w:r>
    </w:p>
    <w:p w14:paraId="6A03DE49" w14:textId="77777777" w:rsidR="001B1D00" w:rsidRDefault="00D353DD">
      <w:pPr>
        <w:spacing w:after="0" w:line="600" w:lineRule="auto"/>
        <w:ind w:firstLine="720"/>
        <w:jc w:val="both"/>
        <w:rPr>
          <w:rFonts w:eastAsia="Times New Roman"/>
          <w:bCs/>
        </w:rPr>
      </w:pPr>
      <w:r>
        <w:rPr>
          <w:rFonts w:eastAsia="Times New Roman"/>
          <w:bCs/>
        </w:rPr>
        <w:t xml:space="preserve">Προσέξτε, εγώ δεν είμαι από αυτούς </w:t>
      </w:r>
      <w:r>
        <w:rPr>
          <w:rFonts w:eastAsia="Times New Roman"/>
          <w:bCs/>
          <w:shd w:val="clear" w:color="auto" w:fill="FFFFFF"/>
        </w:rPr>
        <w:t>που</w:t>
      </w:r>
      <w:r>
        <w:rPr>
          <w:rFonts w:eastAsia="Times New Roman"/>
          <w:bCs/>
        </w:rPr>
        <w:t xml:space="preserve"> θα ανέβουν σε αυτό το Βήμα και θα υποστηρίξουν </w:t>
      </w:r>
      <w:r>
        <w:rPr>
          <w:rFonts w:eastAsia="Times New Roman"/>
          <w:bCs/>
          <w:shd w:val="clear" w:color="auto" w:fill="FFFFFF"/>
        </w:rPr>
        <w:t>ότι</w:t>
      </w:r>
      <w:r>
        <w:rPr>
          <w:rFonts w:eastAsia="Times New Roman"/>
          <w:bCs/>
        </w:rPr>
        <w:t xml:space="preserve"> </w:t>
      </w:r>
      <w:r>
        <w:rPr>
          <w:rFonts w:eastAsia="Times New Roman"/>
          <w:bCs/>
        </w:rPr>
        <w:t>αυτή η επένδυση θα φέρει χιλιάδες θέσεις εργασίας. Θα φέρει εκατοντάδες θέσεις εργασίας, πολλές εκατοντάδες. Προσέξτε, η μεγαλύτερη επίδραση στην απασχόληση γίνεται και συμβαίνει όταν αυτές τις τεχνολογίες τις κατεβάζουμε και τις κάνουμε κομμάτι της καθημε</w:t>
      </w:r>
      <w:r>
        <w:rPr>
          <w:rFonts w:eastAsia="Times New Roman"/>
          <w:bCs/>
        </w:rPr>
        <w:t xml:space="preserve">ρινής ζωής των ανθρώπων, όταν </w:t>
      </w:r>
      <w:r>
        <w:rPr>
          <w:rFonts w:eastAsia="Times New Roman"/>
          <w:bCs/>
        </w:rPr>
        <w:lastRenderedPageBreak/>
        <w:t xml:space="preserve">ψάχνουμε να απασχολήσουμε ανθρώπους οι οποίοι θα ενημερώσουν, θα εκπαιδεύσουν, θα εξηγήσουν στον παραγωγό, στον πολίτη το τι και πώς </w:t>
      </w:r>
      <w:r>
        <w:rPr>
          <w:rFonts w:eastAsia="Times New Roman"/>
          <w:bCs/>
          <w:shd w:val="clear" w:color="auto" w:fill="FFFFFF"/>
        </w:rPr>
        <w:t>μπορεί</w:t>
      </w:r>
      <w:r>
        <w:rPr>
          <w:rFonts w:eastAsia="Times New Roman"/>
          <w:bCs/>
        </w:rPr>
        <w:t xml:space="preserve"> αυτές τις τεχνολογίες </w:t>
      </w:r>
      <w:r>
        <w:rPr>
          <w:rFonts w:eastAsia="Times New Roman"/>
          <w:bCs/>
          <w:shd w:val="clear" w:color="auto" w:fill="FFFFFF"/>
        </w:rPr>
        <w:t>να</w:t>
      </w:r>
      <w:r>
        <w:rPr>
          <w:rFonts w:eastAsia="Times New Roman"/>
          <w:bCs/>
        </w:rPr>
        <w:t xml:space="preserve"> τις αξιοποιήσει.</w:t>
      </w:r>
    </w:p>
    <w:p w14:paraId="6A03DE4A" w14:textId="77777777" w:rsidR="001B1D00" w:rsidRDefault="00D353DD">
      <w:pPr>
        <w:spacing w:after="0" w:line="600" w:lineRule="auto"/>
        <w:ind w:firstLine="720"/>
        <w:jc w:val="both"/>
        <w:rPr>
          <w:rFonts w:eastAsia="Times New Roman"/>
          <w:bCs/>
        </w:rPr>
      </w:pPr>
      <w:r>
        <w:rPr>
          <w:rFonts w:eastAsia="Times New Roman"/>
          <w:bCs/>
        </w:rPr>
        <w:t>Ν</w:t>
      </w:r>
      <w:r>
        <w:rPr>
          <w:rFonts w:eastAsia="Times New Roman"/>
          <w:bCs/>
          <w:shd w:val="clear" w:color="auto" w:fill="FFFFFF"/>
        </w:rPr>
        <w:t>ομίζω,</w:t>
      </w:r>
      <w:r>
        <w:rPr>
          <w:rFonts w:eastAsia="Times New Roman"/>
          <w:bCs/>
        </w:rPr>
        <w:t xml:space="preserve"> </w:t>
      </w:r>
      <w:r>
        <w:rPr>
          <w:rFonts w:eastAsia="Times New Roman"/>
          <w:bCs/>
          <w:shd w:val="clear" w:color="auto" w:fill="FFFFFF"/>
        </w:rPr>
        <w:t>όμως,</w:t>
      </w:r>
      <w:r>
        <w:rPr>
          <w:rFonts w:eastAsia="Times New Roman"/>
          <w:bCs/>
        </w:rPr>
        <w:t xml:space="preserve"> </w:t>
      </w:r>
      <w:r>
        <w:rPr>
          <w:rFonts w:eastAsia="Times New Roman"/>
          <w:bCs/>
          <w:shd w:val="clear" w:color="auto" w:fill="FFFFFF"/>
        </w:rPr>
        <w:t>ότι</w:t>
      </w:r>
      <w:r>
        <w:rPr>
          <w:rFonts w:eastAsia="Times New Roman"/>
          <w:bCs/>
        </w:rPr>
        <w:t xml:space="preserve"> είναι πάρα πολύ σημαντικό </w:t>
      </w:r>
      <w:r>
        <w:rPr>
          <w:rFonts w:eastAsia="Times New Roman"/>
          <w:bCs/>
        </w:rPr>
        <w:t xml:space="preserve">-και θα ήθελα από όλες τις πτέρυγες να αναγνωριστεί- </w:t>
      </w:r>
      <w:r>
        <w:rPr>
          <w:rFonts w:eastAsia="Times New Roman"/>
          <w:bCs/>
          <w:shd w:val="clear" w:color="auto" w:fill="FFFFFF"/>
        </w:rPr>
        <w:t>ότι</w:t>
      </w:r>
      <w:r>
        <w:rPr>
          <w:rFonts w:eastAsia="Times New Roman"/>
          <w:bCs/>
        </w:rPr>
        <w:t xml:space="preserve"> αυτά τα βήματα είναι ένα κίνητρο για ανθρώπους, οι οποίοι έχουν ξενιτευτεί, να γυρίσουν στην Ελλάδα. Θα ανοίξουν τέτοιου τύπου θέσεις εργασίας. Είναι αρνητικό αυτό; Δεν μπορεί να χαρακτηριστεί </w:t>
      </w:r>
      <w:r>
        <w:rPr>
          <w:rFonts w:eastAsia="Times New Roman"/>
          <w:bCs/>
          <w:shd w:val="clear" w:color="auto" w:fill="FFFFFF"/>
        </w:rPr>
        <w:t>νομίζω</w:t>
      </w:r>
      <w:r>
        <w:rPr>
          <w:rFonts w:eastAsia="Times New Roman"/>
          <w:bCs/>
        </w:rPr>
        <w:t xml:space="preserve"> από καμμία πτέρυγα της Βουλής ως αρνητικό.</w:t>
      </w:r>
    </w:p>
    <w:p w14:paraId="6A03DE4B" w14:textId="77777777" w:rsidR="001B1D00" w:rsidRDefault="00D353DD">
      <w:pPr>
        <w:spacing w:after="0" w:line="600" w:lineRule="auto"/>
        <w:ind w:firstLine="720"/>
        <w:jc w:val="both"/>
        <w:rPr>
          <w:rFonts w:eastAsia="Times New Roman"/>
          <w:bCs/>
        </w:rPr>
      </w:pPr>
      <w:r>
        <w:rPr>
          <w:rFonts w:eastAsia="Times New Roman"/>
          <w:bCs/>
        </w:rPr>
        <w:t>Για τις «</w:t>
      </w:r>
      <w:r>
        <w:rPr>
          <w:rFonts w:eastAsia="Times New Roman"/>
          <w:bCs/>
        </w:rPr>
        <w:t>λ</w:t>
      </w:r>
      <w:r>
        <w:rPr>
          <w:rFonts w:eastAsia="Times New Roman"/>
          <w:bCs/>
        </w:rPr>
        <w:t xml:space="preserve">ευκές </w:t>
      </w:r>
      <w:r>
        <w:rPr>
          <w:rFonts w:eastAsia="Times New Roman"/>
          <w:bCs/>
        </w:rPr>
        <w:t>π</w:t>
      </w:r>
      <w:r>
        <w:rPr>
          <w:rFonts w:eastAsia="Times New Roman"/>
          <w:bCs/>
        </w:rPr>
        <w:t>εριοχές</w:t>
      </w:r>
      <w:r>
        <w:rPr>
          <w:rFonts w:eastAsia="Times New Roman"/>
          <w:bCs/>
        </w:rPr>
        <w:t>»</w:t>
      </w:r>
      <w:r>
        <w:rPr>
          <w:rFonts w:eastAsia="Times New Roman"/>
          <w:bCs/>
        </w:rPr>
        <w:t xml:space="preserve"> σάς απάντησα. </w:t>
      </w:r>
    </w:p>
    <w:p w14:paraId="6A03DE4C" w14:textId="77777777" w:rsidR="001B1D00" w:rsidRDefault="00D353DD">
      <w:pPr>
        <w:spacing w:after="0" w:line="600" w:lineRule="auto"/>
        <w:ind w:firstLine="720"/>
        <w:jc w:val="both"/>
        <w:rPr>
          <w:rFonts w:eastAsia="Times New Roman"/>
          <w:bCs/>
        </w:rPr>
      </w:pPr>
      <w:r>
        <w:rPr>
          <w:rFonts w:eastAsia="Times New Roman"/>
          <w:bCs/>
        </w:rPr>
        <w:t xml:space="preserve">Τώρα, για το φάσμα και την εκμετάλλευσή του </w:t>
      </w:r>
      <w:r>
        <w:rPr>
          <w:rFonts w:eastAsia="Times New Roman"/>
          <w:bCs/>
          <w:shd w:val="clear" w:color="auto" w:fill="FFFFFF"/>
        </w:rPr>
        <w:t>νομίζω</w:t>
      </w:r>
      <w:r>
        <w:rPr>
          <w:rFonts w:eastAsia="Times New Roman"/>
          <w:bCs/>
        </w:rPr>
        <w:t xml:space="preserve"> </w:t>
      </w:r>
      <w:r>
        <w:rPr>
          <w:rFonts w:eastAsia="Times New Roman"/>
          <w:bCs/>
          <w:shd w:val="clear" w:color="auto" w:fill="FFFFFF"/>
        </w:rPr>
        <w:t>ότι</w:t>
      </w:r>
      <w:r>
        <w:rPr>
          <w:rFonts w:eastAsia="Times New Roman"/>
          <w:bCs/>
        </w:rPr>
        <w:t xml:space="preserve"> «στο σπίτι του κρεμασμένου δεν μιλάνε για σκοινί». Υπήρχε αναμεταδότης στον </w:t>
      </w:r>
      <w:r>
        <w:rPr>
          <w:rFonts w:eastAsia="Times New Roman"/>
          <w:bCs/>
        </w:rPr>
        <w:t>«</w:t>
      </w:r>
      <w:r>
        <w:rPr>
          <w:rFonts w:eastAsia="Times New Roman"/>
          <w:bCs/>
          <w:lang w:val="en-US"/>
        </w:rPr>
        <w:t>Hellas</w:t>
      </w:r>
      <w:r>
        <w:rPr>
          <w:rFonts w:eastAsia="Times New Roman"/>
          <w:bCs/>
        </w:rPr>
        <w:t xml:space="preserve"> </w:t>
      </w:r>
      <w:r>
        <w:rPr>
          <w:rFonts w:eastAsia="Times New Roman"/>
          <w:bCs/>
          <w:lang w:val="en-US"/>
        </w:rPr>
        <w:t>Sat</w:t>
      </w:r>
      <w:r>
        <w:rPr>
          <w:rFonts w:eastAsia="Times New Roman"/>
          <w:bCs/>
        </w:rPr>
        <w:t xml:space="preserve"> 2</w:t>
      </w:r>
      <w:r>
        <w:rPr>
          <w:rFonts w:eastAsia="Times New Roman"/>
          <w:bCs/>
        </w:rPr>
        <w:t>»</w:t>
      </w:r>
      <w:r>
        <w:rPr>
          <w:rFonts w:eastAsia="Times New Roman"/>
          <w:bCs/>
        </w:rPr>
        <w:t xml:space="preserve"> ο οποίος ήταν απολύτως ανεκμετάλλευτος </w:t>
      </w:r>
      <w:r>
        <w:rPr>
          <w:rFonts w:eastAsia="Times New Roman"/>
          <w:bCs/>
        </w:rPr>
        <w:lastRenderedPageBreak/>
        <w:t xml:space="preserve">και τώρα πάμε σε </w:t>
      </w:r>
      <w:r>
        <w:rPr>
          <w:rFonts w:eastAsia="Times New Roman"/>
          <w:bCs/>
          <w:shd w:val="clear" w:color="auto" w:fill="FFFFFF"/>
        </w:rPr>
        <w:t>μια</w:t>
      </w:r>
      <w:r>
        <w:rPr>
          <w:rFonts w:eastAsia="Times New Roman"/>
          <w:bCs/>
        </w:rPr>
        <w:t xml:space="preserve"> κατάσταση </w:t>
      </w:r>
      <w:r>
        <w:rPr>
          <w:rFonts w:eastAsia="Times New Roman"/>
          <w:bCs/>
        </w:rPr>
        <w:t xml:space="preserve">στην οποία </w:t>
      </w:r>
      <w:r>
        <w:rPr>
          <w:rFonts w:eastAsia="Times New Roman"/>
          <w:bCs/>
        </w:rPr>
        <w:t xml:space="preserve">έχουμε υπερτριπλασιάσει τις δυνατότητές μας και θα μπορούμε </w:t>
      </w:r>
      <w:r>
        <w:rPr>
          <w:rFonts w:eastAsia="Times New Roman"/>
          <w:bCs/>
          <w:shd w:val="clear" w:color="auto" w:fill="FFFFFF"/>
        </w:rPr>
        <w:t>βεβαίως</w:t>
      </w:r>
      <w:r>
        <w:rPr>
          <w:rFonts w:eastAsia="Times New Roman"/>
          <w:bCs/>
        </w:rPr>
        <w:t xml:space="preserve"> να το αξιοποιήσουμε καταπώς εμείς νομίζουμε.</w:t>
      </w:r>
    </w:p>
    <w:p w14:paraId="6A03DE4D" w14:textId="77777777" w:rsidR="001B1D00" w:rsidRDefault="00D353DD">
      <w:pPr>
        <w:spacing w:after="0" w:line="600" w:lineRule="auto"/>
        <w:ind w:firstLine="720"/>
        <w:jc w:val="both"/>
        <w:rPr>
          <w:rFonts w:eastAsia="Times New Roman"/>
          <w:bCs/>
        </w:rPr>
      </w:pPr>
      <w:r>
        <w:rPr>
          <w:rFonts w:eastAsia="Times New Roman"/>
          <w:bCs/>
        </w:rPr>
        <w:t xml:space="preserve">Η ΕΡΤ δεν έχει σταματήσει να μετριέται. Η ΕΡΤ είναι σε </w:t>
      </w:r>
      <w:r>
        <w:rPr>
          <w:rFonts w:eastAsia="Times New Roman"/>
          <w:bCs/>
          <w:shd w:val="clear" w:color="auto" w:fill="FFFFFF"/>
        </w:rPr>
        <w:t>διαπρα</w:t>
      </w:r>
      <w:r>
        <w:rPr>
          <w:rFonts w:eastAsia="Times New Roman"/>
          <w:bCs/>
          <w:shd w:val="clear" w:color="auto" w:fill="FFFFFF"/>
        </w:rPr>
        <w:t>γμάτευση</w:t>
      </w:r>
      <w:r>
        <w:rPr>
          <w:rFonts w:eastAsia="Times New Roman"/>
          <w:bCs/>
        </w:rPr>
        <w:t xml:space="preserve"> με τη μοναδική, </w:t>
      </w:r>
      <w:r>
        <w:rPr>
          <w:rFonts w:eastAsia="Times New Roman"/>
          <w:bCs/>
          <w:shd w:val="clear" w:color="auto" w:fill="FFFFFF"/>
        </w:rPr>
        <w:t>δυστυχώς,</w:t>
      </w:r>
      <w:r>
        <w:rPr>
          <w:rFonts w:eastAsia="Times New Roman"/>
          <w:bCs/>
        </w:rPr>
        <w:t xml:space="preserve"> εταιρεία η οποία κάνει τις μετρήσεις και από ό,τι γνωρίζω απαιτεί να μετριέται και η ψηφιακή της διείσδυση.</w:t>
      </w:r>
    </w:p>
    <w:p w14:paraId="6A03DE4E"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Κατ’ αρχάς, η ΕΡΤ είναι το πρώτο κανάλι το οποίο πέρασε στην υβριδική τηλεόραση, η οποία χρησιμοποιεί και τη σύνδ</w:t>
      </w:r>
      <w:r>
        <w:rPr>
          <w:rFonts w:eastAsia="Times New Roman" w:cs="Times New Roman"/>
          <w:szCs w:val="24"/>
        </w:rPr>
        <w:t xml:space="preserve">εση στο διαδίκτυο και τη λήψη του σήματος από την κεραία και δίνει αυτό που λέμε </w:t>
      </w:r>
      <w:r>
        <w:rPr>
          <w:rFonts w:eastAsia="Times New Roman" w:cs="Times New Roman"/>
          <w:szCs w:val="24"/>
        </w:rPr>
        <w:t>«</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demand</w:t>
      </w:r>
      <w:r>
        <w:rPr>
          <w:rFonts w:eastAsia="Times New Roman" w:cs="Times New Roman"/>
          <w:szCs w:val="24"/>
        </w:rPr>
        <w:t xml:space="preserve"> υπηρεσίες</w:t>
      </w:r>
      <w:r>
        <w:rPr>
          <w:rFonts w:eastAsia="Times New Roman" w:cs="Times New Roman"/>
          <w:szCs w:val="24"/>
        </w:rPr>
        <w:t>»</w:t>
      </w:r>
      <w:r>
        <w:rPr>
          <w:rFonts w:eastAsia="Times New Roman" w:cs="Times New Roman"/>
          <w:szCs w:val="24"/>
        </w:rPr>
        <w:t xml:space="preserve"> στον τηλεθεατή. Ακόμη, έχει πάρα πολύ πλούσιο ψηφιακό περιεχόμενο, όπως είναι τα αθλητικά γεγο</w:t>
      </w:r>
      <w:r>
        <w:rPr>
          <w:rFonts w:eastAsia="Times New Roman" w:cs="Times New Roman"/>
          <w:szCs w:val="24"/>
        </w:rPr>
        <w:lastRenderedPageBreak/>
        <w:t>νότα, σπορ όπως το βόλεϊ, το χάντμπολ, που φτιάχνονται εκεί</w:t>
      </w:r>
      <w:r>
        <w:rPr>
          <w:rFonts w:eastAsia="Times New Roman" w:cs="Times New Roman"/>
          <w:szCs w:val="24"/>
        </w:rPr>
        <w:t xml:space="preserve"> κοινότητες και ακροατήρια, τα οποία βεβαίως διαδικτυακά απολαμβάνουν αυτό το προϊόν. Θα σας έλεγα, επίσης, ότι με αυτές τις κινήσεις στηρίζονται και τα συγκεκριμένα αθλήματα σε καιρούς πάρα πολύ δύσκολους. Νομίζω ότι δεν πρέπει να τα υποτιμούμε αυτά.</w:t>
      </w:r>
    </w:p>
    <w:p w14:paraId="6A03DE4F"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cs="Times New Roman"/>
          <w:szCs w:val="24"/>
        </w:rPr>
        <w:t xml:space="preserve">θα τον αποφύγω τον πειρασμό. Δεν μπορεί να καταπίνουμε αμάσητα τα γεγονότα έλλειψης πλήρους κατάθεσης «πόθεν έσχες» και να πετάμε υπονοούμενα για κανονικές εταιρείες οι οποίες έχουν ιδρυθεί στην Ελλάδα. Το ερώτημα θα παραμείνει ζωντανό και κάποια στιγμή η </w:t>
      </w:r>
      <w:r>
        <w:rPr>
          <w:rFonts w:eastAsia="Times New Roman" w:cs="Times New Roman"/>
          <w:szCs w:val="24"/>
        </w:rPr>
        <w:t xml:space="preserve">Νέα Δημοκρατία θα το απαντήσει, όταν μας επιτίθεται λέγοντας ότι εμείς κάνουμε επιθέσεις στη </w:t>
      </w:r>
      <w:r>
        <w:rPr>
          <w:rFonts w:eastAsia="Times New Roman" w:cs="Times New Roman"/>
          <w:szCs w:val="24"/>
        </w:rPr>
        <w:t>δ</w:t>
      </w:r>
      <w:r>
        <w:rPr>
          <w:rFonts w:eastAsia="Times New Roman" w:cs="Times New Roman"/>
          <w:szCs w:val="24"/>
        </w:rPr>
        <w:t xml:space="preserve">ικαιοσύνη. </w:t>
      </w:r>
    </w:p>
    <w:p w14:paraId="6A03DE50"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Πρέπει όσοι έχουμε πολιτικές ευθύνες, όσοι έχουμε εκλεγεί στο Κοινοβούλιο και ασκούμε κυβερνητικές ευθύνες να καταθέτουμε </w:t>
      </w:r>
      <w:r>
        <w:rPr>
          <w:rFonts w:eastAsia="Times New Roman" w:cs="Times New Roman"/>
          <w:szCs w:val="24"/>
        </w:rPr>
        <w:lastRenderedPageBreak/>
        <w:t>«πόθεν έσχες» επί της αρχής;</w:t>
      </w:r>
      <w:r>
        <w:rPr>
          <w:rFonts w:eastAsia="Times New Roman" w:cs="Times New Roman"/>
          <w:szCs w:val="24"/>
        </w:rPr>
        <w:t xml:space="preserve"> Αφήστε τι θα πουν τα δικαστήρια και τι θα νομοθετήσει η Κυβέρνηση. Οφείλουμε να έχουμε την περιουσιακή μας κατάσταση διαφανώς αναρτημένη; Αυτό είναι μ</w:t>
      </w:r>
      <w:r>
        <w:rPr>
          <w:rFonts w:eastAsia="Times New Roman" w:cs="Times New Roman"/>
          <w:szCs w:val="24"/>
        </w:rPr>
        <w:t>ί</w:t>
      </w:r>
      <w:r>
        <w:rPr>
          <w:rFonts w:eastAsia="Times New Roman" w:cs="Times New Roman"/>
          <w:szCs w:val="24"/>
        </w:rPr>
        <w:t>α θέση αρχής κι από αυτό δεν μπορεί να ξεφύγει κανείς ούτε να κρυφτεί πίσω από μια αίτηση ακύρωσης, η οπ</w:t>
      </w:r>
      <w:r>
        <w:rPr>
          <w:rFonts w:eastAsia="Times New Roman" w:cs="Times New Roman"/>
          <w:szCs w:val="24"/>
        </w:rPr>
        <w:t>οία πολλές φορές γίνεται πάρα πολύ γρήγορα αποδεκτή, με ταχύτητες διαστημικές -για να είμαστε και επίκαιροι.</w:t>
      </w:r>
    </w:p>
    <w:p w14:paraId="6A03DE51"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Εδώ, λοιπόν, να συζητήσουμε πολιτικά και να μην υπάρχει ούτε ψήγμα υποκρισίας. Ή είμαστε υπέρ της πλήρους διαφάνειας ή δεν είμαστε. Όσον αφορά τα π</w:t>
      </w:r>
      <w:r>
        <w:rPr>
          <w:rFonts w:eastAsia="Times New Roman" w:cs="Times New Roman"/>
          <w:szCs w:val="24"/>
        </w:rPr>
        <w:t xml:space="preserve">εριουσιακά μας στοιχεία, η θέση αυτής της Κυβέρνησης και αυτής της παράταξης είναι ότι οφείλουμε εμείς οι οποίοι έχουμε ευθύνες, να είμαστε κρύσταλλο σε σχέση με το τι έχουμε, τι δεν έχουμε και τι αποκτούμε. Δεν γίνεται αλλιώς. Αλλιώς, </w:t>
      </w:r>
      <w:r>
        <w:rPr>
          <w:rFonts w:eastAsia="Times New Roman" w:cs="Times New Roman"/>
          <w:szCs w:val="24"/>
        </w:rPr>
        <w:lastRenderedPageBreak/>
        <w:t>το πέπλο της δυσπιστ</w:t>
      </w:r>
      <w:r>
        <w:rPr>
          <w:rFonts w:eastAsia="Times New Roman" w:cs="Times New Roman"/>
          <w:szCs w:val="24"/>
        </w:rPr>
        <w:t xml:space="preserve">ίας θα γενικευθεί πάνω στην πολιτική και αυτό </w:t>
      </w:r>
      <w:r>
        <w:rPr>
          <w:rFonts w:eastAsia="Times New Roman" w:cs="Times New Roman"/>
          <w:szCs w:val="24"/>
        </w:rPr>
        <w:t xml:space="preserve">θα </w:t>
      </w:r>
      <w:r>
        <w:rPr>
          <w:rFonts w:eastAsia="Times New Roman" w:cs="Times New Roman"/>
          <w:szCs w:val="24"/>
        </w:rPr>
        <w:t>είναι ένα πάρα πολύ κακό μήνυμα από τον λαό.</w:t>
      </w:r>
    </w:p>
    <w:p w14:paraId="6A03DE52"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Ακούστηκε κριτική σε σχέση με τις αρμοδιότητες. Νομίζω ότι ειπώθηκε από μία αντιπολιτευτική φωνή -ζητώ συγγνώμη που δεν μπορώ να θυμηθώ αυτή τη στιγμή ποιος ακριβ</w:t>
      </w:r>
      <w:r>
        <w:rPr>
          <w:rFonts w:eastAsia="Times New Roman" w:cs="Times New Roman"/>
          <w:szCs w:val="24"/>
        </w:rPr>
        <w:t xml:space="preserve">ώς το είπε- πως ο νόμος γράφτηκε επάνω στις ράγες τις οποίες έχει χαράξει η Ειδική Επιτροπή του Οργανισμού Ηνωμένων Εθνών για τις ειρηνικές χρήσεις του Διαστήματος. </w:t>
      </w:r>
    </w:p>
    <w:p w14:paraId="6A03DE53" w14:textId="77777777" w:rsidR="001B1D00" w:rsidRDefault="00D353DD">
      <w:pPr>
        <w:tabs>
          <w:tab w:val="left" w:pos="1494"/>
        </w:tabs>
        <w:spacing w:after="0" w:line="600" w:lineRule="auto"/>
        <w:ind w:firstLine="720"/>
        <w:jc w:val="both"/>
        <w:rPr>
          <w:rFonts w:eastAsia="Times New Roman" w:cs="Times New Roman"/>
          <w:color w:val="000000" w:themeColor="text1"/>
          <w:szCs w:val="24"/>
        </w:rPr>
      </w:pPr>
      <w:r w:rsidRPr="00A10D68">
        <w:rPr>
          <w:rFonts w:eastAsia="Times New Roman" w:cs="Times New Roman"/>
          <w:color w:val="000000" w:themeColor="text1"/>
          <w:szCs w:val="24"/>
        </w:rPr>
        <w:t>Κυρίες και κύριοι Βουλευτές, νομίζω ότι αυτή τη στιγμή το ελληνικό Κοινοβούλιο κάνει ένα π</w:t>
      </w:r>
      <w:r w:rsidRPr="00A10D68">
        <w:rPr>
          <w:rFonts w:eastAsia="Times New Roman" w:cs="Times New Roman"/>
          <w:color w:val="000000" w:themeColor="text1"/>
          <w:szCs w:val="24"/>
        </w:rPr>
        <w:t xml:space="preserve">άρα πολύ σημαντικό βήμα: </w:t>
      </w:r>
      <w:r w:rsidRPr="00A10D68">
        <w:rPr>
          <w:rFonts w:eastAsia="Times New Roman" w:cs="Times New Roman"/>
          <w:color w:val="000000" w:themeColor="text1"/>
          <w:szCs w:val="24"/>
        </w:rPr>
        <w:t>α</w:t>
      </w:r>
      <w:r w:rsidRPr="00A10D68">
        <w:rPr>
          <w:rFonts w:eastAsia="Times New Roman" w:cs="Times New Roman"/>
          <w:color w:val="000000" w:themeColor="text1"/>
          <w:szCs w:val="24"/>
        </w:rPr>
        <w:t xml:space="preserve">νοίγει μια πόρτα προς το μέλλον, μια δυνατότητα απασχόλησης για τους νέους ανθρώπους, η οποία μπορεί να κάνει και τη ζωή των πολιτών και τη συναλλαγή τους με το κράτος πιο αποτελεσματική και την </w:t>
      </w:r>
      <w:r w:rsidRPr="00A10D68">
        <w:rPr>
          <w:rFonts w:eastAsia="Times New Roman" w:cs="Times New Roman"/>
          <w:color w:val="000000" w:themeColor="text1"/>
          <w:szCs w:val="24"/>
        </w:rPr>
        <w:lastRenderedPageBreak/>
        <w:t>εργασία των παραγωγών πολύ πιο αποτ</w:t>
      </w:r>
      <w:r w:rsidRPr="00A10D68">
        <w:rPr>
          <w:rFonts w:eastAsia="Times New Roman" w:cs="Times New Roman"/>
          <w:color w:val="000000" w:themeColor="text1"/>
          <w:szCs w:val="24"/>
        </w:rPr>
        <w:t xml:space="preserve">ελεσματική και συνολικά τη ζωή καλύτερη και να δείξει σε όλον τον κόσμο ότι από την Ελλάδα δεν λείπει τίποτα, ούτε το επιστημονικό δυναμικό ούτε το επιχειρηματικό πνεύμα ούτε η πολιτική ωριμότητα και αποφασιστικότητα. Μπορούμε και θα τα καταφέρουμε. </w:t>
      </w:r>
    </w:p>
    <w:p w14:paraId="6A03DE54" w14:textId="77777777" w:rsidR="001B1D00" w:rsidRDefault="00D353DD">
      <w:pPr>
        <w:tabs>
          <w:tab w:val="left" w:pos="1494"/>
        </w:tabs>
        <w:spacing w:after="0" w:line="600" w:lineRule="auto"/>
        <w:ind w:firstLine="720"/>
        <w:jc w:val="both"/>
        <w:rPr>
          <w:rFonts w:eastAsia="Times New Roman" w:cs="Times New Roman"/>
          <w:color w:val="000000" w:themeColor="text1"/>
          <w:szCs w:val="24"/>
        </w:rPr>
      </w:pPr>
      <w:r w:rsidRPr="00A10D68">
        <w:rPr>
          <w:rFonts w:eastAsia="Times New Roman" w:cs="Times New Roman"/>
          <w:color w:val="000000" w:themeColor="text1"/>
          <w:szCs w:val="24"/>
        </w:rPr>
        <w:t xml:space="preserve">Ευχαριστώ πολύ. </w:t>
      </w:r>
    </w:p>
    <w:p w14:paraId="6A03DE55" w14:textId="77777777" w:rsidR="001B1D00" w:rsidRDefault="00D353DD">
      <w:pPr>
        <w:tabs>
          <w:tab w:val="left" w:pos="149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A03DE56"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κύριο Υπουργό. </w:t>
      </w:r>
    </w:p>
    <w:p w14:paraId="6A03DE5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Θα προχωρήσουμε με τους εγγεγραμμένους ομιλητές, οι οποίοι στο σύνολό τους είναι δεκαεπτά. Θα μιλήσουν δύο ομιλητές, </w:t>
      </w:r>
      <w:r>
        <w:rPr>
          <w:rFonts w:eastAsia="Times New Roman" w:cs="Times New Roman"/>
          <w:szCs w:val="24"/>
        </w:rPr>
        <w:lastRenderedPageBreak/>
        <w:t xml:space="preserve">μετά θα μιλήσει ο κ. Λοβέρδος και θα συνεχίσουμε με τον κατάλογο των ομιλητών. </w:t>
      </w:r>
    </w:p>
    <w:p w14:paraId="6A03DE5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Τον λόγο έχει ο κ. Κωνσταντινέας από τον ΣΥΡΙΖΑ.</w:t>
      </w:r>
    </w:p>
    <w:p w14:paraId="6A03DE5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ΠΕΤΡΟΣ ΚΩΝ</w:t>
      </w:r>
      <w:r>
        <w:rPr>
          <w:rFonts w:eastAsia="Times New Roman" w:cs="Times New Roman"/>
          <w:b/>
          <w:szCs w:val="24"/>
        </w:rPr>
        <w:t xml:space="preserve">ΣΤΑΝΤΙΝΕΑΣ: </w:t>
      </w:r>
      <w:r>
        <w:rPr>
          <w:rFonts w:eastAsia="Times New Roman" w:cs="Times New Roman"/>
          <w:szCs w:val="24"/>
        </w:rPr>
        <w:t xml:space="preserve">Ευχαριστώ, κύριε Πρόεδρε. </w:t>
      </w:r>
    </w:p>
    <w:p w14:paraId="6A03DE5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Θα ήθελα να κάνω μια θλιβερή διαπίστωση εδώ επί του νομοσχεδίου που συζητάμε σήμερα: Οι περισσότεροι εισηγητές δεν αναφέρθηκαν στο νομοσχέδιο. Στο 20% της ομιλίας τους αναφέρονταν επί του νομοσχεδίου και στο 80% έκανα</w:t>
      </w:r>
      <w:r>
        <w:rPr>
          <w:rFonts w:eastAsia="Times New Roman" w:cs="Times New Roman"/>
          <w:szCs w:val="24"/>
        </w:rPr>
        <w:t xml:space="preserve">ν πολιτική σπέκουλα, ενώ συζητήθηκε και ψηφίστηκε ο </w:t>
      </w:r>
      <w:r>
        <w:rPr>
          <w:rFonts w:eastAsia="Times New Roman" w:cs="Times New Roman"/>
          <w:szCs w:val="24"/>
        </w:rPr>
        <w:t>π</w:t>
      </w:r>
      <w:r>
        <w:rPr>
          <w:rFonts w:eastAsia="Times New Roman" w:cs="Times New Roman"/>
          <w:szCs w:val="24"/>
        </w:rPr>
        <w:t xml:space="preserve">ροϋπολογισμός εχθές. </w:t>
      </w:r>
    </w:p>
    <w:p w14:paraId="6A03DE5B"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 xml:space="preserve">Αγαπητοί συνάδελφοι, με την ψήφιση του συγκεκριμένου νομοσχεδίου η χώρα μας γίνεται πλέον ένας σοβαρός συμμέτοχος στον </w:t>
      </w:r>
      <w:r>
        <w:rPr>
          <w:rFonts w:eastAsia="Times New Roman"/>
          <w:szCs w:val="24"/>
        </w:rPr>
        <w:lastRenderedPageBreak/>
        <w:t>παγκόσμιο χάρτη σε θέματα διαστημικής βιομηχανίας, μιας βιομηχ</w:t>
      </w:r>
      <w:r>
        <w:rPr>
          <w:rFonts w:eastAsia="Times New Roman"/>
          <w:szCs w:val="24"/>
        </w:rPr>
        <w:t>ανίας η οποία στα πρώτα χρόνια τ</w:t>
      </w:r>
      <w:r>
        <w:rPr>
          <w:rFonts w:eastAsia="Times New Roman"/>
          <w:szCs w:val="24"/>
        </w:rPr>
        <w:t>η</w:t>
      </w:r>
      <w:r>
        <w:rPr>
          <w:rFonts w:eastAsia="Times New Roman"/>
          <w:szCs w:val="24"/>
        </w:rPr>
        <w:t>ς ανάπτυξ</w:t>
      </w:r>
      <w:r>
        <w:rPr>
          <w:rFonts w:eastAsia="Times New Roman"/>
          <w:szCs w:val="24"/>
        </w:rPr>
        <w:t>ή</w:t>
      </w:r>
      <w:r>
        <w:rPr>
          <w:rFonts w:eastAsia="Times New Roman"/>
          <w:szCs w:val="24"/>
        </w:rPr>
        <w:t>ς</w:t>
      </w:r>
      <w:r>
        <w:rPr>
          <w:rFonts w:eastAsia="Times New Roman"/>
          <w:szCs w:val="24"/>
        </w:rPr>
        <w:t xml:space="preserve"> της</w:t>
      </w:r>
      <w:r>
        <w:rPr>
          <w:rFonts w:eastAsia="Times New Roman"/>
          <w:szCs w:val="24"/>
        </w:rPr>
        <w:t xml:space="preserve"> έχει αγγίξει τα 200 δισεκατομμύρια δολάρια σε ετήσιο κύκλο εργασιών. </w:t>
      </w:r>
    </w:p>
    <w:p w14:paraId="6A03DE5C"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Το ανθρώπινο δυναμικό της χώρας μας κάθε άλλο παρά αδιάφορους μπορεί να μας αφήνει. Όταν η διεθνής κοινότητα εγκωμιάζει την ικανότητα των</w:t>
      </w:r>
      <w:r>
        <w:rPr>
          <w:rFonts w:eastAsia="Times New Roman"/>
          <w:szCs w:val="24"/>
        </w:rPr>
        <w:t xml:space="preserve"> Ελλήνων επιστημόνων σε θέματα αεροδιαστημικής, θα ήταν άκομψο από πλευράς μας να μην προχωρήσουμε στην ίδρυση του Διαστημικού Οργανισμού, βάζοντας τις βάσεις για την περαιτέρω ανάπτυξη οργανισμών κατασκευής μικροδορυφόρων, πράγμα που το κάναμε εμείς.</w:t>
      </w:r>
    </w:p>
    <w:p w14:paraId="6A03DE5D"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 xml:space="preserve">Ήδη </w:t>
      </w:r>
      <w:r>
        <w:rPr>
          <w:rFonts w:eastAsia="Times New Roman"/>
          <w:szCs w:val="24"/>
        </w:rPr>
        <w:t xml:space="preserve">δεκάδες επιχειρήσεις στη χώρα μας δραστηριοποιούνται στη διαστημική βιομηχανία. Αυτό που έλειπε και κατορθώνεται με </w:t>
      </w:r>
      <w:r>
        <w:rPr>
          <w:rFonts w:eastAsia="Times New Roman"/>
          <w:szCs w:val="24"/>
        </w:rPr>
        <w:lastRenderedPageBreak/>
        <w:t>το νομοσχέδιο είναι μια εθνική στρατηγική, ώστε αυτό το δίκτυο ερευνητικών προσπαθειών και επιχειρήσεων να μείνει στην Ελλάδα και να προσφέρ</w:t>
      </w:r>
      <w:r>
        <w:rPr>
          <w:rFonts w:eastAsia="Times New Roman"/>
          <w:szCs w:val="24"/>
        </w:rPr>
        <w:t xml:space="preserve">ει αυτά που μπορεί στην οικονομία και στην κοινωνία. </w:t>
      </w:r>
    </w:p>
    <w:p w14:paraId="6A03DE5E"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 xml:space="preserve">Κύριε Υπουργέ, η υπογραφή συμφωνίας με την Ευρωπαϊκή Διαστημική Υπηρεσία, η οποία αφορά στην ίδρυση θερμοκοιτίδας επιχειρήσεων στην Ελλάδα, που θα είναι συνδεμένη με την Ευρωπαϊκή Υπηρεσία Διαστήματος, </w:t>
      </w:r>
      <w:r>
        <w:rPr>
          <w:rFonts w:eastAsia="Times New Roman"/>
          <w:szCs w:val="24"/>
        </w:rPr>
        <w:t xml:space="preserve">δίνει νέα προοπτική στο σχέδιό σας. Δηλαδή νέοι άνθρωποι, αυτό που αναφέρατε πιο πριν, θα μπορούν να εντάξουν τις εταιρείες τους σε αυτή τη δομή -είναι μια πολύ σημαντική δομή, η οποία υπάρχει σε δεκαοκτώ χώρες στην Ευρωπαϊκή Ένωση, όπως προαναφέρατε- και </w:t>
      </w:r>
      <w:r>
        <w:rPr>
          <w:rFonts w:eastAsia="Times New Roman"/>
          <w:szCs w:val="24"/>
        </w:rPr>
        <w:t xml:space="preserve">την ίδια στιγμή θα έχουν πρόσβαση στο δίκτυο της πληροφόρησης που έχουν όλες οι νεοφυείς </w:t>
      </w:r>
      <w:r>
        <w:rPr>
          <w:rFonts w:eastAsia="Times New Roman"/>
          <w:szCs w:val="24"/>
        </w:rPr>
        <w:lastRenderedPageBreak/>
        <w:t xml:space="preserve">επιχειρήσεις που έχουν μπει στη διαδικασία της συνεργασίας με την </w:t>
      </w:r>
      <w:r>
        <w:rPr>
          <w:rFonts w:eastAsia="Times New Roman"/>
          <w:szCs w:val="24"/>
          <w:lang w:val="en-US"/>
        </w:rPr>
        <w:t>ESA</w:t>
      </w:r>
      <w:r>
        <w:rPr>
          <w:rFonts w:eastAsia="Times New Roman"/>
          <w:szCs w:val="24"/>
        </w:rPr>
        <w:t xml:space="preserve">. </w:t>
      </w:r>
    </w:p>
    <w:p w14:paraId="6A03DE5F"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 xml:space="preserve">Σας προτείνω, λοιπόν, κύριε Υπουργέ, τη δημιουργία δύο διοικήσεων: μία διοίκηση στη </w:t>
      </w:r>
      <w:r>
        <w:rPr>
          <w:rFonts w:eastAsia="Times New Roman"/>
          <w:szCs w:val="24"/>
        </w:rPr>
        <w:t>ν</w:t>
      </w:r>
      <w:r>
        <w:rPr>
          <w:rFonts w:eastAsia="Times New Roman"/>
          <w:szCs w:val="24"/>
        </w:rPr>
        <w:t>ότια Ελλάδ</w:t>
      </w:r>
      <w:r>
        <w:rPr>
          <w:rFonts w:eastAsia="Times New Roman"/>
          <w:szCs w:val="24"/>
        </w:rPr>
        <w:t xml:space="preserve">α, με θεματολογία τη διάχυση των εφαρμογών της αεροδιαστημικής στο ευρύτερο κοινό και στην άμυνα και μια διοίκηση στη </w:t>
      </w:r>
      <w:r>
        <w:rPr>
          <w:rFonts w:eastAsia="Times New Roman"/>
          <w:szCs w:val="24"/>
        </w:rPr>
        <w:t>β</w:t>
      </w:r>
      <w:r>
        <w:rPr>
          <w:rFonts w:eastAsia="Times New Roman"/>
          <w:szCs w:val="24"/>
        </w:rPr>
        <w:t>όρειο Ελλάδα, με θεματολογία τη δημιουργία και ανάπτυξη διεθνών διασυνδέσεων. Με αυτόν τον τρόπο θα δοθεί προοπτική να δημιουργηθούν πολλ</w:t>
      </w:r>
      <w:r>
        <w:rPr>
          <w:rFonts w:eastAsia="Times New Roman"/>
          <w:szCs w:val="24"/>
        </w:rPr>
        <w:t>απλασιαστικά οφέλη για τις περιφέρειες της χώρας, καθώς αυτό που κάνουμε είναι πλήρως εναρμονισμένο με την πολιτική της Ευρωπαϊκής Ένωσης για αποκέντρωση και ενδοπεριφερειακή σύγκλιση των περιφερειών της Ευρωπαϊκής Ένωσης.</w:t>
      </w:r>
    </w:p>
    <w:p w14:paraId="6A03DE60"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lastRenderedPageBreak/>
        <w:t xml:space="preserve">Ως έδρα της διοίκησης στη </w:t>
      </w:r>
      <w:r>
        <w:rPr>
          <w:rFonts w:eastAsia="Times New Roman"/>
          <w:szCs w:val="24"/>
        </w:rPr>
        <w:t>ν</w:t>
      </w:r>
      <w:r>
        <w:rPr>
          <w:rFonts w:eastAsia="Times New Roman"/>
          <w:szCs w:val="24"/>
        </w:rPr>
        <w:t>ότια Ε</w:t>
      </w:r>
      <w:r>
        <w:rPr>
          <w:rFonts w:eastAsia="Times New Roman"/>
          <w:szCs w:val="24"/>
        </w:rPr>
        <w:t xml:space="preserve">λλάδα </w:t>
      </w:r>
      <w:r>
        <w:rPr>
          <w:rFonts w:eastAsia="Times New Roman"/>
          <w:szCs w:val="24"/>
        </w:rPr>
        <w:t>ως</w:t>
      </w:r>
      <w:r>
        <w:rPr>
          <w:rFonts w:eastAsia="Times New Roman"/>
          <w:szCs w:val="24"/>
        </w:rPr>
        <w:t xml:space="preserve"> Μεσσήνιος προτείνω και θα ήθελα να εξετάσετε τον Δήμο Καλαμάτας ή Μεσσήνης</w:t>
      </w:r>
      <w:r>
        <w:rPr>
          <w:rFonts w:eastAsia="Times New Roman"/>
          <w:szCs w:val="24"/>
        </w:rPr>
        <w:t xml:space="preserve"> </w:t>
      </w:r>
      <w:r>
        <w:rPr>
          <w:rFonts w:eastAsia="Times New Roman"/>
          <w:szCs w:val="24"/>
        </w:rPr>
        <w:t>για τους εξής λόγους: λόγω της μοναδικής στρατηγικής τοποθεσίας της περιοχής σε πανευρωπαϊκό επίπεδο στη Νοτιοανατολική Μεσόγειο, της προτροπής της Περιφέρειας Πελοποννήσου</w:t>
      </w:r>
      <w:r>
        <w:rPr>
          <w:rFonts w:eastAsia="Times New Roman"/>
          <w:szCs w:val="24"/>
        </w:rPr>
        <w:t xml:space="preserve"> προς την Κυβέρνηση να παρέχει κτ</w:t>
      </w:r>
      <w:r>
        <w:rPr>
          <w:rFonts w:eastAsia="Times New Roman"/>
          <w:szCs w:val="24"/>
        </w:rPr>
        <w:t>η</w:t>
      </w:r>
      <w:r>
        <w:rPr>
          <w:rFonts w:eastAsia="Times New Roman"/>
          <w:szCs w:val="24"/>
        </w:rPr>
        <w:t xml:space="preserve">ριακές υποδομές και την εγκατάστασή της στη </w:t>
      </w:r>
      <w:r>
        <w:rPr>
          <w:rFonts w:eastAsia="Times New Roman"/>
          <w:szCs w:val="24"/>
        </w:rPr>
        <w:t>ν</w:t>
      </w:r>
      <w:r>
        <w:rPr>
          <w:rFonts w:eastAsia="Times New Roman"/>
          <w:szCs w:val="24"/>
        </w:rPr>
        <w:t>ότιο Πελοπόννησο…</w:t>
      </w:r>
    </w:p>
    <w:p w14:paraId="6A03DE61" w14:textId="77777777" w:rsidR="001B1D00" w:rsidRDefault="00D353DD">
      <w:pPr>
        <w:tabs>
          <w:tab w:val="left" w:pos="2820"/>
        </w:tabs>
        <w:spacing w:after="0"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Συμφωνεί ο Σαμαράς;</w:t>
      </w:r>
    </w:p>
    <w:p w14:paraId="6A03DE62" w14:textId="77777777" w:rsidR="001B1D00" w:rsidRDefault="00D353DD">
      <w:pPr>
        <w:tabs>
          <w:tab w:val="left" w:pos="2820"/>
        </w:tabs>
        <w:spacing w:after="0"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Χαίρομαι που με ακούτε. Πάει να πει ότι έχουν ενδιαφέρον αυτά που λέω. Σας ευχαριστώ.</w:t>
      </w:r>
    </w:p>
    <w:p w14:paraId="6A03DE63"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w:t>
      </w:r>
      <w:r>
        <w:rPr>
          <w:rFonts w:eastAsia="Times New Roman"/>
          <w:szCs w:val="24"/>
        </w:rPr>
        <w:t xml:space="preserve">της δραστηριοποίησης στην Πελοπόννησο προγραμμάτων ΑΕΙ με εξειδίκευση στην αεροδιαστημική στο Πανεπιστήμιο Πελοποννήσου και στο Πανεπιστήμιο Πατρών. Το λέω για σας, κύριε </w:t>
      </w:r>
      <w:r>
        <w:rPr>
          <w:rFonts w:eastAsia="Times New Roman"/>
          <w:szCs w:val="24"/>
        </w:rPr>
        <w:lastRenderedPageBreak/>
        <w:t>Μανιάτη, που προαναφέρατε για τα εκπαιδευτικά ιδρύματα. Όμως εσείς μιλάτε τώρα με τον</w:t>
      </w:r>
      <w:r>
        <w:rPr>
          <w:rFonts w:eastAsia="Times New Roman"/>
          <w:szCs w:val="24"/>
        </w:rPr>
        <w:t xml:space="preserve"> κ. Σκρέκα. Έχει μάλλον περισσότερο ενδιαφέρον.</w:t>
      </w:r>
    </w:p>
    <w:p w14:paraId="6A03DE64"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Επίσης, προτείνω τη Μεσσηνία λόγω των διαθέσιμων χώρων για ανάπτυξη που προσφέρονται στην ευρύτερη περιοχή της Καλαμάτας. Η Καλαμάτα έχει εγγύτητα μόλις δύο ώρες από τη μητροπολιτική Αθήνα, κάτι που την καθισ</w:t>
      </w:r>
      <w:r>
        <w:rPr>
          <w:rFonts w:eastAsia="Times New Roman"/>
          <w:szCs w:val="24"/>
        </w:rPr>
        <w:t>τά κατ’ ουσίαν προάστιο της Αθήνας, με εξαιρετικό αναπτυξιακό δυναμικό που μπορεί επιτυχώς να απορροφήσει αρκετή δραστηριότητα που διεξάγεται στο κέντρο.</w:t>
      </w:r>
    </w:p>
    <w:p w14:paraId="6A03DE65" w14:textId="77777777" w:rsidR="001B1D00" w:rsidRDefault="00D353DD">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Έγινε δύο ώρες;</w:t>
      </w:r>
    </w:p>
    <w:p w14:paraId="6A03DE66" w14:textId="77777777" w:rsidR="001B1D00" w:rsidRDefault="00D353DD">
      <w:pPr>
        <w:spacing w:after="0"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Είναι δύο ώρες με τον δρόμο που φτιάξαμε, κύρι</w:t>
      </w:r>
      <w:r>
        <w:rPr>
          <w:rFonts w:eastAsia="Times New Roman"/>
          <w:szCs w:val="24"/>
        </w:rPr>
        <w:t>ε Λοβέρδο. Να έρθετε. Τον εγκαινίασε ο κ. Τσίπρας.</w:t>
      </w:r>
    </w:p>
    <w:p w14:paraId="6A03DE67" w14:textId="77777777" w:rsidR="001B1D00" w:rsidRDefault="00D353DD">
      <w:pPr>
        <w:spacing w:after="0" w:line="600" w:lineRule="auto"/>
        <w:ind w:firstLine="720"/>
        <w:jc w:val="both"/>
        <w:rPr>
          <w:rFonts w:eastAsia="Times New Roman"/>
          <w:szCs w:val="24"/>
        </w:rPr>
      </w:pPr>
      <w:r>
        <w:rPr>
          <w:rFonts w:eastAsia="Times New Roman"/>
          <w:szCs w:val="24"/>
        </w:rPr>
        <w:lastRenderedPageBreak/>
        <w:t xml:space="preserve">Υπάρχει, λοιπόν, η δυνατότητα γρήγορης πρόσβασης και άμεσης διασύνδεσης της περιοχής με τη διεθνή κοινότητα, μέσω του </w:t>
      </w:r>
      <w:r>
        <w:rPr>
          <w:rFonts w:eastAsia="Times New Roman"/>
          <w:szCs w:val="24"/>
        </w:rPr>
        <w:t>δ</w:t>
      </w:r>
      <w:r>
        <w:rPr>
          <w:rFonts w:eastAsia="Times New Roman"/>
          <w:szCs w:val="24"/>
        </w:rPr>
        <w:t xml:space="preserve">ιεθνούς </w:t>
      </w:r>
      <w:r>
        <w:rPr>
          <w:rFonts w:eastAsia="Times New Roman"/>
          <w:szCs w:val="24"/>
        </w:rPr>
        <w:t>α</w:t>
      </w:r>
      <w:r>
        <w:rPr>
          <w:rFonts w:eastAsia="Times New Roman"/>
          <w:szCs w:val="24"/>
        </w:rPr>
        <w:t>ερολιμένα της Καλαμάτας, του αυτοκινητόδρομου που φτιάξαμε, κύριε Λοβέρδο, κα</w:t>
      </w:r>
      <w:r>
        <w:rPr>
          <w:rFonts w:eastAsia="Times New Roman"/>
          <w:szCs w:val="24"/>
        </w:rPr>
        <w:t xml:space="preserve">ι του λιμανιού μας, που μπαίνει στο </w:t>
      </w:r>
      <w:r>
        <w:rPr>
          <w:rFonts w:eastAsia="Times New Roman"/>
          <w:szCs w:val="24"/>
          <w:lang w:val="en-US"/>
        </w:rPr>
        <w:t>business</w:t>
      </w:r>
      <w:r>
        <w:rPr>
          <w:rFonts w:eastAsia="Times New Roman"/>
          <w:szCs w:val="24"/>
        </w:rPr>
        <w:t xml:space="preserve"> </w:t>
      </w:r>
      <w:r>
        <w:rPr>
          <w:rFonts w:eastAsia="Times New Roman"/>
          <w:szCs w:val="24"/>
          <w:lang w:val="en-US"/>
        </w:rPr>
        <w:t>plan</w:t>
      </w:r>
      <w:r>
        <w:rPr>
          <w:rFonts w:eastAsia="Times New Roman"/>
          <w:szCs w:val="24"/>
        </w:rPr>
        <w:t xml:space="preserve">, όταν εσείς το είχατε αφήσει. </w:t>
      </w:r>
    </w:p>
    <w:p w14:paraId="6A03DE68" w14:textId="77777777" w:rsidR="001B1D00" w:rsidRDefault="00D353DD">
      <w:pPr>
        <w:spacing w:after="0" w:line="600" w:lineRule="auto"/>
        <w:ind w:firstLine="720"/>
        <w:jc w:val="both"/>
        <w:rPr>
          <w:rFonts w:eastAsia="Times New Roman"/>
          <w:szCs w:val="24"/>
        </w:rPr>
      </w:pPr>
      <w:r>
        <w:rPr>
          <w:rFonts w:eastAsia="Times New Roman"/>
          <w:szCs w:val="24"/>
        </w:rPr>
        <w:t>Υπάρχει η δυνατότητα της διττής λειτουργίας του αεροδρομίου της Καλαμάτας και συγκεκριμένα της 120 Πτέρυγας Εκπαίδευσης Αεροπορίας, που το αξιοποιούμε και αυτό τώρα –ελπίζω να</w:t>
      </w:r>
      <w:r>
        <w:rPr>
          <w:rFonts w:eastAsia="Times New Roman"/>
          <w:szCs w:val="24"/>
        </w:rPr>
        <w:t xml:space="preserve"> το ακούσετε- σε περιφερειακό επίπεδο, με πολιτικό και στρατιωτικό χαρακτήρα. Αυτό το καθιστά ιδανικό σημείο για την ανάπτυξη των διαστημικών εφαρμογών, που αφορούν την άμυνα της χώρας. </w:t>
      </w:r>
    </w:p>
    <w:p w14:paraId="6A03DE69" w14:textId="77777777" w:rsidR="001B1D00" w:rsidRDefault="00D353DD">
      <w:pPr>
        <w:spacing w:after="0" w:line="600" w:lineRule="auto"/>
        <w:ind w:firstLine="720"/>
        <w:jc w:val="both"/>
        <w:rPr>
          <w:rFonts w:eastAsia="Times New Roman"/>
          <w:szCs w:val="24"/>
        </w:rPr>
      </w:pPr>
      <w:r>
        <w:rPr>
          <w:rFonts w:eastAsia="Times New Roman"/>
          <w:szCs w:val="24"/>
        </w:rPr>
        <w:lastRenderedPageBreak/>
        <w:t>Για τους παραπάνω λόγους, αγαπητέ μου Υπουργέ, σας εφιστώ την προσοχή</w:t>
      </w:r>
      <w:r>
        <w:rPr>
          <w:rFonts w:eastAsia="Times New Roman"/>
          <w:szCs w:val="24"/>
        </w:rPr>
        <w:t xml:space="preserve"> για τα πολλαπλασιαστικά οφέλη που θα προκύψουν από τη συγκεκριμένη δομή του </w:t>
      </w:r>
      <w:r>
        <w:rPr>
          <w:rFonts w:eastAsia="Times New Roman"/>
          <w:szCs w:val="24"/>
        </w:rPr>
        <w:t>ο</w:t>
      </w:r>
      <w:r>
        <w:rPr>
          <w:rFonts w:eastAsia="Times New Roman"/>
          <w:szCs w:val="24"/>
        </w:rPr>
        <w:t xml:space="preserve">ργανισμού. Άλλωστε παρόμοιες δομές συναντάμε στην πλειονότητα των διαστημικών οργανισμών άλλων κρατών, με επιτυχή αποτελέσματα. </w:t>
      </w:r>
    </w:p>
    <w:p w14:paraId="6A03DE6A" w14:textId="77777777" w:rsidR="001B1D00" w:rsidRDefault="00D353DD">
      <w:pPr>
        <w:spacing w:after="0" w:line="600" w:lineRule="auto"/>
        <w:ind w:firstLine="720"/>
        <w:jc w:val="both"/>
        <w:rPr>
          <w:rFonts w:eastAsia="Times New Roman"/>
          <w:szCs w:val="24"/>
        </w:rPr>
      </w:pPr>
      <w:r>
        <w:rPr>
          <w:rFonts w:eastAsia="Times New Roman"/>
          <w:szCs w:val="24"/>
        </w:rPr>
        <w:t xml:space="preserve">Έρχομαι τώρα στην Αντιπολίτευση: Η Αντιπολίτευση </w:t>
      </w:r>
      <w:r>
        <w:rPr>
          <w:rFonts w:eastAsia="Times New Roman"/>
          <w:szCs w:val="24"/>
        </w:rPr>
        <w:t>μπορεί να λάβει ως απάντηση την απογοήτευση των επιστημονικών φορέων</w:t>
      </w:r>
      <w:r>
        <w:rPr>
          <w:rFonts w:eastAsia="Times New Roman"/>
          <w:szCs w:val="24"/>
        </w:rPr>
        <w:t>,</w:t>
      </w:r>
      <w:r>
        <w:rPr>
          <w:rFonts w:eastAsia="Times New Roman"/>
          <w:szCs w:val="24"/>
        </w:rPr>
        <w:t xml:space="preserve"> που είχαν έρθει εδώ</w:t>
      </w:r>
      <w:r>
        <w:rPr>
          <w:rFonts w:eastAsia="Times New Roman"/>
          <w:szCs w:val="24"/>
        </w:rPr>
        <w:t>,</w:t>
      </w:r>
      <w:r>
        <w:rPr>
          <w:rFonts w:eastAsia="Times New Roman"/>
          <w:szCs w:val="24"/>
        </w:rPr>
        <w:t xml:space="preserve"> για την αδιαφορία που επέδειξε το 2013, κυρία Ασημακοπούλου, όταν μικροκομματικά στεγανά της Νέας Δημοκρατίας έβαλαν στο συρτάρι τον φάκελο που λέγεται «Εθνικός Διασ</w:t>
      </w:r>
      <w:r>
        <w:rPr>
          <w:rFonts w:eastAsia="Times New Roman"/>
          <w:szCs w:val="24"/>
        </w:rPr>
        <w:t xml:space="preserve">τημικός Οργανισμός». </w:t>
      </w:r>
    </w:p>
    <w:p w14:paraId="6A03DE6B" w14:textId="77777777" w:rsidR="001B1D00" w:rsidRDefault="00D353DD">
      <w:pPr>
        <w:spacing w:after="0" w:line="600" w:lineRule="auto"/>
        <w:ind w:firstLine="720"/>
        <w:jc w:val="both"/>
        <w:rPr>
          <w:rFonts w:eastAsia="Times New Roman"/>
          <w:szCs w:val="24"/>
        </w:rPr>
      </w:pPr>
      <w:r>
        <w:rPr>
          <w:rFonts w:eastAsia="Times New Roman"/>
          <w:szCs w:val="24"/>
        </w:rPr>
        <w:t xml:space="preserve">Θα ήθελα, λοιπόν, να επισημάνω την αντιφατικότητά σας -λείπει ο κ. Δένδιας αυτή τη στιγμή- όπως προανέφερε κι ο κ. Κάτσης </w:t>
      </w:r>
      <w:r>
        <w:rPr>
          <w:rFonts w:eastAsia="Times New Roman"/>
          <w:szCs w:val="24"/>
        </w:rPr>
        <w:lastRenderedPageBreak/>
        <w:t>στην ομιλία του αναφερόμενος στον κ. Δένδια. Ο λόγος που είχατε κλειδαμπαρωμένο τόσα χρόνια τον φάκελο στα συρτά</w:t>
      </w:r>
      <w:r>
        <w:rPr>
          <w:rFonts w:eastAsia="Times New Roman"/>
          <w:szCs w:val="24"/>
        </w:rPr>
        <w:t xml:space="preserve">ρια σας, κυρία Ασημακοπούλου, θα μπορούσα να πω ότι ίσως να οφείλεται σε τυχόν εμπόδια που σας έβαζε ο εξωγήινος του Υμηττού, που είχε δει ο Πρόεδρός σας! </w:t>
      </w:r>
    </w:p>
    <w:p w14:paraId="6A03DE6C" w14:textId="77777777" w:rsidR="001B1D00" w:rsidRDefault="00D353DD">
      <w:pPr>
        <w:spacing w:after="0"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ΜΙΣΕΛ ΑΣΗΜΑΚΟΠΟΥΛΟΥ:</w:t>
      </w:r>
      <w:r>
        <w:rPr>
          <w:rFonts w:eastAsia="Times New Roman"/>
          <w:szCs w:val="24"/>
        </w:rPr>
        <w:t xml:space="preserve"> Τι είναι αυτό τώρα; Είμαστε σοβαροί;</w:t>
      </w:r>
    </w:p>
    <w:p w14:paraId="6A03DE6D" w14:textId="77777777" w:rsidR="001B1D00" w:rsidRDefault="00D353DD">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Σα</w:t>
      </w:r>
      <w:r>
        <w:rPr>
          <w:rFonts w:eastAsia="Times New Roman"/>
          <w:szCs w:val="24"/>
        </w:rPr>
        <w:t>ς παρακαλώ, κύριε Κωνταντινέα. Τελείωσε και ο χρόνος σας!</w:t>
      </w:r>
    </w:p>
    <w:p w14:paraId="6A03DE6E" w14:textId="77777777" w:rsidR="001B1D00" w:rsidRDefault="00D353DD">
      <w:pPr>
        <w:spacing w:after="0" w:line="600" w:lineRule="auto"/>
        <w:ind w:firstLine="720"/>
        <w:jc w:val="both"/>
        <w:rPr>
          <w:rFonts w:eastAsia="Times New Roman"/>
          <w:szCs w:val="24"/>
        </w:rPr>
      </w:pPr>
      <w:r>
        <w:rPr>
          <w:rFonts w:eastAsia="Times New Roman"/>
          <w:b/>
          <w:szCs w:val="24"/>
        </w:rPr>
        <w:t>ΠΕΤΡΟΣ ΚΩΝΣΤΑΝΤΙΝΕΑΣ:</w:t>
      </w:r>
      <w:r>
        <w:rPr>
          <w:rFonts w:eastAsia="Times New Roman"/>
          <w:szCs w:val="24"/>
        </w:rPr>
        <w:t xml:space="preserve"> Δεν θέλω να πιστεύω ότι έγιναν ύποπτες χρηματοδοτήσεις μελετών και εργολαβιών. </w:t>
      </w:r>
    </w:p>
    <w:p w14:paraId="6A03DE6F" w14:textId="77777777" w:rsidR="001B1D00" w:rsidRDefault="00D353DD">
      <w:pPr>
        <w:spacing w:after="0" w:line="600" w:lineRule="auto"/>
        <w:ind w:firstLine="720"/>
        <w:jc w:val="both"/>
        <w:rPr>
          <w:rFonts w:eastAsia="Times New Roman"/>
          <w:szCs w:val="24"/>
        </w:rPr>
      </w:pPr>
      <w:r>
        <w:rPr>
          <w:rFonts w:eastAsia="Times New Roman"/>
          <w:szCs w:val="24"/>
        </w:rPr>
        <w:lastRenderedPageBreak/>
        <w:t>Επικαλεστήκατε φορείς από την Καλαμάτα. Να πάρετε τον κ. Παπαδόπουλο να σας πει τι κάνει η Κυβέρ</w:t>
      </w:r>
      <w:r>
        <w:rPr>
          <w:rFonts w:eastAsia="Times New Roman"/>
          <w:szCs w:val="24"/>
        </w:rPr>
        <w:t xml:space="preserve">νησή μας και τι ζητούσε η </w:t>
      </w:r>
      <w:r>
        <w:rPr>
          <w:rFonts w:eastAsia="Times New Roman"/>
          <w:szCs w:val="24"/>
        </w:rPr>
        <w:t>κ</w:t>
      </w:r>
      <w:r>
        <w:rPr>
          <w:rFonts w:eastAsia="Times New Roman"/>
          <w:szCs w:val="24"/>
        </w:rPr>
        <w:t>υβέρνησή σας από το 2012 έως το 2015.</w:t>
      </w:r>
    </w:p>
    <w:p w14:paraId="6A03DE70" w14:textId="77777777" w:rsidR="001B1D00" w:rsidRDefault="00D353DD">
      <w:pPr>
        <w:spacing w:after="0" w:line="600" w:lineRule="auto"/>
        <w:ind w:firstLine="720"/>
        <w:jc w:val="both"/>
        <w:rPr>
          <w:rFonts w:eastAsia="Times New Roman"/>
          <w:szCs w:val="24"/>
        </w:rPr>
      </w:pPr>
      <w:r>
        <w:rPr>
          <w:rFonts w:eastAsia="Times New Roman"/>
          <w:szCs w:val="24"/>
        </w:rPr>
        <w:t xml:space="preserve">Σας ευχαριστώ πολύ. </w:t>
      </w:r>
    </w:p>
    <w:p w14:paraId="6A03DE71" w14:textId="77777777" w:rsidR="001B1D00" w:rsidRDefault="00D353DD">
      <w:pPr>
        <w:tabs>
          <w:tab w:val="left" w:pos="621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A03DE72" w14:textId="77777777" w:rsidR="001B1D00" w:rsidRDefault="00D353DD">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Ευχαριστούμε πολύ. </w:t>
      </w:r>
    </w:p>
    <w:p w14:paraId="6A03DE73" w14:textId="77777777" w:rsidR="001B1D00" w:rsidRDefault="00D353DD">
      <w:pPr>
        <w:spacing w:after="0"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ΜΙΣΕΛ ΑΣΗΜΑΚΟΠΟΥΛΟΥ:</w:t>
      </w:r>
      <w:r>
        <w:rPr>
          <w:rFonts w:eastAsia="Times New Roman"/>
          <w:szCs w:val="24"/>
        </w:rPr>
        <w:t xml:space="preserve"> Κύριε Πρόεδρε, θα ήθελα τον λόγο επί προσωπικού!</w:t>
      </w:r>
    </w:p>
    <w:p w14:paraId="6A03DE74" w14:textId="77777777" w:rsidR="001B1D00" w:rsidRDefault="00D353DD">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Έχετε τον λόγο, κυρία Ασημακοπούλου. </w:t>
      </w:r>
    </w:p>
    <w:p w14:paraId="6A03DE75" w14:textId="77777777" w:rsidR="001B1D00" w:rsidRDefault="00D353DD">
      <w:pPr>
        <w:spacing w:after="0"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ΜΙΣΕΛ ΑΣΗΜΑΚΟΠΟΥΛΟΥ:</w:t>
      </w:r>
      <w:r>
        <w:rPr>
          <w:rFonts w:eastAsia="Times New Roman"/>
          <w:szCs w:val="24"/>
        </w:rPr>
        <w:t xml:space="preserve"> Ευχαριστώ, κύριε Πρόεδρε. </w:t>
      </w:r>
    </w:p>
    <w:p w14:paraId="6A03DE76" w14:textId="77777777" w:rsidR="001B1D00" w:rsidRDefault="00D353DD">
      <w:pPr>
        <w:spacing w:after="0" w:line="600" w:lineRule="auto"/>
        <w:ind w:firstLine="720"/>
        <w:jc w:val="both"/>
        <w:rPr>
          <w:rFonts w:eastAsia="Times New Roman"/>
          <w:szCs w:val="24"/>
        </w:rPr>
      </w:pPr>
      <w:r>
        <w:rPr>
          <w:rFonts w:eastAsia="Times New Roman"/>
          <w:szCs w:val="24"/>
        </w:rPr>
        <w:lastRenderedPageBreak/>
        <w:t xml:space="preserve">Είθισται να απευθύνεται ο ομιλητής στο Προεδρείο, αλλά εφόσον ο συνάδελφος επέλεξε να μου απευθύνει τον λόγο πέντε φορές επί ενός συγκεκριμένου θέματος, θα ήθελα να του πω το εξής, απευθυνόμενη και σε εσάς, κύριε Πρόεδρε και στον κύριο Υπουργό: Καλωσορίζω </w:t>
      </w:r>
      <w:r>
        <w:rPr>
          <w:rFonts w:eastAsia="Times New Roman"/>
          <w:szCs w:val="24"/>
        </w:rPr>
        <w:t xml:space="preserve">την πρόταση του συναδέλφου, η οποία είναι ακριβώς η πρόταση επί </w:t>
      </w:r>
      <w:r>
        <w:rPr>
          <w:rFonts w:eastAsia="Times New Roman"/>
          <w:szCs w:val="24"/>
        </w:rPr>
        <w:t>κ</w:t>
      </w:r>
      <w:r>
        <w:rPr>
          <w:rFonts w:eastAsia="Times New Roman"/>
          <w:szCs w:val="24"/>
        </w:rPr>
        <w:t xml:space="preserve">υβερνήσεως Σαμαρά. </w:t>
      </w:r>
    </w:p>
    <w:p w14:paraId="6A03DE77" w14:textId="77777777" w:rsidR="001B1D00" w:rsidRDefault="00D353DD">
      <w:pPr>
        <w:spacing w:after="0"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Ο κ. Παπαδόπουλος το είπε. Τρία ραντεβού έκανε. Και επικαλούνταν αυτά που σας είπα! Ρωτήστε τον κ. Παπαδόπουλο!</w:t>
      </w:r>
    </w:p>
    <w:p w14:paraId="6A03DE78" w14:textId="77777777" w:rsidR="001B1D00" w:rsidRDefault="00D353DD">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Κύρι</w:t>
      </w:r>
      <w:r>
        <w:rPr>
          <w:rFonts w:eastAsia="Times New Roman"/>
          <w:szCs w:val="24"/>
        </w:rPr>
        <w:t xml:space="preserve">ε Κωνσταντινέα, το είπατε ήδη αυτό. Έχει καταγραφεί η θέση σας. Ας ακούσουμε την απάντηση. </w:t>
      </w:r>
    </w:p>
    <w:p w14:paraId="6A03DE79" w14:textId="77777777" w:rsidR="001B1D00" w:rsidRDefault="00D353DD">
      <w:pPr>
        <w:spacing w:after="0" w:line="600" w:lineRule="auto"/>
        <w:ind w:firstLine="720"/>
        <w:jc w:val="both"/>
        <w:rPr>
          <w:rFonts w:eastAsia="Times New Roman"/>
          <w:szCs w:val="24"/>
        </w:rPr>
      </w:pPr>
      <w:r>
        <w:rPr>
          <w:rFonts w:eastAsia="Times New Roman"/>
          <w:szCs w:val="24"/>
        </w:rPr>
        <w:t>Συνεχίστε, κυρία Ασημακοπούλου.</w:t>
      </w:r>
    </w:p>
    <w:p w14:paraId="6A03DE7A" w14:textId="77777777" w:rsidR="001B1D00" w:rsidRDefault="00D353DD">
      <w:pPr>
        <w:spacing w:after="0" w:line="600" w:lineRule="auto"/>
        <w:ind w:firstLine="720"/>
        <w:jc w:val="both"/>
        <w:rPr>
          <w:rFonts w:eastAsia="Times New Roman"/>
          <w:szCs w:val="24"/>
        </w:rPr>
      </w:pPr>
      <w:r>
        <w:rPr>
          <w:rFonts w:eastAsia="Times New Roman"/>
          <w:b/>
          <w:szCs w:val="24"/>
        </w:rPr>
        <w:lastRenderedPageBreak/>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Κύριε Υπουργέ, βλέπετε ότι δεν είμαι μόνο εγώ συνεπής στην επιλογή της ηγεσίας του κόμματός μου να στηρί</w:t>
      </w:r>
      <w:r>
        <w:rPr>
          <w:rFonts w:eastAsia="Times New Roman"/>
          <w:szCs w:val="24"/>
        </w:rPr>
        <w:t xml:space="preserve">ζει το πολύ σημαντικό έργο της </w:t>
      </w:r>
      <w:r>
        <w:rPr>
          <w:rFonts w:eastAsia="Times New Roman"/>
          <w:szCs w:val="24"/>
        </w:rPr>
        <w:t>κ</w:t>
      </w:r>
      <w:r>
        <w:rPr>
          <w:rFonts w:eastAsia="Times New Roman"/>
          <w:szCs w:val="24"/>
        </w:rPr>
        <w:t xml:space="preserve">υβέρνησης Σαμαρά. Από ό,τι φαίνεται έχετε και εσείς στελέχη στη Συμπολίτευση, που στηρίζουν τις επιλογές της </w:t>
      </w:r>
      <w:r>
        <w:rPr>
          <w:rFonts w:eastAsia="Times New Roman"/>
          <w:szCs w:val="24"/>
        </w:rPr>
        <w:t>κ</w:t>
      </w:r>
      <w:r>
        <w:rPr>
          <w:rFonts w:eastAsia="Times New Roman"/>
          <w:szCs w:val="24"/>
        </w:rPr>
        <w:t xml:space="preserve">υβέρνησης Σαμαρά. </w:t>
      </w:r>
    </w:p>
    <w:p w14:paraId="6A03DE7B" w14:textId="77777777" w:rsidR="001B1D00" w:rsidRDefault="00D353DD">
      <w:pPr>
        <w:spacing w:after="0"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Μόνο που δεν το κάνατε!</w:t>
      </w:r>
    </w:p>
    <w:p w14:paraId="6A03DE7C" w14:textId="77777777" w:rsidR="001B1D00" w:rsidRDefault="00D353DD">
      <w:pPr>
        <w:spacing w:after="0"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Αυτό ήθελα να πω, για</w:t>
      </w:r>
      <w:r>
        <w:rPr>
          <w:rFonts w:eastAsia="Times New Roman"/>
          <w:szCs w:val="24"/>
        </w:rPr>
        <w:t>τί εν</w:t>
      </w:r>
      <w:r>
        <w:rPr>
          <w:rFonts w:eastAsia="Times New Roman"/>
          <w:szCs w:val="24"/>
        </w:rPr>
        <w:t xml:space="preserve"> </w:t>
      </w:r>
      <w:r>
        <w:rPr>
          <w:rFonts w:eastAsia="Times New Roman"/>
          <w:szCs w:val="24"/>
        </w:rPr>
        <w:t>όψει εορτών εγώ θα προσπεράσω και τις προσβολές και τις μικρότητες και το επίπεδο του κοινοβουλευτικού διαλόγου του συναδέλφου και θα πω, λόγω Χριστουγέννων, ας ενωθούμε, λοιπόν, γύρω από την κυβερνητική πολιτική Σαμαρά</w:t>
      </w:r>
      <w:r>
        <w:rPr>
          <w:rFonts w:eastAsia="Times New Roman"/>
          <w:szCs w:val="24"/>
        </w:rPr>
        <w:t>!</w:t>
      </w:r>
      <w:r>
        <w:rPr>
          <w:rFonts w:eastAsia="Times New Roman"/>
          <w:szCs w:val="24"/>
        </w:rPr>
        <w:t xml:space="preserve"> </w:t>
      </w:r>
    </w:p>
    <w:p w14:paraId="6A03DE7D" w14:textId="77777777" w:rsidR="001B1D00" w:rsidRDefault="00D353DD">
      <w:pPr>
        <w:spacing w:after="0" w:line="600" w:lineRule="auto"/>
        <w:ind w:firstLine="720"/>
        <w:jc w:val="both"/>
        <w:rPr>
          <w:rFonts w:eastAsia="Times New Roman"/>
          <w:szCs w:val="24"/>
        </w:rPr>
      </w:pPr>
      <w:r>
        <w:rPr>
          <w:rFonts w:eastAsia="Times New Roman"/>
          <w:szCs w:val="24"/>
        </w:rPr>
        <w:t xml:space="preserve">Ευχαριστώ πολύ. </w:t>
      </w:r>
    </w:p>
    <w:p w14:paraId="6A03DE7E" w14:textId="77777777" w:rsidR="001B1D00" w:rsidRDefault="00D353DD">
      <w:pPr>
        <w:spacing w:after="0" w:line="600" w:lineRule="auto"/>
        <w:ind w:firstLine="720"/>
        <w:jc w:val="both"/>
        <w:rPr>
          <w:rFonts w:eastAsia="Times New Roman"/>
          <w:szCs w:val="24"/>
        </w:rPr>
      </w:pPr>
      <w:r>
        <w:rPr>
          <w:rFonts w:eastAsia="Times New Roman"/>
          <w:b/>
          <w:szCs w:val="24"/>
        </w:rPr>
        <w:t>ΠΕΤΡΟΣ ΚΩΝΣ</w:t>
      </w:r>
      <w:r>
        <w:rPr>
          <w:rFonts w:eastAsia="Times New Roman"/>
          <w:b/>
          <w:szCs w:val="24"/>
        </w:rPr>
        <w:t>ΤΑΝΤΙΝΕΑΣ:</w:t>
      </w:r>
      <w:r>
        <w:rPr>
          <w:rFonts w:eastAsia="Times New Roman"/>
          <w:szCs w:val="24"/>
        </w:rPr>
        <w:t xml:space="preserve"> Ψηφίστε το νομοσχέδιο τότε!</w:t>
      </w:r>
    </w:p>
    <w:p w14:paraId="6A03DE7F" w14:textId="77777777" w:rsidR="001B1D00" w:rsidRDefault="00D353DD">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Καμμένος): </w:t>
      </w:r>
      <w:r>
        <w:rPr>
          <w:rFonts w:eastAsia="Times New Roman"/>
          <w:szCs w:val="24"/>
        </w:rPr>
        <w:t>Παρακαλώ, κύριε Κωνσταντινέα!</w:t>
      </w:r>
    </w:p>
    <w:p w14:paraId="6A03DE80" w14:textId="77777777" w:rsidR="001B1D00" w:rsidRDefault="00D353DD">
      <w:pPr>
        <w:spacing w:after="0" w:line="600" w:lineRule="auto"/>
        <w:ind w:firstLine="720"/>
        <w:jc w:val="both"/>
        <w:rPr>
          <w:rFonts w:eastAsia="Times New Roman"/>
          <w:szCs w:val="24"/>
        </w:rPr>
      </w:pPr>
      <w:r>
        <w:rPr>
          <w:rFonts w:eastAsia="Times New Roman"/>
          <w:szCs w:val="24"/>
        </w:rPr>
        <w:t>Ο επόμενος ομιλητής είναι ο κ. Βαρβιτσιώτης, που δεν τον βλέπω στην Αίθουσα. Ακολουθεί ο κ. Γρέγος από τη Χρυσή Αυγή, που επίσης δεν τον βλέπω στην Αίθουσ</w:t>
      </w:r>
      <w:r>
        <w:rPr>
          <w:rFonts w:eastAsia="Times New Roman"/>
          <w:szCs w:val="24"/>
        </w:rPr>
        <w:t>α.</w:t>
      </w:r>
    </w:p>
    <w:p w14:paraId="6A03DE81" w14:textId="77777777" w:rsidR="001B1D00" w:rsidRDefault="00D353DD">
      <w:pPr>
        <w:spacing w:after="0" w:line="600" w:lineRule="auto"/>
        <w:ind w:firstLine="720"/>
        <w:jc w:val="both"/>
        <w:rPr>
          <w:rFonts w:eastAsia="Times New Roman"/>
          <w:szCs w:val="24"/>
        </w:rPr>
      </w:pPr>
      <w:r>
        <w:rPr>
          <w:rFonts w:eastAsia="Times New Roman"/>
          <w:szCs w:val="24"/>
        </w:rPr>
        <w:t xml:space="preserve">Τον λόγο έχει ο κ. Γεώργιος – Δημήτριος Καρράς, Ανεξάρτητος Βουλευτής, για επτά λεπτά. Θα ακολουθήσει ο κ. Λοβέρδος. </w:t>
      </w:r>
    </w:p>
    <w:p w14:paraId="6A03DE82" w14:textId="77777777" w:rsidR="001B1D00" w:rsidRDefault="00D353DD">
      <w:pPr>
        <w:spacing w:after="0" w:line="600" w:lineRule="auto"/>
        <w:ind w:firstLine="720"/>
        <w:jc w:val="both"/>
        <w:rPr>
          <w:rFonts w:eastAsia="Times New Roman" w:cs="Times New Roman"/>
          <w:szCs w:val="24"/>
        </w:rPr>
      </w:pPr>
      <w:r>
        <w:rPr>
          <w:rFonts w:eastAsia="Times New Roman"/>
          <w:b/>
          <w:szCs w:val="24"/>
        </w:rPr>
        <w:t xml:space="preserve">ΓΕΩΡΓΙΟΣ - ΔΗΜΗΤΡΙΟΣ ΚΑΡΡΑΣ: </w:t>
      </w:r>
      <w:r>
        <w:rPr>
          <w:rFonts w:eastAsia="Times New Roman"/>
          <w:szCs w:val="24"/>
        </w:rPr>
        <w:t>Κύριε Πρόεδρε, το νομοσχέδιο</w:t>
      </w:r>
      <w:r>
        <w:rPr>
          <w:rFonts w:eastAsia="Times New Roman"/>
          <w:szCs w:val="24"/>
        </w:rPr>
        <w:t>,</w:t>
      </w:r>
      <w:r>
        <w:rPr>
          <w:rFonts w:eastAsia="Times New Roman"/>
          <w:szCs w:val="24"/>
        </w:rPr>
        <w:t xml:space="preserve"> όπως κατετέθη</w:t>
      </w:r>
      <w:r>
        <w:rPr>
          <w:rFonts w:eastAsia="Times New Roman"/>
          <w:szCs w:val="24"/>
        </w:rPr>
        <w:t>,</w:t>
      </w:r>
      <w:r>
        <w:rPr>
          <w:rFonts w:eastAsia="Times New Roman"/>
          <w:szCs w:val="24"/>
        </w:rPr>
        <w:t xml:space="preserve"> εκτόξευε την Ελλάδα στο διάστημα</w:t>
      </w:r>
      <w:r>
        <w:rPr>
          <w:rFonts w:eastAsia="Times New Roman"/>
          <w:szCs w:val="24"/>
        </w:rPr>
        <w:t>!</w:t>
      </w:r>
      <w:r>
        <w:rPr>
          <w:rFonts w:eastAsia="Times New Roman"/>
          <w:szCs w:val="24"/>
        </w:rPr>
        <w:t xml:space="preserve"> Την καθιστούσε συμμέτοχο τη</w:t>
      </w:r>
      <w:r>
        <w:rPr>
          <w:rFonts w:eastAsia="Times New Roman"/>
          <w:szCs w:val="24"/>
        </w:rPr>
        <w:t>ς διαστημικής βιομηχανίας</w:t>
      </w:r>
      <w:r>
        <w:rPr>
          <w:rFonts w:eastAsia="Times New Roman"/>
          <w:szCs w:val="24"/>
        </w:rPr>
        <w:t>!</w:t>
      </w:r>
      <w:r>
        <w:rPr>
          <w:rFonts w:eastAsia="Times New Roman"/>
          <w:szCs w:val="24"/>
        </w:rPr>
        <w:t xml:space="preserve"> </w:t>
      </w:r>
      <w:r>
        <w:rPr>
          <w:rFonts w:eastAsia="Times New Roman" w:cs="Times New Roman"/>
          <w:szCs w:val="24"/>
        </w:rPr>
        <w:t xml:space="preserve">Στη διαδρομή, όμως, όταν είχε βγει πια από την ατμόσφαιρα, άρχισε να επιστρέφει με μια καταιγίδα διαττόντων αστεροειδών. Ποια ήταν αυτά; Οι τροπολογίες, οι οποίες με την ποσότητα και την ποιότητα με την οποία </w:t>
      </w:r>
      <w:r>
        <w:rPr>
          <w:rFonts w:eastAsia="Times New Roman" w:cs="Times New Roman"/>
          <w:szCs w:val="24"/>
        </w:rPr>
        <w:lastRenderedPageBreak/>
        <w:t>ήρθαν</w:t>
      </w:r>
      <w:r>
        <w:rPr>
          <w:rFonts w:eastAsia="Times New Roman" w:cs="Times New Roman"/>
          <w:szCs w:val="24"/>
        </w:rPr>
        <w:t>,</w:t>
      </w:r>
      <w:r>
        <w:rPr>
          <w:rFonts w:eastAsia="Times New Roman" w:cs="Times New Roman"/>
          <w:szCs w:val="24"/>
        </w:rPr>
        <w:t xml:space="preserve"> ακυρώνουν ουσιαστικά τη συζήτηση στο νομοσχέδιο για τον λόγο ότι αναγκαζόμ</w:t>
      </w:r>
      <w:r>
        <w:rPr>
          <w:rFonts w:eastAsia="Times New Roman" w:cs="Times New Roman"/>
          <w:szCs w:val="24"/>
        </w:rPr>
        <w:t>αστε</w:t>
      </w:r>
      <w:r>
        <w:rPr>
          <w:rFonts w:eastAsia="Times New Roman" w:cs="Times New Roman"/>
          <w:szCs w:val="24"/>
        </w:rPr>
        <w:t xml:space="preserve"> όλοι, έστω και αν δεν έχουν ακόμα αναπτυχθεί από τους Υπουργούς, να συζητήσουμε πάνω σε αυτό το επίπεδο. </w:t>
      </w:r>
    </w:p>
    <w:p w14:paraId="6A03DE83"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Εμένα θα μου επιτρέψετε, λοιπόν, παρ’ όλο που οι Υπουργοί δεν έχουν αν</w:t>
      </w:r>
      <w:r>
        <w:rPr>
          <w:rFonts w:eastAsia="Times New Roman" w:cs="Times New Roman"/>
          <w:szCs w:val="24"/>
        </w:rPr>
        <w:t xml:space="preserve">απτύξει ακόμα τις θέσεις τους -θεωρώ δεδομένο ότι οι υπουργικές τροπολογίες θα γίνουν δεκτές- να πω τις δικές μου θέσεις. Χθες συζητήθηκε ο </w:t>
      </w:r>
      <w:r>
        <w:rPr>
          <w:rFonts w:eastAsia="Times New Roman" w:cs="Times New Roman"/>
          <w:szCs w:val="24"/>
        </w:rPr>
        <w:t>π</w:t>
      </w:r>
      <w:r>
        <w:rPr>
          <w:rFonts w:eastAsia="Times New Roman" w:cs="Times New Roman"/>
          <w:szCs w:val="24"/>
        </w:rPr>
        <w:t>ροϋπολογισμός στη Βουλή. Επομένως συζητήθηκαν ζητήματα οικονομικού ενδιαφέροντος και σήμερα βλέπουμε τροπολογίες</w:t>
      </w:r>
      <w:r>
        <w:rPr>
          <w:rFonts w:eastAsia="Times New Roman" w:cs="Times New Roman"/>
          <w:szCs w:val="24"/>
        </w:rPr>
        <w:t>,</w:t>
      </w:r>
      <w:r>
        <w:rPr>
          <w:rFonts w:eastAsia="Times New Roman" w:cs="Times New Roman"/>
          <w:szCs w:val="24"/>
        </w:rPr>
        <w:t xml:space="preserve"> ο</w:t>
      </w:r>
      <w:r>
        <w:rPr>
          <w:rFonts w:eastAsia="Times New Roman" w:cs="Times New Roman"/>
          <w:szCs w:val="24"/>
        </w:rPr>
        <w:t xml:space="preserve">ι οποίες έρχονται και δίνουν μια σειρά παρατάσεων σε εκκρεμή ζητήματα, τα οποία θα μπορούσαν να έχουν επιλυθεί ήδη προηγουμένως από πολλού χρόνου. Γιατί το λέω αυτό; </w:t>
      </w:r>
    </w:p>
    <w:p w14:paraId="6A03DE84"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Να φέρω δυο</w:t>
      </w:r>
      <w:r>
        <w:rPr>
          <w:rFonts w:eastAsia="Times New Roman" w:cs="Times New Roman"/>
          <w:szCs w:val="24"/>
        </w:rPr>
        <w:t>-</w:t>
      </w:r>
      <w:r>
        <w:rPr>
          <w:rFonts w:eastAsia="Times New Roman" w:cs="Times New Roman"/>
          <w:szCs w:val="24"/>
        </w:rPr>
        <w:t xml:space="preserve">τρία παραδείγματα, κύριε Υπουργέ. Παρ’ όλο που δεν είναι </w:t>
      </w:r>
      <w:r>
        <w:rPr>
          <w:rFonts w:eastAsia="Times New Roman" w:cs="Times New Roman"/>
          <w:szCs w:val="24"/>
        </w:rPr>
        <w:t xml:space="preserve">της </w:t>
      </w:r>
      <w:r>
        <w:rPr>
          <w:rFonts w:eastAsia="Times New Roman" w:cs="Times New Roman"/>
          <w:szCs w:val="24"/>
        </w:rPr>
        <w:t>αρμοδιότητάς σας</w:t>
      </w:r>
      <w:r>
        <w:rPr>
          <w:rFonts w:eastAsia="Times New Roman" w:cs="Times New Roman"/>
          <w:szCs w:val="24"/>
        </w:rPr>
        <w:t xml:space="preserve">, εγώ είμαι αναγκασμένος να αναφερθώ. </w:t>
      </w:r>
    </w:p>
    <w:p w14:paraId="6A03DE85"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Συλλογική ευθύνη, κατά το Σύνταγμα, κύριε Καρρά. </w:t>
      </w:r>
    </w:p>
    <w:p w14:paraId="6A03DE86"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ΔΗΜΗΤΡΙΟΣ ΚΑΡΡΑΣ: </w:t>
      </w:r>
      <w:r>
        <w:rPr>
          <w:rFonts w:eastAsia="Times New Roman" w:cs="Times New Roman"/>
          <w:szCs w:val="24"/>
        </w:rPr>
        <w:t xml:space="preserve">Όσον αφορά τα ΕΑΣ, λέει, λοιπόν, ότι πρέπει να δώσουμε στα </w:t>
      </w:r>
      <w:r>
        <w:rPr>
          <w:rFonts w:eastAsia="Times New Roman" w:cs="Times New Roman"/>
          <w:szCs w:val="24"/>
        </w:rPr>
        <w:t>Ελληνικά Αμυντικά Συστήματα χρόνο –δεν θα τον κλέψω, κύριε Παπαδόπουλε, τον χρόνο και δεν κατανοώ την ανησυχία σας για αυτό- εξάμηνη παράταση για χορήγηση αποδεικτικών φορολογικής και ασφαλιστικής ενημερότητας. Εξακολουθεί, δηλαδή, μια αβεβαιότητα όσον αφο</w:t>
      </w:r>
      <w:r>
        <w:rPr>
          <w:rFonts w:eastAsia="Times New Roman" w:cs="Times New Roman"/>
          <w:szCs w:val="24"/>
        </w:rPr>
        <w:t xml:space="preserve">ρά την τύχη </w:t>
      </w:r>
      <w:r>
        <w:rPr>
          <w:rFonts w:eastAsia="Times New Roman" w:cs="Times New Roman"/>
          <w:szCs w:val="24"/>
        </w:rPr>
        <w:lastRenderedPageBreak/>
        <w:t xml:space="preserve">αυτής της εταιρείας, η οποία –κατά τη δική μου τουλάχιστον άποψη- είναι χρήσιμη. </w:t>
      </w:r>
    </w:p>
    <w:p w14:paraId="6A03DE87"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Ποια είναι αυτή η αβεβαιότητα; Θα αναφέρω τα στοιχεία τα οποία έχω</w:t>
      </w:r>
      <w:r>
        <w:rPr>
          <w:rFonts w:eastAsia="Times New Roman" w:cs="Times New Roman"/>
          <w:szCs w:val="24"/>
        </w:rPr>
        <w:t>.</w:t>
      </w:r>
      <w:r>
        <w:rPr>
          <w:rFonts w:eastAsia="Times New Roman" w:cs="Times New Roman"/>
          <w:szCs w:val="24"/>
        </w:rPr>
        <w:t xml:space="preserve"> Είχε ήδη ανακοινωθεί από τον Απρίλη του 2017 ότι ολοκληρώθηκε με επιτυχία η πώληση του οικοπέδου της Ελευσίνας, πράγμα που σήμαινε δύο πράγματα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ρώτον, την οικονομική ενίσχυση της εταιρείας, την ενίσχυση των οικονομικών και</w:t>
      </w:r>
      <w:r>
        <w:rPr>
          <w:rFonts w:eastAsia="Times New Roman" w:cs="Times New Roman"/>
          <w:szCs w:val="24"/>
        </w:rPr>
        <w:t>,</w:t>
      </w:r>
      <w:r>
        <w:rPr>
          <w:rFonts w:eastAsia="Times New Roman" w:cs="Times New Roman"/>
          <w:szCs w:val="24"/>
        </w:rPr>
        <w:t xml:space="preserve"> δεύτερον, ότι είχε αναλάβει τ</w:t>
      </w:r>
      <w:r>
        <w:rPr>
          <w:rFonts w:eastAsia="Times New Roman" w:cs="Times New Roman"/>
          <w:szCs w:val="24"/>
        </w:rPr>
        <w:t xml:space="preserve">ο κράτος την ευθύνη να κεφαλαιοποιήσει τις οφειλές που είχε η εταιρεία προς το κράτος, για να μην τη θέσει υπό ειδική εκκαθάριση. Και έρχεται σήμερα και -διαβάζοντας τις διατάξεις- μας λέει: «Θα δώσουμε έξι μήνες παράταση, μήπως τυχόν </w:t>
      </w:r>
      <w:r>
        <w:rPr>
          <w:rFonts w:eastAsia="Times New Roman" w:cs="Times New Roman"/>
          <w:szCs w:val="24"/>
        </w:rPr>
        <w:lastRenderedPageBreak/>
        <w:t>επιτευχθεί η ολοκλήρω</w:t>
      </w:r>
      <w:r>
        <w:rPr>
          <w:rFonts w:eastAsia="Times New Roman" w:cs="Times New Roman"/>
          <w:szCs w:val="24"/>
        </w:rPr>
        <w:t>ση της πώλησης». Ερωτηματικό, λοιπόν: Έπρεπε να είχε επιτευχθεί ή έχει προβλήματα</w:t>
      </w:r>
      <w:r>
        <w:rPr>
          <w:rFonts w:eastAsia="Times New Roman" w:cs="Times New Roman"/>
          <w:szCs w:val="24"/>
        </w:rPr>
        <w:t>,</w:t>
      </w:r>
      <w:r>
        <w:rPr>
          <w:rFonts w:eastAsia="Times New Roman" w:cs="Times New Roman"/>
          <w:szCs w:val="24"/>
        </w:rPr>
        <w:t xml:space="preserve"> τα οποία δεν αποκαλύπτονται μέσω της τροπολογίας; </w:t>
      </w:r>
    </w:p>
    <w:p w14:paraId="6A03DE88"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Προχωρώ παραπέρα, γιατί ο χρόνος πράγματι είναι ελάχιστος. </w:t>
      </w:r>
    </w:p>
    <w:p w14:paraId="6A03DE89"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Όσον αφορά εκείνη την τροπολογία που δίνει παράταση στην ενιαί</w:t>
      </w:r>
      <w:r>
        <w:rPr>
          <w:rFonts w:eastAsia="Times New Roman" w:cs="Times New Roman"/>
          <w:szCs w:val="24"/>
        </w:rPr>
        <w:t>α άδεια λειτουργίας των μονάδων της ΔΕΗ, εκεί οφείλω να καυτηριάσω και να πω το εξής: Η ΔΕΗ έχει και περιβαλλοντική διάσταση. Στις μονάδες της ΔΕΗ υπάρχει μια σειρά ζητημάτων -είναι πάρα πολλά- τα οποία πρέπει να αντιμετωπισθούν. Δεν μπορούμε, λοιπόν, να μ</w:t>
      </w:r>
      <w:r>
        <w:rPr>
          <w:rFonts w:eastAsia="Times New Roman" w:cs="Times New Roman"/>
          <w:szCs w:val="24"/>
        </w:rPr>
        <w:t xml:space="preserve">ιλάμε για ενιαία άδεια λειτουργίας των μονάδων της ΔΕΗ, διότι μονάδες της ΔΕΗ δεν είναι μόνο οι μονάδες ηλεκτροπαραγωγής, είναι τα ορυχεία, είναι πάρα πολλά πράγματα. Είναι γνωστά τα προβλήματα. Και αυτό το ζήτημα, λοιπόν, δεν λύθηκε. </w:t>
      </w:r>
    </w:p>
    <w:p w14:paraId="6A03DE8A"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Και αν θέλετε τη δικ</w:t>
      </w:r>
      <w:r>
        <w:rPr>
          <w:rFonts w:eastAsia="Times New Roman" w:cs="Times New Roman"/>
          <w:szCs w:val="24"/>
        </w:rPr>
        <w:t xml:space="preserve">ή μου άποψη, αυτό οδηγεί σε διαιώνιση του ίδιου προβλήματος. Και αν θέλετε να προχωρήσω παραπέρα, η ΔΕΗ είναι ήδη απαξιωμένη από κακές διαχειρίσεις, από κακές νομοθετικές πρωτοβουλίες που την έχουν επιβαρύνει πάρα πολύ. </w:t>
      </w:r>
    </w:p>
    <w:p w14:paraId="6A03DE8B"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Ένα βήμα περαιτέρω απαξίωσης είναι </w:t>
      </w:r>
      <w:r>
        <w:rPr>
          <w:rFonts w:eastAsia="Times New Roman" w:cs="Times New Roman"/>
          <w:szCs w:val="24"/>
        </w:rPr>
        <w:t>η έλλειψη ατομικών αδειών</w:t>
      </w:r>
      <w:r>
        <w:rPr>
          <w:rFonts w:eastAsia="Times New Roman" w:cs="Times New Roman"/>
          <w:szCs w:val="24"/>
        </w:rPr>
        <w:t xml:space="preserve"> της κάθε εγκατάστασης ξεχωριστά.</w:t>
      </w:r>
      <w:r>
        <w:rPr>
          <w:rFonts w:eastAsia="Times New Roman" w:cs="Times New Roman"/>
          <w:szCs w:val="24"/>
        </w:rPr>
        <w:t xml:space="preserve"> Γιατί το λέω αυτό; Αν αποφασίσει η Κυβέρνηση να </w:t>
      </w:r>
      <w:r>
        <w:rPr>
          <w:rFonts w:eastAsia="Times New Roman" w:cs="Times New Roman"/>
          <w:szCs w:val="24"/>
        </w:rPr>
        <w:t xml:space="preserve">ιδιωτικοποιήσει </w:t>
      </w:r>
      <w:r>
        <w:rPr>
          <w:rFonts w:eastAsia="Times New Roman" w:cs="Times New Roman"/>
          <w:szCs w:val="24"/>
        </w:rPr>
        <w:t xml:space="preserve">μονάδες της ΔΕΗ, το πρώτο ερώτημα που θα κάνει οποιοσδήποτε επενδυτής ποιο είναι; </w:t>
      </w:r>
      <w:r>
        <w:rPr>
          <w:rFonts w:eastAsia="Times New Roman" w:cs="Times New Roman"/>
          <w:szCs w:val="24"/>
        </w:rPr>
        <w:t>Θα εξετάσει σε π</w:t>
      </w:r>
      <w:r>
        <w:rPr>
          <w:rFonts w:eastAsia="Times New Roman" w:cs="Times New Roman"/>
          <w:szCs w:val="24"/>
        </w:rPr>
        <w:t>ο</w:t>
      </w:r>
      <w:r>
        <w:rPr>
          <w:rFonts w:eastAsia="Times New Roman" w:cs="Times New Roman"/>
          <w:szCs w:val="24"/>
        </w:rPr>
        <w:t>ιο</w:t>
      </w:r>
      <w:r>
        <w:rPr>
          <w:rFonts w:eastAsia="Times New Roman" w:cs="Times New Roman"/>
          <w:szCs w:val="24"/>
        </w:rPr>
        <w:t>ν</w:t>
      </w:r>
      <w:r>
        <w:rPr>
          <w:rFonts w:eastAsia="Times New Roman" w:cs="Times New Roman"/>
          <w:szCs w:val="24"/>
        </w:rPr>
        <w:t xml:space="preserve"> βαθμό οι π</w:t>
      </w:r>
      <w:r>
        <w:rPr>
          <w:rFonts w:eastAsia="Times New Roman" w:cs="Times New Roman"/>
          <w:szCs w:val="24"/>
        </w:rPr>
        <w:t xml:space="preserve">εριβαλλοντικοί όροι έχουν τηρηθεί; Δεν το ξέρουμε καν. Εκείνο που μας λέει σήμερα η τροπολογία είναι ότι δεν χρειάζεται βεβαίωση τήρησης των περιβαλλοντικών όρων. Είναι το ερώτημά μου αυτό. </w:t>
      </w:r>
    </w:p>
    <w:p w14:paraId="6A03DE8C"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Επόμενο ερώτημα</w:t>
      </w:r>
      <w:r>
        <w:rPr>
          <w:rFonts w:eastAsia="Times New Roman" w:cs="Times New Roman"/>
          <w:szCs w:val="24"/>
        </w:rPr>
        <w:t>,</w:t>
      </w:r>
      <w:r>
        <w:rPr>
          <w:rFonts w:eastAsia="Times New Roman" w:cs="Times New Roman"/>
          <w:szCs w:val="24"/>
        </w:rPr>
        <w:t xml:space="preserve"> το οποίο τίθεται πια σε σχέση με τις τροπολογίες</w:t>
      </w:r>
      <w:r>
        <w:rPr>
          <w:rFonts w:eastAsia="Times New Roman" w:cs="Times New Roman"/>
          <w:szCs w:val="24"/>
        </w:rPr>
        <w:t xml:space="preserve">: Ενώ χθες ψηφίζαμε τον </w:t>
      </w:r>
      <w:r>
        <w:rPr>
          <w:rFonts w:eastAsia="Times New Roman" w:cs="Times New Roman"/>
          <w:szCs w:val="24"/>
        </w:rPr>
        <w:t>π</w:t>
      </w:r>
      <w:r>
        <w:rPr>
          <w:rFonts w:eastAsia="Times New Roman" w:cs="Times New Roman"/>
          <w:szCs w:val="24"/>
        </w:rPr>
        <w:t>ροϋπολογισμό, βλέπω σήμερα παράταση τριών μηνών για έκδοση ΚΥΑ για καταβολή επιδομάτων αναπηρίας και κινδύνου στο προσωπικό των Ενόπλων Δυνάμεων και των Σωμάτων Ασφαλείας και τον καθορισμό της αποζημίωσης του εκπαιδευτικού προσωπικ</w:t>
      </w:r>
      <w:r>
        <w:rPr>
          <w:rFonts w:eastAsia="Times New Roman" w:cs="Times New Roman"/>
          <w:szCs w:val="24"/>
        </w:rPr>
        <w:t>ού. Πόσα είναι αυτά τα λεφτά; Πόσα είναι, για να μην μπορεί η Κυβέρνηση να ασκήσει αυτή την πολιτική και να εκπληρώσει τις υποχρεώσεις της προς μια κατηγορία προσωπικού Ενόπλων Δυνάμεων και Σωμάτων Ασφαλείας, που αφορούν επιδόματα αναπηρίας, δηλαδή εκείνων</w:t>
      </w:r>
      <w:r>
        <w:rPr>
          <w:rFonts w:eastAsia="Times New Roman" w:cs="Times New Roman"/>
          <w:szCs w:val="24"/>
        </w:rPr>
        <w:t xml:space="preserve"> των στελεχών που έχουν την ευθύνη και περιθάλπουν συγγενείς τους αναπήρους; Για όνομα του </w:t>
      </w:r>
      <w:r>
        <w:rPr>
          <w:rFonts w:eastAsia="Times New Roman" w:cs="Times New Roman"/>
          <w:szCs w:val="24"/>
        </w:rPr>
        <w:t>θ</w:t>
      </w:r>
      <w:r>
        <w:rPr>
          <w:rFonts w:eastAsia="Times New Roman" w:cs="Times New Roman"/>
          <w:szCs w:val="24"/>
        </w:rPr>
        <w:t xml:space="preserve">εού! </w:t>
      </w:r>
    </w:p>
    <w:p w14:paraId="6A03DE8D"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Νομίζω ότι αυτό έπρεπε ήδη να έχει λυθεί εδώ και πολύ καιρό και να μη μιλάμε για περαιτέρω παρατάσεις. Είναι μηδαμινά αυτά τα κόστη. Παρ’ όλα αυτά, φαίνεται ό</w:t>
      </w:r>
      <w:r>
        <w:rPr>
          <w:rFonts w:eastAsia="Times New Roman" w:cs="Times New Roman"/>
          <w:szCs w:val="24"/>
        </w:rPr>
        <w:t>τι η Κυβέρνηση δεν τα έλαβε υπ’ όψιν της, της ξέφυγαν. Δεν θέλω να κατηγορήσω για σκοπιμότητα, δεν έχω τέτοια πρόθεση. Της ξέφυγε; Δεν το είδε; Ας το ρυθμίσει σήμερα και όχι με παρατάσεις</w:t>
      </w:r>
      <w:r>
        <w:rPr>
          <w:rFonts w:eastAsia="Times New Roman" w:cs="Times New Roman"/>
          <w:szCs w:val="24"/>
        </w:rPr>
        <w:t xml:space="preserve"> μη πληρωμής των επιδομάτων.</w:t>
      </w:r>
      <w:r>
        <w:rPr>
          <w:rFonts w:eastAsia="Times New Roman" w:cs="Times New Roman"/>
          <w:szCs w:val="24"/>
        </w:rPr>
        <w:t xml:space="preserve"> </w:t>
      </w:r>
    </w:p>
    <w:p w14:paraId="6A03DE8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Εκείνο το οποίο με έχει απασχολήσει πάρ</w:t>
      </w:r>
      <w:r>
        <w:rPr>
          <w:rFonts w:eastAsia="Times New Roman" w:cs="Times New Roman"/>
          <w:szCs w:val="24"/>
        </w:rPr>
        <w:t xml:space="preserve">α πολύ, αν θέλετε, είναι η τελευταία τροπολογία, η οποία ήρθε εχθές το βράδυ ή σήμερα το πρωί –δεν είμαι σίγουρος- για την παράταση της λειτουργίας των λατομείων για έναν χρόνο. </w:t>
      </w:r>
    </w:p>
    <w:p w14:paraId="6A03DE8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Είναι επανειλημμένη παράταση. Έχει ξεκινήσει από την περίοδο του κ. Μανιάτη, </w:t>
      </w:r>
      <w:r>
        <w:rPr>
          <w:rFonts w:eastAsia="Times New Roman" w:cs="Times New Roman"/>
          <w:szCs w:val="24"/>
        </w:rPr>
        <w:t xml:space="preserve">o οποίος έδωσε τότε μία προσωρινή λύση στο ζήτημα της συνέχισης της λειτουργίας υφισταμένων επιχειρήσεων. </w:t>
      </w:r>
      <w:r>
        <w:rPr>
          <w:rFonts w:eastAsia="Times New Roman" w:cs="Times New Roman"/>
          <w:szCs w:val="24"/>
        </w:rPr>
        <w:lastRenderedPageBreak/>
        <w:t>Σήμερα έχουμε φτάσει στα επτά έτη και βαίνουμε στο όγδοο, με μονοετείς ή διετείς παρατάσεις. Εάν η πολιτική είναι να κάνουμε ενέσεις παυσίπονες σε επι</w:t>
      </w:r>
      <w:r>
        <w:rPr>
          <w:rFonts w:eastAsia="Times New Roman" w:cs="Times New Roman"/>
          <w:szCs w:val="24"/>
        </w:rPr>
        <w:t>χειρήσεις, να δοθεί αυτή η παράταση. Εάν η πολιτική είναι να ενισχύσουμε έναν κλάδο και δη τον κλάδο του ορυκτού πλούτου</w:t>
      </w:r>
      <w:r>
        <w:rPr>
          <w:rFonts w:eastAsia="Times New Roman" w:cs="Times New Roman"/>
          <w:szCs w:val="24"/>
        </w:rPr>
        <w:t>,</w:t>
      </w:r>
      <w:r>
        <w:rPr>
          <w:rFonts w:eastAsia="Times New Roman" w:cs="Times New Roman"/>
          <w:szCs w:val="24"/>
        </w:rPr>
        <w:t xml:space="preserve"> ο οποίος, αν θέλετε την άποψή μου, είναι ο μοναδικός υγιής</w:t>
      </w:r>
      <w:r>
        <w:rPr>
          <w:rFonts w:eastAsia="Times New Roman" w:cs="Times New Roman"/>
          <w:szCs w:val="24"/>
        </w:rPr>
        <w:t>.</w:t>
      </w:r>
      <w:r>
        <w:rPr>
          <w:rFonts w:eastAsia="Times New Roman" w:cs="Times New Roman"/>
          <w:szCs w:val="24"/>
        </w:rPr>
        <w:t xml:space="preserve"> Αν ανατρέξουμε στα οικονομικά του στοιχεία είναι κατά 90% εξαγωγικός -ιδια</w:t>
      </w:r>
      <w:r>
        <w:rPr>
          <w:rFonts w:eastAsia="Times New Roman" w:cs="Times New Roman"/>
          <w:szCs w:val="24"/>
        </w:rPr>
        <w:t>ίτερα ο τομέας των βιομηχανικών ορυκτών και των μαρμάρων- συνεισφέρει σε συνάλλαγμα, δεν έχει ανάγκη τραπεζικού δανεισμού και έχει την ικανότητα, αν χρειάζεται δάνεια, να δανείζεται από ξένες τράπεζες, διότι όλες οι συναλλαγές γίνονται σε εξαγωγές και με τ</w:t>
      </w:r>
      <w:r>
        <w:rPr>
          <w:rFonts w:eastAsia="Times New Roman" w:cs="Times New Roman"/>
          <w:szCs w:val="24"/>
        </w:rPr>
        <w:t>ιμολόγια εξαγωγών. Και ερχόμαστε τώρα και τον θέτουμε πάλι υπό ομηρία.</w:t>
      </w:r>
    </w:p>
    <w:p w14:paraId="6A03DE9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Προ μηνών είχε τεθεί υπό διαβούλευση ένα λατομικό</w:t>
      </w:r>
      <w:r>
        <w:rPr>
          <w:rFonts w:eastAsia="Times New Roman" w:cs="Times New Roman"/>
          <w:szCs w:val="24"/>
        </w:rPr>
        <w:t>,</w:t>
      </w:r>
      <w:r>
        <w:rPr>
          <w:rFonts w:eastAsia="Times New Roman" w:cs="Times New Roman"/>
          <w:szCs w:val="24"/>
        </w:rPr>
        <w:t xml:space="preserve"> λεγόμενο</w:t>
      </w:r>
      <w:r>
        <w:rPr>
          <w:rFonts w:eastAsia="Times New Roman" w:cs="Times New Roman"/>
          <w:szCs w:val="24"/>
        </w:rPr>
        <w:t>,</w:t>
      </w:r>
      <w:r>
        <w:rPr>
          <w:rFonts w:eastAsia="Times New Roman" w:cs="Times New Roman"/>
          <w:szCs w:val="24"/>
        </w:rPr>
        <w:t xml:space="preserve"> νομοσχέδιο, το οποίο θα έλυνε τα προβλήματα.</w:t>
      </w:r>
    </w:p>
    <w:p w14:paraId="6A03DE9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Εγώ το μελέτησα, αγαπητοί συνάδελφοι. Πρέπει να σας πω ότι με απασχόλησε πάρα π</w:t>
      </w:r>
      <w:r>
        <w:rPr>
          <w:rFonts w:eastAsia="Times New Roman" w:cs="Times New Roman"/>
          <w:szCs w:val="24"/>
        </w:rPr>
        <w:t xml:space="preserve">ολύ. Είδα και θετικά και αρνητικά σημεία. Εκείνο όμως το οποίο θέλω να σχολιάσω σήμερα είναι ότι θα </w:t>
      </w:r>
      <w:r>
        <w:rPr>
          <w:rFonts w:eastAsia="Times New Roman" w:cs="Times New Roman"/>
          <w:szCs w:val="24"/>
        </w:rPr>
        <w:t>συζητήσουμ</w:t>
      </w:r>
      <w:r>
        <w:rPr>
          <w:rFonts w:eastAsia="Times New Roman" w:cs="Times New Roman"/>
          <w:szCs w:val="24"/>
        </w:rPr>
        <w:t>ε και σε επόμενες συνεδριάσεις της Βουλής παρατάσεις λατομικών μονάδων; Θα τους λέμε «είσαστε καλοί και σας θέλουμε, πάρτε ένα</w:t>
      </w:r>
      <w:r>
        <w:rPr>
          <w:rFonts w:eastAsia="Times New Roman" w:cs="Times New Roman"/>
          <w:szCs w:val="24"/>
        </w:rPr>
        <w:t>ν</w:t>
      </w:r>
      <w:r>
        <w:rPr>
          <w:rFonts w:eastAsia="Times New Roman" w:cs="Times New Roman"/>
          <w:szCs w:val="24"/>
        </w:rPr>
        <w:t xml:space="preserve"> χρόνο παράταση, έν</w:t>
      </w:r>
      <w:r>
        <w:rPr>
          <w:rFonts w:eastAsia="Times New Roman" w:cs="Times New Roman"/>
          <w:szCs w:val="24"/>
        </w:rPr>
        <w:t>α δωράκι» Πώς, όμως, θα επενδύσουν; Πώς θα προσδιορίσουν επενδυτικά εξαγωγικά προγράμματα</w:t>
      </w:r>
      <w:r>
        <w:rPr>
          <w:rFonts w:eastAsia="Times New Roman" w:cs="Times New Roman"/>
          <w:szCs w:val="24"/>
        </w:rPr>
        <w:t>, προγράμματα</w:t>
      </w:r>
      <w:r>
        <w:rPr>
          <w:rFonts w:eastAsia="Times New Roman" w:cs="Times New Roman"/>
          <w:szCs w:val="24"/>
        </w:rPr>
        <w:t xml:space="preserve"> απασχόλησης προσωπικού; </w:t>
      </w:r>
    </w:p>
    <w:p w14:paraId="6A03DE9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Τα ημίμετρα τουλάχιστον σε κλάδους της οικονομίας, οι οποίοι είναι υγιείς πρέπει να σταματήσουν και να έρθει ένα ενιαίο νομο</w:t>
      </w:r>
      <w:r>
        <w:rPr>
          <w:rFonts w:eastAsia="Times New Roman" w:cs="Times New Roman"/>
          <w:szCs w:val="24"/>
        </w:rPr>
        <w:lastRenderedPageBreak/>
        <w:t>σχέδ</w:t>
      </w:r>
      <w:r>
        <w:rPr>
          <w:rFonts w:eastAsia="Times New Roman" w:cs="Times New Roman"/>
          <w:szCs w:val="24"/>
        </w:rPr>
        <w:t>ιο να εξασφαλίσει άδειες εκμετάλλευσης στις μονάδες που έχουν τις προϋποθέσεις -εγώ δεν είμαι εξ εκείνων που θα πω ότι πρέπει να δοθούν άδειες και εκεί που υπάρχουν περιβαλλοντικές παραβάσεις ή παραβάσεις άλλης μορφής, εργατικής νομοθεσίας- για να συνεχιστ</w:t>
      </w:r>
      <w:r>
        <w:rPr>
          <w:rFonts w:eastAsia="Times New Roman" w:cs="Times New Roman"/>
          <w:szCs w:val="24"/>
        </w:rPr>
        <w:t>εί η προσπάθεια</w:t>
      </w:r>
      <w:r>
        <w:rPr>
          <w:rFonts w:eastAsia="Times New Roman" w:cs="Times New Roman"/>
          <w:szCs w:val="24"/>
        </w:rPr>
        <w:t xml:space="preserve"> του κλάδου των ορυκτών.</w:t>
      </w:r>
    </w:p>
    <w:p w14:paraId="6A03DE9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επειδή πράγματι, κύριε Πρόεδρε, ο χρόνος είναι ελάχιστος για τη συζήτηση ενός τέτοιου νομοσχεδίου και δη από την πλευρά της καταιγίδας των διαττόντων που επέπεσε εις τας κεφαλάς ημών σήμερα, των είκοσι </w:t>
      </w:r>
      <w:r>
        <w:rPr>
          <w:rFonts w:eastAsia="Times New Roman" w:cs="Times New Roman"/>
          <w:szCs w:val="24"/>
        </w:rPr>
        <w:t>μίας</w:t>
      </w:r>
      <w:r>
        <w:rPr>
          <w:rFonts w:eastAsia="Times New Roman" w:cs="Times New Roman"/>
          <w:szCs w:val="24"/>
        </w:rPr>
        <w:t xml:space="preserve"> τροπολογιών, θα επιχειρήσω μία αποτίμηση. </w:t>
      </w:r>
    </w:p>
    <w:p w14:paraId="6A03DE9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Όλες αυτές οι παρατάσεις, οι οποίες καταμετρημένες στις είκοσι μία τροπολογίες είναι είκοσι τέσσερις –εξάμηνες, τρίμηνες, ε</w:t>
      </w:r>
      <w:r>
        <w:rPr>
          <w:rFonts w:eastAsia="Times New Roman" w:cs="Times New Roman"/>
          <w:szCs w:val="24"/>
        </w:rPr>
        <w:lastRenderedPageBreak/>
        <w:t>τήσιες- παρατάσεις, είναι αρνητικού περιεχομένου, διότι η αβεβαιότητα την οποία δίδου</w:t>
      </w:r>
      <w:r>
        <w:rPr>
          <w:rFonts w:eastAsia="Times New Roman" w:cs="Times New Roman"/>
          <w:szCs w:val="24"/>
        </w:rPr>
        <w:t>ν, αντανακλά στην οικονομία. Στην κρίση που βρισκόμαστε και δεδομένου ότι δεν φαίνεται διέξοδος ή και αν υπάρχει ένα μικρό φως είναι ελάχιστο και δεν μπορεί να δημιουργήσει προϋποθέσεις πραγματικής, σταθερής και μακροχρόνιας ανάπτυξης, τι μας λένε; Μας λέν</w:t>
      </w:r>
      <w:r>
        <w:rPr>
          <w:rFonts w:eastAsia="Times New Roman" w:cs="Times New Roman"/>
          <w:szCs w:val="24"/>
        </w:rPr>
        <w:t xml:space="preserve">ε ότι δίνουμε παρατάσεις, ότι δίνουμε «ασπιρίνες». Η χώρα κάνει προσπάθεια. Και δεν </w:t>
      </w:r>
      <w:r>
        <w:rPr>
          <w:rFonts w:eastAsia="Times New Roman" w:cs="Times New Roman"/>
          <w:szCs w:val="24"/>
        </w:rPr>
        <w:t xml:space="preserve">εννοώ </w:t>
      </w:r>
      <w:r>
        <w:rPr>
          <w:rFonts w:eastAsia="Times New Roman" w:cs="Times New Roman"/>
          <w:szCs w:val="24"/>
        </w:rPr>
        <w:t xml:space="preserve"> την Κυβέρνηση, εννοώ ότι σήμερα προσπαθούν οι πάντες λόγω της ανεργίας, προσπαθούν οι οικογένειες, προσπαθούν οι μικρές μονάδες, προσπαθούν όλοι. Τους</w:t>
      </w:r>
      <w:r>
        <w:rPr>
          <w:rFonts w:eastAsia="Times New Roman" w:cs="Times New Roman"/>
          <w:b/>
          <w:szCs w:val="24"/>
        </w:rPr>
        <w:t xml:space="preserve"> </w:t>
      </w:r>
      <w:r>
        <w:rPr>
          <w:rFonts w:eastAsia="Times New Roman" w:cs="Times New Roman"/>
          <w:szCs w:val="24"/>
        </w:rPr>
        <w:t>το στερούμε σή</w:t>
      </w:r>
      <w:r>
        <w:rPr>
          <w:rFonts w:eastAsia="Times New Roman" w:cs="Times New Roman"/>
          <w:szCs w:val="24"/>
        </w:rPr>
        <w:t xml:space="preserve">μερα με τα τρίμηνα και τα δίμηνα. Και σε λίγο καιρό θα έχουμε όχι μόνο τους οκταμηνίτες, εκείνους τους ταλαίπωρους για τους οποίους δεν βρίσκουμε ποτέ λύση, ώστε να εξασφαλίσουν τις θέσεις εργασίας τους, αλλά και </w:t>
      </w:r>
      <w:r>
        <w:rPr>
          <w:rFonts w:eastAsia="Times New Roman" w:cs="Times New Roman"/>
          <w:szCs w:val="24"/>
        </w:rPr>
        <w:lastRenderedPageBreak/>
        <w:t>διμηνίτες, φοβάμαι</w:t>
      </w:r>
      <w:r>
        <w:rPr>
          <w:rFonts w:eastAsia="Times New Roman" w:cs="Times New Roman"/>
          <w:szCs w:val="24"/>
        </w:rPr>
        <w:t xml:space="preserve"> αργότερα.</w:t>
      </w:r>
      <w:r>
        <w:rPr>
          <w:rFonts w:eastAsia="Times New Roman" w:cs="Times New Roman"/>
          <w:szCs w:val="24"/>
        </w:rPr>
        <w:t xml:space="preserve"> Και εκεί πλέον θα είναι μία ομηρία, η οποία θα έχει διάρκεια και αβεβαιότητα.</w:t>
      </w:r>
    </w:p>
    <w:p w14:paraId="6A03DE9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Αυτά ήθελα να πω, αγαπητοί συνάδελφοι. Δεν έχω χρόνο για περισσότερα. Να ευχηθώ καλές γιορτές σε όλους.</w:t>
      </w:r>
    </w:p>
    <w:p w14:paraId="6A03DE9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w:t>
      </w:r>
    </w:p>
    <w:p w14:paraId="6A03DE9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Καρρ</w:t>
      </w:r>
      <w:r>
        <w:rPr>
          <w:rFonts w:eastAsia="Times New Roman" w:cs="Times New Roman"/>
          <w:szCs w:val="24"/>
        </w:rPr>
        <w:t>ά.</w:t>
      </w:r>
    </w:p>
    <w:p w14:paraId="6A03DE9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μπορώ να έχω τον λόγο για μισό λεπτό;</w:t>
      </w:r>
    </w:p>
    <w:p w14:paraId="6A03DE9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Παρακαλώ.</w:t>
      </w:r>
    </w:p>
    <w:p w14:paraId="6A03DE9A"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Απλώς επειδή νωρίτερα έγινε συζήτηση για το θέμα της Περιφέρειας Πελοποννήσου –και θέλω να με ακούσει ο κύριος Υπουργός π</w:t>
      </w:r>
      <w:r>
        <w:rPr>
          <w:rFonts w:eastAsia="Times New Roman" w:cs="Times New Roman"/>
          <w:szCs w:val="24"/>
        </w:rPr>
        <w:t xml:space="preserve">αρακαλώ- έχετε παραλάβει και εσείς </w:t>
      </w:r>
      <w:r>
        <w:rPr>
          <w:rFonts w:eastAsia="Times New Roman" w:cs="Times New Roman"/>
          <w:szCs w:val="24"/>
        </w:rPr>
        <w:lastRenderedPageBreak/>
        <w:t>το έγγραφο της Περιφέρειας Πελοποννήσου για την πρότασ</w:t>
      </w:r>
      <w:r>
        <w:rPr>
          <w:rFonts w:eastAsia="Times New Roman" w:cs="Times New Roman"/>
          <w:szCs w:val="24"/>
        </w:rPr>
        <w:t>ή της</w:t>
      </w:r>
      <w:r>
        <w:rPr>
          <w:rFonts w:eastAsia="Times New Roman" w:cs="Times New Roman"/>
          <w:szCs w:val="24"/>
        </w:rPr>
        <w:t xml:space="preserve"> </w:t>
      </w:r>
      <w:r>
        <w:rPr>
          <w:rFonts w:eastAsia="Times New Roman" w:cs="Times New Roman"/>
          <w:szCs w:val="24"/>
        </w:rPr>
        <w:t xml:space="preserve">να είναι η Πελοπόννησος </w:t>
      </w:r>
      <w:r>
        <w:rPr>
          <w:rFonts w:eastAsia="Times New Roman" w:cs="Times New Roman"/>
          <w:szCs w:val="24"/>
        </w:rPr>
        <w:t>έδρα του Οργανισμού Διαστήματος. Θα θέλαμε την απάντησή σας. Εμείς στηρίζουμε απολύτως τη συγκεκριμένη πρόταση, πολύ περισσότερο που είνα</w:t>
      </w:r>
      <w:r>
        <w:rPr>
          <w:rFonts w:eastAsia="Times New Roman" w:cs="Times New Roman"/>
          <w:szCs w:val="24"/>
        </w:rPr>
        <w:t>ι σε στενή συνεργασία με το Πανεπιστήμιο Πελοποννήσου.</w:t>
      </w:r>
    </w:p>
    <w:p w14:paraId="6A03DE9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υπάρχει και η τεκμηρίωση, </w:t>
      </w:r>
      <w:r>
        <w:rPr>
          <w:rFonts w:eastAsia="Times New Roman" w:cs="Times New Roman"/>
          <w:szCs w:val="24"/>
        </w:rPr>
        <w:t>περιφέρεια</w:t>
      </w:r>
      <w:r>
        <w:rPr>
          <w:rFonts w:eastAsia="Times New Roman" w:cs="Times New Roman"/>
          <w:szCs w:val="24"/>
        </w:rPr>
        <w:t xml:space="preserve"> και </w:t>
      </w:r>
      <w:r>
        <w:rPr>
          <w:rFonts w:eastAsia="Times New Roman" w:cs="Times New Roman"/>
          <w:szCs w:val="24"/>
        </w:rPr>
        <w:t>πανεπιστήμιο</w:t>
      </w:r>
      <w:r>
        <w:rPr>
          <w:rFonts w:eastAsia="Times New Roman" w:cs="Times New Roman"/>
          <w:szCs w:val="24"/>
        </w:rPr>
        <w:t xml:space="preserve"> μαζί με τις τοπικές δυνάμεις να στηρίξουν μια τέτοια πολύ σημαντική πρωτοβουλία.</w:t>
      </w:r>
    </w:p>
    <w:p w14:paraId="6A03DE9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Εμείς θα θέλαμε να ακούσουμε τη θετική σας απάντηση,</w:t>
      </w:r>
      <w:r>
        <w:rPr>
          <w:rFonts w:eastAsia="Times New Roman" w:cs="Times New Roman"/>
          <w:szCs w:val="24"/>
        </w:rPr>
        <w:t xml:space="preserve"> κύριε Υπουργέ.</w:t>
      </w:r>
    </w:p>
    <w:p w14:paraId="6A03DE9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A03DE9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Ευχαριστώ πολύ, κύριε Μανιάτη. Θα το μελετήσει ο Υπουργός και θα απαντήσει αργότερα.</w:t>
      </w:r>
    </w:p>
    <w:p w14:paraId="6A03DE9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Παρακαλώ, κύριε Λοβέρδο, έχετε τον λόγο για δώδεκα λεπτά.</w:t>
      </w:r>
    </w:p>
    <w:p w14:paraId="6A03DEA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κυρίες και κύριοι Βουλευτές, όσο και αν μου φαίνεται περίεργο που ως Ολομέλεια λειτουργούμε εδώ, θέλω να κάνω την ομιλία μου, να είμαι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χρόνου και να πω στους συναδέλφους μου ότι δεν είναι σπάνιες οι φορές που την ομιλία</w:t>
      </w:r>
      <w:r>
        <w:rPr>
          <w:rFonts w:eastAsia="Times New Roman" w:cs="Times New Roman"/>
          <w:szCs w:val="24"/>
        </w:rPr>
        <w:t xml:space="preserve"> ενός Κοινοβουλευτικού Εκπρόσωπου δεν την καθορίζει η ιεράρχηση των θεμάτων που προκύπτει από μια νομοθετική πρωτοβουλία ή από κάποια γεγονότα, αλλά και αυτά τα οποία ζει ο ίδιος, ερχόμενος στο Κοινοβούλιο ή μέσα στον χώρο του Κοινοβουλίου.</w:t>
      </w:r>
    </w:p>
    <w:p w14:paraId="6A03DEA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Σήμερα, λοιπόν,</w:t>
      </w:r>
      <w:r>
        <w:rPr>
          <w:rFonts w:eastAsia="Times New Roman" w:cs="Times New Roman"/>
          <w:szCs w:val="24"/>
        </w:rPr>
        <w:t xml:space="preserve"> το πρωί, επειδή οι εργαζόμενοι με ειδικά μισθολόγια παρέλαβαν τη μισθοδοσία τους, όχι τα χρήματα, αλλά τα σχετικά έγγραφα που καταγράφουν ποια θα είναι ακριβώς η μισθοδοσία τους για τον μήνα Ιανουάριο -από τους αστυνομικούς, κατ’ αρχάς, που εργάζονται εδώ</w:t>
      </w:r>
      <w:r>
        <w:rPr>
          <w:rFonts w:eastAsia="Times New Roman" w:cs="Times New Roman"/>
          <w:szCs w:val="24"/>
        </w:rPr>
        <w:t xml:space="preserve"> κοντά μας- έμαθα για μειώσεις των 20 ευρώ, των 61 ευρώ, των 100 ευρώ.</w:t>
      </w:r>
    </w:p>
    <w:p w14:paraId="6A03DEA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Έμαθα, επίσης, από </w:t>
      </w:r>
      <w:r>
        <w:rPr>
          <w:rFonts w:eastAsia="Times New Roman" w:cs="Times New Roman"/>
          <w:szCs w:val="24"/>
        </w:rPr>
        <w:t>καθηγητή πανεπιστημίου</w:t>
      </w:r>
      <w:r>
        <w:rPr>
          <w:rFonts w:eastAsia="Times New Roman" w:cs="Times New Roman"/>
          <w:szCs w:val="24"/>
        </w:rPr>
        <w:t xml:space="preserve"> στα Ιωάννινα, κύριε Μαντά, ότι στα ειδικά τους μισθολόγια έχουν την κατάργηση του αφορολόγητου του επιδόματος </w:t>
      </w:r>
      <w:r>
        <w:rPr>
          <w:rFonts w:eastAsia="Times New Roman" w:cs="Times New Roman"/>
          <w:szCs w:val="24"/>
        </w:rPr>
        <w:t>β</w:t>
      </w:r>
      <w:r>
        <w:rPr>
          <w:rFonts w:eastAsia="Times New Roman" w:cs="Times New Roman"/>
          <w:szCs w:val="24"/>
        </w:rPr>
        <w:t>ιβλιοθήκης και τη μείωση κατά 4%</w:t>
      </w:r>
      <w:r>
        <w:rPr>
          <w:rFonts w:eastAsia="Times New Roman" w:cs="Times New Roman"/>
          <w:szCs w:val="24"/>
        </w:rPr>
        <w:t xml:space="preserve"> με 10% στις καθαρές τους αποδοχές, αναδρομικά από 1-1-2017 συν κατάργηση επιδομάτων τέκνων για όσους έχουν εισόδημα άνω των 20.000 ευρώ, αύξηση εισφοράς στον ΕΦΚΑ.</w:t>
      </w:r>
    </w:p>
    <w:p w14:paraId="6A03DEA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ένας </w:t>
      </w:r>
      <w:r>
        <w:rPr>
          <w:rFonts w:eastAsia="Times New Roman" w:cs="Times New Roman"/>
          <w:szCs w:val="24"/>
        </w:rPr>
        <w:t>καθηγητής πανεπιστημίου</w:t>
      </w:r>
      <w:r>
        <w:rPr>
          <w:rFonts w:eastAsia="Times New Roman" w:cs="Times New Roman"/>
          <w:szCs w:val="24"/>
        </w:rPr>
        <w:t xml:space="preserve">, όχι από τους άνω των εξήντα αλλά τους ευρισκομένους στην </w:t>
      </w:r>
      <w:r>
        <w:rPr>
          <w:rFonts w:eastAsia="Times New Roman" w:cs="Times New Roman"/>
          <w:szCs w:val="24"/>
        </w:rPr>
        <w:t>ηλικία των σαράντα</w:t>
      </w:r>
      <w:r>
        <w:rPr>
          <w:rFonts w:eastAsia="Times New Roman" w:cs="Times New Roman"/>
          <w:szCs w:val="24"/>
        </w:rPr>
        <w:t xml:space="preserve">, </w:t>
      </w:r>
      <w:r>
        <w:rPr>
          <w:rFonts w:eastAsia="Times New Roman" w:cs="Times New Roman"/>
          <w:szCs w:val="24"/>
        </w:rPr>
        <w:t>σαράντα πέντε ετών ή και λίγο μεγαλύτερους, έχει μια συνολική μείωση των καθαρών αποδοχών του 15% με 22%.</w:t>
      </w:r>
    </w:p>
    <w:p w14:paraId="6A03DEA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Τρίτον, θα σας πω δύο παραδείγματα και μιλώ όπως τα έζησα σήμερα το πρωί. Εδώ, στον δρόμο, ένας κύριος που κρατούσε στο χέρι του έ</w:t>
      </w:r>
      <w:r>
        <w:rPr>
          <w:rFonts w:eastAsia="Times New Roman" w:cs="Times New Roman"/>
          <w:szCs w:val="24"/>
        </w:rPr>
        <w:t>να σκεύος από αυτά που μεταφέρουν καφέδες, μου είπε ότι η μητέρα του με 140 ευρώ ΕΚΑΣ, πήρε σήμερα το σημείωμα Ιανουαρίου μέσω του οποίου ενημερώθηκε ότι θα πάρει 40 ευρώ. Μια άλλη συνταξιούχος με 125 ευρώ ΕΚΑΣ πήρε σημείωμα ότι θα πάρει 35 ευρώ. Τη δε Δευ</w:t>
      </w:r>
      <w:r>
        <w:rPr>
          <w:rFonts w:eastAsia="Times New Roman" w:cs="Times New Roman"/>
          <w:szCs w:val="24"/>
        </w:rPr>
        <w:t xml:space="preserve">τέρα μου είπε ότι πήγε να πάρει και αυτό </w:t>
      </w:r>
      <w:r>
        <w:rPr>
          <w:rFonts w:eastAsia="Times New Roman" w:cs="Times New Roman"/>
          <w:szCs w:val="24"/>
        </w:rPr>
        <w:lastRenderedPageBreak/>
        <w:t>το επίδομα των 400 ευρώ που δώσατε, αλλά, επειδή έχει κάνει γονική παροχή στα παιδιά της, θεωρείται ότι τα φιλοξενεί και στερείται και αυτού του επιδόματος που δώσατε.</w:t>
      </w:r>
    </w:p>
    <w:p w14:paraId="6A03DEA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Είναι ένα απάνθισμα εμπειριών της σημερινής μέρ</w:t>
      </w:r>
      <w:r>
        <w:rPr>
          <w:rFonts w:eastAsia="Times New Roman" w:cs="Times New Roman"/>
          <w:szCs w:val="24"/>
        </w:rPr>
        <w:t xml:space="preserve">ας που, έχοντας ακούσει και επί εξήντα περίπου λεπτά τον Πρωθυπουργό χθες να παρουσιάζει μια άλλη εικόνα από την πραγματική -γιατί είναι η πρώτη μας συνεδρίαση μετά τη χθεσινή του </w:t>
      </w:r>
      <w:r>
        <w:rPr>
          <w:rFonts w:eastAsia="Times New Roman" w:cs="Times New Roman"/>
          <w:szCs w:val="24"/>
        </w:rPr>
        <w:t>π</w:t>
      </w:r>
      <w:r>
        <w:rPr>
          <w:rFonts w:eastAsia="Times New Roman" w:cs="Times New Roman"/>
          <w:szCs w:val="24"/>
        </w:rPr>
        <w:t xml:space="preserve">ροϋπολογισμού- με κάνει να σας πω ότι αυτός ο Πρωθυπουργός αναρριχήθηκε με </w:t>
      </w:r>
      <w:r>
        <w:rPr>
          <w:rFonts w:eastAsia="Times New Roman" w:cs="Times New Roman"/>
          <w:szCs w:val="24"/>
        </w:rPr>
        <w:t>ψέματα, κυβέρνησε με αποτυχίες και θα αποχωρήσει εν μέσω περιφρόνησης. Διότι όλοι όσοι μου μίλησαν δεν μου μίλησαν, όπως καταλαβαίνετε, με θετικό τρόπο.</w:t>
      </w:r>
    </w:p>
    <w:p w14:paraId="6A03DEA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Έκανε αναφορά ο κ. Μανιάτης και θέλω και εγώ, κύριε Παππά, να αξιοποιήσω την ευκαιρία που είστε εδώ και</w:t>
      </w:r>
      <w:r>
        <w:rPr>
          <w:rFonts w:eastAsia="Times New Roman" w:cs="Times New Roman"/>
          <w:szCs w:val="24"/>
        </w:rPr>
        <w:t xml:space="preserve"> να σας ζητήσω μέχρι </w:t>
      </w:r>
      <w:r>
        <w:rPr>
          <w:rFonts w:eastAsia="Times New Roman" w:cs="Times New Roman"/>
          <w:szCs w:val="24"/>
        </w:rPr>
        <w:lastRenderedPageBreak/>
        <w:t xml:space="preserve">να τελειώσει η συνεδρίαση, να δώσετε την κυβερνητική θέση σχετικά με το τι θα συμβεί στους εκατόν είκοσι εργαζομένους στον </w:t>
      </w:r>
      <w:r>
        <w:rPr>
          <w:rFonts w:eastAsia="Times New Roman" w:cs="Times New Roman"/>
          <w:szCs w:val="24"/>
        </w:rPr>
        <w:t xml:space="preserve">ραδιοφωνικό σταθμό </w:t>
      </w:r>
      <w:r>
        <w:rPr>
          <w:rFonts w:eastAsia="Times New Roman" w:cs="Times New Roman"/>
          <w:szCs w:val="24"/>
        </w:rPr>
        <w:t>«</w:t>
      </w:r>
      <w:r>
        <w:rPr>
          <w:rFonts w:eastAsia="Times New Roman" w:cs="Times New Roman"/>
          <w:szCs w:val="24"/>
        </w:rPr>
        <w:t xml:space="preserve">ΑΘΗΝΑ </w:t>
      </w:r>
      <w:r>
        <w:rPr>
          <w:rFonts w:eastAsia="Times New Roman" w:cs="Times New Roman"/>
          <w:szCs w:val="24"/>
        </w:rPr>
        <w:t>9</w:t>
      </w:r>
      <w:r>
        <w:rPr>
          <w:rFonts w:eastAsia="Times New Roman" w:cs="Times New Roman"/>
          <w:szCs w:val="24"/>
        </w:rPr>
        <w:t>.</w:t>
      </w:r>
      <w:r>
        <w:rPr>
          <w:rFonts w:eastAsia="Times New Roman" w:cs="Times New Roman"/>
          <w:szCs w:val="24"/>
        </w:rPr>
        <w:t xml:space="preserve">84». Το ανέφερα δύο φορές, απευθυνόμενος προς τον κ. Τζανακόπουλο χθες και προχθές, </w:t>
      </w:r>
      <w:r>
        <w:rPr>
          <w:rFonts w:eastAsia="Times New Roman" w:cs="Times New Roman"/>
          <w:szCs w:val="24"/>
        </w:rPr>
        <w:t>τι θα γίνει που ανάμεσα στους λογαριασμούς του «</w:t>
      </w:r>
      <w:r>
        <w:rPr>
          <w:rFonts w:eastAsia="Times New Roman" w:cs="Times New Roman"/>
          <w:szCs w:val="24"/>
        </w:rPr>
        <w:t>ΑΘΗΝΑ 9.84</w:t>
      </w:r>
      <w:r>
        <w:rPr>
          <w:rFonts w:eastAsia="Times New Roman" w:cs="Times New Roman"/>
          <w:szCs w:val="24"/>
        </w:rPr>
        <w:t>» που δέσμευσε η εφορία είναι και αυτός που αφορά τη μισθοδοσία του προσωπικού.</w:t>
      </w:r>
    </w:p>
    <w:p w14:paraId="6A03DEA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Φθάνουμε στα Χριστούγεννα και πρέπει σήμερα να πείτε αν έχετε σκοπό ως Κυβέρνηση να κάνετε κάτι. Μαθαίνω ότι μια αντιπ</w:t>
      </w:r>
      <w:r>
        <w:rPr>
          <w:rFonts w:eastAsia="Times New Roman" w:cs="Times New Roman"/>
          <w:szCs w:val="24"/>
        </w:rPr>
        <w:t>ροσωπεία τους έχει επισκεφθεί τον Υπουργό Οικονομικών, αλλά πρέπει να πείτε. Ο κ. Τζανακόπουλος τη Δευτέρα</w:t>
      </w:r>
      <w:r>
        <w:rPr>
          <w:rFonts w:eastAsia="Times New Roman" w:cs="Times New Roman"/>
          <w:szCs w:val="24"/>
        </w:rPr>
        <w:t>,</w:t>
      </w:r>
      <w:r>
        <w:rPr>
          <w:rFonts w:eastAsia="Times New Roman" w:cs="Times New Roman"/>
          <w:szCs w:val="24"/>
        </w:rPr>
        <w:t xml:space="preserve"> που του έθεσα το θέμα, μου απαντούσε</w:t>
      </w:r>
      <w:r>
        <w:rPr>
          <w:rFonts w:eastAsia="Times New Roman" w:cs="Times New Roman"/>
          <w:szCs w:val="24"/>
        </w:rPr>
        <w:t xml:space="preserve"> </w:t>
      </w:r>
      <w:r>
        <w:rPr>
          <w:rFonts w:eastAsia="Times New Roman" w:cs="Times New Roman"/>
          <w:szCs w:val="24"/>
        </w:rPr>
        <w:t>θέτοντας ζητήματα του Κανονισμού της Βουλής. Ο Κανονισμός της Βουλής είναι ευρύχωρος.</w:t>
      </w:r>
    </w:p>
    <w:p w14:paraId="6A03DEA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w:t>
      </w:r>
      <w:r>
        <w:rPr>
          <w:rFonts w:eastAsia="Times New Roman" w:cs="Times New Roman"/>
          <w:szCs w:val="24"/>
        </w:rPr>
        <w:t xml:space="preserve">ές, είδατε και εχθές ότι είχαμε και χρόνο και δυνατότητες να αναπτυχθεί ένας κοινοβουλευτικός διάλογος, ο οποίος αναπτύχθηκε σε ορισμένες περιπτώσεις. Δυσφορούσε, λοιπόν, για το ερώτημά μου και μου είπε ότι είναι </w:t>
      </w:r>
      <w:r>
        <w:rPr>
          <w:rFonts w:eastAsia="Times New Roman" w:cs="Times New Roman"/>
          <w:szCs w:val="24"/>
        </w:rPr>
        <w:t>«</w:t>
      </w:r>
      <w:r>
        <w:rPr>
          <w:rFonts w:eastAsia="Times New Roman" w:cs="Times New Roman"/>
          <w:szCs w:val="24"/>
        </w:rPr>
        <w:t>δίπλα</w:t>
      </w:r>
      <w:r>
        <w:rPr>
          <w:rFonts w:eastAsia="Times New Roman" w:cs="Times New Roman"/>
          <w:szCs w:val="24"/>
        </w:rPr>
        <w:t>»</w:t>
      </w:r>
      <w:r>
        <w:rPr>
          <w:rFonts w:eastAsia="Times New Roman" w:cs="Times New Roman"/>
          <w:szCs w:val="24"/>
        </w:rPr>
        <w:t xml:space="preserve"> στους εργαζομένους. Ωραία! Πώς είνα</w:t>
      </w:r>
      <w:r>
        <w:rPr>
          <w:rFonts w:eastAsia="Times New Roman" w:cs="Times New Roman"/>
          <w:szCs w:val="24"/>
        </w:rPr>
        <w:t>ι δίπλα; Είστε φίλοι του λαού</w:t>
      </w:r>
      <w:r>
        <w:rPr>
          <w:rFonts w:eastAsia="Times New Roman" w:cs="Times New Roman"/>
          <w:szCs w:val="24"/>
        </w:rPr>
        <w:t>,</w:t>
      </w:r>
      <w:r>
        <w:rPr>
          <w:rFonts w:eastAsia="Times New Roman" w:cs="Times New Roman"/>
          <w:szCs w:val="24"/>
        </w:rPr>
        <w:t xml:space="preserve"> εν ευρεία εννοία, επειδή το δηλώνετε; Εδώ! Έχουμε Χριστούγεννα. Είναι εκατόν είκοσι άνθρωποι. Μία απάντηση θα πάρουν -πρέπει να πάρουν- από την Κυβέρνηση. Εχθές, ο κ. Τζανακόπουλος είχε δέκα λεπτά ομιλία. Μίλησε δεκαεπτά, δεκ</w:t>
      </w:r>
      <w:r>
        <w:rPr>
          <w:rFonts w:eastAsia="Times New Roman" w:cs="Times New Roman"/>
          <w:szCs w:val="24"/>
        </w:rPr>
        <w:t>αοκτώ λεπτά και μία αναφορά σ’ αυτό το θέμα δεν έκανε. Κάντε εσείς. Δεν ξέρω, βέβαια, ποιος είναι απολύτως αρμόδιος -ίσως υπάρχει και ένα θέμα με τις αρμοδιότητές σας- αλλά πρέπει να μας πείτε τι θα γίνει μ’ αυτό το θέμα.</w:t>
      </w:r>
    </w:p>
    <w:p w14:paraId="6A03DEA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Εμείς έχουμε εκφραστεί για το σχέδ</w:t>
      </w:r>
      <w:r>
        <w:rPr>
          <w:rFonts w:eastAsia="Times New Roman" w:cs="Times New Roman"/>
          <w:szCs w:val="24"/>
        </w:rPr>
        <w:t xml:space="preserve">ιο νόμου με τις τοποθετήσεις του κ. Μανιάτη και σήμερα αλλά και στην </w:t>
      </w:r>
      <w:r>
        <w:rPr>
          <w:rFonts w:eastAsia="Times New Roman" w:cs="Times New Roman"/>
          <w:szCs w:val="24"/>
        </w:rPr>
        <w:t>ε</w:t>
      </w:r>
      <w:r>
        <w:rPr>
          <w:rFonts w:eastAsia="Times New Roman" w:cs="Times New Roman"/>
          <w:szCs w:val="24"/>
        </w:rPr>
        <w:t xml:space="preserve">πιτροπή. </w:t>
      </w:r>
    </w:p>
    <w:p w14:paraId="6A03DEA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Εδώ, κύριε Υπουργέ, χρειαζόμαστε ορισμένες αποσαφηνίσεις, όχι γιατί θα κάνετε κάποιες αλλαγές. Δεν θα κάνετε. Αν είχατε σκοπό να κάνετε, θα είχατε ακούσει και την Αντιπολίτευση</w:t>
      </w:r>
      <w:r>
        <w:rPr>
          <w:rFonts w:eastAsia="Times New Roman" w:cs="Times New Roman"/>
          <w:szCs w:val="24"/>
        </w:rPr>
        <w:t xml:space="preserve"> και θα είχατε δει κάπως αλλιώς τα επιχειρήματά σας. Εμείς εδώ ως Βουλή, με Βουλευτές υποψιασμένους σχετικά με το τι συμβαίνει ακριβώς στην ελληνική </w:t>
      </w:r>
      <w:r>
        <w:rPr>
          <w:rFonts w:eastAsia="Times New Roman" w:cs="Times New Roman"/>
          <w:szCs w:val="24"/>
        </w:rPr>
        <w:t>δ</w:t>
      </w:r>
      <w:r>
        <w:rPr>
          <w:rFonts w:eastAsia="Times New Roman" w:cs="Times New Roman"/>
          <w:szCs w:val="24"/>
        </w:rPr>
        <w:t>ιοίκηση –κι εσείς τώρα είστε τρία χρόνια Κυβέρνηση, ξέρετε πια- ξέρουμε όλοι, και οι τριακόσιοι, ότι δεν υ</w:t>
      </w:r>
      <w:r>
        <w:rPr>
          <w:rFonts w:eastAsia="Times New Roman" w:cs="Times New Roman"/>
          <w:szCs w:val="24"/>
        </w:rPr>
        <w:t xml:space="preserve">πάρχει δόκιμη απάντηση σε πρόβλημα που έχει εκδηλωθεί με την ίδρυση κράτους. Παλαιότερα, αυτό ακουγόταν </w:t>
      </w:r>
      <w:r>
        <w:rPr>
          <w:rFonts w:eastAsia="Times New Roman" w:cs="Times New Roman"/>
          <w:szCs w:val="24"/>
        </w:rPr>
        <w:t xml:space="preserve">ως </w:t>
      </w:r>
      <w:r>
        <w:rPr>
          <w:rFonts w:eastAsia="Times New Roman" w:cs="Times New Roman"/>
          <w:szCs w:val="24"/>
        </w:rPr>
        <w:t>«Γενική Γραμματεία Καταναλωτή», για να προστατεύσει τα προβλήματα των καταναλωτών. Γιατί</w:t>
      </w:r>
      <w:r>
        <w:rPr>
          <w:rFonts w:eastAsia="Times New Roman" w:cs="Times New Roman"/>
          <w:szCs w:val="24"/>
        </w:rPr>
        <w:t>,</w:t>
      </w:r>
      <w:r>
        <w:rPr>
          <w:rFonts w:eastAsia="Times New Roman" w:cs="Times New Roman"/>
          <w:szCs w:val="24"/>
        </w:rPr>
        <w:t xml:space="preserve"> τα προστάτευσε; </w:t>
      </w:r>
    </w:p>
    <w:p w14:paraId="6A03DEA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με τα μέτρα που ακούσαμε σήμερα από </w:t>
      </w:r>
      <w:r>
        <w:rPr>
          <w:rFonts w:eastAsia="Times New Roman" w:cs="Times New Roman"/>
          <w:szCs w:val="24"/>
        </w:rPr>
        <w:t>την Κυβέρνηση για τη μη αγορά προϊόντων ή για την απόσυρση προϊόντων, για τα οποία υπάρχει η φήμη ή κάποιοι λένε ότι τα έχουν δηλητηριάσει, είδαμε, νιώσαμε, ζήσαμε τη Γενική Γραμματεία Καταναλωτή; Το παράδειγμα είναι τυχαίο. Προκύπτει από την επικαιρότητα.</w:t>
      </w:r>
      <w:r>
        <w:rPr>
          <w:rFonts w:eastAsia="Times New Roman" w:cs="Times New Roman"/>
          <w:szCs w:val="24"/>
        </w:rPr>
        <w:t xml:space="preserve"> Νιώσαμε τον Υπουργό, νιώσαμε την Κυβέρνηση, άλλον Υπουργό, αυτόν της Αγροτικής Ανάπτυξης, νιώσαμε τους δημοσιογράφους. Την αρμόδια </w:t>
      </w:r>
      <w:r>
        <w:rPr>
          <w:rFonts w:eastAsia="Times New Roman" w:cs="Times New Roman"/>
          <w:szCs w:val="24"/>
        </w:rPr>
        <w:t>δ</w:t>
      </w:r>
      <w:r>
        <w:rPr>
          <w:rFonts w:eastAsia="Times New Roman" w:cs="Times New Roman"/>
          <w:szCs w:val="24"/>
        </w:rPr>
        <w:t>ιοίκηση γιατί δεν μας απασχολεί ότι δεν τη νιώθουμε;</w:t>
      </w:r>
    </w:p>
    <w:p w14:paraId="6A03DEA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 συνάδελφος της Πλειοψηφίας που εισηγήθηκε, επειδή τον άκουσα, λέει ό</w:t>
      </w:r>
      <w:r>
        <w:rPr>
          <w:rFonts w:eastAsia="Times New Roman" w:cs="Times New Roman"/>
          <w:szCs w:val="24"/>
        </w:rPr>
        <w:t xml:space="preserve">τι πρέπει να μπούμε στην παγκόσμια βιομηχανία στα θέματα του διαστήματος και θα μπούμε επειδή ιδρύουμε έναν φορέα. Γιατί θα μπούμε; Δεν έχει ήδη δημιουργηθεί ένας χώρος; Έχει </w:t>
      </w:r>
      <w:r>
        <w:rPr>
          <w:rFonts w:eastAsia="Times New Roman" w:cs="Times New Roman"/>
          <w:szCs w:val="24"/>
        </w:rPr>
        <w:lastRenderedPageBreak/>
        <w:t xml:space="preserve">δημιουργηθεί. Το πρόβλημα της Βουλής των υποψιασμένων Βουλευτών -που οφείλουν να </w:t>
      </w:r>
      <w:r>
        <w:rPr>
          <w:rFonts w:eastAsia="Times New Roman" w:cs="Times New Roman"/>
          <w:szCs w:val="24"/>
        </w:rPr>
        <w:t xml:space="preserve">είναι υποψιασμένοι- είναι να πει ότι εγκρίνει αυτήν την πρωτοβουλία του Υπουργού, γιατί της έχει αποδείξει –και ο εισηγητής της Πλειοψηφίας βοηθά την Κυβέρνηση να κατανοήσει η Βουλή ότι έχει καταλάβει η Κυβέρνηση και γι’ αυτό φέρνει μία σωστή ρύθμιση- ότι </w:t>
      </w:r>
      <w:r>
        <w:rPr>
          <w:rFonts w:eastAsia="Times New Roman" w:cs="Times New Roman"/>
          <w:szCs w:val="24"/>
        </w:rPr>
        <w:t xml:space="preserve">πράγματι δι’ αυτών των υπηρεσιών που θα δομηθούν, θα μπούμε και στη συγκεκριμένη αγορά πιο διεισδυτικά -γιατί είμαστε- αλλά και θα βοηθήσουμε στην επίλυση μίας σειράς προβλημάτων. </w:t>
      </w:r>
    </w:p>
    <w:p w14:paraId="6A03DEA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Αυτό πρέπει να αποδεικνύεται. Δεν είναι διακήρυξη. Καλή θέληση μπορεί να έχ</w:t>
      </w:r>
      <w:r>
        <w:rPr>
          <w:rFonts w:eastAsia="Times New Roman" w:cs="Times New Roman"/>
          <w:szCs w:val="24"/>
        </w:rPr>
        <w:t xml:space="preserve">ετε. Εγώ γιατί να την αμφισβητήσω γι’ αυτό το θέμα; Ο κ. Μανιάτης και ο κ. Αμυράς είπαν ότι εμείς θα είμαστε </w:t>
      </w:r>
      <w:r>
        <w:rPr>
          <w:rFonts w:eastAsia="Times New Roman" w:cs="Times New Roman"/>
          <w:szCs w:val="24"/>
        </w:rPr>
        <w:lastRenderedPageBreak/>
        <w:t>θετικοί, αλλά είναι ανεπαρκείς οι διατάξεις εκείνες οι οποίες δεν δίνουν στο Σώμα τη δυνατότητα να καταλάβει ό</w:t>
      </w:r>
      <w:r>
        <w:rPr>
          <w:rFonts w:eastAsia="Times New Roman" w:cs="Times New Roman"/>
          <w:szCs w:val="24"/>
        </w:rPr>
        <w:t>,</w:t>
      </w:r>
      <w:r>
        <w:rPr>
          <w:rFonts w:eastAsia="Times New Roman" w:cs="Times New Roman"/>
          <w:szCs w:val="24"/>
        </w:rPr>
        <w:t>τι η Κυβέρνηση κατάλαβε. Κάνεις έναν</w:t>
      </w:r>
      <w:r>
        <w:rPr>
          <w:rFonts w:eastAsia="Times New Roman" w:cs="Times New Roman"/>
          <w:szCs w:val="24"/>
        </w:rPr>
        <w:t xml:space="preserve"> φορέα. Κατά την εμπειρία, το πιο πιθανό είναι να σου πει ότι θέλει δεκάδες προϋποθέσεις για να λειτουργήσει και εν τω μεταξύ τις αρμοδιότητες που θα αναλάβει να τις ασκεί με πλημμελή τρόπο και να ταλαιπωρεί τον οικείο κοινωνικό χώρο και την αγορά, αφού θέ</w:t>
      </w:r>
      <w:r>
        <w:rPr>
          <w:rFonts w:eastAsia="Times New Roman" w:cs="Times New Roman"/>
          <w:szCs w:val="24"/>
        </w:rPr>
        <w:t xml:space="preserve">λετε. </w:t>
      </w:r>
    </w:p>
    <w:p w14:paraId="6A03DEA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Αυτή είναι η εμπειρία των Ελληνίδων και των Ελλήνων, όλων μας. Εσείς τώρα τρία χρόνια ξέρετε πόσο δύσκολο είναι να εποπτεύεις αυτό το </w:t>
      </w:r>
      <w:r>
        <w:rPr>
          <w:rFonts w:eastAsia="Times New Roman" w:cs="Times New Roman"/>
          <w:szCs w:val="24"/>
        </w:rPr>
        <w:t>δ</w:t>
      </w:r>
      <w:r>
        <w:rPr>
          <w:rFonts w:eastAsia="Times New Roman" w:cs="Times New Roman"/>
          <w:szCs w:val="24"/>
        </w:rPr>
        <w:t>ημόσιο και πόσα εμπόδια έχουν όσοι έχουν υπουργικά καθήκοντα.</w:t>
      </w:r>
    </w:p>
    <w:p w14:paraId="6A03DEA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Άρα, λοιπόν, δεν προκύπτει από τις ρυθμίσεις του νόμ</w:t>
      </w:r>
      <w:r>
        <w:rPr>
          <w:rFonts w:eastAsia="Times New Roman" w:cs="Times New Roman"/>
          <w:szCs w:val="24"/>
        </w:rPr>
        <w:t xml:space="preserve">ου που σήμερα εισηγείστε ότι έχετε επίγνωση αυτών των θεμάτων που </w:t>
      </w:r>
      <w:r>
        <w:rPr>
          <w:rFonts w:eastAsia="Times New Roman" w:cs="Times New Roman"/>
          <w:szCs w:val="24"/>
        </w:rPr>
        <w:lastRenderedPageBreak/>
        <w:t xml:space="preserve">γεννά η </w:t>
      </w:r>
      <w:r>
        <w:rPr>
          <w:rFonts w:eastAsia="Times New Roman" w:cs="Times New Roman"/>
          <w:szCs w:val="24"/>
        </w:rPr>
        <w:t>δ</w:t>
      </w:r>
      <w:r>
        <w:rPr>
          <w:rFonts w:eastAsia="Times New Roman" w:cs="Times New Roman"/>
          <w:szCs w:val="24"/>
        </w:rPr>
        <w:t xml:space="preserve">ιοίκηση και ήρθατε εδώ με τρόπο ώριμο για να τα ξεπεράσετε. Λόγια! Ευχαριστούμε, αλλά τα λόγια δεν αρκούν! Χρειάζονται οι διεισδυτικές διατάξεις. </w:t>
      </w:r>
    </w:p>
    <w:p w14:paraId="6A03DEB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Είναι επιχείρημα ότι δεν έχουμε </w:t>
      </w:r>
      <w:r>
        <w:rPr>
          <w:rFonts w:eastAsia="Times New Roman" w:cs="Times New Roman"/>
          <w:szCs w:val="24"/>
        </w:rPr>
        <w:t>ο</w:t>
      </w:r>
      <w:r>
        <w:rPr>
          <w:rFonts w:eastAsia="Times New Roman" w:cs="Times New Roman"/>
          <w:szCs w:val="24"/>
        </w:rPr>
        <w:t>ρ</w:t>
      </w:r>
      <w:r>
        <w:rPr>
          <w:rFonts w:eastAsia="Times New Roman" w:cs="Times New Roman"/>
          <w:szCs w:val="24"/>
        </w:rPr>
        <w:t xml:space="preserve">γανισμό και τι θα γίνουμε χωρίς </w:t>
      </w:r>
      <w:r>
        <w:rPr>
          <w:rFonts w:eastAsia="Times New Roman" w:cs="Times New Roman"/>
          <w:szCs w:val="24"/>
        </w:rPr>
        <w:t>ο</w:t>
      </w:r>
      <w:r>
        <w:rPr>
          <w:rFonts w:eastAsia="Times New Roman" w:cs="Times New Roman"/>
          <w:szCs w:val="24"/>
        </w:rPr>
        <w:t xml:space="preserve">ργανισμό; Δεν είναι επιχείρημα πια. Χρειαζόμαστε αυτόν τον κατάλληλο </w:t>
      </w:r>
      <w:r>
        <w:rPr>
          <w:rFonts w:eastAsia="Times New Roman" w:cs="Times New Roman"/>
          <w:szCs w:val="24"/>
        </w:rPr>
        <w:t>ο</w:t>
      </w:r>
      <w:r>
        <w:rPr>
          <w:rFonts w:eastAsia="Times New Roman" w:cs="Times New Roman"/>
          <w:szCs w:val="24"/>
        </w:rPr>
        <w:t xml:space="preserve">ργανισμό, για να απαντήσουμε στα προβλήματα. </w:t>
      </w:r>
    </w:p>
    <w:p w14:paraId="6A03DEB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Εδώ, η δική μας θέση είναι υπογραμμισμένη: Όχι περισσότερο κράτος, αν αυτό δεν έχει νόημα και όχι περισσότε</w:t>
      </w:r>
      <w:r>
        <w:rPr>
          <w:rFonts w:eastAsia="Times New Roman" w:cs="Times New Roman"/>
          <w:szCs w:val="24"/>
        </w:rPr>
        <w:t>ρο Παππά στο κράτος.</w:t>
      </w:r>
    </w:p>
    <w:p w14:paraId="6A03DEB2"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Εδώ έχουμε είκοσι τέσσερις υπουργικές αποφάσεις. Η Διεύθυνση Επιστημονικών Μελετών…</w:t>
      </w:r>
    </w:p>
    <w:p w14:paraId="6A03DEB3"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Βάλε δεσπότη</w:t>
      </w:r>
      <w:r>
        <w:rPr>
          <w:rFonts w:eastAsia="Times New Roman" w:cs="Times New Roman"/>
          <w:szCs w:val="24"/>
        </w:rPr>
        <w:t>!</w:t>
      </w:r>
    </w:p>
    <w:p w14:paraId="6A03DEB4"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Όχι άλλο Παππά, αυτό είναι το επιχείρημά μας. </w:t>
      </w:r>
    </w:p>
    <w:p w14:paraId="6A03DEB5"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Βάλε δεσπότη</w:t>
      </w:r>
      <w:r>
        <w:rPr>
          <w:rFonts w:eastAsia="Times New Roman" w:cs="Times New Roman"/>
          <w:szCs w:val="24"/>
        </w:rPr>
        <w:t>!</w:t>
      </w:r>
    </w:p>
    <w:p w14:paraId="6A03DEB6"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 άλλο κάρβουνο.</w:t>
      </w:r>
    </w:p>
    <w:p w14:paraId="6A03DEB7"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Το προσωποποιεί</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υπηρεσία;</w:t>
      </w:r>
    </w:p>
    <w:p w14:paraId="6A03DEB8"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Άρθρο 4 </w:t>
      </w:r>
      <w:r>
        <w:rPr>
          <w:rFonts w:eastAsia="Times New Roman" w:cs="Times New Roman"/>
          <w:szCs w:val="24"/>
        </w:rPr>
        <w:t xml:space="preserve">παράγραφοι </w:t>
      </w:r>
      <w:r>
        <w:rPr>
          <w:rFonts w:eastAsia="Times New Roman" w:cs="Times New Roman"/>
          <w:szCs w:val="24"/>
        </w:rPr>
        <w:t xml:space="preserve">2 και 3. </w:t>
      </w:r>
    </w:p>
    <w:p w14:paraId="6A03DEB9"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Ξέρετε, κυρίες και κύριοι Βουλευτές -οι νομικοί το ξέρουν αυτό- ότι αμφισβητείται η ορθότητα της συνταγματικής διάταξης </w:t>
      </w:r>
      <w:r>
        <w:rPr>
          <w:rFonts w:eastAsia="Times New Roman" w:cs="Times New Roman"/>
          <w:szCs w:val="24"/>
        </w:rPr>
        <w:t>που ρυθμίζει τις εξουσιοδοτήσεις προς την κανονιστικώς δρώσα διοίκηση. Το Σύνταγμα επιτρέπει εμείς να λέμε γι</w:t>
      </w:r>
      <w:r>
        <w:rPr>
          <w:rFonts w:eastAsia="Times New Roman" w:cs="Times New Roman"/>
          <w:szCs w:val="24"/>
        </w:rPr>
        <w:t>’</w:t>
      </w:r>
      <w:r>
        <w:rPr>
          <w:rFonts w:eastAsia="Times New Roman" w:cs="Times New Roman"/>
          <w:szCs w:val="24"/>
        </w:rPr>
        <w:t xml:space="preserve"> αυτό το θέμα που είναι λεπτομερές και ειδικό ότι δεν θα το λύσουμε εμείς, δίνουμε τις κατευθυντήριες γραμμές και θα το λύσει η διοίκηση. Και η δι</w:t>
      </w:r>
      <w:r>
        <w:rPr>
          <w:rFonts w:eastAsia="Times New Roman" w:cs="Times New Roman"/>
          <w:szCs w:val="24"/>
        </w:rPr>
        <w:t xml:space="preserve">οίκηση θα το λύσει είτε με διάταγμα είτε με υπουργικές αποφάσεις. </w:t>
      </w:r>
    </w:p>
    <w:p w14:paraId="6A03DEBA"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Το Συμβούλιο της Επικρατείας επί δεκαετίες τώρα τι σου λέει; Είναι ειδικό το θέμα και λεπτομερειακό; Έχει δώσει ο νόμος τις κατευθύνσεις; Και ακυρώνει όταν ο νόμος δεν είναι επαρκής, δεν είναι καλά χτισμένος. Αμφισβητείται και από την επιστήμη, αλλά και απ</w:t>
      </w:r>
      <w:r>
        <w:rPr>
          <w:rFonts w:eastAsia="Times New Roman" w:cs="Times New Roman"/>
          <w:szCs w:val="24"/>
        </w:rPr>
        <w:t>ό τους δικαστές τους ίδιους: Ωραία, τόση προσπάθεια, να πηγαίνουν πίσω τα πράγματα και ξαναέρχονται και χρόνος χαμένος και υποθέσεις στο Συμβούλιο Επικρατείας, καθυστερήσεις στο Διοικητικό Εφετείο. Είναι σωστό το άρθρο αυτό του Συντάγματος που δίνει τις εξ</w:t>
      </w:r>
      <w:r>
        <w:rPr>
          <w:rFonts w:eastAsia="Times New Roman" w:cs="Times New Roman"/>
          <w:szCs w:val="24"/>
        </w:rPr>
        <w:t xml:space="preserve">ουσιοδοτήσεις; Είναι μια κατάσταση που θέλει μελέτη. Αλήθεια είναι. </w:t>
      </w:r>
    </w:p>
    <w:p w14:paraId="6A03DEBB"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Ωστόσο έρχονται στιγμές που λες, να, μα, έχει νόημα. Παρ</w:t>
      </w:r>
      <w:r>
        <w:rPr>
          <w:rFonts w:eastAsia="Times New Roman" w:cs="Times New Roman"/>
          <w:szCs w:val="24"/>
        </w:rPr>
        <w:t xml:space="preserve">’ </w:t>
      </w:r>
      <w:r>
        <w:rPr>
          <w:rFonts w:eastAsia="Times New Roman" w:cs="Times New Roman"/>
          <w:szCs w:val="24"/>
        </w:rPr>
        <w:t xml:space="preserve">ότι είναι υπερβολική η διάταξη, έχει νόημα. Έρχεται ένας Υπουργός και </w:t>
      </w:r>
      <w:r>
        <w:rPr>
          <w:rFonts w:eastAsia="Times New Roman" w:cs="Times New Roman"/>
          <w:szCs w:val="24"/>
        </w:rPr>
        <w:lastRenderedPageBreak/>
        <w:t>αναλαμβάνει κανονιστικές αρμοδιότητες ο ίδιος είκοσι τέσσερ</w:t>
      </w:r>
      <w:r>
        <w:rPr>
          <w:rFonts w:eastAsia="Times New Roman" w:cs="Times New Roman"/>
          <w:szCs w:val="24"/>
        </w:rPr>
        <w:t xml:space="preserve">ις φορές. Γιατί να του το εγκρίνεις αυτό; Δεν πρέπει να του το εγκρίνεις αυτό. Είναι πολύ μεγάλη η ελευθερία που αποκτά. </w:t>
      </w:r>
    </w:p>
    <w:p w14:paraId="6A03DEBC"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Εγώ δεν θέλω να κάνω κριτική μόνο στη συγκεκριμένη Κυβέρνηση. Γενικώς η κανονιστικώς δρώσα διοίκηση λειτουργεί επεκτατικά πολλές φορές</w:t>
      </w:r>
      <w:r>
        <w:rPr>
          <w:rFonts w:eastAsia="Times New Roman" w:cs="Times New Roman"/>
          <w:szCs w:val="24"/>
        </w:rPr>
        <w:t xml:space="preserve">, λειτουργεί λες και δεν υπάρχει νομοθέτηση. Γι’ αυτό, λοιπόν, θα έλεγα ότι χρειάζεται τη διάταξη αυτή, που σας το επισημαίνει και η Διεύθυνση Επιστημονικών Μελετών, να τη δείτε. Ίσως έχουμε προβλήματα, αν υπάρχουν άνθρωποι </w:t>
      </w:r>
      <w:r>
        <w:rPr>
          <w:rFonts w:eastAsia="Times New Roman"/>
          <w:szCs w:val="24"/>
        </w:rPr>
        <w:t>οι οποίοι</w:t>
      </w:r>
      <w:r>
        <w:rPr>
          <w:rFonts w:eastAsia="Times New Roman" w:cs="Times New Roman"/>
          <w:szCs w:val="24"/>
        </w:rPr>
        <w:t xml:space="preserve"> έχουν έννομο συμφέρον </w:t>
      </w:r>
      <w:r>
        <w:rPr>
          <w:rFonts w:eastAsia="Times New Roman" w:cs="Times New Roman"/>
          <w:szCs w:val="24"/>
        </w:rPr>
        <w:t xml:space="preserve">και θα θελήσουν να την προσβάλλουν. Υπάρχει και πολιτικό θέμα εδώ, αλλά υπάρχει και νομικό θέμα εδώ. Εμείς τα υπογραμμίζουμε και σας καλούμε να τα δείτε. </w:t>
      </w:r>
    </w:p>
    <w:p w14:paraId="6A03DEBD"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Κλείνω με μια φράση μόνο για ένα θέμα της σημερινής πολιτικής και ενδιαφέρουσας επικαιρότητας. Για έν</w:t>
      </w:r>
      <w:r>
        <w:rPr>
          <w:rFonts w:eastAsia="Times New Roman" w:cs="Times New Roman"/>
          <w:szCs w:val="24"/>
        </w:rPr>
        <w:t>αν χαρακτηρισμό που έκανε ο κ. Γιούνκερ για την ακροδεξιά στην Ευρώπη. Θυμάμαι, όχι μόνο τώρα, να έχουμε πολλές αντιδράσεις για τα αυστριακά πολιτικά θέματα, για το πολιτικό σύστημα της Αυστρίας, αλλά και προ δύο δεκαετιών είχαμε αντίστοιχα και έντονο προβ</w:t>
      </w:r>
      <w:r>
        <w:rPr>
          <w:rFonts w:eastAsia="Times New Roman" w:cs="Times New Roman"/>
          <w:szCs w:val="24"/>
        </w:rPr>
        <w:t xml:space="preserve">ληματισμό και πολύ αυστηρή στάση των Ευρωπαίων και ημών των Ελλήνων απέναντι στους Αυστριακούς. Τώρα έχουμε μια νέα κυβέρνηση στην Αυστρία, τρία </w:t>
      </w:r>
      <w:r>
        <w:rPr>
          <w:rFonts w:eastAsia="Times New Roman" w:cs="Times New Roman"/>
          <w:szCs w:val="24"/>
        </w:rPr>
        <w:t>Υ</w:t>
      </w:r>
      <w:r>
        <w:rPr>
          <w:rFonts w:eastAsia="Times New Roman" w:cs="Times New Roman"/>
          <w:szCs w:val="24"/>
        </w:rPr>
        <w:t xml:space="preserve">πουργεία της οποίας έχει αναλάβει η ακροδεξιά. </w:t>
      </w:r>
    </w:p>
    <w:p w14:paraId="6A03DEBE"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Στην κριτική που ασκείται ο Πρόεδρος Γιούνκερ είπε: Γιατί και </w:t>
      </w:r>
      <w:r>
        <w:rPr>
          <w:rFonts w:eastAsia="Times New Roman" w:cs="Times New Roman"/>
          <w:szCs w:val="24"/>
        </w:rPr>
        <w:t xml:space="preserve">στην Ελλάδα ο Τσίπρας δεν έχει τον Καμμένο; Όχι, τον Παπαχριστόπουλο. Έτσι; Έχει διαφορά. Άρα το ξέρουμε το φαινόμενο αυτό. </w:t>
      </w:r>
    </w:p>
    <w:p w14:paraId="6A03DEBF"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Κοιτάξτε, είναι ένα θέμα πώς βλέπουμε εμείς τον εαυτό μας ως Έλληνες και Ελληνίδες εδώ. Είναι και ένα θέμα που πρέπει να είναι κοντ</w:t>
      </w:r>
      <w:r>
        <w:rPr>
          <w:rFonts w:eastAsia="Times New Roman" w:cs="Times New Roman"/>
          <w:szCs w:val="24"/>
        </w:rPr>
        <w:t>ινό στο πρώτο, πώς μας βλέπουν και οι άλλοι. Οι άλλοι μας βλέπουν περισσότερο όπως αυτό που είμαστε και λιγότερο παίζει να κάνουν νόημα οι δικές μας αρχές και οι διακηρύξεις και αυτά που λέμε.</w:t>
      </w:r>
    </w:p>
    <w:p w14:paraId="6A03DEC0"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Η Αντιπολίτευση σας το λέει ότι ήταν στρατηγικό λάθος και είναι</w:t>
      </w:r>
      <w:r>
        <w:rPr>
          <w:rFonts w:eastAsia="Times New Roman" w:cs="Times New Roman"/>
          <w:szCs w:val="24"/>
        </w:rPr>
        <w:t xml:space="preserve"> λάθος σας να ταυτίζεστε με την ακροδεξιά, η οποία κρατάει και τη</w:t>
      </w:r>
      <w:r>
        <w:rPr>
          <w:rFonts w:eastAsia="Times New Roman" w:cs="Times New Roman"/>
          <w:szCs w:val="24"/>
        </w:rPr>
        <w:t>ν</w:t>
      </w:r>
      <w:r>
        <w:rPr>
          <w:rFonts w:eastAsia="Times New Roman" w:cs="Times New Roman"/>
          <w:szCs w:val="24"/>
        </w:rPr>
        <w:t xml:space="preserve"> μπαγκέτα. Εσείς ορχήστρα είστε. Δεν είσαστε ο μαέστρος. Όταν σας το λένε και οι απ’ έξω, είναι μια επιβεβαίωση για τα κριτικά μας επιχειρήματα. </w:t>
      </w:r>
    </w:p>
    <w:p w14:paraId="6A03DEC1"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Και εσείς, λοιπόν, κυρίες και κύριοι του ΣΥΡ</w:t>
      </w:r>
      <w:r>
        <w:rPr>
          <w:rFonts w:eastAsia="Times New Roman" w:cs="Times New Roman"/>
          <w:szCs w:val="24"/>
        </w:rPr>
        <w:t xml:space="preserve">ΙΖΑ, που θέλετε να δείτε την </w:t>
      </w:r>
      <w:r>
        <w:rPr>
          <w:rFonts w:eastAsia="Times New Roman" w:cs="Times New Roman"/>
          <w:szCs w:val="24"/>
        </w:rPr>
        <w:t>Κ</w:t>
      </w:r>
      <w:r>
        <w:rPr>
          <w:rFonts w:eastAsia="Times New Roman" w:cs="Times New Roman"/>
          <w:szCs w:val="24"/>
        </w:rPr>
        <w:t xml:space="preserve">εντροαριστερά και το </w:t>
      </w:r>
      <w:r>
        <w:rPr>
          <w:rFonts w:eastAsia="Times New Roman" w:cs="Times New Roman"/>
          <w:szCs w:val="24"/>
        </w:rPr>
        <w:t>Κ</w:t>
      </w:r>
      <w:r>
        <w:rPr>
          <w:rFonts w:eastAsia="Times New Roman" w:cs="Times New Roman"/>
          <w:szCs w:val="24"/>
        </w:rPr>
        <w:t xml:space="preserve">έντρο και την </w:t>
      </w:r>
      <w:r>
        <w:rPr>
          <w:rFonts w:eastAsia="Times New Roman" w:cs="Times New Roman"/>
          <w:szCs w:val="24"/>
        </w:rPr>
        <w:t>Α</w:t>
      </w:r>
      <w:r>
        <w:rPr>
          <w:rFonts w:eastAsia="Times New Roman" w:cs="Times New Roman"/>
          <w:szCs w:val="24"/>
        </w:rPr>
        <w:t>ριστερά με ένα ενδιαφέρον, να ξέρετε ότι έχετε ήδη αυτοαποκλειστεί.</w:t>
      </w:r>
    </w:p>
    <w:p w14:paraId="6A03DEC2"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szCs w:val="24"/>
        </w:rPr>
        <w:t>Ευχαριστώ.</w:t>
      </w:r>
      <w:r>
        <w:rPr>
          <w:rFonts w:eastAsia="Times New Roman" w:cs="Times New Roman"/>
          <w:szCs w:val="24"/>
        </w:rPr>
        <w:t xml:space="preserve"> </w:t>
      </w:r>
    </w:p>
    <w:p w14:paraId="6A03DEC3" w14:textId="77777777" w:rsidR="001B1D00" w:rsidRDefault="00D353DD">
      <w:pPr>
        <w:spacing w:after="0" w:line="600" w:lineRule="auto"/>
        <w:ind w:firstLine="720"/>
        <w:jc w:val="center"/>
        <w:rPr>
          <w:rFonts w:eastAsia="Times New Roman"/>
          <w:bCs/>
        </w:rPr>
      </w:pPr>
      <w:r>
        <w:rPr>
          <w:rFonts w:eastAsia="Times New Roman"/>
          <w:bCs/>
        </w:rPr>
        <w:t>(Χειροκροτήματα)</w:t>
      </w:r>
    </w:p>
    <w:p w14:paraId="6A03DEC4" w14:textId="77777777" w:rsidR="001B1D00" w:rsidRDefault="00D353DD">
      <w:pPr>
        <w:spacing w:after="0" w:line="600" w:lineRule="auto"/>
        <w:ind w:firstLine="720"/>
        <w:jc w:val="both"/>
        <w:rPr>
          <w:rFonts w:eastAsia="Times New Roman" w:cs="Times New Roman"/>
          <w:szCs w:val="24"/>
        </w:rPr>
      </w:pPr>
      <w:r>
        <w:rPr>
          <w:rFonts w:eastAsia="Times New Roman" w:cs="Times New Roman"/>
          <w:b/>
          <w:bCs/>
          <w:szCs w:val="24"/>
        </w:rPr>
        <w:t>ΠΡΟΕΔΡΕΥΩΝ (Δημήτριος Καμμένος):</w:t>
      </w:r>
      <w:r>
        <w:rPr>
          <w:rFonts w:eastAsia="Times New Roman" w:cs="Times New Roman"/>
          <w:szCs w:val="24"/>
        </w:rPr>
        <w:t xml:space="preserve"> Ευχαριστούμε πολύ τον κ. Λοβέρδο.</w:t>
      </w:r>
    </w:p>
    <w:p w14:paraId="6A03DEC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επιτρέψει ο κ. </w:t>
      </w:r>
      <w:r>
        <w:rPr>
          <w:rFonts w:eastAsia="Times New Roman" w:cs="Times New Roman"/>
          <w:szCs w:val="24"/>
        </w:rPr>
        <w:t>Λοβέρδος να κάνω ένα σχόλιο.</w:t>
      </w:r>
    </w:p>
    <w:p w14:paraId="6A03DEC6"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Κύριε Πρόεδρε, να πάρω τον λόγο για ένα λεπτό;</w:t>
      </w:r>
    </w:p>
    <w:p w14:paraId="6A03DEC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Ξέρετε ότι δεν αναφέρθηκα ούτε σε εσάς.</w:t>
      </w:r>
    </w:p>
    <w:p w14:paraId="6A03DEC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(Υπουργός Ψηφιακής Πολιτικής, Τηλεπικοινωνιών και Ενημέρωσης): </w:t>
      </w:r>
      <w:r>
        <w:rPr>
          <w:rFonts w:eastAsia="Times New Roman" w:cs="Times New Roman"/>
          <w:szCs w:val="24"/>
        </w:rPr>
        <w:t>Είπε «Καμμένος».</w:t>
      </w:r>
    </w:p>
    <w:p w14:paraId="6A03DEC9" w14:textId="77777777" w:rsidR="001B1D00" w:rsidRDefault="00D353DD">
      <w:pPr>
        <w:spacing w:after="0" w:line="600" w:lineRule="auto"/>
        <w:ind w:firstLine="720"/>
        <w:jc w:val="both"/>
        <w:rPr>
          <w:rFonts w:eastAsia="Times New Roman" w:cs="Times New Roman"/>
          <w:szCs w:val="24"/>
        </w:rPr>
      </w:pPr>
      <w:r>
        <w:rPr>
          <w:rFonts w:eastAsia="Times New Roman" w:cs="Times New Roman"/>
          <w:b/>
          <w:bCs/>
          <w:szCs w:val="24"/>
        </w:rPr>
        <w:t xml:space="preserve">ΠΡΟΕΔΡΕΥΩΝ </w:t>
      </w:r>
      <w:r>
        <w:rPr>
          <w:rFonts w:eastAsia="Times New Roman" w:cs="Times New Roman"/>
          <w:b/>
          <w:bCs/>
          <w:szCs w:val="24"/>
        </w:rPr>
        <w:t>(Δημήτριος Καμμένος):</w:t>
      </w:r>
      <w:r>
        <w:rPr>
          <w:rFonts w:eastAsia="Times New Roman" w:cs="Times New Roman"/>
          <w:szCs w:val="24"/>
        </w:rPr>
        <w:t xml:space="preserve"> Απλώς νομίζω ότι είναι αδόκιμο το σχόλιο. Ως</w:t>
      </w:r>
      <w:r>
        <w:rPr>
          <w:rFonts w:eastAsia="Times New Roman" w:cs="Times New Roman"/>
          <w:szCs w:val="24"/>
        </w:rPr>
        <w:t xml:space="preserve"> προεδρεύων</w:t>
      </w:r>
      <w:r>
        <w:rPr>
          <w:rFonts w:eastAsia="Times New Roman" w:cs="Times New Roman"/>
          <w:szCs w:val="24"/>
        </w:rPr>
        <w:t>, ως</w:t>
      </w:r>
      <w:r>
        <w:rPr>
          <w:rFonts w:eastAsia="Times New Roman" w:cs="Times New Roman"/>
          <w:szCs w:val="24"/>
        </w:rPr>
        <w:t xml:space="preserve"> Έλληνας πολίτης, αλλά και ως μέλος των Ανεξαρτήτων Ελλήνων και Αντιπρόεδρος στον Κοινοβούλιο θα διαφωνήσω με τον κ. Γιούνκερ. </w:t>
      </w:r>
    </w:p>
    <w:p w14:paraId="6A03DEC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Αν μου δινόταν η δυνατότητα, σήμερα θα του έκαν</w:t>
      </w:r>
      <w:r>
        <w:rPr>
          <w:rFonts w:eastAsia="Times New Roman" w:cs="Times New Roman"/>
          <w:szCs w:val="24"/>
        </w:rPr>
        <w:t>α μια επιστολή να μου δώσει τον ορισμό του, όπως το λέει, «</w:t>
      </w:r>
      <w:r>
        <w:rPr>
          <w:rFonts w:eastAsia="Times New Roman" w:cs="Times New Roman"/>
          <w:szCs w:val="24"/>
          <w:lang w:val="en-US"/>
        </w:rPr>
        <w:t>e</w:t>
      </w:r>
      <w:r>
        <w:rPr>
          <w:rFonts w:eastAsia="Times New Roman" w:cs="Times New Roman"/>
          <w:szCs w:val="24"/>
        </w:rPr>
        <w:t xml:space="preserve">xtreme right coalition», δηλαδή της άκρας </w:t>
      </w:r>
      <w:r>
        <w:rPr>
          <w:rFonts w:eastAsia="Times New Roman" w:cs="Times New Roman"/>
          <w:szCs w:val="24"/>
        </w:rPr>
        <w:t>Δ</w:t>
      </w:r>
      <w:r>
        <w:rPr>
          <w:rFonts w:eastAsia="Times New Roman" w:cs="Times New Roman"/>
          <w:szCs w:val="24"/>
        </w:rPr>
        <w:t>εξιάς η -πώς το λένε το coalition;- σύμπλευση, η συγκυβέρνηση</w:t>
      </w:r>
      <w:r>
        <w:rPr>
          <w:rFonts w:eastAsia="Times New Roman" w:cs="Times New Roman"/>
          <w:szCs w:val="24"/>
        </w:rPr>
        <w:t>;</w:t>
      </w:r>
      <w:r>
        <w:rPr>
          <w:rFonts w:eastAsia="Times New Roman" w:cs="Times New Roman"/>
          <w:szCs w:val="24"/>
        </w:rPr>
        <w:t xml:space="preserve"> Θα ήθελα τον ορισμό.</w:t>
      </w:r>
    </w:p>
    <w:p w14:paraId="6A03DEC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 να πείτε, κύριε Λοβέρδο, «δεν εννοώ τον κ. Παπαχριστόπουλο» και να</w:t>
      </w:r>
      <w:r>
        <w:rPr>
          <w:rFonts w:eastAsia="Times New Roman" w:cs="Times New Roman"/>
          <w:szCs w:val="24"/>
        </w:rPr>
        <w:t xml:space="preserve"> εννοείτε και εμένα ή πιθανόν και κάποιον άλλον, αυτό επίσης, δεν είναι σωστό. Και δεν ξέρω εάν ο κ. Παπαχριστόπουλος </w:t>
      </w:r>
      <w:r>
        <w:rPr>
          <w:rFonts w:eastAsia="Times New Roman" w:cs="Times New Roman"/>
          <w:szCs w:val="24"/>
        </w:rPr>
        <w:lastRenderedPageBreak/>
        <w:t>αισθάνεται άνετα ότι αυτός δεν ανήκει στην ακροδεξιά, ενώ κάποιοι άλλοι μπορεί να ανήκουν. Θα ήθελα ένα σχόλιο και από τον κ. Παπαχριστόπο</w:t>
      </w:r>
      <w:r>
        <w:rPr>
          <w:rFonts w:eastAsia="Times New Roman" w:cs="Times New Roman"/>
          <w:szCs w:val="24"/>
        </w:rPr>
        <w:t xml:space="preserve">υλο, αλλά μέχρι αυτού του σημείου, διότι σας ανέφερε προσωπικά και θα ήθελα να απαντήσετε, κύριε Παπαχριστόπουλε. </w:t>
      </w:r>
    </w:p>
    <w:p w14:paraId="6A03DEC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Από εκεί και πέρα, δεν θα επιτρέψω σε κανένα κ. Γιούνγκερ να κριτικάρει τώρα την ελληνική Κυβέρνηση. Διότι θυμόμαστε το 2015 ότι ήθελε τον κ.</w:t>
      </w:r>
      <w:r>
        <w:rPr>
          <w:rFonts w:eastAsia="Times New Roman" w:cs="Times New Roman"/>
          <w:szCs w:val="24"/>
        </w:rPr>
        <w:t xml:space="preserve"> Σουλτς. Και θυμόμαστε τις επεμβάσεις που έγιναν στην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Δ</w:t>
      </w:r>
      <w:r>
        <w:rPr>
          <w:rFonts w:eastAsia="Times New Roman" w:cs="Times New Roman"/>
          <w:szCs w:val="24"/>
        </w:rPr>
        <w:t>ημοκρατία προεκλογικά δ</w:t>
      </w:r>
      <w:r>
        <w:rPr>
          <w:rFonts w:eastAsia="Times New Roman" w:cs="Times New Roman"/>
          <w:szCs w:val="24"/>
        </w:rPr>
        <w:t>ύ</w:t>
      </w:r>
      <w:r>
        <w:rPr>
          <w:rFonts w:eastAsia="Times New Roman" w:cs="Times New Roman"/>
          <w:szCs w:val="24"/>
        </w:rPr>
        <w:t>ο φορές. Δεν μπορούμε εμείς σήμερα να δώσουμε βήμα στον κ. Γιούνγκερ να χαρακτηρίσει Έλληνες Βουλευτές, κόμματα, Έλληνες ψηφοφόρους ακροδεξιούς</w:t>
      </w:r>
      <w:r>
        <w:rPr>
          <w:rFonts w:eastAsia="Times New Roman" w:cs="Times New Roman"/>
          <w:szCs w:val="24"/>
        </w:rPr>
        <w:t>,</w:t>
      </w:r>
      <w:r>
        <w:rPr>
          <w:rFonts w:eastAsia="Times New Roman" w:cs="Times New Roman"/>
          <w:szCs w:val="24"/>
        </w:rPr>
        <w:t xml:space="preserve"> χωρίς να μας δώσει και </w:t>
      </w:r>
      <w:r>
        <w:rPr>
          <w:rFonts w:eastAsia="Times New Roman" w:cs="Times New Roman"/>
          <w:szCs w:val="24"/>
        </w:rPr>
        <w:t xml:space="preserve">τον ορισμό του ακροδεξιού. Διότι εάν νομίζει ότι εμείς έχουμε κάποια σχέση με τους Αυστριακούς ή τις χώρες </w:t>
      </w:r>
      <w:r>
        <w:rPr>
          <w:rFonts w:eastAsia="Times New Roman" w:cs="Times New Roman"/>
          <w:szCs w:val="24"/>
        </w:rPr>
        <w:lastRenderedPageBreak/>
        <w:t>του Βίζεγκραντ, έχει να κάνει μεγάλο λάθος ο κ. Γιούνγκερ. Και νομίζω ότι το πρωί δεν ήπιε καφέ.</w:t>
      </w:r>
    </w:p>
    <w:p w14:paraId="6A03DEC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τον κ. Βαρβιτσιώτη. </w:t>
      </w:r>
    </w:p>
    <w:p w14:paraId="6A03DEC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Μετά τον κ. Βαρβ</w:t>
      </w:r>
      <w:r>
        <w:rPr>
          <w:rFonts w:eastAsia="Times New Roman" w:cs="Times New Roman"/>
          <w:szCs w:val="24"/>
        </w:rPr>
        <w:t>ιτσιώτη, θα είναι ο κ. Γρέγος. Αλλά επειδή καθυστερήσαμε, έχει ζητήσει τον λόγο ο κ. Δανέλλης. Νομίζω ότι θα είναι ο κ. Γρέγος και μετά ο κ. Δανέλλης. Και παρακαλώ την επόμενη φορά να μην καθυστερήσουμε, γιατί χαλάει λίγο η σειρά και θα έχουμε παράπονα από</w:t>
      </w:r>
      <w:r>
        <w:rPr>
          <w:rFonts w:eastAsia="Times New Roman" w:cs="Times New Roman"/>
          <w:szCs w:val="24"/>
        </w:rPr>
        <w:t xml:space="preserve"> τους συναδέλφους. </w:t>
      </w:r>
    </w:p>
    <w:p w14:paraId="6A03DEC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A03DED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Βαρβιτσιώτη, έχετε τον λόγο για επτά λεπτά. </w:t>
      </w:r>
    </w:p>
    <w:p w14:paraId="6A03DED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Κυρίες και κύριοι συνάδελφοι, είναι παράδειγμα κακής νομοθέτησης η σημερινή διαδικασία στη Βουλή, άθλιας νομοθέτησης, μιας άθλιας </w:t>
      </w:r>
      <w:r>
        <w:rPr>
          <w:rFonts w:eastAsia="Times New Roman" w:cs="Times New Roman"/>
          <w:szCs w:val="24"/>
        </w:rPr>
        <w:t>σ</w:t>
      </w:r>
      <w:r>
        <w:rPr>
          <w:rFonts w:eastAsia="Times New Roman" w:cs="Times New Roman"/>
          <w:szCs w:val="24"/>
        </w:rPr>
        <w:t xml:space="preserve">υγκυβέρνησης και μιας </w:t>
      </w:r>
      <w:r>
        <w:rPr>
          <w:rFonts w:eastAsia="Times New Roman" w:cs="Times New Roman"/>
          <w:szCs w:val="24"/>
        </w:rPr>
        <w:lastRenderedPageBreak/>
        <w:t xml:space="preserve">άθλιας Κυβέρνησης. Γιατί όταν έχουμε είκοσι τροπολογίες, που η καθεμία θα μπορούσε να είναι αντικείμενο ενός καινούργιου νομοσχεδίου, να έρχονται την τελευταία στιγμή, να συζητηθούν και μάλιστα είναι </w:t>
      </w:r>
      <w:r>
        <w:rPr>
          <w:rFonts w:eastAsia="Times New Roman" w:cs="Times New Roman"/>
          <w:szCs w:val="24"/>
        </w:rPr>
        <w:t>14.00΄</w:t>
      </w:r>
      <w:r>
        <w:rPr>
          <w:rFonts w:eastAsia="Times New Roman" w:cs="Times New Roman"/>
          <w:szCs w:val="24"/>
        </w:rPr>
        <w:t xml:space="preserve"> η ώρα και ακόμα να μην έχει</w:t>
      </w:r>
      <w:r>
        <w:rPr>
          <w:rFonts w:eastAsia="Times New Roman" w:cs="Times New Roman"/>
          <w:szCs w:val="24"/>
        </w:rPr>
        <w:t xml:space="preserve"> εμφανισθεί ούτε ένας Υπουργός να υποστηρίξει την υπουργική του τροπολογία, καταλαβαίνετε ότι όχι νομοθετούμε στο πόδι αλλά</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νομοθετούμε κρυφά. Έχετε καταργήσει, κύριε Υπουργέ, έχει καταργήσει η Κυβέρνησή σας, τη διαφάνεια που πρέπει να επικρατεί σ</w:t>
      </w:r>
      <w:r>
        <w:rPr>
          <w:rFonts w:eastAsia="Times New Roman" w:cs="Times New Roman"/>
          <w:szCs w:val="24"/>
        </w:rPr>
        <w:t xml:space="preserve">την παραγωγή νομοθετικού έργου. </w:t>
      </w:r>
    </w:p>
    <w:p w14:paraId="6A03DED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Και απορώ πότε θα έρθει ο κ. Μουζάλας εδώ, πότε θα βρει τον χρόνο να υποστηρίξει μια τροπολογία, που ακυρώνει όλο το εγχείρημά του για τη δημιουργία ενός νέου Υπουργείου Μετανάστευσης. Πέρυσι τον Νοέμβριο φτιάχτηκε το Υπουργείο Μετανάστευσης και </w:t>
      </w:r>
      <w:r>
        <w:rPr>
          <w:rFonts w:eastAsia="Times New Roman" w:cs="Times New Roman"/>
          <w:szCs w:val="24"/>
        </w:rPr>
        <w:lastRenderedPageBreak/>
        <w:t>πήρε εξαίρ</w:t>
      </w:r>
      <w:r>
        <w:rPr>
          <w:rFonts w:eastAsia="Times New Roman" w:cs="Times New Roman"/>
          <w:szCs w:val="24"/>
        </w:rPr>
        <w:t>εση για όλο το 2017 από το δημόσιο λογιστικό, από όλες τις διαδικασίες του ελληνικού δημοσίου για τις προμήθειες, για τις δαπάνες, για το προσωπικό. Και έναν χρόνο ολόκληρο δεν κατάφερε να οργανώσει Υπουργείο. Και ξαναφέρνει τροπολογία με την οποία ζητά πα</w:t>
      </w:r>
      <w:r>
        <w:rPr>
          <w:rFonts w:eastAsia="Times New Roman" w:cs="Times New Roman"/>
          <w:szCs w:val="24"/>
        </w:rPr>
        <w:t>ράταση για άλλον έναν χρόνο της απόλυτης εξαίρεσής του από όλες τις διαδικασίες του ελληνικού κράτους, από όλες, είτε αφορά τις μετακινήσεις προσωπικού είτε αφορά τις προσλήψεις είτε αφορά τις πληρωμές είτε αφορά τις προμήθειες υλικών είτε αφορά τη διανομή</w:t>
      </w:r>
      <w:r>
        <w:rPr>
          <w:rFonts w:eastAsia="Times New Roman" w:cs="Times New Roman"/>
          <w:szCs w:val="24"/>
        </w:rPr>
        <w:t xml:space="preserve"> του δημοσίου χρήματος. Και αν ο κ. Μουζάλας είχε κάνει τόσο καλό έργο, να έλεγα ότι άντε αυτή η εξαίρεση να δοθεί, γιατί έχει κάνει καταπληκτικό έργο. </w:t>
      </w:r>
    </w:p>
    <w:p w14:paraId="6A03DED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Εχθές γίναμε μάρτυρες για εικοστή φορά σε επεισόδια μεταξύ μεταναστών στον προσφυγικό καταυλισμό, γιατί</w:t>
      </w:r>
      <w:r>
        <w:rPr>
          <w:rFonts w:eastAsia="Times New Roman" w:cs="Times New Roman"/>
          <w:szCs w:val="24"/>
        </w:rPr>
        <w:t xml:space="preserve"> πλέον hot spot δεν </w:t>
      </w:r>
      <w:r>
        <w:rPr>
          <w:rFonts w:eastAsia="Times New Roman" w:cs="Times New Roman"/>
          <w:szCs w:val="24"/>
        </w:rPr>
        <w:lastRenderedPageBreak/>
        <w:t>θυμίζει, στη Λέσβο. Η κατάσταση αυτή, για την οποία έχουμε προειδοποιήσει πάρα πολλές φορές, έχει μια υπογραφή και αυτή είναι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Γιάννης Μουζάλας. </w:t>
      </w:r>
    </w:p>
    <w:p w14:paraId="6A03DED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αυτή την κατάσταση της ανεξέλεγκτης ανομίας, την κατάστασ</w:t>
      </w:r>
      <w:r>
        <w:rPr>
          <w:rFonts w:eastAsia="Times New Roman" w:cs="Times New Roman"/>
          <w:szCs w:val="24"/>
        </w:rPr>
        <w:t>η των άθλιων συνθηκών διαβίωσης, την κατάσταση που έχει να κάνει με τη προστασία των ανθρωπίνων δικαιωμάτων της ζωής, τα οποία δεν προστατεύονται μέσα στη Μόρια και σε κανένα άλλο hot spot του Αιγαίου, για την κατάσταση αυτή φέρει αποκλειστικά ευθύνη η Κυβ</w:t>
      </w:r>
      <w:r>
        <w:rPr>
          <w:rFonts w:eastAsia="Times New Roman" w:cs="Times New Roman"/>
          <w:szCs w:val="24"/>
        </w:rPr>
        <w:t xml:space="preserve">έρνηση. </w:t>
      </w:r>
    </w:p>
    <w:p w14:paraId="6A03DED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Κανένας άλλος. Ούτε οι δήμαρχοι ούτε οι περιφερειάρχες ούτε η Ευρώπη. Για τα θύματα των βιαιοτήτων μεταξύ μεταναστών υ</w:t>
      </w:r>
      <w:r>
        <w:rPr>
          <w:rFonts w:eastAsia="Times New Roman" w:cs="Times New Roman"/>
          <w:szCs w:val="24"/>
        </w:rPr>
        <w:lastRenderedPageBreak/>
        <w:t>πεύθυνοι είναι οι ίδιοι οι κυβερνήτες. Και απορώ, γιατί ενώ έχει προειδοποιηθεί τόσο έντονα και τόσο πολύ -όχι μόνο από την Αντιπ</w:t>
      </w:r>
      <w:r>
        <w:rPr>
          <w:rFonts w:eastAsia="Times New Roman" w:cs="Times New Roman"/>
          <w:szCs w:val="24"/>
        </w:rPr>
        <w:t xml:space="preserve">ολίτευση αλλά και από τον παγκόσμιο Τύπο- δεν έχει κάνει τίποτα. </w:t>
      </w:r>
    </w:p>
    <w:p w14:paraId="6A03DED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Σήμερα ερχόσαστε και δίνετε φιλοδώρημα στα νησιά του Αιγαίου, αντί να λύσετε τα προβλήματα. Με μια πρόχειρη διαδικασία εξαιρείτε για έξι μήνες από την αύξηση του ΦΠΑ τα νησιά που φιλοξενούν </w:t>
      </w:r>
      <w:r>
        <w:rPr>
          <w:rFonts w:eastAsia="Times New Roman" w:cs="Times New Roman"/>
          <w:szCs w:val="24"/>
        </w:rPr>
        <w:t>πρόσφυγες, λες και σε έξι μήνες θα λύσετε το θέμα και θα έχετε αποκαταστήσει την κανονικότητα. Και δίνετε και στα υπόλοιπα μικρονήσια του Αιγαίου φιλοδώρημα και ελεημοσύνη, αντί να χρηματοδοτήσετε μια γενναία νησιωτική πολιτική που χρειάζεται.</w:t>
      </w:r>
    </w:p>
    <w:p w14:paraId="6A03DED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Φίλες και φί</w:t>
      </w:r>
      <w:r>
        <w:rPr>
          <w:rFonts w:eastAsia="Times New Roman" w:cs="Times New Roman"/>
          <w:szCs w:val="24"/>
        </w:rPr>
        <w:t xml:space="preserve">λοι, εγώ θέλω να θέσω ορισμένα ερωτήματα. Και περιμένω, όταν δεήσει η ηγεσία του Υπουργείου Μεταναστευτικής Πολιτικής, ο Υπουργός και ο Αναπληρωτής του, να εμφανιστούν, </w:t>
      </w:r>
      <w:r>
        <w:rPr>
          <w:rFonts w:eastAsia="Times New Roman" w:cs="Times New Roman"/>
          <w:szCs w:val="24"/>
        </w:rPr>
        <w:lastRenderedPageBreak/>
        <w:t>επιτέλους, στη Βουλή, να μας απαντήσουν τι θα γίνει με αυτούς που προκάλεσαν χθες τα επ</w:t>
      </w:r>
      <w:r>
        <w:rPr>
          <w:rFonts w:eastAsia="Times New Roman" w:cs="Times New Roman"/>
          <w:szCs w:val="24"/>
        </w:rPr>
        <w:t xml:space="preserve">εισόδια. Θα τους απαγγελθούν κατηγορίες; Θα συνεχίσουμε να εξετάζουμε τις αιτήσεις ασύλου τους; Θα είναι και αυτοί ανάμεσα σε αυτούς στους οποίους θα δίνουμε προστασία, ενώ δεν μπορούν να προστατεύσουν την ανθρώπινη ζωή μέσα στο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ή θα τους απελάσου</w:t>
      </w:r>
      <w:r>
        <w:rPr>
          <w:rFonts w:eastAsia="Times New Roman" w:cs="Times New Roman"/>
          <w:szCs w:val="24"/>
        </w:rPr>
        <w:t>με άμεσα; Πιο σκληρό μήνυμα από την άμεση απέλαση όσων προκαλούν επεισόδια δεν υπάρχει. Δεν έχω καταλάβει γιατί ταλανίζεστε ακόμα στην Κυβέρνηση για το τι θα κάνετε με τους παραβατικούς μετανάστες. Έχετε κλειστά κέντρα. Ενεργοποιήστε τα. Μήπως ακόμα σας στ</w:t>
      </w:r>
      <w:r>
        <w:rPr>
          <w:rFonts w:eastAsia="Times New Roman" w:cs="Times New Roman"/>
          <w:szCs w:val="24"/>
        </w:rPr>
        <w:t xml:space="preserve">οιχειώνουν τα όσα λέγατε για τις </w:t>
      </w:r>
      <w:r>
        <w:rPr>
          <w:rFonts w:eastAsia="Times New Roman" w:cs="Times New Roman"/>
          <w:szCs w:val="24"/>
        </w:rPr>
        <w:t>«</w:t>
      </w:r>
      <w:r>
        <w:rPr>
          <w:rFonts w:eastAsia="Times New Roman" w:cs="Times New Roman"/>
          <w:szCs w:val="24"/>
        </w:rPr>
        <w:t>Αμυγδαλέζες</w:t>
      </w:r>
      <w:r>
        <w:rPr>
          <w:rFonts w:eastAsia="Times New Roman" w:cs="Times New Roman"/>
          <w:szCs w:val="24"/>
        </w:rPr>
        <w:t>»</w:t>
      </w:r>
      <w:r>
        <w:rPr>
          <w:rFonts w:eastAsia="Times New Roman" w:cs="Times New Roman"/>
          <w:szCs w:val="24"/>
        </w:rPr>
        <w:t xml:space="preserve">; </w:t>
      </w:r>
    </w:p>
    <w:p w14:paraId="6A03DED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Αύριο θα πάει ο κ. Μουζάλας στην Τουρκία. Τι θα πάει να πει; Ότι μέσα σε μια χρονιά κατάφερε να στείλει μόνο επτακόσιους τριάντα πίσω, γιατί αντιδράτε εσείς, οι ιδεοληψίες σας; Οι ιδεοληψίες σας αντιδρούν…</w:t>
      </w:r>
    </w:p>
    <w:p w14:paraId="6A03DED9"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Θόρυβος από την πτέρυγα του ΣΥΡΙΖΑ)</w:t>
      </w:r>
    </w:p>
    <w:p w14:paraId="6A03DEDA"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Εσείς που τους είχατε κλεισμένους σαν τα ζώα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μας </w:t>
      </w:r>
      <w:r>
        <w:rPr>
          <w:rFonts w:eastAsia="Times New Roman" w:cs="Times New Roman"/>
          <w:szCs w:val="24"/>
        </w:rPr>
        <w:t>λέτε για ανθρώπινα δικαιώματα; Δεν ντρέπεστε;</w:t>
      </w:r>
    </w:p>
    <w:p w14:paraId="6A03DED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 - ΜΙΣΕΛ ΑΣΗΜΑΚΟΠΟΥΛΟΥ:</w:t>
      </w:r>
      <w:r>
        <w:rPr>
          <w:rFonts w:eastAsia="Times New Roman" w:cs="Times New Roman"/>
          <w:szCs w:val="24"/>
        </w:rPr>
        <w:t xml:space="preserve"> Τώρα περνάνε καλά!</w:t>
      </w:r>
    </w:p>
    <w:p w14:paraId="6A03DEDC"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6A03DED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w:t>
      </w:r>
      <w:r>
        <w:rPr>
          <w:rFonts w:eastAsia="Times New Roman" w:cs="Times New Roman"/>
          <w:b/>
          <w:szCs w:val="24"/>
        </w:rPr>
        <w:t>ένος):</w:t>
      </w:r>
      <w:r>
        <w:rPr>
          <w:rFonts w:eastAsia="Times New Roman" w:cs="Times New Roman"/>
          <w:szCs w:val="24"/>
        </w:rPr>
        <w:t xml:space="preserve"> Σας παρακαλώ, κύριοι συνάδελφοι!</w:t>
      </w:r>
    </w:p>
    <w:p w14:paraId="6A03DED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Μας κάνει μάθημα η Νέα Δημοκρατία!</w:t>
      </w:r>
    </w:p>
    <w:p w14:paraId="6A03DED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ΣΚΡΕΚΑΣ:</w:t>
      </w:r>
      <w:r>
        <w:rPr>
          <w:rFonts w:eastAsia="Times New Roman" w:cs="Times New Roman"/>
          <w:szCs w:val="24"/>
        </w:rPr>
        <w:t xml:space="preserve"> Στη Λάρισα θα τους στείλουμε! Και στην Κέρκυρα!</w:t>
      </w:r>
    </w:p>
    <w:p w14:paraId="6A03DEE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Σας παρακαλώ, συνάδελφοι! Δεν κερδίζει κανείς κάτι από αυτό.</w:t>
      </w:r>
    </w:p>
    <w:p w14:paraId="6A03DEE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ΜΙΛ</w:t>
      </w:r>
      <w:r>
        <w:rPr>
          <w:rFonts w:eastAsia="Times New Roman" w:cs="Times New Roman"/>
          <w:b/>
          <w:szCs w:val="24"/>
        </w:rPr>
        <w:t>ΤΙΑΔΗΣ ΒΑΡΒΙΤΣΙΩΤΗΣ:</w:t>
      </w:r>
      <w:r>
        <w:rPr>
          <w:rFonts w:eastAsia="Times New Roman" w:cs="Times New Roman"/>
          <w:szCs w:val="24"/>
        </w:rPr>
        <w:t xml:space="preserve"> …που δεν θέλετε να κάνετε καμμία επαναπροώθηση και είστε διαρκώς στην προμετωπίδα καταγγελίας της συμφωνίας της κοινής δήλωσης Ευρώπης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Τουρκίας.</w:t>
      </w:r>
    </w:p>
    <w:p w14:paraId="6A03DEE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Για πείτε μου, ποια είναι η επιτυχημένη άσκηση πολιτικής; Ήλθε εδώ ο κ. Ερντογάν. Τι καταφέρατε; Ουσιαστικά, υποχωρήσατε, με τις δηλώσεις Γαβρόγλου, σε όλες τις τουρκικές διεκδικήσεις.</w:t>
      </w:r>
    </w:p>
    <w:p w14:paraId="6A03DEE3"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 xml:space="preserve">(Θόρυβος στην </w:t>
      </w:r>
      <w:r>
        <w:rPr>
          <w:rFonts w:eastAsia="Times New Roman" w:cs="Times New Roman"/>
          <w:szCs w:val="24"/>
        </w:rPr>
        <w:t>Αίθουσα</w:t>
      </w:r>
      <w:r>
        <w:rPr>
          <w:rFonts w:eastAsia="Times New Roman" w:cs="Times New Roman"/>
          <w:szCs w:val="24"/>
        </w:rPr>
        <w:t>)</w:t>
      </w:r>
    </w:p>
    <w:p w14:paraId="6A03DEE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αν θέλει η συνάδελφος, ας ανέβει </w:t>
      </w:r>
      <w:r>
        <w:rPr>
          <w:rFonts w:eastAsia="Times New Roman" w:cs="Times New Roman"/>
          <w:szCs w:val="24"/>
        </w:rPr>
        <w:t xml:space="preserve">στο Βήμα να πει τον αντίλογο, να μας πει για τις ιδεοληψίες του ΣΥΡΙΖΑ, που </w:t>
      </w:r>
      <w:r>
        <w:rPr>
          <w:rFonts w:eastAsia="Times New Roman" w:cs="Times New Roman"/>
          <w:szCs w:val="24"/>
        </w:rPr>
        <w:lastRenderedPageBreak/>
        <w:t>σήμερα καταδυναστεύουν τα νησιά. Ας μας πουν οι συνάδελφοι για τις ιδεοληψίες του ΣΥΡΙΖΑ που εκθέτουν τη χώρα, ας μας πουν για τις ιδεοληψίες του ΣΥΡΙΖΑ, που σήμερα θέτουν σε κίνδυ</w:t>
      </w:r>
      <w:r>
        <w:rPr>
          <w:rFonts w:eastAsia="Times New Roman" w:cs="Times New Roman"/>
          <w:szCs w:val="24"/>
        </w:rPr>
        <w:t>νο ανθρώπινες ζωές. Γιατί αυτή είναι η πραγματικότητα!</w:t>
      </w:r>
    </w:p>
    <w:p w14:paraId="6A03DEE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Στην Κέρκυρα θα τους στείλουμε όλους!</w:t>
      </w:r>
    </w:p>
    <w:p w14:paraId="6A03DEE6"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Δεν ντρέπεστε!</w:t>
      </w:r>
    </w:p>
    <w:p w14:paraId="6A03DEE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Ήλθε ο Ερντογάν εδώ. Τι έγινε για το προσφυγικό; Συμφώνησε να δέχεται περισσότερους ή δε</w:t>
      </w:r>
      <w:r>
        <w:rPr>
          <w:rFonts w:eastAsia="Times New Roman" w:cs="Times New Roman"/>
          <w:szCs w:val="24"/>
        </w:rPr>
        <w:t xml:space="preserve">ν στέλνετε εσείς; Και ο κ. Μουζάλας αύριο -τον προκαλώ και τον προσκαλώ- που θα μιλήσει στα τουρκικά μέσα, θα πει στα τουρκικά μέσα, έτσι ώστε να το ακούσουν ηχηρά από τον Έλληνα Υπουργό </w:t>
      </w:r>
      <w:r>
        <w:rPr>
          <w:rFonts w:eastAsia="Times New Roman" w:cs="Times New Roman"/>
          <w:szCs w:val="24"/>
        </w:rPr>
        <w:lastRenderedPageBreak/>
        <w:t>Μετανάστευσης, ότι τα τρία εκατομμύρια προσφύγων που ζουν στην Τουρκί</w:t>
      </w:r>
      <w:r>
        <w:rPr>
          <w:rFonts w:eastAsia="Times New Roman" w:cs="Times New Roman"/>
          <w:szCs w:val="24"/>
        </w:rPr>
        <w:t xml:space="preserve">α δεν είναι καλοδεχούμενα στη χώρα μας; </w:t>
      </w:r>
    </w:p>
    <w:p w14:paraId="6A03DEE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Ό,τι θέλεις λες τώρα;</w:t>
      </w:r>
    </w:p>
    <w:p w14:paraId="6A03DEE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ΜΙΛΤΙΑΔΗΣ ΒΑΡΒΙΤΣΙΩΤΗΣ:</w:t>
      </w:r>
      <w:r>
        <w:rPr>
          <w:rFonts w:eastAsia="Times New Roman" w:cs="Times New Roman"/>
          <w:szCs w:val="24"/>
        </w:rPr>
        <w:t xml:space="preserve"> Θα το πει; Γιατί αυτό είναι πολιτική αποτροπής. </w:t>
      </w:r>
    </w:p>
    <w:p w14:paraId="6A03DEE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Φίλες και φίλοι, κυρίες και κύριοι συνάδελφοι, εγώ νομίζω ότι αυτό το οποίο ζήσαμε εχθές το βράδυ</w:t>
      </w:r>
      <w:r>
        <w:rPr>
          <w:rFonts w:eastAsia="Times New Roman" w:cs="Times New Roman"/>
          <w:szCs w:val="24"/>
        </w:rPr>
        <w:t xml:space="preserve">, δεν θα είναι το τελευταίο επεισόδιο μιας πολύ κακής πολιτικής. Και αν είχατε το θάρρος -γιατί εγώ πηγαίνω τακτικά στα νησιά και πηγαίνω σε όλα 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να πάτε να τα δείτε, θα καταλαβαίνατε ότι η πολιτική, με την οποία έχετε εγκλωβίσει χιλιάδες ανθρώ</w:t>
      </w:r>
      <w:r>
        <w:rPr>
          <w:rFonts w:eastAsia="Times New Roman" w:cs="Times New Roman"/>
          <w:szCs w:val="24"/>
        </w:rPr>
        <w:t>πους σε άθλιες συνθήκες διαβίω</w:t>
      </w:r>
      <w:r>
        <w:rPr>
          <w:rFonts w:eastAsia="Times New Roman" w:cs="Times New Roman"/>
          <w:szCs w:val="24"/>
        </w:rPr>
        <w:lastRenderedPageBreak/>
        <w:t xml:space="preserve">σης και η πολιτική με την οποία καθυστερείτε στις διαδικασίες ασύλου, ουσιαστικά θα οδηγήσει στο να θρηνήσουμε πολύ περισσότερα θύματα. </w:t>
      </w:r>
    </w:p>
    <w:p w14:paraId="6A03DEEB" w14:textId="77777777" w:rsidR="001B1D00" w:rsidRDefault="00D353DD">
      <w:pPr>
        <w:spacing w:after="0" w:line="600" w:lineRule="auto"/>
        <w:ind w:firstLine="720"/>
        <w:jc w:val="both"/>
        <w:rPr>
          <w:rFonts w:eastAsia="Times New Roman"/>
          <w:szCs w:val="24"/>
        </w:rPr>
      </w:pPr>
      <w:r>
        <w:rPr>
          <w:rFonts w:eastAsia="Times New Roman"/>
          <w:szCs w:val="24"/>
        </w:rPr>
        <w:t>Και ο χειμώνας ήρθε και ακόμα καμμία κίνηση προετοιμασίας, σωστής φιλοξενίας, ανθρώπινης,</w:t>
      </w:r>
      <w:r>
        <w:rPr>
          <w:rFonts w:eastAsia="Times New Roman"/>
          <w:szCs w:val="24"/>
        </w:rPr>
        <w:t xml:space="preserve"> μέσα σε μια ευρωπαϊκή χώρα, δεν έχει πραγματοποιηθεί.</w:t>
      </w:r>
    </w:p>
    <w:p w14:paraId="6A03DEEC" w14:textId="77777777" w:rsidR="001B1D00" w:rsidRDefault="00D353DD">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A03DEED" w14:textId="77777777" w:rsidR="001B1D00" w:rsidRDefault="00D353DD">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w:t>
      </w:r>
    </w:p>
    <w:p w14:paraId="6A03DEEE" w14:textId="77777777" w:rsidR="001B1D00" w:rsidRDefault="00D353DD">
      <w:pPr>
        <w:spacing w:after="0" w:line="600" w:lineRule="auto"/>
        <w:ind w:firstLine="720"/>
        <w:jc w:val="both"/>
        <w:rPr>
          <w:rFonts w:eastAsia="Times New Roman"/>
          <w:szCs w:val="24"/>
        </w:rPr>
      </w:pPr>
      <w:r>
        <w:rPr>
          <w:rFonts w:eastAsia="Times New Roman"/>
          <w:b/>
          <w:szCs w:val="24"/>
        </w:rPr>
        <w:t xml:space="preserve">ΚΩΝΣΤΑΝΤΙΝΟΣ ΣΚΡΕΚΑΣ: </w:t>
      </w:r>
      <w:r>
        <w:rPr>
          <w:rFonts w:eastAsia="Times New Roman"/>
          <w:szCs w:val="24"/>
        </w:rPr>
        <w:t xml:space="preserve">Στη Λάρισα και στην Κέρκυρα </w:t>
      </w:r>
      <w:r>
        <w:rPr>
          <w:rFonts w:eastAsia="Times New Roman"/>
          <w:szCs w:val="24"/>
        </w:rPr>
        <w:t>θα</w:t>
      </w:r>
      <w:r>
        <w:rPr>
          <w:rFonts w:eastAsia="Times New Roman"/>
          <w:szCs w:val="24"/>
        </w:rPr>
        <w:t xml:space="preserve"> τους στείλουμε όλους</w:t>
      </w:r>
      <w:r>
        <w:rPr>
          <w:rFonts w:eastAsia="Times New Roman"/>
          <w:szCs w:val="24"/>
        </w:rPr>
        <w:t>!</w:t>
      </w:r>
      <w:r>
        <w:rPr>
          <w:rFonts w:eastAsia="Times New Roman"/>
          <w:szCs w:val="24"/>
        </w:rPr>
        <w:t xml:space="preserve"> </w:t>
      </w:r>
    </w:p>
    <w:p w14:paraId="6A03DEEF" w14:textId="77777777" w:rsidR="001B1D00" w:rsidRDefault="00D353DD">
      <w:pPr>
        <w:spacing w:after="0"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Στην Κέρκυρα είναι ευπρόσδεκτοι.</w:t>
      </w:r>
    </w:p>
    <w:p w14:paraId="6A03DEF0" w14:textId="77777777" w:rsidR="001B1D00" w:rsidRDefault="00D353DD">
      <w:pPr>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Τον λόγο έχει ο κ. Γρέγος από τη Χρυσή Αυγή.</w:t>
      </w:r>
    </w:p>
    <w:p w14:paraId="6A03DEF1" w14:textId="77777777" w:rsidR="001B1D00" w:rsidRDefault="00D353DD">
      <w:pPr>
        <w:spacing w:after="0" w:line="600" w:lineRule="auto"/>
        <w:ind w:firstLine="720"/>
        <w:jc w:val="both"/>
        <w:rPr>
          <w:rFonts w:eastAsia="Times New Roman"/>
          <w:szCs w:val="24"/>
        </w:rPr>
      </w:pPr>
      <w:r>
        <w:rPr>
          <w:rFonts w:eastAsia="Times New Roman"/>
          <w:b/>
          <w:szCs w:val="24"/>
        </w:rPr>
        <w:lastRenderedPageBreak/>
        <w:t xml:space="preserve">ΑΝΤΩΝΙΟΣ ΓΡΕΓΟΣ: </w:t>
      </w:r>
      <w:r>
        <w:rPr>
          <w:rFonts w:eastAsia="Times New Roman"/>
          <w:szCs w:val="24"/>
        </w:rPr>
        <w:t xml:space="preserve">Ευχαριστώ, κύριε Πρόεδρε. </w:t>
      </w:r>
    </w:p>
    <w:p w14:paraId="6A03DEF2" w14:textId="77777777" w:rsidR="001B1D00" w:rsidRDefault="00D353DD">
      <w:pPr>
        <w:spacing w:after="0" w:line="600" w:lineRule="auto"/>
        <w:ind w:firstLine="720"/>
        <w:jc w:val="both"/>
        <w:rPr>
          <w:rFonts w:eastAsia="Times New Roman"/>
          <w:szCs w:val="24"/>
        </w:rPr>
      </w:pPr>
      <w:r>
        <w:rPr>
          <w:rFonts w:eastAsia="Times New Roman"/>
          <w:szCs w:val="24"/>
        </w:rPr>
        <w:t>Είναι ένα ακόμα νομοσχέδιο με πάρα πολλές τροπολογίες -άσχετες φυσικά τροπολογίες- που θα μπορούσε ν</w:t>
      </w:r>
      <w:r>
        <w:rPr>
          <w:rFonts w:eastAsia="Times New Roman"/>
          <w:szCs w:val="24"/>
        </w:rPr>
        <w:t xml:space="preserve">α χαρακτηριστεί ακόμα και σαν πολυνομοσχέδιο. Δεν έχω πολύ χρόνο φυσικά. Θα αναφερθώ μόνο σε τέσσερις ή πέντε από αυτές. </w:t>
      </w:r>
    </w:p>
    <w:p w14:paraId="6A03DEF3" w14:textId="77777777" w:rsidR="001B1D00" w:rsidRDefault="00D353DD">
      <w:pPr>
        <w:spacing w:after="0" w:line="600" w:lineRule="auto"/>
        <w:ind w:firstLine="720"/>
        <w:jc w:val="both"/>
        <w:rPr>
          <w:rFonts w:eastAsia="Times New Roman"/>
          <w:szCs w:val="24"/>
        </w:rPr>
      </w:pPr>
      <w:r>
        <w:rPr>
          <w:rFonts w:eastAsia="Times New Roman"/>
          <w:szCs w:val="24"/>
        </w:rPr>
        <w:t>Θα ξεκινήσω από την πρώτη και πιο σημαντική, την 1382 που φυσικά καταψηφίζουμε. Εδώ πρόκειται για την επιτομή της πολιτικής απάτης της</w:t>
      </w:r>
      <w:r>
        <w:rPr>
          <w:rFonts w:eastAsia="Times New Roman"/>
          <w:szCs w:val="24"/>
        </w:rPr>
        <w:t xml:space="preserve">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Σε νομοσχέδιο για την ίδρυση </w:t>
      </w:r>
      <w:r>
        <w:rPr>
          <w:rFonts w:eastAsia="Times New Roman"/>
          <w:szCs w:val="24"/>
        </w:rPr>
        <w:t>Δ</w:t>
      </w:r>
      <w:r>
        <w:rPr>
          <w:rFonts w:eastAsia="Times New Roman"/>
          <w:szCs w:val="24"/>
        </w:rPr>
        <w:t>ιαστημικού Οργανισμού εισάγουν άσχετη διάταξη για τη διευκόλυνση της εγκατάστασης των λαθρομεταναστών, οι οποίοι, με τον μανδύα του πρόσφυγα, απολαμβάνουν σίτιση, στέγαση και όλα τα υπόλοιπα.</w:t>
      </w:r>
    </w:p>
    <w:p w14:paraId="6A03DEF4" w14:textId="77777777" w:rsidR="001B1D00" w:rsidRDefault="00D353DD">
      <w:pPr>
        <w:spacing w:after="0" w:line="600" w:lineRule="auto"/>
        <w:ind w:firstLine="720"/>
        <w:jc w:val="both"/>
        <w:rPr>
          <w:rFonts w:eastAsia="Times New Roman"/>
          <w:szCs w:val="24"/>
        </w:rPr>
      </w:pPr>
      <w:r>
        <w:rPr>
          <w:rFonts w:eastAsia="Times New Roman"/>
          <w:szCs w:val="24"/>
        </w:rPr>
        <w:lastRenderedPageBreak/>
        <w:t>Εδώ, λο</w:t>
      </w:r>
      <w:r>
        <w:rPr>
          <w:rFonts w:eastAsia="Times New Roman"/>
          <w:szCs w:val="24"/>
        </w:rPr>
        <w:t>ιπόν, επιτρέπεται, με καταστρατήγηση της κείμενης νομοθεσίας, η σύναψη δημοσίων συμβάσεων για την κάλυψη αναγκών προσφύγων και λαθρομεταναστών, στέγαση, σίτιση, ιατρική περίθαλψη, επιδόματα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6A03DEF5" w14:textId="77777777" w:rsidR="001B1D00" w:rsidRDefault="00D353DD">
      <w:pPr>
        <w:spacing w:after="0" w:line="600" w:lineRule="auto"/>
        <w:ind w:firstLine="720"/>
        <w:jc w:val="both"/>
        <w:rPr>
          <w:rFonts w:eastAsia="Times New Roman"/>
          <w:szCs w:val="24"/>
        </w:rPr>
      </w:pPr>
      <w:r>
        <w:rPr>
          <w:rFonts w:eastAsia="Times New Roman"/>
          <w:szCs w:val="24"/>
        </w:rPr>
        <w:t xml:space="preserve">Συνεχίζετε ακάθεκτοι να προωθείτε τα </w:t>
      </w:r>
      <w:r>
        <w:rPr>
          <w:rFonts w:eastAsia="Times New Roman"/>
          <w:color w:val="000000" w:themeColor="text1"/>
          <w:szCs w:val="24"/>
        </w:rPr>
        <w:t xml:space="preserve">εισερχόμενα κύματα </w:t>
      </w:r>
      <w:r>
        <w:rPr>
          <w:rFonts w:eastAsia="Times New Roman"/>
          <w:szCs w:val="24"/>
        </w:rPr>
        <w:t>των λαθρομεταναστών εντός της ελληνικής επικράτειας, με αποτέλεσμα οι λαθρομετανάστες να διαχέονται εντός του κοινωνικού κορμού. Παραβλέπετε τις σφοδρές αντιδράσεις των κατοίκων της Λέσβου</w:t>
      </w:r>
      <w:r>
        <w:rPr>
          <w:rFonts w:eastAsia="Times New Roman"/>
          <w:szCs w:val="24"/>
        </w:rPr>
        <w:t>,</w:t>
      </w:r>
      <w:r>
        <w:rPr>
          <w:rFonts w:eastAsia="Times New Roman"/>
          <w:szCs w:val="24"/>
        </w:rPr>
        <w:t xml:space="preserve"> οι οποίοι –όπως λένε- πνίγονται από τα κύματα των αλλογενών, ενώ τ</w:t>
      </w:r>
      <w:r>
        <w:rPr>
          <w:rFonts w:eastAsia="Times New Roman"/>
          <w:szCs w:val="24"/>
        </w:rPr>
        <w:t xml:space="preserve">ο νησί κοντεύει στην κυριολεξία να βουλιάξει. </w:t>
      </w:r>
    </w:p>
    <w:p w14:paraId="6A03DEF6" w14:textId="77777777" w:rsidR="001B1D00" w:rsidRDefault="00D353DD">
      <w:pPr>
        <w:spacing w:after="0" w:line="600" w:lineRule="auto"/>
        <w:ind w:firstLine="720"/>
        <w:jc w:val="both"/>
        <w:rPr>
          <w:rFonts w:eastAsia="Times New Roman"/>
          <w:szCs w:val="24"/>
        </w:rPr>
      </w:pPr>
      <w:r>
        <w:rPr>
          <w:rFonts w:eastAsia="Times New Roman"/>
          <w:szCs w:val="24"/>
        </w:rPr>
        <w:t xml:space="preserve">Επίσης, συνεχίζει να υφίσταται ο υπερβάλλων ζήλος σας να εντάξετε εντός της ελληνικής κοινωνίας «πρόσφυγες», εφόσον έχει </w:t>
      </w:r>
      <w:r>
        <w:rPr>
          <w:rFonts w:eastAsia="Times New Roman"/>
          <w:szCs w:val="24"/>
        </w:rPr>
        <w:lastRenderedPageBreak/>
        <w:t>λήξει ο πόλεμος στη Συρία. Δεν βάζετε μυαλό, όταν στη Μόρια επικρατεί κλίμα πολέμου. Χθε</w:t>
      </w:r>
      <w:r>
        <w:rPr>
          <w:rFonts w:eastAsia="Times New Roman"/>
          <w:szCs w:val="24"/>
        </w:rPr>
        <w:t xml:space="preserve">ς εκτυλίχθηκαν σοβαρά επεισόδια μεταξύ Αράβων και Αφγανών. Συγκεκριμένα, σοβαρά επεισόδια ξέσπασαν αργά τη νύχτα στο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 xml:space="preserve"> της πολύπαθης Μόριας. Όμως, αυτά γίνονται παντού, όχι μόνο εκεί. Ακολούθησε επέμβαση των ΜΑΤ, αλλά και μεγάλης δύναμης της Πυροσβε</w:t>
      </w:r>
      <w:r>
        <w:rPr>
          <w:rFonts w:eastAsia="Times New Roman"/>
          <w:szCs w:val="24"/>
        </w:rPr>
        <w:t>στικής Υπηρεσίας, καθώς οι λεγόμενοι «πρόσφυγες» έβαζαν φωτιές και έκαιγαν ό,τι έβρισκαν μπροστά τους, με αποτέλεσμα να καούν γραφεία και η φωτιά να επεκταθεί στις σκηνές.</w:t>
      </w:r>
    </w:p>
    <w:p w14:paraId="6A03DEF7" w14:textId="77777777" w:rsidR="001B1D00" w:rsidRDefault="00D353DD">
      <w:pPr>
        <w:spacing w:after="0" w:line="600" w:lineRule="auto"/>
        <w:ind w:firstLine="720"/>
        <w:jc w:val="both"/>
        <w:rPr>
          <w:rFonts w:eastAsia="Times New Roman"/>
          <w:szCs w:val="24"/>
        </w:rPr>
      </w:pPr>
      <w:r>
        <w:rPr>
          <w:rFonts w:eastAsia="Times New Roman"/>
          <w:szCs w:val="24"/>
        </w:rPr>
        <w:t>Ωστόσο, οι Αφγανοί λαθρομετανάστες εμπόδισαν την είσοδο των οχημάτων της Πυροσβεστικ</w:t>
      </w:r>
      <w:r>
        <w:rPr>
          <w:rFonts w:eastAsia="Times New Roman"/>
          <w:szCs w:val="24"/>
        </w:rPr>
        <w:t xml:space="preserve">ής στον χώρο, πετώντας ακόμα και </w:t>
      </w:r>
      <w:r>
        <w:rPr>
          <w:rFonts w:eastAsia="Times New Roman"/>
          <w:szCs w:val="24"/>
        </w:rPr>
        <w:lastRenderedPageBreak/>
        <w:t xml:space="preserve">πέτρες. Κατά τις </w:t>
      </w:r>
      <w:r>
        <w:rPr>
          <w:rFonts w:eastAsia="Times New Roman"/>
          <w:color w:val="000000" w:themeColor="text1"/>
          <w:szCs w:val="24"/>
        </w:rPr>
        <w:t xml:space="preserve">ρατσιστικές </w:t>
      </w:r>
      <w:r>
        <w:rPr>
          <w:rFonts w:eastAsia="Times New Roman"/>
          <w:szCs w:val="24"/>
        </w:rPr>
        <w:t>συμπλοκές τραυματίστηκαν δέκα περίπου άτομα</w:t>
      </w:r>
      <w:r>
        <w:rPr>
          <w:rFonts w:eastAsia="Times New Roman"/>
          <w:szCs w:val="24"/>
        </w:rPr>
        <w:t>,</w:t>
      </w:r>
      <w:r>
        <w:rPr>
          <w:rFonts w:eastAsia="Times New Roman"/>
          <w:szCs w:val="24"/>
        </w:rPr>
        <w:t xml:space="preserve"> τα οποία μεταφέρθηκαν στο νοσοκομείο της Μυτιλήνης, ανάμεσά τους δύο έγκυες γυναίκες και ένα παιδί.</w:t>
      </w:r>
    </w:p>
    <w:p w14:paraId="6A03DEF8" w14:textId="77777777" w:rsidR="001B1D00" w:rsidRDefault="00D353DD">
      <w:pPr>
        <w:spacing w:after="0" w:line="600" w:lineRule="auto"/>
        <w:ind w:firstLine="720"/>
        <w:jc w:val="both"/>
        <w:rPr>
          <w:rFonts w:eastAsia="Times New Roman"/>
          <w:szCs w:val="24"/>
        </w:rPr>
      </w:pPr>
      <w:r>
        <w:rPr>
          <w:rFonts w:eastAsia="Times New Roman"/>
          <w:szCs w:val="24"/>
        </w:rPr>
        <w:t>Η Χρυσή Αυγή, λοιπόν, λέει «όχι» στη λαθρομετανάσ</w:t>
      </w:r>
      <w:r>
        <w:rPr>
          <w:rFonts w:eastAsia="Times New Roman"/>
          <w:szCs w:val="24"/>
        </w:rPr>
        <w:t>τευση, η οποία προωθείται εις βάρος της πατρίδας μέσω του προσφυγικού μανδύα και προπαντός αντιτίθεται στα ρατσιστικά νομοθετήματα-τερατουργήματα, σύμφωνα με τα οποία παρέχονται αφειδώς αγαθά και προνόμια σε παράνομους εισελθόντες εισβολείς, δηλαδή -όπως ε</w:t>
      </w:r>
      <w:r>
        <w:rPr>
          <w:rFonts w:eastAsia="Times New Roman"/>
          <w:szCs w:val="24"/>
        </w:rPr>
        <w:t>ίπα και παραπάνω- σίτιση, στέγαση και ιατροφαρμακευτική περίθαλψη. Ο Μουζάλας, φυσικά, για να κάνω και έναν σχολιασμό είναι προφανώς άχρηστος, ανίκανος και επικίνδυνος.</w:t>
      </w:r>
    </w:p>
    <w:p w14:paraId="6A03DEF9" w14:textId="77777777" w:rsidR="001B1D00" w:rsidRDefault="00D353DD">
      <w:pPr>
        <w:spacing w:after="0" w:line="600" w:lineRule="auto"/>
        <w:ind w:firstLine="720"/>
        <w:jc w:val="both"/>
        <w:rPr>
          <w:rFonts w:eastAsia="Times New Roman"/>
          <w:szCs w:val="24"/>
        </w:rPr>
      </w:pPr>
      <w:r>
        <w:rPr>
          <w:rFonts w:eastAsia="Times New Roman"/>
          <w:szCs w:val="24"/>
        </w:rPr>
        <w:t>Όσον αφορά την τροπολογία 1385 ψηφίζουμε «όχι». Εδώ πρόκειται για τον ορισμό του εμπαιγ</w:t>
      </w:r>
      <w:r>
        <w:rPr>
          <w:rFonts w:eastAsia="Times New Roman"/>
          <w:szCs w:val="24"/>
        </w:rPr>
        <w:t xml:space="preserve">μού και του πολιτικού θράσους. </w:t>
      </w:r>
      <w:r>
        <w:rPr>
          <w:rFonts w:eastAsia="Times New Roman"/>
          <w:szCs w:val="24"/>
        </w:rPr>
        <w:lastRenderedPageBreak/>
        <w:t>Δηλώνουμε «όχι» για λόγους τιμής και αξιοπρέπειας, διότι η στήριξη και το εφάπαξ ειδικό βοήθημα καταναλωτών που δεν μπορούν να ανταποκριθούν στις ληξιπρόθεσμες οφειλές τους είναι περίπου 66 ευρώ. Αυτό προκύπτει από τη διαίρεσ</w:t>
      </w:r>
      <w:r>
        <w:rPr>
          <w:rFonts w:eastAsia="Times New Roman"/>
          <w:szCs w:val="24"/>
        </w:rPr>
        <w:t xml:space="preserve">η του διατιθέμενου ποσού με τις εκατόν πενήντα χιλιάδες οικογένειες που τους έχει διακοπεί η παροχή ηλεκτρικού ρεύματος. Αυτό το ευτελές ποσό, που προκύπτει, αποκάλεσε «στήριξη» η </w:t>
      </w:r>
      <w:r>
        <w:rPr>
          <w:rFonts w:eastAsia="Times New Roman"/>
          <w:szCs w:val="24"/>
        </w:rPr>
        <w:t>ε</w:t>
      </w:r>
      <w:r>
        <w:rPr>
          <w:rFonts w:eastAsia="Times New Roman"/>
          <w:szCs w:val="24"/>
        </w:rPr>
        <w:t>ισηγήτρια του ΣΥΡΙΖΑ το πρωί, ανεβάζοντας τεχνηέντως τους τόνους σε μια απο</w:t>
      </w:r>
      <w:r>
        <w:rPr>
          <w:rFonts w:eastAsia="Times New Roman"/>
          <w:szCs w:val="24"/>
        </w:rPr>
        <w:t xml:space="preserve">τυχημένη προσπάθεια να κερδίσει εντυπώσεις. </w:t>
      </w:r>
    </w:p>
    <w:p w14:paraId="6A03DEFA" w14:textId="77777777" w:rsidR="001B1D00" w:rsidRDefault="00D353DD">
      <w:pPr>
        <w:spacing w:after="0" w:line="600" w:lineRule="auto"/>
        <w:ind w:firstLine="720"/>
        <w:jc w:val="both"/>
        <w:rPr>
          <w:rFonts w:eastAsia="Times New Roman"/>
          <w:szCs w:val="24"/>
        </w:rPr>
      </w:pPr>
      <w:r>
        <w:rPr>
          <w:rFonts w:eastAsia="Times New Roman"/>
          <w:szCs w:val="24"/>
        </w:rPr>
        <w:t>Αυτό είναι το πολιτικό θράσος που χαρακτηρίζει την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η οποία συνεχίζει να εξαπατά τον ελληνικό </w:t>
      </w:r>
      <w:r>
        <w:rPr>
          <w:rFonts w:eastAsia="Times New Roman"/>
          <w:szCs w:val="24"/>
        </w:rPr>
        <w:lastRenderedPageBreak/>
        <w:t xml:space="preserve">λαό: Πετούν επικοινωνιακά πυροτεχνήματα, ενώ στην ουσία αφαιμάζουν την ελληνική κοινωνία και </w:t>
      </w:r>
      <w:r>
        <w:rPr>
          <w:rFonts w:eastAsia="Times New Roman"/>
          <w:szCs w:val="24"/>
        </w:rPr>
        <w:t xml:space="preserve">απομυζούν τις ελληνικές οικογένειας και τα ελληνικά νοικοκυριά. </w:t>
      </w:r>
    </w:p>
    <w:p w14:paraId="6A03DEFB" w14:textId="77777777" w:rsidR="001B1D00" w:rsidRDefault="00D353DD">
      <w:pPr>
        <w:spacing w:after="0" w:line="600" w:lineRule="auto"/>
        <w:ind w:firstLine="720"/>
        <w:jc w:val="both"/>
        <w:rPr>
          <w:rFonts w:eastAsia="Times New Roman" w:cs="Times New Roman"/>
          <w:szCs w:val="24"/>
        </w:rPr>
      </w:pPr>
      <w:r>
        <w:rPr>
          <w:rFonts w:eastAsia="Times New Roman"/>
          <w:szCs w:val="24"/>
        </w:rPr>
        <w:t>Επίσης, καταψηφίζουμε την τροπολογία 1395. Εδώ μετατίθεται εκ νέου για την 1-1-2019 από 1-1-2018 που ισχύει μέχρι σήμερα, η ημερομηνία έναρξης λειτουργίας της Εθνικής Σχολής Δημόσιας Υγείας μ</w:t>
      </w:r>
      <w:r>
        <w:rPr>
          <w:rFonts w:eastAsia="Times New Roman"/>
          <w:szCs w:val="24"/>
        </w:rPr>
        <w:t xml:space="preserve">ε πλήρη διοικητική και οικονομική αυτοτέλεια. </w:t>
      </w:r>
    </w:p>
    <w:p w14:paraId="6A03DEF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Μέχρι την ανωτέρω ημερομηνία οι δαπάνες μισθοδοσίας του προσωπικού, καθώς και οι κάθε φύσης δαπάνες, εξακολουθούν να βαρύνουν τον προϋπολογισμό του Υπουργείου Υγείας και να εκκαθαρίζονται από τις αρμόδιες υπηρ</w:t>
      </w:r>
      <w:r>
        <w:rPr>
          <w:rFonts w:eastAsia="Times New Roman" w:cs="Times New Roman"/>
          <w:szCs w:val="24"/>
        </w:rPr>
        <w:t>εσίες του.</w:t>
      </w:r>
    </w:p>
    <w:p w14:paraId="6A03DEF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Επίσης, παρατείνεται ως 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2018 ο προσωρινός διορισμός των μελών του Διοικητικού Συμβουλίου της Εθνικής Κεντρικής Αρχής Προμηθειών Υγείας. </w:t>
      </w:r>
    </w:p>
    <w:p w14:paraId="6A03DEF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Ακόμη, παρατείνεται η υποχρέωση παραίτησης των υπηρετούντων σε θέσεις ειδικευμένων γιατρών ΕΣΥ που</w:t>
      </w:r>
      <w:r>
        <w:rPr>
          <w:rFonts w:eastAsia="Times New Roman" w:cs="Times New Roman"/>
          <w:szCs w:val="24"/>
        </w:rPr>
        <w:t xml:space="preserve"> επιθυμούν να θέσουν υποψηφιότητα σε άλλες θέσεις ειδικευόμενων γιατρών του ΕΣΥ, που προκηρύσσονται μέχρι την ως άνω ημερομηνία, εκ νέου ως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2018 από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2017 που ισχύει σήμερα. </w:t>
      </w:r>
    </w:p>
    <w:p w14:paraId="6A03DEF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προβλεπόμενη στην παράγραφο 7 του άρθρου 90 του ν.4368/2016 εξαίρεσ</w:t>
      </w:r>
      <w:r>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από τη διαδικασία εκκαθάρισης για τα νοσοκομεία του ΕΣΥ τα στρατιωτικά νοσοκομεία, τα νοσοκομεία ειδικού καθεστώτος, τα λοιπά </w:t>
      </w:r>
      <w:r>
        <w:rPr>
          <w:rFonts w:eastAsia="Times New Roman" w:cs="Times New Roman"/>
          <w:szCs w:val="24"/>
        </w:rPr>
        <w:t>νομικά πρόσωπα δημοσίου δικαίου</w:t>
      </w:r>
      <w:r>
        <w:rPr>
          <w:rFonts w:eastAsia="Times New Roman" w:cs="Times New Roman"/>
          <w:szCs w:val="24"/>
        </w:rPr>
        <w:t xml:space="preserve">, τις λοιπές δημόσιες δομές παροχής υπηρεσιών υγείας και τα ιδιωτικά </w:t>
      </w:r>
      <w:r>
        <w:rPr>
          <w:rFonts w:eastAsia="Times New Roman" w:cs="Times New Roman"/>
          <w:szCs w:val="24"/>
        </w:rPr>
        <w:lastRenderedPageBreak/>
        <w:t>φαρμακεία. Επίσης, παρατείνετα</w:t>
      </w:r>
      <w:r>
        <w:rPr>
          <w:rFonts w:eastAsia="Times New Roman" w:cs="Times New Roman"/>
          <w:szCs w:val="24"/>
        </w:rPr>
        <w:t>ι, εκ νέου, ως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2018 -από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2017 που ισχύει σήμερα- η μεταβατική περίοδος για την τροποποίηση του λογαριασμού του Εθνικού Κέντρου Άμεσης Βοήθειας. Εδώ να δώσουμε και πολλά συγχαρητήρια σε όσους υπηρετούν στο ΕΚΑΒ. Πραγματικά κάνουν ένα τεράστιο </w:t>
      </w:r>
      <w:r>
        <w:rPr>
          <w:rFonts w:eastAsia="Times New Roman" w:cs="Times New Roman"/>
          <w:szCs w:val="24"/>
        </w:rPr>
        <w:t>έργο και οφείλω να το πω και από το Βήμα της Βουλής.</w:t>
      </w:r>
    </w:p>
    <w:p w14:paraId="6A03DF0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Με το δεύτερο προτεινόμενο άρθρο επαναπροσδιορίζεται η διαδικασία απόσπασης για χρονικό διάστημα τριών ετών και τα κριτήρια ανανέωσης αυτής για μια ή περισσότερες φορές των </w:t>
      </w:r>
      <w:r>
        <w:rPr>
          <w:rFonts w:eastAsia="Times New Roman" w:cs="Times New Roman"/>
          <w:szCs w:val="24"/>
        </w:rPr>
        <w:t>επιθεωρητών</w:t>
      </w:r>
      <w:r>
        <w:rPr>
          <w:rFonts w:eastAsia="Times New Roman" w:cs="Times New Roman"/>
          <w:szCs w:val="24"/>
        </w:rPr>
        <w:t xml:space="preserve"> και </w:t>
      </w:r>
      <w:r>
        <w:rPr>
          <w:rFonts w:eastAsia="Times New Roman" w:cs="Times New Roman"/>
          <w:szCs w:val="24"/>
        </w:rPr>
        <w:t>βοηθών επιθεωρ</w:t>
      </w:r>
      <w:r>
        <w:rPr>
          <w:rFonts w:eastAsia="Times New Roman" w:cs="Times New Roman"/>
          <w:szCs w:val="24"/>
        </w:rPr>
        <w:t>ητών</w:t>
      </w:r>
      <w:r>
        <w:rPr>
          <w:rFonts w:eastAsia="Times New Roman" w:cs="Times New Roman"/>
          <w:szCs w:val="24"/>
        </w:rPr>
        <w:t xml:space="preserve"> του Σώματος Επιθεωρητών Υπηρεσιών Υγείας και Πρόνοιας. Δεν θα ψηφίσουμε αυτές τις διατάξεις και τις επιδιώξεις Πολάκη και Ξανθού, που έχουν κατακερματί</w:t>
      </w:r>
      <w:r>
        <w:rPr>
          <w:rFonts w:eastAsia="Times New Roman" w:cs="Times New Roman"/>
          <w:szCs w:val="24"/>
        </w:rPr>
        <w:lastRenderedPageBreak/>
        <w:t xml:space="preserve">σει τον τομέα της </w:t>
      </w:r>
      <w:r>
        <w:rPr>
          <w:rFonts w:eastAsia="Times New Roman" w:cs="Times New Roman"/>
          <w:szCs w:val="24"/>
        </w:rPr>
        <w:t>υ</w:t>
      </w:r>
      <w:r>
        <w:rPr>
          <w:rFonts w:eastAsia="Times New Roman" w:cs="Times New Roman"/>
          <w:szCs w:val="24"/>
        </w:rPr>
        <w:t>γείας και έχουν παραδώσει τις παροχές της ιατροφαρμακευτικής περίθαλψης στους κάθ</w:t>
      </w:r>
      <w:r>
        <w:rPr>
          <w:rFonts w:eastAsia="Times New Roman" w:cs="Times New Roman"/>
          <w:szCs w:val="24"/>
        </w:rPr>
        <w:t xml:space="preserve">ε είδους αλλογενείς επενδυτές, αδιαφορούν για τον σημαντικότατο φορέα της </w:t>
      </w:r>
      <w:r>
        <w:rPr>
          <w:rFonts w:eastAsia="Times New Roman" w:cs="Times New Roman"/>
          <w:szCs w:val="24"/>
        </w:rPr>
        <w:t>υ</w:t>
      </w:r>
      <w:r>
        <w:rPr>
          <w:rFonts w:eastAsia="Times New Roman" w:cs="Times New Roman"/>
          <w:szCs w:val="24"/>
        </w:rPr>
        <w:t xml:space="preserve">γείας και πασχίζουν μόνο για την εκπλήρωση των αντεθνικών τους εμμονών. </w:t>
      </w:r>
    </w:p>
    <w:p w14:paraId="6A03DF0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Φυσικά, να καταγγείλουμε για άλλη μια φορά τους δ</w:t>
      </w:r>
      <w:r>
        <w:rPr>
          <w:rFonts w:eastAsia="Times New Roman" w:cs="Times New Roman"/>
          <w:szCs w:val="24"/>
        </w:rPr>
        <w:t>ύ</w:t>
      </w:r>
      <w:r>
        <w:rPr>
          <w:rFonts w:eastAsia="Times New Roman" w:cs="Times New Roman"/>
          <w:szCs w:val="24"/>
        </w:rPr>
        <w:t>ο Υπουργούς</w:t>
      </w:r>
      <w:r>
        <w:rPr>
          <w:rFonts w:eastAsia="Times New Roman" w:cs="Times New Roman"/>
          <w:szCs w:val="24"/>
        </w:rPr>
        <w:t>,</w:t>
      </w:r>
      <w:r>
        <w:rPr>
          <w:rFonts w:eastAsia="Times New Roman" w:cs="Times New Roman"/>
          <w:szCs w:val="24"/>
        </w:rPr>
        <w:t xml:space="preserve"> που δεν απαντούν στον κοινοβουλευτικό έλεγχο </w:t>
      </w:r>
      <w:r>
        <w:rPr>
          <w:rFonts w:eastAsia="Times New Roman" w:cs="Times New Roman"/>
          <w:szCs w:val="24"/>
        </w:rPr>
        <w:t xml:space="preserve">της Χρυσής Αυγής. </w:t>
      </w:r>
    </w:p>
    <w:p w14:paraId="6A03DF0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Υπερψηφίζουμε την τροπολογία 1396</w:t>
      </w:r>
      <w:r>
        <w:rPr>
          <w:rFonts w:eastAsia="Times New Roman" w:cs="Times New Roman"/>
          <w:szCs w:val="24"/>
        </w:rPr>
        <w:t>:</w:t>
      </w:r>
      <w:r>
        <w:rPr>
          <w:rFonts w:eastAsia="Times New Roman" w:cs="Times New Roman"/>
          <w:szCs w:val="24"/>
        </w:rPr>
        <w:t xml:space="preserve"> «Ρυθμίσεις θεμάτων προσωπικού Πυροσβεστικού Σώματος». Επανακαθορίζεται το προσωπικό του Πυροσβεστικού Σώματος ως «προσωπικό ειδικό καθηκόντων», στο οποίο παρέχεται η δυνατότητα παραμονής στην ενεργό υπη</w:t>
      </w:r>
      <w:r>
        <w:rPr>
          <w:rFonts w:eastAsia="Times New Roman" w:cs="Times New Roman"/>
          <w:szCs w:val="24"/>
        </w:rPr>
        <w:t>ρεσία ως δ</w:t>
      </w:r>
      <w:r>
        <w:rPr>
          <w:rFonts w:eastAsia="Times New Roman" w:cs="Times New Roman"/>
          <w:szCs w:val="24"/>
        </w:rPr>
        <w:t>ύ</w:t>
      </w:r>
      <w:r>
        <w:rPr>
          <w:rFonts w:eastAsia="Times New Roman" w:cs="Times New Roman"/>
          <w:szCs w:val="24"/>
        </w:rPr>
        <w:t xml:space="preserve">ο επιπλέον έτη, εφόσον έχει συμπληρώσει </w:t>
      </w:r>
      <w:r>
        <w:rPr>
          <w:rFonts w:eastAsia="Times New Roman" w:cs="Times New Roman"/>
          <w:szCs w:val="24"/>
        </w:rPr>
        <w:lastRenderedPageBreak/>
        <w:t>το όριο ηλικίας των πενήντα πέντε ετών. Παρέχεται, επίσης, η δυνατότητα στους πυρονόμους και αρχιπυροσβέστες του Πυροσβεστικού Σώματος, που καταλαμβάνονται από το προαναφερόμενο όριο ηλικίας, να παραμείνου</w:t>
      </w:r>
      <w:r>
        <w:rPr>
          <w:rFonts w:eastAsia="Times New Roman" w:cs="Times New Roman"/>
          <w:szCs w:val="24"/>
        </w:rPr>
        <w:t>ν στην ενεργό υπηρεσία για ένα έτος, μέχρι τη</w:t>
      </w:r>
      <w:r>
        <w:rPr>
          <w:rFonts w:eastAsia="Times New Roman" w:cs="Times New Roman"/>
          <w:szCs w:val="24"/>
        </w:rPr>
        <w:t xml:space="preserve"> </w:t>
      </w:r>
      <w:r>
        <w:rPr>
          <w:rFonts w:eastAsia="Times New Roman" w:cs="Times New Roman"/>
          <w:szCs w:val="24"/>
        </w:rPr>
        <w:t>συμπλήρωση του εξηκοστού έτους της ηλικίας τους. Οι ανωτέρω κατά την αποστρατεία τους ή την απόλυση, οποτεδήποτε κρίνεται, σύμφωνα με τις διατάξεις της κείμενης σχετικής νομοθεσίας, εκπληρώνουν υπηρεσιακές ανάγ</w:t>
      </w:r>
      <w:r>
        <w:rPr>
          <w:rFonts w:eastAsia="Times New Roman" w:cs="Times New Roman"/>
          <w:szCs w:val="24"/>
        </w:rPr>
        <w:t xml:space="preserve">κες. </w:t>
      </w:r>
    </w:p>
    <w:p w14:paraId="6A03DF0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Πολλά συγχαρητήρια να δώσω και στο προσωπικό της Πυροσβεστικής Υπηρεσίας και να ευχηθώ χρόνια πολλά και για την εορτή που ήταν πριν από μερικές μέρες.</w:t>
      </w:r>
    </w:p>
    <w:p w14:paraId="6A03DF0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Θα καταψηφίσουμε την τροπολογία 1397. </w:t>
      </w:r>
    </w:p>
    <w:p w14:paraId="6A03DF0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Δηλώνουμε «</w:t>
      </w:r>
      <w:r>
        <w:rPr>
          <w:rFonts w:eastAsia="Times New Roman" w:cs="Times New Roman"/>
          <w:szCs w:val="24"/>
        </w:rPr>
        <w:t>π</w:t>
      </w:r>
      <w:r>
        <w:rPr>
          <w:rFonts w:eastAsia="Times New Roman" w:cs="Times New Roman"/>
          <w:szCs w:val="24"/>
        </w:rPr>
        <w:t>αρών» στην τροπολογία με γενικό αριθμό 1409. Εδώ</w:t>
      </w:r>
      <w:r>
        <w:rPr>
          <w:rFonts w:eastAsia="Times New Roman" w:cs="Times New Roman"/>
          <w:szCs w:val="24"/>
        </w:rPr>
        <w:t xml:space="preserve"> αναπροσαρμόζονται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 οι μοναδικές χρεώσεις για τον υπολογισμό του ανταλλάγματος υπηρεσιών κοινής ωφέλειας που είχαν καθιερωθεί το 2012. Πράγματι, τσιμπημένοι έρχονται οι εκκαθαριστικοί λογαριασμοί της ΔΕΗ το τελευταίο τετράμηνο. Αιτία φυσικά είν</w:t>
      </w:r>
      <w:r>
        <w:rPr>
          <w:rFonts w:eastAsia="Times New Roman" w:cs="Times New Roman"/>
          <w:szCs w:val="24"/>
        </w:rPr>
        <w:t>αι η αυξημένη χρέωση στις υπηρεσίας κοινωνικής ωφέλειας. Όσοι έκαιγαν παραπάνω ρεύμα για να ζεσταθούν τον χειμώνα, πληρώνουν και αυξημένες τις ρυθμιζόμενες χρεώσεις. Δημιουργήθηκαν συνθήκες ανορθολογικής επιβάρυνσης και στρεβλώσεις. Όσο και να είναι θεμιτή</w:t>
      </w:r>
      <w:r>
        <w:rPr>
          <w:rFonts w:eastAsia="Times New Roman" w:cs="Times New Roman"/>
          <w:szCs w:val="24"/>
        </w:rPr>
        <w:t xml:space="preserve"> και να ελαφρύνει τους καταναλωτές, εμφανώς αποτελεί άλλο ένα επικοινωνιακό πυροτέχνημα, δεδομένου ότι επίκειται το ξεπούλημα της ΔΕΗ, άρα και η δημιουργία ενός διαφορετικού καθεστώτος. </w:t>
      </w:r>
    </w:p>
    <w:p w14:paraId="6A03DF0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Με τα χθεσινά ψέματα του Πρωθυπουργού, ειδικά όσον αφορά στο θέμα της</w:t>
      </w:r>
      <w:r>
        <w:rPr>
          <w:rFonts w:eastAsia="Times New Roman" w:cs="Times New Roman"/>
          <w:szCs w:val="24"/>
        </w:rPr>
        <w:t xml:space="preserve"> ανεργίας, αλλά και με το σημερινό νομοσχέδιο, φαίνεται ότι είστε ανίκανοι και να κυβερνήσετε και να νομοθετήσετε. </w:t>
      </w:r>
    </w:p>
    <w:p w14:paraId="6A03DF0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Να πω, τέλος, ότι εθνικιστικός άνεμος ευτυχώς πνέει και στην Ευρώπη και στην Αυστρία και σύντομα και στην πατρίδα μας.</w:t>
      </w:r>
    </w:p>
    <w:p w14:paraId="6A03DF0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w:t>
      </w:r>
      <w:r>
        <w:rPr>
          <w:rFonts w:eastAsia="Times New Roman" w:cs="Times New Roman"/>
          <w:b/>
          <w:szCs w:val="24"/>
        </w:rPr>
        <w:t xml:space="preserve"> Καμμένος): </w:t>
      </w:r>
      <w:r>
        <w:rPr>
          <w:rFonts w:eastAsia="Times New Roman" w:cs="Times New Roman"/>
          <w:szCs w:val="24"/>
        </w:rPr>
        <w:t>Ευχαριστούμε πολύ.</w:t>
      </w:r>
    </w:p>
    <w:p w14:paraId="6A03DF0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Ποταμιού κ. Δανέλλης.</w:t>
      </w:r>
    </w:p>
    <w:p w14:paraId="6A03DF0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Θα ακολουθήσουν η κ</w:t>
      </w:r>
      <w:r>
        <w:rPr>
          <w:rFonts w:eastAsia="Times New Roman" w:cs="Times New Roman"/>
          <w:szCs w:val="24"/>
        </w:rPr>
        <w:t>.</w:t>
      </w:r>
      <w:r>
        <w:rPr>
          <w:rFonts w:eastAsia="Times New Roman" w:cs="Times New Roman"/>
          <w:szCs w:val="24"/>
        </w:rPr>
        <w:t xml:space="preserve"> Τζάκρη, η κ</w:t>
      </w:r>
      <w:r>
        <w:rPr>
          <w:rFonts w:eastAsia="Times New Roman" w:cs="Times New Roman"/>
          <w:szCs w:val="24"/>
        </w:rPr>
        <w:t>.</w:t>
      </w:r>
      <w:r>
        <w:rPr>
          <w:rFonts w:eastAsia="Times New Roman" w:cs="Times New Roman"/>
          <w:szCs w:val="24"/>
        </w:rPr>
        <w:t xml:space="preserve"> Αντωνίου και ο κ. Παναγιώταρος. </w:t>
      </w:r>
    </w:p>
    <w:p w14:paraId="6A03DF0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Ευχαριστώ, κύριε Πρόεδρε.</w:t>
      </w:r>
    </w:p>
    <w:p w14:paraId="6A03DF0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πρόσφατη έρευ</w:t>
      </w:r>
      <w:r>
        <w:rPr>
          <w:rFonts w:eastAsia="Times New Roman" w:cs="Times New Roman"/>
          <w:szCs w:val="24"/>
        </w:rPr>
        <w:t xml:space="preserve">να της </w:t>
      </w:r>
      <w:r>
        <w:rPr>
          <w:rFonts w:eastAsia="Times New Roman" w:cs="Times New Roman"/>
          <w:szCs w:val="24"/>
        </w:rPr>
        <w:t>«</w:t>
      </w:r>
      <w:r>
        <w:rPr>
          <w:rFonts w:eastAsia="Times New Roman" w:cs="Times New Roman"/>
          <w:szCs w:val="24"/>
          <w:lang w:val="en-US"/>
        </w:rPr>
        <w:t>MRB</w:t>
      </w:r>
      <w:r>
        <w:rPr>
          <w:rFonts w:eastAsia="Times New Roman" w:cs="Times New Roman"/>
          <w:szCs w:val="24"/>
        </w:rPr>
        <w:t>»</w:t>
      </w:r>
      <w:r>
        <w:rPr>
          <w:rFonts w:eastAsia="Times New Roman" w:cs="Times New Roman"/>
          <w:szCs w:val="24"/>
        </w:rPr>
        <w:t xml:space="preserve">, που αφορά τις εξαμηνιαίες τάσεις, καταγράφει την απαισιοδοξία </w:t>
      </w:r>
      <w:r>
        <w:rPr>
          <w:rFonts w:eastAsia="Times New Roman" w:cs="Times New Roman"/>
          <w:szCs w:val="24"/>
        </w:rPr>
        <w:lastRenderedPageBreak/>
        <w:t xml:space="preserve">των πολιτών για το μέλλον, όπως επίσης και την τάση φυγής των νέων. Διάχυτα αισθήματα φόβου και ανασφάλειας κυριαρχούν στις εκτιμήσεις των πολιτών. </w:t>
      </w:r>
    </w:p>
    <w:p w14:paraId="6A03DF0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Η συντριπτική πλειοψηφία, σε </w:t>
      </w:r>
      <w:r>
        <w:rPr>
          <w:rFonts w:eastAsia="Times New Roman" w:cs="Times New Roman"/>
          <w:szCs w:val="24"/>
        </w:rPr>
        <w:t>ποσοστό 87,2%, πιστεύει ότι τα πράγματα θα πάνε στη χώρα αρκετά ή πολύ άσχημα. Τα τρία βασικότερα προβλήματα θεωρούνται η ανεργία, 65,3%, οι φορολογικές επιβαρύνσεις, 47,3%, και το σύστημα υγείας και περίθαλψης, 35,2%. Έξι στους δέκα πολίτες, 61,2%, δεν πε</w:t>
      </w:r>
      <w:r>
        <w:rPr>
          <w:rFonts w:eastAsia="Times New Roman" w:cs="Times New Roman"/>
          <w:szCs w:val="24"/>
        </w:rPr>
        <w:t>ίθονται από τις κυβερνητικές δεσμεύσεις και θεωρούν σε ποσοστό 38,1% αρκετά πιθανόν να ληφθούν νέα οικονομικά μέτρα.</w:t>
      </w:r>
    </w:p>
    <w:p w14:paraId="6A03DF0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Κοινώς οι πολίτες δεν πείθονται ούτε από το αφήγημα του τέλους των μνημονίων, ούτε από παλιές ή νεότερες διακηρύξεις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stories</w:t>
      </w:r>
      <w:r>
        <w:rPr>
          <w:rFonts w:eastAsia="Times New Roman" w:cs="Times New Roman"/>
          <w:szCs w:val="24"/>
        </w:rPr>
        <w:t>», όπω</w:t>
      </w:r>
      <w:r>
        <w:rPr>
          <w:rFonts w:eastAsia="Times New Roman" w:cs="Times New Roman"/>
          <w:szCs w:val="24"/>
        </w:rPr>
        <w:t xml:space="preserve">ς φυσικά ούτε και από τις μεγαλοστομίες και </w:t>
      </w:r>
      <w:r>
        <w:rPr>
          <w:rFonts w:eastAsia="Times New Roman" w:cs="Times New Roman"/>
          <w:szCs w:val="24"/>
        </w:rPr>
        <w:lastRenderedPageBreak/>
        <w:t>της παλαιάς κοπής υποσχέσεις προς οποιονδήποτε των κομματικών συνεδρίων. Αν κάτι μας έχει δείξει σταθερά η οκταετής κρίση, αυτό είναι η μόνιμη αντίθεση στις εκτιμήσεις μεταξύ κομματικών κονκλαβίων και πολιτών και</w:t>
      </w:r>
      <w:r>
        <w:rPr>
          <w:rFonts w:eastAsia="Times New Roman" w:cs="Times New Roman"/>
          <w:szCs w:val="24"/>
        </w:rPr>
        <w:t xml:space="preserve"> η διεύρυνση της έλλειψης εμπιστοσύνης μεταξύ πολιτών και πολιτικού συστήματος.</w:t>
      </w:r>
    </w:p>
    <w:p w14:paraId="6A03DF0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Δεν είναι τυχαίο έτσι -σύμφωνα με την ίδια έρευνα- ότι ακόμα περισσότεροι νέοι επιλέγουν τον δρόμο της φυγής. Νέοι άνθρωποι, που είναι και στις πιο παραγωγικές ηλικίες, δεν βλέ</w:t>
      </w:r>
      <w:r>
        <w:rPr>
          <w:rFonts w:eastAsia="Times New Roman" w:cs="Times New Roman"/>
          <w:szCs w:val="24"/>
        </w:rPr>
        <w:t xml:space="preserve">πουν προοπτική στη χώρα και αν τους δινόταν η ευκαιρία να φύγουν από την Ελλάδα, θα έφευγαν σε ποσοστό 34,3%. </w:t>
      </w:r>
    </w:p>
    <w:p w14:paraId="6A03DF1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Βεβαίως, κύριοι Υπουργοί, οι θέσεις υψηλών απαιτήσεων και εξειδίκευσης, που θα δημιουργηθούν ως απόρροια του σημερινού </w:t>
      </w:r>
      <w:r>
        <w:rPr>
          <w:rFonts w:eastAsia="Times New Roman" w:cs="Times New Roman"/>
          <w:szCs w:val="24"/>
        </w:rPr>
        <w:lastRenderedPageBreak/>
        <w:t xml:space="preserve">νομοθετήματος είναι ούτως </w:t>
      </w:r>
      <w:r>
        <w:rPr>
          <w:rFonts w:eastAsia="Times New Roman" w:cs="Times New Roman"/>
          <w:szCs w:val="24"/>
        </w:rPr>
        <w:t>ή άλλως ένα θετικό μήνυμα. Ανοίγει κάποιες προοπτικές -λίγες αλλά ποιότητας- για κάποιους νέους που θα είναι τυχεροί. Όμως, είναι λογικό να υπάρχει αυτός ο φόβος, αυτή η αβεβαιότητα, αυτή η ανασφάλεια των νέων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αυτή η τάση φυγής, γιατί πώς να </w:t>
      </w:r>
      <w:r>
        <w:rPr>
          <w:rFonts w:eastAsia="Times New Roman" w:cs="Times New Roman"/>
          <w:szCs w:val="24"/>
        </w:rPr>
        <w:t>χωρέσεις τα όνειρά σου, τα όνειρα μιας ζωής, σε φιλοδωρήματα των 300 ευρώ.</w:t>
      </w:r>
    </w:p>
    <w:p w14:paraId="6A03DF1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Οι νέοι θέλουν σταθερές θέσεις εργασίας, θέλουν αξιοπρεπείς μισθούς. Εμείς φωνάζουμε εδώ χρόνια -και νομίζω ότι δεν υπάρχει κανείς που να μη συμμερίζεται αυτή την αγωνία και αυτή τη</w:t>
      </w:r>
      <w:r>
        <w:rPr>
          <w:rFonts w:eastAsia="Times New Roman" w:cs="Times New Roman"/>
          <w:szCs w:val="24"/>
        </w:rPr>
        <w:t>ν αντίληψη- ότι το μεγαλύτερο πρόβλημα της χώρας είναι η νεανική ανεργία και η νεανική φτώχεια. Είμαστε στη χειρότερη θέση της Ευρω</w:t>
      </w:r>
      <w:r>
        <w:rPr>
          <w:rFonts w:eastAsia="Times New Roman" w:cs="Times New Roman"/>
          <w:szCs w:val="24"/>
        </w:rPr>
        <w:lastRenderedPageBreak/>
        <w:t xml:space="preserve">παϊκής Ένωσης. Ένας στους τέσσερις νέους είναι στα όρια της απόλυτης φτώχειας και εξαρτάται απόλυτα από τους γονείς ή από το </w:t>
      </w:r>
      <w:r>
        <w:rPr>
          <w:rFonts w:eastAsia="Times New Roman" w:cs="Times New Roman"/>
          <w:szCs w:val="24"/>
        </w:rPr>
        <w:t>οικογενειακό περιβάλλον.</w:t>
      </w:r>
    </w:p>
    <w:p w14:paraId="6A03DF1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Έχω από αυτό το Βήμα πολύ πρόσφατα ξαναπεί ότι η παραγωγή εθνικού πλούτου και στέρεων θέσεων εργασίας, θα καθιστούσε αχρείαστα τα όποια πυροτεχνήματα φιλανθρωπίας. Η επιδοματική πολιτική είναι διαχείριση της φτώχειας. Και στην παρο</w:t>
      </w:r>
      <w:r>
        <w:rPr>
          <w:rFonts w:eastAsia="Times New Roman" w:cs="Times New Roman"/>
          <w:szCs w:val="24"/>
        </w:rPr>
        <w:t>ύσα φάση της ελληνικής οικονομίας μπορεί μεν σε κάποιες περιπτώσεις να φαίνεται απαραίτητη, αλλά δεν δημιουργεί κα</w:t>
      </w:r>
      <w:r>
        <w:rPr>
          <w:rFonts w:eastAsia="Times New Roman" w:cs="Times New Roman"/>
          <w:szCs w:val="24"/>
        </w:rPr>
        <w:t>μ</w:t>
      </w:r>
      <w:r>
        <w:rPr>
          <w:rFonts w:eastAsia="Times New Roman" w:cs="Times New Roman"/>
          <w:szCs w:val="24"/>
        </w:rPr>
        <w:t>μία προοπτική. Νομίζω ότι όλοι αντιλαμβανόμαστε πως η επιθυμητή αναδιανομή πλούτου δεν μπορεί να γίνει με τέτοιες μεθοδολογίες, γιατί μόνον ο</w:t>
      </w:r>
      <w:r>
        <w:rPr>
          <w:rFonts w:eastAsia="Times New Roman" w:cs="Times New Roman"/>
          <w:szCs w:val="24"/>
        </w:rPr>
        <w:t xml:space="preserve"> σοβαρός σχεδιασμός μπορεί να χτίσει ένα σοβαρό κράτος αξιώσεων για όλους τους πολίτες. </w:t>
      </w:r>
    </w:p>
    <w:p w14:paraId="6A03DF1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Είναι ευρύτερα γνωστό ότι όσο πιο προηγμένη και πειθαρχημένη είναι μια οικονομία, τόσο πιο σοβαρό και αποτελεσματικό κοινωνικό κράτος μπορεί να προσφέρει και να υποστη</w:t>
      </w:r>
      <w:r>
        <w:rPr>
          <w:rFonts w:eastAsia="Times New Roman" w:cs="Times New Roman"/>
          <w:szCs w:val="24"/>
        </w:rPr>
        <w:t>ρίξει.</w:t>
      </w:r>
    </w:p>
    <w:p w14:paraId="6A03DF1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Αν θέλουμε κι εδώ να μιλήσουμε για τις προϋποθέσεις του εν λόγω, θα πρέπει να θέσουμε ως προτεραιότητα τη διατηρήσιμη ανάπτυξη που μόλις αχνοφαίνεται. Ας μη χάσουμε και αυτό το </w:t>
      </w:r>
      <w:r>
        <w:rPr>
          <w:rFonts w:eastAsia="Times New Roman" w:cs="Times New Roman"/>
          <w:szCs w:val="24"/>
          <w:lang w:val="en-US"/>
        </w:rPr>
        <w:t>momentum</w:t>
      </w:r>
      <w:r>
        <w:rPr>
          <w:rFonts w:eastAsia="Times New Roman" w:cs="Times New Roman"/>
          <w:szCs w:val="24"/>
        </w:rPr>
        <w:t xml:space="preserve"> που φαίνεται να ανοίγεται μπροστά μας.</w:t>
      </w:r>
    </w:p>
    <w:p w14:paraId="6A03DF1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 έχουμε ξαναπεί και δυ</w:t>
      </w:r>
      <w:r>
        <w:rPr>
          <w:rFonts w:eastAsia="Times New Roman" w:cs="Times New Roman"/>
          <w:szCs w:val="24"/>
        </w:rPr>
        <w:t xml:space="preserve">στυχώς το ξαναλέμε. Με τους </w:t>
      </w:r>
      <w:r>
        <w:rPr>
          <w:rFonts w:eastAsia="Times New Roman" w:cs="Times New Roman"/>
          <w:szCs w:val="24"/>
        </w:rPr>
        <w:t>«</w:t>
      </w:r>
      <w:r>
        <w:rPr>
          <w:rFonts w:eastAsia="Times New Roman" w:cs="Times New Roman"/>
          <w:szCs w:val="24"/>
        </w:rPr>
        <w:t>Ρουβίκωνες</w:t>
      </w:r>
      <w:r>
        <w:rPr>
          <w:rFonts w:eastAsia="Times New Roman" w:cs="Times New Roman"/>
          <w:szCs w:val="24"/>
        </w:rPr>
        <w:t>»</w:t>
      </w:r>
      <w:r>
        <w:rPr>
          <w:rFonts w:eastAsia="Times New Roman" w:cs="Times New Roman"/>
          <w:szCs w:val="24"/>
        </w:rPr>
        <w:t xml:space="preserve"> ισχύει απολύτως το «δώσε θάρρος στον χωριάτη»</w:t>
      </w:r>
      <w:r>
        <w:rPr>
          <w:rFonts w:eastAsia="Times New Roman" w:cs="Times New Roman"/>
          <w:szCs w:val="24"/>
        </w:rPr>
        <w:t>!</w:t>
      </w:r>
      <w:r>
        <w:rPr>
          <w:rFonts w:eastAsia="Times New Roman" w:cs="Times New Roman"/>
          <w:szCs w:val="24"/>
        </w:rPr>
        <w:t xml:space="preserve"> Έτσι ως γνήσιοι, όπως νομίζουν, </w:t>
      </w:r>
      <w:r>
        <w:rPr>
          <w:rFonts w:eastAsia="Times New Roman" w:cs="Times New Roman"/>
          <w:szCs w:val="24"/>
        </w:rPr>
        <w:t>«</w:t>
      </w:r>
      <w:r>
        <w:rPr>
          <w:rFonts w:eastAsia="Times New Roman" w:cs="Times New Roman"/>
          <w:szCs w:val="24"/>
        </w:rPr>
        <w:t>Ρομπέν του λαού</w:t>
      </w:r>
      <w:r>
        <w:rPr>
          <w:rFonts w:eastAsia="Times New Roman" w:cs="Times New Roman"/>
          <w:szCs w:val="24"/>
        </w:rPr>
        <w:t>»</w:t>
      </w:r>
      <w:r>
        <w:rPr>
          <w:rFonts w:eastAsia="Times New Roman" w:cs="Times New Roman"/>
          <w:szCs w:val="24"/>
        </w:rPr>
        <w:t>, άρχισαν τώρα τις επιδρομές και στα σο</w:t>
      </w:r>
      <w:r>
        <w:rPr>
          <w:rFonts w:eastAsia="Times New Roman" w:cs="Times New Roman"/>
          <w:szCs w:val="24"/>
        </w:rPr>
        <w:t>υ</w:t>
      </w:r>
      <w:r>
        <w:rPr>
          <w:rFonts w:eastAsia="Times New Roman" w:cs="Times New Roman"/>
          <w:szCs w:val="24"/>
        </w:rPr>
        <w:t>περμάρκετ. Όποιος νομίζει ότι οι άθλιες εργασιακές συνθήκες που επικρατούν στην</w:t>
      </w:r>
      <w:r>
        <w:rPr>
          <w:rFonts w:eastAsia="Times New Roman" w:cs="Times New Roman"/>
          <w:szCs w:val="24"/>
        </w:rPr>
        <w:t xml:space="preserve"> αγορά εργασίας -και στον </w:t>
      </w:r>
      <w:r>
        <w:rPr>
          <w:rFonts w:eastAsia="Times New Roman" w:cs="Times New Roman"/>
          <w:szCs w:val="24"/>
        </w:rPr>
        <w:lastRenderedPageBreak/>
        <w:t>συγκεκριμένο χώρο ειδικά- βελτιώνονται με τέτοιες πράξεις, προφανώς πλανάται. Υπάρχει η Επιθεώρηση Εργασίας που πρέπει να κάνει τη δουλειά της. Και</w:t>
      </w:r>
      <w:r>
        <w:rPr>
          <w:rFonts w:eastAsia="Times New Roman" w:cs="Times New Roman"/>
          <w:szCs w:val="24"/>
        </w:rPr>
        <w:t>,</w:t>
      </w:r>
      <w:r>
        <w:rPr>
          <w:rFonts w:eastAsia="Times New Roman" w:cs="Times New Roman"/>
          <w:szCs w:val="24"/>
        </w:rPr>
        <w:t xml:space="preserve"> βέβαια, οι αυτόκλητοι τιμωροί δεν έχουν θέση σε μία ευνομούμενη δημοκρατία, όπως </w:t>
      </w:r>
      <w:r>
        <w:rPr>
          <w:rFonts w:eastAsia="Times New Roman" w:cs="Times New Roman"/>
          <w:szCs w:val="24"/>
        </w:rPr>
        <w:t>βεβαίως θέση δεν έχουν και οι εικόνες εξαθλίωσης στα ΑΕΙ, που συνεχώς πληθαίνουν.</w:t>
      </w:r>
    </w:p>
    <w:p w14:paraId="6A03DF1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Μόλις πριν λίγες μέρες σημειώθηκε εισβολή στο Πανεπιστήμιο Μακεδονίας από ομάδα περίπου δέκα-δεκαπέντε κουκουλοφόρων. Πόσοι από αυτούς ανήκουν στην ενδοπανεπιστημιακή κοινότη</w:t>
      </w:r>
      <w:r>
        <w:rPr>
          <w:rFonts w:eastAsia="Times New Roman" w:cs="Times New Roman"/>
          <w:szCs w:val="24"/>
        </w:rPr>
        <w:t xml:space="preserve">τα και πόσοι όχι, κανείς δεν μπορεί να ξέρει. Έσπασαν με λοστούς και με καδρόνια ό,τι έβρισκαν μπροστά τους, ενώ επιτέθηκαν σε φοιτητές και καθηγητές που εκείνη την ώρα βρίσκονταν στο </w:t>
      </w:r>
      <w:r>
        <w:rPr>
          <w:rFonts w:eastAsia="Times New Roman" w:cs="Times New Roman"/>
          <w:szCs w:val="24"/>
        </w:rPr>
        <w:t>ί</w:t>
      </w:r>
      <w:r>
        <w:rPr>
          <w:rFonts w:eastAsia="Times New Roman" w:cs="Times New Roman"/>
          <w:szCs w:val="24"/>
        </w:rPr>
        <w:t>δρυμα. Από τη μανία τους δεν γλ</w:t>
      </w:r>
      <w:r>
        <w:rPr>
          <w:rFonts w:eastAsia="Times New Roman" w:cs="Times New Roman"/>
          <w:szCs w:val="24"/>
        </w:rPr>
        <w:t>ί</w:t>
      </w:r>
      <w:r>
        <w:rPr>
          <w:rFonts w:eastAsia="Times New Roman" w:cs="Times New Roman"/>
          <w:szCs w:val="24"/>
        </w:rPr>
        <w:t>τωσε καν το χριστουγεννιάτικο δέντρο.</w:t>
      </w:r>
    </w:p>
    <w:p w14:paraId="6A03DF1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δώ στην Αθήνα, στο ΕΚΠΑ, το βράδυ του Σαββάτου κρανιοφόροι εισέβαλαν στην εκδήλωση του Τμήματος Θεατρικών Σπουδών. Οι δράστες χτύπησαν φοιτητές, με αποτέλεσμα τέσσερις από αυτούς να πάνε και στο νοσοκομείο.</w:t>
      </w:r>
    </w:p>
    <w:p w14:paraId="6A03DF1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Τι άλλο πρέπει να συμβεί για να απομακρυνθούμε, ε</w:t>
      </w:r>
      <w:r>
        <w:rPr>
          <w:rFonts w:eastAsia="Times New Roman" w:cs="Times New Roman"/>
          <w:szCs w:val="24"/>
        </w:rPr>
        <w:t xml:space="preserve">πιτέλους, από τις αντιλήψεις που το 1970 ήταν αναγκαίες και βέβαια εξυπηρετούσαν κάποιους σκοπούς, που έπρεπε να στηριχθούν, αλλά σήμερα αποτελούν ιδεοληπτικά κακέκτυπα που φέρνουν το αντίθετο αποτέλεσμα; </w:t>
      </w:r>
    </w:p>
    <w:p w14:paraId="6A03DF19" w14:textId="77777777" w:rsidR="001B1D00" w:rsidRDefault="00D353DD">
      <w:pPr>
        <w:spacing w:after="0" w:line="600" w:lineRule="auto"/>
        <w:ind w:firstLine="720"/>
        <w:jc w:val="both"/>
        <w:rPr>
          <w:rFonts w:eastAsia="Times New Roman"/>
          <w:szCs w:val="24"/>
        </w:rPr>
      </w:pPr>
      <w:r>
        <w:rPr>
          <w:rFonts w:eastAsia="Times New Roman"/>
          <w:szCs w:val="24"/>
        </w:rPr>
        <w:t>Το πανεπιστημιακό άσυλο λειτουργεί ως κάλυψη ατιμω</w:t>
      </w:r>
      <w:r>
        <w:rPr>
          <w:rFonts w:eastAsia="Times New Roman"/>
          <w:szCs w:val="24"/>
        </w:rPr>
        <w:t xml:space="preserve">ρησίας στην ανομία και στην εγκληματικότητα. Εάν δεν το δούμε αυτό γρήγορα, νομίζω ότι θα αφήσουμε αυτά τα έκτροπα να πολλαπλασιάζονται, που βεβαίως δεν χαροποιούν κανέναν και δεν παρέχουν </w:t>
      </w:r>
      <w:r>
        <w:rPr>
          <w:rFonts w:eastAsia="Times New Roman"/>
          <w:szCs w:val="24"/>
        </w:rPr>
        <w:lastRenderedPageBreak/>
        <w:t>καμμία υπηρεσία στην προστασία του λόγου. Αυτό ήταν το νόημα του ασ</w:t>
      </w:r>
      <w:r>
        <w:rPr>
          <w:rFonts w:eastAsia="Times New Roman"/>
          <w:szCs w:val="24"/>
        </w:rPr>
        <w:t>ύλου όταν αυτό ήταν απαραίτητο να υπάρχει.</w:t>
      </w:r>
    </w:p>
    <w:p w14:paraId="6A03DF1A" w14:textId="77777777" w:rsidR="001B1D00" w:rsidRDefault="00D353DD">
      <w:pPr>
        <w:spacing w:after="0" w:line="600" w:lineRule="auto"/>
        <w:ind w:firstLine="720"/>
        <w:jc w:val="both"/>
        <w:rPr>
          <w:rFonts w:eastAsia="Times New Roman"/>
          <w:szCs w:val="24"/>
        </w:rPr>
      </w:pPr>
      <w:r>
        <w:rPr>
          <w:rFonts w:eastAsia="Times New Roman"/>
          <w:szCs w:val="24"/>
        </w:rPr>
        <w:t xml:space="preserve">Είναι αδιανόητο πια, με αυτά που συμβαίνουν και που κλιμακώνονται τόσο αρνητικά στα </w:t>
      </w:r>
      <w:r>
        <w:rPr>
          <w:rFonts w:eastAsia="Times New Roman"/>
          <w:szCs w:val="24"/>
        </w:rPr>
        <w:t>π</w:t>
      </w:r>
      <w:r>
        <w:rPr>
          <w:rFonts w:eastAsia="Times New Roman"/>
          <w:szCs w:val="24"/>
        </w:rPr>
        <w:t>ανεπιστήμια, να μην προχωρήσουμε άμεσα στην αλλαγή του νόμου για το πανεπιστημιακό άσυλο, εντοπίζοντας ακριβώς αυτό που πρέπει ν</w:t>
      </w:r>
      <w:r>
        <w:rPr>
          <w:rFonts w:eastAsia="Times New Roman"/>
          <w:szCs w:val="24"/>
        </w:rPr>
        <w:t>α εξυπηρετεί.</w:t>
      </w:r>
    </w:p>
    <w:p w14:paraId="6A03DF1B" w14:textId="77777777" w:rsidR="001B1D00" w:rsidRDefault="00D353DD">
      <w:pPr>
        <w:spacing w:after="0" w:line="600" w:lineRule="auto"/>
        <w:ind w:firstLine="720"/>
        <w:jc w:val="both"/>
        <w:rPr>
          <w:rFonts w:eastAsia="Times New Roman"/>
          <w:szCs w:val="24"/>
        </w:rPr>
      </w:pPr>
      <w:r>
        <w:rPr>
          <w:rFonts w:eastAsia="Times New Roman"/>
          <w:szCs w:val="24"/>
        </w:rPr>
        <w:t>Κυρίες και κύριοι συνάδελφοι, επί του νομοσχεδίου δεν θα κάνω κανένα σχόλιο. Εξάλλου, το υπερψηφίζω επί της αρχής.</w:t>
      </w:r>
    </w:p>
    <w:p w14:paraId="6A03DF1C" w14:textId="77777777" w:rsidR="001B1D00" w:rsidRDefault="00D353DD">
      <w:pPr>
        <w:spacing w:after="0" w:line="600" w:lineRule="auto"/>
        <w:ind w:firstLine="720"/>
        <w:jc w:val="both"/>
        <w:rPr>
          <w:rFonts w:eastAsia="Times New Roman"/>
          <w:szCs w:val="24"/>
        </w:rPr>
      </w:pPr>
      <w:r>
        <w:rPr>
          <w:rFonts w:eastAsia="Times New Roman"/>
          <w:szCs w:val="24"/>
        </w:rPr>
        <w:t>Θα κάνω μερικά σχόλια σε κάποιες από τις τροπολογίες. Οι δεκαεννιά αυτές τροπολογίες στο σύνολό τους σχεδόν αφορούν παρατάσεις που σε άλλες περιπτώσεις κρίνονται αναγκαίες και σε άλλες απλώς καταδεικνύουν την αποσπασματικότητα και το βραχύβιο της νομοθεσία</w:t>
      </w:r>
      <w:r>
        <w:rPr>
          <w:rFonts w:eastAsia="Times New Roman"/>
          <w:szCs w:val="24"/>
        </w:rPr>
        <w:t xml:space="preserve">ς, έτσι όπως την προωθούμε και την υποστηρίζουμε. </w:t>
      </w:r>
      <w:r>
        <w:rPr>
          <w:rFonts w:eastAsia="Times New Roman"/>
          <w:szCs w:val="24"/>
        </w:rPr>
        <w:lastRenderedPageBreak/>
        <w:t>Βεβαίως</w:t>
      </w:r>
      <w:r>
        <w:rPr>
          <w:rFonts w:eastAsia="Times New Roman"/>
          <w:szCs w:val="24"/>
        </w:rPr>
        <w:t>,</w:t>
      </w:r>
      <w:r>
        <w:rPr>
          <w:rFonts w:eastAsia="Times New Roman"/>
          <w:szCs w:val="24"/>
        </w:rPr>
        <w:t xml:space="preserve"> κάποιες δείχνουν και τις μόνιμα αργόσυρτες διαδικασίες της κρατικής μηχανής, τις ανεπάρκειες, καθώς και την ενδημική  γραφειοκρατία.</w:t>
      </w:r>
    </w:p>
    <w:p w14:paraId="6A03DF1D" w14:textId="77777777" w:rsidR="001B1D00" w:rsidRDefault="00D353DD">
      <w:pPr>
        <w:spacing w:after="0" w:line="600" w:lineRule="auto"/>
        <w:ind w:firstLine="720"/>
        <w:jc w:val="both"/>
        <w:rPr>
          <w:rFonts w:eastAsia="Times New Roman"/>
          <w:szCs w:val="24"/>
        </w:rPr>
      </w:pPr>
      <w:r>
        <w:rPr>
          <w:rFonts w:eastAsia="Times New Roman"/>
          <w:szCs w:val="24"/>
        </w:rPr>
        <w:t>Θα αναφερθώ στην τροπολογία για τη μετάθεση του χρόνου έναρξης ε</w:t>
      </w:r>
      <w:r>
        <w:rPr>
          <w:rFonts w:eastAsia="Times New Roman"/>
          <w:szCs w:val="24"/>
        </w:rPr>
        <w:t>φαρμογής του ηλεκτρονικού εισιτηρίου στα γήπεδα και της κάρτας φιλάθλου. Μεταθέτουμε ξανά και ξανά ένα τέτοιο μέτρο, ένα μέτρο που θα εξυγίαινε τον αθλητισμό και κυρίως το ποδόσφαιρο από το</w:t>
      </w:r>
      <w:r>
        <w:rPr>
          <w:rFonts w:eastAsia="Times New Roman"/>
          <w:szCs w:val="24"/>
        </w:rPr>
        <w:t>ν</w:t>
      </w:r>
      <w:r>
        <w:rPr>
          <w:rFonts w:eastAsia="Times New Roman"/>
          <w:szCs w:val="24"/>
        </w:rPr>
        <w:t xml:space="preserve"> χουλιγκανισμό. Ωστόσο, είναι μέτρα προτεραιότητας αυτά, όσες δυσκ</w:t>
      </w:r>
      <w:r>
        <w:rPr>
          <w:rFonts w:eastAsia="Times New Roman"/>
          <w:szCs w:val="24"/>
        </w:rPr>
        <w:t xml:space="preserve">ολίες τεχνικές και αν έχουν για την υποστήριξή τους. Και, βεβαίως, θα έπρεπε οι αρμόδιες υπηρεσίες να είχαν φροντιστεί εγκαίρως </w:t>
      </w:r>
      <w:r>
        <w:rPr>
          <w:rFonts w:eastAsia="Times New Roman"/>
          <w:szCs w:val="24"/>
        </w:rPr>
        <w:t xml:space="preserve">για </w:t>
      </w:r>
      <w:r>
        <w:rPr>
          <w:rFonts w:eastAsia="Times New Roman"/>
          <w:szCs w:val="24"/>
        </w:rPr>
        <w:t>να είναι έτοιμες στο</w:t>
      </w:r>
      <w:r>
        <w:rPr>
          <w:rFonts w:eastAsia="Times New Roman"/>
          <w:szCs w:val="24"/>
        </w:rPr>
        <w:t>ν</w:t>
      </w:r>
      <w:r>
        <w:rPr>
          <w:rFonts w:eastAsia="Times New Roman"/>
          <w:szCs w:val="24"/>
        </w:rPr>
        <w:t xml:space="preserve"> χρόνο που είχε οριστεί.</w:t>
      </w:r>
    </w:p>
    <w:p w14:paraId="6A03DF1E" w14:textId="77777777" w:rsidR="001B1D00" w:rsidRDefault="00D353DD">
      <w:pPr>
        <w:spacing w:after="0" w:line="600" w:lineRule="auto"/>
        <w:ind w:firstLine="720"/>
        <w:jc w:val="both"/>
        <w:rPr>
          <w:rFonts w:eastAsia="Times New Roman"/>
          <w:color w:val="000000" w:themeColor="text1"/>
          <w:szCs w:val="24"/>
        </w:rPr>
      </w:pPr>
      <w:r>
        <w:rPr>
          <w:rFonts w:eastAsia="Times New Roman"/>
          <w:szCs w:val="24"/>
        </w:rPr>
        <w:t>Για την τροπολογία του Υπουργείου Μεταναστευτικής Πολιτικής</w:t>
      </w:r>
      <w:r>
        <w:rPr>
          <w:rFonts w:eastAsia="Times New Roman"/>
          <w:szCs w:val="24"/>
        </w:rPr>
        <w:t>,</w:t>
      </w:r>
      <w:r>
        <w:rPr>
          <w:rFonts w:eastAsia="Times New Roman"/>
          <w:szCs w:val="24"/>
        </w:rPr>
        <w:t xml:space="preserve"> όπου παρατείνουμε</w:t>
      </w:r>
      <w:r>
        <w:rPr>
          <w:rFonts w:eastAsia="Times New Roman"/>
          <w:szCs w:val="24"/>
        </w:rPr>
        <w:t xml:space="preserve"> για έναν ακόμη χρόνο τη δυνατότητα κατά </w:t>
      </w:r>
      <w:r>
        <w:rPr>
          <w:rFonts w:eastAsia="Times New Roman"/>
          <w:szCs w:val="24"/>
        </w:rPr>
        <w:lastRenderedPageBreak/>
        <w:t>παρέκκλιση, πρώτον, σύναψης δημοσιών συμβάσεων από όλους τους εμπλεκόμενους φορείς, Υπουργεία, ΝΠΔΔ, ΟΤΑ, κ.λπ., για κάλυψη αναγκών των προσφύγων και μεταναστών και</w:t>
      </w:r>
      <w:r>
        <w:rPr>
          <w:rFonts w:eastAsia="Times New Roman"/>
          <w:szCs w:val="24"/>
        </w:rPr>
        <w:t>,</w:t>
      </w:r>
      <w:r>
        <w:rPr>
          <w:rFonts w:eastAsia="Times New Roman"/>
          <w:szCs w:val="24"/>
        </w:rPr>
        <w:t xml:space="preserve"> δεύτερον, την απόσπαση προσωπικού, τη διάθεση ή τ</w:t>
      </w:r>
      <w:r>
        <w:rPr>
          <w:rFonts w:eastAsia="Times New Roman"/>
          <w:szCs w:val="24"/>
        </w:rPr>
        <w:t xml:space="preserve">ην πρόσληψη προσωπικού με συμβάσεις εργασίας πολιτών κρατών-μελών της Ευρωπαϊκής Ένωσης, καθώς και όσων εργάζονται σε διεθνείς οργανισμούς, αλλά και σε πολλές άλλες παρατάσεις, ένα έχω να πω: </w:t>
      </w:r>
      <w:r>
        <w:rPr>
          <w:rFonts w:eastAsia="Times New Roman"/>
          <w:szCs w:val="24"/>
        </w:rPr>
        <w:t>π</w:t>
      </w:r>
      <w:r>
        <w:rPr>
          <w:rFonts w:eastAsia="Times New Roman"/>
          <w:szCs w:val="24"/>
        </w:rPr>
        <w:t>άλι μεταθέσεις; Το μεταναστευτικό δεν μας χτύπησε ως εποχική ασ</w:t>
      </w:r>
      <w:r>
        <w:rPr>
          <w:rFonts w:eastAsia="Times New Roman"/>
          <w:szCs w:val="24"/>
        </w:rPr>
        <w:t xml:space="preserve">θένεια. Αυτό το ξέρουμε. Το έχουμε εμπεδώσει πια. Ήρθε για να μείνει. Δεν είναι δυνατόν οι δομές που </w:t>
      </w:r>
      <w:r w:rsidRPr="001F5A4A">
        <w:rPr>
          <w:rFonts w:eastAsia="Times New Roman"/>
          <w:color w:val="000000" w:themeColor="text1"/>
          <w:szCs w:val="24"/>
        </w:rPr>
        <w:t>χτίσαμε, η οργάνωση που σχεδιάσαμε, να χαρακτηρίζονται από το εφήμερο.</w:t>
      </w:r>
    </w:p>
    <w:p w14:paraId="6A03DF1F" w14:textId="77777777" w:rsidR="001B1D00" w:rsidRDefault="00D353DD">
      <w:pPr>
        <w:spacing w:after="0" w:line="600" w:lineRule="auto"/>
        <w:ind w:firstLine="720"/>
        <w:jc w:val="both"/>
        <w:rPr>
          <w:rFonts w:eastAsia="Times New Roman"/>
          <w:color w:val="000000" w:themeColor="text1"/>
          <w:szCs w:val="24"/>
        </w:rPr>
      </w:pPr>
      <w:r w:rsidRPr="001F5A4A">
        <w:rPr>
          <w:rFonts w:eastAsia="Times New Roman"/>
          <w:color w:val="000000" w:themeColor="text1"/>
          <w:szCs w:val="24"/>
        </w:rPr>
        <w:lastRenderedPageBreak/>
        <w:t>Μην ξεχνάμε ότι η Τουρκία, ο Λίβανος, η Ιορδανία, παρά τα τεράστια προβλήματα που αν</w:t>
      </w:r>
      <w:r w:rsidRPr="001F5A4A">
        <w:rPr>
          <w:rFonts w:eastAsia="Times New Roman"/>
          <w:color w:val="000000" w:themeColor="text1"/>
          <w:szCs w:val="24"/>
        </w:rPr>
        <w:t>τιμετωπίζουν, καταφέρνουν να φιλοξενούν εκατομμύρια προσφύγων. Εμείς καταφέραμε να πνιγόμαστε σε μια κουταλιά νερό, αδυνατώντας να αξιοποιήσουμε τους πόρους που είναι στη διάθεσή μας. Αναφέρομαι στους ευρωπαϊκούς πόρους. Επαρκής διαχείριση δι</w:t>
      </w:r>
      <w:r w:rsidRPr="001F5A4A">
        <w:rPr>
          <w:rFonts w:eastAsia="Times New Roman"/>
          <w:color w:val="000000" w:themeColor="text1"/>
          <w:szCs w:val="24"/>
        </w:rPr>
        <w:t xml:space="preserve">ά </w:t>
      </w:r>
      <w:r w:rsidRPr="001F5A4A">
        <w:rPr>
          <w:rFonts w:eastAsia="Times New Roman"/>
          <w:color w:val="000000" w:themeColor="text1"/>
          <w:szCs w:val="24"/>
        </w:rPr>
        <w:t>παρατάσεων δ</w:t>
      </w:r>
      <w:r w:rsidRPr="001F5A4A">
        <w:rPr>
          <w:rFonts w:eastAsia="Times New Roman"/>
          <w:color w:val="000000" w:themeColor="text1"/>
          <w:szCs w:val="24"/>
        </w:rPr>
        <w:t>εν νοείται.</w:t>
      </w:r>
    </w:p>
    <w:p w14:paraId="6A03DF20" w14:textId="77777777" w:rsidR="001B1D00" w:rsidRDefault="00D353DD">
      <w:pPr>
        <w:spacing w:after="0" w:line="600" w:lineRule="auto"/>
        <w:ind w:firstLine="720"/>
        <w:jc w:val="both"/>
        <w:rPr>
          <w:rFonts w:eastAsia="Times New Roman"/>
          <w:szCs w:val="24"/>
        </w:rPr>
      </w:pPr>
      <w:r>
        <w:rPr>
          <w:rFonts w:eastAsia="Times New Roman"/>
          <w:szCs w:val="24"/>
        </w:rPr>
        <w:t>Προχωράω στην τροπολογία που αφορά την έναρξη εφαρμογής του ειδικού τέλους ταφής απορριμμάτων. Η τέταρτη αναβολή της επιβολής τέλους ταφής απορριμμάτων είναι αδιανόητη και υποσκάπτει την εφαρμογή της πρόσφατα ψηφισθείσας πολιτικής διαχείρισης τ</w:t>
      </w:r>
      <w:r>
        <w:rPr>
          <w:rFonts w:eastAsia="Times New Roman"/>
          <w:szCs w:val="24"/>
        </w:rPr>
        <w:t xml:space="preserve">ων απορριμμάτων. Για ποια αναβάθμιση της ανακύκλωσης, δια της διαλογής στην πηγή, μιλάμε; Για ποιο πέρασμα στην </w:t>
      </w:r>
      <w:r>
        <w:rPr>
          <w:rFonts w:eastAsia="Times New Roman"/>
          <w:szCs w:val="24"/>
        </w:rPr>
        <w:lastRenderedPageBreak/>
        <w:t xml:space="preserve">μεθοδολογία «Πληρώνω όσο πετάω», που θα έπρεπε χρόνια τώρα να έχουμε υιοθετήσει, μιλάμε; </w:t>
      </w:r>
    </w:p>
    <w:p w14:paraId="6A03DF21" w14:textId="77777777" w:rsidR="001B1D00" w:rsidRDefault="00D353DD">
      <w:pPr>
        <w:spacing w:after="0" w:line="600" w:lineRule="auto"/>
        <w:ind w:firstLine="720"/>
        <w:jc w:val="both"/>
        <w:rPr>
          <w:rFonts w:eastAsia="Times New Roman"/>
          <w:szCs w:val="24"/>
        </w:rPr>
      </w:pPr>
      <w:r>
        <w:rPr>
          <w:rFonts w:eastAsia="Times New Roman"/>
          <w:szCs w:val="24"/>
        </w:rPr>
        <w:t xml:space="preserve">Εκτιθέμεθα για πολλοστή φορά σε σχέση με τις ευρωπαϊκές μας υποχρεώσεις παράλληλα και ας προβλέπεται αυστηρά στην </w:t>
      </w:r>
      <w:r>
        <w:rPr>
          <w:rFonts w:eastAsia="Times New Roman"/>
          <w:szCs w:val="24"/>
        </w:rPr>
        <w:t xml:space="preserve">οδηγία </w:t>
      </w:r>
      <w:r>
        <w:rPr>
          <w:rFonts w:eastAsia="Times New Roman"/>
          <w:szCs w:val="24"/>
        </w:rPr>
        <w:t xml:space="preserve">- πλαίσιο της Ευρωπαϊκής Ένωσης 2008/98 η πυραμίδα διαχείρισης, πρόληψης, επαναχρησιμοποίησης, ανακύκλωσης, άλλου είδους ανάκτησης και </w:t>
      </w:r>
      <w:r>
        <w:rPr>
          <w:rFonts w:eastAsia="Times New Roman"/>
          <w:szCs w:val="24"/>
        </w:rPr>
        <w:t xml:space="preserve">τέλος η ασφαλής τελική διάθεση των υπολειμμάτων που δεν μπορούσαμε να διαχειριστούμε διαφορετικά στους χώρους υγειονομικής ταφής υπολειμμάτων. </w:t>
      </w:r>
    </w:p>
    <w:p w14:paraId="6A03DF22" w14:textId="77777777" w:rsidR="001B1D00" w:rsidRDefault="00D353DD">
      <w:pPr>
        <w:spacing w:after="0" w:line="600" w:lineRule="auto"/>
        <w:ind w:firstLine="720"/>
        <w:jc w:val="both"/>
        <w:rPr>
          <w:rFonts w:eastAsia="Times New Roman"/>
          <w:szCs w:val="24"/>
        </w:rPr>
      </w:pPr>
      <w:r>
        <w:rPr>
          <w:rFonts w:eastAsia="Times New Roman"/>
          <w:szCs w:val="24"/>
        </w:rPr>
        <w:t xml:space="preserve">Το αντικίνητρο του τέλους είναι καθοριστικό για την ελαχιστοποίηση των απορριμμάτων </w:t>
      </w:r>
      <w:r>
        <w:rPr>
          <w:rFonts w:eastAsia="Times New Roman"/>
          <w:szCs w:val="24"/>
        </w:rPr>
        <w:t xml:space="preserve">τα οποία </w:t>
      </w:r>
      <w:r>
        <w:rPr>
          <w:rFonts w:eastAsia="Times New Roman"/>
          <w:szCs w:val="24"/>
        </w:rPr>
        <w:t xml:space="preserve">οδηγούνται στους </w:t>
      </w:r>
      <w:r>
        <w:rPr>
          <w:rFonts w:eastAsia="Times New Roman"/>
          <w:szCs w:val="24"/>
        </w:rPr>
        <w:t>ΧΥ</w:t>
      </w:r>
      <w:r>
        <w:rPr>
          <w:rFonts w:eastAsia="Times New Roman"/>
          <w:szCs w:val="24"/>
        </w:rPr>
        <w:t>ΤΥ</w:t>
      </w:r>
      <w:r>
        <w:rPr>
          <w:rFonts w:eastAsia="Times New Roman"/>
          <w:szCs w:val="24"/>
        </w:rPr>
        <w:t xml:space="preserve">, όπου υπάρχουν </w:t>
      </w:r>
      <w:r>
        <w:rPr>
          <w:rFonts w:eastAsia="Times New Roman"/>
          <w:szCs w:val="24"/>
        </w:rPr>
        <w:t>ΧΥΤΥ</w:t>
      </w:r>
      <w:r>
        <w:rPr>
          <w:rFonts w:eastAsia="Times New Roman"/>
          <w:szCs w:val="24"/>
        </w:rPr>
        <w:t>, που είναι ελάχιστοι στη χώρα. Γιατί για ΧΥΤΑ μι</w:t>
      </w:r>
      <w:r>
        <w:rPr>
          <w:rFonts w:eastAsia="Times New Roman"/>
          <w:szCs w:val="24"/>
        </w:rPr>
        <w:lastRenderedPageBreak/>
        <w:t>λάμε και ΧΥΤΑ ξαναχτίζουμε, που θα έπρεπε να έχουμε απομακρυνθεί από αυτήν τη μεθοδολογία εδώ και τουλάχιστον μια δεκαετία.</w:t>
      </w:r>
    </w:p>
    <w:p w14:paraId="6A03DF23" w14:textId="77777777" w:rsidR="001B1D00" w:rsidRDefault="00D353DD">
      <w:pPr>
        <w:spacing w:after="0" w:line="600" w:lineRule="auto"/>
        <w:ind w:firstLine="720"/>
        <w:jc w:val="both"/>
        <w:rPr>
          <w:rFonts w:eastAsia="Times New Roman"/>
          <w:szCs w:val="24"/>
        </w:rPr>
      </w:pPr>
      <w:r>
        <w:rPr>
          <w:rFonts w:eastAsia="Times New Roman"/>
          <w:szCs w:val="24"/>
        </w:rPr>
        <w:t>Η αναβολή του, λοιπόν, για τέταρτη φορά συνιστά μια μεγάλη ήτ</w:t>
      </w:r>
      <w:r>
        <w:rPr>
          <w:rFonts w:eastAsia="Times New Roman"/>
          <w:szCs w:val="24"/>
        </w:rPr>
        <w:t xml:space="preserve">τα στη σχέση μας με το περιβάλλον και με την ποιότητα ζωής. Μπορεί αυτό να είναι αίτημα της μεγάλης πλειοψηφίας των ΟΤΑ της χώρας, αλλά είναι και η απόδειξη της ανωριμότητας της </w:t>
      </w:r>
      <w:r>
        <w:rPr>
          <w:rFonts w:eastAsia="Times New Roman"/>
          <w:szCs w:val="24"/>
        </w:rPr>
        <w:t xml:space="preserve">αυτοδιοίκησης </w:t>
      </w:r>
      <w:r>
        <w:rPr>
          <w:rFonts w:eastAsia="Times New Roman"/>
          <w:szCs w:val="24"/>
        </w:rPr>
        <w:t>να διαχειριστεί ένα από τα κομβικά, από τα βασικά ζητήματα που ο</w:t>
      </w:r>
      <w:r>
        <w:rPr>
          <w:rFonts w:eastAsia="Times New Roman"/>
          <w:szCs w:val="24"/>
        </w:rPr>
        <w:t>φείλει να διαχειρίζεται. Δεν τους βοηθάμε, λοιπόν.</w:t>
      </w:r>
    </w:p>
    <w:p w14:paraId="6A03DF24" w14:textId="77777777" w:rsidR="001B1D00" w:rsidRDefault="00D353DD">
      <w:pPr>
        <w:spacing w:after="0" w:line="600" w:lineRule="auto"/>
        <w:ind w:firstLine="720"/>
        <w:jc w:val="both"/>
        <w:rPr>
          <w:rFonts w:eastAsia="Times New Roman"/>
          <w:szCs w:val="24"/>
        </w:rPr>
      </w:pPr>
      <w:r>
        <w:rPr>
          <w:rFonts w:eastAsia="Times New Roman"/>
          <w:szCs w:val="24"/>
        </w:rPr>
        <w:t xml:space="preserve">Θα αναφερθώ τώρα στην τροπολογία για την έκδοση ηλεκτρονικών εγγράφων από το σύνολο του δημόσιου και ευρύτερα δημόσιου τομέα. Για άλλη μια φορά το όνειρο </w:t>
      </w:r>
      <w:r>
        <w:rPr>
          <w:rFonts w:eastAsia="Times New Roman"/>
          <w:szCs w:val="24"/>
        </w:rPr>
        <w:t xml:space="preserve">μετάβασής </w:t>
      </w:r>
      <w:r>
        <w:rPr>
          <w:rFonts w:eastAsia="Times New Roman"/>
          <w:szCs w:val="24"/>
        </w:rPr>
        <w:t>μας στην ηλεκτρονική διακυβέρνηση, όπου θ</w:t>
      </w:r>
      <w:r>
        <w:rPr>
          <w:rFonts w:eastAsia="Times New Roman"/>
          <w:szCs w:val="24"/>
        </w:rPr>
        <w:t xml:space="preserve">α συναντούσαμε όχι μονάχα τους </w:t>
      </w:r>
      <w:r>
        <w:rPr>
          <w:rFonts w:eastAsia="Times New Roman"/>
          <w:szCs w:val="24"/>
        </w:rPr>
        <w:lastRenderedPageBreak/>
        <w:t>παλιούς μας εταίρους στην ευρωπαϊκή οικογένεια αλλά και πολύ νεότερους, όπως η Εσθονία, που είναι υπόδειγμα στην ηλεκτρονική διακυβέρνηση, παρατείνεται για ένα χρόνο ακόμη.</w:t>
      </w:r>
    </w:p>
    <w:p w14:paraId="6A03DF2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εβαίως, κυρίες και κύριοι συνάδελφοι, δεν θα ήθελα </w:t>
      </w:r>
      <w:r>
        <w:rPr>
          <w:rFonts w:eastAsia="Times New Roman" w:cs="Times New Roman"/>
          <w:szCs w:val="24"/>
        </w:rPr>
        <w:t xml:space="preserve">να προβλέψω ότι του χρόνου τέτοια μέρα θα καλούμαστε να το παρατείνουμε για άλλον έναν χρόνο. </w:t>
      </w:r>
    </w:p>
    <w:p w14:paraId="6A03DF2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Σε σχέση με την τροπολογία των ΕΦΚΑ, με το άρθρο 1 παρατείνεται η απόσπαση προσωπικού που είχε διατεθεί από το τέως ΙΚΑ – ΕΤΑΜ και το τέως ΤΑΥΤΕΚΩ. Ένα σχόλιο μο</w:t>
      </w:r>
      <w:r>
        <w:rPr>
          <w:rFonts w:eastAsia="Times New Roman" w:cs="Times New Roman"/>
          <w:szCs w:val="24"/>
        </w:rPr>
        <w:t xml:space="preserve">νάχα θα κάνω. Από τις παρατάσεις που έχουν δοθεί και στο παρελθόν είναι προφανές ότι το προσωπικό καλύπτει πάγιες και διαρκείς ανάγκες, ότι το προσωπικό αυτό είναι αναγκαίο για τη λειτουργία του ΕΦΚΑ. Γιατί οι αποσπάσεις δεν μετατρέπονται σε μετατάξεις; </w:t>
      </w:r>
    </w:p>
    <w:p w14:paraId="6A03DF2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Με το άρθρο 2 δίνεται δυνατότητα παράτασης των συμβάσεων συντήρησης του εξοπλισμού και του λογισμικού του ΕΦΚΑ, έως ότου ολοκληρωθούν οι νέες διαγωνιστικές διαδικασίες. Εδώ έχουμε ένα γνωστό ευρύτερο πρόβλημα, λήγουν οι συμβάσεις συντήρησης χωρίς να έχει β</w:t>
      </w:r>
      <w:r>
        <w:rPr>
          <w:rFonts w:eastAsia="Times New Roman" w:cs="Times New Roman"/>
          <w:szCs w:val="24"/>
        </w:rPr>
        <w:t xml:space="preserve">γει νέος ανάδοχος και προφανώς για να μην μείνει χωρίς συντήρηση ο εξοπλισμός παρατείνεται η υφιστάμενη σύμβαση. </w:t>
      </w:r>
    </w:p>
    <w:p w14:paraId="6A03DF2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 θέμα των διαγωνιστικών διαδικασιών στο δημόσιο είναι προβληματικό, εξαιρετικά χρονοβόρο και εξαιρετικά πολύπλοκο. Είναι απαραίτητο, λοιπόν,</w:t>
      </w:r>
      <w:r>
        <w:rPr>
          <w:rFonts w:eastAsia="Times New Roman" w:cs="Times New Roman"/>
          <w:szCs w:val="24"/>
        </w:rPr>
        <w:t xml:space="preserve"> η νομοθεσία περί της διαγωνιστικής διαδικασίας να απλοποιηθεί, να γίνει σαφέστερη και ξεκάθαρη, έτσι ώστε να μην έχουμε φαινόμενα όπου τυπικοί διαγωνισμοί χρειάζονται </w:t>
      </w:r>
      <w:r>
        <w:rPr>
          <w:rFonts w:eastAsia="Times New Roman" w:cs="Times New Roman"/>
          <w:szCs w:val="24"/>
        </w:rPr>
        <w:lastRenderedPageBreak/>
        <w:t xml:space="preserve">χρόνια για να διενεργηθούν ή να μην αφήνουμε περιθώρια να δημιουργούνται διαφόρων τύπων </w:t>
      </w:r>
      <w:r>
        <w:rPr>
          <w:rFonts w:eastAsia="Times New Roman" w:cs="Times New Roman"/>
          <w:szCs w:val="24"/>
        </w:rPr>
        <w:t xml:space="preserve">παθογένειες. </w:t>
      </w:r>
    </w:p>
    <w:p w14:paraId="6A03DF2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A03DF2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 - ΔΗΜΑΡ)</w:t>
      </w:r>
    </w:p>
    <w:p w14:paraId="6A03DF2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τον κ. Δανέλλη. </w:t>
      </w:r>
    </w:p>
    <w:p w14:paraId="6A03DF2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Τζάκρη. </w:t>
      </w:r>
    </w:p>
    <w:p w14:paraId="6A03DF2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Ευχαριστώ, κύριε Πρόεδρε. </w:t>
      </w:r>
    </w:p>
    <w:p w14:paraId="6A03DF2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 xml:space="preserve">οι Βουλευτές, το νομοσχέδιο που συζητάμε σήμερα αποτελεί μια σημαντική ευκαιρία -θα έλεγα- για την εκπόνηση εθνικής στρατηγικής και γενικότερα πολιτικής στον τομέα του </w:t>
      </w:r>
      <w:r>
        <w:rPr>
          <w:rFonts w:eastAsia="Times New Roman" w:cs="Times New Roman"/>
          <w:szCs w:val="24"/>
        </w:rPr>
        <w:t xml:space="preserve">Διαστήματος </w:t>
      </w:r>
      <w:r>
        <w:rPr>
          <w:rFonts w:eastAsia="Times New Roman" w:cs="Times New Roman"/>
          <w:szCs w:val="24"/>
        </w:rPr>
        <w:t xml:space="preserve">και μια ακόμα ευκαιρία για την ανάπτυξη της οικονομίας, </w:t>
      </w:r>
      <w:r>
        <w:rPr>
          <w:rFonts w:eastAsia="Times New Roman" w:cs="Times New Roman"/>
          <w:szCs w:val="24"/>
        </w:rPr>
        <w:lastRenderedPageBreak/>
        <w:t xml:space="preserve">για την ανακοπή της </w:t>
      </w:r>
      <w:r>
        <w:rPr>
          <w:rFonts w:eastAsia="Times New Roman" w:cs="Times New Roman"/>
          <w:szCs w:val="24"/>
        </w:rPr>
        <w:t xml:space="preserve">διαρροής ανθρώπινου δυναμικού στο εξωτερικό και για την αξιοποίηση με τον καλύτερο δυνατό τρόπο των δυνατοτήτων που δίνουν οι τεχνολογίες του </w:t>
      </w:r>
      <w:r>
        <w:rPr>
          <w:rFonts w:eastAsia="Times New Roman" w:cs="Times New Roman"/>
          <w:szCs w:val="24"/>
        </w:rPr>
        <w:t xml:space="preserve">Διαστήματος </w:t>
      </w:r>
      <w:r>
        <w:rPr>
          <w:rFonts w:eastAsia="Times New Roman" w:cs="Times New Roman"/>
          <w:szCs w:val="24"/>
        </w:rPr>
        <w:t xml:space="preserve">και τη βελτίωση της καθημερινότητας των πολιτών από τομείς που έχουν σχέση με τις τηλεπικοινωνίες, το </w:t>
      </w:r>
      <w:r>
        <w:rPr>
          <w:rFonts w:eastAsia="Times New Roman" w:cs="Times New Roman"/>
          <w:szCs w:val="24"/>
        </w:rPr>
        <w:t xml:space="preserve">εμπόριο, τις μεταφορές, την προστασία του φυσικού περιβάλλοντος μέχρι και την γεωργία. </w:t>
      </w:r>
    </w:p>
    <w:p w14:paraId="6A03DF2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Από τα τέλη της δεκαετίας του </w:t>
      </w:r>
      <w:r>
        <w:rPr>
          <w:rFonts w:eastAsia="Times New Roman" w:cs="Times New Roman"/>
          <w:szCs w:val="24"/>
        </w:rPr>
        <w:t>’</w:t>
      </w:r>
      <w:r>
        <w:rPr>
          <w:rFonts w:eastAsia="Times New Roman" w:cs="Times New Roman"/>
          <w:szCs w:val="24"/>
        </w:rPr>
        <w:t>80, αγαπητοί συνάδελφοι, οι ελληνικές κυβερνήσεις συγκροτούσαν επιτροπές οι οποίες ανελλιπώς εισηγούνταν την ανάγκη ίδρυσης ελληνικής δια</w:t>
      </w:r>
      <w:r>
        <w:rPr>
          <w:rFonts w:eastAsia="Times New Roman" w:cs="Times New Roman"/>
          <w:szCs w:val="24"/>
        </w:rPr>
        <w:t xml:space="preserve">στημικής υπηρεσίας, πλην όμως οι σχετικές εισηγήσεις ουδέποτε εισακούστηκαν. Παρά το γεγονός, επομένως, ότι όλες οι ευρωπαϊκές χώρες έχουν δημιουργήσει υπηρεσίες </w:t>
      </w:r>
      <w:r>
        <w:rPr>
          <w:rFonts w:eastAsia="Times New Roman" w:cs="Times New Roman"/>
          <w:szCs w:val="24"/>
        </w:rPr>
        <w:t xml:space="preserve">Διαστήματος </w:t>
      </w:r>
      <w:r>
        <w:rPr>
          <w:rFonts w:eastAsia="Times New Roman" w:cs="Times New Roman"/>
          <w:szCs w:val="24"/>
        </w:rPr>
        <w:t xml:space="preserve">για τον καλύτερο συντονισμό </w:t>
      </w:r>
      <w:r>
        <w:rPr>
          <w:rFonts w:eastAsia="Times New Roman" w:cs="Times New Roman"/>
          <w:szCs w:val="24"/>
        </w:rPr>
        <w:lastRenderedPageBreak/>
        <w:t>της συμμετοχής τους στις διαστημικές δραστηριότητες τη</w:t>
      </w:r>
      <w:r>
        <w:rPr>
          <w:rFonts w:eastAsia="Times New Roman" w:cs="Times New Roman"/>
          <w:szCs w:val="24"/>
        </w:rPr>
        <w:t xml:space="preserve">ς Ευρώπης, η Ελλάδα είναι το μοναδικό κράτος – μέλος που, ενώ συμμετέχει στην </w:t>
      </w:r>
      <w:r>
        <w:rPr>
          <w:rFonts w:eastAsia="Times New Roman" w:cs="Times New Roman"/>
          <w:szCs w:val="24"/>
          <w:lang w:val="en-US"/>
        </w:rPr>
        <w:t>ESA</w:t>
      </w:r>
      <w:r>
        <w:rPr>
          <w:rFonts w:eastAsia="Times New Roman" w:cs="Times New Roman"/>
          <w:szCs w:val="24"/>
        </w:rPr>
        <w:t xml:space="preserve"> από το 2005, δεν έχει συντονιστικό φορέα για τις διαστημικές δραστηριότητές της με αποτέλεσμα τον κατακερματισμό των προσπαθειών της σε διάφορους τομείς, την υστέρηση στην αν</w:t>
      </w:r>
      <w:r>
        <w:rPr>
          <w:rFonts w:eastAsia="Times New Roman" w:cs="Times New Roman"/>
          <w:szCs w:val="24"/>
        </w:rPr>
        <w:t xml:space="preserve">ταπόδοση των σημαντικών εισφορών της σε διαστημικούς οργανισμούς και προγράμματα, καθώς και την έλλειψη σχεδιασμού και υλοποίησης εθνικών υπηρεσιών που να βασίζονται στον τομέα του </w:t>
      </w:r>
      <w:r>
        <w:rPr>
          <w:rFonts w:eastAsia="Times New Roman" w:cs="Times New Roman"/>
          <w:szCs w:val="24"/>
        </w:rPr>
        <w:t>Διαστήματος</w:t>
      </w:r>
      <w:r>
        <w:rPr>
          <w:rFonts w:eastAsia="Times New Roman" w:cs="Times New Roman"/>
          <w:szCs w:val="24"/>
        </w:rPr>
        <w:t xml:space="preserve">. </w:t>
      </w:r>
    </w:p>
    <w:p w14:paraId="6A03DF3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Εν τω μεταξύ οι καταγεγραμμένες επενδύσεις της πολιτείας μέχρ</w:t>
      </w:r>
      <w:r>
        <w:rPr>
          <w:rFonts w:eastAsia="Times New Roman" w:cs="Times New Roman"/>
          <w:szCs w:val="24"/>
        </w:rPr>
        <w:t xml:space="preserve">ι το 2016 στην </w:t>
      </w:r>
      <w:r>
        <w:rPr>
          <w:rFonts w:eastAsia="Times New Roman" w:cs="Times New Roman"/>
          <w:szCs w:val="24"/>
          <w:lang w:val="en-US"/>
        </w:rPr>
        <w:t>ESA</w:t>
      </w:r>
      <w:r>
        <w:rPr>
          <w:rFonts w:eastAsia="Times New Roman" w:cs="Times New Roman"/>
          <w:szCs w:val="24"/>
        </w:rPr>
        <w:t xml:space="preserve"> από το 2005, στον Ευρωπαϊκό Οργανισμό Μετεωρολογικών Δορυφόρων από το 1988 και στο στρατιωτικό πρόγραμμα </w:t>
      </w:r>
      <w:r>
        <w:rPr>
          <w:rFonts w:eastAsia="Times New Roman" w:cs="Times New Roman"/>
          <w:szCs w:val="24"/>
        </w:rPr>
        <w:t>«</w:t>
      </w:r>
      <w:r>
        <w:rPr>
          <w:rFonts w:eastAsia="Times New Roman" w:cs="Times New Roman"/>
          <w:szCs w:val="24"/>
          <w:lang w:val="en-US"/>
        </w:rPr>
        <w:t>HELIOS</w:t>
      </w:r>
      <w:r>
        <w:rPr>
          <w:rFonts w:eastAsia="Times New Roman" w:cs="Times New Roman"/>
          <w:szCs w:val="24"/>
        </w:rPr>
        <w:t xml:space="preserve"> </w:t>
      </w:r>
      <w:r>
        <w:rPr>
          <w:rFonts w:eastAsia="Times New Roman" w:cs="Times New Roman"/>
          <w:szCs w:val="24"/>
          <w:lang w:val="en-US"/>
        </w:rPr>
        <w:t>II</w:t>
      </w:r>
      <w:r>
        <w:rPr>
          <w:rFonts w:eastAsia="Times New Roman" w:cs="Times New Roman"/>
          <w:szCs w:val="24"/>
        </w:rPr>
        <w:t>»</w:t>
      </w:r>
      <w:r>
        <w:rPr>
          <w:rFonts w:eastAsia="Times New Roman" w:cs="Times New Roman"/>
          <w:szCs w:val="24"/>
        </w:rPr>
        <w:t xml:space="preserve"> από το 2007 πλησιάζουν συνολικά τα 300 </w:t>
      </w:r>
      <w:r>
        <w:rPr>
          <w:rFonts w:eastAsia="Times New Roman" w:cs="Times New Roman"/>
          <w:szCs w:val="24"/>
        </w:rPr>
        <w:lastRenderedPageBreak/>
        <w:t>εκατομμύρια. Επιπλέον, η επένδυση του ΟΤΕ και της ΕΑΒ στον τηλεπικοινωνιακό δορυφ</w:t>
      </w:r>
      <w:r>
        <w:rPr>
          <w:rFonts w:eastAsia="Times New Roman" w:cs="Times New Roman"/>
          <w:szCs w:val="24"/>
        </w:rPr>
        <w:t xml:space="preserve">όρο </w:t>
      </w:r>
      <w:r>
        <w:rPr>
          <w:rFonts w:eastAsia="Times New Roman" w:cs="Times New Roman"/>
          <w:szCs w:val="24"/>
        </w:rPr>
        <w:t>«</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w:t>
      </w:r>
      <w:r>
        <w:rPr>
          <w:rFonts w:eastAsia="Times New Roman" w:cs="Times New Roman"/>
          <w:szCs w:val="24"/>
        </w:rPr>
        <w:t xml:space="preserve"> πλησιάζει τα 150 εκατομμύρια, χωρίς να υπάρχει μέχρι πρόσφατα ολοκληρωμένη επιχείρηση των δύο ονοματοδοτών που διέθετε η πολιτεία, με αποτέλεσμα να χαθούν σημαντικές πηγές και εσόδων αλλά και κάλυψης εθνικών οδηγών στις τηλεπικοινωνίες και</w:t>
      </w:r>
      <w:r>
        <w:rPr>
          <w:rFonts w:eastAsia="Times New Roman" w:cs="Times New Roman"/>
          <w:szCs w:val="24"/>
        </w:rPr>
        <w:t xml:space="preserve"> στην τηλεϊατρική στα απομακρυσμένα νησιά και λοιπά. </w:t>
      </w:r>
    </w:p>
    <w:p w14:paraId="6A03DF3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Ενδεικτικά μόνο αναφέρω ότι μόνο το έτος 2016 για τη συμμετοχή μας στους διαστημικούς οργανισμούς </w:t>
      </w:r>
      <w:r>
        <w:rPr>
          <w:rFonts w:eastAsia="Times New Roman" w:cs="Times New Roman"/>
          <w:szCs w:val="24"/>
        </w:rPr>
        <w:t>«</w:t>
      </w:r>
      <w:r>
        <w:rPr>
          <w:rFonts w:eastAsia="Times New Roman" w:cs="Times New Roman"/>
          <w:szCs w:val="24"/>
          <w:lang w:val="en-US"/>
        </w:rPr>
        <w:t>HELIOS</w:t>
      </w:r>
      <w:r>
        <w:rPr>
          <w:rFonts w:eastAsia="Times New Roman" w:cs="Times New Roman"/>
          <w:szCs w:val="24"/>
        </w:rPr>
        <w:t>»</w:t>
      </w:r>
      <w:r>
        <w:rPr>
          <w:rFonts w:eastAsia="Times New Roman" w:cs="Times New Roman"/>
          <w:szCs w:val="24"/>
        </w:rPr>
        <w:t xml:space="preserve"> η χώρα μας επένδυσε 23 εκατομμύρια ευρώ περίπου. Ήδη η Ελληνική Βιομηχανία έχει αναπτύξει συνερ</w:t>
      </w:r>
      <w:r>
        <w:rPr>
          <w:rFonts w:eastAsia="Times New Roman" w:cs="Times New Roman"/>
          <w:szCs w:val="24"/>
        </w:rPr>
        <w:t xml:space="preserve">γασίες με βασικούς Ευρωπαίους κατασκευαστές δορυφορικών συστημάτων, όπως είναι η </w:t>
      </w:r>
      <w:r>
        <w:rPr>
          <w:rFonts w:eastAsia="Times New Roman" w:cs="Times New Roman"/>
          <w:szCs w:val="24"/>
        </w:rPr>
        <w:t>«</w:t>
      </w:r>
      <w:r>
        <w:rPr>
          <w:rFonts w:eastAsia="Times New Roman" w:cs="Times New Roman"/>
          <w:szCs w:val="24"/>
          <w:lang w:val="en-US"/>
        </w:rPr>
        <w:t>AIRBUS</w:t>
      </w:r>
      <w:r>
        <w:rPr>
          <w:rFonts w:eastAsia="Times New Roman" w:cs="Times New Roman"/>
          <w:szCs w:val="24"/>
        </w:rPr>
        <w:t>»</w:t>
      </w:r>
      <w:r>
        <w:rPr>
          <w:rFonts w:eastAsia="Times New Roman" w:cs="Times New Roman"/>
          <w:szCs w:val="24"/>
        </w:rPr>
        <w:t xml:space="preserve"> όπως είναι η </w:t>
      </w:r>
      <w:r>
        <w:rPr>
          <w:rFonts w:eastAsia="Times New Roman" w:cs="Times New Roman"/>
          <w:szCs w:val="24"/>
        </w:rPr>
        <w:t>«</w:t>
      </w:r>
      <w:r>
        <w:rPr>
          <w:rFonts w:eastAsia="Times New Roman" w:cs="Times New Roman"/>
          <w:szCs w:val="24"/>
          <w:lang w:val="en-US"/>
        </w:rPr>
        <w:t>THALES</w:t>
      </w:r>
      <w:r>
        <w:rPr>
          <w:rFonts w:eastAsia="Times New Roman" w:cs="Times New Roman"/>
          <w:szCs w:val="24"/>
        </w:rPr>
        <w:t xml:space="preserve"> </w:t>
      </w:r>
      <w:r>
        <w:rPr>
          <w:rFonts w:eastAsia="Times New Roman" w:cs="Times New Roman"/>
          <w:szCs w:val="24"/>
          <w:lang w:val="en-US"/>
        </w:rPr>
        <w:t>ALENIA</w:t>
      </w:r>
      <w:r>
        <w:rPr>
          <w:rFonts w:eastAsia="Times New Roman" w:cs="Times New Roman"/>
          <w:szCs w:val="24"/>
        </w:rPr>
        <w:t>»</w:t>
      </w:r>
      <w:r>
        <w:rPr>
          <w:rFonts w:eastAsia="Times New Roman" w:cs="Times New Roman"/>
          <w:szCs w:val="24"/>
        </w:rPr>
        <w:t xml:space="preserve">, όπως είναι ο </w:t>
      </w:r>
      <w:r>
        <w:rPr>
          <w:rFonts w:eastAsia="Times New Roman" w:cs="Times New Roman"/>
          <w:szCs w:val="24"/>
        </w:rPr>
        <w:t>«</w:t>
      </w:r>
      <w:r>
        <w:rPr>
          <w:rFonts w:eastAsia="Times New Roman" w:cs="Times New Roman"/>
          <w:szCs w:val="24"/>
          <w:lang w:val="en-US"/>
        </w:rPr>
        <w:t>HOB</w:t>
      </w:r>
      <w:r>
        <w:rPr>
          <w:rFonts w:eastAsia="Times New Roman" w:cs="Times New Roman"/>
          <w:szCs w:val="24"/>
        </w:rPr>
        <w:t>»</w:t>
      </w:r>
      <w:r>
        <w:rPr>
          <w:rFonts w:eastAsia="Times New Roman" w:cs="Times New Roman"/>
          <w:szCs w:val="24"/>
        </w:rPr>
        <w:t xml:space="preserve">, η </w:t>
      </w:r>
      <w:r>
        <w:rPr>
          <w:rFonts w:eastAsia="Times New Roman" w:cs="Times New Roman"/>
          <w:szCs w:val="24"/>
        </w:rPr>
        <w:t>«</w:t>
      </w:r>
      <w:r>
        <w:rPr>
          <w:rFonts w:eastAsia="Times New Roman" w:cs="Times New Roman"/>
          <w:szCs w:val="24"/>
          <w:lang w:val="en-US"/>
        </w:rPr>
        <w:t>SAFRAN</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και οι ερευνητικές μονάδες με το κοινό κέντρο ερευνών, τον Ευρωπαϊκό Οργανισμό Περιβάλλοντος, και δημόσιους ερευνητικούς φορείς άλλων χωρών. </w:t>
      </w:r>
    </w:p>
    <w:p w14:paraId="6A03DF3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Ενώ</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υφίσταται σημαντικό ανθρώπινο δυναμικό στα ΑΕΙ, στα ερευνητικά κέντρα, στη βιομηχανία, απαραίτητη προ</w:t>
      </w:r>
      <w:r>
        <w:rPr>
          <w:rFonts w:eastAsia="Times New Roman" w:cs="Times New Roman"/>
          <w:szCs w:val="24"/>
        </w:rPr>
        <w:t xml:space="preserve">ϋπόθεση για την περαιτέρω υποστήριξη και ανάπτυξη της αντίστοιχης οικονομίας είναι η δημιουργία ενός συντονιστικού φορέα, δηλαδή του Ελληνικού Διαστημικού Οργανισμού ΕΛΔΟ -από τώρα και στο εξής θα τον αναφέρω- μέσω του οποίου θα πραγματοποιείται πρωτίστως </w:t>
      </w:r>
      <w:r>
        <w:rPr>
          <w:rFonts w:eastAsia="Times New Roman" w:cs="Times New Roman"/>
          <w:szCs w:val="24"/>
        </w:rPr>
        <w:t xml:space="preserve">ο απαραίτητος διαστημικός προγραμματισμός και συντονισμός για την εκπόνηση αυτής της εθνικής διαστημικής στρατηγικής και για την οργανωμένη είσοδο της χώρας μας και στους δύο τομείς </w:t>
      </w:r>
      <w:r>
        <w:rPr>
          <w:rFonts w:eastAsia="Times New Roman" w:cs="Times New Roman"/>
          <w:szCs w:val="24"/>
        </w:rPr>
        <w:lastRenderedPageBreak/>
        <w:t xml:space="preserve">της διαστημικής οικονομίας και στον </w:t>
      </w:r>
      <w:r>
        <w:rPr>
          <w:rFonts w:eastAsia="Times New Roman" w:cs="Times New Roman"/>
          <w:szCs w:val="24"/>
          <w:lang w:val="en-US"/>
        </w:rPr>
        <w:t>upstream</w:t>
      </w:r>
      <w:r>
        <w:rPr>
          <w:rFonts w:eastAsia="Times New Roman" w:cs="Times New Roman"/>
          <w:szCs w:val="24"/>
        </w:rPr>
        <w:t xml:space="preserve"> τομέα και στον </w:t>
      </w:r>
      <w:r>
        <w:rPr>
          <w:rFonts w:eastAsia="Times New Roman" w:cs="Times New Roman"/>
          <w:szCs w:val="24"/>
          <w:lang w:val="en-US"/>
        </w:rPr>
        <w:t>downstream</w:t>
      </w:r>
      <w:r>
        <w:rPr>
          <w:rFonts w:eastAsia="Times New Roman" w:cs="Times New Roman"/>
          <w:szCs w:val="24"/>
        </w:rPr>
        <w:t xml:space="preserve"> τομ</w:t>
      </w:r>
      <w:r>
        <w:rPr>
          <w:rFonts w:eastAsia="Times New Roman" w:cs="Times New Roman"/>
          <w:szCs w:val="24"/>
        </w:rPr>
        <w:t xml:space="preserve">έα. </w:t>
      </w:r>
    </w:p>
    <w:p w14:paraId="6A03DF3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Δηλαδή, και στις τεχνολογίες του διαστήματος, αλλά και στις εφαρμογές, τις υπηρεσίες και τα προϊόντα της διαστημικής τεχνολογίας που χρησιμοποιούνται σε επίγειες δραστηριότητες. </w:t>
      </w:r>
    </w:p>
    <w:p w14:paraId="6A03DF3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Επομένως, κυρίες και κύριοι συνάδελφοι, η πολιτική ηγεσία του Υπουργείου</w:t>
      </w:r>
      <w:r>
        <w:rPr>
          <w:rFonts w:eastAsia="Times New Roman" w:cs="Times New Roman"/>
          <w:szCs w:val="24"/>
        </w:rPr>
        <w:t xml:space="preserve"> Ψηφιακής Πολιτικής αντιλαμβάνεται πλέον τις διαστημικές τεχνολογίες ως μια νέα μεγάλη και ταχύτατα αναπτυσσόμενη αγορά, κρίσιμη για την ανάπτυξη της οικονομίας μας. </w:t>
      </w:r>
    </w:p>
    <w:p w14:paraId="6A03DF3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δυναμική της χώρας μας στον τομέα των υπηρεσιών πληροφορικής και επικοινωνιών είναι γνω</w:t>
      </w:r>
      <w:r>
        <w:rPr>
          <w:rFonts w:eastAsia="Times New Roman" w:cs="Times New Roman"/>
          <w:szCs w:val="24"/>
        </w:rPr>
        <w:t xml:space="preserve">στή. Καταλαμβάνει ένα πολύ σημαντικό μέρος και της διεθνούς και της εθνικής διαστημικής δραστηριότητας. </w:t>
      </w:r>
    </w:p>
    <w:p w14:paraId="6A03DF3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Εκτός από τον βασικό αυτό τομέα των επικοινωνιών, το Υπουργείο έχει και την ευθύνη της εθνικής ψηφιακής πολιτικής και του αντίστοιχου επιχειρησιακού πρ</w:t>
      </w:r>
      <w:r>
        <w:rPr>
          <w:rFonts w:eastAsia="Times New Roman" w:cs="Times New Roman"/>
          <w:szCs w:val="24"/>
        </w:rPr>
        <w:t xml:space="preserve">ογράμματος και βρίσκεται σε συνεργασία μέσω προγραμμάτων εδώ και πολύ καιρό και με τη βιομηχανία των τεχνολογιών πληροφορικής και επικοινωνιών και με ερευνητικές μονάδες των ΑΕΙ και των ΤΕΙ, από την ίδρυση ακόμα του Προγράμματος Ψηφιακής Σύγκλισης. </w:t>
      </w:r>
    </w:p>
    <w:p w14:paraId="6A03DF3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Επομέν</w:t>
      </w:r>
      <w:r>
        <w:rPr>
          <w:rFonts w:eastAsia="Times New Roman" w:cs="Times New Roman"/>
          <w:szCs w:val="24"/>
        </w:rPr>
        <w:t xml:space="preserve">ως, η ίδρυση και λειτουργία του ΕΛΔΟ αποσκοπεί στην εξυπηρέτηση του δημοσίου συμφέροντος στο διάστημα, σε συνεργασία με φορείς και του ευρύτερου δημόσιου τομέα, αλλά και του ιδιωτικού τομέα. </w:t>
      </w:r>
    </w:p>
    <w:p w14:paraId="6A03DF3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Κατ’ ουσία, με την ΕΛΔΟ επιχειρείται η λυσιτελής συνένωση των πρ</w:t>
      </w:r>
      <w:r>
        <w:rPr>
          <w:rFonts w:eastAsia="Times New Roman" w:cs="Times New Roman"/>
          <w:szCs w:val="24"/>
        </w:rPr>
        <w:t xml:space="preserve">οσπαθειών των επιστημονικών, ερευνητικών και τεχνολογικών φορέων του ευρύτερου δημόσιου τομέα, αλλά και του ιδιωτικού τομέα, που φορολογείται, μάλιστα, στη χώρα μας για την δραστηριότητά του στο </w:t>
      </w:r>
      <w:r>
        <w:rPr>
          <w:rFonts w:eastAsia="Times New Roman" w:cs="Times New Roman"/>
          <w:szCs w:val="24"/>
        </w:rPr>
        <w:t>Διάστημα</w:t>
      </w:r>
      <w:r>
        <w:rPr>
          <w:rFonts w:eastAsia="Times New Roman" w:cs="Times New Roman"/>
          <w:szCs w:val="24"/>
        </w:rPr>
        <w:t xml:space="preserve">. </w:t>
      </w:r>
    </w:p>
    <w:p w14:paraId="6A03DF3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Τι κερδίζει, όμως, η χώρα μας από τη δημιουργία αυ</w:t>
      </w:r>
      <w:r>
        <w:rPr>
          <w:rFonts w:eastAsia="Times New Roman" w:cs="Times New Roman"/>
          <w:szCs w:val="24"/>
        </w:rPr>
        <w:t xml:space="preserve">τού του </w:t>
      </w:r>
      <w:r>
        <w:rPr>
          <w:rFonts w:eastAsia="Times New Roman" w:cs="Times New Roman"/>
          <w:szCs w:val="24"/>
        </w:rPr>
        <w:t>οργανισμού</w:t>
      </w:r>
      <w:r>
        <w:rPr>
          <w:rFonts w:eastAsia="Times New Roman" w:cs="Times New Roman"/>
          <w:szCs w:val="24"/>
        </w:rPr>
        <w:t xml:space="preserve">; Νομίζω ότι τα οφέλη είναι πολλά και συγκεκριμένα. </w:t>
      </w:r>
    </w:p>
    <w:p w14:paraId="6A03DF3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Πρώτα απ’ όλα, αποκτούμε συντονισμένη διαχείριση των διαστημικών δραστηριοτήτων της χώρας. Έχουμε πλέον τη δυνατότητα να αξιοποιούμε δορυφορικές εφαρμογές και υπηρεσίες στην εξωτερική δ</w:t>
      </w:r>
      <w:r>
        <w:rPr>
          <w:rFonts w:eastAsia="Times New Roman" w:cs="Times New Roman"/>
          <w:szCs w:val="24"/>
        </w:rPr>
        <w:t xml:space="preserve">ραστηριότητα, την πλοήγηση και τις τηλεπικοινωνίες. Πετυχαίνουμε τη διευρυμένη συμμετοχή ελληνικών φορέων και της </w:t>
      </w:r>
      <w:r>
        <w:rPr>
          <w:rFonts w:eastAsia="Times New Roman" w:cs="Times New Roman"/>
          <w:szCs w:val="24"/>
        </w:rPr>
        <w:lastRenderedPageBreak/>
        <w:t>βιομηχανίας στην ανάπτυξη υποσυστημάτων χρήσιμων διαστημικών αποστολών και θα έχουμε πια τη δυνατότητα ανταποδοτικότητας και συμπαραγωγής σε δ</w:t>
      </w:r>
      <w:r>
        <w:rPr>
          <w:rFonts w:eastAsia="Times New Roman" w:cs="Times New Roman"/>
          <w:szCs w:val="24"/>
        </w:rPr>
        <w:t xml:space="preserve">ιαστημικά προγράμματα διεθνών οργανισμών, όπου η χώρα μας μετέχει συνδρομητικά. </w:t>
      </w:r>
    </w:p>
    <w:p w14:paraId="6A03DF3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Όλα αυτά τα χρόνια κυρίως πληρώναμε, δηλαδή επενδύαμε σε χρήματα και δεν είχαμε τα ανταποδοτικά οφέλη που θα μπορούσαμε να έχουμε. Αξιοποιούμε τη θέση της χώρας μας στη γεωστα</w:t>
      </w:r>
      <w:r>
        <w:rPr>
          <w:rFonts w:eastAsia="Times New Roman" w:cs="Times New Roman"/>
          <w:szCs w:val="24"/>
        </w:rPr>
        <w:t xml:space="preserve">τική τροχιά και δημιουργούνται πλέον σταθερές και συνεχώς αυξανόμενες θέσεις εργασίας σε νέους επιστήμονες, μηχανικούς, τεχνικούς, που αντιστοιχούν κατ’ ελάχιστο στις γεωγραφικές επιστροφές που δικαιούται η χώρα μας. </w:t>
      </w:r>
    </w:p>
    <w:p w14:paraId="6A03DF3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Θα έχουμε πλέον αρωγή στην πρόληψη και</w:t>
      </w:r>
      <w:r>
        <w:rPr>
          <w:rFonts w:eastAsia="Times New Roman" w:cs="Times New Roman"/>
          <w:szCs w:val="24"/>
        </w:rPr>
        <w:t xml:space="preserve"> αντιμετώπιση των φυσικών καταστροφών, στον έλεγχο της αυθαίρετης δόμησης, στην </w:t>
      </w:r>
      <w:r>
        <w:rPr>
          <w:rFonts w:eastAsia="Times New Roman" w:cs="Times New Roman"/>
          <w:szCs w:val="24"/>
        </w:rPr>
        <w:lastRenderedPageBreak/>
        <w:t>προστασία του φυσικού περιβάλλοντος και του θαλάσσιου περιβάλλοντος, αλλά βεβαίως και καλύτερη επιτήρηση των εθνικών μας συνόρων, με οτιδήποτε αυτό μπορεί να σημαίνει για το πρ</w:t>
      </w:r>
      <w:r>
        <w:rPr>
          <w:rFonts w:eastAsia="Times New Roman" w:cs="Times New Roman"/>
          <w:szCs w:val="24"/>
        </w:rPr>
        <w:t xml:space="preserve">οσφυγικό ζήτημα και τον έλεγχο των μεταναστευτικών ροών. </w:t>
      </w:r>
    </w:p>
    <w:p w14:paraId="6A03DF3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Ακόμα και στη γεωργία μπορούν να έχουν χρηστικότητα οι δορυφορικές εφαρμογές και ξέρουμε πολύ καλά τι έχει συμβεί με το Ισραήλ που αξιοποιεί στο έπακρο αυτές τις δυνατότητες. Φυσικά, δημιουργούνται νέες δυνατότητες εξαγωγής ελληνικών προϊόντων υψηλής τεχνο</w:t>
      </w:r>
      <w:r>
        <w:rPr>
          <w:rFonts w:eastAsia="Times New Roman" w:cs="Times New Roman"/>
          <w:szCs w:val="24"/>
        </w:rPr>
        <w:t xml:space="preserve">λογίας, που παρέχουν μια υψηλή προστιθέμενη αξία στην ίδια τη χώρα. </w:t>
      </w:r>
    </w:p>
    <w:p w14:paraId="6A03DF3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Επομένως, αναγνωρίζοντας αυτή την αναπτυξιακή σημασία για την οικονομία και τις δυνατότητες που δημιουργούνται για τα ελληνικά πανεπιστήμια, τα ερευνητικά κέντρα και τη βιομηχανία και </w:t>
      </w:r>
      <w:r>
        <w:rPr>
          <w:rFonts w:eastAsia="Times New Roman" w:cs="Times New Roman"/>
          <w:szCs w:val="24"/>
        </w:rPr>
        <w:lastRenderedPageBreak/>
        <w:t>ύστ</w:t>
      </w:r>
      <w:r>
        <w:rPr>
          <w:rFonts w:eastAsia="Times New Roman" w:cs="Times New Roman"/>
          <w:szCs w:val="24"/>
        </w:rPr>
        <w:t>ερα από συστηματική διαβούλευση και ανάλογες ενημερωτικές ημερίδες και συναντήσεις με τους αντίστοιχους φορείς, όπου διαφάνηκε το υψηλό και ουσιώδες ενδιαφέρον αυτών των φορέων, ακριβώς γι’ αυτόν τον λόγο η ηγεσία του Υπουργείου Ψηφιακής Πολιτικής αποφάσισ</w:t>
      </w:r>
      <w:r>
        <w:rPr>
          <w:rFonts w:eastAsia="Times New Roman" w:cs="Times New Roman"/>
          <w:szCs w:val="24"/>
        </w:rPr>
        <w:t xml:space="preserve">ε τη δημιουργία αυτού του σημαντικού </w:t>
      </w:r>
      <w:r>
        <w:rPr>
          <w:rFonts w:eastAsia="Times New Roman" w:cs="Times New Roman"/>
          <w:szCs w:val="24"/>
        </w:rPr>
        <w:t xml:space="preserve">οργανισμού </w:t>
      </w:r>
      <w:r>
        <w:rPr>
          <w:rFonts w:eastAsia="Times New Roman" w:cs="Times New Roman"/>
          <w:szCs w:val="24"/>
        </w:rPr>
        <w:t xml:space="preserve">και είναι αλήθεια ότι η προσπάθεια στην αρχή της λοιδορήθηκε από την Αντιπολίτευση. Όσα, όμως, ειπώθηκαν στις </w:t>
      </w:r>
      <w:r>
        <w:rPr>
          <w:rFonts w:eastAsia="Times New Roman" w:cs="Times New Roman"/>
          <w:szCs w:val="24"/>
        </w:rPr>
        <w:t>επιτροπές</w:t>
      </w:r>
      <w:r>
        <w:rPr>
          <w:rFonts w:eastAsia="Times New Roman" w:cs="Times New Roman"/>
          <w:szCs w:val="24"/>
        </w:rPr>
        <w:t>, οι παρεμβάσεις των φορέων και των καταξιωμένων επιστημόνων σε αυτόν τον τομέα, κατέστησ</w:t>
      </w:r>
      <w:r>
        <w:rPr>
          <w:rFonts w:eastAsia="Times New Roman" w:cs="Times New Roman"/>
          <w:szCs w:val="24"/>
        </w:rPr>
        <w:t xml:space="preserve">αν σαφές πόσο σημαντικό είναι αυτό που αρχίζει τώρα. </w:t>
      </w:r>
    </w:p>
    <w:p w14:paraId="6A03DF3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Ο Ελληνικός Διαστημικός Οργανισμός μπορεί να αποτελέσει πυλώνα για την ανάπτυξη νέων τεχνολογιών, για να διεκδικήσουμε και να πετύχουμε ερευνητικούς πόρους και να διασυνδεθούμε με </w:t>
      </w:r>
      <w:r>
        <w:rPr>
          <w:rFonts w:eastAsia="Times New Roman" w:cs="Times New Roman"/>
          <w:szCs w:val="24"/>
        </w:rPr>
        <w:lastRenderedPageBreak/>
        <w:t>διεθνή κέντρα καινοτομ</w:t>
      </w:r>
      <w:r>
        <w:rPr>
          <w:rFonts w:eastAsia="Times New Roman" w:cs="Times New Roman"/>
          <w:szCs w:val="24"/>
        </w:rPr>
        <w:t xml:space="preserve">ίας. Βεβαίως, αυτά έχουν έναν κοινό παρονομαστή. Αποβλέπουν στη βελτίωση της ποιότητας ζωής των πολιτών. </w:t>
      </w:r>
    </w:p>
    <w:p w14:paraId="6A03DF4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με τη δημιουργία του εν λόγω </w:t>
      </w:r>
      <w:r>
        <w:rPr>
          <w:rFonts w:eastAsia="Times New Roman" w:cs="Times New Roman"/>
          <w:szCs w:val="24"/>
        </w:rPr>
        <w:t xml:space="preserve">οργανισμού </w:t>
      </w:r>
      <w:r>
        <w:rPr>
          <w:rFonts w:eastAsia="Times New Roman" w:cs="Times New Roman"/>
          <w:szCs w:val="24"/>
        </w:rPr>
        <w:t>η Ελλάδα μπαίνει στον χάρτη των χωρών που αναπτύσσουν διαστημικές τεχνολογίες και θα μπορ</w:t>
      </w:r>
      <w:r>
        <w:rPr>
          <w:rFonts w:eastAsia="Times New Roman" w:cs="Times New Roman"/>
          <w:szCs w:val="24"/>
        </w:rPr>
        <w:t xml:space="preserve">εί πλέον να χρησιμοποιεί τις ερευνητικές και επιστημονικές εφαρμογές της </w:t>
      </w:r>
      <w:r>
        <w:rPr>
          <w:rFonts w:eastAsia="Times New Roman" w:cs="Times New Roman"/>
          <w:szCs w:val="24"/>
          <w:lang w:val="en-US"/>
        </w:rPr>
        <w:t>ESA</w:t>
      </w:r>
      <w:r>
        <w:rPr>
          <w:rFonts w:eastAsia="Times New Roman" w:cs="Times New Roman"/>
          <w:szCs w:val="24"/>
        </w:rPr>
        <w:t>, στα προαιρετικά προγράμματα της οποίας, μετά από απουσία οκτώ ετών, θα επανέλθει η χώρα μας με απόφαση του Υπουργού, με το ποσό των 8,2 εκατομμυρίων ευρώ για την επόμενη τριετία.</w:t>
      </w:r>
      <w:r>
        <w:rPr>
          <w:rFonts w:eastAsia="Times New Roman" w:cs="Times New Roman"/>
          <w:szCs w:val="24"/>
        </w:rPr>
        <w:t xml:space="preserve"> </w:t>
      </w:r>
    </w:p>
    <w:p w14:paraId="6A03DF4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πραγματικότητα είναι ότι μέχρι τώρα έχουμε επενδύσει πολλά χρήματα για τη συμμετοχή μας σε ευρωπαϊκά προγράμματα, όπως το «</w:t>
      </w:r>
      <w:r>
        <w:rPr>
          <w:rFonts w:eastAsia="Times New Roman" w:cs="Times New Roman"/>
          <w:szCs w:val="24"/>
          <w:lang w:val="en-US"/>
        </w:rPr>
        <w:t>C</w:t>
      </w:r>
      <w:r>
        <w:rPr>
          <w:rFonts w:eastAsia="Times New Roman" w:cs="Times New Roman"/>
          <w:szCs w:val="24"/>
          <w:lang w:val="en-US"/>
        </w:rPr>
        <w:t>OPERNICUS</w:t>
      </w:r>
      <w:r>
        <w:rPr>
          <w:rFonts w:eastAsia="Times New Roman" w:cs="Times New Roman"/>
          <w:szCs w:val="24"/>
        </w:rPr>
        <w:t>» και το «</w:t>
      </w:r>
      <w:r>
        <w:rPr>
          <w:rFonts w:eastAsia="Times New Roman" w:cs="Times New Roman"/>
          <w:szCs w:val="24"/>
          <w:lang w:val="en-US"/>
        </w:rPr>
        <w:t>G</w:t>
      </w:r>
      <w:r>
        <w:rPr>
          <w:rFonts w:eastAsia="Times New Roman" w:cs="Times New Roman"/>
          <w:szCs w:val="24"/>
          <w:lang w:val="en-US"/>
        </w:rPr>
        <w:t>ALILEO</w:t>
      </w:r>
      <w:r>
        <w:rPr>
          <w:rFonts w:eastAsia="Times New Roman" w:cs="Times New Roman"/>
          <w:szCs w:val="24"/>
        </w:rPr>
        <w:t xml:space="preserve">», αλλά ακριβώς επειδή </w:t>
      </w:r>
      <w:r>
        <w:rPr>
          <w:rFonts w:eastAsia="Times New Roman" w:cs="Times New Roman"/>
          <w:szCs w:val="24"/>
        </w:rPr>
        <w:lastRenderedPageBreak/>
        <w:t xml:space="preserve">δεν είχαμε μια συγκεκριμένη υπηρεσία, δεν παίρναμε το 100% της αξιοποίησης. </w:t>
      </w:r>
    </w:p>
    <w:p w14:paraId="6A03DF4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Δηλαδή, παρά τις επενδύσεις στον χώρο του </w:t>
      </w:r>
      <w:r>
        <w:rPr>
          <w:rFonts w:eastAsia="Times New Roman" w:cs="Times New Roman"/>
          <w:szCs w:val="24"/>
        </w:rPr>
        <w:t>Διαστήματος</w:t>
      </w:r>
      <w:r>
        <w:rPr>
          <w:rFonts w:eastAsia="Times New Roman" w:cs="Times New Roman"/>
          <w:szCs w:val="24"/>
        </w:rPr>
        <w:t>, στην Ελλάδα μέχρι σήμερα δεν υπήρξε ούτε εθνικός συντονισμός για το διάστημα ούτε, βέβαια, διαστημική πολιτική, η οποία να βοηθάει στη μεγιστοποίηση της ανταπόδοσης από τη συμμετοχή μας στους ευρωπαϊκο</w:t>
      </w:r>
      <w:r>
        <w:rPr>
          <w:rFonts w:eastAsia="Times New Roman" w:cs="Times New Roman"/>
          <w:szCs w:val="24"/>
        </w:rPr>
        <w:t xml:space="preserve">ύς οργανισμούς του </w:t>
      </w:r>
      <w:r>
        <w:rPr>
          <w:rFonts w:eastAsia="Times New Roman" w:cs="Times New Roman"/>
          <w:szCs w:val="24"/>
        </w:rPr>
        <w:t>Διαστήματος</w:t>
      </w:r>
      <w:r>
        <w:rPr>
          <w:rFonts w:eastAsia="Times New Roman" w:cs="Times New Roman"/>
          <w:szCs w:val="24"/>
        </w:rPr>
        <w:t xml:space="preserve">. </w:t>
      </w:r>
    </w:p>
    <w:p w14:paraId="6A03DF4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Σήμερα, με την ψήφιση αυτού του νομοσχεδίου τα πράγματα αλλάζουν. Μπαίνουμε πλέον σε μια εποχή όπου θα έχουμε την ευκαιρία να αποκτήσουμε ένα ακόμα εργαλείο υπεράσπισης και προώθησης των ελληνικών συμφερόντων. </w:t>
      </w:r>
    </w:p>
    <w:p w14:paraId="6A03DF44" w14:textId="77777777" w:rsidR="001B1D00" w:rsidRDefault="00D353DD">
      <w:pPr>
        <w:spacing w:after="0" w:line="600" w:lineRule="auto"/>
        <w:jc w:val="both"/>
        <w:rPr>
          <w:rFonts w:eastAsia="Times New Roman"/>
          <w:szCs w:val="24"/>
        </w:rPr>
      </w:pPr>
      <w:r>
        <w:rPr>
          <w:rFonts w:eastAsia="Times New Roman"/>
          <w:szCs w:val="24"/>
        </w:rPr>
        <w:lastRenderedPageBreak/>
        <w:t xml:space="preserve">Ουσιαστικά, </w:t>
      </w:r>
      <w:r>
        <w:rPr>
          <w:rFonts w:eastAsia="Times New Roman"/>
          <w:szCs w:val="24"/>
        </w:rPr>
        <w:t xml:space="preserve">με τη λειτουργία του </w:t>
      </w:r>
      <w:r>
        <w:rPr>
          <w:rFonts w:eastAsia="Times New Roman"/>
          <w:szCs w:val="24"/>
        </w:rPr>
        <w:t xml:space="preserve">οργανισμού </w:t>
      </w:r>
      <w:r>
        <w:rPr>
          <w:rFonts w:eastAsia="Times New Roman"/>
          <w:szCs w:val="24"/>
        </w:rPr>
        <w:t>αυτού θα επιστραφούν, υπό μία έννοια, χρήματα που τώρα πληρώνουμε για υπηρεσίες και διεθνείς οργανισμούς.</w:t>
      </w:r>
    </w:p>
    <w:p w14:paraId="6A03DF45" w14:textId="77777777" w:rsidR="001B1D00" w:rsidRDefault="00D353DD">
      <w:pPr>
        <w:spacing w:after="0" w:line="600" w:lineRule="auto"/>
        <w:ind w:firstLine="720"/>
        <w:jc w:val="both"/>
        <w:rPr>
          <w:rFonts w:eastAsia="Times New Roman"/>
          <w:szCs w:val="24"/>
        </w:rPr>
      </w:pPr>
      <w:r>
        <w:rPr>
          <w:rFonts w:eastAsia="Times New Roman"/>
          <w:szCs w:val="24"/>
        </w:rPr>
        <w:t>Φ</w:t>
      </w:r>
      <w:r>
        <w:rPr>
          <w:rFonts w:eastAsia="Times New Roman"/>
          <w:szCs w:val="24"/>
        </w:rPr>
        <w:t xml:space="preserve">υσικά, είναι πολύ σημαντική η δημιουργία αυτού του </w:t>
      </w:r>
      <w:r>
        <w:rPr>
          <w:rFonts w:eastAsia="Times New Roman"/>
          <w:szCs w:val="24"/>
        </w:rPr>
        <w:t xml:space="preserve">οργανισμού </w:t>
      </w:r>
      <w:r>
        <w:rPr>
          <w:rFonts w:eastAsia="Times New Roman"/>
          <w:szCs w:val="24"/>
        </w:rPr>
        <w:t>για έναν ακόμη λόγο. Γιατί συμβάλλει στην ανακοπή αυτού</w:t>
      </w:r>
      <w:r>
        <w:rPr>
          <w:rFonts w:eastAsia="Times New Roman"/>
          <w:szCs w:val="24"/>
        </w:rPr>
        <w:t xml:space="preserve"> του μεγάλου κοινωνικού φαινομένου, του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και μ’ αυτόν τον τρόπο μπορεί ένα μέρος του καλά εκπαιδευμένου ανθρώπινου δυναμικού, των νέων ανθρώπων, που έχουν μεταναστεύσει στο εξωτερικό τα προηγούμενα χρόνια γιατί δεν έβρισκαν στην πατρίδα μας δου</w:t>
      </w:r>
      <w:r>
        <w:rPr>
          <w:rFonts w:eastAsia="Times New Roman"/>
          <w:szCs w:val="24"/>
        </w:rPr>
        <w:t xml:space="preserve">λειά, να επιστρέψει και να απασχοληθεί σε θέσεις υψηλής εξειδίκευσης, με αντίστοιχα υψηλούς μισθούς. </w:t>
      </w:r>
    </w:p>
    <w:p w14:paraId="6A03DF46" w14:textId="77777777" w:rsidR="001B1D00" w:rsidRDefault="00D353DD">
      <w:pPr>
        <w:spacing w:after="0" w:line="600" w:lineRule="auto"/>
        <w:ind w:firstLine="720"/>
        <w:jc w:val="both"/>
        <w:rPr>
          <w:rFonts w:eastAsia="Times New Roman"/>
          <w:szCs w:val="24"/>
        </w:rPr>
      </w:pPr>
      <w:r>
        <w:rPr>
          <w:rFonts w:eastAsia="Times New Roman"/>
          <w:szCs w:val="24"/>
        </w:rPr>
        <w:t xml:space="preserve">Κυρίες και κύριοι συνάδελφοι, λέμε ο καθένας από τη δική του ιδεολογική αφετηρία ότι πρέπει να δημιουργήσουμε την Ελλάδα του </w:t>
      </w:r>
      <w:r>
        <w:rPr>
          <w:rFonts w:eastAsia="Times New Roman"/>
          <w:szCs w:val="24"/>
        </w:rPr>
        <w:lastRenderedPageBreak/>
        <w:t>αύριο, μια Ελλάδα αυτοδύναμη,</w:t>
      </w:r>
      <w:r>
        <w:rPr>
          <w:rFonts w:eastAsia="Times New Roman"/>
          <w:szCs w:val="24"/>
        </w:rPr>
        <w:t xml:space="preserve"> μια Ελλάδα πρωταγωνίστρια κι όχι ουραγό των εξελίξεων, μια Ελλάδα που αξιοποιεί τις δυνατότητές της και θα είναι στην πρωτοπορία στα θέματα αιχμής των νέων τεχνολογιών και της καινοτομίας.</w:t>
      </w:r>
    </w:p>
    <w:p w14:paraId="6A03DF47" w14:textId="77777777" w:rsidR="001B1D00" w:rsidRDefault="00D353DD">
      <w:pPr>
        <w:spacing w:after="0" w:line="600" w:lineRule="auto"/>
        <w:ind w:firstLine="720"/>
        <w:jc w:val="both"/>
        <w:rPr>
          <w:rFonts w:eastAsia="Times New Roman"/>
          <w:szCs w:val="24"/>
        </w:rPr>
      </w:pPr>
      <w:r>
        <w:rPr>
          <w:rFonts w:eastAsia="Times New Roman"/>
          <w:szCs w:val="24"/>
        </w:rPr>
        <w:t>Αυτό το νομοσχέδιο που συζητάμε σήμερα βρίσκεται ακριβώς στην κατε</w:t>
      </w:r>
      <w:r>
        <w:rPr>
          <w:rFonts w:eastAsia="Times New Roman"/>
          <w:szCs w:val="24"/>
        </w:rPr>
        <w:t xml:space="preserve">ύθυνση αυτή. Έτσι, πλέον, μπορούμε να έχουμε και κεντρικό σχεδιασμό και κεντρικό συντονισμό όλων των απαιτούμενων δράσεων. Και με αυτό το νομοσχέδιο μπορούμε να αποκτήσουμε, επιτέλους και εθνική στρατηγική στον πολύ κρίσιμο τομέα του </w:t>
      </w:r>
      <w:r>
        <w:rPr>
          <w:rFonts w:eastAsia="Times New Roman"/>
          <w:szCs w:val="24"/>
        </w:rPr>
        <w:t>Διαστήματος</w:t>
      </w:r>
      <w:r>
        <w:rPr>
          <w:rFonts w:eastAsia="Times New Roman"/>
          <w:szCs w:val="24"/>
        </w:rPr>
        <w:t xml:space="preserve">, γι’ αυτό </w:t>
      </w:r>
      <w:r>
        <w:rPr>
          <w:rFonts w:eastAsia="Times New Roman"/>
          <w:szCs w:val="24"/>
        </w:rPr>
        <w:t xml:space="preserve">και σας καλώ να το ψηφίσουμε. </w:t>
      </w:r>
    </w:p>
    <w:p w14:paraId="6A03DF48" w14:textId="77777777" w:rsidR="001B1D00" w:rsidRDefault="00D353DD">
      <w:pPr>
        <w:spacing w:after="0" w:line="600" w:lineRule="auto"/>
        <w:ind w:firstLine="720"/>
        <w:jc w:val="both"/>
        <w:rPr>
          <w:rFonts w:eastAsia="Times New Roman"/>
          <w:szCs w:val="24"/>
        </w:rPr>
      </w:pPr>
      <w:r>
        <w:rPr>
          <w:rFonts w:eastAsia="Times New Roman"/>
          <w:szCs w:val="24"/>
        </w:rPr>
        <w:t xml:space="preserve">Θα ήθελα να αναφερθώ μόνο, κύριε Πρόεδρε, σε κάποιες παρατηρήσεις που έγιναν στις τροπολογίες. </w:t>
      </w:r>
    </w:p>
    <w:p w14:paraId="6A03DF49" w14:textId="77777777" w:rsidR="001B1D00" w:rsidRDefault="00D353DD">
      <w:pPr>
        <w:spacing w:after="0" w:line="600" w:lineRule="auto"/>
        <w:ind w:firstLine="720"/>
        <w:jc w:val="both"/>
        <w:rPr>
          <w:rFonts w:eastAsia="Times New Roman"/>
          <w:szCs w:val="24"/>
        </w:rPr>
      </w:pPr>
      <w:r>
        <w:rPr>
          <w:rFonts w:eastAsia="Times New Roman"/>
          <w:b/>
          <w:szCs w:val="24"/>
        </w:rPr>
        <w:lastRenderedPageBreak/>
        <w:t xml:space="preserve">ΠΡΟΕΔΡΕΥΩΝ (Δημήτριος Καμμένος): </w:t>
      </w:r>
      <w:r>
        <w:rPr>
          <w:rFonts w:eastAsia="Times New Roman"/>
          <w:szCs w:val="24"/>
        </w:rPr>
        <w:t xml:space="preserve">Κυρία Τζάκρη, μιλάτε ήδη εννιάμισι λεπτά. </w:t>
      </w:r>
    </w:p>
    <w:p w14:paraId="6A03DF4A" w14:textId="77777777" w:rsidR="001B1D00" w:rsidRDefault="00D353DD">
      <w:pPr>
        <w:spacing w:after="0" w:line="600" w:lineRule="auto"/>
        <w:ind w:firstLine="720"/>
        <w:jc w:val="both"/>
        <w:rPr>
          <w:rFonts w:eastAsia="Times New Roman"/>
          <w:szCs w:val="24"/>
        </w:rPr>
      </w:pPr>
      <w:r>
        <w:rPr>
          <w:rFonts w:eastAsia="Times New Roman"/>
          <w:b/>
          <w:szCs w:val="24"/>
        </w:rPr>
        <w:t xml:space="preserve">ΘΕΟΔΩΡΑ ΤΖΑΚΡΗ: </w:t>
      </w:r>
      <w:r>
        <w:rPr>
          <w:rFonts w:eastAsia="Times New Roman"/>
          <w:szCs w:val="24"/>
        </w:rPr>
        <w:t>Δυο κουβέντες θα πω μόνο, κύριε Πρόεδ</w:t>
      </w:r>
      <w:r>
        <w:rPr>
          <w:rFonts w:eastAsia="Times New Roman"/>
          <w:szCs w:val="24"/>
        </w:rPr>
        <w:t xml:space="preserve">ρε. </w:t>
      </w:r>
    </w:p>
    <w:p w14:paraId="6A03DF4B" w14:textId="77777777" w:rsidR="001B1D00" w:rsidRDefault="00D353DD">
      <w:pPr>
        <w:spacing w:after="0" w:line="600" w:lineRule="auto"/>
        <w:ind w:firstLine="720"/>
        <w:jc w:val="both"/>
        <w:rPr>
          <w:rFonts w:eastAsia="Times New Roman"/>
          <w:szCs w:val="24"/>
        </w:rPr>
      </w:pPr>
      <w:r>
        <w:rPr>
          <w:rFonts w:eastAsia="Times New Roman"/>
          <w:szCs w:val="24"/>
        </w:rPr>
        <w:t>Δεν μπορώ να μην απαντήσω στο οργίλο ύφος του κ. Βαρβιτσιώτη, που ήρθε στην Αίθουσα αυτή να μας εγκαλέσει για τη διαχείριση του προσφυγικού. Να θυμίσω μόνο ότι επί των ημερών της Νέας Δημοκρατίας ο ρυθμός αναγνώρισης των αιτημάτων ασύλου ήταν της τάξε</w:t>
      </w:r>
      <w:r>
        <w:rPr>
          <w:rFonts w:eastAsia="Times New Roman"/>
          <w:szCs w:val="24"/>
        </w:rPr>
        <w:t xml:space="preserve">ως του 0,02% σε κάποιες περιπτώσεις. </w:t>
      </w:r>
    </w:p>
    <w:p w14:paraId="6A03DF4C" w14:textId="77777777" w:rsidR="001B1D00" w:rsidRDefault="00D353DD">
      <w:pPr>
        <w:spacing w:after="0" w:line="600" w:lineRule="auto"/>
        <w:ind w:firstLine="720"/>
        <w:jc w:val="both"/>
        <w:rPr>
          <w:rFonts w:eastAsia="Times New Roman"/>
          <w:szCs w:val="24"/>
        </w:rPr>
      </w:pPr>
      <w:r>
        <w:rPr>
          <w:rFonts w:eastAsia="Times New Roman"/>
          <w:szCs w:val="24"/>
        </w:rPr>
        <w:t xml:space="preserve">Το 2017 στη χώρα μας υποβλήθηκαν πενήντα πέντε χιλιάδες, περίπου, αιτήσεις ασύλου. Εξ αυτών, η αναγνώριση είναι στο ποσοστό του 45,5%. Αντιλαμβανόμαστε όλοι ότι αυτό θα πρέπει να </w:t>
      </w:r>
      <w:r>
        <w:rPr>
          <w:rFonts w:eastAsia="Times New Roman"/>
          <w:szCs w:val="24"/>
        </w:rPr>
        <w:lastRenderedPageBreak/>
        <w:t>πάει καλύτερα. Προς την κατεύθυνση αυτή</w:t>
      </w:r>
      <w:r>
        <w:rPr>
          <w:rFonts w:eastAsia="Times New Roman"/>
          <w:szCs w:val="24"/>
        </w:rPr>
        <w:t xml:space="preserve"> κινούνται και οι τροπολογίες που κατατέθηκαν σήμερα. Είναι προς την κατεύθυνση, δηλαδή, της ταχύτατης διεκπεραίωσης των ζητημάτων του ασύλου για την αποσυμφόρηση ακριβώς των νησιών και θα έπρεπε, νομίζω, να τις ψηφίσουμε όλοι. Το </w:t>
      </w:r>
      <w:r>
        <w:rPr>
          <w:rFonts w:eastAsia="Times New Roman"/>
          <w:szCs w:val="24"/>
        </w:rPr>
        <w:t>πρώτο</w:t>
      </w:r>
      <w:r>
        <w:rPr>
          <w:rFonts w:eastAsia="Times New Roman"/>
          <w:szCs w:val="24"/>
        </w:rPr>
        <w:t xml:space="preserve"> είναι αυτό.</w:t>
      </w:r>
    </w:p>
    <w:p w14:paraId="6A03DF4D" w14:textId="77777777" w:rsidR="001B1D00" w:rsidRDefault="00D353DD">
      <w:pPr>
        <w:spacing w:after="0" w:line="600" w:lineRule="auto"/>
        <w:ind w:firstLine="720"/>
        <w:jc w:val="both"/>
        <w:rPr>
          <w:rFonts w:eastAsia="Times New Roman"/>
          <w:szCs w:val="24"/>
        </w:rPr>
      </w:pPr>
      <w:r>
        <w:rPr>
          <w:rFonts w:eastAsia="Times New Roman"/>
          <w:szCs w:val="24"/>
        </w:rPr>
        <w:t>Το δεύτ</w:t>
      </w:r>
      <w:r>
        <w:rPr>
          <w:rFonts w:eastAsia="Times New Roman"/>
          <w:szCs w:val="24"/>
        </w:rPr>
        <w:t xml:space="preserve">ερο στο οποίο θα ήθελα να απαντήσω είναι στην τοποθέτηση του κ. Λοβέρδου. Νομίζω ότι δεν χρειάζεται να είναι κάποιος καθηγητής του </w:t>
      </w:r>
      <w:r>
        <w:rPr>
          <w:rFonts w:eastAsia="Times New Roman"/>
          <w:szCs w:val="24"/>
        </w:rPr>
        <w:t xml:space="preserve">Δημοσίου Δικαίου </w:t>
      </w:r>
      <w:r>
        <w:rPr>
          <w:rFonts w:eastAsia="Times New Roman"/>
          <w:szCs w:val="24"/>
        </w:rPr>
        <w:t>για να γνωρίζει, αρκεί να είναι ένας συνεπής κοινοβουλευτικός. Η δυνατότητα που έχουμε, βάσει του Συντάγματο</w:t>
      </w:r>
      <w:r>
        <w:rPr>
          <w:rFonts w:eastAsia="Times New Roman"/>
          <w:szCs w:val="24"/>
        </w:rPr>
        <w:t xml:space="preserve">ς, να δημιουργούμε υπηρεσίες, οργανικές μονάδες υπηρεσιακές είναι, όπως αντιλαμβάνεστε, επ’ ουδενί απευθείας με </w:t>
      </w:r>
      <w:r>
        <w:rPr>
          <w:rFonts w:eastAsia="Times New Roman"/>
          <w:szCs w:val="24"/>
        </w:rPr>
        <w:lastRenderedPageBreak/>
        <w:t xml:space="preserve">νόμο. Τότε θα υπήρχε αντισυνταγματικότητα. Εφόσον υπάρχει εξουσιοδοτική διάταξη, μπορούμε είτε με υπουργική απόφαση είτε με </w:t>
      </w:r>
      <w:r>
        <w:rPr>
          <w:rFonts w:eastAsia="Times New Roman"/>
          <w:szCs w:val="24"/>
        </w:rPr>
        <w:t xml:space="preserve">προεδρικό </w:t>
      </w:r>
      <w:r>
        <w:rPr>
          <w:rFonts w:eastAsia="Times New Roman"/>
          <w:szCs w:val="24"/>
        </w:rPr>
        <w:t>διάταγμα</w:t>
      </w:r>
      <w:r>
        <w:rPr>
          <w:rFonts w:eastAsia="Times New Roman"/>
          <w:szCs w:val="24"/>
        </w:rPr>
        <w:t xml:space="preserve">. </w:t>
      </w:r>
    </w:p>
    <w:p w14:paraId="6A03DF4E" w14:textId="77777777" w:rsidR="001B1D00" w:rsidRDefault="00D353DD">
      <w:pPr>
        <w:spacing w:after="0" w:line="600" w:lineRule="auto"/>
        <w:ind w:firstLine="720"/>
        <w:jc w:val="both"/>
        <w:rPr>
          <w:rFonts w:eastAsia="Times New Roman"/>
          <w:szCs w:val="24"/>
        </w:rPr>
      </w:pPr>
      <w:r>
        <w:rPr>
          <w:rFonts w:eastAsia="Times New Roman"/>
          <w:szCs w:val="24"/>
        </w:rPr>
        <w:t xml:space="preserve">Η μία δυνατότητα δεν υστερεί έναντι της άλλης, εκτός αν ο ίδιος ο νόμος ορίζει ότι πρέπει να γίνει με </w:t>
      </w:r>
      <w:r>
        <w:rPr>
          <w:rFonts w:eastAsia="Times New Roman"/>
          <w:szCs w:val="24"/>
        </w:rPr>
        <w:t>προεδρικό διάταγμα</w:t>
      </w:r>
      <w:r>
        <w:rPr>
          <w:rFonts w:eastAsia="Times New Roman"/>
          <w:szCs w:val="24"/>
        </w:rPr>
        <w:t xml:space="preserve">. Προεδρικό </w:t>
      </w:r>
      <w:r>
        <w:rPr>
          <w:rFonts w:eastAsia="Times New Roman"/>
          <w:szCs w:val="24"/>
        </w:rPr>
        <w:t xml:space="preserve">διάταγμα </w:t>
      </w:r>
      <w:r>
        <w:rPr>
          <w:rFonts w:eastAsia="Times New Roman"/>
          <w:szCs w:val="24"/>
        </w:rPr>
        <w:t xml:space="preserve">σημαίνει, όμως, ότι προσθέτω κι έναν ακόμα βαθμό ελέγχου στο επίπεδο του Συμβουλίου της Επικρατείας, άρα σημαίνει </w:t>
      </w:r>
      <w:r>
        <w:rPr>
          <w:rFonts w:eastAsia="Times New Roman"/>
          <w:szCs w:val="24"/>
        </w:rPr>
        <w:t>πρόσθετη καθυστέρηση.</w:t>
      </w:r>
    </w:p>
    <w:p w14:paraId="6A03DF4F" w14:textId="77777777" w:rsidR="001B1D00" w:rsidRDefault="00D353DD">
      <w:pPr>
        <w:spacing w:after="0" w:line="600" w:lineRule="auto"/>
        <w:ind w:firstLine="720"/>
        <w:jc w:val="both"/>
        <w:rPr>
          <w:rFonts w:eastAsia="Times New Roman"/>
          <w:szCs w:val="24"/>
        </w:rPr>
      </w:pPr>
      <w:r>
        <w:rPr>
          <w:rFonts w:eastAsia="Times New Roman"/>
          <w:szCs w:val="24"/>
        </w:rPr>
        <w:t xml:space="preserve">Επομένως, ο κ. Παππάς μπορεί να είναι </w:t>
      </w:r>
      <w:r>
        <w:rPr>
          <w:rFonts w:eastAsia="Times New Roman"/>
          <w:szCs w:val="24"/>
        </w:rPr>
        <w:t>«</w:t>
      </w:r>
      <w:r>
        <w:rPr>
          <w:rFonts w:eastAsia="Times New Roman"/>
          <w:szCs w:val="24"/>
        </w:rPr>
        <w:t>παππάς</w:t>
      </w:r>
      <w:r>
        <w:rPr>
          <w:rFonts w:eastAsia="Times New Roman"/>
          <w:szCs w:val="24"/>
        </w:rPr>
        <w:t>»</w:t>
      </w:r>
      <w:r>
        <w:rPr>
          <w:rFonts w:eastAsia="Times New Roman"/>
          <w:szCs w:val="24"/>
        </w:rPr>
        <w:t>, αλλά δεν είναι και Θεός, για να μας ιδρύσει μια καινούργια υπηρεσία απευθείας με τον νόμο, όπως θα επιχειρούσαν κάποιοι εδώ και θα ήθελαν σήμερα αυτό να συμβεί. Αυτό πρέπει να γίνει με υ</w:t>
      </w:r>
      <w:r>
        <w:rPr>
          <w:rFonts w:eastAsia="Times New Roman"/>
          <w:szCs w:val="24"/>
        </w:rPr>
        <w:t xml:space="preserve">πουργικές </w:t>
      </w:r>
      <w:r>
        <w:rPr>
          <w:rFonts w:eastAsia="Times New Roman"/>
          <w:szCs w:val="24"/>
        </w:rPr>
        <w:lastRenderedPageBreak/>
        <w:t xml:space="preserve">αποφάσεις, όπως συνηθίζει να γίνεται όλα αυτά τα χρόνια, βάσει των συνταγματικών επιταγών. </w:t>
      </w:r>
    </w:p>
    <w:p w14:paraId="6A03DF50" w14:textId="77777777" w:rsidR="001B1D00" w:rsidRDefault="00D353DD">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A03DF51" w14:textId="77777777" w:rsidR="001B1D00" w:rsidRDefault="00D353DD">
      <w:pPr>
        <w:spacing w:after="0" w:line="600" w:lineRule="auto"/>
        <w:ind w:firstLine="720"/>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Ευχαριστούμε την κ. Τζάκρη.</w:t>
      </w:r>
    </w:p>
    <w:p w14:paraId="6A03DF52" w14:textId="77777777" w:rsidR="001B1D00" w:rsidRDefault="00D353DD">
      <w:pPr>
        <w:spacing w:after="0" w:line="600" w:lineRule="auto"/>
        <w:ind w:firstLine="720"/>
        <w:jc w:val="both"/>
        <w:rPr>
          <w:rFonts w:eastAsia="Times New Roman"/>
          <w:szCs w:val="24"/>
        </w:rPr>
      </w:pPr>
      <w:r>
        <w:rPr>
          <w:rFonts w:eastAsia="Times New Roman"/>
          <w:szCs w:val="24"/>
        </w:rPr>
        <w:t>Τον λόγο έχει ο κ. Μηταράκης από τη Νέα Δημοκρατί</w:t>
      </w:r>
      <w:r>
        <w:rPr>
          <w:rFonts w:eastAsia="Times New Roman"/>
          <w:szCs w:val="24"/>
        </w:rPr>
        <w:t>α. Στη συνέχεια θα παρεμβληθεί ο κ. Παναγιώταρος, γιατί έχει ζητήσει τον λόγο ως Κοινοβουλευτικός</w:t>
      </w:r>
      <w:r>
        <w:rPr>
          <w:rFonts w:eastAsia="Times New Roman"/>
          <w:szCs w:val="24"/>
        </w:rPr>
        <w:t xml:space="preserve"> Εκπρόσωπος</w:t>
      </w:r>
      <w:r>
        <w:rPr>
          <w:rFonts w:eastAsia="Times New Roman"/>
          <w:szCs w:val="24"/>
        </w:rPr>
        <w:t xml:space="preserve">, και μετά η κ. Βαγιωνάκη και η κ. Αντωνίου. </w:t>
      </w:r>
    </w:p>
    <w:p w14:paraId="6A03DF53" w14:textId="77777777" w:rsidR="001B1D00" w:rsidRDefault="00D353DD">
      <w:pPr>
        <w:spacing w:after="0" w:line="600" w:lineRule="auto"/>
        <w:ind w:firstLine="720"/>
        <w:jc w:val="both"/>
        <w:rPr>
          <w:rFonts w:eastAsia="Times New Roman"/>
          <w:szCs w:val="24"/>
        </w:rPr>
      </w:pPr>
      <w:r>
        <w:rPr>
          <w:rFonts w:eastAsia="Times New Roman"/>
          <w:b/>
          <w:szCs w:val="24"/>
        </w:rPr>
        <w:t xml:space="preserve">ΝΟΤΗΣ ΜΗΤΑΡΑΚΗΣ: </w:t>
      </w:r>
      <w:r>
        <w:rPr>
          <w:rFonts w:eastAsia="Times New Roman"/>
          <w:szCs w:val="24"/>
        </w:rPr>
        <w:t>Ευχαριστώ πολύ, κύριε Πρόεδρε.</w:t>
      </w:r>
    </w:p>
    <w:p w14:paraId="6A03DF54" w14:textId="77777777" w:rsidR="001B1D00" w:rsidRDefault="00D353DD">
      <w:pPr>
        <w:spacing w:after="0" w:line="600" w:lineRule="auto"/>
        <w:ind w:firstLine="720"/>
        <w:jc w:val="both"/>
        <w:rPr>
          <w:rFonts w:eastAsia="Times New Roman"/>
          <w:szCs w:val="24"/>
        </w:rPr>
      </w:pPr>
      <w:r>
        <w:rPr>
          <w:rFonts w:eastAsia="Times New Roman"/>
          <w:szCs w:val="24"/>
        </w:rPr>
        <w:t xml:space="preserve">Κύριε Υπουργέ, παραφράζοντας το γνωστό ανέκδοτο με το </w:t>
      </w:r>
      <w:r>
        <w:rPr>
          <w:rFonts w:eastAsia="Times New Roman"/>
          <w:szCs w:val="24"/>
        </w:rPr>
        <w:t xml:space="preserve">σκουλήκι, υπάρχει το </w:t>
      </w:r>
      <w:r>
        <w:rPr>
          <w:rFonts w:eastAsia="Times New Roman"/>
          <w:szCs w:val="24"/>
        </w:rPr>
        <w:t xml:space="preserve">Διάστημα </w:t>
      </w:r>
      <w:r>
        <w:rPr>
          <w:rFonts w:eastAsia="Times New Roman"/>
          <w:szCs w:val="24"/>
        </w:rPr>
        <w:t xml:space="preserve">και κάτω από το </w:t>
      </w:r>
      <w:r>
        <w:rPr>
          <w:rFonts w:eastAsia="Times New Roman"/>
          <w:szCs w:val="24"/>
        </w:rPr>
        <w:t xml:space="preserve">Διάστημα </w:t>
      </w:r>
      <w:r>
        <w:rPr>
          <w:rFonts w:eastAsia="Times New Roman"/>
          <w:szCs w:val="24"/>
        </w:rPr>
        <w:t>υπάρχουν τα νησιά μας. Εξαιτίας της Κυβέρνησης Τσίπρα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Καμμένου, </w:t>
      </w:r>
      <w:r>
        <w:rPr>
          <w:rFonts w:eastAsia="Times New Roman"/>
          <w:szCs w:val="24"/>
        </w:rPr>
        <w:lastRenderedPageBreak/>
        <w:t>την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2018, τα προτελευταία είκοσι επτά από αυτά χάνουν τη μεγαλύτερη δημοσιονομική κατάκτηση που έχουν στη </w:t>
      </w:r>
      <w:r>
        <w:rPr>
          <w:rFonts w:eastAsia="Times New Roman"/>
          <w:szCs w:val="24"/>
        </w:rPr>
        <w:t>Μεταπολίτευση</w:t>
      </w:r>
      <w:r>
        <w:rPr>
          <w:rFonts w:eastAsia="Times New Roman"/>
          <w:szCs w:val="24"/>
        </w:rPr>
        <w:t xml:space="preserve">, τον θεσμό </w:t>
      </w:r>
      <w:r>
        <w:rPr>
          <w:rFonts w:eastAsia="Times New Roman"/>
          <w:szCs w:val="24"/>
        </w:rPr>
        <w:t xml:space="preserve">του νησιωτικού ΦΠΑ. </w:t>
      </w:r>
    </w:p>
    <w:p w14:paraId="6A03DF55" w14:textId="77777777" w:rsidR="001B1D00" w:rsidRDefault="00D353DD">
      <w:pPr>
        <w:spacing w:after="0" w:line="600" w:lineRule="auto"/>
        <w:ind w:firstLine="720"/>
        <w:jc w:val="both"/>
        <w:rPr>
          <w:rFonts w:eastAsia="Times New Roman"/>
          <w:szCs w:val="24"/>
        </w:rPr>
      </w:pPr>
      <w:r>
        <w:rPr>
          <w:rFonts w:eastAsia="Times New Roman"/>
          <w:szCs w:val="24"/>
        </w:rPr>
        <w:t>Η Νέα Δημοκρατία έχει καταθέσει σε αυτό το νομοσχέδιο -και γι’ αυτό, κύριε Πρόεδρε, ζήτησα τον λόγο σήμερα- την τροπολογία με γενικό αριθμό 1393 και ειδικό 17 -την υπογράφουμε οι συνάδελφοι της Λέσβου, των Κυκλάδων, του Έβρου, των Δωδε</w:t>
      </w:r>
      <w:r>
        <w:rPr>
          <w:rFonts w:eastAsia="Times New Roman"/>
          <w:szCs w:val="24"/>
        </w:rPr>
        <w:t xml:space="preserve">κανήσων, της Μαγνησίας κι εγώ- με την οποία ζητάμε από την Κυβέρνηση να παρατείνει για έναν χρόνο και για τα τριάντα δύο νησιά των ακριτικών </w:t>
      </w:r>
      <w:r>
        <w:rPr>
          <w:rFonts w:eastAsia="Times New Roman"/>
          <w:szCs w:val="24"/>
        </w:rPr>
        <w:t xml:space="preserve">Νομών </w:t>
      </w:r>
      <w:r>
        <w:rPr>
          <w:rFonts w:eastAsia="Times New Roman"/>
          <w:szCs w:val="24"/>
        </w:rPr>
        <w:t xml:space="preserve">Λέσβου, Έβρου, Χίου, Σάμου και Δωδεκανήσου το ειδικό καθεστώς. </w:t>
      </w:r>
    </w:p>
    <w:p w14:paraId="6A03DF56" w14:textId="77777777" w:rsidR="001B1D00" w:rsidRDefault="00D353DD">
      <w:pPr>
        <w:spacing w:after="0" w:line="600" w:lineRule="auto"/>
        <w:ind w:firstLine="720"/>
        <w:jc w:val="both"/>
        <w:rPr>
          <w:rFonts w:eastAsia="Times New Roman"/>
          <w:szCs w:val="24"/>
        </w:rPr>
      </w:pPr>
      <w:r>
        <w:rPr>
          <w:rFonts w:eastAsia="Times New Roman"/>
          <w:szCs w:val="24"/>
        </w:rPr>
        <w:lastRenderedPageBreak/>
        <w:t xml:space="preserve">Και τι έρχεται η Κυβέρνηση να κάνει; Το </w:t>
      </w:r>
      <w:r>
        <w:rPr>
          <w:rFonts w:eastAsia="Times New Roman"/>
          <w:szCs w:val="24"/>
        </w:rPr>
        <w:t>μάθαμε χθες. Το καταργεί οριστικά στα είκοσι επτά και δίνει μια μικρή παράταση πέντε μηνών…</w:t>
      </w:r>
    </w:p>
    <w:p w14:paraId="6A03DF5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ΠΑΠΠΑΣ (Υπουργός Ψηφιακής Πολιτικής, Τηλεπικοινωνιών και Ενημέρωσης): </w:t>
      </w:r>
      <w:r>
        <w:rPr>
          <w:rFonts w:eastAsia="Times New Roman" w:cs="Times New Roman"/>
          <w:szCs w:val="24"/>
        </w:rPr>
        <w:t>Επτά μηνών.</w:t>
      </w:r>
    </w:p>
    <w:p w14:paraId="6A03DF5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ΝΟΤΗΣ ΜΗΤΑΡΑΚΗΣ:</w:t>
      </w:r>
      <w:r>
        <w:rPr>
          <w:rFonts w:eastAsia="Times New Roman" w:cs="Times New Roman"/>
          <w:szCs w:val="24"/>
        </w:rPr>
        <w:t xml:space="preserve"> Επτά μηνών, που δεν καλύπτει την τουριστική περίοδο, τον</w:t>
      </w:r>
      <w:r>
        <w:rPr>
          <w:rFonts w:eastAsia="Times New Roman" w:cs="Times New Roman"/>
          <w:szCs w:val="24"/>
        </w:rPr>
        <w:t xml:space="preserve"> κρίσιμο μήνα του Αυγούστου και ουσιαστικά καταργεί αυτήν τη μόνη ουσιαστική στήριξη που είχαν τα νησιά μας από δημοσιονομική πλευρά.</w:t>
      </w:r>
    </w:p>
    <w:p w14:paraId="6A03DF5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νησιωτικό ΦΠΑ αποτελεί τμήμα του κοινοτικού κεκτημένου, από την αρχή της θέσπισης του φόρ</w:t>
      </w:r>
      <w:r>
        <w:rPr>
          <w:rFonts w:eastAsia="Times New Roman" w:cs="Times New Roman"/>
          <w:szCs w:val="24"/>
        </w:rPr>
        <w:t>ου προστιθέμενης αξίας. Ήταν ο πλέον ξεκάθαρος τρόπος ενί</w:t>
      </w:r>
      <w:r>
        <w:rPr>
          <w:rFonts w:eastAsia="Times New Roman" w:cs="Times New Roman"/>
          <w:szCs w:val="24"/>
        </w:rPr>
        <w:lastRenderedPageBreak/>
        <w:t>σχυσης και στήριξης της νησιωτικότητας και αναγνωρίζει τα ιδιαίτερα χαρακτηριστικά και τις ιδιαίτερες ανάγκες που έχουν αυτές οι περιοχές, όπως την απόσταση από το κέντρο, τις δυσκολίες στην πρόσβαση</w:t>
      </w:r>
      <w:r>
        <w:rPr>
          <w:rFonts w:eastAsia="Times New Roman" w:cs="Times New Roman"/>
          <w:szCs w:val="24"/>
        </w:rPr>
        <w:t xml:space="preserve"> σε αγαθά και υπηρεσίες, το κόστος παραγωγής, αλλά και την εθνική ανάγκη να διατηρήσουμε τον πληθυσμό στην ακριτική Ελλάδα.</w:t>
      </w:r>
    </w:p>
    <w:p w14:paraId="6A03DF5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Λέτε, κυρίες και κύριοι συνάδελφοι, ότι ήταν απαίτηση των θεσμών. Σοβαρά; Δεν ήταν απαίτηση των θεσμών και την προηγούμενη περίοδο δ</w:t>
      </w:r>
      <w:r>
        <w:rPr>
          <w:rFonts w:eastAsia="Times New Roman" w:cs="Times New Roman"/>
          <w:szCs w:val="24"/>
        </w:rPr>
        <w:t xml:space="preserve">ιακυβέρνησης Σαμαρά; Την περίοδο 2012-2015; Ήταν. Αλλά για εμάς αποτέλεσε στην πράξη κόκκινη γραμμή, μέχρι το τέλος. Και στο </w:t>
      </w:r>
      <w:r>
        <w:rPr>
          <w:rFonts w:eastAsia="Times New Roman" w:cs="Times New Roman"/>
          <w:szCs w:val="24"/>
          <w:lang w:val="en-US"/>
        </w:rPr>
        <w:t>email</w:t>
      </w:r>
      <w:r>
        <w:rPr>
          <w:rFonts w:eastAsia="Times New Roman" w:cs="Times New Roman"/>
          <w:szCs w:val="24"/>
        </w:rPr>
        <w:t xml:space="preserve"> Χαρδούβελη, όταν δεχθήκαμε ελάχιστες αλλαγές στο ΦΠΑ, δεν συμπεριλάβαμε το ΦΠΑ στα νησιά. Αντίθετα, </w:t>
      </w:r>
      <w:r>
        <w:rPr>
          <w:rFonts w:eastAsia="Times New Roman" w:cs="Times New Roman"/>
          <w:szCs w:val="24"/>
        </w:rPr>
        <w:lastRenderedPageBreak/>
        <w:t xml:space="preserve">στη σελίδα 27 του </w:t>
      </w:r>
      <w:r>
        <w:rPr>
          <w:rFonts w:eastAsia="Times New Roman" w:cs="Times New Roman"/>
          <w:szCs w:val="24"/>
          <w:lang w:val="en-US"/>
        </w:rPr>
        <w:t>email</w:t>
      </w:r>
      <w:r>
        <w:rPr>
          <w:rFonts w:eastAsia="Times New Roman" w:cs="Times New Roman"/>
          <w:szCs w:val="24"/>
        </w:rPr>
        <w:t xml:space="preserve"> Χαρδούβελη τονίσαμε ότι το ειδικό νησιωτικό ΦΠΑ αποτελεί κοινοτικό κεκτημένο και η Ελλάδα δεν θα το συζητήσει </w:t>
      </w:r>
      <w:r>
        <w:rPr>
          <w:rFonts w:eastAsia="Times New Roman" w:cs="Times New Roman"/>
          <w:szCs w:val="24"/>
        </w:rPr>
        <w:t>στο πλαίσιο</w:t>
      </w:r>
      <w:r>
        <w:rPr>
          <w:rFonts w:eastAsia="Times New Roman" w:cs="Times New Roman"/>
          <w:szCs w:val="24"/>
        </w:rPr>
        <w:t xml:space="preserve"> του Προγράμματος Δημοσιονομικής Προσαρμογής, αλλά όταν όλη η Ευρώπη, μετά από πέντε, δέκα, δεκαπέντε χρόνια κάνει μια αναθεώρηση όλου</w:t>
      </w:r>
      <w:r>
        <w:rPr>
          <w:rFonts w:eastAsia="Times New Roman" w:cs="Times New Roman"/>
          <w:szCs w:val="24"/>
        </w:rPr>
        <w:t xml:space="preserve"> του ευρωπαϊκού καθεστώτος ΦΠΑ για όλα τα νησιά της Ευρώπης, τότε θα συζητηθεί και η ελληνική εμπειρία. Αυτή είναι η αλήθεια.</w:t>
      </w:r>
    </w:p>
    <w:p w14:paraId="6A03DF5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Στον αντίποδα; Όταν γινόταν, κύριε Παππά, η υπεύθυνη διαπραγμάτευση, πριν από το δημοψήφισμα του 2015, θα θυμάστε ως Υπουργός Επικ</w:t>
      </w:r>
      <w:r>
        <w:rPr>
          <w:rFonts w:eastAsia="Times New Roman" w:cs="Times New Roman"/>
          <w:szCs w:val="24"/>
        </w:rPr>
        <w:t xml:space="preserve">ρατείας τότε, ότι στην πρόταση της ελληνικής </w:t>
      </w:r>
      <w:r>
        <w:rPr>
          <w:rFonts w:eastAsia="Times New Roman" w:cs="Times New Roman"/>
          <w:szCs w:val="24"/>
        </w:rPr>
        <w:t xml:space="preserve">Κυβέρνησης </w:t>
      </w:r>
      <w:r>
        <w:rPr>
          <w:rFonts w:eastAsia="Times New Roman" w:cs="Times New Roman"/>
          <w:szCs w:val="24"/>
        </w:rPr>
        <w:t xml:space="preserve">προς τους θεσμούς, στον κ. Γιούνκερ, για να αποφύγουμε το πλήρες πακέτο μέτρων που ερχόταν, δεχτήκαμε κάποια μέτρα. Ένα από τα μέτρα που είχαμε εμείς ως χώρα προτείνει τότε </w:t>
      </w:r>
      <w:r>
        <w:rPr>
          <w:rFonts w:eastAsia="Times New Roman" w:cs="Times New Roman"/>
          <w:szCs w:val="24"/>
        </w:rPr>
        <w:lastRenderedPageBreak/>
        <w:t>ήταν η κατάργηση του νησιωτ</w:t>
      </w:r>
      <w:r>
        <w:rPr>
          <w:rFonts w:eastAsia="Times New Roman" w:cs="Times New Roman"/>
          <w:szCs w:val="24"/>
        </w:rPr>
        <w:t>ικού ΦΠΑ, το οποίο το φέρατε τελικά, το ψηφίσατε στη Βουλή και το καταργείτε σταδιακά και ολοκληρώνουμε τώρα, και γι’ αυτά τα είκοσι επτά νησιά και σε λίγους μήνες για άλλα πέντε, το ειδικό καθεστώς. Αυτή είναι η δική σας ευθύνη.</w:t>
      </w:r>
    </w:p>
    <w:p w14:paraId="6A03DF5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Αποδείξατε ακόμα και στα λ</w:t>
      </w:r>
      <w:r>
        <w:rPr>
          <w:rFonts w:eastAsia="Times New Roman" w:cs="Times New Roman"/>
          <w:szCs w:val="24"/>
        </w:rPr>
        <w:t>όγια ότι δεν πιστεύετε στην στήριξη της νησιωτικότητας, γιατί ούτε στα 6 δισεκατομμύρια ευρώ, αν θυμάμαι το νούμερο, αντίμετρα συμπεριλάβατε την επαναφορά του θεσμού για τα νησιά, ούτε πριν από λίγες μέρες όταν ψηφίσαμε το κοινωνικό μέρισμα, όταν σύμφωνα μ</w:t>
      </w:r>
      <w:r>
        <w:rPr>
          <w:rFonts w:eastAsia="Times New Roman" w:cs="Times New Roman"/>
          <w:szCs w:val="24"/>
        </w:rPr>
        <w:t>ε την Κυβέρνηση υπήρχε επαρκής δημοσιονομικός χώρος, δεν συμπεριλάβατε αυτό το μέτρο.</w:t>
      </w:r>
    </w:p>
    <w:p w14:paraId="6A03DF5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Καταθέσαμε μια τροπολογία πριν από μία εβδομάδα. Η Κυβέρνηση δεν την έβαλε στη συζήτηση. Ελπίζω σήμερα ότι η Κυβέρνηση </w:t>
      </w:r>
      <w:r>
        <w:rPr>
          <w:rFonts w:eastAsia="Times New Roman" w:cs="Times New Roman"/>
          <w:szCs w:val="24"/>
        </w:rPr>
        <w:lastRenderedPageBreak/>
        <w:t>θα δώσει την ευκαιρία στους Βουλευτές να συζητήσουμ</w:t>
      </w:r>
      <w:r>
        <w:rPr>
          <w:rFonts w:eastAsia="Times New Roman" w:cs="Times New Roman"/>
          <w:szCs w:val="24"/>
        </w:rPr>
        <w:t>ε και να ψηφίσουμε την τροπολογία για τη διατήρηση του νησιωτικού ΦΠΑ. Δεν είναι λύση, κύριε Υπουργέ, που παραμένει μόνο σε πέντε νησιά και για πολύ λίγους μήνες. Είναι μια μεταβατική διάθεση, που, σύμφωνα με όλους τους νησιώτες, σύμφωνα με όλα τα δημοσιεύ</w:t>
      </w:r>
      <w:r>
        <w:rPr>
          <w:rFonts w:eastAsia="Times New Roman" w:cs="Times New Roman"/>
          <w:szCs w:val="24"/>
        </w:rPr>
        <w:t>ματα όλων των εφημερίδων, σύμφωνα με όλους τους τοπικούς παράγοντες, απλώς επιβεβαιώνει την οριστική απόφαση της Κυβέρνησης, να καταργήσει αυτό το καθεστώς.</w:t>
      </w:r>
    </w:p>
    <w:p w14:paraId="6A03DF5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Βέβαια, θα μου πείτε ότι δίνετε ένα εφάπαξ επίδομα, στη λογική των προεκλογικών επιδομάτων. Αυτό βέ</w:t>
      </w:r>
      <w:r>
        <w:rPr>
          <w:rFonts w:eastAsia="Times New Roman" w:cs="Times New Roman"/>
          <w:szCs w:val="24"/>
        </w:rPr>
        <w:t>βαια μου θυμίζει ότι δίνετε καθρεφτάκι στους ιθαγενείς. Τους δίνετε μερικούς μήνες τον ΦΠΑ προκαταβολή, για να χαρεί ο κόσμος εν</w:t>
      </w:r>
      <w:r>
        <w:rPr>
          <w:rFonts w:eastAsia="Times New Roman" w:cs="Times New Roman"/>
          <w:szCs w:val="24"/>
        </w:rPr>
        <w:t xml:space="preserve"> </w:t>
      </w:r>
      <w:r>
        <w:rPr>
          <w:rFonts w:eastAsia="Times New Roman" w:cs="Times New Roman"/>
          <w:szCs w:val="24"/>
        </w:rPr>
        <w:t xml:space="preserve">όψει Χριστουγέννων αλλά μετά, σε λίγους μήνες τα ποσά που δώσατε θα ισορροπήσουν με </w:t>
      </w:r>
      <w:r>
        <w:rPr>
          <w:rFonts w:eastAsia="Times New Roman" w:cs="Times New Roman"/>
          <w:szCs w:val="24"/>
        </w:rPr>
        <w:lastRenderedPageBreak/>
        <w:t>το αυξημένο ΦΠΑ που αυτοί οι κάτοικοι θα πλ</w:t>
      </w:r>
      <w:r>
        <w:rPr>
          <w:rFonts w:eastAsia="Times New Roman" w:cs="Times New Roman"/>
          <w:szCs w:val="24"/>
        </w:rPr>
        <w:t>ηρώνουν για τα βασικά είδη διαβίωσης και στο μέλλον το κόστος ζωής θα γίνει ακριβότερο.</w:t>
      </w:r>
    </w:p>
    <w:p w14:paraId="6A03DF5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Μιλάτε εναλλακτικά για ένα μεταφορικό ισοδύναμο, το οποίο δεν έχετε ορίσει, δεν έχει πει πώς θα λειτουργήσει, δεν είναι σίγουρο ότι συμβάλλει στην ανάπτυξη της τοπικής </w:t>
      </w:r>
      <w:r>
        <w:rPr>
          <w:rFonts w:eastAsia="Times New Roman" w:cs="Times New Roman"/>
          <w:szCs w:val="24"/>
        </w:rPr>
        <w:t>οικονομίας, γιατί πιθανότατα θα αφορά συγκεκριμένα πράγματα. Δεν θα αφορά παραδείγματος χάριν το τουριστικό προϊόν, που τα δικά μας ακριτικά νησιά ανταγωνίζονται όμορες χώρες με πολύ χαμηλό καθεστώς. Ανταγωνίζονται και από 1</w:t>
      </w:r>
      <w:r>
        <w:rPr>
          <w:rFonts w:eastAsia="Times New Roman" w:cs="Times New Roman"/>
          <w:szCs w:val="24"/>
          <w:vertAlign w:val="superscript"/>
        </w:rPr>
        <w:t>η</w:t>
      </w:r>
      <w:r>
        <w:rPr>
          <w:rFonts w:eastAsia="Times New Roman" w:cs="Times New Roman"/>
          <w:szCs w:val="24"/>
        </w:rPr>
        <w:t xml:space="preserve"> Ιανουαρίου θα πληρώνουν και τη</w:t>
      </w:r>
      <w:r>
        <w:rPr>
          <w:rFonts w:eastAsia="Times New Roman" w:cs="Times New Roman"/>
          <w:szCs w:val="24"/>
        </w:rPr>
        <w:t xml:space="preserve"> φορολογία στα ξενοδοχεία, στα καταλύματα. Άρα είναι μια διπλή αύξηση στο κόστος. Ξεχνάτε στο φιλοδώρημά σας να συμπεριλάβετε τις επιχειρήσεις, ξεχνάτε ότι έχουμε πραγματικά ακριτικά νησιά, μικρά νησιά, </w:t>
      </w:r>
      <w:r>
        <w:rPr>
          <w:rFonts w:eastAsia="Times New Roman" w:cs="Times New Roman"/>
          <w:szCs w:val="24"/>
        </w:rPr>
        <w:lastRenderedPageBreak/>
        <w:t>όπως τα Ψαρρά, οι Οινούσες, οι Αρκοί, το Καστελόριζο,</w:t>
      </w:r>
      <w:r>
        <w:rPr>
          <w:rFonts w:eastAsia="Times New Roman" w:cs="Times New Roman"/>
          <w:szCs w:val="24"/>
        </w:rPr>
        <w:t xml:space="preserve"> το Φαρμακονήσι, που πλήττονται από αυτά τα μέτρα.</w:t>
      </w:r>
    </w:p>
    <w:p w14:paraId="6A03DF60" w14:textId="77777777" w:rsidR="001B1D00" w:rsidRDefault="00D353DD">
      <w:pPr>
        <w:spacing w:after="0" w:line="600" w:lineRule="auto"/>
        <w:ind w:firstLine="720"/>
        <w:jc w:val="both"/>
        <w:rPr>
          <w:rFonts w:eastAsia="Times New Roman"/>
          <w:szCs w:val="24"/>
        </w:rPr>
      </w:pPr>
      <w:r>
        <w:rPr>
          <w:rFonts w:eastAsia="Times New Roman"/>
          <w:szCs w:val="24"/>
        </w:rPr>
        <w:t xml:space="preserve">Για παράδειγμα, κύριε Υπουργέ, για </w:t>
      </w:r>
      <w:r>
        <w:rPr>
          <w:rFonts w:eastAsia="Times New Roman"/>
          <w:szCs w:val="24"/>
        </w:rPr>
        <w:t xml:space="preserve">να </w:t>
      </w:r>
      <w:r>
        <w:rPr>
          <w:rFonts w:eastAsia="Times New Roman"/>
          <w:szCs w:val="24"/>
        </w:rPr>
        <w:t>πας από τη Χίο στα Ψαρρά και να γυρίσεις θες οκτώ ώρες με το καράβι. Είναι πραγματικά ακριτική η Ελλάδα. Και γι’ αυτήν την ακριτική Ελλάδα έρχεστε από 1η Ιανουαρίου κα</w:t>
      </w:r>
      <w:r>
        <w:rPr>
          <w:rFonts w:eastAsia="Times New Roman"/>
          <w:szCs w:val="24"/>
        </w:rPr>
        <w:t xml:space="preserve">ι αυξάνετε το κόστος διαβίωσης, το κόστος </w:t>
      </w:r>
      <w:r>
        <w:rPr>
          <w:rFonts w:eastAsia="Times New Roman"/>
          <w:szCs w:val="24"/>
        </w:rPr>
        <w:t xml:space="preserve">παραγωγής </w:t>
      </w:r>
      <w:r>
        <w:rPr>
          <w:rFonts w:eastAsia="Times New Roman"/>
          <w:szCs w:val="24"/>
        </w:rPr>
        <w:t>και μειώνετε την ανταγωνιστικότητα του τουριστικού τους προϊόντος.</w:t>
      </w:r>
    </w:p>
    <w:p w14:paraId="6A03DF61" w14:textId="77777777" w:rsidR="001B1D00" w:rsidRDefault="00D353DD">
      <w:pPr>
        <w:spacing w:after="0" w:line="600" w:lineRule="auto"/>
        <w:ind w:firstLine="720"/>
        <w:jc w:val="both"/>
        <w:rPr>
          <w:rFonts w:eastAsia="Times New Roman"/>
          <w:szCs w:val="24"/>
        </w:rPr>
      </w:pPr>
      <w:r>
        <w:rPr>
          <w:rFonts w:eastAsia="Times New Roman"/>
          <w:szCs w:val="24"/>
        </w:rPr>
        <w:t>Κύριε Υπουργέ, καλούμε την Κυβέρνηση την ύστατη αυτή στιγμή να δεχθεί αυτήν την τροπολογία, να δώσουμε μια δωδεκάμηνη παράταση για να μας</w:t>
      </w:r>
      <w:r>
        <w:rPr>
          <w:rFonts w:eastAsia="Times New Roman"/>
          <w:szCs w:val="24"/>
        </w:rPr>
        <w:t xml:space="preserve"> δώσει χρόνο να συνομιλήσουμε με τους θεσμούς και να βρούμε μια βιώσιμη λύση που να στηρίζει τη νησιωτικότητα.</w:t>
      </w:r>
    </w:p>
    <w:p w14:paraId="6A03DF62" w14:textId="77777777" w:rsidR="001B1D00" w:rsidRDefault="00D353DD">
      <w:pPr>
        <w:spacing w:after="0" w:line="600" w:lineRule="auto"/>
        <w:ind w:firstLine="720"/>
        <w:jc w:val="both"/>
        <w:rPr>
          <w:rFonts w:eastAsia="Times New Roman"/>
          <w:szCs w:val="24"/>
        </w:rPr>
      </w:pPr>
      <w:r>
        <w:rPr>
          <w:rFonts w:eastAsia="Times New Roman"/>
          <w:szCs w:val="24"/>
        </w:rPr>
        <w:lastRenderedPageBreak/>
        <w:t xml:space="preserve">Η άποψη των πολιτών είναι ξεκάθαρη. Τους εγκαταλείψατε. Και όπως χαρακτηριστικά λέει και η </w:t>
      </w:r>
      <w:r>
        <w:rPr>
          <w:rFonts w:eastAsia="Times New Roman"/>
          <w:szCs w:val="24"/>
        </w:rPr>
        <w:t xml:space="preserve">εφημερίδα </w:t>
      </w:r>
      <w:r>
        <w:rPr>
          <w:rFonts w:eastAsia="Times New Roman"/>
          <w:szCs w:val="24"/>
        </w:rPr>
        <w:t>«Π</w:t>
      </w:r>
      <w:r>
        <w:rPr>
          <w:rFonts w:eastAsia="Times New Roman"/>
          <w:szCs w:val="24"/>
        </w:rPr>
        <w:t>ΟΛΙΤΗΣ</w:t>
      </w:r>
      <w:r>
        <w:rPr>
          <w:rFonts w:eastAsia="Times New Roman"/>
          <w:szCs w:val="24"/>
        </w:rPr>
        <w:t xml:space="preserve"> </w:t>
      </w:r>
      <w:r>
        <w:rPr>
          <w:rFonts w:eastAsia="Times New Roman"/>
          <w:szCs w:val="24"/>
        </w:rPr>
        <w:t>ΤΗΣ</w:t>
      </w:r>
      <w:r>
        <w:rPr>
          <w:rFonts w:eastAsia="Times New Roman"/>
          <w:szCs w:val="24"/>
        </w:rPr>
        <w:t xml:space="preserve"> Χ</w:t>
      </w:r>
      <w:r>
        <w:rPr>
          <w:rFonts w:eastAsia="Times New Roman"/>
          <w:szCs w:val="24"/>
        </w:rPr>
        <w:t>ΙΟΥ</w:t>
      </w:r>
      <w:r>
        <w:rPr>
          <w:rFonts w:eastAsia="Times New Roman"/>
          <w:szCs w:val="24"/>
        </w:rPr>
        <w:t>» –θα καταθέσω το πρωτοσέλι</w:t>
      </w:r>
      <w:r>
        <w:rPr>
          <w:rFonts w:eastAsia="Times New Roman"/>
          <w:szCs w:val="24"/>
        </w:rPr>
        <w:t>δο- παραδώσατε τα όπλα.</w:t>
      </w:r>
    </w:p>
    <w:p w14:paraId="6A03DF63" w14:textId="77777777" w:rsidR="001B1D00" w:rsidRDefault="00D353DD">
      <w:pPr>
        <w:spacing w:after="0" w:line="600" w:lineRule="auto"/>
        <w:ind w:firstLine="720"/>
        <w:jc w:val="both"/>
        <w:rPr>
          <w:rFonts w:eastAsia="Times New Roman"/>
          <w:szCs w:val="24"/>
        </w:rPr>
      </w:pPr>
      <w:r>
        <w:rPr>
          <w:rFonts w:eastAsia="Times New Roman"/>
          <w:szCs w:val="24"/>
        </w:rPr>
        <w:t>Σας ευχαριστώ πολύ.</w:t>
      </w:r>
    </w:p>
    <w:p w14:paraId="6A03DF64" w14:textId="77777777" w:rsidR="001B1D00" w:rsidRDefault="00D353DD">
      <w:pPr>
        <w:spacing w:after="0" w:line="600" w:lineRule="auto"/>
        <w:ind w:firstLine="720"/>
        <w:jc w:val="both"/>
        <w:rPr>
          <w:rFonts w:eastAsia="Times New Roman"/>
          <w:bCs/>
          <w:szCs w:val="24"/>
        </w:rPr>
      </w:pPr>
      <w:r>
        <w:rPr>
          <w:rFonts w:eastAsia="Times New Roman" w:cs="Times New Roman"/>
          <w:szCs w:val="24"/>
        </w:rPr>
        <w:t>(</w:t>
      </w:r>
      <w:r>
        <w:rPr>
          <w:rFonts w:eastAsia="Times New Roman"/>
          <w:bCs/>
          <w:szCs w:val="24"/>
        </w:rPr>
        <w:t xml:space="preserve">Στο σημείο αυτό ο Βουλευτής κ. </w:t>
      </w:r>
      <w:r>
        <w:rPr>
          <w:rFonts w:eastAsia="Times New Roman"/>
          <w:bCs/>
          <w:szCs w:val="24"/>
        </w:rPr>
        <w:t>Νότης</w:t>
      </w:r>
      <w:r>
        <w:rPr>
          <w:rFonts w:eastAsia="Times New Roman"/>
          <w:bCs/>
          <w:szCs w:val="24"/>
        </w:rPr>
        <w:t xml:space="preserve"> Μηταράκης καταθέτει για τα Πρακτικά το προαναφερθέν έγγραφο</w:t>
      </w:r>
      <w:r>
        <w:rPr>
          <w:rFonts w:eastAsia="Times New Roman"/>
          <w:bCs/>
          <w:szCs w:val="24"/>
        </w:rPr>
        <w:t>,</w:t>
      </w:r>
      <w:r>
        <w:rPr>
          <w:rFonts w:eastAsia="Times New Roman"/>
          <w:bCs/>
          <w:szCs w:val="24"/>
        </w:rPr>
        <w:t xml:space="preserve"> το οποίο βρίσκεται στο </w:t>
      </w:r>
      <w:r>
        <w:rPr>
          <w:rFonts w:eastAsia="Times New Roman"/>
          <w:bCs/>
          <w:szCs w:val="24"/>
        </w:rPr>
        <w:t xml:space="preserve">αρχείο </w:t>
      </w:r>
      <w:r>
        <w:rPr>
          <w:rFonts w:eastAsia="Times New Roman"/>
          <w:bCs/>
          <w:szCs w:val="24"/>
        </w:rPr>
        <w:t>του Τμήματος Γραμματείας της Διεύθυνσης Στενογραφίας και Πρακτικών της Βουλής)</w:t>
      </w:r>
    </w:p>
    <w:p w14:paraId="6A03DF65" w14:textId="77777777" w:rsidR="001B1D00" w:rsidRDefault="00D353DD">
      <w:pPr>
        <w:spacing w:after="0" w:line="600" w:lineRule="auto"/>
        <w:ind w:firstLine="720"/>
        <w:jc w:val="both"/>
        <w:rPr>
          <w:rFonts w:eastAsia="Times New Roman"/>
          <w:bCs/>
          <w:szCs w:val="24"/>
        </w:rPr>
      </w:pPr>
      <w:r>
        <w:rPr>
          <w:rFonts w:eastAsia="Times New Roman"/>
          <w:b/>
          <w:bCs/>
          <w:szCs w:val="24"/>
        </w:rPr>
        <w:t>ΠΡΟΕ</w:t>
      </w:r>
      <w:r>
        <w:rPr>
          <w:rFonts w:eastAsia="Times New Roman"/>
          <w:b/>
          <w:bCs/>
          <w:szCs w:val="24"/>
        </w:rPr>
        <w:t>ΔΡΕΥΩΝ (Δημήτριος Καμμένος):</w:t>
      </w:r>
      <w:r>
        <w:rPr>
          <w:rFonts w:eastAsia="Times New Roman"/>
          <w:bCs/>
          <w:szCs w:val="24"/>
        </w:rPr>
        <w:t xml:space="preserve"> Ευχαριστώ πολύ τον κ. Μηταράκη.</w:t>
      </w:r>
    </w:p>
    <w:p w14:paraId="6A03DF66" w14:textId="77777777" w:rsidR="001B1D00" w:rsidRDefault="00D353DD">
      <w:pPr>
        <w:spacing w:after="0" w:line="600" w:lineRule="auto"/>
        <w:ind w:firstLine="720"/>
        <w:jc w:val="both"/>
        <w:rPr>
          <w:rFonts w:eastAsia="Times New Roman"/>
          <w:bCs/>
          <w:szCs w:val="24"/>
        </w:rPr>
      </w:pPr>
      <w:r>
        <w:rPr>
          <w:rFonts w:eastAsia="Times New Roman"/>
          <w:bCs/>
          <w:szCs w:val="24"/>
        </w:rPr>
        <w:t xml:space="preserve">Τον λόγο έχει ο Κοινοβουλευτικός Εκπρόσωπος της Χρυσής Αυγής κ. Παναγιώταρος. Θα ακολουθήσουν η κ. Βαγιωνάκη, η κ. </w:t>
      </w:r>
      <w:r>
        <w:rPr>
          <w:rFonts w:eastAsia="Times New Roman"/>
          <w:bCs/>
          <w:szCs w:val="24"/>
        </w:rPr>
        <w:lastRenderedPageBreak/>
        <w:t xml:space="preserve">Αντωνίου, ο Κοινοβουλευτικός Εκπρόσωπος της Ένωσης Κεντρώων κ. Μεγαλομύστακας, ο κ. Κόνσολας και ο κ. Καραναστάσης και μετά είναι η κ. Αραμπατζή </w:t>
      </w:r>
      <w:r>
        <w:rPr>
          <w:rFonts w:eastAsia="Times New Roman"/>
          <w:bCs/>
          <w:szCs w:val="24"/>
        </w:rPr>
        <w:t>η</w:t>
      </w:r>
      <w:r>
        <w:rPr>
          <w:rFonts w:eastAsia="Times New Roman"/>
          <w:bCs/>
          <w:szCs w:val="24"/>
        </w:rPr>
        <w:t xml:space="preserve"> οποία είναι ενδέκατη.</w:t>
      </w:r>
      <w:r>
        <w:rPr>
          <w:rFonts w:eastAsia="Times New Roman"/>
          <w:bCs/>
          <w:szCs w:val="24"/>
        </w:rPr>
        <w:t xml:space="preserve"> </w:t>
      </w:r>
    </w:p>
    <w:p w14:paraId="6A03DF67" w14:textId="77777777" w:rsidR="001B1D00" w:rsidRDefault="00D353DD">
      <w:pPr>
        <w:spacing w:after="0" w:line="600" w:lineRule="auto"/>
        <w:ind w:firstLine="720"/>
        <w:jc w:val="both"/>
        <w:rPr>
          <w:rFonts w:eastAsia="Times New Roman"/>
          <w:bCs/>
          <w:szCs w:val="24"/>
        </w:rPr>
      </w:pPr>
      <w:r>
        <w:rPr>
          <w:rFonts w:eastAsia="Times New Roman"/>
          <w:bCs/>
          <w:szCs w:val="24"/>
        </w:rPr>
        <w:t>Ορίστε, κύριε Παναγιώταρε, έχετε τον λόγο.</w:t>
      </w:r>
    </w:p>
    <w:p w14:paraId="6A03DF68" w14:textId="77777777" w:rsidR="001B1D00" w:rsidRDefault="00D353DD">
      <w:pPr>
        <w:spacing w:after="0" w:line="600" w:lineRule="auto"/>
        <w:ind w:firstLine="720"/>
        <w:jc w:val="both"/>
        <w:rPr>
          <w:rFonts w:eastAsia="Times New Roman"/>
          <w:bCs/>
          <w:szCs w:val="24"/>
        </w:rPr>
      </w:pPr>
      <w:r>
        <w:rPr>
          <w:rFonts w:eastAsia="Times New Roman"/>
          <w:b/>
          <w:bCs/>
          <w:szCs w:val="24"/>
        </w:rPr>
        <w:t>ΗΛΙΑΣ ΠΑΝΑΓΙΩΤΑΡΟΣ:</w:t>
      </w:r>
      <w:r>
        <w:rPr>
          <w:rFonts w:eastAsia="Times New Roman"/>
          <w:bCs/>
          <w:szCs w:val="24"/>
        </w:rPr>
        <w:t xml:space="preserve"> Ευχαριστώ πολύ, κύριε Π</w:t>
      </w:r>
      <w:r>
        <w:rPr>
          <w:rFonts w:eastAsia="Times New Roman"/>
          <w:bCs/>
          <w:szCs w:val="24"/>
        </w:rPr>
        <w:t>ρόεδρε.</w:t>
      </w:r>
    </w:p>
    <w:p w14:paraId="6A03DF69" w14:textId="77777777" w:rsidR="001B1D00" w:rsidRDefault="00D353DD">
      <w:pPr>
        <w:spacing w:after="0" w:line="600" w:lineRule="auto"/>
        <w:ind w:firstLine="720"/>
        <w:jc w:val="both"/>
        <w:rPr>
          <w:rFonts w:eastAsia="Times New Roman"/>
          <w:bCs/>
          <w:szCs w:val="24"/>
        </w:rPr>
      </w:pPr>
      <w:r>
        <w:rPr>
          <w:rFonts w:eastAsia="Times New Roman"/>
          <w:bCs/>
          <w:szCs w:val="24"/>
        </w:rPr>
        <w:t>Πριν ξεκινήσω, θα ήθελα να κάνω ένα πολύ μικρό σχόλιο και εγώ για τον πόνο που έπιασε τον Πρόεδρο της Βουλής χθες σχετικά με το κατοχικό δάνειο και την προσπάθεια να χρυσώσει το χάπι των αποτυχιών της Κυβέρνησής του. Ενώ παλαιότερα είχαν στην ατζέν</w:t>
      </w:r>
      <w:r>
        <w:rPr>
          <w:rFonts w:eastAsia="Times New Roman"/>
          <w:bCs/>
          <w:szCs w:val="24"/>
        </w:rPr>
        <w:t>τα τους το ζήτημα του κατοχικού δανείου και των γερμανικών αποζημιώσεων, τώρα πλέον το έχουν κάνει γαργάρα, το έχουν ξεχάσει επιμελώς και φυσικά δεν έχουν κα</w:t>
      </w:r>
      <w:r>
        <w:rPr>
          <w:rFonts w:eastAsia="Times New Roman"/>
          <w:bCs/>
          <w:szCs w:val="24"/>
        </w:rPr>
        <w:t>μ</w:t>
      </w:r>
      <w:r>
        <w:rPr>
          <w:rFonts w:eastAsia="Times New Roman"/>
          <w:bCs/>
          <w:szCs w:val="24"/>
        </w:rPr>
        <w:t xml:space="preserve">μία απολύτως πρόθεση </w:t>
      </w:r>
      <w:r>
        <w:rPr>
          <w:rFonts w:eastAsia="Times New Roman"/>
          <w:bCs/>
          <w:szCs w:val="24"/>
        </w:rPr>
        <w:lastRenderedPageBreak/>
        <w:t>να διεκδικήσουν ούτε τις γερμανικές αποζημιώσεις ούτε το κατοχικό δάνειο.</w:t>
      </w:r>
    </w:p>
    <w:p w14:paraId="6A03DF6A" w14:textId="77777777" w:rsidR="001B1D00" w:rsidRDefault="00D353DD">
      <w:pPr>
        <w:spacing w:after="0" w:line="600" w:lineRule="auto"/>
        <w:ind w:firstLine="720"/>
        <w:jc w:val="both"/>
        <w:rPr>
          <w:rFonts w:eastAsia="Times New Roman"/>
          <w:bCs/>
          <w:szCs w:val="24"/>
        </w:rPr>
      </w:pPr>
      <w:r>
        <w:rPr>
          <w:rFonts w:eastAsia="Times New Roman"/>
          <w:bCs/>
          <w:szCs w:val="24"/>
        </w:rPr>
        <w:t>Γ</w:t>
      </w:r>
      <w:r>
        <w:rPr>
          <w:rFonts w:eastAsia="Times New Roman"/>
          <w:bCs/>
          <w:szCs w:val="24"/>
        </w:rPr>
        <w:t>ια</w:t>
      </w:r>
      <w:r>
        <w:rPr>
          <w:rFonts w:eastAsia="Times New Roman"/>
          <w:bCs/>
          <w:szCs w:val="24"/>
        </w:rPr>
        <w:t xml:space="preserve"> όσους δεν γνωρίζουν, μπορούν να δουν τα Πρακτικά της συγκεκριμένης </w:t>
      </w:r>
      <w:r>
        <w:rPr>
          <w:rFonts w:eastAsia="Times New Roman"/>
          <w:bCs/>
          <w:szCs w:val="24"/>
        </w:rPr>
        <w:t>ε</w:t>
      </w:r>
      <w:r>
        <w:rPr>
          <w:rFonts w:eastAsia="Times New Roman"/>
          <w:bCs/>
          <w:szCs w:val="24"/>
        </w:rPr>
        <w:t xml:space="preserve">πιτροπής </w:t>
      </w:r>
      <w:r>
        <w:rPr>
          <w:rFonts w:eastAsia="Times New Roman"/>
          <w:bCs/>
          <w:szCs w:val="24"/>
        </w:rPr>
        <w:t xml:space="preserve">που είχε συσταθεί στο </w:t>
      </w:r>
      <w:r>
        <w:rPr>
          <w:rFonts w:eastAsia="Times New Roman"/>
          <w:bCs/>
          <w:szCs w:val="24"/>
        </w:rPr>
        <w:t xml:space="preserve">ελληνικό </w:t>
      </w:r>
      <w:r>
        <w:rPr>
          <w:rFonts w:eastAsia="Times New Roman"/>
          <w:bCs/>
          <w:szCs w:val="24"/>
        </w:rPr>
        <w:t xml:space="preserve">Κοινοβούλιο. Ήμουν και εγώ μέλος αυτής της </w:t>
      </w:r>
      <w:r>
        <w:rPr>
          <w:rFonts w:eastAsia="Times New Roman"/>
          <w:bCs/>
          <w:szCs w:val="24"/>
        </w:rPr>
        <w:t>επιτροπής</w:t>
      </w:r>
      <w:r>
        <w:rPr>
          <w:rFonts w:eastAsia="Times New Roman"/>
          <w:bCs/>
          <w:szCs w:val="24"/>
        </w:rPr>
        <w:t>. Είχαμε πει ότι δεν πρόκειται να κάνετε τίποτα απολύτως, ότι όλο αυτό είναι στάχτη στα μάτια τ</w:t>
      </w:r>
      <w:r>
        <w:rPr>
          <w:rFonts w:eastAsia="Times New Roman"/>
          <w:bCs/>
          <w:szCs w:val="24"/>
        </w:rPr>
        <w:t>ου κόσμου.</w:t>
      </w:r>
    </w:p>
    <w:p w14:paraId="6A03DF6B" w14:textId="77777777" w:rsidR="001B1D00" w:rsidRDefault="00D353DD">
      <w:pPr>
        <w:spacing w:after="0" w:line="600" w:lineRule="auto"/>
        <w:ind w:firstLine="720"/>
        <w:jc w:val="both"/>
        <w:rPr>
          <w:rFonts w:eastAsia="Times New Roman"/>
          <w:bCs/>
          <w:szCs w:val="24"/>
        </w:rPr>
      </w:pPr>
      <w:r>
        <w:rPr>
          <w:rFonts w:eastAsia="Times New Roman"/>
          <w:bCs/>
          <w:szCs w:val="24"/>
        </w:rPr>
        <w:t xml:space="preserve">Η διαφορά κύριοι είναι ότι το κατοχικό δάνειο μπορεί να διεκδικηθεί άμεσα γιατί είναι συγκεκριμένο, με συγκεκριμένα χαρτιά, ενώ οι γερμανικές αποζημιώσεις είναι κάτι πολύ δύσκολο, τόσο δύσκολο που ούτε η ίδια η </w:t>
      </w:r>
      <w:r>
        <w:rPr>
          <w:rFonts w:eastAsia="Times New Roman"/>
          <w:bCs/>
          <w:szCs w:val="24"/>
        </w:rPr>
        <w:t xml:space="preserve">επιτροπή </w:t>
      </w:r>
      <w:r>
        <w:rPr>
          <w:rFonts w:eastAsia="Times New Roman"/>
          <w:bCs/>
          <w:szCs w:val="24"/>
        </w:rPr>
        <w:t>μπόρεσε να βγάλει ένα πόρ</w:t>
      </w:r>
      <w:r>
        <w:rPr>
          <w:rFonts w:eastAsia="Times New Roman"/>
          <w:bCs/>
          <w:szCs w:val="24"/>
        </w:rPr>
        <w:t>ισμα για το πόσες είναι, ποιες είναι, πώς και γιατί πρέπει να τις διεκδικήσουμε.</w:t>
      </w:r>
    </w:p>
    <w:p w14:paraId="6A03DF6C" w14:textId="77777777" w:rsidR="001B1D00" w:rsidRDefault="00D353DD">
      <w:pPr>
        <w:spacing w:after="0" w:line="600" w:lineRule="auto"/>
        <w:ind w:firstLine="720"/>
        <w:jc w:val="both"/>
        <w:rPr>
          <w:rFonts w:eastAsia="Times New Roman"/>
          <w:bCs/>
          <w:szCs w:val="24"/>
        </w:rPr>
      </w:pPr>
      <w:r>
        <w:rPr>
          <w:rFonts w:eastAsia="Times New Roman"/>
          <w:bCs/>
          <w:szCs w:val="24"/>
        </w:rPr>
        <w:lastRenderedPageBreak/>
        <w:t>Αυτός και μόνο είναι ο λόγος για τον οποίο έχουμε ζητήσει να γίνει διαχωρισμός αυτών και να γίνουν δύο διαφορετικές υποεπιτροπές, μία για το κατοχικό δάνειο και μία για τη διε</w:t>
      </w:r>
      <w:r>
        <w:rPr>
          <w:rFonts w:eastAsia="Times New Roman"/>
          <w:bCs/>
          <w:szCs w:val="24"/>
        </w:rPr>
        <w:t>κδίκηση των γερμανικών αποζημιώσεων. Αυτά τα λέω για να υπενθυμίζουμε ποιοι είναι οι σύγχρονοι γερμανοτσολιάδες –δικές σας εκφράσεις είναι που χρησιμοποιούσατε στο Κοινοβούλιο- και ποιοι μιλούν και βάζουν πάνω απ’ όλα την πατρίδα τους.</w:t>
      </w:r>
    </w:p>
    <w:p w14:paraId="6A03DF6D" w14:textId="77777777" w:rsidR="001B1D00" w:rsidRDefault="00D353DD">
      <w:pPr>
        <w:spacing w:after="0" w:line="600" w:lineRule="auto"/>
        <w:ind w:firstLine="720"/>
        <w:jc w:val="both"/>
        <w:rPr>
          <w:rFonts w:eastAsia="Times New Roman"/>
          <w:bCs/>
          <w:szCs w:val="24"/>
        </w:rPr>
      </w:pPr>
      <w:r>
        <w:rPr>
          <w:rFonts w:eastAsia="Times New Roman"/>
          <w:bCs/>
          <w:szCs w:val="24"/>
        </w:rPr>
        <w:t>Κύριε Παππά, πραγματ</w:t>
      </w:r>
      <w:r>
        <w:rPr>
          <w:rFonts w:eastAsia="Times New Roman"/>
          <w:bCs/>
          <w:szCs w:val="24"/>
        </w:rPr>
        <w:t xml:space="preserve">ικά είναι πολύ σημαντικό το νομοσχέδιό σας. Με τις είκοσι μία τροπολογίες που φέρατε, όμως, πέρασε μάλλον σε δεύτερη μοίρα. Όπως έχετε διαπιστώσει και εσείς, όλοι οι ομιλητές αναφέρονται ως επί το πλείστον στις τροπολογίες και ελάχιστα στο φιλόδοξο σχέδιο </w:t>
      </w:r>
      <w:r>
        <w:rPr>
          <w:rFonts w:eastAsia="Times New Roman"/>
          <w:bCs/>
          <w:szCs w:val="24"/>
        </w:rPr>
        <w:t>διαστημικού προγράμματος και τη σύσταση φορέα από την Κυβέρνησή σας.</w:t>
      </w:r>
    </w:p>
    <w:p w14:paraId="6A03DF6E" w14:textId="77777777" w:rsidR="001B1D00" w:rsidRDefault="00D353DD">
      <w:pPr>
        <w:spacing w:after="0" w:line="600" w:lineRule="auto"/>
        <w:ind w:firstLine="720"/>
        <w:jc w:val="both"/>
        <w:rPr>
          <w:rFonts w:eastAsia="Times New Roman"/>
          <w:bCs/>
          <w:szCs w:val="24"/>
        </w:rPr>
      </w:pPr>
      <w:r>
        <w:rPr>
          <w:rFonts w:eastAsia="Times New Roman"/>
          <w:bCs/>
          <w:szCs w:val="24"/>
        </w:rPr>
        <w:lastRenderedPageBreak/>
        <w:t>Ε</w:t>
      </w:r>
      <w:r>
        <w:rPr>
          <w:rFonts w:eastAsia="Times New Roman"/>
          <w:bCs/>
          <w:szCs w:val="24"/>
        </w:rPr>
        <w:t>δώ θα θέλαμε να κάνουμε ένα επιπλέον σχόλιο. Είναι πολύ ωραίο να έχετε μεγαλεπήβολα σχέδια και οράματα, όπως το συγκεκριμένο. Αλλά ο απλός Έλληνας πολίτης θα έχει πολλές αμφιβολίες για τ</w:t>
      </w:r>
      <w:r>
        <w:rPr>
          <w:rFonts w:eastAsia="Times New Roman"/>
          <w:bCs/>
          <w:szCs w:val="24"/>
        </w:rPr>
        <w:t>ην επιτυχία της προσπάθειάς σας, του οράματός σας, απλά και μόνο όταν θα σκέφτεται ότι σίγουρα θα υπάρχουν κάποιοι «Καρανίκες» σε αυτόν τον φορέα, ο οποίος έχει να κάνει με διάστημα, με δορυφόρους και με οτιδήποτε άλλο.</w:t>
      </w:r>
    </w:p>
    <w:p w14:paraId="6A03DF6F" w14:textId="77777777" w:rsidR="001B1D00" w:rsidRDefault="00D353DD">
      <w:pPr>
        <w:spacing w:after="0" w:line="600" w:lineRule="auto"/>
        <w:ind w:firstLine="720"/>
        <w:jc w:val="both"/>
        <w:rPr>
          <w:rFonts w:eastAsia="Times New Roman"/>
          <w:bCs/>
          <w:szCs w:val="24"/>
        </w:rPr>
      </w:pPr>
      <w:r>
        <w:rPr>
          <w:rFonts w:eastAsia="Times New Roman"/>
          <w:bCs/>
          <w:szCs w:val="24"/>
        </w:rPr>
        <w:t>Βέβαια</w:t>
      </w:r>
      <w:r>
        <w:rPr>
          <w:rFonts w:eastAsia="Times New Roman"/>
          <w:bCs/>
          <w:szCs w:val="24"/>
        </w:rPr>
        <w:t xml:space="preserve"> όπως είπαμε, πέρασε σε τρίτη </w:t>
      </w:r>
      <w:r>
        <w:rPr>
          <w:rFonts w:eastAsia="Times New Roman"/>
          <w:bCs/>
          <w:szCs w:val="24"/>
        </w:rPr>
        <w:t>μοίρα, ούτε καν σε δεύτερη, λόγω των υπερβολικά πολλών τροπολογιών. Αυτές οι τροπολογίες σύμφωνα και με τη Διάσκεψη των Προέδρων δεν θα έπρεπε να έρθουν. Αλλά τελικά ήρθαν. Και αυτό δείχνει ότι και η Διάσκεψη των Προέδρων, ο σχεδιασμός και ο προγραμματισμό</w:t>
      </w:r>
      <w:r>
        <w:rPr>
          <w:rFonts w:eastAsia="Times New Roman"/>
          <w:bCs/>
          <w:szCs w:val="24"/>
        </w:rPr>
        <w:t xml:space="preserve">ς σας, είναι γραμμένα στα παλαιότερα των υποδημάτων σας. </w:t>
      </w:r>
    </w:p>
    <w:p w14:paraId="6A03DF70" w14:textId="77777777" w:rsidR="001B1D00" w:rsidRDefault="00D353DD">
      <w:pPr>
        <w:spacing w:after="0" w:line="600" w:lineRule="auto"/>
        <w:ind w:firstLine="720"/>
        <w:jc w:val="both"/>
        <w:rPr>
          <w:rFonts w:eastAsia="Times New Roman"/>
          <w:bCs/>
          <w:szCs w:val="24"/>
        </w:rPr>
      </w:pPr>
      <w:r>
        <w:rPr>
          <w:rFonts w:eastAsia="Times New Roman"/>
          <w:bCs/>
          <w:szCs w:val="24"/>
        </w:rPr>
        <w:lastRenderedPageBreak/>
        <w:t>Ακούσαμε τις έντονες αντιρρήσεις της Νέας Δημοκρατίας σχετικά με τις πολλές τροπολογίες. Αλλά ποιος μπορεί να ξεχάσει, κύριοι της Νέας Δημοκρατίας, που φέρνατε σε νομοσχέδια που είχε τελειώσει η ψήφ</w:t>
      </w:r>
      <w:r>
        <w:rPr>
          <w:rFonts w:eastAsia="Times New Roman"/>
          <w:bCs/>
          <w:szCs w:val="24"/>
        </w:rPr>
        <w:t>ισή τους, τροπολογίες όπως εκείνη η περίφημη που έδινε ασυλία στους τραπεζίτες που έδιναν τα θαλασσοδάνεια στα κόμματά σας; Μάλιστα ήταν βουλευτική και είχε γίνει δεκτή. Δεν ήταν ούτε καν υπουργική.</w:t>
      </w:r>
    </w:p>
    <w:p w14:paraId="6A03DF7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Ποιος θα ξεχάσει την τροπολογία που είχε φέρει ο κ. Αθανα</w:t>
      </w:r>
      <w:r>
        <w:rPr>
          <w:rFonts w:eastAsia="Times New Roman" w:cs="Times New Roman"/>
          <w:szCs w:val="24"/>
        </w:rPr>
        <w:t>σίου, που έβγαζε λάδι όλους όσους είχαν φάει, είχαν καταχραστεί και διάφορες άλλες τροπολογίες άκρως επιζήμιες για το ελληνικό δημόσιο; Πάντοτε οι τροπολογίες είπαμε ότι έρχονται λέγοντας «αλλάζει η διάταξη» τάδε, «του κώδικα» τάδε, «του νόμου» τάδε, νούμε</w:t>
      </w:r>
      <w:r>
        <w:rPr>
          <w:rFonts w:eastAsia="Times New Roman" w:cs="Times New Roman"/>
          <w:szCs w:val="24"/>
        </w:rPr>
        <w:t xml:space="preserve">ρα και αριθμοί και δεν καταλαβαίνει απολύτως κανένας περί τίνος </w:t>
      </w:r>
      <w:r>
        <w:rPr>
          <w:rFonts w:eastAsia="Times New Roman" w:cs="Times New Roman"/>
          <w:szCs w:val="24"/>
        </w:rPr>
        <w:lastRenderedPageBreak/>
        <w:t>πρόκειται. Έτσι περνάνε όλα όσα θέλουν οι διάφοροι μεγαλοεργολάβοι και όλοι όσοι επιβουλεύονται και εκμεταλλεύονται την πατρίδα μας. Και φυσικά μετά από έναν-ενάμιση μήνα ο κ. Αθανασίου την πή</w:t>
      </w:r>
      <w:r>
        <w:rPr>
          <w:rFonts w:eastAsia="Times New Roman" w:cs="Times New Roman"/>
          <w:szCs w:val="24"/>
        </w:rPr>
        <w:t xml:space="preserve">ρε πίσω την τροπολογία, την κατήργησε με άλλη τροπολογία, αλλά η δουλειά είχε γίνει. Γιατί, όπως γνωρίζουν όλοι, στο δικαστήριο όταν θα πάει κάποιος ισχύει ο νόμος που έχει την </w:t>
      </w:r>
      <w:r>
        <w:rPr>
          <w:rFonts w:eastAsia="Times New Roman" w:cs="Times New Roman"/>
          <w:szCs w:val="24"/>
        </w:rPr>
        <w:t xml:space="preserve">ελαφρύτερη </w:t>
      </w:r>
      <w:r>
        <w:rPr>
          <w:rFonts w:eastAsia="Times New Roman" w:cs="Times New Roman"/>
          <w:szCs w:val="24"/>
        </w:rPr>
        <w:t>ποινή.</w:t>
      </w:r>
    </w:p>
    <w:p w14:paraId="6A03DF7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Ας πάμε να σχολιάσουμε μερικές από τις τροπολογίες γιατί δεν </w:t>
      </w:r>
      <w:r>
        <w:rPr>
          <w:rFonts w:eastAsia="Times New Roman" w:cs="Times New Roman"/>
          <w:szCs w:val="24"/>
        </w:rPr>
        <w:t>είναι δυνατό να σχολιαστούν όλες μαζί, θέλουμε πάρα πολλή ώρα.</w:t>
      </w:r>
    </w:p>
    <w:p w14:paraId="6A03DF7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Σχετικά με την τροπολογία με γενικό αριθμό 1382 και ειδικό 27, η οποία έχει να κάνει με ζητήματα του Υπουργείου Μεταναστευτικής Πολιτικής, κοινώς για τους λαθρομετανάστες, επαναλαμβάνω και εγώ </w:t>
      </w:r>
      <w:r>
        <w:rPr>
          <w:rFonts w:eastAsia="Times New Roman" w:cs="Times New Roman"/>
          <w:szCs w:val="24"/>
        </w:rPr>
        <w:t xml:space="preserve">αυτό που είπε και χθες ο Αρχηγός της Χρυσής Αυγής ότι ο </w:t>
      </w:r>
      <w:r>
        <w:rPr>
          <w:rFonts w:eastAsia="Times New Roman" w:cs="Times New Roman"/>
          <w:szCs w:val="24"/>
        </w:rPr>
        <w:lastRenderedPageBreak/>
        <w:t xml:space="preserve">πόλεμος στο Ιράκ τελείωσε, ο πόλεμος στη Συρία τελείωσε και γενικώς παντού έχει τελειώσει ο πόλεμος. Οπότε, και αυτοί οι οποίοι λογίζονται ως πρόσφυγες δεν είναι πρόσφυγες πλέον και καλά θα κάνουν να </w:t>
      </w:r>
      <w:r>
        <w:rPr>
          <w:rFonts w:eastAsia="Times New Roman" w:cs="Times New Roman"/>
          <w:szCs w:val="24"/>
        </w:rPr>
        <w:t xml:space="preserve">πάνε πίσω στις πατρίδες τους, όπως κάνουν πάρα πολλοί Σύροι, που πηγαίνουν απ’ όλον τον κόσμο ή από διάφορες άλλες χώρες που λειτουργούσαν πραγματικά ως πρόσφυγες και όχι, όπως εδώ στην Ελλάδα, ως κάποιοι οι οποίοι κάνουν στην κυριολεξία ό,τι θέλουν. </w:t>
      </w:r>
    </w:p>
    <w:p w14:paraId="6A03DF7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Στην</w:t>
      </w:r>
      <w:r>
        <w:rPr>
          <w:rFonts w:eastAsia="Times New Roman" w:cs="Times New Roman"/>
          <w:szCs w:val="24"/>
        </w:rPr>
        <w:t xml:space="preserve"> εν λόγω τροπολογία μάλλον βλέπουμε για μια ακόμα φορά τον ψευτοανθρωπισμό σας, τον ψευτοανθρωπισμό όλων υμών, οι οποίοι διαρρηγνύετε τα ιμάτιά σας για τους πρόσφυγες, για τους μετανάστες, όπως τους λέτε ή όπως αλλιώς θέλετε να τους </w:t>
      </w:r>
      <w:r>
        <w:rPr>
          <w:rFonts w:eastAsia="Times New Roman" w:cs="Times New Roman"/>
          <w:szCs w:val="24"/>
        </w:rPr>
        <w:lastRenderedPageBreak/>
        <w:t xml:space="preserve">πείτε, αλλά τους έχετε </w:t>
      </w:r>
      <w:r>
        <w:rPr>
          <w:rFonts w:eastAsia="Times New Roman" w:cs="Times New Roman"/>
          <w:szCs w:val="24"/>
        </w:rPr>
        <w:t>στοιβαγμένους και μένουν σε κάποιους χώρους, όπως στη Μόρια, όπου δεν θα έμεναν ούτε τρωκτικά ούτε αρουραίοι. Και προσπαθείτε συνεχώς, γιατί δεν μπορείτε ούτε αυτό να διαχειριστείτε. Για αυτούς που στηρίζετε και υποστηρίζετε, παρότι έχετε εισπράξει τεράστι</w:t>
      </w:r>
      <w:r>
        <w:rPr>
          <w:rFonts w:eastAsia="Times New Roman" w:cs="Times New Roman"/>
          <w:szCs w:val="24"/>
        </w:rPr>
        <w:t>α ποσά και κονδύλια από την Ευρωπαϊκή Ένωση, από τον κρατικό προϋπολογισμό και αλλού, δεν μπορείτε να κάνετε τίποτα απολύτως. Αυτό δείχνει το μέγεθος της ανικανότητάς σας.</w:t>
      </w:r>
    </w:p>
    <w:p w14:paraId="6A03DF7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Δεν μπορώ να μην σχολιάσω και όσα είπε ο κ. Βαρβιτσιώτης από τη Νέα Δημοκρατία σχετι</w:t>
      </w:r>
      <w:r>
        <w:rPr>
          <w:rFonts w:eastAsia="Times New Roman" w:cs="Times New Roman"/>
          <w:szCs w:val="24"/>
        </w:rPr>
        <w:t xml:space="preserve">κά με την πολιτική αποτροπής. Πολιτική αποτροπής, κύριοι της Νέας Δημοκρατίας, του ΣΥΡΙΖΑ και των λοιπών κομμάτων, χωρίς να υπάρχει ένα ισχυρό νομοθετικό πλαίσιο όπου να είναι ιδιώνυμο αδίκημα η παράνομη είσοδος στη χώρα, </w:t>
      </w:r>
      <w:r>
        <w:rPr>
          <w:rFonts w:eastAsia="Times New Roman" w:cs="Times New Roman"/>
          <w:szCs w:val="24"/>
        </w:rPr>
        <w:lastRenderedPageBreak/>
        <w:t>όπως έχουν άλλες χώρες, η Ουγγαρία</w:t>
      </w:r>
      <w:r>
        <w:rPr>
          <w:rFonts w:eastAsia="Times New Roman" w:cs="Times New Roman"/>
          <w:szCs w:val="24"/>
        </w:rPr>
        <w:t xml:space="preserve">, η Βουλγαρία και αλλού; Γι’ αυτό και δεν πατάει ούτε ένας, ούτε για αστείο ούτε για δείγμα και έρχονται εδώ και παίρνουν χαρτιά, ταυτότητες, </w:t>
      </w:r>
      <w:r>
        <w:rPr>
          <w:rFonts w:eastAsia="Times New Roman" w:cs="Times New Roman"/>
          <w:szCs w:val="24"/>
          <w:lang w:val="en-US"/>
        </w:rPr>
        <w:t>prepaid</w:t>
      </w:r>
      <w:r>
        <w:rPr>
          <w:rFonts w:eastAsia="Times New Roman" w:cs="Times New Roman"/>
          <w:szCs w:val="24"/>
        </w:rPr>
        <w:t xml:space="preserve"> </w:t>
      </w:r>
      <w:r>
        <w:rPr>
          <w:rFonts w:eastAsia="Times New Roman" w:cs="Times New Roman"/>
          <w:szCs w:val="24"/>
          <w:lang w:val="en-US"/>
        </w:rPr>
        <w:t>cards</w:t>
      </w:r>
      <w:r>
        <w:rPr>
          <w:rFonts w:eastAsia="Times New Roman" w:cs="Times New Roman"/>
          <w:szCs w:val="24"/>
        </w:rPr>
        <w:t>, τηλέφωνα κινητά και έχουν τα πάντα. Και φυσικά στέλνουν στις πατρίδες τους πίσω και λένε «ελάτε, εδ</w:t>
      </w:r>
      <w:r>
        <w:rPr>
          <w:rFonts w:eastAsia="Times New Roman" w:cs="Times New Roman"/>
          <w:szCs w:val="24"/>
        </w:rPr>
        <w:t xml:space="preserve">ώ είναι τα κορόιδα, που μας τα πληρώνουν όλα», κλέβουν, σκοτώνουν, βιάζουν και παραμένουν ατιμώρητοι. </w:t>
      </w:r>
    </w:p>
    <w:p w14:paraId="6A03DF7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Σχετικά με την τροπολογία με γενικό αριθμό 1384, που έχει να κάνει με τα μέσα μαζικής ενημέρωσης, βλέπουμε επιπλέον δωράκια προς τα μέσα μαζικής ενημέρωσ</w:t>
      </w:r>
      <w:r>
        <w:rPr>
          <w:rFonts w:eastAsia="Times New Roman" w:cs="Times New Roman"/>
          <w:szCs w:val="24"/>
        </w:rPr>
        <w:t xml:space="preserve">ης στην προσπάθεια χειραγώγησής τους από την Κυβέρνησή σας, όπως και με προηγούμενο νόμο, που τους ελάφρυνε τη φορολογία. Είδαμε ποιο ήταν και το </w:t>
      </w:r>
      <w:r>
        <w:rPr>
          <w:rFonts w:eastAsia="Times New Roman" w:cs="Times New Roman"/>
          <w:szCs w:val="24"/>
          <w:lang w:val="en-US"/>
        </w:rPr>
        <w:lastRenderedPageBreak/>
        <w:t>deal</w:t>
      </w:r>
      <w:r>
        <w:rPr>
          <w:rFonts w:eastAsia="Times New Roman" w:cs="Times New Roman"/>
          <w:szCs w:val="24"/>
        </w:rPr>
        <w:t>, όπου φαίνεται σε πάρα πολλές εφημερίδες, ραδιόφωνα, τηλεοπτικούς σταθμούς ακόμα και μη φιλικά διακείμενο</w:t>
      </w:r>
      <w:r>
        <w:rPr>
          <w:rFonts w:eastAsia="Times New Roman" w:cs="Times New Roman"/>
          <w:szCs w:val="24"/>
        </w:rPr>
        <w:t xml:space="preserve">υς προς την Κυβέρνηση όπου υπάρχει η συγκεκριμένη ατζέντα με το τι θα πρέπει να στηλιτεύεται και με το τι όχι. </w:t>
      </w:r>
    </w:p>
    <w:p w14:paraId="6A03DF7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Την ίδια ώρα, φυσικά, βλέπουμε να μην έχει γίνει τίποτα απολύτως επί της ουσίας σχετικά με αυτά τα οποία λέγατε για τους μεγαλοκαναλάρχες, οι </w:t>
      </w:r>
      <w:r>
        <w:rPr>
          <w:rFonts w:eastAsia="Times New Roman" w:cs="Times New Roman"/>
          <w:szCs w:val="24"/>
        </w:rPr>
        <w:t>οποίοι είχαν φάει λεφτά κ.λπ.</w:t>
      </w:r>
      <w:r>
        <w:rPr>
          <w:rFonts w:eastAsia="Times New Roman" w:cs="Times New Roman"/>
          <w:szCs w:val="24"/>
        </w:rPr>
        <w:t>.</w:t>
      </w:r>
      <w:r>
        <w:rPr>
          <w:rFonts w:eastAsia="Times New Roman" w:cs="Times New Roman"/>
          <w:szCs w:val="24"/>
        </w:rPr>
        <w:t xml:space="preserve"> Και είδαμε και τα παραθυράκια του κ. Μπόμπολα που ενώ του είχαν κατασχεθεί μετοχές και άλλα διάφορα περιουσιακά στοιχεία, είχε αφεθεί ένα μεγάλο, ένα σημαντικό τμήμα μετοχών από το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το οποίο με τη σειρά του το πούλησε </w:t>
      </w:r>
      <w:r>
        <w:rPr>
          <w:rFonts w:eastAsia="Times New Roman" w:cs="Times New Roman"/>
          <w:szCs w:val="24"/>
        </w:rPr>
        <w:t>και</w:t>
      </w:r>
      <w:r>
        <w:rPr>
          <w:rFonts w:eastAsia="Times New Roman" w:cs="Times New Roman"/>
          <w:szCs w:val="24"/>
        </w:rPr>
        <w:t xml:space="preserve"> ήταν ακατάσχετο και κανείς δεν ξέρει το γιατί.</w:t>
      </w:r>
    </w:p>
    <w:p w14:paraId="6A03DF7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Για την τροπολογία -και εδώ γελάμε- με γενικό αριθμό 1385 σχετικά με τη ΔΕΗ, με τα εκατοντάδες χιλιάδες νοικοκυριά, τα οποία έχουν κομμένο ρεύμα, λέτε ότι προϋπολογίζετε 10 εκατομμύρια ευρώ να δώσετε ως βο</w:t>
      </w:r>
      <w:r>
        <w:rPr>
          <w:rFonts w:eastAsia="Times New Roman" w:cs="Times New Roman"/>
          <w:szCs w:val="24"/>
        </w:rPr>
        <w:t xml:space="preserve">ήθημα σε αυτούς που δεν έχουν πλέον ρεύμα. Και κάνοντας μια απλή διαίρεση </w:t>
      </w:r>
      <w:r>
        <w:rPr>
          <w:rFonts w:eastAsia="Times New Roman" w:cs="Times New Roman"/>
          <w:szCs w:val="24"/>
        </w:rPr>
        <w:t xml:space="preserve">τα </w:t>
      </w:r>
      <w:r>
        <w:rPr>
          <w:rFonts w:eastAsia="Times New Roman" w:cs="Times New Roman"/>
          <w:szCs w:val="24"/>
        </w:rPr>
        <w:t>10 εκατομμύρια -είναι παραπάνω, αλλά εμείς θα δεχτούμε ότι είναι εκατόν πενήντα χιλιάδες τα νοικοκυριά χωρίς ρεύμα- με τα εκατόν πενήντα χιλιάδες νοικοκυριά, βλέπουμε ότι βγαίνουν</w:t>
      </w:r>
      <w:r>
        <w:rPr>
          <w:rFonts w:eastAsia="Times New Roman" w:cs="Times New Roman"/>
          <w:szCs w:val="24"/>
        </w:rPr>
        <w:t xml:space="preserve"> να πάρει περίπου 66 ευρώ κάθε νοικοκυριό για να αποπληρώσει ή δεν ξέρω τι άλλο να κάνει, έτσι λέτε εσείς, το κομμένο του ρεύμα.</w:t>
      </w:r>
    </w:p>
    <w:p w14:paraId="6A03DF79" w14:textId="77777777" w:rsidR="001B1D00" w:rsidRDefault="00D353DD">
      <w:pPr>
        <w:spacing w:after="0" w:line="600" w:lineRule="auto"/>
        <w:ind w:firstLine="709"/>
        <w:jc w:val="both"/>
        <w:rPr>
          <w:rFonts w:eastAsia="Times New Roman" w:cs="Times New Roman"/>
          <w:szCs w:val="24"/>
        </w:rPr>
      </w:pPr>
      <w:r>
        <w:rPr>
          <w:rFonts w:eastAsia="Times New Roman" w:cs="Times New Roman"/>
          <w:szCs w:val="24"/>
        </w:rPr>
        <w:t>Μάλλον τα 66 ευρώ τους τα δίνετε για να πάρουν κανένα κερί να έχουν για να μπορέσουν να περάσουν τον χειμώνα είτε να βλέ</w:t>
      </w:r>
      <w:r>
        <w:rPr>
          <w:rFonts w:eastAsia="Times New Roman" w:cs="Times New Roman"/>
          <w:szCs w:val="24"/>
        </w:rPr>
        <w:lastRenderedPageBreak/>
        <w:t>πουν εί</w:t>
      </w:r>
      <w:r>
        <w:rPr>
          <w:rFonts w:eastAsia="Times New Roman" w:cs="Times New Roman"/>
          <w:szCs w:val="24"/>
        </w:rPr>
        <w:t>τε να ζεσταίνονται ή δεν ξέρω εγώ τι άλλο, γιατί μάλλον εμπαίζετε, κοροϊδεύετε και επί της ουσίας δεν κάνετε τίποτα απολύτως.</w:t>
      </w:r>
    </w:p>
    <w:p w14:paraId="6A03DF7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Όσον αφορά την τροπολογία που αφορά το ηλεκτρονικό εισιτήριο, την τροπολογία 1387, είμαστε κάθετα αντίθετοι, γιατί θεωρούμε ότι όλ</w:t>
      </w:r>
      <w:r>
        <w:rPr>
          <w:rFonts w:eastAsia="Times New Roman" w:cs="Times New Roman"/>
          <w:szCs w:val="24"/>
        </w:rPr>
        <w:t>α αυτά τα ηλεκτρονικά εισιτήρια πάσης φύσεως και μορφής είναι μια επιπλέον ενέργεια ολοκληρωτικού ελέγχου του ατόμου από το κράτος ή από οποιονδήποτε άλλον μπορεί να ελέγξει τα διάφορα ηλεκτρονικά μέσα.</w:t>
      </w:r>
    </w:p>
    <w:p w14:paraId="6A03DF7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Επίσης, ο λόγος για τον οποίο έχει θεσπιστεί το ηλεκτ</w:t>
      </w:r>
      <w:r>
        <w:rPr>
          <w:rFonts w:eastAsia="Times New Roman" w:cs="Times New Roman"/>
          <w:szCs w:val="24"/>
        </w:rPr>
        <w:t xml:space="preserve">ρονικό εισιτήριο είναι </w:t>
      </w:r>
      <w:r>
        <w:rPr>
          <w:rFonts w:eastAsia="Times New Roman" w:cs="Times New Roman"/>
          <w:szCs w:val="24"/>
        </w:rPr>
        <w:t xml:space="preserve">και για την </w:t>
      </w:r>
      <w:r>
        <w:rPr>
          <w:rFonts w:eastAsia="Times New Roman" w:cs="Times New Roman"/>
          <w:szCs w:val="24"/>
        </w:rPr>
        <w:t xml:space="preserve">καταπολέμηση της βίας στα γήπεδα. Φυσικά και δεν πρόκειται επ’ ουδενί να ισχύσει όσο και αν προσπαθήσετε να μας πείσετε για το αντίθετο. </w:t>
      </w:r>
    </w:p>
    <w:p w14:paraId="6A03DF7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τροπολογία 1388, για το ειδικό τέλος ταφής, αυτό θα έπρεπε να είναι </w:t>
      </w:r>
      <w:r>
        <w:rPr>
          <w:rFonts w:eastAsia="Times New Roman" w:cs="Times New Roman"/>
          <w:szCs w:val="24"/>
        </w:rPr>
        <w:t>στο προηγούμενο νομοσχέδιο για την ανακύκλωση. Εδώ βλέπουμε τις παλινωδίες σας και την καθ</w:t>
      </w:r>
      <w:r>
        <w:rPr>
          <w:rFonts w:eastAsia="Times New Roman" w:cs="Times New Roman"/>
          <w:szCs w:val="24"/>
        </w:rPr>
        <w:t>’ όλα</w:t>
      </w:r>
      <w:r>
        <w:rPr>
          <w:rFonts w:eastAsia="Times New Roman" w:cs="Times New Roman"/>
          <w:szCs w:val="24"/>
        </w:rPr>
        <w:t xml:space="preserve"> μη συγκεκριμένη πολιτική σας στο ζήτημα της ανακύκλωσης. Ωραία τα λέγατε στα λόγια προεκλογικά, αλλά στην πράξη έχετε αποδειχθεί ίδιοι και εφάμιλλοι με τους προ</w:t>
      </w:r>
      <w:r>
        <w:rPr>
          <w:rFonts w:eastAsia="Times New Roman" w:cs="Times New Roman"/>
          <w:szCs w:val="24"/>
        </w:rPr>
        <w:t>ηγούμενους.</w:t>
      </w:r>
    </w:p>
    <w:p w14:paraId="6A03DF7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Όσον αφορά την τροπολογία 1390, η οποία έχει πέντε άρθρα, σκοπεύουμε να ψηφίσουμε «</w:t>
      </w:r>
      <w:r>
        <w:rPr>
          <w:rFonts w:eastAsia="Times New Roman" w:cs="Times New Roman"/>
          <w:szCs w:val="24"/>
        </w:rPr>
        <w:t>παρών</w:t>
      </w:r>
      <w:r>
        <w:rPr>
          <w:rFonts w:eastAsia="Times New Roman" w:cs="Times New Roman"/>
          <w:szCs w:val="24"/>
        </w:rPr>
        <w:t>» σε ένα από τα άρθρα που αφορά τη μετακίνηση των μαθητών και τα κονδύλια που θα δοθούν για τους οδηγούς λεωφορείων, ταξί. Και αυτό για να διορθωθεί αυτό το</w:t>
      </w:r>
      <w:r>
        <w:rPr>
          <w:rFonts w:eastAsia="Times New Roman" w:cs="Times New Roman"/>
          <w:szCs w:val="24"/>
        </w:rPr>
        <w:t xml:space="preserve"> σοβαρό πρόβλημα, αυτή η αμέλεια, που ενώ έχει ξεκινήσει η χρονιά, τελειώνουμε, τώρα μπαίνουμε στα Χριστούγεννα, ήδη οι γονείς πολλών μαθητών πληρώνουν ταξί ή λεωφορεία σε νησιά του </w:t>
      </w:r>
      <w:r>
        <w:rPr>
          <w:rFonts w:eastAsia="Times New Roman" w:cs="Times New Roman"/>
          <w:szCs w:val="24"/>
        </w:rPr>
        <w:lastRenderedPageBreak/>
        <w:t>Αιγαίου και σε άλλες περιοχές της ηπειρωτικής χώρας για να μεταφέρουν τα π</w:t>
      </w:r>
      <w:r>
        <w:rPr>
          <w:rFonts w:eastAsia="Times New Roman" w:cs="Times New Roman"/>
          <w:szCs w:val="24"/>
        </w:rPr>
        <w:t xml:space="preserve">αιδιά τους. </w:t>
      </w:r>
    </w:p>
    <w:p w14:paraId="6A03DF7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Θα θέλαμε, εάν μπορείτε, να ισχύσει και αναδρομικά από την έναρξη της σχολικής χρονιάς, ώστε να μπορέσουν να πάρουν πίσω τα ποσά που έχουν δώσει οι γονείς σε αυτούς τους χαλεπούς καιρούς για να πάνε τα παιδάκια τους από το χωριό –στο οποίο ηρω</w:t>
      </w:r>
      <w:r>
        <w:rPr>
          <w:rFonts w:eastAsia="Times New Roman" w:cs="Times New Roman"/>
          <w:szCs w:val="24"/>
        </w:rPr>
        <w:t xml:space="preserve">ικά μένουν- σε ένα πλησιέστερο, μεγαλύτερο χωριό ή μια πόλη. </w:t>
      </w:r>
    </w:p>
    <w:p w14:paraId="6A03DF7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Κύριε Υπουργέ, παρά τα διαστημικά προγράμματα που οραματίζεστε –και τα οποία είναι πολύ ωραία, πραγματικά είναι ωραία-, χωρίς Θράκη και χωρίς Μακεδονία δεν θα έχει κανένα ενδιαφέρον το οποιοδήπο</w:t>
      </w:r>
      <w:r>
        <w:rPr>
          <w:rFonts w:eastAsia="Times New Roman" w:cs="Times New Roman"/>
          <w:szCs w:val="24"/>
        </w:rPr>
        <w:t xml:space="preserve">τε διαστημικό πρόγραμμα. </w:t>
      </w:r>
    </w:p>
    <w:p w14:paraId="6A03DF8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ναφέρομαι στα όσα συνέβησαν τις τελευταίες ημέρες στη Θράκη μας, τη διαιρεμένη Θράκη μας, γιατί η μισή κατέχεται από </w:t>
      </w:r>
      <w:r>
        <w:rPr>
          <w:rFonts w:eastAsia="Times New Roman" w:cs="Times New Roman"/>
          <w:szCs w:val="24"/>
        </w:rPr>
        <w:lastRenderedPageBreak/>
        <w:t>τους Τούρκους, όπως γνωρίζετε πολύ καλά, και στην πλήρη και ολοκληρωτική αφομοίωση της ατζέντας Ερντογάν από στε</w:t>
      </w:r>
      <w:r>
        <w:rPr>
          <w:rFonts w:eastAsia="Times New Roman" w:cs="Times New Roman"/>
          <w:szCs w:val="24"/>
        </w:rPr>
        <w:t xml:space="preserve">λέχη της Κυβέρνησής σας με πρώτο και καλύτερο τον κ. Γαβρόγλου, αλλά δυστυχώς και από τον Πρωθυπουργό ο οποίος έκανε κάποιες ατυχείς δηλώσεις πάνω στο σοβαρότατο ζήτημα των μουφτήδων. </w:t>
      </w:r>
    </w:p>
    <w:p w14:paraId="6A03DF8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Επαναλαμβάνουμε και θα σας το λέμε συνεχώς ότι σε κα</w:t>
      </w:r>
      <w:r>
        <w:rPr>
          <w:rFonts w:eastAsia="Times New Roman" w:cs="Times New Roman"/>
          <w:szCs w:val="24"/>
        </w:rPr>
        <w:t>μ</w:t>
      </w:r>
      <w:r>
        <w:rPr>
          <w:rFonts w:eastAsia="Times New Roman" w:cs="Times New Roman"/>
          <w:szCs w:val="24"/>
        </w:rPr>
        <w:t xml:space="preserve">μία μουσουλμανική </w:t>
      </w:r>
      <w:r>
        <w:rPr>
          <w:rFonts w:eastAsia="Times New Roman" w:cs="Times New Roman"/>
          <w:szCs w:val="24"/>
        </w:rPr>
        <w:t>χώρα του κόσμου οι μουφτήδες δεν εκλέγονται, αλλά διορίζονται από το κράτος. Η Τουρκία, που σας κουνάει το δάκτυλο, στην πατρίδα της διορίζει τους μουφτήδες. Για να ξέρουμε τι λέμε και τι θα έπρεπε να απαντήσετε στον κ. Ερντογάν και στον κ. Γαβρόγλου, ο οπ</w:t>
      </w:r>
      <w:r>
        <w:rPr>
          <w:rFonts w:eastAsia="Times New Roman" w:cs="Times New Roman"/>
          <w:szCs w:val="24"/>
        </w:rPr>
        <w:t xml:space="preserve">οίος υιοθέτησε πλήρως την ατζέντα. </w:t>
      </w:r>
    </w:p>
    <w:p w14:paraId="6A03DF8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Μάλιστα, είδαμε και το ατυχέστατο περιστατικό, για να μην πω κάτι άλλο, όπου ενώ η κρατική ασφάλεια κινήθηκε για να δει στο </w:t>
      </w:r>
      <w:r>
        <w:rPr>
          <w:rFonts w:eastAsia="Times New Roman" w:cs="Times New Roman"/>
          <w:szCs w:val="24"/>
        </w:rPr>
        <w:lastRenderedPageBreak/>
        <w:t xml:space="preserve">Πανεπιστήμιο της Θράκης ποιοι αναφέρουν τη μουσουλμανική μειονότητα παρανόμως ως τουρκική, μετά </w:t>
      </w:r>
      <w:r>
        <w:rPr>
          <w:rFonts w:eastAsia="Times New Roman" w:cs="Times New Roman"/>
          <w:szCs w:val="24"/>
        </w:rPr>
        <w:t xml:space="preserve">από επέμβαση του κ. Γαβρόγλου -όλως τυχαίως!- ανακλήθηκε αυτή η απόφαση και να διώχθηκαν και οι αστυνομικοί που ήταν στην Υποδιεύθυνση Ασφαλείας στη Θράκη. </w:t>
      </w:r>
    </w:p>
    <w:p w14:paraId="6A03DF8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Επίσης, τελειώνοντας, θα ήθελα να αναφερθώ στο σοβαρότατο ζήτημα που έχει ανακύψει και υποτίθεται ό</w:t>
      </w:r>
      <w:r>
        <w:rPr>
          <w:rFonts w:eastAsia="Times New Roman" w:cs="Times New Roman"/>
          <w:szCs w:val="24"/>
        </w:rPr>
        <w:t xml:space="preserve">τι πάτε να το λύσετε -έτσι λέτε, θέλετε να βγάλετε την καυτή πατάτα, να τη διώξετε μια και καλή- και το οποίο έχει να κάνει με την ονομασία των Σκοπίων. </w:t>
      </w:r>
    </w:p>
    <w:p w14:paraId="6A03DF8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A03DF8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Ολοκληρώνω, κύριε </w:t>
      </w:r>
      <w:r>
        <w:rPr>
          <w:rFonts w:eastAsia="Times New Roman" w:cs="Times New Roman"/>
          <w:szCs w:val="24"/>
        </w:rPr>
        <w:t>Πρόεδρε. Δώστε μου ένα λεπτό.</w:t>
      </w:r>
    </w:p>
    <w:p w14:paraId="6A03DF8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τελευταία επίσημη θέση του ελληνικού κράτους ήταν από τη διάσκεψη των πολιτικών Αρχηγών το 1993, που είχε αναφέρει «κανένα παράγωγο με τον όρο «Μακεδονία» στην ονομασία των Σκοπίων». </w:t>
      </w:r>
    </w:p>
    <w:p w14:paraId="6A03DF8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Αυτό είναι κάτι που δεν μπορούμε να κατα</w:t>
      </w:r>
      <w:r>
        <w:rPr>
          <w:rFonts w:eastAsia="Times New Roman" w:cs="Times New Roman"/>
          <w:szCs w:val="24"/>
        </w:rPr>
        <w:t xml:space="preserve">λάβουμε και μάλιστα τη στιγμή που διαλύονται τα Σκόπια και </w:t>
      </w:r>
      <w:r>
        <w:rPr>
          <w:rFonts w:eastAsia="Times New Roman" w:cs="Times New Roman"/>
          <w:szCs w:val="24"/>
        </w:rPr>
        <w:t xml:space="preserve">ικετεύουν </w:t>
      </w:r>
      <w:r>
        <w:rPr>
          <w:rFonts w:eastAsia="Times New Roman" w:cs="Times New Roman"/>
          <w:szCs w:val="24"/>
        </w:rPr>
        <w:t>από κάπου να κρατηθούν. Θα μπορούσατε να τελειώσετε το θέμα μέσα σε μία εβδομάδα, διότι ό,τι όνομα τους προτείνατε θα το δεχόντουσαν, αρκεί να έλυναν τα προβλήματά τους. Όμως, δέχεστε και</w:t>
      </w:r>
      <w:r>
        <w:rPr>
          <w:rFonts w:eastAsia="Times New Roman" w:cs="Times New Roman"/>
          <w:szCs w:val="24"/>
        </w:rPr>
        <w:t xml:space="preserve"> προτείνετε το όνομα «Νέα Μακεδονία». Είναι η προδοσία που όμοιά της δεν έχει υπάρξει και όποιος τολμήσει να υπογράψει αυτή την προδοτική ονομασία, θα είναι υπόλογος απέναντι στον ελληνικό λαό και αυτό να το θυμάστε. </w:t>
      </w:r>
    </w:p>
    <w:p w14:paraId="6A03DF8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 ζήτημα της Μακεδονίας, για την </w:t>
      </w:r>
      <w:r>
        <w:rPr>
          <w:rFonts w:eastAsia="Times New Roman" w:cs="Times New Roman"/>
          <w:szCs w:val="24"/>
        </w:rPr>
        <w:t>ονομασία της Μακεδονίας, για την ελευθερία της Μακεδονίας πολεμούσαν για πάρα πολλά χρόνια όλοι οι Έλληνες πολίτες, όταν ήταν ακόμη υπό οθωμανική κατοχή. Πολεμούσαν στους Βαλκανικούς Πολέμους, πολεμούσαν τους Βούλγαρους, πολεμούσαν τους πάντες για να μπορέ</w:t>
      </w:r>
      <w:r>
        <w:rPr>
          <w:rFonts w:eastAsia="Times New Roman" w:cs="Times New Roman"/>
          <w:szCs w:val="24"/>
        </w:rPr>
        <w:t xml:space="preserve">σει να είναι αναπόσπαστο κομμάτι της ελληνικής επικράτειας, όπως θα έπρεπε να είναι. Οτιδήποτε άλλο είναι προδοσία. </w:t>
      </w:r>
    </w:p>
    <w:p w14:paraId="6A03DF8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6A03DF8A" w14:textId="77777777" w:rsidR="001B1D00" w:rsidRDefault="00D353DD">
      <w:pPr>
        <w:spacing w:after="0" w:line="600" w:lineRule="auto"/>
        <w:ind w:firstLine="720"/>
        <w:jc w:val="center"/>
        <w:rPr>
          <w:rFonts w:eastAsia="Times New Roman" w:cs="Times New Roman"/>
          <w:szCs w:val="24"/>
        </w:rPr>
      </w:pPr>
      <w:r>
        <w:rPr>
          <w:rFonts w:eastAsia="Times New Roman"/>
          <w:szCs w:val="24"/>
        </w:rPr>
        <w:t>(Χειροκροτήματα από την πτέρυγα της Χρυσής Αυγής)</w:t>
      </w:r>
    </w:p>
    <w:p w14:paraId="6A03DF8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 Παναγιώταρο.</w:t>
      </w:r>
    </w:p>
    <w:p w14:paraId="6A03DF8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Θα ακολουθήσει η κ. Βαγιωνάκη από τον ΣΥΡΙΖΑ και με την ανοχή όλων θα ζητήσουμε διάλειμμα για δεκαπέντε λεπτά, το οποίο </w:t>
      </w:r>
      <w:r>
        <w:rPr>
          <w:rFonts w:eastAsia="Times New Roman" w:cs="Times New Roman"/>
          <w:szCs w:val="24"/>
        </w:rPr>
        <w:lastRenderedPageBreak/>
        <w:t xml:space="preserve">επιβάλλεται και για τον κύριο Υπουργό που είναι </w:t>
      </w:r>
      <w:r>
        <w:rPr>
          <w:rFonts w:eastAsia="Times New Roman" w:cs="Times New Roman"/>
          <w:szCs w:val="24"/>
        </w:rPr>
        <w:t>παρών</w:t>
      </w:r>
      <w:r>
        <w:rPr>
          <w:rFonts w:eastAsia="Times New Roman" w:cs="Times New Roman"/>
          <w:szCs w:val="24"/>
        </w:rPr>
        <w:t xml:space="preserve">. Πρέπει να σηκωθεί. </w:t>
      </w:r>
    </w:p>
    <w:p w14:paraId="6A03DF8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Κύριε </w:t>
      </w:r>
      <w:r>
        <w:rPr>
          <w:rFonts w:eastAsia="Times New Roman" w:cs="Times New Roman"/>
          <w:szCs w:val="24"/>
        </w:rPr>
        <w:t xml:space="preserve">Πρόεδρε, είμαι από το πρωί εδώ. Έχουμε </w:t>
      </w:r>
      <w:r>
        <w:rPr>
          <w:rFonts w:eastAsia="Times New Roman" w:cs="Times New Roman"/>
          <w:szCs w:val="24"/>
        </w:rPr>
        <w:t xml:space="preserve">επιτροπή </w:t>
      </w:r>
      <w:r>
        <w:rPr>
          <w:rFonts w:eastAsia="Times New Roman" w:cs="Times New Roman"/>
          <w:szCs w:val="24"/>
        </w:rPr>
        <w:t>στις 15.00΄. Σας παρακαλώ να μου δώσετε τον λόγο.</w:t>
      </w:r>
    </w:p>
    <w:p w14:paraId="6A03DF8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Ας κάνουμε ένα διάλειμμα έστω δέκα λεπτών.</w:t>
      </w:r>
    </w:p>
    <w:p w14:paraId="6A03DF8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ΕΥΑΓΓΕΛΙΑ (ΒΑΛΙΑ) ΒΑΓΙΩΝΑΚΗ:</w:t>
      </w:r>
      <w:r>
        <w:rPr>
          <w:rFonts w:eastAsia="Times New Roman" w:cs="Times New Roman"/>
          <w:szCs w:val="24"/>
        </w:rPr>
        <w:t xml:space="preserve"> Ναι, μα θέλω να πάω και εγώ στην </w:t>
      </w:r>
      <w:r>
        <w:rPr>
          <w:rFonts w:eastAsia="Times New Roman" w:cs="Times New Roman"/>
          <w:szCs w:val="24"/>
        </w:rPr>
        <w:t>ε</w:t>
      </w:r>
      <w:r>
        <w:rPr>
          <w:rFonts w:eastAsia="Times New Roman" w:cs="Times New Roman"/>
          <w:szCs w:val="24"/>
        </w:rPr>
        <w:t>πιτροπή, κύριε Πρόε</w:t>
      </w:r>
      <w:r>
        <w:rPr>
          <w:rFonts w:eastAsia="Times New Roman" w:cs="Times New Roman"/>
          <w:szCs w:val="24"/>
        </w:rPr>
        <w:t>δρε.</w:t>
      </w:r>
    </w:p>
    <w:p w14:paraId="6A03DF9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Θα μιλήσω κι εγώ, κύριε Πρόεδρε.</w:t>
      </w:r>
    </w:p>
    <w:p w14:paraId="6A03DF9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Εντάξει, θα μιλήσει και η κ. Αντωνίου και μετά.</w:t>
      </w:r>
    </w:p>
    <w:p w14:paraId="6A03DF9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Ορίστε, κυρία Βαγιωνάκη, έχετε τον λόγο. </w:t>
      </w:r>
    </w:p>
    <w:p w14:paraId="6A03DF9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ΕΥΑΓΓΕΛΙΑ (ΒΑΛΙΑ) ΒΑΓΙΩΝΑΚΗ: </w:t>
      </w:r>
      <w:r>
        <w:rPr>
          <w:rFonts w:eastAsia="Times New Roman" w:cs="Times New Roman"/>
          <w:szCs w:val="24"/>
        </w:rPr>
        <w:t xml:space="preserve">Μετά το κήρυγμα μισαλλοδοξίας του κ. Βαρβιτσιώτη, </w:t>
      </w:r>
      <w:r>
        <w:rPr>
          <w:rFonts w:eastAsia="Times New Roman" w:cs="Times New Roman"/>
          <w:szCs w:val="24"/>
        </w:rPr>
        <w:t>ο οποίος σε αγαστή συνεργασία, θα έλεγα, με τη Χρυσή Αυγή, μας δήλωσαν ότι οι πρόσφυγες πρέπει να είναι ανεπιθύμητοι -η Χρυσή Αυγή μίλησε για αποτροπή-, λες και δεν βρεθήκαμε στο παρελθόν σε μια πρωτοφανή μεταναστευτική κρίση που ο ελληνικός λαός παρά τα κ</w:t>
      </w:r>
      <w:r>
        <w:rPr>
          <w:rFonts w:eastAsia="Times New Roman" w:cs="Times New Roman"/>
          <w:szCs w:val="24"/>
        </w:rPr>
        <w:t xml:space="preserve">λειστά σύνορα, την αντιμετώπιζε και </w:t>
      </w:r>
      <w:r>
        <w:rPr>
          <w:rFonts w:eastAsia="Times New Roman" w:cs="Times New Roman"/>
          <w:szCs w:val="24"/>
        </w:rPr>
        <w:t xml:space="preserve">την </w:t>
      </w:r>
      <w:r>
        <w:rPr>
          <w:rFonts w:eastAsia="Times New Roman" w:cs="Times New Roman"/>
          <w:szCs w:val="24"/>
        </w:rPr>
        <w:t xml:space="preserve">αντιμετωπίζει με αλληλεγγύη και αξιοπρέπεια, θα ήθελα να μιλήσω για το νομοσχέδιο και να κάνω μια παρατήρηση. </w:t>
      </w:r>
    </w:p>
    <w:p w14:paraId="6A03DF9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συντριπτική πλειοψηφία των συναδέλφων της Αντιπολίτευσης μίλησαν για ό,τι άλλο εκτός από το νομοσχέδιο.</w:t>
      </w:r>
      <w:r>
        <w:rPr>
          <w:rFonts w:eastAsia="Times New Roman" w:cs="Times New Roman"/>
          <w:szCs w:val="24"/>
        </w:rPr>
        <w:t xml:space="preserve"> Προφανώς γιατί αυτό, κύριε Υπουργέ, βρίσκεται σε θετική κατεύθυνση.</w:t>
      </w:r>
    </w:p>
    <w:p w14:paraId="6A03DF9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Βλέποντας τώρα τον τίτλο του σημερινού νομοσχεδίου, μπορεί κάποιος να αναρωτηθεί: Ενδιαφέρει την Ελλάδα ένα νομοσχέδιο για </w:t>
      </w:r>
      <w:r>
        <w:rPr>
          <w:rFonts w:eastAsia="Times New Roman" w:cs="Times New Roman"/>
          <w:szCs w:val="24"/>
        </w:rPr>
        <w:lastRenderedPageBreak/>
        <w:t xml:space="preserve">τις διαστημικές δραστηριότητες; Δεν πάει εξάλλου καιρός όταν οι </w:t>
      </w:r>
      <w:r>
        <w:rPr>
          <w:rFonts w:eastAsia="Times New Roman" w:cs="Times New Roman"/>
          <w:szCs w:val="24"/>
        </w:rPr>
        <w:t>σχετικές εξαγγελίες από τον κύριο Υπουργό έτυχαν ειρωνικών σχολίων κυρίως από την πλευρά της Αξιωματικής Αντιπολίτευσης.</w:t>
      </w:r>
    </w:p>
    <w:p w14:paraId="6A03DF9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μας είναι από τις ελάχιστες χώρες της Ευρωπαϊκής Ένωσης που δεν διαθέτει μέχρι σήμερα ούτε διαστημ</w:t>
      </w:r>
      <w:r>
        <w:rPr>
          <w:rFonts w:eastAsia="Times New Roman" w:cs="Times New Roman"/>
          <w:szCs w:val="24"/>
        </w:rPr>
        <w:t>ικό οργανισμό ούτε και τη σχετική ειδική νομοθεσία αδειοδότησης διαστημικών δραστηριοτήτων και καταχώρησης διαστημικών αντικειμένων.</w:t>
      </w:r>
    </w:p>
    <w:p w14:paraId="6A03DF9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Θα χρησιμοποιήσω τα λόγια του κ. Κριμιζή, καθηγητή και ομότιμο διευθυντή διαστημικών προγραμμάτων του </w:t>
      </w:r>
      <w:r>
        <w:rPr>
          <w:rFonts w:eastAsia="Times New Roman" w:cs="Times New Roman"/>
          <w:szCs w:val="24"/>
        </w:rPr>
        <w:t>Π</w:t>
      </w:r>
      <w:r>
        <w:rPr>
          <w:rFonts w:eastAsia="Times New Roman" w:cs="Times New Roman"/>
          <w:szCs w:val="24"/>
        </w:rPr>
        <w:t xml:space="preserve">ανεπιστημίου </w:t>
      </w:r>
      <w:r>
        <w:rPr>
          <w:rFonts w:eastAsia="Times New Roman" w:cs="Times New Roman"/>
          <w:szCs w:val="24"/>
        </w:rPr>
        <w:t>«</w:t>
      </w:r>
      <w:r>
        <w:rPr>
          <w:rFonts w:eastAsia="Times New Roman" w:cs="Times New Roman"/>
          <w:szCs w:val="24"/>
        </w:rPr>
        <w:t>Τ</w:t>
      </w:r>
      <w:r>
        <w:rPr>
          <w:rFonts w:eastAsia="Times New Roman" w:cs="Times New Roman"/>
          <w:szCs w:val="24"/>
        </w:rPr>
        <w:t>ζων</w:t>
      </w:r>
      <w:r>
        <w:rPr>
          <w:rFonts w:eastAsia="Times New Roman" w:cs="Times New Roman"/>
          <w:szCs w:val="24"/>
        </w:rPr>
        <w:t xml:space="preserve"> </w:t>
      </w:r>
      <w:r>
        <w:rPr>
          <w:rFonts w:eastAsia="Times New Roman" w:cs="Times New Roman"/>
          <w:szCs w:val="24"/>
        </w:rPr>
        <w:t>Χ</w:t>
      </w:r>
      <w:r>
        <w:rPr>
          <w:rFonts w:eastAsia="Times New Roman" w:cs="Times New Roman"/>
          <w:szCs w:val="24"/>
        </w:rPr>
        <w:t>όπκινς</w:t>
      </w:r>
      <w:r>
        <w:rPr>
          <w:rFonts w:eastAsia="Times New Roman" w:cs="Times New Roman"/>
          <w:szCs w:val="24"/>
        </w:rPr>
        <w:t xml:space="preserve">», ο οποίος τόνισε στην αρμόδια επιτροπή της Βουλής ότι αποτελεί για τη χώρα εθνική ανάγκη η ίδρυση του </w:t>
      </w:r>
      <w:r>
        <w:rPr>
          <w:rFonts w:eastAsia="Times New Roman" w:cs="Times New Roman"/>
          <w:szCs w:val="24"/>
        </w:rPr>
        <w:t>Ελληνικού Διαστημικού Οργανισμού</w:t>
      </w:r>
      <w:r>
        <w:rPr>
          <w:rFonts w:eastAsia="Times New Roman" w:cs="Times New Roman"/>
          <w:szCs w:val="24"/>
        </w:rPr>
        <w:t xml:space="preserve"> και ότι αυτή η ανάγκη υπήρχε τουλάχιστον </w:t>
      </w:r>
      <w:r>
        <w:rPr>
          <w:rFonts w:eastAsia="Times New Roman" w:cs="Times New Roman"/>
          <w:szCs w:val="24"/>
        </w:rPr>
        <w:lastRenderedPageBreak/>
        <w:t>τα τελευταία τριάντα χρόνια, καθώς η χώρα χάνει συνεχώς επενδύσεις, τεχν</w:t>
      </w:r>
      <w:r>
        <w:rPr>
          <w:rFonts w:eastAsia="Times New Roman" w:cs="Times New Roman"/>
          <w:szCs w:val="24"/>
        </w:rPr>
        <w:t xml:space="preserve">ολογία και χρήματα από κρίση υπηρεσιών. </w:t>
      </w:r>
    </w:p>
    <w:p w14:paraId="6A03DF9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Επιτρέψτε μου να συμπληρώσω ότι η Ελλάδα παρά το ότι από το 2003 είναι μέλος του Ευρωπαϊκού Οργανισμού Διαστήματος και παρά το γεγονός ότι έχει δαπανήσει περισσότερα από 300 εκατομμύρια ευρώ τις τελευταίες δεκαετίες</w:t>
      </w:r>
      <w:r>
        <w:rPr>
          <w:rFonts w:eastAsia="Times New Roman" w:cs="Times New Roman"/>
          <w:szCs w:val="24"/>
        </w:rPr>
        <w:t>, δεν παρήγαγε ικανοποιητικό αποτέλεσμα, καθώς δεν υπήρχε ούτε η θέληση ούτε ο απαραίτητος συντονισμός των φορέων που συμμετείχαν στις διαστημικές προσπάθειες της χώρας, δηλαδή του Υπουργείου Εθνικής Άμυνας, της Μετεωρολογικής Υπηρεσίας και της Γενικής Γρα</w:t>
      </w:r>
      <w:r>
        <w:rPr>
          <w:rFonts w:eastAsia="Times New Roman" w:cs="Times New Roman"/>
          <w:szCs w:val="24"/>
        </w:rPr>
        <w:t>μματείας Έρευνας και Τεχνολογίας.</w:t>
      </w:r>
    </w:p>
    <w:p w14:paraId="6A03DF9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Αποτέλεσμα αυτής της ανυπαρξίας είναι η αδυναμία της χώρας να αξιοποιήσει τα δικαιώματα στον τομέα του διαστήματος, καθώς </w:t>
      </w:r>
      <w:r>
        <w:rPr>
          <w:rFonts w:eastAsia="Times New Roman" w:cs="Times New Roman"/>
          <w:szCs w:val="24"/>
        </w:rPr>
        <w:lastRenderedPageBreak/>
        <w:t xml:space="preserve">και η μηδενική εμπορική, επιστημονική και ερευνητική χρήση, μη αξιοποιώντας το πλήθος των εφαρμογών </w:t>
      </w:r>
      <w:r>
        <w:rPr>
          <w:rFonts w:eastAsia="Times New Roman" w:cs="Times New Roman"/>
          <w:szCs w:val="24"/>
        </w:rPr>
        <w:t xml:space="preserve">και των πόρων που διαθέτει η Ευρωπαϊκή Διαστημική Υπηρεσία, καθώς και το αξιόλογο επιστημονικό δυναμικό που διαθέτει η χώρα μας, το οποίο είναι ικανό να στηρίξει τέτοια εγχειρήματα. Και η ίδρυση και η λειτουργία του </w:t>
      </w:r>
      <w:r>
        <w:rPr>
          <w:rFonts w:eastAsia="Times New Roman" w:cs="Times New Roman"/>
          <w:szCs w:val="24"/>
        </w:rPr>
        <w:t xml:space="preserve">οργανισμού </w:t>
      </w:r>
      <w:r>
        <w:rPr>
          <w:rFonts w:eastAsia="Times New Roman" w:cs="Times New Roman"/>
          <w:szCs w:val="24"/>
        </w:rPr>
        <w:t>πρώτα από όλα θα δώσει την ευ</w:t>
      </w:r>
      <w:r>
        <w:rPr>
          <w:rFonts w:eastAsia="Times New Roman" w:cs="Times New Roman"/>
          <w:szCs w:val="24"/>
        </w:rPr>
        <w:t xml:space="preserve">καιρία σε αυτούς τους ανθρώπους να παραμείνουν στην Ελλάδα, αλλά και σε όσους έχουν φύγει θα δώσει τη δυνατότητα να επιστρέψουν ή να συνεργαστούν με αυτήν. </w:t>
      </w:r>
    </w:p>
    <w:p w14:paraId="6A03DF9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Θα επιστρέψω όμως, στο αρχικό ερώτημα που έθεσα, για να καταλάβει ο κόσμος που μας παρακολουθεί γιατί μιλάμε για αναγκαιότητα. Όταν μιλάμε για διαστημικές εφαρμογές σε μια χώρα, όπως η Ελλάδα, δεν είναι κάτι μακρινό όσο ακούγεται, αλλά αφορά </w:t>
      </w:r>
      <w:r>
        <w:rPr>
          <w:rFonts w:eastAsia="Times New Roman" w:cs="Times New Roman"/>
          <w:szCs w:val="24"/>
        </w:rPr>
        <w:lastRenderedPageBreak/>
        <w:t>την καθημερινό</w:t>
      </w:r>
      <w:r>
        <w:rPr>
          <w:rFonts w:eastAsia="Times New Roman" w:cs="Times New Roman"/>
          <w:szCs w:val="24"/>
        </w:rPr>
        <w:t xml:space="preserve">τητα, τις τηλεπικοινωνίες, τη ραδιοπλοήγηση, την πρόληψη και αντιμετώπιση φυσικών καταστροφών, τον έλεγχο της αυθαίρετης δόμησης, τη γεωργία ακριβείας, την επικοινωνία απομακρυσμένων περιοχών, την επικοινωνία στη ναυτιλία μεταξύ απομακρυσμένων πλοίων στην </w:t>
      </w:r>
      <w:r>
        <w:rPr>
          <w:rFonts w:eastAsia="Times New Roman" w:cs="Times New Roman"/>
          <w:szCs w:val="24"/>
        </w:rPr>
        <w:t xml:space="preserve">ανοικτή θάλασσα, την αλληλοκάλυψη δικτύων ηλεκτρονικών επικοινωνιών, όπως επίσης στρατιωτικές εφαρμογές, ζητήματα εθνικής ασφάλειας, τις λύσεις προβλημάτων στις διεθνείς σχέσεις, καθώς και τις καινοτόμες υπηρεσίες και τα προϊόντα που θα παραχθούν μέσω της </w:t>
      </w:r>
      <w:r>
        <w:rPr>
          <w:rFonts w:eastAsia="Times New Roman" w:cs="Times New Roman"/>
          <w:szCs w:val="24"/>
        </w:rPr>
        <w:t xml:space="preserve">ερευνητικής διαδικασίας και θα τύχουν αξιοποίησης σε διεθνές επίπεδο. </w:t>
      </w:r>
    </w:p>
    <w:p w14:paraId="6A03DF9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Για αυτόν τον λόγο να σημειώσω ότι για θέματα εθνικής ασφάλειας προβλέπεται η διατήρηση διοικητικής και επιχειρησιακής αυ</w:t>
      </w:r>
      <w:r>
        <w:rPr>
          <w:rFonts w:eastAsia="Times New Roman" w:cs="Times New Roman"/>
          <w:szCs w:val="24"/>
        </w:rPr>
        <w:lastRenderedPageBreak/>
        <w:t>τονομίας του Υπουργείου Εθνικής Άμυνας, όσον αφορά τα διαστημικά</w:t>
      </w:r>
      <w:r>
        <w:rPr>
          <w:rFonts w:eastAsia="Times New Roman" w:cs="Times New Roman"/>
          <w:szCs w:val="24"/>
        </w:rPr>
        <w:t xml:space="preserve"> προγράμματα και εφαρμογές που εξυπηρετούν την τεχνική άμυνα. </w:t>
      </w:r>
    </w:p>
    <w:p w14:paraId="6A03DF9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Να συμπληρώσω επίσης ότι σήμερα υπάρχουν στην Ελλάδα δεκάδες επιχειρήσεις που δραστηριοποιούνται πολύπλευρα στον χώρο του διαστήματος με περίπου δύο χιλιάδες επιστήμονες και με τον κύκλο των ερ</w:t>
      </w:r>
      <w:r>
        <w:rPr>
          <w:rFonts w:eastAsia="Times New Roman" w:cs="Times New Roman"/>
          <w:szCs w:val="24"/>
        </w:rPr>
        <w:t>γασιών να προσεγγίζει τα 170 εκατομμύρια ευρώ πέρυσι.</w:t>
      </w:r>
    </w:p>
    <w:p w14:paraId="6A03DF9D" w14:textId="77777777" w:rsidR="001B1D00" w:rsidRDefault="00D353DD">
      <w:pPr>
        <w:spacing w:after="0" w:line="600" w:lineRule="auto"/>
        <w:jc w:val="both"/>
        <w:rPr>
          <w:rFonts w:eastAsia="Times New Roman" w:cs="Times New Roman"/>
          <w:szCs w:val="24"/>
        </w:rPr>
      </w:pPr>
      <w:r>
        <w:rPr>
          <w:rFonts w:eastAsia="Times New Roman" w:cs="Times New Roman"/>
          <w:szCs w:val="24"/>
        </w:rPr>
        <w:t>Σύμφωνα μάλιστα με τον Πρόεδρο του Διοικητικού Συμβουλίου της Ένωσης Ελληνικών Βιομηχανιών Διαστημικής Τεχνολογίας και Εφαρμογών, τον κ. Πότση, η χώρα μας έχει τη δυναμική να διπλασιάσει αυτά τα χρήματα</w:t>
      </w:r>
      <w:r>
        <w:rPr>
          <w:rFonts w:eastAsia="Times New Roman" w:cs="Times New Roman"/>
          <w:szCs w:val="24"/>
        </w:rPr>
        <w:t xml:space="preserve"> στα επόμενα χρόνια. </w:t>
      </w:r>
    </w:p>
    <w:p w14:paraId="6A03DF9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Με τη θέσπιση ενιαίων κανόνων, αλλά και με την ίδρυση του Διαστημικού Οργανισμού επιδιώκουμε να δώσουμε σ’ αυτές τις εταιρείες ένα σταθερό περιβάλλον, ώστε να αναπτυχθούν και να προσφέρουν αυτά που έχουν τη δυνατότητα να προσφέρουν στ</w:t>
      </w:r>
      <w:r>
        <w:rPr>
          <w:rFonts w:eastAsia="Times New Roman" w:cs="Times New Roman"/>
          <w:szCs w:val="24"/>
        </w:rPr>
        <w:t>ην κοινωνία και την οικονομία μας. Παράλληλα, όμως, καθιερώνεται και ο συστηματικός αυστηρός έλεγχος και οι ανάλογες ποινές στις διαστημικές δραστηριότητες με τον ορισμό εμπειρογνωμόνων, επιφορτισμένων με τη διενέργεια ελέγχων και επιθεωρήσεων ανά πάσα στι</w:t>
      </w:r>
      <w:r>
        <w:rPr>
          <w:rFonts w:eastAsia="Times New Roman" w:cs="Times New Roman"/>
          <w:szCs w:val="24"/>
        </w:rPr>
        <w:t xml:space="preserve">γμή σε οτιδήποτε σχετίζεται άμεσα ή έμμεσα με την εκάστοτε δραστηριότητα. </w:t>
      </w:r>
    </w:p>
    <w:p w14:paraId="6A03DF9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 νομοσχέδιο, λοιπόν, έχει δύο σκέλη. Αρχικά, έχουμε για πρώτη φορά την κατάρτιση εθνικής νομοθεσίας για την άσκηση και την εποπτεία των διαστημικών δραστηριοτήτων, στοχεύοντας στη</w:t>
      </w:r>
      <w:r>
        <w:rPr>
          <w:rFonts w:eastAsia="Times New Roman" w:cs="Times New Roman"/>
          <w:szCs w:val="24"/>
        </w:rPr>
        <w:t xml:space="preserve">ν </w:t>
      </w:r>
      <w:r>
        <w:rPr>
          <w:rFonts w:eastAsia="Times New Roman" w:cs="Times New Roman"/>
          <w:szCs w:val="24"/>
        </w:rPr>
        <w:lastRenderedPageBreak/>
        <w:t xml:space="preserve">καθιέρωση και ενίσχυση της παρουσίας της χώρας μας σε διεθνές επίπεδο, καθώς και τη συμμόρφωσή της με διεθνείς κανόνες και αρχές που διέπουν τη χρήση του εξωατμοσφαιρικού διαστήματος, εφόσον μάλιστα χρησιμοποιεί διαστημικούς πόρους, όπως το ραδιοφάσμα. </w:t>
      </w:r>
    </w:p>
    <w:p w14:paraId="6A03DFA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Θ΄ Αντιπρόεδρος της Βουλής κ. </w:t>
      </w:r>
      <w:r w:rsidRPr="0085091E">
        <w:rPr>
          <w:rFonts w:eastAsia="Times New Roman" w:cs="Times New Roman"/>
          <w:b/>
          <w:szCs w:val="24"/>
        </w:rPr>
        <w:t>ΜΑΡΙΟΣ ΓΕΩΡΓΙΑΔΗΣ</w:t>
      </w:r>
      <w:r>
        <w:rPr>
          <w:rFonts w:eastAsia="Times New Roman" w:cs="Times New Roman"/>
          <w:szCs w:val="24"/>
        </w:rPr>
        <w:t>)</w:t>
      </w:r>
    </w:p>
    <w:p w14:paraId="6A03DFA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Στο δεύτερο σκέλος του εν λόγω νομοσχεδίου έχουμε την ίδρυση του Ελληνικού Διαστημικού Οργανισμού. Η ίδρυση καθίσταται απαραίτητη τόσο για την αποδοτικότερ</w:t>
      </w:r>
      <w:r>
        <w:rPr>
          <w:rFonts w:eastAsia="Times New Roman" w:cs="Times New Roman"/>
          <w:szCs w:val="24"/>
        </w:rPr>
        <w:t xml:space="preserve">η αξιοποίηση των ευκαιριών που διαμορφώνονται στον διαστημικό τομέα όσο και για τον συντονισμό φορέων και επιχειρήσεων που δραστηριοποιούνται στο </w:t>
      </w:r>
      <w:r>
        <w:rPr>
          <w:rFonts w:eastAsia="Times New Roman" w:cs="Times New Roman"/>
          <w:szCs w:val="24"/>
        </w:rPr>
        <w:lastRenderedPageBreak/>
        <w:t xml:space="preserve">διάστημα, καθώς και για την εκπροσώπηση σε επιτροπές της Ευρωπαϊκής Ένωσης και του ΟΗΕ. </w:t>
      </w:r>
    </w:p>
    <w:p w14:paraId="6A03DFA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Στο σημείο </w:t>
      </w:r>
      <w:r>
        <w:rPr>
          <w:rFonts w:eastAsia="Times New Roman" w:cs="Times New Roman"/>
          <w:szCs w:val="24"/>
        </w:rPr>
        <w:t xml:space="preserve">κτυπάει </w:t>
      </w:r>
      <w:r>
        <w:rPr>
          <w:rFonts w:eastAsia="Times New Roman" w:cs="Times New Roman"/>
          <w:szCs w:val="24"/>
        </w:rPr>
        <w:t>τ</w:t>
      </w:r>
      <w:r>
        <w:rPr>
          <w:rFonts w:eastAsia="Times New Roman" w:cs="Times New Roman"/>
          <w:szCs w:val="24"/>
        </w:rPr>
        <w:t>ο κουδούνι λήξεως του χρόνου ομιλίας της κυρίας Βουλευτού)</w:t>
      </w:r>
    </w:p>
    <w:p w14:paraId="6A03DFA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Θα ήθελα να αναφερθώ και σε ορισμένα άλλα ζητήματα </w:t>
      </w:r>
      <w:r>
        <w:rPr>
          <w:rFonts w:eastAsia="Times New Roman" w:cs="Times New Roman"/>
          <w:szCs w:val="24"/>
        </w:rPr>
        <w:t xml:space="preserve">τα οποία </w:t>
      </w:r>
      <w:r>
        <w:rPr>
          <w:rFonts w:eastAsia="Times New Roman" w:cs="Times New Roman"/>
          <w:szCs w:val="24"/>
        </w:rPr>
        <w:t xml:space="preserve">αφορούν το νομοσχέδιο αλλά δεν επαρκεί ο χρόνος. Γι’ αυτόν τον λόγο, θα ήθελα να πω μια κουβέντα για το θέμα των τροπολογιών. </w:t>
      </w:r>
    </w:p>
    <w:p w14:paraId="6A03DFA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νομίζω ότι οι συνάδελφοι της Αντιπολίτευσης καλό είναι να θυμούνται λίγο και το παρελθόν. Εγώ δεν ήμουν Βουλευτής κατά την περίοδο που ήταν η Νέα Δημοκρατία και το ΠΑΣΟΚ, αλλά έχω διαβάσει κατ’ επανάληψη και μου έκανε εντύπωση ότι ιδιαίτερα </w:t>
      </w:r>
      <w:r>
        <w:rPr>
          <w:rFonts w:eastAsia="Times New Roman" w:cs="Times New Roman"/>
          <w:szCs w:val="24"/>
        </w:rPr>
        <w:lastRenderedPageBreak/>
        <w:t>το τελευ</w:t>
      </w:r>
      <w:r>
        <w:rPr>
          <w:rFonts w:eastAsia="Times New Roman" w:cs="Times New Roman"/>
          <w:szCs w:val="24"/>
        </w:rPr>
        <w:t xml:space="preserve">ταίο διάστημα είχαν έρθει τροπολογίες σε πολύ μεγάλο βαθμό. </w:t>
      </w:r>
    </w:p>
    <w:p w14:paraId="6A03DFA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Θα ήθελα, επίσης, να πω ότι πρέπει να λάβετε υπ</w:t>
      </w:r>
      <w:r>
        <w:rPr>
          <w:rFonts w:eastAsia="Times New Roman" w:cs="Times New Roman"/>
          <w:szCs w:val="24"/>
        </w:rPr>
        <w:t>’ όψιν</w:t>
      </w:r>
      <w:r>
        <w:rPr>
          <w:rFonts w:eastAsia="Times New Roman" w:cs="Times New Roman"/>
          <w:szCs w:val="24"/>
        </w:rPr>
        <w:t xml:space="preserve"> σας, συνάδελφοι, ότι είναι το τέλος του χρόνου και λογικά θα υπάρχουν παρατάσεις. Εσείς που είστε πιο έμπειροι, εν πάση περιπτώσει, ξέρετε ότ</w:t>
      </w:r>
      <w:r>
        <w:rPr>
          <w:rFonts w:eastAsia="Times New Roman" w:cs="Times New Roman"/>
          <w:szCs w:val="24"/>
        </w:rPr>
        <w:t xml:space="preserve">ι θα υπάρχουν παρατάσεις, προκειμένου να λειτουργήσουν κάποιοι θεσμοί και οργανισμοί, για τους οποίους δεν μπορεί να γίνει διαφορετικά. </w:t>
      </w:r>
    </w:p>
    <w:p w14:paraId="6A03DFA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Θα ήθελα, επίσης, να πω ότι είναι κάποια από τα θέματα τα οποία μπαίνουν εδώ, </w:t>
      </w:r>
      <w:r>
        <w:rPr>
          <w:rFonts w:eastAsia="Times New Roman" w:cs="Times New Roman"/>
          <w:szCs w:val="24"/>
        </w:rPr>
        <w:t>που</w:t>
      </w:r>
      <w:r>
        <w:rPr>
          <w:rFonts w:eastAsia="Times New Roman" w:cs="Times New Roman"/>
          <w:szCs w:val="24"/>
        </w:rPr>
        <w:t xml:space="preserve"> αφορούν νομοσχέδια τα οποία βρίσκοντα</w:t>
      </w:r>
      <w:r>
        <w:rPr>
          <w:rFonts w:eastAsia="Times New Roman" w:cs="Times New Roman"/>
          <w:szCs w:val="24"/>
        </w:rPr>
        <w:t xml:space="preserve">ι ήδη στη διαβούλευση, όπως παραδείγματος </w:t>
      </w:r>
      <w:r>
        <w:rPr>
          <w:rFonts w:eastAsia="Times New Roman" w:cs="Times New Roman"/>
          <w:szCs w:val="24"/>
        </w:rPr>
        <w:t xml:space="preserve">χάριν </w:t>
      </w:r>
      <w:r>
        <w:rPr>
          <w:rFonts w:eastAsia="Times New Roman" w:cs="Times New Roman"/>
          <w:szCs w:val="24"/>
        </w:rPr>
        <w:t xml:space="preserve">αυτό που </w:t>
      </w:r>
      <w:r>
        <w:rPr>
          <w:rFonts w:eastAsia="Times New Roman" w:cs="Times New Roman"/>
          <w:szCs w:val="24"/>
        </w:rPr>
        <w:lastRenderedPageBreak/>
        <w:t xml:space="preserve">αφορά τις περιοχές </w:t>
      </w:r>
      <w:r>
        <w:rPr>
          <w:rFonts w:eastAsia="Times New Roman" w:cs="Times New Roman"/>
          <w:szCs w:val="24"/>
        </w:rPr>
        <w:t>«</w:t>
      </w:r>
      <w:r>
        <w:rPr>
          <w:rFonts w:eastAsia="Times New Roman" w:cs="Times New Roman"/>
          <w:szCs w:val="24"/>
          <w:lang w:val="en-US"/>
        </w:rPr>
        <w:t>NATURA</w:t>
      </w:r>
      <w:r>
        <w:rPr>
          <w:rFonts w:eastAsia="Times New Roman" w:cs="Times New Roman"/>
          <w:szCs w:val="24"/>
        </w:rPr>
        <w:t>»</w:t>
      </w:r>
      <w:r>
        <w:rPr>
          <w:rFonts w:eastAsia="Times New Roman" w:cs="Times New Roman"/>
          <w:szCs w:val="24"/>
        </w:rPr>
        <w:t xml:space="preserve"> ή βρίσκονται σε πορεία υλοποίησης, όπως είναι οι ΦΟΣΔΑ, για τους οποίους μίλησε προηγουμένως και άλλος συνάδελφος. </w:t>
      </w:r>
    </w:p>
    <w:p w14:paraId="6A03DFA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Τέλος, αυτό που ήθελα να πω είναι ότι αυτές οι τροπολογ</w:t>
      </w:r>
      <w:r>
        <w:rPr>
          <w:rFonts w:eastAsia="Times New Roman" w:cs="Times New Roman"/>
          <w:szCs w:val="24"/>
        </w:rPr>
        <w:t xml:space="preserve">ίες είναι σε θετική κατεύθυνση και αναρωτιέμαι τι θα κάνετε, σχετικά με τις τροπολογίες που αφορούν την ενεργειακή φτώχεια, παραδείγματος </w:t>
      </w:r>
      <w:r>
        <w:rPr>
          <w:rFonts w:eastAsia="Times New Roman" w:cs="Times New Roman"/>
          <w:szCs w:val="24"/>
        </w:rPr>
        <w:t>χάριν</w:t>
      </w:r>
      <w:r>
        <w:rPr>
          <w:rFonts w:eastAsia="Times New Roman" w:cs="Times New Roman"/>
          <w:szCs w:val="24"/>
        </w:rPr>
        <w:t>, ή τη μείωση του οικιακού τιμολογίου της ΔΕΗ μέσα από την τροπολογία για τις υπηρεσίες κοινής ωφέλειας κ.λπ.</w:t>
      </w:r>
      <w:r>
        <w:rPr>
          <w:rFonts w:eastAsia="Times New Roman" w:cs="Times New Roman"/>
          <w:szCs w:val="24"/>
        </w:rPr>
        <w:t>.</w:t>
      </w:r>
      <w:r>
        <w:rPr>
          <w:rFonts w:eastAsia="Times New Roman" w:cs="Times New Roman"/>
          <w:szCs w:val="24"/>
        </w:rPr>
        <w:t xml:space="preserve"> Νο</w:t>
      </w:r>
      <w:r>
        <w:rPr>
          <w:rFonts w:eastAsia="Times New Roman" w:cs="Times New Roman"/>
          <w:szCs w:val="24"/>
        </w:rPr>
        <w:t xml:space="preserve">μίζω ότι όταν συζητάμε κάποια πράγματα, πρέπει να είμαστε πιο κοντά στην πραγματικότητα. </w:t>
      </w:r>
    </w:p>
    <w:p w14:paraId="6A03DFA8"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A03DFA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κ. Βαγιωνάκη. </w:t>
      </w:r>
    </w:p>
    <w:p w14:paraId="6A03DFA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η κ. Αντωνίου από την Κοινοβουλευτική Ομάδα </w:t>
      </w:r>
      <w:r>
        <w:rPr>
          <w:rFonts w:eastAsia="Times New Roman" w:cs="Times New Roman"/>
          <w:szCs w:val="24"/>
        </w:rPr>
        <w:t>της Νέας Δημοκρατίας και αμέσως μετά, όπως έχει ήδη ανακοινωθεί, θα προχωρήσουμε σε ένα διάλειμμα δέκα-δεκαπέντε λεπτών.</w:t>
      </w:r>
    </w:p>
    <w:p w14:paraId="6A03DFA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Κύριε Πρόεδρε, μπορείτε να ανακοινώσετε τη σειρά των ομιλητών; </w:t>
      </w:r>
    </w:p>
    <w:p w14:paraId="6A03DFAC"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Μόλις τελειώσει η </w:t>
      </w:r>
      <w:r>
        <w:rPr>
          <w:rFonts w:eastAsia="Times New Roman" w:cs="Times New Roman"/>
          <w:szCs w:val="24"/>
        </w:rPr>
        <w:t xml:space="preserve">κ. </w:t>
      </w:r>
      <w:r>
        <w:rPr>
          <w:rFonts w:eastAsia="Times New Roman" w:cs="Times New Roman"/>
          <w:szCs w:val="24"/>
        </w:rPr>
        <w:t xml:space="preserve">Αντωνίου, θα ανακοινώσω τη λίστα και μετά θα προχωρήσουμε σε διάλειμμα. </w:t>
      </w:r>
    </w:p>
    <w:p w14:paraId="6A03DFA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Κυρία Αντωνίου, έχετε τον λόγο για επτά λεπτά. </w:t>
      </w:r>
    </w:p>
    <w:p w14:paraId="6A03DFA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Ευχαριστώ πολύ, κύριε Πρόεδρε. </w:t>
      </w:r>
    </w:p>
    <w:p w14:paraId="6A03DFA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Εγώ, κυρίες και κύριοι συνάδελφοι, θα μιλήσω για το νομοσχέδιο. Θα μιλήσω, λοιπόν, γ</w:t>
      </w:r>
      <w:r>
        <w:rPr>
          <w:rFonts w:eastAsia="Times New Roman" w:cs="Times New Roman"/>
          <w:szCs w:val="24"/>
        </w:rPr>
        <w:t xml:space="preserve">ια το πολυδιαφημιζόμενο νομοσχέδιο του </w:t>
      </w:r>
      <w:r>
        <w:rPr>
          <w:rFonts w:eastAsia="Times New Roman" w:cs="Times New Roman"/>
          <w:szCs w:val="24"/>
        </w:rPr>
        <w:lastRenderedPageBreak/>
        <w:t xml:space="preserve">Υπουργείου Ψηφιακής Πολιτικής, Τηλεπικοινωνιών και Ενημέρωσης και όχι για τις είκοσι -και δύο βουλευτικές, αν δεν απατώμαι- τροπολογίες. </w:t>
      </w:r>
    </w:p>
    <w:p w14:paraId="6A03DFB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Τι προβλέπεται, λοιπόν; Η σύσταση της ανώνυμης εταιρείας Ελληνικός Διαστημικός </w:t>
      </w:r>
      <w:r>
        <w:rPr>
          <w:rFonts w:eastAsia="Times New Roman" w:cs="Times New Roman"/>
          <w:szCs w:val="24"/>
        </w:rPr>
        <w:t xml:space="preserve">Οργανισμός </w:t>
      </w:r>
      <w:r>
        <w:rPr>
          <w:rFonts w:eastAsia="Times New Roman" w:cs="Times New Roman"/>
          <w:szCs w:val="24"/>
        </w:rPr>
        <w:t>«</w:t>
      </w:r>
      <w:r>
        <w:rPr>
          <w:rFonts w:eastAsia="Times New Roman" w:cs="Times New Roman"/>
          <w:szCs w:val="24"/>
        </w:rPr>
        <w:t xml:space="preserve">ΕΛΔΟ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ένα νομοσχέδιο το οποίο, υποτίθεται, σύμφωνα -λέει- με την αιτιολογική έκθεση, αποσκοπεί στον σχεδιασμό της εθνικής διαστημικής πολιτικής για τη χώρα μας και την αξιοποίηση των διαστημικών εφαρμογών. Στην πραγματικότητα, όμως, αποτε</w:t>
      </w:r>
      <w:r>
        <w:rPr>
          <w:rFonts w:eastAsia="Times New Roman" w:cs="Times New Roman"/>
          <w:szCs w:val="24"/>
        </w:rPr>
        <w:t xml:space="preserve">λεί μια ακόμη μεγάλη χαμένη ευκαιρία για την Κυβέρνηση. </w:t>
      </w:r>
    </w:p>
    <w:p w14:paraId="6A03DFB1" w14:textId="77777777" w:rsidR="001B1D00" w:rsidRDefault="00D353DD">
      <w:pPr>
        <w:spacing w:after="0" w:line="600" w:lineRule="auto"/>
        <w:ind w:firstLine="720"/>
        <w:jc w:val="both"/>
        <w:rPr>
          <w:rFonts w:eastAsia="Times New Roman"/>
          <w:bCs/>
          <w:shd w:val="clear" w:color="auto" w:fill="FFFFFF"/>
        </w:rPr>
      </w:pPr>
      <w:r>
        <w:rPr>
          <w:rFonts w:eastAsia="Times New Roman" w:cs="Times New Roman"/>
          <w:bCs/>
          <w:shd w:val="clear" w:color="auto" w:fill="FFFFFF"/>
        </w:rPr>
        <w:t>Γιατί</w:t>
      </w:r>
      <w:r>
        <w:rPr>
          <w:rFonts w:eastAsia="Times New Roman" w:cs="Times New Roman"/>
          <w:szCs w:val="24"/>
        </w:rPr>
        <w:t xml:space="preserve">, αγαπητοί κύριοι συνάδελφοι, εσείς τώρα ανακαλύψατε το διάστημα. Πρόκειται για ένα κλασσικό νομοσχέδιο της </w:t>
      </w:r>
      <w:r>
        <w:rPr>
          <w:rFonts w:eastAsia="Times New Roman"/>
          <w:bCs/>
        </w:rPr>
        <w:t>συγκυβέρνηση</w:t>
      </w:r>
      <w:r>
        <w:rPr>
          <w:rFonts w:eastAsia="Times New Roman" w:cs="Times New Roman"/>
          <w:szCs w:val="24"/>
        </w:rPr>
        <w:t xml:space="preserve">ς </w:t>
      </w:r>
      <w:r>
        <w:rPr>
          <w:rFonts w:eastAsia="Times New Roman"/>
          <w:bCs/>
          <w:shd w:val="clear" w:color="auto" w:fill="FFFFFF"/>
        </w:rPr>
        <w:t xml:space="preserve">ΣΥΡΙΖΑ – ΑΝΕΛ, όπως τόσα και τόσα, που μοναδικό σκοπό </w:t>
      </w:r>
      <w:r>
        <w:rPr>
          <w:rFonts w:eastAsia="Times New Roman"/>
          <w:bCs/>
          <w:shd w:val="clear" w:color="auto" w:fill="FFFFFF"/>
        </w:rPr>
        <w:lastRenderedPageBreak/>
        <w:t>έχει να ελέγξει τα</w:t>
      </w:r>
      <w:r>
        <w:rPr>
          <w:rFonts w:eastAsia="Times New Roman"/>
          <w:bCs/>
          <w:shd w:val="clear" w:color="auto" w:fill="FFFFFF"/>
        </w:rPr>
        <w:t xml:space="preserve"> πάντα και να βολέψει ημετέρους με την επίφαση του δήθεν όψιμου ενδιαφέροντος για το διάστημα. </w:t>
      </w:r>
    </w:p>
    <w:p w14:paraId="6A03DFB2"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Ως Τομεάρχης Έρευνας και Τεχνολογίας της Νέας Δημοκρατίας, σας δηλώνω απερίφραστα ότι η Νέα Δημοκρατία υποστήριξε και υποστηρίζει ξεκάθαρα την προώθηση της έρευ</w:t>
      </w:r>
      <w:r>
        <w:rPr>
          <w:rFonts w:eastAsia="Times New Roman"/>
          <w:bCs/>
          <w:shd w:val="clear" w:color="auto" w:fill="FFFFFF"/>
        </w:rPr>
        <w:t xml:space="preserve">νας και της καινοτομίας σε όλους τους τομείς, συμπεριλαμβανομένου και του τομέα του </w:t>
      </w:r>
      <w:r>
        <w:rPr>
          <w:rFonts w:eastAsia="Times New Roman"/>
          <w:bCs/>
          <w:shd w:val="clear" w:color="auto" w:fill="FFFFFF"/>
        </w:rPr>
        <w:t>Διαστήματος</w:t>
      </w:r>
      <w:r>
        <w:rPr>
          <w:rFonts w:eastAsia="Times New Roman"/>
          <w:bCs/>
          <w:shd w:val="clear" w:color="auto" w:fill="FFFFFF"/>
        </w:rPr>
        <w:t xml:space="preserve">. Εξάλλου, το 2015 εμείς φροντίσαμε να είμαστε πλήρες μέλος στον Ευρωπαϊκό Οργανισμό Διαστήματος, στην </w:t>
      </w:r>
      <w:r>
        <w:rPr>
          <w:rFonts w:eastAsia="Times New Roman"/>
          <w:bCs/>
          <w:shd w:val="clear" w:color="auto" w:fill="FFFFFF"/>
          <w:lang w:val="en-US"/>
        </w:rPr>
        <w:t>ESA</w:t>
      </w:r>
      <w:r>
        <w:rPr>
          <w:rFonts w:eastAsia="Times New Roman"/>
          <w:bCs/>
          <w:shd w:val="clear" w:color="auto" w:fill="FFFFFF"/>
        </w:rPr>
        <w:t xml:space="preserve">. </w:t>
      </w:r>
    </w:p>
    <w:p w14:paraId="6A03DFB3"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Πιστεύουμε, λοιπόν, ότι μπορεί να αποτελέσει, όντως,</w:t>
      </w:r>
      <w:r>
        <w:rPr>
          <w:rFonts w:eastAsia="Times New Roman"/>
          <w:bCs/>
          <w:shd w:val="clear" w:color="auto" w:fill="FFFFFF"/>
        </w:rPr>
        <w:t xml:space="preserve"> στοιχείο ανάπτυξης για τη χώρα μας και σε οικονομικό και σε κοινωνικό και σε επιστημονικό και σε τεχνολογικό επίπεδο. Είμαστε ξεκάθαρα υπέρ της στήριξης της έρευνας των διαστημικών εφαρμογών και της </w:t>
      </w:r>
      <w:r>
        <w:rPr>
          <w:rFonts w:eastAsia="Times New Roman"/>
          <w:bCs/>
          <w:shd w:val="clear" w:color="auto" w:fill="FFFFFF"/>
        </w:rPr>
        <w:lastRenderedPageBreak/>
        <w:t>διασύνδεσής της με την παραγωγή και τις επιχειρήσεις που</w:t>
      </w:r>
      <w:r>
        <w:rPr>
          <w:rFonts w:eastAsia="Times New Roman"/>
          <w:bCs/>
          <w:shd w:val="clear" w:color="auto" w:fill="FFFFFF"/>
        </w:rPr>
        <w:t xml:space="preserve"> δραστηριοποιούνται στον τομέα αυτό. Θεωρούμε ότι η πρακτική αξιοποίηση των διαστημικών εφαρμογών μπορεί να επιφέρει, όντως, ευεργετικά αποτελέσματα σε πολλούς τομείς, στην καθημερινότητα των πολιτών, στην πολιτική προστασία, σε θέματα εθνικής ασφάλειας, α</w:t>
      </w:r>
      <w:r>
        <w:rPr>
          <w:rFonts w:eastAsia="Times New Roman"/>
          <w:bCs/>
          <w:shd w:val="clear" w:color="auto" w:fill="FFFFFF"/>
        </w:rPr>
        <w:t xml:space="preserve">κόμα και στην ανάπτυξη της έξυπνης γεωργίας. </w:t>
      </w:r>
    </w:p>
    <w:p w14:paraId="6A03DFB4"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Δυστυχώς, όμως, τίποτα από τα παραπάνω δεν επιτυγχάνεται και δεν προωθείται με το παρόν νομοσχέδιο και εξηγώ αμέσως το γιατί. Διαβάζοντας το νομοσχέδιο και ιδιαίτερα τα δύο πρώτα κεφάλαια, κύριε Υπουργέ, πραγμα</w:t>
      </w:r>
      <w:r>
        <w:rPr>
          <w:rFonts w:eastAsia="Times New Roman"/>
          <w:bCs/>
          <w:shd w:val="clear" w:color="auto" w:fill="FFFFFF"/>
        </w:rPr>
        <w:t xml:space="preserve">τικά απορεί </w:t>
      </w:r>
      <w:r>
        <w:rPr>
          <w:rFonts w:eastAsia="Times New Roman"/>
          <w:bCs/>
          <w:shd w:val="clear" w:color="auto" w:fill="FFFFFF"/>
        </w:rPr>
        <w:t xml:space="preserve">κάποιος </w:t>
      </w:r>
      <w:r>
        <w:rPr>
          <w:rFonts w:eastAsia="Times New Roman"/>
          <w:bCs/>
          <w:shd w:val="clear" w:color="auto" w:fill="FFFFFF"/>
        </w:rPr>
        <w:t xml:space="preserve">αν πρόκειται για νομοσχέδιο μιας κυβέρνησης σε μια σύγχρονη δημοκρατική χώρα ή αν θα ταίριαζε καλύτερα σε άλλα καθεστώτα, αν πρόκειται δηλαδή για νομοσχέδιο του Υπουργού της Βόρειας Κορέας. </w:t>
      </w:r>
    </w:p>
    <w:p w14:paraId="6A03DFB5"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Ο αρμόδιος Υπουργός, ο κ. Παππάς, </w:t>
      </w:r>
      <w:r>
        <w:rPr>
          <w:rFonts w:eastAsia="Times New Roman"/>
          <w:bCs/>
          <w:shd w:val="clear" w:color="auto" w:fill="FFFFFF"/>
        </w:rPr>
        <w:t>επιφυλάσσοντας για τον εαυτό του τον τίτλο του «</w:t>
      </w:r>
      <w:r>
        <w:rPr>
          <w:rFonts w:eastAsia="Times New Roman"/>
          <w:bCs/>
          <w:shd w:val="clear" w:color="auto" w:fill="FFFFFF"/>
        </w:rPr>
        <w:t xml:space="preserve">σερίφη </w:t>
      </w:r>
      <w:r>
        <w:rPr>
          <w:rFonts w:eastAsia="Times New Roman"/>
          <w:bCs/>
          <w:shd w:val="clear" w:color="auto" w:fill="FFFFFF"/>
        </w:rPr>
        <w:t>του Διαστήματος» αποφασίζει για τα πάντα, κυριολεκτικά για τα πάντα! Δεν ξανάγινε ποτέ σε κανένα νομοσχέδιο να προβλέπονται τριάντα έξι αρμοδιότητες του Υπουργού σε είκοσι οκτώ άρθρα και να υπάρχουν συ</w:t>
      </w:r>
      <w:r>
        <w:rPr>
          <w:rFonts w:eastAsia="Times New Roman"/>
          <w:bCs/>
          <w:shd w:val="clear" w:color="auto" w:fill="FFFFFF"/>
        </w:rPr>
        <w:t xml:space="preserve">νολικά πενήντα αναφορές στον Υπουργό στα δύο πρώτα κεφάλαια. Το καταφέρατε κι αυτό, κύριε Υπουργέ. </w:t>
      </w:r>
    </w:p>
    <w:p w14:paraId="6A03DFB6"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Ο Υπουργός, λοιπόν, χορηγεί τις άδειες για την άσκηση διαστημικών δραστηριοτήτων, επιβάλλει πρόσθετους όρους, τους μεταβά</w:t>
      </w:r>
      <w:r>
        <w:rPr>
          <w:rFonts w:eastAsia="Times New Roman"/>
          <w:bCs/>
          <w:shd w:val="clear" w:color="auto" w:fill="FFFFFF"/>
        </w:rPr>
        <w:t>λ</w:t>
      </w:r>
      <w:r>
        <w:rPr>
          <w:rFonts w:eastAsia="Times New Roman"/>
          <w:bCs/>
          <w:shd w:val="clear" w:color="auto" w:fill="FFFFFF"/>
        </w:rPr>
        <w:t>λει, ελέγχει την αίτηση, ορίζει εμ</w:t>
      </w:r>
      <w:r>
        <w:rPr>
          <w:rFonts w:eastAsia="Times New Roman"/>
          <w:bCs/>
          <w:shd w:val="clear" w:color="auto" w:fill="FFFFFF"/>
        </w:rPr>
        <w:t xml:space="preserve">πειρογνώμονες, αποφασίζει για την τύχη της αίτησης. Η μεταβίβαση των διαστημικών δραστηριοτήτων γίνεται μόνο με την </w:t>
      </w:r>
      <w:r>
        <w:rPr>
          <w:rFonts w:eastAsia="Times New Roman"/>
          <w:bCs/>
          <w:shd w:val="clear" w:color="auto" w:fill="FFFFFF"/>
        </w:rPr>
        <w:t xml:space="preserve">έγκρισή </w:t>
      </w:r>
      <w:r>
        <w:rPr>
          <w:rFonts w:eastAsia="Times New Roman"/>
          <w:bCs/>
          <w:shd w:val="clear" w:color="auto" w:fill="FFFFFF"/>
        </w:rPr>
        <w:t xml:space="preserve">του και ο κατάλογος δεν έχει τελειωμό. Όλες αυτές οι αρμοδιότητες συγκεντρώνονται σε ένα </w:t>
      </w:r>
      <w:r>
        <w:rPr>
          <w:rFonts w:eastAsia="Times New Roman"/>
          <w:bCs/>
          <w:shd w:val="clear" w:color="auto" w:fill="FFFFFF"/>
        </w:rPr>
        <w:lastRenderedPageBreak/>
        <w:t>πρόσωπο. Αυτή είναι η διαφάνεια που ευαγγελ</w:t>
      </w:r>
      <w:r>
        <w:rPr>
          <w:rFonts w:eastAsia="Times New Roman"/>
          <w:bCs/>
          <w:shd w:val="clear" w:color="auto" w:fill="FFFFFF"/>
        </w:rPr>
        <w:t xml:space="preserve">ίζεται η σημερινή Κυβέρνηση! </w:t>
      </w:r>
    </w:p>
    <w:p w14:paraId="6A03DFB7"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Πώς θα προσελκύσετε, λοιπόν, επενδύσεις, κύριε Υπουργέ; Πώς θα διευκολύνετε την επιχειρηματικότητα σε ένα τέτοιο υπουργοκεντρικό σύστημα, στο οποίο θα αποφασίζετε για τα πάντα εσείς; Ποιος σοβαρός επιχειρηματίας θα επενδύσει κ</w:t>
      </w:r>
      <w:r>
        <w:rPr>
          <w:rFonts w:eastAsia="Times New Roman"/>
          <w:bCs/>
          <w:shd w:val="clear" w:color="auto" w:fill="FFFFFF"/>
        </w:rPr>
        <w:t xml:space="preserve">άτω από αυτές τις συνθήκες; </w:t>
      </w:r>
    </w:p>
    <w:p w14:paraId="6A03DFB8"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 xml:space="preserve">Πάμε τώρα στον Ελληνικό Διαστημικό Οργανισμό </w:t>
      </w:r>
      <w:r>
        <w:rPr>
          <w:rFonts w:eastAsia="Times New Roman"/>
          <w:bCs/>
          <w:shd w:val="clear" w:color="auto" w:fill="FFFFFF"/>
        </w:rPr>
        <w:t xml:space="preserve">«ΕΛΔΟ </w:t>
      </w:r>
      <w:r>
        <w:rPr>
          <w:rFonts w:eastAsia="Times New Roman"/>
          <w:bCs/>
          <w:shd w:val="clear" w:color="auto" w:fill="FFFFFF"/>
        </w:rPr>
        <w:t>Α.Ε.</w:t>
      </w:r>
      <w:r>
        <w:rPr>
          <w:rFonts w:eastAsia="Times New Roman"/>
          <w:bCs/>
          <w:shd w:val="clear" w:color="auto" w:fill="FFFFFF"/>
        </w:rPr>
        <w:t>»</w:t>
      </w:r>
      <w:r>
        <w:rPr>
          <w:rFonts w:eastAsia="Times New Roman"/>
          <w:bCs/>
          <w:shd w:val="clear" w:color="auto" w:fill="FFFFFF"/>
        </w:rPr>
        <w:t xml:space="preserve">, τον νέο φορέα που δημιουργείτε, κομμένο και ραμμένο στα μέτρα σας. </w:t>
      </w:r>
    </w:p>
    <w:p w14:paraId="6A03DFB9"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Πρώτη παρατήρηση: Ποια είναι, πραγματικά, η αναγκαιότητα δημιουργίας ενός τέτοιου φορέα; Διαστημική Υ</w:t>
      </w:r>
      <w:r>
        <w:rPr>
          <w:rFonts w:eastAsia="Times New Roman"/>
          <w:bCs/>
          <w:shd w:val="clear" w:color="auto" w:fill="FFFFFF"/>
        </w:rPr>
        <w:t xml:space="preserve">πηρεσία διαθέτουν οι </w:t>
      </w:r>
      <w:r>
        <w:rPr>
          <w:rFonts w:eastAsia="Times New Roman"/>
          <w:bCs/>
          <w:shd w:val="clear" w:color="auto" w:fill="FFFFFF"/>
        </w:rPr>
        <w:lastRenderedPageBreak/>
        <w:t xml:space="preserve">ΗΠΑ, η Γαλλία, η Γερμανία, η </w:t>
      </w:r>
      <w:r>
        <w:rPr>
          <w:rFonts w:eastAsia="Times New Roman"/>
          <w:bCs/>
          <w:shd w:val="clear" w:color="auto" w:fill="FFFFFF"/>
          <w:lang w:val="en-US"/>
        </w:rPr>
        <w:t>European</w:t>
      </w:r>
      <w:r>
        <w:rPr>
          <w:rFonts w:eastAsia="Times New Roman"/>
          <w:bCs/>
          <w:shd w:val="clear" w:color="auto" w:fill="FFFFFF"/>
        </w:rPr>
        <w:t xml:space="preserve"> </w:t>
      </w:r>
      <w:r>
        <w:rPr>
          <w:rFonts w:eastAsia="Times New Roman"/>
          <w:bCs/>
          <w:shd w:val="clear" w:color="auto" w:fill="FFFFFF"/>
          <w:lang w:val="en-US"/>
        </w:rPr>
        <w:t>Space</w:t>
      </w:r>
      <w:r>
        <w:rPr>
          <w:rFonts w:eastAsia="Times New Roman"/>
          <w:bCs/>
          <w:shd w:val="clear" w:color="auto" w:fill="FFFFFF"/>
        </w:rPr>
        <w:t xml:space="preserve"> </w:t>
      </w:r>
      <w:r>
        <w:rPr>
          <w:rFonts w:eastAsia="Times New Roman"/>
          <w:bCs/>
          <w:shd w:val="clear" w:color="auto" w:fill="FFFFFF"/>
          <w:lang w:val="en-US"/>
        </w:rPr>
        <w:t>Agency</w:t>
      </w:r>
      <w:r>
        <w:rPr>
          <w:rFonts w:eastAsia="Times New Roman"/>
          <w:bCs/>
          <w:shd w:val="clear" w:color="auto" w:fill="FFFFFF"/>
        </w:rPr>
        <w:t xml:space="preserve">, </w:t>
      </w:r>
      <w:r>
        <w:rPr>
          <w:rFonts w:eastAsia="Times New Roman"/>
          <w:bCs/>
          <w:shd w:val="clear" w:color="auto" w:fill="FFFFFF"/>
          <w:lang w:val="en-US"/>
        </w:rPr>
        <w:t>ESA</w:t>
      </w:r>
      <w:r>
        <w:rPr>
          <w:rFonts w:eastAsia="Times New Roman"/>
          <w:bCs/>
          <w:shd w:val="clear" w:color="auto" w:fill="FFFFFF"/>
        </w:rPr>
        <w:t xml:space="preserve">, ως διεθνής οργανισμός. </w:t>
      </w:r>
    </w:p>
    <w:p w14:paraId="6A03DFBA"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 xml:space="preserve">Η Ελλάδα έχει ενταχθεί από το 2005 στην </w:t>
      </w:r>
      <w:r>
        <w:rPr>
          <w:rFonts w:eastAsia="Times New Roman"/>
          <w:bCs/>
          <w:shd w:val="clear" w:color="auto" w:fill="FFFFFF"/>
          <w:lang w:val="en-US"/>
        </w:rPr>
        <w:t>ESA</w:t>
      </w:r>
      <w:r>
        <w:rPr>
          <w:rFonts w:eastAsia="Times New Roman"/>
          <w:bCs/>
          <w:shd w:val="clear" w:color="auto" w:fill="FFFFFF"/>
        </w:rPr>
        <w:t>, ως μέλος μεταξύ ίσων κρατών. Άρα, εμείς είχαμε ανακαλύψει το διάστημα πολύ πριν από εσάς. Κράτη όπως η Ελλάδα</w:t>
      </w:r>
      <w:r>
        <w:rPr>
          <w:rFonts w:eastAsia="Times New Roman"/>
          <w:bCs/>
          <w:shd w:val="clear" w:color="auto" w:fill="FFFFFF"/>
        </w:rPr>
        <w:t xml:space="preserve"> διαθέτουν ως επί το πλείστον ένα </w:t>
      </w:r>
      <w:r>
        <w:rPr>
          <w:rFonts w:eastAsia="Times New Roman"/>
          <w:bCs/>
          <w:shd w:val="clear" w:color="auto" w:fill="FFFFFF"/>
        </w:rPr>
        <w:t>γραφείο</w:t>
      </w:r>
      <w:r>
        <w:rPr>
          <w:rFonts w:eastAsia="Times New Roman"/>
          <w:bCs/>
          <w:shd w:val="clear" w:color="auto" w:fill="FFFFFF"/>
        </w:rPr>
        <w:t xml:space="preserve">, μια Διεύθυνση Διαστήματος, που ανήκουν είτε στον δημόσιο τομέα, σε κάποιο Υπουργείο, είτε λογοδοτούν απευθείας στον Πρωθυπουργό. </w:t>
      </w:r>
    </w:p>
    <w:p w14:paraId="6A03DFBB"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Ακόμη και στις ελάχιστες περιπτώσεις που δημιουργήθηκε κάτι ανάλογο σαν αυτό που σή</w:t>
      </w:r>
      <w:r>
        <w:rPr>
          <w:rFonts w:eastAsia="Times New Roman"/>
          <w:bCs/>
          <w:shd w:val="clear" w:color="auto" w:fill="FFFFFF"/>
        </w:rPr>
        <w:t xml:space="preserve">μερα εσείς φέρνετε, στην Τσεχία παραδείγματος χάριν, χαρακτηρίστηκε πολύ γρήγορα από διαφθορά και ουσιαστικά αυτοακυρώθηκε. Ποια λοιπόν η πραγματική ανάγκη λειτουργίας ενός τέτοιου φορέα; </w:t>
      </w:r>
    </w:p>
    <w:p w14:paraId="6A03DFBC"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Η δεύτερη παρατήρηση αφορά τη νομική φύση που δίνετε σε αυτόν τον φ</w:t>
      </w:r>
      <w:r>
        <w:rPr>
          <w:rFonts w:eastAsia="Times New Roman"/>
          <w:bCs/>
          <w:shd w:val="clear" w:color="auto" w:fill="FFFFFF"/>
        </w:rPr>
        <w:t>ορέα, που είναι ένα ιδιότυπο νομικό μόρφωμα. Μιλάμε για μια ανώνυμη εταιρεία «Ελληνικός Διαστημικός Οργανισμός</w:t>
      </w:r>
      <w:r>
        <w:rPr>
          <w:rFonts w:eastAsia="Times New Roman"/>
          <w:bCs/>
          <w:shd w:val="clear" w:color="auto" w:fill="FFFFFF"/>
        </w:rPr>
        <w:t xml:space="preserve"> Α.Ε.</w:t>
      </w:r>
      <w:r>
        <w:rPr>
          <w:rFonts w:eastAsia="Times New Roman"/>
          <w:bCs/>
          <w:shd w:val="clear" w:color="auto" w:fill="FFFFFF"/>
        </w:rPr>
        <w:t xml:space="preserve">» η οποία θα διέπεται από διατάξεις περί ΔΕΚΟ, αλλά ταυτόχρονα και από διατάξεις περί ανωνύμων εταιρειών. </w:t>
      </w:r>
    </w:p>
    <w:p w14:paraId="6A03DFBD"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Ο λόγος για το νομικό αυτό μόρφωμα είναι προφανής. Θέλετε να μπορείτε να προσλαμβάνετε τους δικούς σας κατά παρέκκλιση των διατάξεων του ΑΣΕΠ και να έχετε το απόλυτο κουμάντο. Το παρελθόν σας στο νομοσχέδιο για τις τηλεοπτικές άδειες είναι ένα κακό παράδει</w:t>
      </w:r>
      <w:r>
        <w:rPr>
          <w:rFonts w:eastAsia="Times New Roman"/>
          <w:bCs/>
          <w:shd w:val="clear" w:color="auto" w:fill="FFFFFF"/>
        </w:rPr>
        <w:t xml:space="preserve">γμα. </w:t>
      </w:r>
    </w:p>
    <w:p w14:paraId="6A03DFBE"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Τρίτη παρατήρηση: Ο νέος αυτός φορέας, ο οποίος ισορροπεί μεταξύ δημόσιου και ιδιωτικού τομέα καλείται να επιτελέσει δραστηριότητες που είναι ασύμβατες μεταξύ τους. Υπάρχει ξεκάθαρα σε </w:t>
      </w:r>
      <w:r>
        <w:rPr>
          <w:rFonts w:eastAsia="Times New Roman" w:cs="Times New Roman"/>
          <w:szCs w:val="24"/>
        </w:rPr>
        <w:lastRenderedPageBreak/>
        <w:t>αυτό σύγκρουση συμφερόντων. Κύριε Υπουργέ, αυτό λέγεται «</w:t>
      </w:r>
      <w:r>
        <w:rPr>
          <w:rFonts w:eastAsia="Times New Roman" w:cs="Times New Roman"/>
          <w:szCs w:val="24"/>
          <w:lang w:val="en-US"/>
        </w:rPr>
        <w:t>conflict</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interest</w:t>
      </w:r>
      <w:r>
        <w:rPr>
          <w:rFonts w:eastAsia="Times New Roman" w:cs="Times New Roman"/>
          <w:szCs w:val="24"/>
        </w:rPr>
        <w:t xml:space="preserve">». </w:t>
      </w:r>
    </w:p>
    <w:p w14:paraId="6A03DFBF"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Πώς είναι δυνατόν λοιπόν μια ανώνυμη εταιρεία από τη μία να παίζει τον ρόλο του αντιπροσώπου της χώρας στον Ευρωπαϊκό Διαστημικό Οργανισμό, την ίδια ώρα που προβλέπει να έχει πόρους από χρηματοδοτήσεις από διεθνείς οργανισμούς, συμπεριλαμβανομένης και της </w:t>
      </w:r>
      <w:r>
        <w:rPr>
          <w:rFonts w:eastAsia="Times New Roman" w:cs="Times New Roman"/>
          <w:szCs w:val="24"/>
          <w:lang w:val="en-US"/>
        </w:rPr>
        <w:t>ESA</w:t>
      </w:r>
      <w:r>
        <w:rPr>
          <w:rFonts w:eastAsia="Times New Roman" w:cs="Times New Roman"/>
          <w:szCs w:val="24"/>
        </w:rPr>
        <w:t xml:space="preserve">; Και δεν είναι μόνο η χρηματοδότηση από τους διεθνείς οργανισμούς, αλλά είναι και οι πόροι από τη μεταβίβαση και την εμπορική αξιοποίηση των δικαιωμάτων χρήσης του ελληνικού δημοσίου. </w:t>
      </w:r>
    </w:p>
    <w:p w14:paraId="6A03DFC0"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Θα μπορεί, λοιπόν, ο νέος φορέας, ο οποίος θα ελέγχεται απόλυτα από</w:t>
      </w:r>
      <w:r>
        <w:rPr>
          <w:rFonts w:eastAsia="Times New Roman" w:cs="Times New Roman"/>
          <w:szCs w:val="24"/>
        </w:rPr>
        <w:t xml:space="preserve"> τον Υπουργό, να μοιράζει τους πόρους κατά το δοκούν, </w:t>
      </w:r>
      <w:r>
        <w:rPr>
          <w:rFonts w:eastAsia="Times New Roman" w:cs="Times New Roman"/>
          <w:szCs w:val="24"/>
        </w:rPr>
        <w:lastRenderedPageBreak/>
        <w:t>σε όποιους αυτός θέλει, σε όποιους αδειοδοτεί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 xml:space="preserve">κ.. Και τα δικά σας, πάλι δικά μας. </w:t>
      </w:r>
    </w:p>
    <w:p w14:paraId="6A03DFC1"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Ξέρετε, κύριε Υπουργέ, ο φορέας αυτός που δημιουργείτε σήμερα μου θυμίζει το δημιούργημα του κ. Φωτάκη, το περίφημο</w:t>
      </w:r>
      <w:r>
        <w:rPr>
          <w:rFonts w:eastAsia="Times New Roman" w:cs="Times New Roman"/>
          <w:szCs w:val="24"/>
        </w:rPr>
        <w:t xml:space="preserve"> ΕΛΙΔΕΚ. Και εκεί, ο κ. Φωτάκης δημιούργησε ένα ανάλογο νομικό μόρφωμα, ένα ίδρυμα πλήρως ελεγχόμενο και κατευθυνόμενο από τον ίδιο για να προσλαμβάνει ημετέρους, να κατευθύνει τη χρηματοδότηση εκεί που θέλει, καλή ώρα όπως αυτό που κάνετε σήμερα. </w:t>
      </w:r>
    </w:p>
    <w:p w14:paraId="6A03DFC2"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Πρέπει,</w:t>
      </w:r>
      <w:r>
        <w:rPr>
          <w:rFonts w:eastAsia="Times New Roman" w:cs="Times New Roman"/>
          <w:szCs w:val="24"/>
        </w:rPr>
        <w:t xml:space="preserve"> όμως, να αναγνωρίσω σε εσάς πως υπάρχει μια διαφορά: Οι προσλήψεις κατά παρέκκλιση των διατάξεων του ΑΣΕΠ προβλέπονται στον Διαστημικό Οργανισμό εξαρχής. Δεν θα χρειαστεί να κάνετε πολιτική κυβίστηση, όπως έκανε ο συνάδελφός σας, που μιλούσε στην αρχή για</w:t>
      </w:r>
      <w:r>
        <w:rPr>
          <w:rFonts w:eastAsia="Times New Roman" w:cs="Times New Roman"/>
          <w:szCs w:val="24"/>
        </w:rPr>
        <w:t xml:space="preserve"> αξιοκρατία στις προσλήψεις και μετά έφερε νομοθετική ρύθμιση που τα άλλαξε για να βολεύει. </w:t>
      </w:r>
    </w:p>
    <w:p w14:paraId="6A03DFC3"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Κλείνοντας, θα αρκεστώ μόνο σε αυτό: Είμαστε μία μέρα μετά την ψήφιση του </w:t>
      </w:r>
      <w:r>
        <w:rPr>
          <w:rFonts w:eastAsia="Times New Roman" w:cs="Times New Roman"/>
          <w:szCs w:val="24"/>
        </w:rPr>
        <w:t xml:space="preserve">προϋπολογισμού </w:t>
      </w:r>
      <w:r>
        <w:rPr>
          <w:rFonts w:eastAsia="Times New Roman" w:cs="Times New Roman"/>
          <w:szCs w:val="24"/>
        </w:rPr>
        <w:t>του 2018, που οδηγεί στην περαιτέρω οικονομική αφαίμαξη εκατοντάδων χιλιάδ</w:t>
      </w:r>
      <w:r>
        <w:rPr>
          <w:rFonts w:eastAsia="Times New Roman" w:cs="Times New Roman"/>
          <w:szCs w:val="24"/>
        </w:rPr>
        <w:t xml:space="preserve">ων συνταξιούχων, μισθωτών και ελεύθερων επαγγελματιών, που αυξάνει τους φόρους και τις ασφαλιστικές εισφορές και περικόπτει κοινωνικά επιδόματα. Και ακούσαμε και τον Πρωθυπουργό να λέει ότι αυξήθηκαν τα κονδύλια για την έρευνα. Η προηγούμενη </w:t>
      </w:r>
      <w:r>
        <w:rPr>
          <w:rFonts w:eastAsia="Times New Roman" w:cs="Times New Roman"/>
          <w:szCs w:val="24"/>
        </w:rPr>
        <w:t>κυβέρνηση</w:t>
      </w:r>
      <w:r>
        <w:rPr>
          <w:rFonts w:eastAsia="Times New Roman" w:cs="Times New Roman"/>
          <w:szCs w:val="24"/>
        </w:rPr>
        <w:t xml:space="preserve"> είχε</w:t>
      </w:r>
      <w:r>
        <w:rPr>
          <w:rFonts w:eastAsia="Times New Roman" w:cs="Times New Roman"/>
          <w:szCs w:val="24"/>
        </w:rPr>
        <w:t xml:space="preserve"> φροντίσει να εξασφαλίσει πόρους 1,2 </w:t>
      </w:r>
      <w:r>
        <w:rPr>
          <w:rFonts w:eastAsia="Times New Roman" w:cs="Times New Roman"/>
          <w:szCs w:val="24"/>
        </w:rPr>
        <w:t xml:space="preserve">δισεκατομμυρίου </w:t>
      </w:r>
      <w:r>
        <w:rPr>
          <w:rFonts w:eastAsia="Times New Roman" w:cs="Times New Roman"/>
          <w:szCs w:val="24"/>
        </w:rPr>
        <w:t xml:space="preserve">από το ΕΣΠΑ. Σε αυτό δεν έχετε κάνει το παραμικρό. Αυτό δεν το είπατε φυσικά. Το ξεχάσατε. </w:t>
      </w:r>
    </w:p>
    <w:p w14:paraId="6A03DFC4"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Φέρνετε, λοιπόν, ένα νομοσχέδιο βαθιά ιδεοληπτικό, με σκανδαλώδεις υπερεξουσίες στον Υπουργό και ιδρύετε έναν ν</w:t>
      </w:r>
      <w:r>
        <w:rPr>
          <w:rFonts w:eastAsia="Times New Roman" w:cs="Times New Roman"/>
          <w:szCs w:val="24"/>
        </w:rPr>
        <w:t xml:space="preserve">έο φορέα με μοναδικό σκοπό, ουσιαστικά, την εξυπηρέτηση των μικροκομματικών σας συμφερόντων και την τακτοποίηση ημετέρων. </w:t>
      </w:r>
    </w:p>
    <w:p w14:paraId="6A03DFC5"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Ακόμα, λοιπόν, μια αναπτυξιακή ευκαιρία για τη χώρα χάνεται με το παρόν νομοσχέδιο. Άλλωστε,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–επιτρέψτε μου</w:t>
      </w:r>
      <w:r>
        <w:rPr>
          <w:rFonts w:eastAsia="Times New Roman" w:cs="Times New Roman"/>
          <w:szCs w:val="24"/>
        </w:rPr>
        <w:t xml:space="preserve"> λόγω του νομοσχεδίου- εξακολουθεί να παραμένει εδώ και καιρό χαμένη στο </w:t>
      </w:r>
      <w:r>
        <w:rPr>
          <w:rFonts w:eastAsia="Times New Roman" w:cs="Times New Roman"/>
          <w:szCs w:val="24"/>
        </w:rPr>
        <w:t>Διάστημα</w:t>
      </w:r>
      <w:r>
        <w:rPr>
          <w:rFonts w:eastAsia="Times New Roman" w:cs="Times New Roman"/>
          <w:szCs w:val="24"/>
        </w:rPr>
        <w:t xml:space="preserve">. </w:t>
      </w:r>
    </w:p>
    <w:p w14:paraId="6A03DFC6"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A03DFC7" w14:textId="77777777" w:rsidR="001B1D00" w:rsidRDefault="00D353DD">
      <w:pPr>
        <w:tabs>
          <w:tab w:val="left" w:pos="149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A03DFC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την κ. Αντωνίου. </w:t>
      </w:r>
    </w:p>
    <w:p w14:paraId="6A03DFC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Θα ήθελα να προτείνω κάτι. Ήρθαμε σε </w:t>
      </w:r>
      <w:r>
        <w:rPr>
          <w:rFonts w:eastAsia="Times New Roman" w:cs="Times New Roman"/>
          <w:szCs w:val="24"/>
        </w:rPr>
        <w:t xml:space="preserve">συνεννόηση με τον Υπουργό και αν συμφωνεί το Σώμα, δεν έχει αντίρρηση να συνεχίσουμε τη διαδικασία. Απλώς, δεν θα είναι παρών ο Υπουργός. Και αυτό το λέω γιατί πολλοί από τους συναδέλφους θέλουμε να είναι ο Υπουργός εδώ. </w:t>
      </w:r>
    </w:p>
    <w:p w14:paraId="6A03DFCA"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Δεν πε</w:t>
      </w:r>
      <w:r>
        <w:rPr>
          <w:rFonts w:eastAsia="Times New Roman" w:cs="Times New Roman"/>
          <w:szCs w:val="24"/>
        </w:rPr>
        <w:t xml:space="preserve">ιράζει. Ας φύγει ο Υπουργός για δέκα λεπτά. </w:t>
      </w:r>
    </w:p>
    <w:p w14:paraId="6A03DFC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Τυπικά το λέω, γιατί πρέπει να υπάρχει Κυβέρνηση παρούσα. Γι’ αυτό ζήτησα δέκα λεπτά διακοπή. </w:t>
      </w:r>
    </w:p>
    <w:p w14:paraId="6A03DFCC"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Εντάξ</w:t>
      </w:r>
      <w:r>
        <w:rPr>
          <w:rFonts w:eastAsia="Times New Roman" w:cs="Times New Roman"/>
          <w:szCs w:val="24"/>
        </w:rPr>
        <w:t xml:space="preserve">ει, ωραία. </w:t>
      </w:r>
    </w:p>
    <w:p w14:paraId="6A03DFC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Απομένουν εννέα ομιλητές από τον κατάλογο και άλλοι τέσσερις Κοινοβουλευτικοί</w:t>
      </w:r>
      <w:r>
        <w:rPr>
          <w:rFonts w:eastAsia="Times New Roman" w:cs="Times New Roman"/>
          <w:szCs w:val="24"/>
        </w:rPr>
        <w:t xml:space="preserve"> Ε</w:t>
      </w:r>
      <w:r>
        <w:rPr>
          <w:rFonts w:eastAsia="Times New Roman" w:cs="Times New Roman"/>
          <w:szCs w:val="24"/>
        </w:rPr>
        <w:t>κ</w:t>
      </w:r>
      <w:r>
        <w:rPr>
          <w:rFonts w:eastAsia="Times New Roman" w:cs="Times New Roman"/>
          <w:szCs w:val="24"/>
        </w:rPr>
        <w:t>πρόσωποι</w:t>
      </w:r>
      <w:r>
        <w:rPr>
          <w:rFonts w:eastAsia="Times New Roman" w:cs="Times New Roman"/>
          <w:szCs w:val="24"/>
        </w:rPr>
        <w:t xml:space="preserve">. Μετά θα προχωρήσουμε με τις δευτερολογίες και τις ομιλίες των Υπουργών. </w:t>
      </w:r>
    </w:p>
    <w:p w14:paraId="6A03DFC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τον Κοινοβουλευτικό Εκπρόσωπο της Ένωσης Κεντρώων κ. Αναστάσιο </w:t>
      </w:r>
      <w:r>
        <w:rPr>
          <w:rFonts w:eastAsia="Times New Roman" w:cs="Times New Roman"/>
          <w:szCs w:val="24"/>
        </w:rPr>
        <w:t>Μεγαλομύστακα.</w:t>
      </w:r>
    </w:p>
    <w:p w14:paraId="6A03DFC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Κύριε Μεγαλομύστακα, έχετε τον λόγο για δώδεκα λεπτά. </w:t>
      </w:r>
    </w:p>
    <w:p w14:paraId="6A03DFD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Ευχαριστώ, κύριε Πρόεδρε. </w:t>
      </w:r>
    </w:p>
    <w:p w14:paraId="6A03DFD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είμαι περιεκτικός. Ενδεχομένως, να μη χρησιμοποιήσω και όλα τα λεπτά που μου δίνετε. Θα τα χρησιμοπ</w:t>
      </w:r>
      <w:r>
        <w:rPr>
          <w:rFonts w:eastAsia="Times New Roman" w:cs="Times New Roman"/>
          <w:szCs w:val="24"/>
        </w:rPr>
        <w:t xml:space="preserve">οιήσω για τις τροπολογίες, οι οποίες είναι πάρα πολλές στο σημερινό νομοσχέδιο. </w:t>
      </w:r>
    </w:p>
    <w:p w14:paraId="6A03DFD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Θα ξεκινήσω, λέγοντας ότι η Ένωση Κεντρώων ήταν πάντα υπέρ της χάραξης μιας εθνικής νομοθεσίας και στρατηγικής για την άσκηση διαστημικών δραστηριοτήτων, με στόχο πάντοτε την </w:t>
      </w:r>
      <w:r>
        <w:rPr>
          <w:rFonts w:eastAsia="Times New Roman" w:cs="Times New Roman"/>
          <w:szCs w:val="24"/>
        </w:rPr>
        <w:t xml:space="preserve">ενίσχυση της παρουσίας της χώρας μας τόσο σε ευρωπαϊκό όσο και σε διεθνές επίπεδο. </w:t>
      </w:r>
    </w:p>
    <w:p w14:paraId="6A03DFD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Όπως επισημάνθηκε και από την ακρόαση των φορέων, η Ελλάδα είναι από τις λίγες χώρες στον κόσμο που έχει επιστήμονες, τόσο στον τομέα του διαστήματος όσο και σε εταιρείες π</w:t>
      </w:r>
      <w:r>
        <w:rPr>
          <w:rFonts w:eastAsia="Times New Roman" w:cs="Times New Roman"/>
          <w:szCs w:val="24"/>
        </w:rPr>
        <w:t xml:space="preserve">ου σχεδιάζουν και κατασκευάζουν δορυφόρους. </w:t>
      </w:r>
    </w:p>
    <w:p w14:paraId="6A03DFD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Η ίδρυση, λοιπόν, του Ελληνικού Διαστημικού Οργανισμού θα δώσει μια δυνατότητα σε Έλληνες του εξωτερικού να επιστρέψουν επιτέλους πίσω, σε Έλληνες επιστήμονες να βρίσκονται στη χώρα </w:t>
      </w:r>
      <w:r>
        <w:rPr>
          <w:rFonts w:eastAsia="Times New Roman" w:cs="Times New Roman"/>
          <w:szCs w:val="24"/>
        </w:rPr>
        <w:t xml:space="preserve">τους για να ενισχύσουν έναν τόσο σοβαρό τομέα και να βοηθήσουν γενικότερα τη χώρα. </w:t>
      </w:r>
    </w:p>
    <w:p w14:paraId="6A03DFD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Ελλάδα χρειάζεται τεχνολογία αιχμής, η Ελλάδα χρειάζεται ενίσχυση των τομέων υψηλής τεχνολογίας και μέχρι τώρα</w:t>
      </w:r>
      <w:r>
        <w:rPr>
          <w:rFonts w:eastAsia="Times New Roman" w:cs="Times New Roman"/>
          <w:szCs w:val="24"/>
        </w:rPr>
        <w:t>,</w:t>
      </w:r>
      <w:r>
        <w:rPr>
          <w:rFonts w:eastAsia="Times New Roman" w:cs="Times New Roman"/>
          <w:szCs w:val="24"/>
        </w:rPr>
        <w:t xml:space="preserve"> δεν έχει συμβεί αυτό και ελπίζουμε άμεσα να οδηγηθούμε προ</w:t>
      </w:r>
      <w:r>
        <w:rPr>
          <w:rFonts w:eastAsia="Times New Roman" w:cs="Times New Roman"/>
          <w:szCs w:val="24"/>
        </w:rPr>
        <w:t>ς αυτή την κατεύθυνση. Υπάρχουν μάλιστα</w:t>
      </w:r>
      <w:r>
        <w:rPr>
          <w:rFonts w:eastAsia="Times New Roman" w:cs="Times New Roman"/>
          <w:szCs w:val="24"/>
        </w:rPr>
        <w:t>,</w:t>
      </w:r>
      <w:r>
        <w:rPr>
          <w:rFonts w:eastAsia="Times New Roman" w:cs="Times New Roman"/>
          <w:szCs w:val="24"/>
        </w:rPr>
        <w:t xml:space="preserve"> ένα σωρό εφαρμογές</w:t>
      </w:r>
      <w:r>
        <w:rPr>
          <w:rFonts w:eastAsia="Times New Roman" w:cs="Times New Roman"/>
          <w:szCs w:val="24"/>
        </w:rPr>
        <w:t>,</w:t>
      </w:r>
      <w:r>
        <w:rPr>
          <w:rFonts w:eastAsia="Times New Roman" w:cs="Times New Roman"/>
          <w:szCs w:val="24"/>
        </w:rPr>
        <w:t xml:space="preserve"> που σχετίζονται με τη διαστημική πολιτική, όπως η γεωργία ακριβείας και οι οποίες ενισχύουν την οικονομική ανάπτυξη της χώρας, ενισχύουν την παραγωγικότητα. Επομένως, απαιτείται αυτή η δημιουργία</w:t>
      </w:r>
      <w:r>
        <w:rPr>
          <w:rFonts w:eastAsia="Times New Roman" w:cs="Times New Roman"/>
          <w:szCs w:val="24"/>
        </w:rPr>
        <w:t xml:space="preserve"> ενός τέτοιου θεσμικού πλαισίου.</w:t>
      </w:r>
    </w:p>
    <w:p w14:paraId="6A03DFD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w:t>
      </w:r>
      <w:r>
        <w:rPr>
          <w:rFonts w:eastAsia="Times New Roman" w:cs="Times New Roman"/>
          <w:szCs w:val="24"/>
        </w:rPr>
        <w:t xml:space="preserve"> μια τέτοια προσπάθεια χρειάζεται εθνική στρατηγική, χρειάζεται διακομματική συναίνεση. Εσείς τα αποφεύγετε όλα αυτά και βάζετε πάνω από όλα τα κομματικά συμφέροντα και όλα αυτά</w:t>
      </w:r>
      <w:r>
        <w:rPr>
          <w:rFonts w:eastAsia="Times New Roman" w:cs="Times New Roman"/>
          <w:szCs w:val="24"/>
        </w:rPr>
        <w:t>,</w:t>
      </w:r>
      <w:r>
        <w:rPr>
          <w:rFonts w:eastAsia="Times New Roman" w:cs="Times New Roman"/>
          <w:szCs w:val="24"/>
        </w:rPr>
        <w:t xml:space="preserve"> για να ικανοποιήσετε τις επιθυμίες το</w:t>
      </w:r>
      <w:r>
        <w:rPr>
          <w:rFonts w:eastAsia="Times New Roman" w:cs="Times New Roman"/>
          <w:szCs w:val="24"/>
        </w:rPr>
        <w:t>υ Υπουργού, ο οποίος με πενήντα διατάξεις αυτού του νομοσχεδίου παίρνει εξουσίες</w:t>
      </w:r>
      <w:r>
        <w:rPr>
          <w:rFonts w:eastAsia="Times New Roman" w:cs="Times New Roman"/>
          <w:szCs w:val="24"/>
        </w:rPr>
        <w:t>,</w:t>
      </w:r>
      <w:r>
        <w:rPr>
          <w:rFonts w:eastAsia="Times New Roman" w:cs="Times New Roman"/>
          <w:szCs w:val="24"/>
        </w:rPr>
        <w:t xml:space="preserve"> που δεν θα έπρεπε να έχει ο ίδιος, αλλά κάποια άλλη ανεξάρτητη αρχή. </w:t>
      </w:r>
    </w:p>
    <w:p w14:paraId="6A03DFD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Έκτοτε δεν ξεχνάμε το τι είχε συμβεί με τη διαδικασία αδειοδότησης των καναλιών, που κρίθηκε αντισυνταγμ</w:t>
      </w:r>
      <w:r>
        <w:rPr>
          <w:rFonts w:eastAsia="Times New Roman" w:cs="Times New Roman"/>
          <w:szCs w:val="24"/>
        </w:rPr>
        <w:t xml:space="preserve">ατική και είδαμε ότι ήταν ένα μεγάλο φάουλ της Κυβέρνησής σας. Δεν θέλουμε το ίδιο που έγινε τότε να συμβεί και σήμερα με αυτόν τον νέο φορέα. Ωστόσο, αν δεν αλλάξετε τα όσα σας προτείνουμε και εμείς και οι υπόλοιποι φορείς της Αντιπολίτευσης, κάτι τέτοιο </w:t>
      </w:r>
      <w:r>
        <w:rPr>
          <w:rFonts w:eastAsia="Times New Roman" w:cs="Times New Roman"/>
          <w:szCs w:val="24"/>
        </w:rPr>
        <w:t>θα δούμε να συμβαίνει.</w:t>
      </w:r>
    </w:p>
    <w:p w14:paraId="6A03DFD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Για να σας εξηγήσω και να αιτιολογήσω γιατί λέω όσα λέω, στο πρώτο κεφάλαιο, το οποίο πραγματεύεται την αδειοδότηση των διαστημικών δραστηριοτήτων και καταχωρείται στην ουσία το Εθνικό Μητρώο Διαστημικών Αντικειμένων, αναφέρετε και μ</w:t>
      </w:r>
      <w:r>
        <w:rPr>
          <w:rFonts w:eastAsia="Times New Roman" w:cs="Times New Roman"/>
          <w:szCs w:val="24"/>
        </w:rPr>
        <w:t>ας εξηγείτε πώς γίνονται οι διαδικασίες για την αδειοδότηση και τον έλεγχο των δραστηριοτήτων αυτών των αντικειμένων, πώς γίνεται η ανάκληση ή η αναστολή της άδειας ενός φορέα, η μεταβίβαση των δραστηριοτήτων, ποιες είναι οι διεθνείς ευθύνες για τις ζημιές</w:t>
      </w:r>
      <w:r>
        <w:rPr>
          <w:rFonts w:eastAsia="Times New Roman" w:cs="Times New Roman"/>
          <w:szCs w:val="24"/>
        </w:rPr>
        <w:t xml:space="preserve">, πώς καλύπτονται τα έξοδα και πώς δημιουργείται το Εθνικό Μητρώο Διαστημικών Αντικειμένων. </w:t>
      </w:r>
    </w:p>
    <w:p w14:paraId="6A03DFD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Πάνω σε όλα αυτά, εμείς αυτό που βλέπουμε παράλογο -και το επαναλαμβάνω- είναι ότι η αδειοδότηση δεν πρέπει να γίνεται</w:t>
      </w:r>
      <w:r>
        <w:rPr>
          <w:rFonts w:eastAsia="Times New Roman" w:cs="Times New Roman"/>
          <w:szCs w:val="24"/>
        </w:rPr>
        <w:t>,</w:t>
      </w:r>
      <w:r>
        <w:rPr>
          <w:rFonts w:eastAsia="Times New Roman" w:cs="Times New Roman"/>
          <w:szCs w:val="24"/>
        </w:rPr>
        <w:t xml:space="preserve"> σε κα</w:t>
      </w:r>
      <w:r>
        <w:rPr>
          <w:rFonts w:eastAsia="Times New Roman" w:cs="Times New Roman"/>
          <w:szCs w:val="24"/>
        </w:rPr>
        <w:t>μ</w:t>
      </w:r>
      <w:r>
        <w:rPr>
          <w:rFonts w:eastAsia="Times New Roman" w:cs="Times New Roman"/>
          <w:szCs w:val="24"/>
        </w:rPr>
        <w:t>μία περίπτωση</w:t>
      </w:r>
      <w:r>
        <w:rPr>
          <w:rFonts w:eastAsia="Times New Roman" w:cs="Times New Roman"/>
          <w:szCs w:val="24"/>
        </w:rPr>
        <w:t>,</w:t>
      </w:r>
      <w:r>
        <w:rPr>
          <w:rFonts w:eastAsia="Times New Roman" w:cs="Times New Roman"/>
          <w:szCs w:val="24"/>
        </w:rPr>
        <w:t xml:space="preserve"> από τον Υπουργό. Θα έπ</w:t>
      </w:r>
      <w:r>
        <w:rPr>
          <w:rFonts w:eastAsia="Times New Roman" w:cs="Times New Roman"/>
          <w:szCs w:val="24"/>
        </w:rPr>
        <w:t xml:space="preserve">ρεπε να υπάρχει μια ανεξάρτητη αρχή, όπως ακριβώς τελικά αποφασίστηκε και για τα κανάλια με το ΕΣΡ. </w:t>
      </w:r>
    </w:p>
    <w:p w14:paraId="6A03DFD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 Υπουργός στο συγκεκριμένο μόνο κεφάλαιο, στο πρώτο κεφάλαιο, σε δεκαεπτά άρθρα, αναφέρεται τριάντα έξι φορές. Φαίνεται ότι θέλουμε να χτίσουμε έναν μονοκ</w:t>
      </w:r>
      <w:r>
        <w:rPr>
          <w:rFonts w:eastAsia="Times New Roman" w:cs="Times New Roman"/>
          <w:szCs w:val="24"/>
        </w:rPr>
        <w:t xml:space="preserve">ράτορα και όχι έναν σοβαρό φορέα σε αυτό το σχέδιο νόμου. Επίσης, οι υπερεξουσίες στον Υπουργό, οι οποίες μάλιστα δεν εξειδικεύονται ούτε είναι σαφείς, βγάζουν μάτι. </w:t>
      </w:r>
    </w:p>
    <w:p w14:paraId="6A03DFD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Συγκεκριμένα γράφει: «Ο Υπουργός μπορεί να μεταβάλει τους ειδικούς όρους για την αδειοδότ</w:t>
      </w:r>
      <w:r>
        <w:rPr>
          <w:rFonts w:eastAsia="Times New Roman" w:cs="Times New Roman"/>
          <w:szCs w:val="24"/>
        </w:rPr>
        <w:t>ηση. Ο Υπουργός μπορεί να καθορίζει επιπλέον ειδικούς όρους για την αδειοδότηση. Ο Υπουργός μπορεί να ζητήσει από τον φορέα οποιαδήποτε συμπληρωματική πληροφορία κρίνει αναγκαία για την εξέταση της αίτησης. Ο Υπουργός αποφασίζει για την μη παροχή αυτών». Ε</w:t>
      </w:r>
      <w:r>
        <w:rPr>
          <w:rFonts w:eastAsia="Times New Roman" w:cs="Times New Roman"/>
          <w:szCs w:val="24"/>
        </w:rPr>
        <w:t xml:space="preserve">ίναι ξεκάθαρο ότι οι αρμοδιότητες στον Υπουργό θα ταίριαζαν σε ένα αρχηγό ολοκληρωτικού καθεστώτος. </w:t>
      </w:r>
    </w:p>
    <w:p w14:paraId="6A03DFD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Επίσης, ο υποψήφιος επενδυτής, με αυτό το σχέδιο νόμου, υποχρεώνεται σε μια σειρά από απαιτήσεις</w:t>
      </w:r>
      <w:r>
        <w:rPr>
          <w:rFonts w:eastAsia="Times New Roman" w:cs="Times New Roman"/>
          <w:szCs w:val="24"/>
        </w:rPr>
        <w:t>,</w:t>
      </w:r>
      <w:r>
        <w:rPr>
          <w:rFonts w:eastAsia="Times New Roman" w:cs="Times New Roman"/>
          <w:szCs w:val="24"/>
        </w:rPr>
        <w:t xml:space="preserve"> προκειμένου να χορηγηθεί η άδεια. Πρέπει δηλαδή να έχουν </w:t>
      </w:r>
      <w:r>
        <w:rPr>
          <w:rFonts w:eastAsia="Times New Roman" w:cs="Times New Roman"/>
          <w:szCs w:val="24"/>
        </w:rPr>
        <w:t>εφαρμοστεί ήδη κάποιες από τις προϋποθέσεις για να λειτουργήσει. Αυτό αποκλείει αμέσως-αμέσως νέες επιχειρήσεις</w:t>
      </w:r>
      <w:r>
        <w:rPr>
          <w:rFonts w:eastAsia="Times New Roman" w:cs="Times New Roman"/>
          <w:szCs w:val="24"/>
        </w:rPr>
        <w:t>,</w:t>
      </w:r>
      <w:r>
        <w:rPr>
          <w:rFonts w:eastAsia="Times New Roman" w:cs="Times New Roman"/>
          <w:szCs w:val="24"/>
        </w:rPr>
        <w:t xml:space="preserve"> που θέλουν να ασχοληθούν με αυτό τον τομέα.</w:t>
      </w:r>
    </w:p>
    <w:p w14:paraId="6A03DFD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Η αναφορά, επίσης, για μεταβίβαση αδειοδοτημένων διαστημικών δραστηριοτήτων μπορεί να δημιουργήσει </w:t>
      </w:r>
      <w:r>
        <w:rPr>
          <w:rFonts w:eastAsia="Times New Roman" w:cs="Times New Roman"/>
          <w:szCs w:val="24"/>
        </w:rPr>
        <w:t>εμπόριο διαστημικών δραστηριοτήτων στη χώρα και να μην φέρει την ανάπτυξη</w:t>
      </w:r>
      <w:r>
        <w:rPr>
          <w:rFonts w:eastAsia="Times New Roman" w:cs="Times New Roman"/>
          <w:szCs w:val="24"/>
        </w:rPr>
        <w:t>,</w:t>
      </w:r>
      <w:r>
        <w:rPr>
          <w:rFonts w:eastAsia="Times New Roman" w:cs="Times New Roman"/>
          <w:szCs w:val="24"/>
        </w:rPr>
        <w:t xml:space="preserve"> που όλοι επιζητούμε. Ενώ το γεγονός ότι ο Υπουργός μπορεί να ζητήσει γνωμοδότηση από εμπειρογνώμονες, πολύ μας φοβίζει ότι θα γυρίσουμε σε όλα αυτά</w:t>
      </w:r>
      <w:r>
        <w:rPr>
          <w:rFonts w:eastAsia="Times New Roman" w:cs="Times New Roman"/>
          <w:szCs w:val="24"/>
        </w:rPr>
        <w:t>,</w:t>
      </w:r>
      <w:r>
        <w:rPr>
          <w:rFonts w:eastAsia="Times New Roman" w:cs="Times New Roman"/>
          <w:szCs w:val="24"/>
        </w:rPr>
        <w:t xml:space="preserve"> που μέχρι πριν λίγο και εσείς κα</w:t>
      </w:r>
      <w:r>
        <w:rPr>
          <w:rFonts w:eastAsia="Times New Roman" w:cs="Times New Roman"/>
          <w:szCs w:val="24"/>
        </w:rPr>
        <w:t xml:space="preserve">τηγορούσατε, ότι θα προσπαθήσουμε να βολέψουμε και να ζητήσουμε τη γνώμη από τους </w:t>
      </w:r>
      <w:r>
        <w:rPr>
          <w:rFonts w:eastAsia="Times New Roman" w:cs="Times New Roman"/>
          <w:szCs w:val="24"/>
        </w:rPr>
        <w:t>«</w:t>
      </w:r>
      <w:r>
        <w:rPr>
          <w:rFonts w:eastAsia="Times New Roman" w:cs="Times New Roman"/>
          <w:szCs w:val="24"/>
        </w:rPr>
        <w:t>ημετέρους</w:t>
      </w:r>
      <w:r>
        <w:rPr>
          <w:rFonts w:eastAsia="Times New Roman" w:cs="Times New Roman"/>
          <w:szCs w:val="24"/>
        </w:rPr>
        <w:t>»</w:t>
      </w:r>
      <w:r>
        <w:rPr>
          <w:rFonts w:eastAsia="Times New Roman" w:cs="Times New Roman"/>
          <w:szCs w:val="24"/>
        </w:rPr>
        <w:t>. Ποιος θα ορίσει αυτούς τους εμπειρογνώμονες; Μήπως βαφτίζετε τους δικούς σας εμπειρογνώμονες;</w:t>
      </w:r>
    </w:p>
    <w:p w14:paraId="6A03DFD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Πάμε τώρα στο δεύτερο κεφάλαιο</w:t>
      </w:r>
      <w:r>
        <w:rPr>
          <w:rFonts w:eastAsia="Times New Roman" w:cs="Times New Roman"/>
          <w:szCs w:val="24"/>
        </w:rPr>
        <w:t>,</w:t>
      </w:r>
      <w:r>
        <w:rPr>
          <w:rFonts w:eastAsia="Times New Roman" w:cs="Times New Roman"/>
          <w:szCs w:val="24"/>
        </w:rPr>
        <w:t xml:space="preserve"> που αφορά τη σύσταση του Ελληνικού Διαστημικού Οργανισμού και συγκεκριμένα</w:t>
      </w:r>
      <w:r>
        <w:rPr>
          <w:rFonts w:eastAsia="Times New Roman" w:cs="Times New Roman"/>
          <w:szCs w:val="24"/>
        </w:rPr>
        <w:t>,</w:t>
      </w:r>
      <w:r>
        <w:rPr>
          <w:rFonts w:eastAsia="Times New Roman" w:cs="Times New Roman"/>
          <w:szCs w:val="24"/>
        </w:rPr>
        <w:t xml:space="preserve"> γίνεται αναφορά στον σκοπό, στις θυγατρικές, στο μετοχικό κεφάλαιο, στους πόρους, στα όργανα της εταιρείας και στο προσωπικό. Εδώ οι ενστάσεις </w:t>
      </w:r>
      <w:r>
        <w:rPr>
          <w:rFonts w:eastAsia="Times New Roman" w:cs="Times New Roman"/>
          <w:szCs w:val="24"/>
        </w:rPr>
        <w:t>μας,</w:t>
      </w:r>
      <w:r>
        <w:rPr>
          <w:rFonts w:eastAsia="Times New Roman" w:cs="Times New Roman"/>
          <w:szCs w:val="24"/>
        </w:rPr>
        <w:t xml:space="preserve"> πρώτα απ’ όλα</w:t>
      </w:r>
      <w:r>
        <w:rPr>
          <w:rFonts w:eastAsia="Times New Roman" w:cs="Times New Roman"/>
          <w:szCs w:val="24"/>
        </w:rPr>
        <w:t>,</w:t>
      </w:r>
      <w:r>
        <w:rPr>
          <w:rFonts w:eastAsia="Times New Roman" w:cs="Times New Roman"/>
          <w:szCs w:val="24"/>
        </w:rPr>
        <w:t xml:space="preserve"> έγκεινται στη νο</w:t>
      </w:r>
      <w:r>
        <w:rPr>
          <w:rFonts w:eastAsia="Times New Roman" w:cs="Times New Roman"/>
          <w:szCs w:val="24"/>
        </w:rPr>
        <w:t xml:space="preserve">μική μορφή και στον καθορισμό των αρμοδιοτήτων. </w:t>
      </w:r>
    </w:p>
    <w:p w14:paraId="6A03DFD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Πρώτη φορά η Κυβέρνηση αποφασίζει να συστήσει μια ιδιωτική επιχείρηση, αλλά διάλεξε το λάθος πεδίο, διότι στη συγκεκριμένη περίπτωση</w:t>
      </w:r>
      <w:r>
        <w:rPr>
          <w:rFonts w:eastAsia="Times New Roman" w:cs="Times New Roman"/>
          <w:szCs w:val="24"/>
        </w:rPr>
        <w:t>,</w:t>
      </w:r>
      <w:r>
        <w:rPr>
          <w:rFonts w:eastAsia="Times New Roman" w:cs="Times New Roman"/>
          <w:szCs w:val="24"/>
        </w:rPr>
        <w:t xml:space="preserve"> δεν γίνεται ο φορέας αυτός να είναι ιδιωτικός. Πρέπει να είναι δημόσιος. </w:t>
      </w:r>
      <w:r>
        <w:rPr>
          <w:rFonts w:eastAsia="Times New Roman" w:cs="Times New Roman"/>
          <w:szCs w:val="24"/>
        </w:rPr>
        <w:t xml:space="preserve">Σε όλη την Ευρώπη αυτό γίνεται. </w:t>
      </w:r>
    </w:p>
    <w:p w14:paraId="6A03DFE0" w14:textId="77777777" w:rsidR="001B1D00" w:rsidRDefault="00D353DD">
      <w:pPr>
        <w:spacing w:after="0" w:line="600" w:lineRule="auto"/>
        <w:ind w:firstLine="720"/>
        <w:jc w:val="both"/>
        <w:rPr>
          <w:rFonts w:eastAsia="Times New Roman"/>
          <w:szCs w:val="24"/>
        </w:rPr>
      </w:pPr>
      <w:r>
        <w:rPr>
          <w:rFonts w:eastAsia="Times New Roman"/>
          <w:szCs w:val="24"/>
        </w:rPr>
        <w:t>Δυστυχώς, υπάρχει κίνδυνος να τεθεί ζήτημα νόθευσης του φορέα, αλλά παράλληλα</w:t>
      </w:r>
      <w:r>
        <w:rPr>
          <w:rFonts w:eastAsia="Times New Roman"/>
          <w:szCs w:val="24"/>
        </w:rPr>
        <w:t>,</w:t>
      </w:r>
      <w:r>
        <w:rPr>
          <w:rFonts w:eastAsia="Times New Roman"/>
          <w:szCs w:val="24"/>
        </w:rPr>
        <w:t xml:space="preserve"> θα μπορεί και η ίδια η Κυβέρνηση να αναλαμβάνει αρμοδιότητες</w:t>
      </w:r>
      <w:r>
        <w:rPr>
          <w:rFonts w:eastAsia="Times New Roman"/>
          <w:szCs w:val="24"/>
        </w:rPr>
        <w:t>,</w:t>
      </w:r>
      <w:r>
        <w:rPr>
          <w:rFonts w:eastAsia="Times New Roman"/>
          <w:szCs w:val="24"/>
        </w:rPr>
        <w:t xml:space="preserve"> που δεν θα έπρεπε να έχει. Νομίζω ότι γίνεται ανταγωνισμός με άνισους όρους σε αυτ</w:t>
      </w:r>
      <w:r>
        <w:rPr>
          <w:rFonts w:eastAsia="Times New Roman"/>
          <w:szCs w:val="24"/>
        </w:rPr>
        <w:t>ό το επίπεδο, ενώ σχετικά με το προσωπικό</w:t>
      </w:r>
      <w:r>
        <w:rPr>
          <w:rFonts w:eastAsia="Times New Roman"/>
          <w:szCs w:val="24"/>
        </w:rPr>
        <w:t>,</w:t>
      </w:r>
      <w:r>
        <w:rPr>
          <w:rFonts w:eastAsia="Times New Roman"/>
          <w:szCs w:val="24"/>
        </w:rPr>
        <w:t xml:space="preserve"> παντού οι αποσπάσεις</w:t>
      </w:r>
      <w:r>
        <w:rPr>
          <w:rFonts w:eastAsia="Times New Roman"/>
          <w:szCs w:val="24"/>
        </w:rPr>
        <w:t>,</w:t>
      </w:r>
      <w:r>
        <w:rPr>
          <w:rFonts w:eastAsia="Times New Roman"/>
          <w:szCs w:val="24"/>
        </w:rPr>
        <w:t xml:space="preserve"> κατά παρέκκλιση των κειμένων διατάξεων</w:t>
      </w:r>
      <w:r>
        <w:rPr>
          <w:rFonts w:eastAsia="Times New Roman"/>
          <w:szCs w:val="24"/>
        </w:rPr>
        <w:t>,</w:t>
      </w:r>
      <w:r>
        <w:rPr>
          <w:rFonts w:eastAsia="Times New Roman"/>
          <w:szCs w:val="24"/>
        </w:rPr>
        <w:t xml:space="preserve"> μας προβληματίζουν ως Ένωση Κεντρώων. </w:t>
      </w:r>
    </w:p>
    <w:p w14:paraId="6A03DFE1" w14:textId="77777777" w:rsidR="001B1D00" w:rsidRDefault="00D353DD">
      <w:pPr>
        <w:spacing w:after="0" w:line="600" w:lineRule="auto"/>
        <w:ind w:firstLine="720"/>
        <w:jc w:val="both"/>
        <w:rPr>
          <w:rFonts w:eastAsia="Times New Roman"/>
          <w:szCs w:val="24"/>
        </w:rPr>
      </w:pPr>
      <w:r>
        <w:rPr>
          <w:rFonts w:eastAsia="Times New Roman"/>
          <w:szCs w:val="24"/>
        </w:rPr>
        <w:t>Περαιτέρω μετακίνηση υπαλλήλων σε ένα νομικό πρόσωπο ιδιωτικού δικαίου</w:t>
      </w:r>
      <w:r>
        <w:rPr>
          <w:rFonts w:eastAsia="Times New Roman"/>
          <w:szCs w:val="24"/>
        </w:rPr>
        <w:t>,</w:t>
      </w:r>
      <w:r>
        <w:rPr>
          <w:rFonts w:eastAsia="Times New Roman"/>
          <w:szCs w:val="24"/>
        </w:rPr>
        <w:t xml:space="preserve"> δεν νοείται. Εξάλλου, παράλληλη άσκηση κ</w:t>
      </w:r>
      <w:r>
        <w:rPr>
          <w:rFonts w:eastAsia="Times New Roman"/>
          <w:szCs w:val="24"/>
        </w:rPr>
        <w:t xml:space="preserve">αθηκόντων δημοσίου υπαλλήλου σε ένα νομικό πρόσωπο ιδιωτικού δικαίου δεν προβλέπεται από κανένα νομοθετικό κείμενο. </w:t>
      </w:r>
    </w:p>
    <w:p w14:paraId="6A03DFE2" w14:textId="77777777" w:rsidR="001B1D00" w:rsidRDefault="00D353DD">
      <w:pPr>
        <w:spacing w:after="0" w:line="600" w:lineRule="auto"/>
        <w:ind w:firstLine="720"/>
        <w:jc w:val="both"/>
        <w:rPr>
          <w:rFonts w:eastAsia="Times New Roman"/>
          <w:szCs w:val="24"/>
        </w:rPr>
      </w:pPr>
      <w:r>
        <w:rPr>
          <w:rFonts w:eastAsia="Times New Roman"/>
          <w:szCs w:val="24"/>
        </w:rPr>
        <w:t>Κάτι άλλο</w:t>
      </w:r>
      <w:r>
        <w:rPr>
          <w:rFonts w:eastAsia="Times New Roman"/>
          <w:szCs w:val="24"/>
        </w:rPr>
        <w:t>,</w:t>
      </w:r>
      <w:r>
        <w:rPr>
          <w:rFonts w:eastAsia="Times New Roman"/>
          <w:szCs w:val="24"/>
        </w:rPr>
        <w:t xml:space="preserve"> που μας προβληματίζει</w:t>
      </w:r>
      <w:r>
        <w:rPr>
          <w:rFonts w:eastAsia="Times New Roman"/>
          <w:szCs w:val="24"/>
        </w:rPr>
        <w:t>,</w:t>
      </w:r>
      <w:r>
        <w:rPr>
          <w:rFonts w:eastAsia="Times New Roman"/>
          <w:szCs w:val="24"/>
        </w:rPr>
        <w:t xml:space="preserve"> είναι και η βιωσιμότητα του εγχειρήματος αυτού, καθώς βλέπουμε πάρα πολλές προβληματικές καταστάσεις, ενώ</w:t>
      </w:r>
      <w:r>
        <w:rPr>
          <w:rFonts w:eastAsia="Times New Roman"/>
          <w:szCs w:val="24"/>
        </w:rPr>
        <w:t xml:space="preserve"> στα απαιτούμενα προσόντα για τη θέση του </w:t>
      </w:r>
      <w:r>
        <w:rPr>
          <w:rFonts w:eastAsia="Times New Roman"/>
          <w:szCs w:val="24"/>
        </w:rPr>
        <w:t>π</w:t>
      </w:r>
      <w:r>
        <w:rPr>
          <w:rFonts w:eastAsia="Times New Roman"/>
          <w:szCs w:val="24"/>
        </w:rPr>
        <w:t xml:space="preserve">ροέδρου και του </w:t>
      </w:r>
      <w:r>
        <w:rPr>
          <w:rFonts w:eastAsia="Times New Roman"/>
          <w:szCs w:val="24"/>
        </w:rPr>
        <w:t>δ</w:t>
      </w:r>
      <w:r>
        <w:rPr>
          <w:rFonts w:eastAsia="Times New Roman"/>
          <w:szCs w:val="24"/>
        </w:rPr>
        <w:t xml:space="preserve">ιευθύνοντος </w:t>
      </w:r>
      <w:r>
        <w:rPr>
          <w:rFonts w:eastAsia="Times New Roman"/>
          <w:szCs w:val="24"/>
        </w:rPr>
        <w:t>σ</w:t>
      </w:r>
      <w:r>
        <w:rPr>
          <w:rFonts w:eastAsia="Times New Roman"/>
          <w:szCs w:val="24"/>
        </w:rPr>
        <w:t>υμβούλου αναφέρεται ότι προαιρετικά ή κατά προτίμηση θέλουμε να έχει μεταπτυχιακό</w:t>
      </w:r>
      <w:r>
        <w:rPr>
          <w:rFonts w:eastAsia="Times New Roman"/>
          <w:szCs w:val="24"/>
        </w:rPr>
        <w:t>,</w:t>
      </w:r>
      <w:r>
        <w:rPr>
          <w:rFonts w:eastAsia="Times New Roman"/>
          <w:szCs w:val="24"/>
        </w:rPr>
        <w:t xml:space="preserve"> ανάλογο με τον φορέα αυτό, ενώ ζητάμε και διεθνή εμπειρία. Μήπως αυτή η διάταξη είναι φωτογραφική; Θ</w:t>
      </w:r>
      <w:r>
        <w:rPr>
          <w:rFonts w:eastAsia="Times New Roman"/>
          <w:szCs w:val="24"/>
        </w:rPr>
        <w:t xml:space="preserve">α θέλαμε επιπλέον διευκρινίσεις γι’ αυτό. </w:t>
      </w:r>
    </w:p>
    <w:p w14:paraId="6A03DFE3" w14:textId="77777777" w:rsidR="001B1D00" w:rsidRDefault="00D353DD">
      <w:pPr>
        <w:spacing w:after="0" w:line="600" w:lineRule="auto"/>
        <w:ind w:firstLine="720"/>
        <w:jc w:val="both"/>
        <w:rPr>
          <w:rFonts w:eastAsia="Times New Roman"/>
          <w:szCs w:val="24"/>
        </w:rPr>
      </w:pPr>
      <w:r>
        <w:rPr>
          <w:rFonts w:eastAsia="Times New Roman"/>
          <w:szCs w:val="24"/>
        </w:rPr>
        <w:t xml:space="preserve">Επίσης, υπάρχουν και ζητήματα σύγκρουσης συμφερόντων και κίνδυνος διαπλοκής, καθώς τα μέλη στου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 θα έχουν δικαίωμα συμμετοχής σε εταιρείες</w:t>
      </w:r>
      <w:r>
        <w:rPr>
          <w:rFonts w:eastAsia="Times New Roman"/>
          <w:szCs w:val="24"/>
        </w:rPr>
        <w:t>,</w:t>
      </w:r>
      <w:r>
        <w:rPr>
          <w:rFonts w:eastAsia="Times New Roman"/>
          <w:szCs w:val="24"/>
        </w:rPr>
        <w:t xml:space="preserve"> που θα λαμβάνουν μέρος στην αδειοδότηση για τις δια</w:t>
      </w:r>
      <w:r>
        <w:rPr>
          <w:rFonts w:eastAsia="Times New Roman"/>
          <w:szCs w:val="24"/>
        </w:rPr>
        <w:t>στημικές αυτές δραστηριότητες. Επίσης, προβλέπονται και χορηγίες από ιδιωτικές επιχειρήσεις</w:t>
      </w:r>
      <w:r>
        <w:rPr>
          <w:rFonts w:eastAsia="Times New Roman"/>
          <w:szCs w:val="24"/>
        </w:rPr>
        <w:t>,</w:t>
      </w:r>
      <w:r>
        <w:rPr>
          <w:rFonts w:eastAsia="Times New Roman"/>
          <w:szCs w:val="24"/>
        </w:rPr>
        <w:t xml:space="preserve"> που θα μπορούν να αιτηθούν και αυτές αδειοδότηση. </w:t>
      </w:r>
    </w:p>
    <w:p w14:paraId="6A03DFE4" w14:textId="77777777" w:rsidR="001B1D00" w:rsidRDefault="00D353DD">
      <w:pPr>
        <w:spacing w:after="0" w:line="600" w:lineRule="auto"/>
        <w:ind w:firstLine="720"/>
        <w:jc w:val="both"/>
        <w:rPr>
          <w:rFonts w:eastAsia="Times New Roman"/>
          <w:szCs w:val="24"/>
        </w:rPr>
      </w:pPr>
      <w:r>
        <w:rPr>
          <w:rFonts w:eastAsia="Times New Roman"/>
          <w:szCs w:val="24"/>
        </w:rPr>
        <w:t>Εσείς το θεωρείτε σωστό αυτό; Σε κα</w:t>
      </w:r>
      <w:r>
        <w:rPr>
          <w:rFonts w:eastAsia="Times New Roman"/>
          <w:szCs w:val="24"/>
        </w:rPr>
        <w:t>μ</w:t>
      </w:r>
      <w:r>
        <w:rPr>
          <w:rFonts w:eastAsia="Times New Roman"/>
          <w:szCs w:val="24"/>
        </w:rPr>
        <w:t>μία περίπτωση εμείς δεν βλέπουμε ότι είναι αυτό που χρειάζεται αυτή τη στιγμ</w:t>
      </w:r>
      <w:r>
        <w:rPr>
          <w:rFonts w:eastAsia="Times New Roman"/>
          <w:szCs w:val="24"/>
        </w:rPr>
        <w:t xml:space="preserve">ή η χώρα και μπαίνουν πάλι σύννεφα αδιαφάνειας, όπως σε προηγούμενες εποχές, οι οποίες μας οδήγησαν σε αυτή την κατάσταση. </w:t>
      </w:r>
    </w:p>
    <w:p w14:paraId="6A03DFE5" w14:textId="77777777" w:rsidR="001B1D00" w:rsidRDefault="00D353DD">
      <w:pPr>
        <w:spacing w:after="0" w:line="600" w:lineRule="auto"/>
        <w:ind w:firstLine="720"/>
        <w:jc w:val="both"/>
        <w:rPr>
          <w:rFonts w:eastAsia="Times New Roman"/>
          <w:szCs w:val="24"/>
        </w:rPr>
      </w:pPr>
      <w:r>
        <w:rPr>
          <w:rFonts w:eastAsia="Times New Roman"/>
          <w:szCs w:val="24"/>
        </w:rPr>
        <w:t>Πάμε τώρα στο Τρίτο Κεφάλαιο, το οποίο αφορά στα τελευταία άρθρα, 25 έως 28, που περιέχουν διατάξεις περί ηλεκτρονικών επικοινωνιών.</w:t>
      </w:r>
      <w:r>
        <w:rPr>
          <w:rFonts w:eastAsia="Times New Roman"/>
          <w:szCs w:val="24"/>
        </w:rPr>
        <w:t xml:space="preserve"> Σε αυτό το Κεφάλαιο είμαστε αντίθετοι με τη μη συμμετοχή επιστημόνων εγνωσμένου κύρους, όπως λέγαμε σε όλες τις </w:t>
      </w:r>
      <w:r>
        <w:rPr>
          <w:rFonts w:eastAsia="Times New Roman"/>
          <w:szCs w:val="24"/>
        </w:rPr>
        <w:t>επιτροπές</w:t>
      </w:r>
      <w:r>
        <w:rPr>
          <w:rFonts w:eastAsia="Times New Roman"/>
          <w:szCs w:val="24"/>
        </w:rPr>
        <w:t>. Δεν υπάρχουν ερευνητές, εκτός από εκπροσώπους των Υπουργείων. Το Συμβούλιο Διαστημικής Πολιτικής, λοιπόν, δεν μπορεί να είναι άλλη μ</w:t>
      </w:r>
      <w:r>
        <w:rPr>
          <w:rFonts w:eastAsia="Times New Roman"/>
          <w:szCs w:val="24"/>
        </w:rPr>
        <w:t xml:space="preserve">ία γραφειοκρατική υπηρεσία. Αυτό είναι λάθος. </w:t>
      </w:r>
    </w:p>
    <w:p w14:paraId="6A03DFE6" w14:textId="77777777" w:rsidR="001B1D00" w:rsidRDefault="00D353DD">
      <w:pPr>
        <w:spacing w:after="0" w:line="600" w:lineRule="auto"/>
        <w:ind w:firstLine="720"/>
        <w:jc w:val="both"/>
        <w:rPr>
          <w:rFonts w:eastAsia="Times New Roman"/>
          <w:szCs w:val="24"/>
        </w:rPr>
      </w:pPr>
      <w:r>
        <w:rPr>
          <w:rFonts w:eastAsia="Times New Roman"/>
          <w:szCs w:val="24"/>
        </w:rPr>
        <w:t xml:space="preserve">Επίσης, η ΕΕΤ καθορίζει με απόφασή </w:t>
      </w:r>
      <w:r>
        <w:rPr>
          <w:rFonts w:eastAsia="Times New Roman"/>
          <w:szCs w:val="24"/>
        </w:rPr>
        <w:t>της,</w:t>
      </w:r>
      <w:r>
        <w:rPr>
          <w:rFonts w:eastAsia="Times New Roman"/>
          <w:szCs w:val="24"/>
        </w:rPr>
        <w:t xml:space="preserve"> τον αριθμό των απασχολούμενων φοιτητών και μάλιστα</w:t>
      </w:r>
      <w:r>
        <w:rPr>
          <w:rFonts w:eastAsia="Times New Roman"/>
          <w:szCs w:val="24"/>
        </w:rPr>
        <w:t>,</w:t>
      </w:r>
      <w:r>
        <w:rPr>
          <w:rFonts w:eastAsia="Times New Roman"/>
          <w:szCs w:val="24"/>
        </w:rPr>
        <w:t xml:space="preserve"> ποιο είναι το ύψος των αμοιβών του και ποια είναι η χρονική διάρκεια της απασχόλησής τους. Δεν θα έπρεπε αυτό να καθορίζεται από εμάς; Δυστυχώς, δεν κάνουμε έτσι ένα σωστό νομοθέτημα. </w:t>
      </w:r>
    </w:p>
    <w:p w14:paraId="6A03DFE7" w14:textId="77777777" w:rsidR="001B1D00" w:rsidRDefault="00D353DD">
      <w:pPr>
        <w:spacing w:after="0" w:line="600" w:lineRule="auto"/>
        <w:ind w:firstLine="720"/>
        <w:jc w:val="both"/>
        <w:rPr>
          <w:rFonts w:eastAsia="Times New Roman"/>
          <w:szCs w:val="24"/>
        </w:rPr>
      </w:pPr>
      <w:r>
        <w:rPr>
          <w:rFonts w:eastAsia="Times New Roman"/>
          <w:szCs w:val="24"/>
        </w:rPr>
        <w:t>Επίσης, όσον αφορά στην ταυτοποίηση των συνδρομητών κινητών τηλεφώνων,</w:t>
      </w:r>
      <w:r>
        <w:rPr>
          <w:rFonts w:eastAsia="Times New Roman"/>
          <w:szCs w:val="24"/>
        </w:rPr>
        <w:t xml:space="preserve"> διορθώνεται η τροπολογία του καλοκαιριού, για την οποία σας είχαμε πει ότι ήταν λάθος, σχετικά με την ταυτοποίηση των συνδρομητών των κινητών τηλεφωνικών γραμμών. </w:t>
      </w:r>
    </w:p>
    <w:p w14:paraId="6A03DFE8" w14:textId="77777777" w:rsidR="001B1D00" w:rsidRDefault="00D353DD">
      <w:pPr>
        <w:spacing w:after="0" w:line="600" w:lineRule="auto"/>
        <w:ind w:firstLine="720"/>
        <w:jc w:val="both"/>
        <w:rPr>
          <w:rFonts w:eastAsia="Times New Roman"/>
          <w:szCs w:val="24"/>
        </w:rPr>
      </w:pPr>
      <w:r>
        <w:rPr>
          <w:rFonts w:eastAsia="Times New Roman"/>
          <w:szCs w:val="24"/>
        </w:rPr>
        <w:t>Υπάρχουν επιπλέον διατάξεις</w:t>
      </w:r>
      <w:r>
        <w:rPr>
          <w:rFonts w:eastAsia="Times New Roman"/>
          <w:szCs w:val="24"/>
        </w:rPr>
        <w:t>,</w:t>
      </w:r>
      <w:r>
        <w:rPr>
          <w:rFonts w:eastAsia="Times New Roman"/>
          <w:szCs w:val="24"/>
        </w:rPr>
        <w:t xml:space="preserve"> που πραγματεύονται σε αυτό το τρίτο μέρος του νομοσχεδίου περί</w:t>
      </w:r>
      <w:r>
        <w:rPr>
          <w:rFonts w:eastAsia="Times New Roman"/>
          <w:szCs w:val="24"/>
        </w:rPr>
        <w:t xml:space="preserve"> των ταχυδρομείων. Σε αυτή τη διάταξη, λοιπόν, προβλέπεται ότι τύπος των ειδικών μηχανημάτων διενέργειας ελέγχων περιεχομένου των προς αποστολή με το ταχυδρομείο αντικειμένων και η σχετική διαδικασία θα καθορίζεται και πάλι από ΚΥΑ. </w:t>
      </w:r>
    </w:p>
    <w:p w14:paraId="6A03DFE9" w14:textId="77777777" w:rsidR="001B1D00" w:rsidRDefault="00D353DD">
      <w:pPr>
        <w:spacing w:after="0" w:line="600" w:lineRule="auto"/>
        <w:ind w:firstLine="720"/>
        <w:jc w:val="both"/>
        <w:rPr>
          <w:rFonts w:eastAsia="Times New Roman"/>
          <w:szCs w:val="24"/>
        </w:rPr>
      </w:pPr>
      <w:r>
        <w:rPr>
          <w:rFonts w:eastAsia="Times New Roman"/>
          <w:szCs w:val="24"/>
        </w:rPr>
        <w:t xml:space="preserve">Αυτό είναι μία γνωστή </w:t>
      </w:r>
      <w:r>
        <w:rPr>
          <w:rFonts w:eastAsia="Times New Roman"/>
          <w:szCs w:val="24"/>
        </w:rPr>
        <w:t xml:space="preserve">δική σας στρατηγική, ΚΥΑ παντού, την οποία δεν μπορούμε να τη δεχθούμε. Με ΚΥΑ θα καθορίζονται και άλλες πτυχές αυτού του νομοσχεδίου, όπως ο τρόπος του επιμερισμού του μέρους του καθαρού κόστους, που επιβαρύνει τους φορείς παροχής ταχυδρομικής υπηρεσίας, </w:t>
      </w:r>
      <w:r>
        <w:rPr>
          <w:rFonts w:eastAsia="Times New Roman"/>
          <w:szCs w:val="24"/>
        </w:rPr>
        <w:t xml:space="preserve">ενώ και οι κυρώσεις που θα επιβάλλονται καθορίζονται πάλι από τους Υπουργούς. Είναι λάθος αυτό! Σας έχουμε μιλήσει πάρα πολλές φορές σε πολλά νομοσχέδια, αλλά δυστυχώς έχουμε δει ότι αυτή είναι μία πάγια πολιτική σας. </w:t>
      </w:r>
    </w:p>
    <w:p w14:paraId="6A03DFEA" w14:textId="77777777" w:rsidR="001B1D00" w:rsidRDefault="00D353DD">
      <w:pPr>
        <w:spacing w:after="0" w:line="600" w:lineRule="auto"/>
        <w:ind w:firstLine="720"/>
        <w:jc w:val="both"/>
        <w:rPr>
          <w:rFonts w:eastAsia="Times New Roman"/>
          <w:szCs w:val="24"/>
        </w:rPr>
      </w:pPr>
      <w:r>
        <w:rPr>
          <w:rFonts w:eastAsia="Times New Roman"/>
          <w:szCs w:val="24"/>
        </w:rPr>
        <w:t>Πριν κλείσω, θα ήθελα να σας θέσω και</w:t>
      </w:r>
      <w:r>
        <w:rPr>
          <w:rFonts w:eastAsia="Times New Roman"/>
          <w:szCs w:val="24"/>
        </w:rPr>
        <w:t xml:space="preserve"> ένα σχετικό ερώτημα, εάν η ΕΡΤ μπορεί να λειτουργήσει ως έμπορος και μάλιστα</w:t>
      </w:r>
      <w:r>
        <w:rPr>
          <w:rFonts w:eastAsia="Times New Roman"/>
          <w:szCs w:val="24"/>
        </w:rPr>
        <w:t>,</w:t>
      </w:r>
      <w:r>
        <w:rPr>
          <w:rFonts w:eastAsia="Times New Roman"/>
          <w:szCs w:val="24"/>
        </w:rPr>
        <w:t xml:space="preserve"> να της εκχωρήσει το κράτος δορυφορικό φάσμα, χωρίς κανέναν απολύτως διαγωνισμό. Δεν ξέρω εάν αυτό είναι ηθικό και σωστό. Η ιστορία θα δείξει. Εμείς πάντως</w:t>
      </w:r>
      <w:r>
        <w:rPr>
          <w:rFonts w:eastAsia="Times New Roman"/>
          <w:szCs w:val="24"/>
        </w:rPr>
        <w:t>,</w:t>
      </w:r>
      <w:r>
        <w:rPr>
          <w:rFonts w:eastAsia="Times New Roman"/>
          <w:szCs w:val="24"/>
        </w:rPr>
        <w:t xml:space="preserve"> δεν είμαστε σύμφωνοι </w:t>
      </w:r>
      <w:r>
        <w:rPr>
          <w:rFonts w:eastAsia="Times New Roman"/>
          <w:szCs w:val="24"/>
        </w:rPr>
        <w:t>σε κα</w:t>
      </w:r>
      <w:r>
        <w:rPr>
          <w:rFonts w:eastAsia="Times New Roman"/>
          <w:szCs w:val="24"/>
        </w:rPr>
        <w:t>μ</w:t>
      </w:r>
      <w:r>
        <w:rPr>
          <w:rFonts w:eastAsia="Times New Roman"/>
          <w:szCs w:val="24"/>
        </w:rPr>
        <w:t xml:space="preserve">μία περίπτωση ούτε με αυτή την επιλογή σας. </w:t>
      </w:r>
    </w:p>
    <w:p w14:paraId="6A03DFEB" w14:textId="77777777" w:rsidR="001B1D00" w:rsidRDefault="00D353DD">
      <w:pPr>
        <w:spacing w:after="0" w:line="600" w:lineRule="auto"/>
        <w:ind w:firstLine="720"/>
        <w:jc w:val="both"/>
        <w:rPr>
          <w:rFonts w:eastAsia="Times New Roman"/>
          <w:szCs w:val="24"/>
        </w:rPr>
      </w:pPr>
      <w:r>
        <w:rPr>
          <w:rFonts w:eastAsia="Times New Roman"/>
          <w:szCs w:val="24"/>
        </w:rPr>
        <w:t>Και όταν λέτε «εύλογο αντάλλαγμα», αυτό τι σημαίνει; Γιατί δεν το καθορίζετε; Προβλέπεται μάλιστα</w:t>
      </w:r>
      <w:r>
        <w:rPr>
          <w:rFonts w:eastAsia="Times New Roman"/>
          <w:szCs w:val="24"/>
        </w:rPr>
        <w:t>,</w:t>
      </w:r>
      <w:r>
        <w:rPr>
          <w:rFonts w:eastAsia="Times New Roman"/>
          <w:szCs w:val="24"/>
        </w:rPr>
        <w:t xml:space="preserve"> ότι η καταβολή και η διαχείριση κάθε είδους εισφορών ή συνδρομών στα υποχρεωτικά και προαιρετικά προγράμμα</w:t>
      </w:r>
      <w:r>
        <w:rPr>
          <w:rFonts w:eastAsia="Times New Roman"/>
          <w:szCs w:val="24"/>
        </w:rPr>
        <w:t xml:space="preserve">τα της </w:t>
      </w:r>
      <w:r>
        <w:rPr>
          <w:rFonts w:eastAsia="Times New Roman"/>
          <w:szCs w:val="24"/>
          <w:lang w:val="en-US"/>
        </w:rPr>
        <w:t>ESA</w:t>
      </w:r>
      <w:r>
        <w:rPr>
          <w:rFonts w:eastAsia="Times New Roman"/>
          <w:szCs w:val="24"/>
        </w:rPr>
        <w:t xml:space="preserve"> αποτελεί πλέον αρμοδιότητα του Υπουργού. Άλλη μία φορά ο Υπουργός έρχεται να αποφασίσει για τα πάντα. </w:t>
      </w:r>
    </w:p>
    <w:p w14:paraId="6A03DFEC"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Γενικότερα, έχουμε δει ότι σε όλα τα νομοσχέδια που μας φέρνετε υπάρχουν ΚΥΑ, υπάρχουν προεδρικά διατάγματα, υπάρχουν σοβαρά θέματα</w:t>
      </w:r>
      <w:r>
        <w:rPr>
          <w:rFonts w:eastAsia="Times New Roman" w:cs="Times New Roman"/>
          <w:szCs w:val="24"/>
        </w:rPr>
        <w:t>,</w:t>
      </w:r>
      <w:r>
        <w:rPr>
          <w:rFonts w:eastAsia="Times New Roman" w:cs="Times New Roman"/>
          <w:szCs w:val="24"/>
        </w:rPr>
        <w:t xml:space="preserve"> τα οποία </w:t>
      </w:r>
      <w:r>
        <w:rPr>
          <w:rFonts w:eastAsia="Times New Roman" w:cs="Times New Roman"/>
          <w:szCs w:val="24"/>
        </w:rPr>
        <w:t>ρυθμίζονται από τον Υπουργό και μόνο. Αυτό δεν είναι από αυτά που υποσχόσασταν στους Έλληνες</w:t>
      </w:r>
      <w:r>
        <w:rPr>
          <w:rFonts w:eastAsia="Times New Roman" w:cs="Times New Roman"/>
          <w:szCs w:val="24"/>
        </w:rPr>
        <w:t>,</w:t>
      </w:r>
      <w:r>
        <w:rPr>
          <w:rFonts w:eastAsia="Times New Roman" w:cs="Times New Roman"/>
          <w:szCs w:val="24"/>
        </w:rPr>
        <w:t xml:space="preserve"> πριν έρθετε στην </w:t>
      </w:r>
      <w:r>
        <w:rPr>
          <w:rFonts w:eastAsia="Times New Roman" w:cs="Times New Roman"/>
          <w:szCs w:val="24"/>
        </w:rPr>
        <w:t>Κ</w:t>
      </w:r>
      <w:r>
        <w:rPr>
          <w:rFonts w:eastAsia="Times New Roman" w:cs="Times New Roman"/>
          <w:szCs w:val="24"/>
        </w:rPr>
        <w:t>υβέρνηση. Αυτός είναι ένας λανθασμένος τρόπος νομοθέτησης, ένας λανθασμένος τρόπος άσκησης της εξουσίας. Ελπίζουμε να διορθωθείτε. Για τις τροπο</w:t>
      </w:r>
      <w:r>
        <w:rPr>
          <w:rFonts w:eastAsia="Times New Roman" w:cs="Times New Roman"/>
          <w:szCs w:val="24"/>
        </w:rPr>
        <w:t xml:space="preserve">λογίες θα τοποθετηθούμε στη δευτερολογία μας. </w:t>
      </w:r>
    </w:p>
    <w:p w14:paraId="6A03DFED"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A03DFEE"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Μεγαλομύστακα. </w:t>
      </w:r>
    </w:p>
    <w:p w14:paraId="6A03DFEF"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κάνω τώρα μια ανάγνωση της λίστας των ομιλητών, γιατί πολλοί από εσάς δεν την έχετε στα χέρια σας και δεν γνωρίζετε τη </w:t>
      </w:r>
      <w:r>
        <w:rPr>
          <w:rFonts w:eastAsia="Times New Roman" w:cs="Times New Roman"/>
          <w:szCs w:val="24"/>
        </w:rPr>
        <w:t>σειρά. Είναι δέκα τελικά οι ομιλητές, γιατί η κ. Καφαντάρη</w:t>
      </w:r>
      <w:r>
        <w:rPr>
          <w:rFonts w:eastAsia="Times New Roman" w:cs="Times New Roman"/>
          <w:szCs w:val="24"/>
        </w:rPr>
        <w:t>,</w:t>
      </w:r>
      <w:r>
        <w:rPr>
          <w:rFonts w:eastAsia="Times New Roman" w:cs="Times New Roman"/>
          <w:szCs w:val="24"/>
        </w:rPr>
        <w:t xml:space="preserve"> ναι μεν είχε πει ότι πιθανότατα να μην μπορούσε να μιλήσει λόγω προεδρίας της στην </w:t>
      </w:r>
      <w:r>
        <w:rPr>
          <w:rFonts w:eastAsia="Times New Roman" w:cs="Times New Roman"/>
          <w:szCs w:val="24"/>
        </w:rPr>
        <w:t>ε</w:t>
      </w:r>
      <w:r>
        <w:rPr>
          <w:rFonts w:eastAsia="Times New Roman" w:cs="Times New Roman"/>
          <w:szCs w:val="24"/>
        </w:rPr>
        <w:t xml:space="preserve">πιτροπή, αλλά τελικά θα πάρει τον λόγο. </w:t>
      </w:r>
    </w:p>
    <w:p w14:paraId="6A03DFF0"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Άρα, θα ξεκινήσουμε με την κ. Καφαντάρη. Θα ακολουθήσουν ο κ. Κόνσολας,</w:t>
      </w:r>
      <w:r>
        <w:rPr>
          <w:rFonts w:eastAsia="Times New Roman" w:cs="Times New Roman"/>
          <w:szCs w:val="24"/>
        </w:rPr>
        <w:t xml:space="preserve"> ο κ. Καραναστάσης, η κ. Αραμπατζή, ο κ. Αθανασίου, ο κ. Μιχελογιαννάκης, ο κ. Λάππας, ο κ. Γεωργαντάς, ο κ. Μπουκώρος και η κ. Βαγενά. Αυτοί είναι οι ομιλητές</w:t>
      </w:r>
      <w:r>
        <w:rPr>
          <w:rFonts w:eastAsia="Times New Roman" w:cs="Times New Roman"/>
          <w:szCs w:val="24"/>
        </w:rPr>
        <w:t>,</w:t>
      </w:r>
      <w:r>
        <w:rPr>
          <w:rFonts w:eastAsia="Times New Roman" w:cs="Times New Roman"/>
          <w:szCs w:val="24"/>
        </w:rPr>
        <w:t xml:space="preserve"> που έχουν δηλώσει ότι θα μιλήσουν. Επίσης, θα μιλήσουν και όσοι Κοινοβουλευτικοί Εκπρόσωποι έρθ</w:t>
      </w:r>
      <w:r>
        <w:rPr>
          <w:rFonts w:eastAsia="Times New Roman" w:cs="Times New Roman"/>
          <w:szCs w:val="24"/>
        </w:rPr>
        <w:t xml:space="preserve">ουν κατά τη διάρκεια της διαδικασίας. </w:t>
      </w:r>
    </w:p>
    <w:p w14:paraId="6A03DFF1"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κυρία Καφαντάρη, έχετε τον λόγο για επτά λεπτά. </w:t>
      </w:r>
    </w:p>
    <w:p w14:paraId="6A03DFF2"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ΧΑΡΟΥΛΑ (ΧΑΡΑ) ΚΑΦΑΝΤΑΡΗ: </w:t>
      </w:r>
      <w:r>
        <w:rPr>
          <w:rFonts w:eastAsia="Times New Roman" w:cs="Times New Roman"/>
          <w:szCs w:val="24"/>
        </w:rPr>
        <w:t>Ευχαριστώ πολύ, κύριε Πρόεδρε και ευχαριστώ και τους συναδέλφους</w:t>
      </w:r>
      <w:r>
        <w:rPr>
          <w:rFonts w:eastAsia="Times New Roman" w:cs="Times New Roman"/>
          <w:szCs w:val="24"/>
        </w:rPr>
        <w:t>,</w:t>
      </w:r>
      <w:r>
        <w:rPr>
          <w:rFonts w:eastAsia="Times New Roman" w:cs="Times New Roman"/>
          <w:szCs w:val="24"/>
        </w:rPr>
        <w:t xml:space="preserve"> που μου έδωσαν τη σειρά τους. </w:t>
      </w:r>
    </w:p>
    <w:p w14:paraId="6A03DFF3"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Κατ’ αρχάς, συζητάμε σήμερα ένα πολύ σημαντικό νομοσχέδιο, με το οποίο ουσιαστικά ιδρύεται ο Ελληνικός Διαστημικός Οργανισμός</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t>έργο την</w:t>
      </w:r>
      <w:r>
        <w:rPr>
          <w:rFonts w:eastAsia="Times New Roman" w:cs="Times New Roman"/>
          <w:szCs w:val="24"/>
        </w:rPr>
        <w:t xml:space="preserve"> ανάπτυξη δραστηριοτήτων για ειρηνικούς σκοπούς. Η χώρα μας ήταν από τις ελάχιστες χώρες στην Ευρωπαϊκή Ένωση που δεν </w:t>
      </w:r>
      <w:r>
        <w:rPr>
          <w:rFonts w:eastAsia="Times New Roman" w:cs="Times New Roman"/>
          <w:szCs w:val="24"/>
        </w:rPr>
        <w:t xml:space="preserve">είχε μέχρι σήμερα τέτοιον </w:t>
      </w:r>
      <w:r>
        <w:rPr>
          <w:rFonts w:eastAsia="Times New Roman" w:cs="Times New Roman"/>
          <w:szCs w:val="24"/>
        </w:rPr>
        <w:t>οργανισμό</w:t>
      </w:r>
      <w:r>
        <w:rPr>
          <w:rFonts w:eastAsia="Times New Roman" w:cs="Times New Roman"/>
          <w:szCs w:val="24"/>
        </w:rPr>
        <w:t xml:space="preserve">. </w:t>
      </w:r>
    </w:p>
    <w:p w14:paraId="6A03DFF4"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λοιπόν, ο Ελληνικός Διαστημικός Οργανισμός ένα νομικό πρόσωπο ιδιωτικού δικαίου</w:t>
      </w:r>
      <w:r>
        <w:rPr>
          <w:rFonts w:eastAsia="Times New Roman" w:cs="Times New Roman"/>
          <w:szCs w:val="24"/>
        </w:rPr>
        <w:t>,</w:t>
      </w:r>
      <w:r>
        <w:rPr>
          <w:rFonts w:eastAsia="Times New Roman" w:cs="Times New Roman"/>
          <w:szCs w:val="24"/>
        </w:rPr>
        <w:t xml:space="preserve"> με τη μορφή ΔΕΚΟ και εποπτεύεται από το κράτος. Η ίδρυσή του καθίσταται απαραίτητη για την αποδοτικότερη αξιοποίηση ευκαιριών που </w:t>
      </w:r>
      <w:r>
        <w:rPr>
          <w:rFonts w:eastAsia="Times New Roman" w:cs="Times New Roman"/>
          <w:szCs w:val="24"/>
        </w:rPr>
        <w:t xml:space="preserve">διαμορφώνονται στον διαστημικό τομέα, αλλά και για τον συντονισμό του κυβερνητικού έργου, των φορέων, των επιχειρήσεων, καθώς και την εκπροσώπηση σε επιτροπές της Ευρωπαϊκής Ένωσης και του Οργανισμού Ηνωμένων Εθνών. </w:t>
      </w:r>
    </w:p>
    <w:p w14:paraId="6A03DFF5"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στελέχωσή του θα γίνει από εξειδικευμ</w:t>
      </w:r>
      <w:r>
        <w:rPr>
          <w:rFonts w:eastAsia="Times New Roman" w:cs="Times New Roman"/>
          <w:szCs w:val="24"/>
        </w:rPr>
        <w:t xml:space="preserve">ένο προσωπικό υψηλού επιπέδου. Είναι δε απαραίτητη, αφού ο </w:t>
      </w:r>
      <w:r>
        <w:rPr>
          <w:rFonts w:eastAsia="Times New Roman" w:cs="Times New Roman"/>
          <w:szCs w:val="24"/>
        </w:rPr>
        <w:t>ο</w:t>
      </w:r>
      <w:r>
        <w:rPr>
          <w:rFonts w:eastAsia="Times New Roman" w:cs="Times New Roman"/>
          <w:szCs w:val="24"/>
        </w:rPr>
        <w:t xml:space="preserve">ργανισμός παρέχει την απαραίτητη δορυφορική και διαστημική τεχνογνωσία στην Κεντρική Διοίκηση. Θα χειρίζεται ευαίσθητα θέματα, τα οποία θα αφορούν και την ασφάλεια και την εθνική άμυνα της χώρας. </w:t>
      </w:r>
      <w:r>
        <w:rPr>
          <w:rFonts w:eastAsia="Times New Roman" w:cs="Times New Roman"/>
          <w:szCs w:val="24"/>
        </w:rPr>
        <w:t xml:space="preserve">Έτσι, λοιπόν, δημιουργείται ένα ευέλικτο –θα έλεγα- νομικό πρόσωπο, το οποίο θα εποπτεύεται από το ελληνικό </w:t>
      </w:r>
      <w:r>
        <w:rPr>
          <w:rFonts w:eastAsia="Times New Roman" w:cs="Times New Roman"/>
          <w:szCs w:val="24"/>
        </w:rPr>
        <w:t>δημόσιο</w:t>
      </w:r>
      <w:r>
        <w:rPr>
          <w:rFonts w:eastAsia="Times New Roman" w:cs="Times New Roman"/>
          <w:szCs w:val="24"/>
        </w:rPr>
        <w:t xml:space="preserve">. </w:t>
      </w:r>
    </w:p>
    <w:p w14:paraId="6A03DFF6"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 εξειδικευμένο προσωπικό από την παγκόσμια αγορά και την παγκόσμια επιστημονική κοινότητα, το οποίο θα στελεχώσει αυτόν τον </w:t>
      </w:r>
      <w:r>
        <w:rPr>
          <w:rFonts w:eastAsia="Times New Roman" w:cs="Times New Roman"/>
          <w:szCs w:val="24"/>
        </w:rPr>
        <w:t xml:space="preserve">οργανισμό </w:t>
      </w:r>
      <w:r>
        <w:rPr>
          <w:rFonts w:eastAsia="Times New Roman" w:cs="Times New Roman"/>
          <w:szCs w:val="24"/>
        </w:rPr>
        <w:t>με</w:t>
      </w:r>
      <w:r>
        <w:rPr>
          <w:rFonts w:eastAsia="Times New Roman" w:cs="Times New Roman"/>
          <w:szCs w:val="24"/>
        </w:rPr>
        <w:t xml:space="preserve"> ανταγωνιστικούς όρους εργασίας, θα συντονίσει και τη συμμετοχή της χώρας μας σε διεθνείς οργανισμούς και προγράμματα. </w:t>
      </w:r>
    </w:p>
    <w:p w14:paraId="6A03DFF7"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Έχουμε έναν </w:t>
      </w:r>
      <w:r>
        <w:rPr>
          <w:rFonts w:eastAsia="Times New Roman" w:cs="Times New Roman"/>
          <w:szCs w:val="24"/>
        </w:rPr>
        <w:t xml:space="preserve">οργανισμό, </w:t>
      </w:r>
      <w:r>
        <w:rPr>
          <w:rFonts w:eastAsia="Times New Roman" w:cs="Times New Roman"/>
          <w:szCs w:val="24"/>
        </w:rPr>
        <w:t>ο οποίος ιδρύεται με τεχνοοικονομικά κριτήρια και απαιτείται να διαφοροποιείται από ορισμένες διατάξεις του δημόσ</w:t>
      </w:r>
      <w:r>
        <w:rPr>
          <w:rFonts w:eastAsia="Times New Roman" w:cs="Times New Roman"/>
          <w:szCs w:val="24"/>
        </w:rPr>
        <w:t>ιου τομέα. Πρέπει να έχουμε υπ’ όψιν μας ότι υπάρχουν ιδιαιτερότητες</w:t>
      </w:r>
      <w:r>
        <w:rPr>
          <w:rFonts w:eastAsia="Times New Roman" w:cs="Times New Roman"/>
          <w:szCs w:val="24"/>
        </w:rPr>
        <w:t>,</w:t>
      </w:r>
      <w:r>
        <w:rPr>
          <w:rFonts w:eastAsia="Times New Roman" w:cs="Times New Roman"/>
          <w:szCs w:val="24"/>
        </w:rPr>
        <w:t xml:space="preserve"> που αφορούν την άσκηση, τη διαχείριση και εκμετάλλευση δικαιωμάτων επί διαστημικών αντικειμένων και τροχιακών δορυφορικών θέσεων, υπάρχουν ζητήματα εθνικής ασφάλειας και στρατιωτικών εφα</w:t>
      </w:r>
      <w:r>
        <w:rPr>
          <w:rFonts w:eastAsia="Times New Roman" w:cs="Times New Roman"/>
          <w:szCs w:val="24"/>
        </w:rPr>
        <w:t xml:space="preserve">ρμογών. </w:t>
      </w:r>
    </w:p>
    <w:p w14:paraId="6A03DFF8"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Επίσης, υπάρχει ανάγκη για εξειδίκευση προσωπικού και προσλήψεις εξειδικευμένου προσωπικού. Είναι ένα ζήτημα</w:t>
      </w:r>
      <w:r>
        <w:rPr>
          <w:rFonts w:eastAsia="Times New Roman" w:cs="Times New Roman"/>
          <w:szCs w:val="24"/>
        </w:rPr>
        <w:t>,</w:t>
      </w:r>
      <w:r>
        <w:rPr>
          <w:rFonts w:eastAsia="Times New Roman" w:cs="Times New Roman"/>
          <w:szCs w:val="24"/>
        </w:rPr>
        <w:t xml:space="preserve"> το οποίο έχει να κάνει και με το λεγόμενο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που αντιμετωπίζει η χώρα </w:t>
      </w:r>
      <w:r>
        <w:rPr>
          <w:rFonts w:eastAsia="Times New Roman" w:cs="Times New Roman"/>
          <w:szCs w:val="24"/>
        </w:rPr>
        <w:t>μας,</w:t>
      </w:r>
      <w:r>
        <w:rPr>
          <w:rFonts w:eastAsia="Times New Roman" w:cs="Times New Roman"/>
          <w:szCs w:val="24"/>
        </w:rPr>
        <w:t xml:space="preserve"> εδώ και χρόνια. Από το 2010 με τις μνημονιακές πολι</w:t>
      </w:r>
      <w:r>
        <w:rPr>
          <w:rFonts w:eastAsia="Times New Roman" w:cs="Times New Roman"/>
          <w:szCs w:val="24"/>
        </w:rPr>
        <w:t xml:space="preserve">τικές οι νέοι εξειδικευμένοι επιστήμονες φεύγουν από την Ελλάδα και πάνε στο εξωτερικό για αναζήτηση εργασίας. Θα δοθεί ένας τρόπος να επιστρέψουν στην πατρίδα τους και να συμβάλουν πραγματικά στην παραγωγική ανασυγκρότηση της χώρας. </w:t>
      </w:r>
    </w:p>
    <w:p w14:paraId="6A03DFF9"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 να μπορέσει, λοιπ</w:t>
      </w:r>
      <w:r>
        <w:rPr>
          <w:rFonts w:eastAsia="Times New Roman" w:cs="Times New Roman"/>
          <w:szCs w:val="24"/>
        </w:rPr>
        <w:t xml:space="preserve">όν, το ελληνικό </w:t>
      </w:r>
      <w:r>
        <w:rPr>
          <w:rFonts w:eastAsia="Times New Roman" w:cs="Times New Roman"/>
          <w:szCs w:val="24"/>
        </w:rPr>
        <w:t xml:space="preserve">δημόσιο </w:t>
      </w:r>
      <w:r>
        <w:rPr>
          <w:rFonts w:eastAsia="Times New Roman" w:cs="Times New Roman"/>
          <w:szCs w:val="24"/>
        </w:rPr>
        <w:t>να αναπτύξει εθνική διαστημική πολιτική και για να μπορέσει να συμμετάσχει ενεργά</w:t>
      </w:r>
      <w:r>
        <w:rPr>
          <w:rFonts w:eastAsia="Times New Roman" w:cs="Times New Roman"/>
          <w:szCs w:val="24"/>
        </w:rPr>
        <w:t>,</w:t>
      </w:r>
      <w:r>
        <w:rPr>
          <w:rFonts w:eastAsia="Times New Roman" w:cs="Times New Roman"/>
          <w:szCs w:val="24"/>
        </w:rPr>
        <w:t xml:space="preserve"> μαζί με άλλα έθνη της Ευρωπαϊκής Ένωσης</w:t>
      </w:r>
      <w:r>
        <w:rPr>
          <w:rFonts w:eastAsia="Times New Roman" w:cs="Times New Roman"/>
          <w:szCs w:val="24"/>
        </w:rPr>
        <w:t>,</w:t>
      </w:r>
      <w:r>
        <w:rPr>
          <w:rFonts w:eastAsia="Times New Roman" w:cs="Times New Roman"/>
          <w:szCs w:val="24"/>
        </w:rPr>
        <w:t xml:space="preserve"> που έχουν διαστημικές υπηρεσίες στις προκλήσεις</w:t>
      </w:r>
      <w:r>
        <w:rPr>
          <w:rFonts w:eastAsia="Times New Roman" w:cs="Times New Roman"/>
          <w:szCs w:val="24"/>
        </w:rPr>
        <w:t>,</w:t>
      </w:r>
      <w:r>
        <w:rPr>
          <w:rFonts w:eastAsia="Times New Roman" w:cs="Times New Roman"/>
          <w:szCs w:val="24"/>
        </w:rPr>
        <w:t xml:space="preserve"> που δημιουργούνται από την αξιοποίηση των διαστημικών εφαρμ</w:t>
      </w:r>
      <w:r>
        <w:rPr>
          <w:rFonts w:eastAsia="Times New Roman" w:cs="Times New Roman"/>
          <w:szCs w:val="24"/>
        </w:rPr>
        <w:t xml:space="preserve">ογών, θα πρέπει να συστήσει τη διαστημική του υπηρεσία με όλα τα απαραίτητα μέτρα και σε όλο το επίπεδο της οργανωτικής δομής, του προσωπικού, του τεχνολογικού εξοπλισμού και τα λοιπά. </w:t>
      </w:r>
    </w:p>
    <w:p w14:paraId="6A03DFFA"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Είναι γεγονός -φάνηκε και από τη διαβούλευση που έγινε στην </w:t>
      </w:r>
      <w:r>
        <w:rPr>
          <w:rFonts w:eastAsia="Times New Roman" w:cs="Times New Roman"/>
          <w:szCs w:val="24"/>
        </w:rPr>
        <w:t xml:space="preserve">επιτροπή </w:t>
      </w:r>
      <w:r>
        <w:rPr>
          <w:rFonts w:eastAsia="Times New Roman" w:cs="Times New Roman"/>
          <w:szCs w:val="24"/>
        </w:rPr>
        <w:t>μ</w:t>
      </w:r>
      <w:r>
        <w:rPr>
          <w:rFonts w:eastAsia="Times New Roman" w:cs="Times New Roman"/>
          <w:szCs w:val="24"/>
        </w:rPr>
        <w:t xml:space="preserve">ας, όπου είχαν κληθεί φορείς- ότι αγκαλιάστηκε το εν λόγω νομοσχέδιο από την επιστημονική κοινότητα ευρέως. Και αυτό είναι πολύ σημαντικό. Φάνηκε ότι πολλοί φορείς ασχολούνται με τη διαστημική τεχνολογία. </w:t>
      </w:r>
    </w:p>
    <w:p w14:paraId="6A03DFFB"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διαμόρφωση διαστημικής πολιτικής ανοίγει εξαιρετ</w:t>
      </w:r>
      <w:r>
        <w:rPr>
          <w:rFonts w:eastAsia="Times New Roman" w:cs="Times New Roman"/>
          <w:szCs w:val="24"/>
        </w:rPr>
        <w:t>ικές προοπτικές στη χώρα για την έρευνα και την ανάπτυξη σε έναν δυναμικό πραγματικά κλάδο.</w:t>
      </w:r>
      <w:r w:rsidDel="00540161">
        <w:rPr>
          <w:rFonts w:eastAsia="Times New Roman" w:cs="Times New Roman"/>
          <w:szCs w:val="24"/>
        </w:rPr>
        <w:t xml:space="preserve"> </w:t>
      </w:r>
      <w:r>
        <w:rPr>
          <w:rFonts w:eastAsia="Times New Roman" w:cs="Times New Roman"/>
          <w:szCs w:val="24"/>
        </w:rPr>
        <w:t>Επίσης, ωφελημένοι σε αυτή την κατεύθυνση θα είναι και πολλές μικρές επιχειρήσεις, καθώς και μεμονωμένοι ερευνητές</w:t>
      </w:r>
      <w:r>
        <w:rPr>
          <w:rFonts w:eastAsia="Times New Roman" w:cs="Times New Roman"/>
          <w:szCs w:val="24"/>
        </w:rPr>
        <w:t>,</w:t>
      </w:r>
      <w:r>
        <w:rPr>
          <w:rFonts w:eastAsia="Times New Roman" w:cs="Times New Roman"/>
          <w:szCs w:val="24"/>
        </w:rPr>
        <w:t xml:space="preserve"> που μπορούν να συμμετέχουν από κοινού σε προγράμματα εταιρειών. </w:t>
      </w:r>
    </w:p>
    <w:p w14:paraId="6A03DFF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πανέρχομαι και λέω ότι το επιστημονικό δυναμικό της χώρας μας πραγματικά</w:t>
      </w:r>
      <w:r>
        <w:rPr>
          <w:rFonts w:eastAsia="Times New Roman" w:cs="Times New Roman"/>
          <w:szCs w:val="24"/>
        </w:rPr>
        <w:t>,</w:t>
      </w:r>
      <w:r>
        <w:rPr>
          <w:rFonts w:eastAsia="Times New Roman" w:cs="Times New Roman"/>
          <w:szCs w:val="24"/>
        </w:rPr>
        <w:t xml:space="preserve"> είναι πολύ υψηλού επιπέδου και μπορεί να βοηθήσει και σε αυτήν την κατεύθυνση.</w:t>
      </w:r>
    </w:p>
    <w:p w14:paraId="6A03DFF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Κάτι πάλι σημαντικό που θα ήθελα να </w:t>
      </w:r>
      <w:r>
        <w:rPr>
          <w:rFonts w:eastAsia="Times New Roman" w:cs="Times New Roman"/>
          <w:szCs w:val="24"/>
        </w:rPr>
        <w:t>πω, είναι το εξής: Όταν πριν από κάποιους μήνες ξεκίνησε η διαβούλευση και η συζήτηση γι’ αυτόν τον διαστημικό οργανισμό από το Υπουργείο Ψηφιακής Πολιτικής, η αντιμετώπιση είχε και έναν χαρακτήρα</w:t>
      </w:r>
      <w:r>
        <w:rPr>
          <w:rFonts w:eastAsia="Times New Roman" w:cs="Times New Roman"/>
          <w:szCs w:val="24"/>
        </w:rPr>
        <w:t>,</w:t>
      </w:r>
      <w:r>
        <w:rPr>
          <w:rFonts w:eastAsia="Times New Roman" w:cs="Times New Roman"/>
          <w:szCs w:val="24"/>
        </w:rPr>
        <w:t xml:space="preserve"> θα έλεγα</w:t>
      </w:r>
      <w:r>
        <w:rPr>
          <w:rFonts w:eastAsia="Times New Roman" w:cs="Times New Roman"/>
          <w:szCs w:val="24"/>
        </w:rPr>
        <w:t>,</w:t>
      </w:r>
      <w:r>
        <w:rPr>
          <w:rFonts w:eastAsia="Times New Roman" w:cs="Times New Roman"/>
          <w:szCs w:val="24"/>
        </w:rPr>
        <w:t xml:space="preserve"> όχι και πολύ σοβαρό. </w:t>
      </w:r>
    </w:p>
    <w:p w14:paraId="6A03DFF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Σήμερα, όμως, και μετά τη </w:t>
      </w:r>
      <w:r>
        <w:rPr>
          <w:rFonts w:eastAsia="Times New Roman" w:cs="Times New Roman"/>
          <w:szCs w:val="24"/>
        </w:rPr>
        <w:t>διαβούλευση που έγινε και βέβαια</w:t>
      </w:r>
      <w:r>
        <w:rPr>
          <w:rFonts w:eastAsia="Times New Roman" w:cs="Times New Roman"/>
          <w:szCs w:val="24"/>
        </w:rPr>
        <w:t>,</w:t>
      </w:r>
      <w:r>
        <w:rPr>
          <w:rFonts w:eastAsia="Times New Roman" w:cs="Times New Roman"/>
          <w:szCs w:val="24"/>
        </w:rPr>
        <w:t xml:space="preserve"> μετά τη συνάντηση που είχε η Επιτροπή Παραγωγής και Εμπορίου με άλλες τρεις </w:t>
      </w:r>
      <w:r>
        <w:rPr>
          <w:rFonts w:eastAsia="Times New Roman" w:cs="Times New Roman"/>
          <w:szCs w:val="24"/>
        </w:rPr>
        <w:t>ε</w:t>
      </w:r>
      <w:r>
        <w:rPr>
          <w:rFonts w:eastAsia="Times New Roman" w:cs="Times New Roman"/>
          <w:szCs w:val="24"/>
        </w:rPr>
        <w:t>πιτροπές της Βουλής τη Δευτέρα με τον κ. Βέρνερ, πραγματικά</w:t>
      </w:r>
      <w:r>
        <w:rPr>
          <w:rFonts w:eastAsia="Times New Roman" w:cs="Times New Roman"/>
          <w:szCs w:val="24"/>
        </w:rPr>
        <w:t>,</w:t>
      </w:r>
      <w:r>
        <w:rPr>
          <w:rFonts w:eastAsia="Times New Roman" w:cs="Times New Roman"/>
          <w:szCs w:val="24"/>
        </w:rPr>
        <w:t xml:space="preserve"> φάνηκε η μεγάλη σημασία και αντιμετωπίζεται πλέον το συγκεκριμένο θέμα με πολύ μεγάλ</w:t>
      </w:r>
      <w:r>
        <w:rPr>
          <w:rFonts w:eastAsia="Times New Roman" w:cs="Times New Roman"/>
          <w:szCs w:val="24"/>
        </w:rPr>
        <w:t>η σοβαρότητα και βλέπω ότι αντιμετωπίζεται έτσι από το μεγάλο κομμάτι της Αντιπολίτευσης.</w:t>
      </w:r>
    </w:p>
    <w:p w14:paraId="6A03DFF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 κόσμος, λοιπόν, πρέπει να καταλάβει ότι όταν μιλάμε για διαστημικές εφαρμογές</w:t>
      </w:r>
      <w:r>
        <w:rPr>
          <w:rFonts w:eastAsia="Times New Roman" w:cs="Times New Roman"/>
          <w:szCs w:val="24"/>
        </w:rPr>
        <w:t>,</w:t>
      </w:r>
      <w:r>
        <w:rPr>
          <w:rFonts w:eastAsia="Times New Roman" w:cs="Times New Roman"/>
          <w:szCs w:val="24"/>
        </w:rPr>
        <w:t xml:space="preserve"> δεν είναι κάτι μακρινό, ότι η χώρα μας μπορεί να αξιοποιήσει τη δορυφορική τεχνολογία</w:t>
      </w:r>
      <w:r>
        <w:rPr>
          <w:rFonts w:eastAsia="Times New Roman" w:cs="Times New Roman"/>
          <w:szCs w:val="24"/>
        </w:rPr>
        <w:t xml:space="preserve"> και να βάλει κανόνες και συγκεκριμένες προϋποθέσεις. Οι νέες αυτές τεχνολογίες θα έχουν σημαντικό αποτέλεσμα και σημαντική βελτίωση στην καθημερινότητα, στις τηλεπικοινωνίες, στην αγροτική ανάπτυξη, στην εθνική ασφάλεια και γενικότερα</w:t>
      </w:r>
      <w:r>
        <w:rPr>
          <w:rFonts w:eastAsia="Times New Roman" w:cs="Times New Roman"/>
          <w:szCs w:val="24"/>
        </w:rPr>
        <w:t>,</w:t>
      </w:r>
      <w:r>
        <w:rPr>
          <w:rFonts w:eastAsia="Times New Roman" w:cs="Times New Roman"/>
          <w:szCs w:val="24"/>
        </w:rPr>
        <w:t xml:space="preserve"> στην πολιτική προστ</w:t>
      </w:r>
      <w:r>
        <w:rPr>
          <w:rFonts w:eastAsia="Times New Roman" w:cs="Times New Roman"/>
          <w:szCs w:val="24"/>
        </w:rPr>
        <w:t xml:space="preserve">ασία, στην πρόληψη και αντιμετώπιση πυρκαγιών και ακραίων φυσικών φαινομένων, τα οποία λίγο πολύ οξύνονται το τελευταίο χρονικό διάστημα, οπότε καταλαβαίνουμε τη μεγάλη σημασία της διαστημικής τεχνολογίας στα ζητήματα της πολιτικής προστασίας. </w:t>
      </w:r>
    </w:p>
    <w:p w14:paraId="6A03E00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Επίσης, πέρ</w:t>
      </w:r>
      <w:r>
        <w:rPr>
          <w:rFonts w:eastAsia="Times New Roman" w:cs="Times New Roman"/>
          <w:szCs w:val="24"/>
        </w:rPr>
        <w:t>αν του περιβάλλοντος, μιλάμε για παρακολούθηση των συνόρων, για έλεγχο της αυθαίρετης δόμησης, επικοινωνία απομακρυσμένων περιοχών, ζητήματα που αφορούν τη ναυτιλία και τις θαλάσσιες μεταφορές, τις ηλεκτρονικές επικοινωνίες κ.λπ. και βέβαια</w:t>
      </w:r>
      <w:r>
        <w:rPr>
          <w:rFonts w:eastAsia="Times New Roman" w:cs="Times New Roman"/>
          <w:szCs w:val="24"/>
        </w:rPr>
        <w:t>,</w:t>
      </w:r>
      <w:r>
        <w:rPr>
          <w:rFonts w:eastAsia="Times New Roman" w:cs="Times New Roman"/>
          <w:szCs w:val="24"/>
        </w:rPr>
        <w:t xml:space="preserve"> ζητήματα αστυν</w:t>
      </w:r>
      <w:r>
        <w:rPr>
          <w:rFonts w:eastAsia="Times New Roman" w:cs="Times New Roman"/>
          <w:szCs w:val="24"/>
        </w:rPr>
        <w:t xml:space="preserve">ομικής ασφάλειας και στρατιωτικών εφαρμογών. </w:t>
      </w:r>
    </w:p>
    <w:p w14:paraId="6A03E00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Βέβαια</w:t>
      </w:r>
      <w:r>
        <w:rPr>
          <w:rFonts w:eastAsia="Times New Roman" w:cs="Times New Roman"/>
          <w:szCs w:val="24"/>
        </w:rPr>
        <w:t>,</w:t>
      </w:r>
      <w:r>
        <w:rPr>
          <w:rFonts w:eastAsia="Times New Roman" w:cs="Times New Roman"/>
          <w:szCs w:val="24"/>
        </w:rPr>
        <w:t xml:space="preserve"> δεν είναι τυχαίο ότι πρόσφατα</w:t>
      </w:r>
      <w:r>
        <w:rPr>
          <w:rFonts w:eastAsia="Times New Roman" w:cs="Times New Roman"/>
          <w:szCs w:val="24"/>
        </w:rPr>
        <w:t>,</w:t>
      </w:r>
      <w:r>
        <w:rPr>
          <w:rFonts w:eastAsia="Times New Roman" w:cs="Times New Roman"/>
          <w:szCs w:val="24"/>
        </w:rPr>
        <w:t xml:space="preserve"> έγινε η επιτυχής ανανέωση της σύμβασης του ελληνικού δημοσίου με την εταιρεία «Ε</w:t>
      </w:r>
      <w:r w:rsidRPr="00E01FC2">
        <w:rPr>
          <w:rFonts w:eastAsia="Times New Roman" w:cs="Times New Roman"/>
          <w:sz w:val="22"/>
          <w:szCs w:val="24"/>
        </w:rPr>
        <w:t>ΛΛΑΣ</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η οποία μεγιστοποίησε τα οφέλη για το ελληνικό δημόσιο και κυρίως</w:t>
      </w:r>
      <w:r>
        <w:rPr>
          <w:rFonts w:eastAsia="Times New Roman" w:cs="Times New Roman"/>
          <w:szCs w:val="24"/>
        </w:rPr>
        <w:t>,</w:t>
      </w:r>
      <w:r>
        <w:rPr>
          <w:rFonts w:eastAsia="Times New Roman" w:cs="Times New Roman"/>
          <w:szCs w:val="24"/>
        </w:rPr>
        <w:t xml:space="preserve"> διασφάλισε τα</w:t>
      </w:r>
      <w:r>
        <w:rPr>
          <w:rFonts w:eastAsia="Times New Roman" w:cs="Times New Roman"/>
          <w:szCs w:val="24"/>
        </w:rPr>
        <w:t xml:space="preserve"> δικαιώματά μας στο </w:t>
      </w:r>
      <w:r>
        <w:rPr>
          <w:rFonts w:eastAsia="Times New Roman" w:cs="Times New Roman"/>
          <w:szCs w:val="24"/>
        </w:rPr>
        <w:t>δ</w:t>
      </w:r>
      <w:r>
        <w:rPr>
          <w:rFonts w:eastAsia="Times New Roman" w:cs="Times New Roman"/>
          <w:szCs w:val="24"/>
        </w:rPr>
        <w:t>ιάστημα, στη γεωστρατηγική τροχιά και στις 39</w:t>
      </w:r>
      <w:r>
        <w:rPr>
          <w:rFonts w:eastAsia="Times New Roman" w:cs="Times New Roman"/>
          <w:szCs w:val="24"/>
          <w:vertAlign w:val="superscript"/>
        </w:rPr>
        <w:t xml:space="preserve">ο </w:t>
      </w:r>
      <w:r>
        <w:rPr>
          <w:rFonts w:eastAsia="Times New Roman" w:cs="Times New Roman"/>
          <w:szCs w:val="24"/>
        </w:rPr>
        <w:t xml:space="preserve">ανατολικά του Γκρίνουιτς. </w:t>
      </w:r>
    </w:p>
    <w:p w14:paraId="6A03E00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Πιστεύω, λοιπόν, ότι πρόκειται για ένα πολύ σημαντικό νομοσχέδιο</w:t>
      </w:r>
      <w:r>
        <w:rPr>
          <w:rFonts w:eastAsia="Times New Roman" w:cs="Times New Roman"/>
          <w:szCs w:val="24"/>
        </w:rPr>
        <w:t>,</w:t>
      </w:r>
      <w:r>
        <w:rPr>
          <w:rFonts w:eastAsia="Times New Roman" w:cs="Times New Roman"/>
          <w:szCs w:val="24"/>
        </w:rPr>
        <w:t xml:space="preserve"> το οποίο επαναλαμβάνω ότι αφορά και τις μικρομεσαίες επιχειρήσεις, τους ερευνητές κ.λπ.. Είναι </w:t>
      </w:r>
      <w:r>
        <w:rPr>
          <w:rFonts w:eastAsia="Times New Roman" w:cs="Times New Roman"/>
          <w:szCs w:val="24"/>
        </w:rPr>
        <w:t>και ένα εργαλείο</w:t>
      </w:r>
      <w:r>
        <w:rPr>
          <w:rFonts w:eastAsia="Times New Roman" w:cs="Times New Roman"/>
          <w:szCs w:val="24"/>
        </w:rPr>
        <w:t>,</w:t>
      </w:r>
      <w:r>
        <w:rPr>
          <w:rFonts w:eastAsia="Times New Roman" w:cs="Times New Roman"/>
          <w:szCs w:val="24"/>
        </w:rPr>
        <w:t xml:space="preserve"> το οποίο έλειπε από τη χώρα μας και μπορεί να βοηθήσει σημαντικά στην επιστροφή και εξειδικευμένων επιστημόνων, των παιδιών μας, των ελληνόπουλων που βρίσκονται στο εξωτερικό τα δύσκολα χρόνια της κρίσης. </w:t>
      </w:r>
    </w:p>
    <w:p w14:paraId="6A03E00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Κύριε Πρόεδρε, θα ήθελα να ρωτήσ</w:t>
      </w:r>
      <w:r>
        <w:rPr>
          <w:rFonts w:eastAsia="Times New Roman" w:cs="Times New Roman"/>
          <w:szCs w:val="24"/>
        </w:rPr>
        <w:t>ω εάν δόθηκαν οι τροπολογίες.</w:t>
      </w:r>
    </w:p>
    <w:p w14:paraId="6A03E00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Αναμένουμε να ανακοινωθούν.</w:t>
      </w:r>
    </w:p>
    <w:p w14:paraId="6A03E00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Ωραία. Θα τα πει ο κ. Σταθάκης.</w:t>
      </w:r>
    </w:p>
    <w:p w14:paraId="6A03E00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A03E00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την κ. Καφαντάρη.</w:t>
      </w:r>
    </w:p>
    <w:p w14:paraId="6A03E00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Κόνσολας για επτά λεπτά. </w:t>
      </w:r>
    </w:p>
    <w:p w14:paraId="6A03E00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Ευχαριστώ πολύ, κύριε Πρόεδρε.</w:t>
      </w:r>
    </w:p>
    <w:p w14:paraId="6A03E00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δυστυχώς</w:t>
      </w:r>
      <w:r>
        <w:rPr>
          <w:rFonts w:eastAsia="Times New Roman" w:cs="Times New Roman"/>
          <w:szCs w:val="24"/>
        </w:rPr>
        <w:t>,</w:t>
      </w:r>
      <w:r>
        <w:rPr>
          <w:rFonts w:eastAsia="Times New Roman" w:cs="Times New Roman"/>
          <w:szCs w:val="24"/>
        </w:rPr>
        <w:t xml:space="preserve"> για άλλη μία φορά διαπιστώνουμε ότι η κοινοβουλευτική νομιμότητα παραβιάζεται σήμερα με τη διαδικασία συζήτησης του νομο</w:t>
      </w:r>
      <w:r>
        <w:rPr>
          <w:rFonts w:eastAsia="Times New Roman" w:cs="Times New Roman"/>
          <w:szCs w:val="24"/>
        </w:rPr>
        <w:t>σχεδίου</w:t>
      </w:r>
      <w:r>
        <w:rPr>
          <w:rFonts w:eastAsia="Times New Roman" w:cs="Times New Roman"/>
          <w:szCs w:val="24"/>
        </w:rPr>
        <w:t>,</w:t>
      </w:r>
      <w:r>
        <w:rPr>
          <w:rFonts w:eastAsia="Times New Roman" w:cs="Times New Roman"/>
          <w:szCs w:val="24"/>
        </w:rPr>
        <w:t xml:space="preserve"> που αφορά την αδειοδότηση διαστημικών δραστηριοτήτων.</w:t>
      </w:r>
    </w:p>
    <w:p w14:paraId="6A03E00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κ. Ασημακοπούλου, η εισηγήτρια της Νέας Δημοκρατίας, κάλυψε με απόλυτο τρόπο τη θέση της Νέας Δημοκρατίας, τις δικές μας ενστάσεις και παράλληλα κάλυψε και τα ζητήματα</w:t>
      </w:r>
      <w:r>
        <w:rPr>
          <w:rFonts w:eastAsia="Times New Roman" w:cs="Times New Roman"/>
          <w:szCs w:val="24"/>
        </w:rPr>
        <w:t>,</w:t>
      </w:r>
      <w:r>
        <w:rPr>
          <w:rFonts w:eastAsia="Times New Roman" w:cs="Times New Roman"/>
          <w:szCs w:val="24"/>
        </w:rPr>
        <w:t xml:space="preserve"> που αφορούν τα επιμέρο</w:t>
      </w:r>
      <w:r>
        <w:rPr>
          <w:rFonts w:eastAsia="Times New Roman" w:cs="Times New Roman"/>
          <w:szCs w:val="24"/>
        </w:rPr>
        <w:t>υς άρθρα, αλλά και τη φιλοσοφία του νομοσχεδίου.</w:t>
      </w:r>
    </w:p>
    <w:p w14:paraId="6A03E00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Μαζί με αυτήν τη συζήτηση έχουμε την υποτιθέμενη δυνατότητα να συζητήσουμε είκοσι διαφορετικές τροπολογίες</w:t>
      </w:r>
      <w:r>
        <w:rPr>
          <w:rFonts w:eastAsia="Times New Roman" w:cs="Times New Roman"/>
          <w:szCs w:val="24"/>
        </w:rPr>
        <w:t>,</w:t>
      </w:r>
      <w:r>
        <w:rPr>
          <w:rFonts w:eastAsia="Times New Roman" w:cs="Times New Roman"/>
          <w:szCs w:val="24"/>
        </w:rPr>
        <w:t xml:space="preserve"> που αποτελούν είκοσι διαφορετικά νομοσχέδια. </w:t>
      </w:r>
    </w:p>
    <w:p w14:paraId="6A03E00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Τι δεν ακούσαμε από την Κυβέρνηση, κύριε Πρόεδρε; Αν </w:t>
      </w:r>
      <w:r>
        <w:rPr>
          <w:rFonts w:eastAsia="Times New Roman" w:cs="Times New Roman"/>
          <w:szCs w:val="24"/>
        </w:rPr>
        <w:t>αποδέχεται να συζητήσει μια πολύ σημαντική τροπολογία για τα νησιά, που αφορά την αναστολή συντελεστών ΦΠΑ στον νησιωτικό χώρο, δηλαδή νησιά που είναι η ίδια η Ελλάδα. Αυτή η νοοτροπία της Κυβέρνησης, με ασφυκτικό, απόλυτο έλεγχο, που εκφράζεται με αυτό το</w:t>
      </w:r>
      <w:r>
        <w:rPr>
          <w:rFonts w:eastAsia="Times New Roman" w:cs="Times New Roman"/>
          <w:szCs w:val="24"/>
        </w:rPr>
        <w:t xml:space="preserve"> νομοσχέδιο, αποτελεί κατά την άποψή μας μια συνταγματική και κοινοβουλευτική διαδικασία που αγγίζει τα όρια της έννομης τάξης.</w:t>
      </w:r>
      <w:r w:rsidDel="009C7DDC">
        <w:rPr>
          <w:rFonts w:eastAsia="Times New Roman" w:cs="Times New Roman"/>
          <w:szCs w:val="24"/>
        </w:rPr>
        <w:t xml:space="preserve"> </w:t>
      </w:r>
      <w:r>
        <w:rPr>
          <w:rFonts w:eastAsia="Times New Roman" w:cs="Times New Roman"/>
          <w:szCs w:val="24"/>
        </w:rPr>
        <w:t>Διότι δεν υπάρχει διαβούλευση. Υπάρχει μονομερής ενέργεια και ιδίως</w:t>
      </w:r>
      <w:r>
        <w:rPr>
          <w:rFonts w:eastAsia="Times New Roman" w:cs="Times New Roman"/>
          <w:szCs w:val="24"/>
        </w:rPr>
        <w:t>,</w:t>
      </w:r>
      <w:r>
        <w:rPr>
          <w:rFonts w:eastAsia="Times New Roman" w:cs="Times New Roman"/>
          <w:szCs w:val="24"/>
        </w:rPr>
        <w:t xml:space="preserve"> σε τροπολογίες και σε ζητήματα</w:t>
      </w:r>
      <w:r>
        <w:rPr>
          <w:rFonts w:eastAsia="Times New Roman" w:cs="Times New Roman"/>
          <w:szCs w:val="24"/>
        </w:rPr>
        <w:t>,</w:t>
      </w:r>
      <w:r>
        <w:rPr>
          <w:rFonts w:eastAsia="Times New Roman" w:cs="Times New Roman"/>
          <w:szCs w:val="24"/>
        </w:rPr>
        <w:t xml:space="preserve"> που αφορούν την ίδια τη ζωή</w:t>
      </w:r>
      <w:r>
        <w:rPr>
          <w:rFonts w:eastAsia="Times New Roman" w:cs="Times New Roman"/>
          <w:szCs w:val="24"/>
        </w:rPr>
        <w:t xml:space="preserve"> των νησιωτών, την ίδια τη ζωή των ανθρώπων της περιοχής, που είναι πολύ σημαντική για τον εθνικό χώρο.</w:t>
      </w:r>
    </w:p>
    <w:p w14:paraId="6A03E00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Σε ό,τι αφορά το συγκεκριμένο νομοσχέδιο για την αδειοδότηση διαστημικών δραστηριοτήτων, περιέχει ρυθμίσεις που δημιουργούν ένα ασφυκτικό καθεστώς ελέγχ</w:t>
      </w:r>
      <w:r>
        <w:rPr>
          <w:rFonts w:eastAsia="Times New Roman" w:cs="Times New Roman"/>
          <w:szCs w:val="24"/>
        </w:rPr>
        <w:t>ου σε κάθε δραστηριότητα</w:t>
      </w:r>
      <w:r>
        <w:rPr>
          <w:rFonts w:eastAsia="Times New Roman" w:cs="Times New Roman"/>
          <w:szCs w:val="24"/>
        </w:rPr>
        <w:t>,</w:t>
      </w:r>
      <w:r>
        <w:rPr>
          <w:rFonts w:eastAsia="Times New Roman" w:cs="Times New Roman"/>
          <w:szCs w:val="24"/>
        </w:rPr>
        <w:t xml:space="preserve"> που σχετίζεται με τις διαστημικές εφαρμογές. Η ίδρυση, μάλιστα, Ελληνικού Διαστημικού Οργανισμού μεταφράζεται περισσότερο ως προσπάθεια της Κυβέρνησης να δημιουργήσει ακόμα ένα φυτώριο προσλήψεων και ακόμα ένα πελατειακό δίκτυο.</w:t>
      </w:r>
    </w:p>
    <w:p w14:paraId="6A03E00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 η Κυβέρνηση, ωστόσο, ήθελε να λειτουργήσει εποικοδομητικά και συνθετικά, θα έπρεπε να επιδιώξει τη συνεργασία των πανεπιστημίων και των ερευνητικών κέντρων. Δεν μας έχει πείσει ο κύριος Υπουργός ότι υπήρχε ουσιαστική συνεργασία, συζήτηση με τα ανώτατα εκ</w:t>
      </w:r>
      <w:r>
        <w:rPr>
          <w:rFonts w:eastAsia="Times New Roman" w:cs="Times New Roman"/>
          <w:szCs w:val="24"/>
        </w:rPr>
        <w:t>παιδευτικά ιδρύματα, με τα τεχνολογικά ιδρύματα και με τα ερευνητικά κέντρα. Θα έπρεπε να υπάρχει, επιπρόσθετα, ένας δεδομένος και συγκεκριμένος στρατηγικός σχεδιασμός. Δεν τον είδαμε.</w:t>
      </w:r>
    </w:p>
    <w:p w14:paraId="6A03E01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Αυτό το νομοσχέδιο αποτελεί</w:t>
      </w:r>
      <w:r>
        <w:rPr>
          <w:rFonts w:eastAsia="Times New Roman" w:cs="Times New Roman"/>
          <w:szCs w:val="24"/>
        </w:rPr>
        <w:t>,</w:t>
      </w:r>
      <w:r>
        <w:rPr>
          <w:rFonts w:eastAsia="Times New Roman" w:cs="Times New Roman"/>
          <w:szCs w:val="24"/>
        </w:rPr>
        <w:t xml:space="preserve"> σε βάθος χρόνου</w:t>
      </w:r>
      <w:r>
        <w:rPr>
          <w:rFonts w:eastAsia="Times New Roman" w:cs="Times New Roman"/>
          <w:szCs w:val="24"/>
        </w:rPr>
        <w:t>,</w:t>
      </w:r>
      <w:r>
        <w:rPr>
          <w:rFonts w:eastAsia="Times New Roman" w:cs="Times New Roman"/>
          <w:szCs w:val="24"/>
        </w:rPr>
        <w:t xml:space="preserve"> ένα μακρόπνοο σχέδιο για </w:t>
      </w:r>
      <w:r>
        <w:rPr>
          <w:rFonts w:eastAsia="Times New Roman" w:cs="Times New Roman"/>
          <w:szCs w:val="24"/>
        </w:rPr>
        <w:t>τη χώρα. Στην πραγματικότητα, ο μόνος στρατηγικός σχεδιασμός</w:t>
      </w:r>
      <w:r>
        <w:rPr>
          <w:rFonts w:eastAsia="Times New Roman" w:cs="Times New Roman"/>
          <w:szCs w:val="24"/>
        </w:rPr>
        <w:t>,</w:t>
      </w:r>
      <w:r>
        <w:rPr>
          <w:rFonts w:eastAsia="Times New Roman" w:cs="Times New Roman"/>
          <w:szCs w:val="24"/>
        </w:rPr>
        <w:t xml:space="preserve"> που υπηρετείται είναι ο απόλυτος έλεγχος από τον Υπουργό όλων των δραστηριοτήτων</w:t>
      </w:r>
      <w:r>
        <w:rPr>
          <w:rFonts w:eastAsia="Times New Roman" w:cs="Times New Roman"/>
          <w:szCs w:val="24"/>
        </w:rPr>
        <w:t>,</w:t>
      </w:r>
      <w:r>
        <w:rPr>
          <w:rFonts w:eastAsia="Times New Roman" w:cs="Times New Roman"/>
          <w:szCs w:val="24"/>
        </w:rPr>
        <w:t xml:space="preserve"> που σχετίζονται με τις διαστημικές εφαρμογές.</w:t>
      </w:r>
    </w:p>
    <w:p w14:paraId="6A03E01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Με αυτόν τον τρόπο</w:t>
      </w:r>
      <w:r>
        <w:rPr>
          <w:rFonts w:eastAsia="Times New Roman" w:cs="Times New Roman"/>
          <w:szCs w:val="24"/>
        </w:rPr>
        <w:t>,</w:t>
      </w:r>
      <w:r>
        <w:rPr>
          <w:rFonts w:eastAsia="Times New Roman" w:cs="Times New Roman"/>
          <w:szCs w:val="24"/>
        </w:rPr>
        <w:t xml:space="preserve"> υπονομεύεται και ναρκοθετείται η προοπτική ανά</w:t>
      </w:r>
      <w:r>
        <w:rPr>
          <w:rFonts w:eastAsia="Times New Roman" w:cs="Times New Roman"/>
          <w:szCs w:val="24"/>
        </w:rPr>
        <w:t>πτυξης πάνω από σαράντα εταιρειών στην Ελλάδα</w:t>
      </w:r>
      <w:r>
        <w:rPr>
          <w:rFonts w:eastAsia="Times New Roman" w:cs="Times New Roman"/>
          <w:szCs w:val="24"/>
        </w:rPr>
        <w:t>,</w:t>
      </w:r>
      <w:r>
        <w:rPr>
          <w:rFonts w:eastAsia="Times New Roman" w:cs="Times New Roman"/>
          <w:szCs w:val="24"/>
        </w:rPr>
        <w:t xml:space="preserve"> που δραστηριοποιούνται στον τομέα της διαστημικής έρευνας και των εφαρμογών και διαθέτουν έναν ουσιαστικά πολύ μεγάλο πλούτο και εξαιρετικά καταρτισμένο ανθρώπινο δυναμικό, που μένει αναξιοποίητο</w:t>
      </w:r>
      <w:r>
        <w:rPr>
          <w:rFonts w:eastAsia="Times New Roman" w:cs="Times New Roman"/>
          <w:szCs w:val="24"/>
        </w:rPr>
        <w:t>,</w:t>
      </w:r>
      <w:r>
        <w:rPr>
          <w:rFonts w:eastAsia="Times New Roman" w:cs="Times New Roman"/>
          <w:szCs w:val="24"/>
        </w:rPr>
        <w:t xml:space="preserve"> με αυτή την </w:t>
      </w:r>
      <w:r>
        <w:rPr>
          <w:rFonts w:eastAsia="Times New Roman" w:cs="Times New Roman"/>
          <w:szCs w:val="24"/>
        </w:rPr>
        <w:t>προσπάθεια που προσπαθεί η Κυβέρνηση σήμερα να νομοθετήσει.</w:t>
      </w:r>
    </w:p>
    <w:p w14:paraId="6A03E01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Είναι άλλο ένα στοιχείο, άλλος ένας μεταβλητός παράγοντας, όπως φαίνεται, γιατί η πορεία του χρόνου θα υποχρεωθεί να αλλάξει τα πράγματα, δηλαδή αυτό το νομοσχέδιο. Είναι άλλος ο συντονισμός και ά</w:t>
      </w:r>
      <w:r>
        <w:rPr>
          <w:rFonts w:eastAsia="Times New Roman" w:cs="Times New Roman"/>
          <w:szCs w:val="24"/>
        </w:rPr>
        <w:t>λλο ο έλεγχος των δραστηριοτήτων</w:t>
      </w:r>
      <w:r>
        <w:rPr>
          <w:rFonts w:eastAsia="Times New Roman" w:cs="Times New Roman"/>
          <w:szCs w:val="24"/>
        </w:rPr>
        <w:t>,</w:t>
      </w:r>
      <w:r>
        <w:rPr>
          <w:rFonts w:eastAsia="Times New Roman" w:cs="Times New Roman"/>
          <w:szCs w:val="24"/>
        </w:rPr>
        <w:t xml:space="preserve"> πρέπει να πω από αυτή τη θέση, σε αυτό το Βήμα και η τοποθέτηση αυτή τεκμηριώνει τις επιφυλάξεις, αλλά και τις ενστάσεις που κατέθεσε η κ. Ασημακοπούλου, αλλά και εμείς.</w:t>
      </w:r>
    </w:p>
    <w:p w14:paraId="6A03E01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κύριε Πρόεδρε, με αφορμή αυτή την </w:t>
      </w:r>
      <w:r>
        <w:rPr>
          <w:rFonts w:eastAsia="Times New Roman" w:cs="Times New Roman"/>
          <w:szCs w:val="24"/>
        </w:rPr>
        <w:t>τροπολογία</w:t>
      </w:r>
      <w:r>
        <w:rPr>
          <w:rFonts w:eastAsia="Times New Roman" w:cs="Times New Roman"/>
          <w:szCs w:val="24"/>
        </w:rPr>
        <w:t>,</w:t>
      </w:r>
      <w:r>
        <w:rPr>
          <w:rFonts w:eastAsia="Times New Roman" w:cs="Times New Roman"/>
          <w:szCs w:val="24"/>
        </w:rPr>
        <w:t xml:space="preserve"> που καταθέσαμε μαζί με άλλους πέντε Βουλευτές, να μπω λίγο πιο βαθιά στη φιλοσοφία της. Είναι εδώ ο κ. Αθανασίου, ο κ. Μηταράκης, ο κ. Μπουκώρος, ο κ. Βρούτσης. Καταθέσαμε μια δεύτερη προσπάθεια με αυτή την τροπολογία, αφού είδαμε την ανάλγητη </w:t>
      </w:r>
      <w:r>
        <w:rPr>
          <w:rFonts w:eastAsia="Times New Roman" w:cs="Times New Roman"/>
          <w:szCs w:val="24"/>
        </w:rPr>
        <w:t>συμπεριφορά της Κυβέρνησης και στο νομοσχέδιο του Υπουργείου Αιγαίου να την απορρίπτει και να μη δέχεται να συζητήσει</w:t>
      </w:r>
      <w:r>
        <w:rPr>
          <w:rFonts w:eastAsia="Times New Roman" w:cs="Times New Roman"/>
          <w:szCs w:val="24"/>
        </w:rPr>
        <w:t>. Κ</w:t>
      </w:r>
      <w:r>
        <w:rPr>
          <w:rFonts w:eastAsia="Times New Roman" w:cs="Times New Roman"/>
          <w:szCs w:val="24"/>
        </w:rPr>
        <w:t xml:space="preserve">αι σήμερα φέρνει η Κυβέρνηση είκοσι τροπολογίες </w:t>
      </w:r>
      <w:r>
        <w:rPr>
          <w:rFonts w:eastAsia="Times New Roman" w:cs="Times New Roman"/>
          <w:szCs w:val="24"/>
        </w:rPr>
        <w:t xml:space="preserve">προς </w:t>
      </w:r>
      <w:r>
        <w:rPr>
          <w:rFonts w:eastAsia="Times New Roman" w:cs="Times New Roman"/>
          <w:szCs w:val="24"/>
        </w:rPr>
        <w:t>συζ</w:t>
      </w:r>
      <w:r>
        <w:rPr>
          <w:rFonts w:eastAsia="Times New Roman" w:cs="Times New Roman"/>
          <w:szCs w:val="24"/>
        </w:rPr>
        <w:t>ήτηση</w:t>
      </w:r>
      <w:r>
        <w:rPr>
          <w:rFonts w:eastAsia="Times New Roman" w:cs="Times New Roman"/>
          <w:szCs w:val="24"/>
        </w:rPr>
        <w:t xml:space="preserve"> και μόνο αφήνει </w:t>
      </w:r>
      <w:r>
        <w:rPr>
          <w:rFonts w:eastAsia="Times New Roman" w:cs="Times New Roman"/>
          <w:szCs w:val="24"/>
        </w:rPr>
        <w:t>-</w:t>
      </w:r>
      <w:r>
        <w:rPr>
          <w:rFonts w:eastAsia="Times New Roman" w:cs="Times New Roman"/>
          <w:szCs w:val="24"/>
        </w:rPr>
        <w:t>με υφέρπουσες φημολογίες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από </w:t>
      </w:r>
      <w:r>
        <w:rPr>
          <w:rFonts w:eastAsia="Times New Roman" w:cs="Times New Roman"/>
          <w:szCs w:val="24"/>
        </w:rPr>
        <w:t>τα μέσα μαζικής ενημέρωσης</w:t>
      </w:r>
      <w:r>
        <w:rPr>
          <w:rFonts w:eastAsia="Times New Roman" w:cs="Times New Roman"/>
          <w:szCs w:val="24"/>
        </w:rPr>
        <w:t>,</w:t>
      </w:r>
      <w:r>
        <w:rPr>
          <w:rFonts w:eastAsia="Times New Roman" w:cs="Times New Roman"/>
          <w:szCs w:val="24"/>
        </w:rPr>
        <w:t xml:space="preserve"> να πλη</w:t>
      </w:r>
      <w:r>
        <w:rPr>
          <w:rFonts w:eastAsia="Times New Roman" w:cs="Times New Roman"/>
          <w:szCs w:val="24"/>
        </w:rPr>
        <w:t>ροφορούμαστε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τα ζητήματα</w:t>
      </w:r>
      <w:r>
        <w:rPr>
          <w:rFonts w:eastAsia="Times New Roman" w:cs="Times New Roman"/>
          <w:szCs w:val="24"/>
        </w:rPr>
        <w:t>,</w:t>
      </w:r>
      <w:r>
        <w:rPr>
          <w:rFonts w:eastAsia="Times New Roman" w:cs="Times New Roman"/>
          <w:szCs w:val="24"/>
        </w:rPr>
        <w:t xml:space="preserve"> που αφορούν τους συντελεστές </w:t>
      </w:r>
      <w:r>
        <w:rPr>
          <w:rFonts w:eastAsia="Times New Roman" w:cs="Times New Roman"/>
          <w:szCs w:val="24"/>
        </w:rPr>
        <w:t>και από αυτό το Βήμα να μην υπάρχει ουσιαστική ενημέρωση.</w:t>
      </w:r>
    </w:p>
    <w:p w14:paraId="6A03E01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Κυβέρνηση αρνήθηκε για δεύτερη φορά να συζητήσει αυτή την τροπολογία, να τη φέρει προς συζήτηση και ψήφιση και αυτό αποδεικνύει ό</w:t>
      </w:r>
      <w:r>
        <w:rPr>
          <w:rFonts w:eastAsia="Times New Roman" w:cs="Times New Roman"/>
          <w:szCs w:val="24"/>
        </w:rPr>
        <w:t>τι ήταν και δική της επιλογή η κατάργηση των μειωμένων συντελεστών ΦΠΑ στα νησιά. Να σταματήσουν, λοιπόν, το παραμύθι η Κυβέρνηση και οι κυβερνητικοί παράγοντες, ότι είναι επιλογές που σας επιβάλλονται.</w:t>
      </w:r>
    </w:p>
    <w:p w14:paraId="6A03E01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Επιτρέψτε μου, κύριε Πρόεδρε, να καταθέσω στα Πρακτικ</w:t>
      </w:r>
      <w:r>
        <w:rPr>
          <w:rFonts w:eastAsia="Times New Roman" w:cs="Times New Roman"/>
          <w:szCs w:val="24"/>
        </w:rPr>
        <w:t>ά σήμερα την απάντηση του κ. Γιούνκερ στον Δήμαρχο Κω, που τι λέει; Επιτρέψτε μου να διαβάσω: «Η φορολογική πολιτική εμπίπτει στην αρμοδιότητα των κρατών-μελών της Ευρωπαϊκής Ένωσης» και άλλα πολλά «και τόσο η εφαρμογή όσο και τα μέσα εφαρμογής μιας ευρεία</w:t>
      </w:r>
      <w:r>
        <w:rPr>
          <w:rFonts w:eastAsia="Times New Roman" w:cs="Times New Roman"/>
          <w:szCs w:val="24"/>
        </w:rPr>
        <w:t>ς φορολογικής δέσμευσης</w:t>
      </w:r>
      <w:r>
        <w:rPr>
          <w:rFonts w:eastAsia="Times New Roman" w:cs="Times New Roman"/>
          <w:szCs w:val="24"/>
        </w:rPr>
        <w:t>,</w:t>
      </w:r>
      <w:r>
        <w:rPr>
          <w:rFonts w:eastAsia="Times New Roman" w:cs="Times New Roman"/>
          <w:szCs w:val="24"/>
        </w:rPr>
        <w:t xml:space="preserve"> στο πλαίσιο του προγράμματος στήριξης της σταθερότητας σχεδιάστηκε» -ακούστε το- «από τις ελληνικές αρχές».</w:t>
      </w:r>
    </w:p>
    <w:p w14:paraId="6A03E01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Αναφέρει, επίσης, αυτή η επιστολή ότι δεν υπήρχε καμμία πρόταση από την Ελλάδα στα θεσμικά όργανα της Ευρωπαϊκής Ένωσης για</w:t>
      </w:r>
      <w:r>
        <w:rPr>
          <w:rFonts w:eastAsia="Times New Roman" w:cs="Times New Roman"/>
          <w:szCs w:val="24"/>
        </w:rPr>
        <w:t xml:space="preserve"> τη διατήρηση των μειωμένων συντελεστών ΦΠΑ στα νησιά. Έχει μιλήσει ο κ. Βεσυρόπουλος από το οικονομικό επιτελείο της Νέας Δημοκρατίας γι</w:t>
      </w:r>
      <w:r>
        <w:rPr>
          <w:rFonts w:eastAsia="Times New Roman" w:cs="Times New Roman"/>
          <w:szCs w:val="24"/>
        </w:rPr>
        <w:t>’</w:t>
      </w:r>
      <w:r>
        <w:rPr>
          <w:rFonts w:eastAsia="Times New Roman" w:cs="Times New Roman"/>
          <w:szCs w:val="24"/>
        </w:rPr>
        <w:t xml:space="preserve"> αυτά στην Ολομέλεια.</w:t>
      </w:r>
    </w:p>
    <w:p w14:paraId="6A03E017" w14:textId="77777777" w:rsidR="001B1D00" w:rsidRDefault="00D353DD">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Εμμανουήλ Κόνσολας καταθέτει για τα Πρακτικά την προαναφερθείσα </w:t>
      </w:r>
      <w:r>
        <w:rPr>
          <w:rFonts w:eastAsia="Times New Roman" w:cs="Times New Roman"/>
        </w:rPr>
        <w:t>επιστολή, η οποία βρίσκεται στο αρχείο του Τμήματος Γραμματείας της Διεύθυνσης Στενογραφίας και Πρακτικών της Βουλής)</w:t>
      </w:r>
    </w:p>
    <w:p w14:paraId="6A03E01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Επιτρέψτε μου, όμως, να πω ότι η Κυβέρνηση πράγματι</w:t>
      </w:r>
      <w:r>
        <w:rPr>
          <w:rFonts w:eastAsia="Times New Roman" w:cs="Times New Roman"/>
          <w:szCs w:val="24"/>
        </w:rPr>
        <w:t>,</w:t>
      </w:r>
      <w:r>
        <w:rPr>
          <w:rFonts w:eastAsia="Times New Roman" w:cs="Times New Roman"/>
          <w:szCs w:val="24"/>
        </w:rPr>
        <w:t xml:space="preserve"> δεν είχε μιλήσει. Μίλησε, όμως, κάπως διαφορετικά. Ανακοίνωσε, αν θυμάστε, γύρω στις </w:t>
      </w:r>
      <w:r>
        <w:rPr>
          <w:rFonts w:eastAsia="Times New Roman" w:cs="Times New Roman"/>
          <w:szCs w:val="24"/>
        </w:rPr>
        <w:t>4-6-2015, πάλι με δημοσιεύματα προς τον Τύπο, μεταξύ των οποίων την κατάργηση των συντελεστών ΦΠΑ στα νησιά, που ήταν πρόταση της Κυβέρνησης. Και επειδή το αμφισβητούν οι συνάδελφοι της κυβερνητικής Πλειοψηφίας, το καταθέτω στα Πρακτικά.</w:t>
      </w:r>
    </w:p>
    <w:p w14:paraId="6A03E019" w14:textId="77777777" w:rsidR="001B1D00" w:rsidRDefault="00D353DD">
      <w:pPr>
        <w:spacing w:after="0" w:line="600" w:lineRule="auto"/>
        <w:ind w:firstLine="720"/>
        <w:jc w:val="both"/>
        <w:rPr>
          <w:rFonts w:eastAsia="Times New Roman" w:cs="Times New Roman"/>
        </w:rPr>
      </w:pPr>
      <w:r>
        <w:rPr>
          <w:rFonts w:eastAsia="Times New Roman" w:cs="Times New Roman"/>
        </w:rPr>
        <w:t>(Στο σημείο αυτό ο</w:t>
      </w:r>
      <w:r>
        <w:rPr>
          <w:rFonts w:eastAsia="Times New Roman" w:cs="Times New Roman"/>
        </w:rPr>
        <w:t xml:space="preserve"> Βουλευτής κ. Εμμανουήλ Κόνσολας καταθέτει για τα Πρακτικά το προαναφερθέν δημοσίευμα, το οποία βρίσκεται στο αρχείο του Τμήματος Γραμματείας της Διεύθυνσης Στενογραφίας και Πρακτικών της Βουλής)</w:t>
      </w:r>
    </w:p>
    <w:p w14:paraId="6A03E01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Καταθέτω επίσης το αγγλικό κείμενο, όπου αναφέρεται ρητά η α</w:t>
      </w:r>
      <w:r>
        <w:rPr>
          <w:rFonts w:eastAsia="Times New Roman" w:cs="Times New Roman"/>
          <w:szCs w:val="24"/>
        </w:rPr>
        <w:t>ναφορά του κυρίου Πρωθυπουργού και της Κυβέρνησης ότι είναι πρότασή τους να καταργηθεί αυτό, όχι το προνόμιο, αλλά η προϋπόθεση επιβίωσης των νησιωτών, που είχε θεσμοθετηθεί προηγούμενες δεκαετίες.</w:t>
      </w:r>
    </w:p>
    <w:p w14:paraId="6A03E01B" w14:textId="77777777" w:rsidR="001B1D00" w:rsidRDefault="00D353DD">
      <w:pPr>
        <w:spacing w:after="0" w:line="600" w:lineRule="auto"/>
        <w:ind w:firstLine="720"/>
        <w:jc w:val="both"/>
        <w:rPr>
          <w:rFonts w:eastAsia="Times New Roman" w:cs="Times New Roman"/>
        </w:rPr>
      </w:pPr>
      <w:r>
        <w:rPr>
          <w:rFonts w:eastAsia="Times New Roman" w:cs="Times New Roman"/>
        </w:rPr>
        <w:t>(Στο σημείο αυτό ο Βουλευτής κ. Εμμανουήλ Κόνσολας καταθέτ</w:t>
      </w:r>
      <w:r>
        <w:rPr>
          <w:rFonts w:eastAsia="Times New Roman" w:cs="Times New Roman"/>
        </w:rPr>
        <w:t>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A03E01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Άρα, κυρίες και κύριοι συνάδελφοι, για να συνεννοηθούμε, είναι επιλογή της Κυβέρνησης Τσίπρα-Καμμένου η</w:t>
      </w:r>
      <w:r>
        <w:rPr>
          <w:rFonts w:eastAsia="Times New Roman" w:cs="Times New Roman"/>
          <w:szCs w:val="24"/>
        </w:rPr>
        <w:t xml:space="preserve"> κατάργηση των μειωμένων συντελεστών ΦΠΑ στα νησιά. Αν θέλατε να φέρετε την τροπολογία</w:t>
      </w:r>
      <w:r>
        <w:rPr>
          <w:rFonts w:eastAsia="Times New Roman" w:cs="Times New Roman"/>
          <w:szCs w:val="24"/>
        </w:rPr>
        <w:t>,</w:t>
      </w:r>
      <w:r>
        <w:rPr>
          <w:rFonts w:eastAsia="Times New Roman" w:cs="Times New Roman"/>
          <w:szCs w:val="24"/>
        </w:rPr>
        <w:t xml:space="preserve"> που καταθέσαμε να τη συζητήσουμε εδώ, πολύ ωραία, θα ήμασταν συνεπίκουροι σ’ αυτήν την προσπάθεια. Δεν συμφωνούμε μονομερώς να φέρνετε αποσπασματικά μέτρα, γιατί πρέπει</w:t>
      </w:r>
      <w:r>
        <w:rPr>
          <w:rFonts w:eastAsia="Times New Roman" w:cs="Times New Roman"/>
          <w:szCs w:val="24"/>
        </w:rPr>
        <w:t xml:space="preserve"> πρόσθετα να σας θυμίσω ότι η Κυβέρνηση ΣΥΡΙΖΑ-ΑΝΕΛ ήταν αυτή που κρατούσε ανοικτό το θέμα επί μακρόν και τελικά το καταργεί. </w:t>
      </w:r>
    </w:p>
    <w:p w14:paraId="6A03E01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κατάργηση των μειωμένων συντελεστών ΦΠΑ στα νησιά συμπεριλαμβάνεται, όπως είπαμε, στην πρόταση Τσίπρα, αλλά υπάρχει και κάτι άλ</w:t>
      </w:r>
      <w:r>
        <w:rPr>
          <w:rFonts w:eastAsia="Times New Roman" w:cs="Times New Roman"/>
          <w:szCs w:val="24"/>
        </w:rPr>
        <w:t>λο. Είναι μία προσπάθεια</w:t>
      </w:r>
      <w:r>
        <w:rPr>
          <w:rFonts w:eastAsia="Times New Roman" w:cs="Times New Roman"/>
          <w:szCs w:val="24"/>
        </w:rPr>
        <w:t>,</w:t>
      </w:r>
      <w:r>
        <w:rPr>
          <w:rFonts w:eastAsia="Times New Roman" w:cs="Times New Roman"/>
          <w:szCs w:val="24"/>
        </w:rPr>
        <w:t xml:space="preserve"> που έχει ξεκινήσει από το 2015 και συνεχίζεται σήμερα. Η Κυβέρνηση, έστω και τώρα, δεν δείχνει ευαισθησίες, αλλά τώρα αποσπασματικά και μόνο θέλει να μπαλώσει αυτήν την αδιέξοδη πολιτική και, δυστυχώς, θεσμοθετεί μέτρα που είναι μ</w:t>
      </w:r>
      <w:r>
        <w:rPr>
          <w:rFonts w:eastAsia="Times New Roman" w:cs="Times New Roman"/>
          <w:szCs w:val="24"/>
        </w:rPr>
        <w:t>έτρα ανταπόδοσης ως τροφή, ως μέρος μόνο του συνολικού σχεδίου</w:t>
      </w:r>
      <w:r>
        <w:rPr>
          <w:rFonts w:eastAsia="Times New Roman" w:cs="Times New Roman"/>
          <w:szCs w:val="24"/>
        </w:rPr>
        <w:t>,</w:t>
      </w:r>
      <w:r>
        <w:rPr>
          <w:rFonts w:eastAsia="Times New Roman" w:cs="Times New Roman"/>
          <w:szCs w:val="24"/>
        </w:rPr>
        <w:t xml:space="preserve"> που τότε η Εθνική Αντιπροσωπεία είχε θεσμοθετήσει.</w:t>
      </w:r>
    </w:p>
    <w:p w14:paraId="6A03E01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Θέλω, επίσης, κύριε Πρόεδρε, να καταθέσω ότι αυτή η επιμονή της Κυβέρνησης να παρατείνει τους συντελεστές με τις δημοσιοποιήσεις από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μαζικής ενημέρωσης</w:t>
      </w:r>
      <w:r>
        <w:rPr>
          <w:rFonts w:eastAsia="Times New Roman" w:cs="Times New Roman"/>
          <w:szCs w:val="24"/>
        </w:rPr>
        <w:t xml:space="preserve"> μόνο στα πέντε προσφυγικά νησιά, αποτελεί μία απαράδεκτη πρόσθετη θεσμική αλλαγή που επιχειρεί, γιατί δεν έχει αντιληφθεί ότι η θεσμοθέτηση των μειωμένων συντελεστών ΦΠΑ στα νησιά είναι μία οριζόντια πολιτική και όχι μία πολιτική</w:t>
      </w:r>
      <w:r>
        <w:rPr>
          <w:rFonts w:eastAsia="Times New Roman" w:cs="Times New Roman"/>
          <w:szCs w:val="24"/>
        </w:rPr>
        <w:t>,</w:t>
      </w:r>
      <w:r>
        <w:rPr>
          <w:rFonts w:eastAsia="Times New Roman" w:cs="Times New Roman"/>
          <w:szCs w:val="24"/>
        </w:rPr>
        <w:t xml:space="preserve"> που έχ</w:t>
      </w:r>
      <w:r>
        <w:rPr>
          <w:rFonts w:eastAsia="Times New Roman" w:cs="Times New Roman"/>
          <w:szCs w:val="24"/>
        </w:rPr>
        <w:t>ει μόνο αποσπασματικό χαρακτήρα.</w:t>
      </w:r>
    </w:p>
    <w:p w14:paraId="6A03E01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Το δεύτερο στοιχείο είναι ότι για άλλη μία φορά η Κυβέρνηση εμπαίζει τους νησιώτες, γιατί, αλήθεια, αν ήθελε να συζητήσει, έπρεπε να συζητήσει επί τη βάσει της τροπολογίας μας. </w:t>
      </w:r>
    </w:p>
    <w:p w14:paraId="6A03E02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Επιτρέψτε μου να πω και κάτι άλλο, κύριε Πρόε</w:t>
      </w:r>
      <w:r>
        <w:rPr>
          <w:rFonts w:eastAsia="Times New Roman" w:cs="Times New Roman"/>
          <w:szCs w:val="24"/>
        </w:rPr>
        <w:t>δρε, στο οποίο η Κυβέρνηση δεν έχει απαντήσει, μια και λέει ότι θα παρατείνει τους συντελεστές για ένα εξάμηνο στα νησιά</w:t>
      </w:r>
      <w:r>
        <w:rPr>
          <w:rFonts w:eastAsia="Times New Roman" w:cs="Times New Roman"/>
          <w:szCs w:val="24"/>
        </w:rPr>
        <w:t>,</w:t>
      </w:r>
      <w:r>
        <w:rPr>
          <w:rFonts w:eastAsia="Times New Roman" w:cs="Times New Roman"/>
          <w:szCs w:val="24"/>
        </w:rPr>
        <w:t xml:space="preserve"> που έχουν πληγεί από το προσφυγικό. </w:t>
      </w:r>
    </w:p>
    <w:p w14:paraId="6A03E02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Αλήθεια, μετά από έξι μήνες, κυρίες και κύριοι συνάδελφοι, το προσφυγικό θα πάψει να υπάρχει σ’ α</w:t>
      </w:r>
      <w:r>
        <w:rPr>
          <w:rFonts w:eastAsia="Times New Roman" w:cs="Times New Roman"/>
          <w:szCs w:val="24"/>
        </w:rPr>
        <w:t>υτά τα νησιά, στα πέντε προσφυγονήσια; Ας μας πει εδώ ο κ. Μουζάλας και η Κυβέρνηση.</w:t>
      </w:r>
    </w:p>
    <w:p w14:paraId="6A03E02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Επίσης, ποιον κοροϊδεύετε, όταν δεν έχετε μεταφέρει πρόσφυγες στην </w:t>
      </w:r>
      <w:r>
        <w:rPr>
          <w:rFonts w:eastAsia="Times New Roman" w:cs="Times New Roman"/>
          <w:szCs w:val="24"/>
        </w:rPr>
        <w:t>ε</w:t>
      </w:r>
      <w:r>
        <w:rPr>
          <w:rFonts w:eastAsia="Times New Roman" w:cs="Times New Roman"/>
          <w:szCs w:val="24"/>
        </w:rPr>
        <w:t>πικράτεια, όπως έχετε δεσμευτεί και δεν έχει τηρηθεί η αναλογική κατανομή στην Ευρώπη ή όταν έχετε επιβάλει αύξηση συντελεστών ΦΠΑ στο τουριστικό προϊόν συνολικά, κάνοντ</w:t>
      </w:r>
      <w:r>
        <w:rPr>
          <w:rFonts w:eastAsia="Times New Roman" w:cs="Times New Roman"/>
          <w:szCs w:val="24"/>
        </w:rPr>
        <w:t>ά</w:t>
      </w:r>
      <w:r>
        <w:rPr>
          <w:rFonts w:eastAsia="Times New Roman" w:cs="Times New Roman"/>
          <w:szCs w:val="24"/>
        </w:rPr>
        <w:t xml:space="preserve">ς </w:t>
      </w:r>
      <w:r>
        <w:rPr>
          <w:rFonts w:eastAsia="Times New Roman" w:cs="Times New Roman"/>
          <w:szCs w:val="24"/>
        </w:rPr>
        <w:t>το</w:t>
      </w:r>
      <w:r>
        <w:rPr>
          <w:rFonts w:eastAsia="Times New Roman" w:cs="Times New Roman"/>
          <w:szCs w:val="24"/>
        </w:rPr>
        <w:t xml:space="preserve"> μη ανταγωνιστικό, καθώς μάλιστα</w:t>
      </w:r>
      <w:r>
        <w:rPr>
          <w:rFonts w:eastAsia="Times New Roman" w:cs="Times New Roman"/>
          <w:szCs w:val="24"/>
        </w:rPr>
        <w:t>,</w:t>
      </w:r>
      <w:r>
        <w:rPr>
          <w:rFonts w:eastAsia="Times New Roman" w:cs="Times New Roman"/>
          <w:szCs w:val="24"/>
        </w:rPr>
        <w:t xml:space="preserve"> επιπρόσθετα αναμένεται από την πρώτη του Γενάρη </w:t>
      </w:r>
      <w:r>
        <w:rPr>
          <w:rFonts w:eastAsia="Times New Roman" w:cs="Times New Roman"/>
          <w:szCs w:val="24"/>
        </w:rPr>
        <w:t>η νέα αποσπασματική ρύθμιση της επιβολής του φόρου διανυκτέρευσης;</w:t>
      </w:r>
    </w:p>
    <w:p w14:paraId="6A03E02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Άρα, κυρίες και κύριοι της Κυβέρνησης, δεν είναι αντιστάθμισμα αυτό που επιχειρείτε. Είναι ένας εμπαιγμός και ένα «φιλοδώρημα». Ξέρετε, αυτή η πολιτική του «φιλοδωρήματος» είναι πολιτική τη</w:t>
      </w:r>
      <w:r>
        <w:rPr>
          <w:rFonts w:eastAsia="Times New Roman" w:cs="Times New Roman"/>
          <w:szCs w:val="24"/>
        </w:rPr>
        <w:t>ς δεκάρας. Αυτό να κρατήσετε σήμερα, γιατί γι’ αυτό που υπόσχεστε επιπρόσθετα ότι πάτε να καλύψετε, το μεταφορικό ισοδύναμο, να μας πείτε εδώ ποια μελέτη ακολουθείτε, πόσο κοστίζει, από ποια πανεπιστήμια υιοθετείτε μία πρόταση για να το αντιμετωπίσετε, από</w:t>
      </w:r>
      <w:r>
        <w:rPr>
          <w:rFonts w:eastAsia="Times New Roman" w:cs="Times New Roman"/>
          <w:szCs w:val="24"/>
        </w:rPr>
        <w:t xml:space="preserve"> ποιους πόρους και ποια είναι τα ευρωπαϊκά κονδύλια.</w:t>
      </w:r>
    </w:p>
    <w:p w14:paraId="6A03E02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θέλω να σας ευχαριστήσω ειλικρινά για την ευκαιρία που μου δίνετε να συζητήσω σήμερα εδώ, αλλά θέλω να σας πω ότι κανένας από την Κυβέρνηση δεν στέκεται αξιοπρεπώς απέναντι σ’ </w:t>
      </w:r>
      <w:r>
        <w:rPr>
          <w:rFonts w:eastAsia="Times New Roman" w:cs="Times New Roman"/>
          <w:szCs w:val="24"/>
        </w:rPr>
        <w:t>αυτά στα οποία έχει δεσμευτεί. Μιλώ και για τον κ. Τσίπρα και για τον κ. Καμμένο. Θυμάστε τον κ. Τσίπρα από τη Ρόδο που έλεγε «Ιδού η Ρόδος, ιδού και το πήδημα». Θυμάστε και τον κ. Καμμένο</w:t>
      </w:r>
      <w:r>
        <w:rPr>
          <w:rFonts w:eastAsia="Times New Roman" w:cs="Times New Roman"/>
          <w:szCs w:val="24"/>
        </w:rPr>
        <w:t>,</w:t>
      </w:r>
      <w:r>
        <w:rPr>
          <w:rFonts w:eastAsia="Times New Roman" w:cs="Times New Roman"/>
          <w:szCs w:val="24"/>
        </w:rPr>
        <w:t xml:space="preserve"> που έλεγε ότι αν καταργηθούν οι μειωμένοι συντελεστές ΦΠΑ, θα πάψε</w:t>
      </w:r>
      <w:r>
        <w:rPr>
          <w:rFonts w:eastAsia="Times New Roman" w:cs="Times New Roman"/>
          <w:szCs w:val="24"/>
        </w:rPr>
        <w:t xml:space="preserve">ι να είναι Υπουργός και Βουλευτής. </w:t>
      </w:r>
    </w:p>
    <w:p w14:paraId="6A03E02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Κυρίως, όμως, θέλω να σας θυμίσω τη θεσμοθέτηση μέτρων που εξαγγέλλατε από την Νίσυρο. Μιλάτε για «Συμβούλιο Νησιωτικής Πολιτικής», όταν δεν έχει συνεδριάσει μία φορά και δεν έχει αποφασίσει απολύτως τίποτα. Δεν έχετε δώ</w:t>
      </w:r>
      <w:r>
        <w:rPr>
          <w:rFonts w:eastAsia="Times New Roman" w:cs="Times New Roman"/>
          <w:szCs w:val="24"/>
        </w:rPr>
        <w:t>σει ούτε ένα φράγκο στον νησιώτη επιχειρηματία</w:t>
      </w:r>
      <w:r>
        <w:rPr>
          <w:rFonts w:eastAsia="Times New Roman" w:cs="Times New Roman"/>
          <w:szCs w:val="24"/>
        </w:rPr>
        <w:t>,</w:t>
      </w:r>
      <w:r>
        <w:rPr>
          <w:rFonts w:eastAsia="Times New Roman" w:cs="Times New Roman"/>
          <w:szCs w:val="24"/>
        </w:rPr>
        <w:t xml:space="preserve"> που του υποσχεθήκατε 60 εκατομμύρια ευρώ για τον τουρισμό και για άλλα ζητήματα.</w:t>
      </w:r>
    </w:p>
    <w:p w14:paraId="6A03E02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Θέλω, επίσης, να σας θυμίσω ότι στο πλαίσιο αυτής της συζήτησης αγνοήσατε πλήθος παραγόντων της αυτοδιοίκησης και των επιμελητη</w:t>
      </w:r>
      <w:r>
        <w:rPr>
          <w:rFonts w:eastAsia="Times New Roman" w:cs="Times New Roman"/>
          <w:szCs w:val="24"/>
        </w:rPr>
        <w:t>ρίων της αγοράς των νησιωτών. Από το βόρειο Αιγαίο μέχρι το Καστελόριζο υπάρχουν αποφάσεις δημοτικών συμβουλίων, ενώσεων επαγγελματιών, επιστημονικών φορέων -τα καταθέτω στα Πρακτικά- και εσείς δεν έχετε υιοθετήσει καμ</w:t>
      </w:r>
      <w:r>
        <w:rPr>
          <w:rFonts w:eastAsia="Times New Roman" w:cs="Times New Roman"/>
          <w:szCs w:val="24"/>
        </w:rPr>
        <w:t>μ</w:t>
      </w:r>
      <w:r>
        <w:rPr>
          <w:rFonts w:eastAsia="Times New Roman" w:cs="Times New Roman"/>
          <w:szCs w:val="24"/>
        </w:rPr>
        <w:t>ία από τις προτάσεις τους γι’ αυτά τα</w:t>
      </w:r>
      <w:r>
        <w:rPr>
          <w:rFonts w:eastAsia="Times New Roman" w:cs="Times New Roman"/>
          <w:szCs w:val="24"/>
        </w:rPr>
        <w:t xml:space="preserve"> ζητήματα.</w:t>
      </w:r>
    </w:p>
    <w:p w14:paraId="6A03E027" w14:textId="77777777" w:rsidR="001B1D00" w:rsidRDefault="00D353DD">
      <w:pPr>
        <w:tabs>
          <w:tab w:val="left" w:pos="7371"/>
        </w:tabs>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Εμμανουήλ Κόνσολας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A03E02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Δυστυχώς, η σημερινή θα μείνει </w:t>
      </w:r>
      <w:r>
        <w:rPr>
          <w:rFonts w:eastAsia="Times New Roman" w:cs="Times New Roman"/>
          <w:szCs w:val="24"/>
        </w:rPr>
        <w:t>στην ιστορία ως η μαύρη ημέρα που καταργείτε τους μειωμένους συντελεστές ΦΠΑ στα νησιά, όταν τη δεκαετία του 1980 η θεσμοθέτησή τους ήταν προϋπόθεση επιβίωσης. Σήμερα, με την πολιτική σας επιβαρύνετε ακόμα περισσότερο τους νησιώτες, τους πολίτες.</w:t>
      </w:r>
    </w:p>
    <w:p w14:paraId="6A03E02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κύριε Πρόεδρε.</w:t>
      </w:r>
    </w:p>
    <w:p w14:paraId="6A03E02A"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A03E02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(Μάριος Γεωργιάδης): </w:t>
      </w:r>
      <w:r>
        <w:rPr>
          <w:rFonts w:eastAsia="Times New Roman" w:cs="Times New Roman"/>
          <w:szCs w:val="24"/>
        </w:rPr>
        <w:t>Ευχαριστούμε.</w:t>
      </w:r>
    </w:p>
    <w:p w14:paraId="6A03E02C"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θα μπορούσα να έχω τον λόγο για τριάντα δευτερόλεπτα</w:t>
      </w:r>
      <w:r>
        <w:rPr>
          <w:rFonts w:eastAsia="Times New Roman" w:cs="Times New Roman"/>
          <w:szCs w:val="24"/>
        </w:rPr>
        <w:t>,</w:t>
      </w:r>
      <w:r>
        <w:rPr>
          <w:rFonts w:eastAsia="Times New Roman" w:cs="Times New Roman"/>
          <w:szCs w:val="24"/>
        </w:rPr>
        <w:t xml:space="preserve"> να μιλήσω για κάτι δυσάρεστο, για το οποίο μόλις εν</w:t>
      </w:r>
      <w:r>
        <w:rPr>
          <w:rFonts w:eastAsia="Times New Roman" w:cs="Times New Roman"/>
          <w:szCs w:val="24"/>
        </w:rPr>
        <w:t>ημερώθηκα;</w:t>
      </w:r>
    </w:p>
    <w:p w14:paraId="6A03E02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Ορίστε, κύριε Λοβέρδο, έχετε τον λόγο.</w:t>
      </w:r>
    </w:p>
    <w:p w14:paraId="6A03E02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Ενημερώθηκα τώρα από φίλο του κοινοβουλευτικού ρεπορτάζ ότι απεβίωσε ο δημοσιογράφος Δημήτρης Αλειφερόπουλος, ο οποίος καλύπτει τη Βουλή επί πάρα πολλά χρόν</w:t>
      </w:r>
      <w:r>
        <w:rPr>
          <w:rFonts w:eastAsia="Times New Roman" w:cs="Times New Roman"/>
          <w:szCs w:val="24"/>
        </w:rPr>
        <w:t>ια.</w:t>
      </w:r>
    </w:p>
    <w:p w14:paraId="6A03E02F"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Ο Δημήτρης, κύριε Πρόεδρε, ήταν χρόνια στον </w:t>
      </w:r>
      <w:r>
        <w:rPr>
          <w:rFonts w:eastAsia="Times New Roman" w:cs="Times New Roman"/>
          <w:szCs w:val="24"/>
        </w:rPr>
        <w:t>«</w:t>
      </w:r>
      <w:r>
        <w:rPr>
          <w:rFonts w:eastAsia="Times New Roman" w:cs="Times New Roman"/>
          <w:szCs w:val="24"/>
          <w:lang w:val="en-US"/>
        </w:rPr>
        <w:t>ALPHA</w:t>
      </w:r>
      <w:r>
        <w:rPr>
          <w:rFonts w:eastAsia="Times New Roman" w:cs="Times New Roman"/>
          <w:szCs w:val="24"/>
        </w:rPr>
        <w:t>»</w:t>
      </w:r>
      <w:r>
        <w:rPr>
          <w:rFonts w:eastAsia="Times New Roman" w:cs="Times New Roman"/>
          <w:szCs w:val="24"/>
        </w:rPr>
        <w:t>. Τα τελευταία χρόνια ήταν στην εφημερίδα «ΔΗΜΟΚΡΑΤΙΑ». Χτυπήθηκε από την κακιά ασθένεια</w:t>
      </w:r>
      <w:r>
        <w:rPr>
          <w:rFonts w:eastAsia="Times New Roman" w:cs="Times New Roman"/>
          <w:szCs w:val="24"/>
        </w:rPr>
        <w:t>,</w:t>
      </w:r>
      <w:r>
        <w:rPr>
          <w:rFonts w:eastAsia="Times New Roman" w:cs="Times New Roman"/>
          <w:szCs w:val="24"/>
        </w:rPr>
        <w:t xml:space="preserve"> με τρόπο ξαφνικό και ύπουλο και μέσα σε λίγες ημέρες χάθηκε, σε λίγες ημέρες πραγματικά. Είμαι συγκλονισμένος. Δεν το ήξερα ότι ο Δημήτρης Αλειφερόπουλος ήταν ασθενής. Έμαθα ταυτόχρονα και ότι ήταν ασθενής και ότι απεβίωσε. Θεώρησα υποχρέωσή μου</w:t>
      </w:r>
      <w:r>
        <w:rPr>
          <w:rFonts w:eastAsia="Times New Roman" w:cs="Times New Roman"/>
          <w:szCs w:val="24"/>
        </w:rPr>
        <w:t xml:space="preserve">, για </w:t>
      </w:r>
      <w:r>
        <w:rPr>
          <w:rFonts w:eastAsia="Times New Roman" w:cs="Times New Roman"/>
          <w:szCs w:val="24"/>
        </w:rPr>
        <w:t>τα χ</w:t>
      </w:r>
      <w:r>
        <w:rPr>
          <w:rFonts w:eastAsia="Times New Roman" w:cs="Times New Roman"/>
          <w:szCs w:val="24"/>
        </w:rPr>
        <w:t xml:space="preserve">ρόνια που τον γνώριζα εδώ στη Βουλή να κάνω αυτή την αναφορά. </w:t>
      </w:r>
    </w:p>
    <w:p w14:paraId="6A03E030"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Πολύ καλά κάνατε. Εκφράζει όλο το Σώμα. </w:t>
      </w:r>
    </w:p>
    <w:p w14:paraId="6A03E031"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Κύριε Πρόεδρε, θέλω ένα λεπτό</w:t>
      </w:r>
      <w:r>
        <w:rPr>
          <w:rFonts w:eastAsia="Times New Roman" w:cs="Times New Roman"/>
          <w:szCs w:val="24"/>
        </w:rPr>
        <w:t>,</w:t>
      </w:r>
      <w:r>
        <w:rPr>
          <w:rFonts w:eastAsia="Times New Roman" w:cs="Times New Roman"/>
          <w:szCs w:val="24"/>
        </w:rPr>
        <w:t xml:space="preserve"> για να κάνω μια παρέμβαση σε κάτι που είπε προηγουμένως ο κύριος συνάδελφος</w:t>
      </w:r>
      <w:r>
        <w:rPr>
          <w:rFonts w:eastAsia="Times New Roman" w:cs="Times New Roman"/>
          <w:szCs w:val="24"/>
        </w:rPr>
        <w:t>.</w:t>
      </w:r>
    </w:p>
    <w:p w14:paraId="6A03E032"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Να ολοκληρώσω λίγο. </w:t>
      </w:r>
    </w:p>
    <w:p w14:paraId="6A03E033"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Εκ μέρους του Προεδρείου και όλου του Σώματος εκφράζουμε τα θερμά μας συλλυπητήρια στα αγαπημένα πρόσωπα του εκλιπόντος. </w:t>
      </w:r>
    </w:p>
    <w:p w14:paraId="6A03E034"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Όντως αυτές είναι άσχημες στιγμές. Και εγώ, όπως βλέπετε, ντυμένος στα μαύρα εί</w:t>
      </w:r>
      <w:r>
        <w:rPr>
          <w:rFonts w:eastAsia="Times New Roman" w:cs="Times New Roman"/>
          <w:szCs w:val="24"/>
        </w:rPr>
        <w:t xml:space="preserve">μαι, καθώς έρχομαι από τη κηδεία του Βασίλη του Μπεσκένη, όπου πραγματικά οι στιγμές εκεί ήταν συγκλονιστικές. Διότι δεν μπορεί τη μία μέρα να βαπτίζεις το παιδί σου και την άλλη μέρα να «φεύγεις» χωρίς καμμία ειδοποίηση, γιατί αν ξέρεις τι σου συμβαίνει, </w:t>
      </w:r>
      <w:r>
        <w:rPr>
          <w:rFonts w:eastAsia="Times New Roman" w:cs="Times New Roman"/>
          <w:szCs w:val="24"/>
        </w:rPr>
        <w:t>ίσως και να μπορέσεις να έχεις και μια πρόληψη. Αυτά είναι αναπάντεχα. Επειδή είμαι και σε κοντινή ηλικία και έχω και παιδιά, πραγματικά δεν μπορώ να διανοηθώ τις στιγμές</w:t>
      </w:r>
      <w:r>
        <w:rPr>
          <w:rFonts w:eastAsia="Times New Roman" w:cs="Times New Roman"/>
          <w:szCs w:val="24"/>
        </w:rPr>
        <w:t>,</w:t>
      </w:r>
      <w:r>
        <w:rPr>
          <w:rFonts w:eastAsia="Times New Roman" w:cs="Times New Roman"/>
          <w:szCs w:val="24"/>
        </w:rPr>
        <w:t xml:space="preserve"> που βιώνουν τα κοντινά του πρόσωπα. Συλλυπητήρια και για τους δύο βεβαίως.</w:t>
      </w:r>
    </w:p>
    <w:p w14:paraId="6A03E035"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Ελάτε, κυ</w:t>
      </w:r>
      <w:r>
        <w:rPr>
          <w:rFonts w:eastAsia="Times New Roman" w:cs="Times New Roman"/>
          <w:szCs w:val="24"/>
        </w:rPr>
        <w:t>ρία Βάκη, πείτε μου τι θα θέλατε, για να έρθει στο Βήμα ο κ. Καραναστάσης και να συνεχίσουμε τη διαδικασία.</w:t>
      </w:r>
    </w:p>
    <w:p w14:paraId="6A03E036"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Κύριε Πρόεδρε, ευχαριστώ πολύ. </w:t>
      </w:r>
    </w:p>
    <w:p w14:paraId="6A03E037"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Να εκφράσω και εγώ τη θλίψη μου και τα ειλικρινή μου συλλυπητήρια για το τραγικό συμβάν. Ήταν ένας εξα</w:t>
      </w:r>
      <w:r>
        <w:rPr>
          <w:rFonts w:eastAsia="Times New Roman" w:cs="Times New Roman"/>
          <w:szCs w:val="24"/>
        </w:rPr>
        <w:t xml:space="preserve">ίρετος δημοσιογράφος. </w:t>
      </w:r>
    </w:p>
    <w:p w14:paraId="6A03E038"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Απλώς θα ήθελα να κάνω μια παρατήρηση σε κάτι που είπε ο συνάδελφος της Νέας Δημοκρατίας. </w:t>
      </w:r>
    </w:p>
    <w:p w14:paraId="6A03E039"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Κύριε Κόνσολα, ανακοινώθηκε σήμερα ότι θα παραμείνει μειωμένος ο συντελεστής ΦΠΑ σε πέντε νησιά, που πλήττονται από την προσφυγική κρίση. Ένα </w:t>
      </w:r>
      <w:r>
        <w:rPr>
          <w:rFonts w:eastAsia="Times New Roman" w:cs="Times New Roman"/>
          <w:szCs w:val="24"/>
        </w:rPr>
        <w:t>το κρατούμενο. Προς αποφυγή παρεξηγήσεων και παρερμηνειών το λέω αυτό.</w:t>
      </w:r>
    </w:p>
    <w:p w14:paraId="6A03E03A"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Εξαγγέλθηκε, επίσης, ότι από το δεύτερο εξάμηνο του 2018 θα αρχίσει να εφαρμόζεται κάτι</w:t>
      </w:r>
      <w:r>
        <w:rPr>
          <w:rFonts w:eastAsia="Times New Roman" w:cs="Times New Roman"/>
          <w:szCs w:val="24"/>
        </w:rPr>
        <w:t>,</w:t>
      </w:r>
      <w:r>
        <w:rPr>
          <w:rFonts w:eastAsia="Times New Roman" w:cs="Times New Roman"/>
          <w:szCs w:val="24"/>
        </w:rPr>
        <w:t xml:space="preserve"> το οποίο ήταν πάγιο αίτημά μας, των νησιωτών, πέραν κομμάτων, πιστεύω</w:t>
      </w:r>
      <w:r>
        <w:rPr>
          <w:rFonts w:eastAsia="Times New Roman" w:cs="Times New Roman"/>
          <w:szCs w:val="24"/>
        </w:rPr>
        <w:t>:</w:t>
      </w:r>
      <w:r>
        <w:rPr>
          <w:rFonts w:eastAsia="Times New Roman" w:cs="Times New Roman"/>
          <w:szCs w:val="24"/>
        </w:rPr>
        <w:t xml:space="preserve"> το μεταφορικό ισοδύναμο. </w:t>
      </w:r>
      <w:r>
        <w:rPr>
          <w:rFonts w:eastAsia="Times New Roman" w:cs="Times New Roman"/>
          <w:szCs w:val="24"/>
        </w:rPr>
        <w:t>Ας το κρατήσουμε αυτό. Είναι ένα σημαντικό εργαλείο πολιτικής. Απλώς</w:t>
      </w:r>
      <w:r>
        <w:rPr>
          <w:rFonts w:eastAsia="Times New Roman" w:cs="Times New Roman"/>
          <w:szCs w:val="24"/>
        </w:rPr>
        <w:t>,</w:t>
      </w:r>
      <w:r>
        <w:rPr>
          <w:rFonts w:eastAsia="Times New Roman" w:cs="Times New Roman"/>
          <w:szCs w:val="24"/>
        </w:rPr>
        <w:t xml:space="preserve"> σας το λέω προς αποφυγήν παρερμηνειών, με βάση τα όσα είπατε.</w:t>
      </w:r>
    </w:p>
    <w:p w14:paraId="6A03E03B"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Ευχαριστούμε, κυρία Βάκη.</w:t>
      </w:r>
    </w:p>
    <w:p w14:paraId="6A03E03C"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Για ένα λεπτό θα ήθελα τον λόγο, κύριε Πρόεδρε</w:t>
      </w:r>
      <w:r>
        <w:rPr>
          <w:rFonts w:eastAsia="Times New Roman" w:cs="Times New Roman"/>
          <w:szCs w:val="24"/>
        </w:rPr>
        <w:t>.</w:t>
      </w:r>
    </w:p>
    <w:p w14:paraId="6A03E03D"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Μην αρχίσουμε το ντιμπέιτ τώρα. Σας παρακαλώ πάρα πολύ.</w:t>
      </w:r>
    </w:p>
    <w:p w14:paraId="6A03E03E" w14:textId="77777777" w:rsidR="001B1D00" w:rsidRDefault="00D353DD">
      <w:pPr>
        <w:tabs>
          <w:tab w:val="left" w:pos="3873"/>
        </w:tabs>
        <w:spacing w:after="0" w:line="600" w:lineRule="auto"/>
        <w:ind w:firstLine="720"/>
        <w:jc w:val="both"/>
        <w:rPr>
          <w:rFonts w:eastAsia="Times New Roman" w:cs="Times New Roman"/>
          <w:b/>
          <w:szCs w:val="24"/>
        </w:rPr>
      </w:pPr>
      <w:r>
        <w:rPr>
          <w:rFonts w:eastAsia="Times New Roman" w:cs="Times New Roman"/>
          <w:b/>
          <w:szCs w:val="24"/>
        </w:rPr>
        <w:t xml:space="preserve">ΕΜΜΑΝΟΥΗΛ ΚΟΝΣΟΛΑΣ: </w:t>
      </w:r>
      <w:r>
        <w:rPr>
          <w:rFonts w:eastAsia="Times New Roman" w:cs="Times New Roman"/>
          <w:szCs w:val="24"/>
        </w:rPr>
        <w:t>Απευθύνθηκε σε εμένα η κ. Βάκη, κύριε Πρόεδρε. Επιτρέψτε μου.</w:t>
      </w:r>
      <w:r>
        <w:rPr>
          <w:rFonts w:eastAsia="Times New Roman" w:cs="Times New Roman"/>
          <w:b/>
          <w:szCs w:val="24"/>
        </w:rPr>
        <w:t xml:space="preserve"> </w:t>
      </w:r>
    </w:p>
    <w:p w14:paraId="6A03E03F"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Τι προσωπικό είναι αυτό; Μία παρέμβαση έγινε.</w:t>
      </w:r>
    </w:p>
    <w:p w14:paraId="6A03E040"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w:t>
      </w:r>
      <w:r>
        <w:rPr>
          <w:rFonts w:eastAsia="Times New Roman" w:cs="Times New Roman"/>
          <w:b/>
          <w:bCs/>
          <w:szCs w:val="24"/>
        </w:rPr>
        <w:t>ργιάδης):</w:t>
      </w:r>
      <w:r>
        <w:rPr>
          <w:rFonts w:eastAsia="Times New Roman" w:cs="Times New Roman"/>
          <w:szCs w:val="24"/>
        </w:rPr>
        <w:t xml:space="preserve"> Ήταν μια διευκρίνιση.</w:t>
      </w:r>
    </w:p>
    <w:p w14:paraId="6A03E041"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Κύριε Πρόεδρε, θα μας πει η κ. Βάκη αν μετά από το εξάμηνο θα πάψουν να πλήττονται τα νησιά από τη προσφυγική κρίση;</w:t>
      </w:r>
    </w:p>
    <w:p w14:paraId="6A03E042"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Κύριε Κόνσολα, δεν οδηγεί πουθενά</w:t>
      </w:r>
      <w:r>
        <w:rPr>
          <w:rFonts w:eastAsia="Times New Roman" w:cs="Times New Roman"/>
          <w:szCs w:val="24"/>
        </w:rPr>
        <w:t xml:space="preserve">, </w:t>
      </w:r>
      <w:r>
        <w:rPr>
          <w:rFonts w:eastAsia="Times New Roman" w:cs="Times New Roman"/>
          <w:szCs w:val="24"/>
        </w:rPr>
        <w:t xml:space="preserve">αν ξεκινήσουμε αυτή </w:t>
      </w:r>
      <w:r>
        <w:rPr>
          <w:rFonts w:eastAsia="Times New Roman" w:cs="Times New Roman"/>
          <w:szCs w:val="24"/>
        </w:rPr>
        <w:t>τη διαδικασία. Σας παρακαλώ πολύ.</w:t>
      </w:r>
    </w:p>
    <w:p w14:paraId="6A03E043"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Δεύτερο θέμα. Από ποιους πόρους θα εξασφαλιστούν αυτά τα κονδύλια</w:t>
      </w:r>
      <w:r>
        <w:rPr>
          <w:rFonts w:eastAsia="Times New Roman" w:cs="Times New Roman"/>
          <w:szCs w:val="24"/>
        </w:rPr>
        <w:t>,</w:t>
      </w:r>
      <w:r>
        <w:rPr>
          <w:rFonts w:eastAsia="Times New Roman" w:cs="Times New Roman"/>
          <w:szCs w:val="24"/>
        </w:rPr>
        <w:t xml:space="preserve"> που αφορούν το μεταφορικό ισοδύναμο;</w:t>
      </w:r>
    </w:p>
    <w:p w14:paraId="6A03E044"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Έναν χρόνο ισχύει. Έναν χρόνο έχουμε μειωμένο συντελεστή στα νησιά.</w:t>
      </w:r>
    </w:p>
    <w:p w14:paraId="6A03E045"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szCs w:val="24"/>
        </w:rPr>
        <w:t>ΕΜΜΑΝΟΥΗΛ ΚΟΝΣΟΛ</w:t>
      </w:r>
      <w:r>
        <w:rPr>
          <w:rFonts w:eastAsia="Times New Roman" w:cs="Times New Roman"/>
          <w:b/>
          <w:szCs w:val="24"/>
        </w:rPr>
        <w:t xml:space="preserve">ΑΣ: </w:t>
      </w:r>
      <w:r>
        <w:rPr>
          <w:rFonts w:eastAsia="Times New Roman" w:cs="Times New Roman"/>
          <w:szCs w:val="24"/>
        </w:rPr>
        <w:t xml:space="preserve">Τρίτον, γιατί δεν συζητούμετην </w:t>
      </w:r>
      <w:r>
        <w:rPr>
          <w:rFonts w:eastAsia="Times New Roman" w:cs="Times New Roman"/>
          <w:bCs/>
          <w:szCs w:val="24"/>
        </w:rPr>
        <w:t>τροπολογία</w:t>
      </w:r>
      <w:r>
        <w:rPr>
          <w:rFonts w:eastAsia="Times New Roman" w:cs="Times New Roman"/>
          <w:szCs w:val="24"/>
        </w:rPr>
        <w:t xml:space="preserve"> της Νέας Δημοκρατίας</w:t>
      </w:r>
      <w:r>
        <w:rPr>
          <w:rFonts w:eastAsia="Times New Roman" w:cs="Times New Roman"/>
          <w:szCs w:val="24"/>
        </w:rPr>
        <w:t>,</w:t>
      </w:r>
      <w:r>
        <w:rPr>
          <w:rFonts w:eastAsia="Times New Roman" w:cs="Times New Roman"/>
          <w:szCs w:val="24"/>
        </w:rPr>
        <w:t xml:space="preserve"> που είναι ρεαλιστική πρόταση και αποσπασματικά μαθαίνουμε εδώ</w:t>
      </w:r>
      <w:r>
        <w:rPr>
          <w:rFonts w:eastAsia="Times New Roman" w:cs="Times New Roman"/>
          <w:szCs w:val="24"/>
        </w:rPr>
        <w:t xml:space="preserve">, </w:t>
      </w:r>
      <w:r>
        <w:rPr>
          <w:rFonts w:eastAsia="Times New Roman" w:cs="Times New Roman"/>
          <w:szCs w:val="24"/>
        </w:rPr>
        <w:t>στη Βουλή ότι εξαγγέλλονται μέτρα</w:t>
      </w:r>
      <w:r>
        <w:rPr>
          <w:rFonts w:eastAsia="Times New Roman" w:cs="Times New Roman"/>
          <w:szCs w:val="24"/>
        </w:rPr>
        <w:t>,</w:t>
      </w:r>
      <w:r>
        <w:rPr>
          <w:rFonts w:eastAsia="Times New Roman" w:cs="Times New Roman"/>
          <w:szCs w:val="24"/>
        </w:rPr>
        <w:t xml:space="preserve"> τα οποία δεν έχουμε δει στη Βουλή;</w:t>
      </w:r>
    </w:p>
    <w:p w14:paraId="6A03E046"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Επιτρέψτε μου να σας πω και ένα τέταρτο, κύριε Πρόεδρε.</w:t>
      </w:r>
      <w:r>
        <w:rPr>
          <w:rFonts w:eastAsia="Times New Roman" w:cs="Times New Roman"/>
          <w:szCs w:val="24"/>
        </w:rPr>
        <w:t xml:space="preserve"> </w:t>
      </w:r>
    </w:p>
    <w:p w14:paraId="6A03E047"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Κυρία Βάκη, με τα άλλα νησιά τι θα γίνει; Με την Τήλο, τη Χάλκη, το Καστελόριζο; </w:t>
      </w:r>
    </w:p>
    <w:p w14:paraId="6A03E048"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Δεν θα σας απαντήσει η κ. Βάκη. Οπότε απλά κάνετε κάποια ερωτήματα</w:t>
      </w:r>
      <w:r>
        <w:rPr>
          <w:rFonts w:eastAsia="Times New Roman" w:cs="Times New Roman"/>
          <w:szCs w:val="24"/>
        </w:rPr>
        <w:t>,</w:t>
      </w:r>
      <w:r>
        <w:rPr>
          <w:rFonts w:eastAsia="Times New Roman" w:cs="Times New Roman"/>
          <w:szCs w:val="24"/>
        </w:rPr>
        <w:t xml:space="preserve"> για να ακουστούν.</w:t>
      </w:r>
    </w:p>
    <w:p w14:paraId="6A03E049"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Θα μας απαντήσει η Κυβέρνηση; Δεσμ</w:t>
      </w:r>
      <w:r>
        <w:rPr>
          <w:rFonts w:eastAsia="Times New Roman" w:cs="Times New Roman"/>
          <w:szCs w:val="24"/>
        </w:rPr>
        <w:t>εύεται ότι θα είναι και στα άλλα νησιά η ίδια εφαρμογή;</w:t>
      </w:r>
    </w:p>
    <w:p w14:paraId="6A03E04A"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Καλό θα είναι και ο Κοινοβουλευτικός σας Εκπρόσωπος, αλλά και η εισηγήτρια που έχετε, η κ. Ασημακοπούλου, όταν θα έρθει ο Υπουργός</w:t>
      </w:r>
      <w:r>
        <w:rPr>
          <w:rFonts w:eastAsia="Times New Roman" w:cs="Times New Roman"/>
          <w:szCs w:val="24"/>
        </w:rPr>
        <w:t>,</w:t>
      </w:r>
      <w:r>
        <w:rPr>
          <w:rFonts w:eastAsia="Times New Roman" w:cs="Times New Roman"/>
          <w:szCs w:val="24"/>
        </w:rPr>
        <w:t xml:space="preserve"> να θέσουν αυτά τα ερωτήματα και στις</w:t>
      </w:r>
      <w:r>
        <w:rPr>
          <w:rFonts w:eastAsia="Times New Roman" w:cs="Times New Roman"/>
          <w:szCs w:val="24"/>
        </w:rPr>
        <w:t xml:space="preserve"> δευτερολογίες</w:t>
      </w:r>
      <w:r>
        <w:rPr>
          <w:rFonts w:eastAsia="Times New Roman" w:cs="Times New Roman"/>
          <w:szCs w:val="24"/>
        </w:rPr>
        <w:t>,</w:t>
      </w:r>
      <w:r>
        <w:rPr>
          <w:rFonts w:eastAsia="Times New Roman" w:cs="Times New Roman"/>
          <w:szCs w:val="24"/>
        </w:rPr>
        <w:t xml:space="preserve"> πολύ ευχαρίστως. Σίγουρα</w:t>
      </w:r>
      <w:r>
        <w:rPr>
          <w:rFonts w:eastAsia="Times New Roman" w:cs="Times New Roman"/>
          <w:szCs w:val="24"/>
        </w:rPr>
        <w:t>,</w:t>
      </w:r>
      <w:r>
        <w:rPr>
          <w:rFonts w:eastAsia="Times New Roman" w:cs="Times New Roman"/>
          <w:szCs w:val="24"/>
        </w:rPr>
        <w:t xml:space="preserve"> θα μπορέσει να απαντήσει ο Υπουργός.</w:t>
      </w:r>
    </w:p>
    <w:p w14:paraId="6A03E04B"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Κύριε Καραναστάση, έχετε τον λόγο για επτά λεπτά.</w:t>
      </w:r>
    </w:p>
    <w:p w14:paraId="6A03E04C" w14:textId="77777777" w:rsidR="001B1D00" w:rsidRDefault="00D353DD">
      <w:pPr>
        <w:tabs>
          <w:tab w:val="left" w:pos="3873"/>
        </w:tabs>
        <w:spacing w:after="0" w:line="600" w:lineRule="auto"/>
        <w:ind w:firstLine="720"/>
        <w:jc w:val="both"/>
        <w:rPr>
          <w:rFonts w:eastAsia="Times New Roman"/>
          <w:color w:val="000000"/>
          <w:szCs w:val="24"/>
        </w:rPr>
      </w:pPr>
      <w:r>
        <w:rPr>
          <w:rFonts w:eastAsia="Times New Roman" w:cs="Times New Roman"/>
          <w:b/>
          <w:szCs w:val="24"/>
        </w:rPr>
        <w:t xml:space="preserve">ΑΠΟΣΤΟΛΟΣ ΚΑΡΑΝΑΣΤΑΣΗΣ: </w:t>
      </w:r>
      <w:r>
        <w:rPr>
          <w:rFonts w:eastAsia="Times New Roman" w:cs="Times New Roman"/>
          <w:szCs w:val="24"/>
        </w:rPr>
        <w:t>Κ</w:t>
      </w:r>
      <w:r>
        <w:rPr>
          <w:rFonts w:eastAsia="Times New Roman"/>
          <w:color w:val="000000"/>
          <w:szCs w:val="24"/>
        </w:rPr>
        <w:t>ύριε Πρόεδρε, κυρίες και κύριοι συνάδελφοι, νομίζω ότι στο θέμα που ηγέρθη αυτή τη στιγμή από τους συν</w:t>
      </w:r>
      <w:r>
        <w:rPr>
          <w:rFonts w:eastAsia="Times New Roman"/>
          <w:color w:val="000000"/>
          <w:szCs w:val="24"/>
        </w:rPr>
        <w:t>αδέλφους της Νέας Δημοκρατίας η Κυβέρνηση έχει απαντήσει και νομίζω ότι μέσα στον επόμενο χρόνο</w:t>
      </w:r>
      <w:r>
        <w:rPr>
          <w:rFonts w:eastAsia="Times New Roman"/>
          <w:color w:val="000000"/>
          <w:szCs w:val="24"/>
        </w:rPr>
        <w:t>,</w:t>
      </w:r>
      <w:r>
        <w:rPr>
          <w:rFonts w:eastAsia="Times New Roman"/>
          <w:color w:val="000000"/>
          <w:szCs w:val="24"/>
        </w:rPr>
        <w:t xml:space="preserve"> θα βρεθεί εκείνη η διαδικασία, όσον αφορά την ανακούφιση και των άλλων νησιών</w:t>
      </w:r>
      <w:r>
        <w:rPr>
          <w:rFonts w:eastAsia="Times New Roman"/>
          <w:color w:val="000000"/>
          <w:szCs w:val="24"/>
        </w:rPr>
        <w:t>,</w:t>
      </w:r>
      <w:r>
        <w:rPr>
          <w:rFonts w:eastAsia="Times New Roman"/>
          <w:color w:val="000000"/>
          <w:szCs w:val="24"/>
        </w:rPr>
        <w:t xml:space="preserve"> στα οποία δεν διαφοροποιείται ο ΦΠΑ. Είναι όλα αυτά τα νησιά</w:t>
      </w:r>
      <w:r>
        <w:rPr>
          <w:rFonts w:eastAsia="Times New Roman"/>
          <w:color w:val="000000"/>
          <w:szCs w:val="24"/>
        </w:rPr>
        <w:t>,</w:t>
      </w:r>
      <w:r>
        <w:rPr>
          <w:rFonts w:eastAsia="Times New Roman"/>
          <w:color w:val="000000"/>
          <w:szCs w:val="24"/>
        </w:rPr>
        <w:t xml:space="preserve"> τα οποία αυτή τη στιγμή φιλοξενούν τους πρόσφυγες.</w:t>
      </w:r>
    </w:p>
    <w:p w14:paraId="6A03E04D"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Όσον αφορά το υπό συζήτηση νομοσχέδιο, είναι ένα καινοτόμο νομοσχέδιο</w:t>
      </w:r>
      <w:r>
        <w:rPr>
          <w:rFonts w:eastAsia="Times New Roman" w:cs="Times New Roman"/>
          <w:szCs w:val="24"/>
        </w:rPr>
        <w:t>,</w:t>
      </w:r>
      <w:r>
        <w:rPr>
          <w:rFonts w:eastAsia="Times New Roman" w:cs="Times New Roman"/>
          <w:szCs w:val="24"/>
        </w:rPr>
        <w:t xml:space="preserve"> την αναγκαιότητα του οποίου αναγνώρισαν στη σχετική συνεδρίαση της αρμόδιας </w:t>
      </w:r>
      <w:r>
        <w:rPr>
          <w:rFonts w:eastAsia="Times New Roman" w:cs="Times New Roman"/>
          <w:szCs w:val="24"/>
        </w:rPr>
        <w:t xml:space="preserve">επιτροπής </w:t>
      </w:r>
      <w:r>
        <w:rPr>
          <w:rFonts w:eastAsia="Times New Roman" w:cs="Times New Roman"/>
          <w:szCs w:val="24"/>
        </w:rPr>
        <w:t>όλοι οι αρμόδιοι φορείς που κλήθηκαν, ακριβώς ε</w:t>
      </w:r>
      <w:r>
        <w:rPr>
          <w:rFonts w:eastAsia="Times New Roman" w:cs="Times New Roman"/>
          <w:szCs w:val="24"/>
        </w:rPr>
        <w:t xml:space="preserve">πειδή είναι απόρροια της διεθνούς διαμορφωμένης πραγματικότητας και απότοκο μιας ενδελεχούς διαβούλευσης. </w:t>
      </w:r>
    </w:p>
    <w:p w14:paraId="6A03E04E"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Το νομοσχέδιο έχει συγκροτηθεί</w:t>
      </w:r>
      <w:r>
        <w:rPr>
          <w:rFonts w:eastAsia="Times New Roman" w:cs="Times New Roman"/>
          <w:szCs w:val="24"/>
        </w:rPr>
        <w:t>,</w:t>
      </w:r>
      <w:r>
        <w:rPr>
          <w:rFonts w:eastAsia="Times New Roman" w:cs="Times New Roman"/>
          <w:szCs w:val="24"/>
        </w:rPr>
        <w:t xml:space="preserve"> με βάση τον πρότυπο νόμο</w:t>
      </w:r>
      <w:r>
        <w:rPr>
          <w:rFonts w:eastAsia="Times New Roman" w:cs="Times New Roman"/>
          <w:szCs w:val="24"/>
        </w:rPr>
        <w:t>,</w:t>
      </w:r>
      <w:r>
        <w:rPr>
          <w:rFonts w:eastAsia="Times New Roman" w:cs="Times New Roman"/>
          <w:szCs w:val="24"/>
        </w:rPr>
        <w:t xml:space="preserve"> ο οποίος συζητήθηκε και κυρώθηκε στην Επιτροπή Ειρηνικής Χρήσης Διαστήματος του Οργανισμού </w:t>
      </w:r>
      <w:r>
        <w:rPr>
          <w:rFonts w:eastAsia="Times New Roman" w:cs="Times New Roman"/>
          <w:szCs w:val="24"/>
        </w:rPr>
        <w:t>Ηνωμένων Εθνών. Η χώρα έχει έναν πάρα πολύ κρίσιμο διεθνή ρόλο, γεωπολιτικό και γεωστρατηγικό, οπότε η ανάπτυξη του διαστημικού κλάδου, της έρευνας, της καινοτομίας, της βιομηχανίας και των προϊόντων αυτών έχει τεράστια σημασία.</w:t>
      </w:r>
    </w:p>
    <w:p w14:paraId="6A03E04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Πέρα απ’ αυτό</w:t>
      </w:r>
      <w:r>
        <w:rPr>
          <w:rFonts w:eastAsia="Times New Roman" w:cs="Times New Roman"/>
          <w:szCs w:val="24"/>
        </w:rPr>
        <w:t>,</w:t>
      </w:r>
      <w:r>
        <w:rPr>
          <w:rFonts w:eastAsia="Times New Roman" w:cs="Times New Roman"/>
          <w:szCs w:val="24"/>
        </w:rPr>
        <w:t xml:space="preserve"> η Ελλάδα</w:t>
      </w:r>
      <w:r>
        <w:rPr>
          <w:rFonts w:eastAsia="Times New Roman" w:cs="Times New Roman"/>
          <w:szCs w:val="24"/>
        </w:rPr>
        <w:t>,</w:t>
      </w:r>
      <w:r>
        <w:rPr>
          <w:rFonts w:eastAsia="Times New Roman" w:cs="Times New Roman"/>
          <w:szCs w:val="24"/>
        </w:rPr>
        <w:t xml:space="preserve"> μέ</w:t>
      </w:r>
      <w:r>
        <w:rPr>
          <w:rFonts w:eastAsia="Times New Roman" w:cs="Times New Roman"/>
          <w:szCs w:val="24"/>
        </w:rPr>
        <w:t xml:space="preserve">σω της συμμετοχής της στον προϋπολογισμό της Ευρωπαϊκής Ένωσης έχει δαπανήσει εκατομμύρια ευρώ τις δύο τελευταίες δεκαετίες για τη συμμετοχή της σε ευρωπαϊκά προγράμματα, όπως το </w:t>
      </w:r>
      <w:r>
        <w:rPr>
          <w:rFonts w:eastAsia="Times New Roman" w:cs="Times New Roman"/>
          <w:szCs w:val="24"/>
        </w:rPr>
        <w:t>«</w:t>
      </w:r>
      <w:r>
        <w:rPr>
          <w:rFonts w:eastAsia="Times New Roman" w:cs="Times New Roman"/>
          <w:szCs w:val="24"/>
          <w:lang w:val="en-US"/>
        </w:rPr>
        <w:t>Galileo</w:t>
      </w:r>
      <w:r>
        <w:rPr>
          <w:rFonts w:eastAsia="Times New Roman" w:cs="Times New Roman"/>
          <w:szCs w:val="24"/>
        </w:rPr>
        <w:t>”</w:t>
      </w:r>
      <w:r>
        <w:rPr>
          <w:rFonts w:eastAsia="Times New Roman" w:cs="Times New Roman"/>
          <w:szCs w:val="24"/>
        </w:rPr>
        <w:t xml:space="preserve">, η ευρωπαϊκή </w:t>
      </w:r>
      <w:r>
        <w:rPr>
          <w:rFonts w:eastAsia="Times New Roman" w:cs="Times New Roman"/>
          <w:szCs w:val="24"/>
          <w:lang w:val="en-US"/>
        </w:rPr>
        <w:t>version</w:t>
      </w:r>
      <w:r>
        <w:rPr>
          <w:rFonts w:eastAsia="Times New Roman" w:cs="Times New Roman"/>
          <w:szCs w:val="24"/>
        </w:rPr>
        <w:t xml:space="preserve"> του </w:t>
      </w:r>
      <w:r>
        <w:rPr>
          <w:rFonts w:eastAsia="Times New Roman" w:cs="Times New Roman"/>
          <w:szCs w:val="24"/>
          <w:lang w:val="en-US"/>
        </w:rPr>
        <w:t>GPS</w:t>
      </w:r>
      <w:r>
        <w:rPr>
          <w:rFonts w:eastAsia="Times New Roman" w:cs="Times New Roman"/>
          <w:szCs w:val="24"/>
        </w:rPr>
        <w:t xml:space="preserve">, και </w:t>
      </w:r>
      <w:r>
        <w:rPr>
          <w:rFonts w:eastAsia="Times New Roman" w:cs="Times New Roman"/>
          <w:szCs w:val="24"/>
        </w:rPr>
        <w:t>«</w:t>
      </w:r>
      <w:r>
        <w:rPr>
          <w:rFonts w:eastAsia="Times New Roman" w:cs="Times New Roman"/>
          <w:szCs w:val="24"/>
          <w:lang w:val="en-US"/>
        </w:rPr>
        <w:t>Copernicus</w:t>
      </w:r>
      <w:r>
        <w:rPr>
          <w:rFonts w:eastAsia="Times New Roman" w:cs="Times New Roman"/>
          <w:szCs w:val="24"/>
        </w:rPr>
        <w:t>»</w:t>
      </w:r>
      <w:r>
        <w:rPr>
          <w:rFonts w:eastAsia="Times New Roman" w:cs="Times New Roman"/>
          <w:szCs w:val="24"/>
        </w:rPr>
        <w:t xml:space="preserve">, τα οποία αξιοποιεί </w:t>
      </w:r>
      <w:r>
        <w:rPr>
          <w:rFonts w:eastAsia="Times New Roman" w:cs="Times New Roman"/>
          <w:szCs w:val="24"/>
        </w:rPr>
        <w:t>μόνο μερικώς.</w:t>
      </w:r>
    </w:p>
    <w:p w14:paraId="6A03E05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w:t>
      </w:r>
      <w:r>
        <w:rPr>
          <w:rFonts w:eastAsia="Times New Roman" w:cs="Times New Roman"/>
          <w:szCs w:val="24"/>
        </w:rPr>
        <w:t xml:space="preserve"> η ελληνική διοίκηση προβαίνει για πρώτη φορά στην κατάρτιση εθνικής νομοθεσίας για την άσκηση διαστημικών δραστηριοτήτων, ενισχύοντας με τον τρόπο αυτό τον ρόλο και την παρουσία της σε ευρωπαϊκό και διεθνές επίπεδο μεταξύ των διαστημι</w:t>
      </w:r>
      <w:r>
        <w:rPr>
          <w:rFonts w:eastAsia="Times New Roman" w:cs="Times New Roman"/>
          <w:szCs w:val="24"/>
        </w:rPr>
        <w:t>κών εθνών, ενώ ταυτόχρονα δίνονται τα κατάλληλα εργαλεία και μέσα για την ολοκληρωμένη άσκηση δορυφορικής και διαστημικής πολιτικής</w:t>
      </w:r>
      <w:r>
        <w:rPr>
          <w:rFonts w:eastAsia="Times New Roman" w:cs="Times New Roman"/>
          <w:szCs w:val="24"/>
        </w:rPr>
        <w:t>,</w:t>
      </w:r>
      <w:r>
        <w:rPr>
          <w:rFonts w:eastAsia="Times New Roman" w:cs="Times New Roman"/>
          <w:szCs w:val="24"/>
        </w:rPr>
        <w:t xml:space="preserve"> μέσω του νεοσύστατου οργανισμού. </w:t>
      </w:r>
    </w:p>
    <w:p w14:paraId="6A03E05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Εξάλλου, η χρήση και η εξερεύνηση του εξωατμοσφαιρικού </w:t>
      </w:r>
      <w:r>
        <w:rPr>
          <w:rFonts w:eastAsia="Times New Roman" w:cs="Times New Roman"/>
          <w:szCs w:val="24"/>
        </w:rPr>
        <w:t>δ</w:t>
      </w:r>
      <w:r>
        <w:rPr>
          <w:rFonts w:eastAsia="Times New Roman" w:cs="Times New Roman"/>
          <w:szCs w:val="24"/>
        </w:rPr>
        <w:t xml:space="preserve">ιαστήματος υπόκειται σε διεθνείς </w:t>
      </w:r>
      <w:r>
        <w:rPr>
          <w:rFonts w:eastAsia="Times New Roman" w:cs="Times New Roman"/>
          <w:szCs w:val="24"/>
        </w:rPr>
        <w:t>κανόνες και αρχές</w:t>
      </w:r>
      <w:r>
        <w:rPr>
          <w:rFonts w:eastAsia="Times New Roman" w:cs="Times New Roman"/>
          <w:szCs w:val="24"/>
        </w:rPr>
        <w:t>,</w:t>
      </w:r>
      <w:r>
        <w:rPr>
          <w:rFonts w:eastAsia="Times New Roman" w:cs="Times New Roman"/>
          <w:szCs w:val="24"/>
        </w:rPr>
        <w:t xml:space="preserve"> με τους οποίους υποχρεούται να συμμορφώνεται και η Ελλάδα, εφόσον χρησιμοποιεί διαστημικούς πόρους, μεταξύ των οποίων συγκαταλέγονται το ραδιοφάσμα και συγκεκριμένες ζώνες συχνοτήτων, εν προκειμένω για δημόσιους σκοπούς. </w:t>
      </w:r>
    </w:p>
    <w:p w14:paraId="6A03E05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Συνεπώς, η </w:t>
      </w:r>
      <w:r>
        <w:rPr>
          <w:rFonts w:eastAsia="Times New Roman" w:cs="Times New Roman"/>
          <w:szCs w:val="24"/>
        </w:rPr>
        <w:t>αδειοδότηση διαστημικών δραστηριοτήτων</w:t>
      </w:r>
      <w:r>
        <w:rPr>
          <w:rFonts w:eastAsia="Times New Roman" w:cs="Times New Roman"/>
          <w:szCs w:val="24"/>
        </w:rPr>
        <w:t>,</w:t>
      </w:r>
      <w:r>
        <w:rPr>
          <w:rFonts w:eastAsia="Times New Roman" w:cs="Times New Roman"/>
          <w:szCs w:val="24"/>
        </w:rPr>
        <w:t xml:space="preserve"> με τις οποίες χρησιμοποιούνται διαστημικοί πόροι</w:t>
      </w:r>
      <w:r>
        <w:rPr>
          <w:rFonts w:eastAsia="Times New Roman" w:cs="Times New Roman"/>
          <w:szCs w:val="24"/>
        </w:rPr>
        <w:t>,</w:t>
      </w:r>
      <w:r>
        <w:rPr>
          <w:rFonts w:eastAsia="Times New Roman" w:cs="Times New Roman"/>
          <w:szCs w:val="24"/>
        </w:rPr>
        <w:t xml:space="preserve"> επιβάλλεται και για λόγους έμπρακτης τήρησης της νομιμότητας σε διεθνές επίπεδο, πέραν της τυπικής υπογραφής και επικύρωσης των διεθνών συμβάσεων και συνθηκών.</w:t>
      </w:r>
    </w:p>
    <w:p w14:paraId="6A03E05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Επιπρό</w:t>
      </w:r>
      <w:r>
        <w:rPr>
          <w:rFonts w:eastAsia="Times New Roman" w:cs="Times New Roman"/>
          <w:szCs w:val="24"/>
        </w:rPr>
        <w:t>σθετα, το διαχρονικά υφιστάμενο νομοθετικό κενό -όλα αυτά τα χρόνια υπήρχε νομοθετικό κενό- όσον αφορά το πλαίσιο αδειοδότησης διαστημικών δραστηριοτήτων</w:t>
      </w:r>
      <w:r>
        <w:rPr>
          <w:rFonts w:eastAsia="Times New Roman" w:cs="Times New Roman"/>
          <w:szCs w:val="24"/>
        </w:rPr>
        <w:t>,</w:t>
      </w:r>
      <w:r>
        <w:rPr>
          <w:rFonts w:eastAsia="Times New Roman" w:cs="Times New Roman"/>
          <w:szCs w:val="24"/>
        </w:rPr>
        <w:t xml:space="preserve"> μπορεί να δημιουργήσει διαφορετικής κλίμακας ζητήματα στην κρατική διοίκηση, δεδομένου ότι η Ελλάδα μ</w:t>
      </w:r>
      <w:r>
        <w:rPr>
          <w:rFonts w:eastAsia="Times New Roman" w:cs="Times New Roman"/>
          <w:szCs w:val="24"/>
        </w:rPr>
        <w:t>πορεί να είναι κράτος εκτόξευσης και επομένως υπέχει διεθνή ευθύνη για τα διαστημικά αντικείμενα</w:t>
      </w:r>
      <w:r>
        <w:rPr>
          <w:rFonts w:eastAsia="Times New Roman" w:cs="Times New Roman"/>
          <w:szCs w:val="24"/>
        </w:rPr>
        <w:t>,</w:t>
      </w:r>
      <w:r>
        <w:rPr>
          <w:rFonts w:eastAsia="Times New Roman" w:cs="Times New Roman"/>
          <w:szCs w:val="24"/>
        </w:rPr>
        <w:t xml:space="preserve"> που ήταν καταχωρημένα στο Εθνικό Μητρώο Διαστημικών Αντικειμένων </w:t>
      </w:r>
      <w:r>
        <w:rPr>
          <w:rFonts w:eastAsia="Times New Roman" w:cs="Times New Roman"/>
          <w:szCs w:val="24"/>
        </w:rPr>
        <w:t>της,</w:t>
      </w:r>
      <w:r>
        <w:rPr>
          <w:rFonts w:eastAsia="Times New Roman" w:cs="Times New Roman"/>
          <w:szCs w:val="24"/>
        </w:rPr>
        <w:t xml:space="preserve"> βάσει του </w:t>
      </w:r>
      <w:r>
        <w:rPr>
          <w:rFonts w:eastAsia="Times New Roman" w:cs="Times New Roman"/>
          <w:szCs w:val="24"/>
        </w:rPr>
        <w:t>Διεθνούς Δικαίου</w:t>
      </w:r>
      <w:r>
        <w:rPr>
          <w:rFonts w:eastAsia="Times New Roman" w:cs="Times New Roman"/>
          <w:szCs w:val="24"/>
        </w:rPr>
        <w:t>. Οι επισήμως θεσμοθετημένοι κανόνες για την άσκηση διαστημικώ</w:t>
      </w:r>
      <w:r>
        <w:rPr>
          <w:rFonts w:eastAsia="Times New Roman" w:cs="Times New Roman"/>
          <w:szCs w:val="24"/>
        </w:rPr>
        <w:t>ν δραστηριοτήτων καθίστανται συνεπώς απαραίτητοι και με την προτεινόμενη νομοθετική ρύθμιση επιτυγχάνεται η ευρύτερη και πληρέστερη δυνατή πληροφόρηση της διοίκησης, όσον αφορά τα διαστημικά αντικείμενα</w:t>
      </w:r>
      <w:r>
        <w:rPr>
          <w:rFonts w:eastAsia="Times New Roman" w:cs="Times New Roman"/>
          <w:szCs w:val="24"/>
        </w:rPr>
        <w:t>,</w:t>
      </w:r>
      <w:r>
        <w:rPr>
          <w:rFonts w:eastAsia="Times New Roman" w:cs="Times New Roman"/>
          <w:szCs w:val="24"/>
        </w:rPr>
        <w:t xml:space="preserve"> που χρησιμοποιούνται σε κάθε αδειοδοτημένη από αυτή </w:t>
      </w:r>
      <w:r>
        <w:rPr>
          <w:rFonts w:eastAsia="Times New Roman" w:cs="Times New Roman"/>
          <w:szCs w:val="24"/>
        </w:rPr>
        <w:t xml:space="preserve">διαστημική δραστηριότητα. </w:t>
      </w:r>
    </w:p>
    <w:p w14:paraId="6A03E05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Παράλληλα, ιδρύεται ο Ελληνικός Διαστημικός Οργανισμός με τη μορφή ΔΕΚΟ. Γιατί ΔΕΚΟ; Διότι απαιτείται η στελέχωσή του από εξειδικευμένο προσωπικό υψηλού επιπέδου και άμεσης ανταπόκρισης και επομένως</w:t>
      </w:r>
      <w:r>
        <w:rPr>
          <w:rFonts w:eastAsia="Times New Roman" w:cs="Times New Roman"/>
          <w:szCs w:val="24"/>
        </w:rPr>
        <w:t>,</w:t>
      </w:r>
      <w:r>
        <w:rPr>
          <w:rFonts w:eastAsia="Times New Roman" w:cs="Times New Roman"/>
          <w:szCs w:val="24"/>
        </w:rPr>
        <w:t xml:space="preserve"> η ίδρυση ενός ευέλικτου νομικού προσώπου</w:t>
      </w:r>
      <w:r>
        <w:rPr>
          <w:rFonts w:eastAsia="Times New Roman" w:cs="Times New Roman"/>
          <w:szCs w:val="24"/>
        </w:rPr>
        <w:t>,</w:t>
      </w:r>
      <w:r>
        <w:rPr>
          <w:rFonts w:eastAsia="Times New Roman" w:cs="Times New Roman"/>
          <w:szCs w:val="24"/>
        </w:rPr>
        <w:t xml:space="preserve"> που θα ανήκει και θα εποπτεύεται από το ελληνικό </w:t>
      </w:r>
      <w:r>
        <w:rPr>
          <w:rFonts w:eastAsia="Times New Roman" w:cs="Times New Roman"/>
          <w:szCs w:val="24"/>
        </w:rPr>
        <w:t xml:space="preserve">δημόσιο </w:t>
      </w:r>
      <w:r>
        <w:rPr>
          <w:rFonts w:eastAsia="Times New Roman" w:cs="Times New Roman"/>
          <w:szCs w:val="24"/>
        </w:rPr>
        <w:t>–και πώς θα γινόταν αλλιώς;- το οποίο θα μπορεί να αναλάβει να συντονίσει και να διεκπεραιώνει το σύνολο αυτών των δραστηριοτήτων.</w:t>
      </w:r>
    </w:p>
    <w:p w14:paraId="6A03E05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Εδώ πρέπει να επισημανθεί</w:t>
      </w:r>
      <w:r>
        <w:rPr>
          <w:rFonts w:eastAsia="Times New Roman" w:cs="Times New Roman"/>
          <w:szCs w:val="24"/>
        </w:rPr>
        <w:t xml:space="preserve"> ότι η Ελλάδα είναι από τις ελάχιστες χώρες της Ευρωπαϊκής Ένωσης</w:t>
      </w:r>
      <w:r>
        <w:rPr>
          <w:rFonts w:eastAsia="Times New Roman" w:cs="Times New Roman"/>
          <w:szCs w:val="24"/>
        </w:rPr>
        <w:t>,</w:t>
      </w:r>
      <w:r>
        <w:rPr>
          <w:rFonts w:eastAsia="Times New Roman" w:cs="Times New Roman"/>
          <w:szCs w:val="24"/>
        </w:rPr>
        <w:t xml:space="preserve"> που δεν διαθέτει έναν αντίστοιχο οργανισμό. Φυσικά</w:t>
      </w:r>
      <w:r>
        <w:rPr>
          <w:rFonts w:eastAsia="Times New Roman" w:cs="Times New Roman"/>
          <w:szCs w:val="24"/>
        </w:rPr>
        <w:t>,</w:t>
      </w:r>
      <w:r>
        <w:rPr>
          <w:rFonts w:eastAsia="Times New Roman" w:cs="Times New Roman"/>
          <w:szCs w:val="24"/>
        </w:rPr>
        <w:t xml:space="preserve"> ποτέ η χώρα μας μέχρι σήμερα δεν είχε μία εθνική στρατηγική για το Διάστημα. Και δεν το λέω εγώ</w:t>
      </w:r>
      <w:r>
        <w:rPr>
          <w:rFonts w:eastAsia="Times New Roman" w:cs="Times New Roman"/>
          <w:szCs w:val="24"/>
        </w:rPr>
        <w:t>.Τ</w:t>
      </w:r>
      <w:r>
        <w:rPr>
          <w:rFonts w:eastAsia="Times New Roman" w:cs="Times New Roman"/>
          <w:szCs w:val="24"/>
        </w:rPr>
        <w:t>ο ανέφερε ένας έγκριτος επιστήμονας γνωσ</w:t>
      </w:r>
      <w:r>
        <w:rPr>
          <w:rFonts w:eastAsia="Times New Roman" w:cs="Times New Roman"/>
          <w:szCs w:val="24"/>
        </w:rPr>
        <w:t xml:space="preserve">τός σε όλο τον κόσμο, ο κ. Κριμιζής, στην </w:t>
      </w:r>
      <w:r>
        <w:rPr>
          <w:rFonts w:eastAsia="Times New Roman" w:cs="Times New Roman"/>
          <w:szCs w:val="24"/>
        </w:rPr>
        <w:t>επιτροπή</w:t>
      </w:r>
      <w:r>
        <w:rPr>
          <w:rFonts w:eastAsia="Times New Roman" w:cs="Times New Roman"/>
          <w:szCs w:val="24"/>
        </w:rPr>
        <w:t>. Ήταν ξεκάθαρο και είναι βέβαιο ότι το βάρος των λόγων αυτού είναι πάρα πολύ σημαντικό. Η ίδρυση αυτού του οργανισμού θα γίνει</w:t>
      </w:r>
      <w:r>
        <w:rPr>
          <w:rFonts w:eastAsia="Times New Roman" w:cs="Times New Roman"/>
          <w:szCs w:val="24"/>
        </w:rPr>
        <w:t>,</w:t>
      </w:r>
      <w:r>
        <w:rPr>
          <w:rFonts w:eastAsia="Times New Roman" w:cs="Times New Roman"/>
          <w:szCs w:val="24"/>
        </w:rPr>
        <w:t xml:space="preserve"> προκειμένου να αξιοποιεί εμπορικά, επιστημονικά και ερευνητικά τα δικαιώματα </w:t>
      </w:r>
      <w:r>
        <w:rPr>
          <w:rFonts w:eastAsia="Times New Roman" w:cs="Times New Roman"/>
          <w:szCs w:val="24"/>
        </w:rPr>
        <w:t>και την πληθώρα ερευνητικών και επιστημονικών εφαρμογών και πόρων</w:t>
      </w:r>
      <w:r>
        <w:rPr>
          <w:rFonts w:eastAsia="Times New Roman" w:cs="Times New Roman"/>
          <w:szCs w:val="24"/>
        </w:rPr>
        <w:t>,</w:t>
      </w:r>
      <w:r>
        <w:rPr>
          <w:rFonts w:eastAsia="Times New Roman" w:cs="Times New Roman"/>
          <w:szCs w:val="24"/>
        </w:rPr>
        <w:t xml:space="preserve"> που διαθέτει η Ευρωπαϊκή Διαστημική Υπηρεσία. </w:t>
      </w:r>
    </w:p>
    <w:p w14:paraId="6A03E05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Στο σημείο αυτό πρέπει να τονίσουμε με έμφαση ότι η συμμετοχή της χώρας για τον νεοσύστατο οργανισμό στον Ευρωπαϊκό Οργανισμό Διαστήματος γίνε</w:t>
      </w:r>
      <w:r>
        <w:rPr>
          <w:rFonts w:eastAsia="Times New Roman" w:cs="Times New Roman"/>
          <w:szCs w:val="24"/>
        </w:rPr>
        <w:t xml:space="preserve">ται για αποκλειστικά ειρηνικούς σκοπούς -γιατί ακούστηκαν και άλλα- όπως άλλωστε αποσαφηνίστηκε και στην συνάντηση που είχε την περασμένη Δευτέρα ο Γενικός Διευθυντής του Ευρωπαϊκού Οργανισμού Διαστήματος </w:t>
      </w:r>
      <w:r>
        <w:rPr>
          <w:rFonts w:eastAsia="Times New Roman" w:cs="Times New Roman"/>
          <w:szCs w:val="24"/>
          <w:lang w:val="en-US"/>
        </w:rPr>
        <w:t>ESA</w:t>
      </w:r>
      <w:r>
        <w:rPr>
          <w:rFonts w:eastAsia="Times New Roman" w:cs="Times New Roman"/>
          <w:szCs w:val="24"/>
        </w:rPr>
        <w:t xml:space="preserve"> κ. Βέρνερ</w:t>
      </w:r>
      <w:r>
        <w:rPr>
          <w:rFonts w:eastAsia="Times New Roman" w:cs="Times New Roman"/>
          <w:szCs w:val="24"/>
        </w:rPr>
        <w:t>, για τις συναρμόδιες επιτροπές της Βο</w:t>
      </w:r>
      <w:r>
        <w:rPr>
          <w:rFonts w:eastAsia="Times New Roman" w:cs="Times New Roman"/>
          <w:szCs w:val="24"/>
        </w:rPr>
        <w:t>υλής για την παρουσίαση της νέας στρατηγικής στο «</w:t>
      </w:r>
      <w:r>
        <w:rPr>
          <w:rFonts w:eastAsia="Times New Roman" w:cs="Times New Roman"/>
          <w:szCs w:val="24"/>
          <w:lang w:val="en-US"/>
        </w:rPr>
        <w:t>Space</w:t>
      </w:r>
      <w:r>
        <w:rPr>
          <w:rFonts w:eastAsia="Times New Roman" w:cs="Times New Roman"/>
          <w:szCs w:val="24"/>
        </w:rPr>
        <w:t xml:space="preserve"> 4.0». </w:t>
      </w:r>
    </w:p>
    <w:p w14:paraId="6A03E05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Με τη συμμετοχή μας αυτή προωθούμε την ενεργό συμμετοχή Ελλήνων επιστημόνων και εταιρειών στον σχεδιασμό κατασκευών, συσκευών και λογισμικού</w:t>
      </w:r>
      <w:r>
        <w:rPr>
          <w:rFonts w:eastAsia="Times New Roman" w:cs="Times New Roman"/>
          <w:szCs w:val="24"/>
        </w:rPr>
        <w:t>,</w:t>
      </w:r>
      <w:r>
        <w:rPr>
          <w:rFonts w:eastAsia="Times New Roman" w:cs="Times New Roman"/>
          <w:szCs w:val="24"/>
        </w:rPr>
        <w:t xml:space="preserve"> που θα χρησιμοποιηθούν σε διαστημικές αποστολές. Η </w:t>
      </w:r>
      <w:r>
        <w:rPr>
          <w:rFonts w:eastAsia="Times New Roman" w:cs="Times New Roman"/>
          <w:szCs w:val="24"/>
        </w:rPr>
        <w:t>ενδυνάμωση των προσπαθειών στον τομέα αυτό, πέρα από την εξασφάλιση θέσεων υψηλής εξειδίκευσης</w:t>
      </w:r>
      <w:r>
        <w:rPr>
          <w:rFonts w:eastAsia="Times New Roman" w:cs="Times New Roman"/>
          <w:szCs w:val="24"/>
        </w:rPr>
        <w:t>,</w:t>
      </w:r>
      <w:r>
        <w:rPr>
          <w:rFonts w:eastAsia="Times New Roman" w:cs="Times New Roman"/>
          <w:szCs w:val="24"/>
        </w:rPr>
        <w:t xml:space="preserve"> επιτυγχάνοντας έτσι την αντιστροφή του </w:t>
      </w:r>
      <w:r>
        <w:rPr>
          <w:rFonts w:eastAsia="Times New Roman" w:cs="Times New Roman"/>
          <w:szCs w:val="24"/>
        </w:rPr>
        <w:t>«</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r>
        <w:rPr>
          <w:rFonts w:eastAsia="Times New Roman" w:cs="Times New Roman"/>
          <w:szCs w:val="24"/>
        </w:rPr>
        <w:t xml:space="preserve"> που πλήττει τη χώρα μας τα τελευταία χρόνια της κρίσης, είναι ιδιαίτερα αποδοτική για την ελληνική κοινωνί</w:t>
      </w:r>
      <w:r>
        <w:rPr>
          <w:rFonts w:eastAsia="Times New Roman" w:cs="Times New Roman"/>
          <w:szCs w:val="24"/>
        </w:rPr>
        <w:t xml:space="preserve">α, αφού τα παραγόμενα προϊόντα έχουν έντονο εξαγωγικό χαρακτήρα, ενώ είναι πολύ ανταγωνιστικά και σε επίγειες εφαρμογές, λόγω των αυστηρών προδιαγραφών κατασκευής τους. </w:t>
      </w:r>
    </w:p>
    <w:p w14:paraId="6A03E05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 υπό σύσταση οργανισμός θα αναλάβει επιπλέον την εμπορική, πειραματική αξιοποίηση των</w:t>
      </w:r>
      <w:r>
        <w:rPr>
          <w:rFonts w:eastAsia="Times New Roman" w:cs="Times New Roman"/>
          <w:szCs w:val="24"/>
        </w:rPr>
        <w:t xml:space="preserve"> διαθέσιμων πόρων του </w:t>
      </w:r>
      <w:r>
        <w:rPr>
          <w:rFonts w:eastAsia="Times New Roman" w:cs="Times New Roman"/>
          <w:szCs w:val="24"/>
        </w:rPr>
        <w:t xml:space="preserve">δημοσίου </w:t>
      </w:r>
      <w:r>
        <w:rPr>
          <w:rFonts w:eastAsia="Times New Roman" w:cs="Times New Roman"/>
          <w:szCs w:val="24"/>
        </w:rPr>
        <w:t xml:space="preserve">με ιδιωτικοοικονομικά κριτήρια. Είναι επίσης σημαντικό να αξιοποιηθούν από το ελληνικό </w:t>
      </w:r>
      <w:r>
        <w:rPr>
          <w:rFonts w:eastAsia="Times New Roman" w:cs="Times New Roman"/>
          <w:szCs w:val="24"/>
        </w:rPr>
        <w:t>δ</w:t>
      </w:r>
      <w:r>
        <w:rPr>
          <w:rFonts w:eastAsia="Times New Roman" w:cs="Times New Roman"/>
          <w:szCs w:val="24"/>
        </w:rPr>
        <w:t>ημόσιο οι ερευνητικές και επιστημονικές εφαρμογές</w:t>
      </w:r>
      <w:r>
        <w:rPr>
          <w:rFonts w:eastAsia="Times New Roman" w:cs="Times New Roman"/>
          <w:szCs w:val="24"/>
        </w:rPr>
        <w:t>,</w:t>
      </w:r>
      <w:r>
        <w:rPr>
          <w:rFonts w:eastAsia="Times New Roman" w:cs="Times New Roman"/>
          <w:szCs w:val="24"/>
        </w:rPr>
        <w:t xml:space="preserve"> που προκύπτουν από τις πολιτικές του </w:t>
      </w:r>
      <w:r>
        <w:rPr>
          <w:rFonts w:eastAsia="Times New Roman" w:cs="Times New Roman"/>
          <w:szCs w:val="24"/>
        </w:rPr>
        <w:t>Δ</w:t>
      </w:r>
      <w:r>
        <w:rPr>
          <w:rFonts w:eastAsia="Times New Roman" w:cs="Times New Roman"/>
          <w:szCs w:val="24"/>
        </w:rPr>
        <w:t>ιαστήματος, όπως εφαρμογές πολιτικής προστασίας,</w:t>
      </w:r>
      <w:r>
        <w:rPr>
          <w:rFonts w:eastAsia="Times New Roman" w:cs="Times New Roman"/>
          <w:szCs w:val="24"/>
        </w:rPr>
        <w:t xml:space="preserve"> παρακολούθησης </w:t>
      </w:r>
      <w:r>
        <w:rPr>
          <w:rFonts w:eastAsia="Times New Roman" w:cs="Times New Roman"/>
          <w:szCs w:val="24"/>
        </w:rPr>
        <w:t>Γ</w:t>
      </w:r>
      <w:r>
        <w:rPr>
          <w:rFonts w:eastAsia="Times New Roman" w:cs="Times New Roman"/>
          <w:szCs w:val="24"/>
        </w:rPr>
        <w:t>ης –τα έχουμε ακούσει από πάρα πολλούς- πρόληψης και αντιμετώπισης πυρκαγιών, αντιμετώπισης της αυθαίρετης δόμησης και φύλαξη</w:t>
      </w:r>
      <w:r>
        <w:rPr>
          <w:rFonts w:eastAsia="Times New Roman" w:cs="Times New Roman"/>
          <w:szCs w:val="24"/>
        </w:rPr>
        <w:t>ς</w:t>
      </w:r>
      <w:r>
        <w:rPr>
          <w:rFonts w:eastAsia="Times New Roman" w:cs="Times New Roman"/>
          <w:szCs w:val="24"/>
        </w:rPr>
        <w:t xml:space="preserve"> και επιτήρηση</w:t>
      </w:r>
      <w:r>
        <w:rPr>
          <w:rFonts w:eastAsia="Times New Roman" w:cs="Times New Roman"/>
          <w:szCs w:val="24"/>
        </w:rPr>
        <w:t>ς</w:t>
      </w:r>
      <w:r>
        <w:rPr>
          <w:rFonts w:eastAsia="Times New Roman" w:cs="Times New Roman"/>
          <w:szCs w:val="24"/>
        </w:rPr>
        <w:t xml:space="preserve"> των συνόρων. </w:t>
      </w:r>
    </w:p>
    <w:p w14:paraId="6A03E059" w14:textId="77777777" w:rsidR="001B1D00" w:rsidRDefault="00D353DD">
      <w:pPr>
        <w:spacing w:after="0" w:line="600" w:lineRule="auto"/>
        <w:ind w:firstLine="720"/>
        <w:jc w:val="both"/>
        <w:rPr>
          <w:rFonts w:eastAsia="Times New Roman"/>
          <w:szCs w:val="24"/>
        </w:rPr>
      </w:pPr>
      <w:r>
        <w:rPr>
          <w:rFonts w:eastAsia="Times New Roman"/>
          <w:szCs w:val="24"/>
        </w:rPr>
        <w:t>Με την ίδρυση του Ελληνικού Διαστημικού Οργανισμού επιτυγχάνεται συνεπώς</w:t>
      </w:r>
      <w:r>
        <w:rPr>
          <w:rFonts w:eastAsia="Times New Roman"/>
          <w:szCs w:val="24"/>
        </w:rPr>
        <w:t>,</w:t>
      </w:r>
      <w:r>
        <w:rPr>
          <w:rFonts w:eastAsia="Times New Roman"/>
          <w:szCs w:val="24"/>
        </w:rPr>
        <w:t xml:space="preserve"> η ανάπτυξη της χώρας στον διαστημικό τομέα</w:t>
      </w:r>
      <w:r>
        <w:rPr>
          <w:rFonts w:eastAsia="Times New Roman"/>
          <w:szCs w:val="24"/>
        </w:rPr>
        <w:t>,</w:t>
      </w:r>
      <w:r>
        <w:rPr>
          <w:rFonts w:eastAsia="Times New Roman"/>
          <w:szCs w:val="24"/>
        </w:rPr>
        <w:t xml:space="preserve"> μέσω της διασύνδεσης επιστήμης, έρευνας και παραγωγής, ενώ θα ενισχυθούν ιδιαίτερα οι ερευνητικές και επιστημονικές εφαρμογές των ελληνικών επιχειρήσεων</w:t>
      </w:r>
      <w:r>
        <w:rPr>
          <w:rFonts w:eastAsia="Times New Roman"/>
          <w:szCs w:val="24"/>
        </w:rPr>
        <w:t>,</w:t>
      </w:r>
      <w:r>
        <w:rPr>
          <w:rFonts w:eastAsia="Times New Roman"/>
          <w:szCs w:val="24"/>
        </w:rPr>
        <w:t xml:space="preserve"> που προκύπτουν από τις πολιτικές για το </w:t>
      </w:r>
      <w:r>
        <w:rPr>
          <w:rFonts w:eastAsia="Times New Roman"/>
          <w:szCs w:val="24"/>
        </w:rPr>
        <w:t>Δ</w:t>
      </w:r>
      <w:r>
        <w:rPr>
          <w:rFonts w:eastAsia="Times New Roman"/>
          <w:szCs w:val="24"/>
        </w:rPr>
        <w:t>ιάστημα -δεν είν</w:t>
      </w:r>
      <w:r>
        <w:rPr>
          <w:rFonts w:eastAsia="Times New Roman"/>
          <w:szCs w:val="24"/>
        </w:rPr>
        <w:t xml:space="preserve">αι λίγες αυτές- και όπου εργάζονται περίπου δύο χιλιάδες άτομα. </w:t>
      </w:r>
    </w:p>
    <w:p w14:paraId="6A03E05A" w14:textId="77777777" w:rsidR="001B1D00" w:rsidRDefault="00D353DD">
      <w:pPr>
        <w:spacing w:after="0" w:line="600" w:lineRule="auto"/>
        <w:ind w:firstLine="720"/>
        <w:jc w:val="both"/>
        <w:rPr>
          <w:rFonts w:eastAsia="Times New Roman"/>
          <w:szCs w:val="24"/>
        </w:rPr>
      </w:pPr>
      <w:r>
        <w:rPr>
          <w:rFonts w:eastAsia="Times New Roman"/>
          <w:szCs w:val="24"/>
        </w:rPr>
        <w:t>Επίσης, η ανάπτυξη δορυφορικών υποδομών επιτρέπει την εύκολη και οικονομική πρόσβαση σε καινοτόμες υπηρεσίες, όπως κοινωνικές υπηρεσίες, υπηρεσίες υγείας, τηλεργασία, τηλεκπαίδευση.</w:t>
      </w:r>
    </w:p>
    <w:p w14:paraId="6A03E05B" w14:textId="77777777" w:rsidR="001B1D00" w:rsidRDefault="00D353DD">
      <w:pPr>
        <w:spacing w:after="0" w:line="600" w:lineRule="auto"/>
        <w:ind w:firstLine="720"/>
        <w:jc w:val="both"/>
        <w:rPr>
          <w:rFonts w:eastAsia="Times New Roman"/>
          <w:szCs w:val="24"/>
        </w:rPr>
      </w:pPr>
      <w:r>
        <w:rPr>
          <w:rFonts w:eastAsia="Times New Roman"/>
          <w:szCs w:val="24"/>
        </w:rPr>
        <w:t>Από την ά</w:t>
      </w:r>
      <w:r>
        <w:rPr>
          <w:rFonts w:eastAsia="Times New Roman"/>
          <w:szCs w:val="24"/>
        </w:rPr>
        <w:t>σκηση των δικαιωμάτων της χώρας στο διαστημικό φάσμα δημιουργείται πληθώρα εμπορικών ευκαιριών</w:t>
      </w:r>
      <w:r>
        <w:rPr>
          <w:rFonts w:eastAsia="Times New Roman"/>
          <w:szCs w:val="24"/>
        </w:rPr>
        <w:t>,</w:t>
      </w:r>
      <w:r>
        <w:rPr>
          <w:rFonts w:eastAsia="Times New Roman"/>
          <w:szCs w:val="24"/>
        </w:rPr>
        <w:t xml:space="preserve"> που πρέπει να αξιοποιηθούν από έναν αντίστοιχο με τα ευρωπαϊκά δεδομένα οργανισμό συντονισμού και διαμόρφωσης διαστημικής πολιτικής. </w:t>
      </w:r>
    </w:p>
    <w:p w14:paraId="6A03E05C" w14:textId="77777777" w:rsidR="001B1D00" w:rsidRDefault="00D353DD">
      <w:pPr>
        <w:spacing w:after="0" w:line="600" w:lineRule="auto"/>
        <w:ind w:firstLine="720"/>
        <w:jc w:val="both"/>
        <w:rPr>
          <w:rFonts w:eastAsia="Times New Roman"/>
          <w:szCs w:val="24"/>
        </w:rPr>
      </w:pPr>
      <w:r>
        <w:rPr>
          <w:rFonts w:eastAsia="Times New Roman"/>
          <w:szCs w:val="24"/>
        </w:rPr>
        <w:t>Συνεπώς, με τα αποτελέσματ</w:t>
      </w:r>
      <w:r>
        <w:rPr>
          <w:rFonts w:eastAsia="Times New Roman"/>
          <w:szCs w:val="24"/>
        </w:rPr>
        <w:t>α αυτά</w:t>
      </w:r>
      <w:r>
        <w:rPr>
          <w:rFonts w:eastAsia="Times New Roman"/>
          <w:szCs w:val="24"/>
        </w:rPr>
        <w:t>,</w:t>
      </w:r>
      <w:r>
        <w:rPr>
          <w:rFonts w:eastAsia="Times New Roman"/>
          <w:szCs w:val="24"/>
        </w:rPr>
        <w:t xml:space="preserve"> τα οποία διαχέονται σε ποικίλους τομείς της καθημερινής ζωής πολιτών και επιχειρήσεων, τηλεπικοινωνίες, πλοήγηση κλπ. οι προκείμενες νομοθετικές ρυθμίσεις</w:t>
      </w:r>
      <w:r>
        <w:rPr>
          <w:rFonts w:eastAsia="Times New Roman"/>
          <w:szCs w:val="24"/>
        </w:rPr>
        <w:t>,</w:t>
      </w:r>
      <w:r>
        <w:rPr>
          <w:rFonts w:eastAsia="Times New Roman"/>
          <w:szCs w:val="24"/>
        </w:rPr>
        <w:t xml:space="preserve"> με την ενίσχυση της επιχειρηματικότητας στον διαστημικό και δορυφορικό τομέα αναμένεται να σ</w:t>
      </w:r>
      <w:r>
        <w:rPr>
          <w:rFonts w:eastAsia="Times New Roman"/>
          <w:szCs w:val="24"/>
        </w:rPr>
        <w:t xml:space="preserve">υμβάλουν στη δημιουργία ευνοϊκότερου πλαισίου για την τόνωση της αγοράς, γεγονός που επιφέρει θετικές συνέπειες για την εθνική οικονομία. </w:t>
      </w:r>
    </w:p>
    <w:p w14:paraId="6A03E05D" w14:textId="77777777" w:rsidR="001B1D00" w:rsidRDefault="00D353DD">
      <w:pPr>
        <w:spacing w:after="0" w:line="600" w:lineRule="auto"/>
        <w:ind w:firstLine="720"/>
        <w:jc w:val="both"/>
        <w:rPr>
          <w:rFonts w:eastAsia="Times New Roman"/>
          <w:szCs w:val="24"/>
        </w:rPr>
      </w:pPr>
      <w:r>
        <w:rPr>
          <w:rFonts w:eastAsia="Times New Roman"/>
          <w:szCs w:val="24"/>
        </w:rPr>
        <w:t>Πριν κλείσω, κυρίες και κύριοι συνάδελφοι, θα ήθελα να αναφερθώ στις λοιπές διατάξεις που αναφέρονται στην Εθνική Επι</w:t>
      </w:r>
      <w:r>
        <w:rPr>
          <w:rFonts w:eastAsia="Times New Roman"/>
          <w:szCs w:val="24"/>
        </w:rPr>
        <w:t>τροπή Τηλεπικοινωνιών και Ταχυδρομείων και την ΕΡΤ. Προσπαθούμε με τις διατάξεις αυτές να καλύψουμε τα κενά που άφησε ο ιδιοκτήτης της αναδόχου εταιρείας για την ανάπτυξη των δικτύων της τηλεόρασης –είναι γνωστή η υπόθεση με τον χάρτη συχνοτήτων- να δώσουμ</w:t>
      </w:r>
      <w:r>
        <w:rPr>
          <w:rFonts w:eastAsia="Times New Roman"/>
          <w:szCs w:val="24"/>
        </w:rPr>
        <w:t>ε τηλεόραση στις «</w:t>
      </w:r>
      <w:r>
        <w:rPr>
          <w:rFonts w:eastAsia="Times New Roman"/>
          <w:szCs w:val="24"/>
        </w:rPr>
        <w:t>λ</w:t>
      </w:r>
      <w:r>
        <w:rPr>
          <w:rFonts w:eastAsia="Times New Roman"/>
          <w:szCs w:val="24"/>
        </w:rPr>
        <w:t xml:space="preserve">ευκές» </w:t>
      </w:r>
      <w:r>
        <w:rPr>
          <w:rFonts w:eastAsia="Times New Roman"/>
          <w:szCs w:val="24"/>
        </w:rPr>
        <w:t>π</w:t>
      </w:r>
      <w:r>
        <w:rPr>
          <w:rFonts w:eastAsia="Times New Roman"/>
          <w:szCs w:val="24"/>
        </w:rPr>
        <w:t>εριοχές, αυτές που η ανάδοχος εταιρεία με τους εκατόν πενήντα εγκατεστημένους αναμεταδότες</w:t>
      </w:r>
      <w:r>
        <w:rPr>
          <w:rFonts w:eastAsia="Times New Roman"/>
          <w:szCs w:val="24"/>
        </w:rPr>
        <w:t>,</w:t>
      </w:r>
      <w:r>
        <w:rPr>
          <w:rFonts w:eastAsia="Times New Roman"/>
          <w:szCs w:val="24"/>
        </w:rPr>
        <w:t xml:space="preserve"> αντί των διακοσίων πενήντα έξι που είχε υποχρέωση -και ανέφερε η μελέτη- άφησε εκτός ελεύθερης και δωρεάν ενημέρωσης και ψυχαγωγίας, με τ</w:t>
      </w:r>
      <w:r>
        <w:rPr>
          <w:rFonts w:eastAsia="Times New Roman"/>
          <w:szCs w:val="24"/>
        </w:rPr>
        <w:t xml:space="preserve">ην ανοχή των προηγούμενων κυβερνήσεων. </w:t>
      </w:r>
    </w:p>
    <w:p w14:paraId="6A03E05E" w14:textId="77777777" w:rsidR="001B1D00" w:rsidRDefault="00D353DD">
      <w:pPr>
        <w:spacing w:after="0" w:line="600" w:lineRule="auto"/>
        <w:ind w:firstLine="720"/>
        <w:jc w:val="both"/>
        <w:rPr>
          <w:rFonts w:eastAsia="Times New Roman"/>
          <w:szCs w:val="24"/>
        </w:rPr>
      </w:pPr>
      <w:r>
        <w:rPr>
          <w:rFonts w:eastAsia="Times New Roman"/>
          <w:szCs w:val="24"/>
        </w:rPr>
        <w:t xml:space="preserve">Κλείνοντας, κύριε Πρόεδρε, κυρίες και κύριοι συνάδελφοι, θέλω να υπενθυμίσω ότι οι αρχικές κατευθυντήριες γραμμές της πολιτικής του νεοσύστατου τότε Υπουργείου Ψηφιακής Πολιτικής στον τομέα του </w:t>
      </w:r>
      <w:r>
        <w:rPr>
          <w:rFonts w:eastAsia="Times New Roman"/>
          <w:szCs w:val="24"/>
        </w:rPr>
        <w:t>δ</w:t>
      </w:r>
      <w:r>
        <w:rPr>
          <w:rFonts w:eastAsia="Times New Roman"/>
          <w:szCs w:val="24"/>
        </w:rPr>
        <w:t>ιαστήματος λοιδορήθηκ</w:t>
      </w:r>
      <w:r>
        <w:rPr>
          <w:rFonts w:eastAsia="Times New Roman"/>
          <w:szCs w:val="24"/>
        </w:rPr>
        <w:t>αν με σκαιό πολλές φορές τρόπο, τόσο μέσα στη Βουλή</w:t>
      </w:r>
      <w:r>
        <w:rPr>
          <w:rFonts w:eastAsia="Times New Roman"/>
          <w:szCs w:val="24"/>
        </w:rPr>
        <w:t>,</w:t>
      </w:r>
      <w:r>
        <w:rPr>
          <w:rFonts w:eastAsia="Times New Roman"/>
          <w:szCs w:val="24"/>
        </w:rPr>
        <w:t xml:space="preserve"> όσο και από συγκεκριμένη μερίδα των μέσων μαζικής ενημέρωσης. </w:t>
      </w:r>
    </w:p>
    <w:p w14:paraId="6A03E05F" w14:textId="77777777" w:rsidR="001B1D00" w:rsidRDefault="00D353DD">
      <w:pPr>
        <w:spacing w:after="0" w:line="600" w:lineRule="auto"/>
        <w:ind w:firstLine="720"/>
        <w:jc w:val="both"/>
        <w:rPr>
          <w:rFonts w:eastAsia="Times New Roman"/>
          <w:szCs w:val="24"/>
        </w:rPr>
      </w:pPr>
      <w:r>
        <w:rPr>
          <w:rFonts w:eastAsia="Times New Roman"/>
          <w:szCs w:val="24"/>
        </w:rPr>
        <w:t>Η σημερινή συζήτηση</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και η συζήτηση που προηγήθηκε στις επιτροπές και η συμφωνία των αρμόδιων φορέων για την αναγκαιότητα της ίδρυση</w:t>
      </w:r>
      <w:r>
        <w:rPr>
          <w:rFonts w:eastAsia="Times New Roman"/>
          <w:szCs w:val="24"/>
        </w:rPr>
        <w:t>ς του Ελληνικού Οργανισμού Διαστήματος πιστεύω ότι πρέπει να μας οδηγήσει όλους σε μια διαδικασία να το ψηφίσουμε, ώστε να μπορέσουμε επιτέλους σαν χώρα να έχουμε έναν σύγχρονο Ελληνικό Διαστημικό Οργανισμό</w:t>
      </w:r>
      <w:r>
        <w:rPr>
          <w:rFonts w:eastAsia="Times New Roman"/>
          <w:szCs w:val="24"/>
        </w:rPr>
        <w:t>,</w:t>
      </w:r>
      <w:r>
        <w:rPr>
          <w:rFonts w:eastAsia="Times New Roman"/>
          <w:szCs w:val="24"/>
        </w:rPr>
        <w:t xml:space="preserve"> ο οποίος θα είναι προς το συμφέρον της πατρίδας </w:t>
      </w:r>
      <w:r>
        <w:rPr>
          <w:rFonts w:eastAsia="Times New Roman"/>
          <w:szCs w:val="24"/>
        </w:rPr>
        <w:t xml:space="preserve">μας. </w:t>
      </w:r>
    </w:p>
    <w:p w14:paraId="6A03E060" w14:textId="77777777" w:rsidR="001B1D00" w:rsidRDefault="00D353DD">
      <w:pPr>
        <w:spacing w:after="0" w:line="600" w:lineRule="auto"/>
        <w:ind w:firstLine="720"/>
        <w:jc w:val="both"/>
        <w:rPr>
          <w:rFonts w:eastAsia="Times New Roman"/>
          <w:szCs w:val="24"/>
        </w:rPr>
      </w:pPr>
      <w:r>
        <w:rPr>
          <w:rFonts w:eastAsia="Times New Roman"/>
          <w:szCs w:val="24"/>
        </w:rPr>
        <w:t xml:space="preserve">Σας ευχαριστώ πάρα πολύ. </w:t>
      </w:r>
    </w:p>
    <w:p w14:paraId="6A03E061"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A03E062" w14:textId="77777777" w:rsidR="001B1D00" w:rsidRDefault="00D353DD">
      <w:pPr>
        <w:spacing w:after="0"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Καραναστάση. </w:t>
      </w:r>
    </w:p>
    <w:p w14:paraId="6A03E06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των Ανεξαρτήτων Ελλήνων κ. Παπαχριστόπουλος, για δώδεκα λεπτά.</w:t>
      </w:r>
    </w:p>
    <w:p w14:paraId="6A03E06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ΑΘΑΝΑΣ</w:t>
      </w:r>
      <w:r>
        <w:rPr>
          <w:rFonts w:eastAsia="Times New Roman" w:cs="Times New Roman"/>
          <w:b/>
          <w:szCs w:val="24"/>
        </w:rPr>
        <w:t>ΙΟΣ ΠΑΠΑΧΡΙΣΤΟΠΟΥΛΟΣ:</w:t>
      </w:r>
      <w:r>
        <w:rPr>
          <w:rFonts w:eastAsia="Times New Roman" w:cs="Times New Roman"/>
          <w:szCs w:val="24"/>
        </w:rPr>
        <w:t xml:space="preserve"> Ευχαριστώ, κύριε Πρόεδρε. </w:t>
      </w:r>
    </w:p>
    <w:p w14:paraId="6A03E06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Όταν πριν από πενήντα χρόνια </w:t>
      </w:r>
      <w:r>
        <w:rPr>
          <w:rFonts w:eastAsia="Times New Roman" w:cs="Times New Roman"/>
          <w:szCs w:val="24"/>
        </w:rPr>
        <w:t xml:space="preserve">περίπου </w:t>
      </w:r>
      <w:r>
        <w:rPr>
          <w:rFonts w:eastAsia="Times New Roman" w:cs="Times New Roman"/>
          <w:szCs w:val="24"/>
        </w:rPr>
        <w:t>ο Βιντ Σερφ, ένας Αμερικανός, ένωνε οκτώ ογκώδεις υπολογιστές στο Μέριλαντ και λίγο αργότερα ο αείμνηστος Μιχάλης Δερτούζος από την Άνδρο και έπειτα ο Νικ Νεγρεπόντε</w:t>
      </w:r>
      <w:r>
        <w:rPr>
          <w:rFonts w:eastAsia="Times New Roman" w:cs="Times New Roman"/>
          <w:szCs w:val="24"/>
        </w:rPr>
        <w:t>,</w:t>
      </w:r>
      <w:r>
        <w:rPr>
          <w:rFonts w:eastAsia="Times New Roman" w:cs="Times New Roman"/>
          <w:szCs w:val="24"/>
        </w:rPr>
        <w:t xml:space="preserve"> που ζει ακόμα και πάει στην Πάτμο και αυτός κάθε χρόνο, εξασφάλιζαν τον δημόσιο χαρακτήρα του διαδικτύου και έβαζαν τις βάσεις για την ηλεκτρονική, την ψηφιακή εποχή, κάποιοι χλεύαζαν. Δεν καταλάβαιναν τι ακριβώς γινόταν. </w:t>
      </w:r>
    </w:p>
    <w:p w14:paraId="6A03E06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Χρειάστηκε να περάσουν κάποιες δ</w:t>
      </w:r>
      <w:r>
        <w:rPr>
          <w:rFonts w:eastAsia="Times New Roman" w:cs="Times New Roman"/>
          <w:szCs w:val="24"/>
        </w:rPr>
        <w:t>εκαετίες</w:t>
      </w:r>
      <w:r>
        <w:rPr>
          <w:rFonts w:eastAsia="Times New Roman" w:cs="Times New Roman"/>
          <w:szCs w:val="24"/>
        </w:rPr>
        <w:t>,</w:t>
      </w:r>
      <w:r>
        <w:rPr>
          <w:rFonts w:eastAsia="Times New Roman" w:cs="Times New Roman"/>
          <w:szCs w:val="24"/>
        </w:rPr>
        <w:t xml:space="preserve"> για να καταλάβουμε όλοι εμείς ότι έγινε μια επανάσταση. Με όλον τον σεβασμό σε όλες τις επαναστάσεις, </w:t>
      </w:r>
      <w:r>
        <w:rPr>
          <w:rFonts w:eastAsia="Times New Roman" w:cs="Times New Roman"/>
          <w:szCs w:val="24"/>
        </w:rPr>
        <w:t xml:space="preserve">-διότι </w:t>
      </w:r>
      <w:r>
        <w:rPr>
          <w:rFonts w:eastAsia="Times New Roman" w:cs="Times New Roman"/>
          <w:szCs w:val="24"/>
        </w:rPr>
        <w:t>όλες οι επαναστάσεις είχαν κάποιο νόημα- πιστεύω ότι η επανάσταση της τεχνολογίας και κυρίως η πληροφορική επανάσταση έκανε τις υπόλοιπες</w:t>
      </w:r>
      <w:r>
        <w:rPr>
          <w:rFonts w:eastAsia="Times New Roman" w:cs="Times New Roman"/>
          <w:szCs w:val="24"/>
        </w:rPr>
        <w:t xml:space="preserve"> να φαίνονται σαν παιδικά παιχνίδια. </w:t>
      </w:r>
    </w:p>
    <w:p w14:paraId="6A03E06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Μάλιστα, θέλω να θυμίσω στους πιο παλιούς -ο Υπουργός κ. Μπαλάφας είμαι σίγουρος ότι θα το ξέρει αυτό- ότι στην αρχή της Βιομηχανικής Επανάστασης, στις αρχές του 20</w:t>
      </w:r>
      <w:r>
        <w:rPr>
          <w:rFonts w:eastAsia="Times New Roman" w:cs="Times New Roman"/>
          <w:szCs w:val="24"/>
          <w:vertAlign w:val="superscript"/>
        </w:rPr>
        <w:t>ου</w:t>
      </w:r>
      <w:r>
        <w:rPr>
          <w:rFonts w:eastAsia="Times New Roman" w:cs="Times New Roman"/>
          <w:szCs w:val="24"/>
        </w:rPr>
        <w:t xml:space="preserve"> αιώνα, κάποιοι «προοδευτικοί» έμπαιναν μέσα στα εργ</w:t>
      </w:r>
      <w:r>
        <w:rPr>
          <w:rFonts w:eastAsia="Times New Roman" w:cs="Times New Roman"/>
          <w:szCs w:val="24"/>
        </w:rPr>
        <w:t>οστάσια και έσπαγαν τα μηχανήματα. Ήταν οι Λουδίτες, για όσους θυμούνται, που πραγματικά νόμιζαν ότι θα χάσουν θέσεις εργασίας και κατέστρεφαν τα μηχανήματα με πάθος. Ανησυχούσαν για το τι γινόταν και για το αν θα έχαναν τις δουλειές τους. Αυτά πέρασαν</w:t>
      </w:r>
      <w:r>
        <w:rPr>
          <w:rFonts w:eastAsia="Times New Roman" w:cs="Times New Roman"/>
          <w:szCs w:val="24"/>
        </w:rPr>
        <w:t>,</w:t>
      </w:r>
      <w:r>
        <w:rPr>
          <w:rFonts w:eastAsia="Times New Roman" w:cs="Times New Roman"/>
          <w:szCs w:val="24"/>
        </w:rPr>
        <w:t xml:space="preserve"> βέ</w:t>
      </w:r>
      <w:r>
        <w:rPr>
          <w:rFonts w:eastAsia="Times New Roman" w:cs="Times New Roman"/>
          <w:szCs w:val="24"/>
        </w:rPr>
        <w:t>βαια.</w:t>
      </w:r>
    </w:p>
    <w:p w14:paraId="6A03E06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Βιομηχανική Επανάσταση έφυγε και είμαστε τώρα σε ένα άλλο στάδιο</w:t>
      </w:r>
      <w:r>
        <w:rPr>
          <w:rFonts w:eastAsia="Times New Roman" w:cs="Times New Roman"/>
          <w:szCs w:val="24"/>
        </w:rPr>
        <w:t>,</w:t>
      </w:r>
      <w:r>
        <w:rPr>
          <w:rFonts w:eastAsia="Times New Roman" w:cs="Times New Roman"/>
          <w:szCs w:val="24"/>
        </w:rPr>
        <w:t xml:space="preserve"> που η τεχνολογία έχει κάνει απίστευτα άλματα. Εγώ δεν έχω να πω πολλά γι’ αυτό το νομοσχέδιο. Πιστεύω ότι δεν εμπόδιζε κανείς τους προηγούμενους</w:t>
      </w:r>
      <w:r>
        <w:rPr>
          <w:rFonts w:eastAsia="Times New Roman" w:cs="Times New Roman"/>
          <w:szCs w:val="24"/>
        </w:rPr>
        <w:t>,</w:t>
      </w:r>
      <w:r>
        <w:rPr>
          <w:rFonts w:eastAsia="Times New Roman" w:cs="Times New Roman"/>
          <w:szCs w:val="24"/>
        </w:rPr>
        <w:t xml:space="preserve"> και Υπουργείο να ιδρύσουν</w:t>
      </w:r>
      <w:r>
        <w:rPr>
          <w:rFonts w:eastAsia="Times New Roman" w:cs="Times New Roman"/>
          <w:szCs w:val="24"/>
        </w:rPr>
        <w:t>,</w:t>
      </w:r>
      <w:r>
        <w:rPr>
          <w:rFonts w:eastAsia="Times New Roman" w:cs="Times New Roman"/>
          <w:szCs w:val="24"/>
        </w:rPr>
        <w:t xml:space="preserve"> και ό,τι </w:t>
      </w:r>
      <w:r>
        <w:rPr>
          <w:rFonts w:eastAsia="Times New Roman" w:cs="Times New Roman"/>
          <w:szCs w:val="24"/>
        </w:rPr>
        <w:t>έχει σχέση με τις νέες τεχνολογίες να το έχουν προωθήσει. Οι άλλοι έχουν ξεκινήσει εδώ και τρεις δεκαετίες.</w:t>
      </w:r>
    </w:p>
    <w:p w14:paraId="6A03E06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Έχω ζήσει στη Δανία και στην Ολλανδία</w:t>
      </w:r>
      <w:r>
        <w:rPr>
          <w:rFonts w:eastAsia="Times New Roman" w:cs="Times New Roman"/>
          <w:szCs w:val="24"/>
        </w:rPr>
        <w:t>,</w:t>
      </w:r>
      <w:r>
        <w:rPr>
          <w:rFonts w:eastAsia="Times New Roman" w:cs="Times New Roman"/>
          <w:szCs w:val="24"/>
        </w:rPr>
        <w:t xml:space="preserve"> όπου αυτές οι χώρες έκαναν εδώ και είκοσι-εικοσιπέντε χρόνια αυτά που εμείς φέρνουμε τώρα.</w:t>
      </w:r>
    </w:p>
    <w:p w14:paraId="6A03E06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Εδώ γεννιέται ένα </w:t>
      </w:r>
      <w:r>
        <w:rPr>
          <w:rFonts w:eastAsia="Times New Roman" w:cs="Times New Roman"/>
          <w:szCs w:val="24"/>
        </w:rPr>
        <w:t>ερώτημα, γιατί ακούω σκληρή κριτική από κάποιες παρατάξεις -και δεν αναφέρομαι στο ΚΚΕ, που το σέβομαι πάντα- που υποτίθεται ότι είναι Ευρωπαίοι, προηγμένοι: Ποιος τους εμπόδιζε; Αυτά που σήμερα φέρνει εδώ ο Υπουργός είναι κατακτήσεις δεκαετιών για κάποιου</w:t>
      </w:r>
      <w:r>
        <w:rPr>
          <w:rFonts w:eastAsia="Times New Roman" w:cs="Times New Roman"/>
          <w:szCs w:val="24"/>
        </w:rPr>
        <w:t>ς άλλους στην Ευρώπη. Να μην ξύνουμε πληγές. Πιστεύω ότι είναι το λιγότερο που μπορούμε να κάνουμε. Νομίζω ότι όποιος είναι καλοπροαίρετος σε αυτήν την Αίθουσα</w:t>
      </w:r>
      <w:r>
        <w:rPr>
          <w:rFonts w:eastAsia="Times New Roman" w:cs="Times New Roman"/>
          <w:szCs w:val="24"/>
        </w:rPr>
        <w:t>,</w:t>
      </w:r>
      <w:r>
        <w:rPr>
          <w:rFonts w:eastAsia="Times New Roman" w:cs="Times New Roman"/>
          <w:szCs w:val="24"/>
        </w:rPr>
        <w:t xml:space="preserve"> δεν έχει κανέναν λόγο να έχει καμμία αντίρρηση γι</w:t>
      </w:r>
      <w:r>
        <w:rPr>
          <w:rFonts w:eastAsia="Times New Roman" w:cs="Times New Roman"/>
          <w:szCs w:val="24"/>
        </w:rPr>
        <w:t>’</w:t>
      </w:r>
      <w:r>
        <w:rPr>
          <w:rFonts w:eastAsia="Times New Roman" w:cs="Times New Roman"/>
          <w:szCs w:val="24"/>
        </w:rPr>
        <w:t xml:space="preserve"> αυτό το συγκεκριμένο νομοσχέδιο. Λυπάμαι που</w:t>
      </w:r>
      <w:r>
        <w:rPr>
          <w:rFonts w:eastAsia="Times New Roman" w:cs="Times New Roman"/>
          <w:szCs w:val="24"/>
        </w:rPr>
        <w:t xml:space="preserve"> το λέω, αλλά κάποιοι ίσως δεν καταλαβαίνουν τι ακριβώς είναι αυτό. Δεν το έχουν καταλάβει.</w:t>
      </w:r>
    </w:p>
    <w:p w14:paraId="6A03E06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Κλείνω αυτήν την παρένθεση. Νομίζω ότι δεν μπαίνει θέμα ότι εμείς, </w:t>
      </w:r>
      <w:r>
        <w:rPr>
          <w:rFonts w:eastAsia="Times New Roman" w:cs="Times New Roman"/>
          <w:szCs w:val="24"/>
        </w:rPr>
        <w:t>ως</w:t>
      </w:r>
      <w:r>
        <w:rPr>
          <w:rFonts w:eastAsia="Times New Roman" w:cs="Times New Roman"/>
          <w:szCs w:val="24"/>
        </w:rPr>
        <w:t xml:space="preserve"> Ανεξάρτητοι Έλληνες, είμαστε αναφανδόν υπέρ αυτής της προόδου. Γιατί περί αυτού πρόκειται, είν</w:t>
      </w:r>
      <w:r>
        <w:rPr>
          <w:rFonts w:eastAsia="Times New Roman" w:cs="Times New Roman"/>
          <w:szCs w:val="24"/>
        </w:rPr>
        <w:t>αι πρόοδος και τίποτα περισσότερο, τίποτα λιγότερο.</w:t>
      </w:r>
    </w:p>
    <w:p w14:paraId="6A03E06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Θέλω, όμως, να κάνω δυο σχόλια</w:t>
      </w:r>
      <w:r>
        <w:rPr>
          <w:rFonts w:eastAsia="Times New Roman" w:cs="Times New Roman"/>
          <w:szCs w:val="24"/>
        </w:rPr>
        <w:t>,</w:t>
      </w:r>
      <w:r>
        <w:rPr>
          <w:rFonts w:eastAsia="Times New Roman" w:cs="Times New Roman"/>
          <w:szCs w:val="24"/>
        </w:rPr>
        <w:t xml:space="preserve"> άσχετα με το νομοσχέδιο. Άκουσα</w:t>
      </w:r>
      <w:r>
        <w:rPr>
          <w:rFonts w:eastAsia="Times New Roman" w:cs="Times New Roman"/>
          <w:szCs w:val="24"/>
        </w:rPr>
        <w:t>,</w:t>
      </w:r>
      <w:r>
        <w:rPr>
          <w:rFonts w:eastAsia="Times New Roman" w:cs="Times New Roman"/>
          <w:szCs w:val="24"/>
        </w:rPr>
        <w:t xml:space="preserve"> σχεδόν οργίλο τον κ. Βαρβιτσιώτη εδώ με οργισμένο ύφος να αναφέρεται στο μεταναστευτικό και να υποδεικνύει και να κάνει και να φτιάνει. Άκουσα, επίσης, απόψεις ότι η Κυβέρνηση δεν θα έπρεπε να μιλήσει με τον Ερντογάν, αλλά να τον πετάξει έξω, να του απαγο</w:t>
      </w:r>
      <w:r>
        <w:rPr>
          <w:rFonts w:eastAsia="Times New Roman" w:cs="Times New Roman"/>
          <w:szCs w:val="24"/>
        </w:rPr>
        <w:t>ρεύσει και την είσοδο. Είναι μερικοί υπερπατριώτες</w:t>
      </w:r>
      <w:r>
        <w:rPr>
          <w:rFonts w:eastAsia="Times New Roman" w:cs="Times New Roman"/>
          <w:szCs w:val="24"/>
        </w:rPr>
        <w:t>,</w:t>
      </w:r>
      <w:r>
        <w:rPr>
          <w:rFonts w:eastAsia="Times New Roman" w:cs="Times New Roman"/>
          <w:szCs w:val="24"/>
        </w:rPr>
        <w:t xml:space="preserve"> που κάνουν πολιτική από τα γραφεία τους. Θέλω να τους θυμίσω, με απλά ελληνικά, ότι κάποια στιγμή</w:t>
      </w:r>
      <w:r>
        <w:rPr>
          <w:rFonts w:eastAsia="Times New Roman" w:cs="Times New Roman"/>
          <w:szCs w:val="24"/>
        </w:rPr>
        <w:t>,</w:t>
      </w:r>
      <w:r>
        <w:rPr>
          <w:rFonts w:eastAsia="Times New Roman" w:cs="Times New Roman"/>
          <w:szCs w:val="24"/>
        </w:rPr>
        <w:t xml:space="preserve"> έρχονταν γύρω στις έξι με επτά χιλιάδες πρόσφυγες και οικονομικοί μετανάστες. Στο έδαφός της η Τουρκία έχ</w:t>
      </w:r>
      <w:r>
        <w:rPr>
          <w:rFonts w:eastAsia="Times New Roman" w:cs="Times New Roman"/>
          <w:szCs w:val="24"/>
        </w:rPr>
        <w:t xml:space="preserve">ει πάνω από τριάμισι εκατομμύρια, πολλοί λένε ότι έχει αγγίξει και τα πέντε εκατομμύρια, το ίδιο και ο Λίβανος και η Ιορδανία. Για όσους δεν το ξέρουν και κάθονται στο γραφείο και το παίζουν υπερπατριώτες, εάν το σκεφτούν λίγο, αν η Τουρκία θέλει να </w:t>
      </w:r>
      <w:r>
        <w:rPr>
          <w:rFonts w:eastAsia="Times New Roman" w:cs="Times New Roman"/>
          <w:szCs w:val="24"/>
        </w:rPr>
        <w:t>«</w:t>
      </w:r>
      <w:r>
        <w:rPr>
          <w:rFonts w:eastAsia="Times New Roman" w:cs="Times New Roman"/>
          <w:szCs w:val="24"/>
        </w:rPr>
        <w:t>τινάξ</w:t>
      </w:r>
      <w:r>
        <w:rPr>
          <w:rFonts w:eastAsia="Times New Roman" w:cs="Times New Roman"/>
          <w:szCs w:val="24"/>
        </w:rPr>
        <w:t>ει την μπάνκα στον αέρα</w:t>
      </w:r>
      <w:r>
        <w:rPr>
          <w:rFonts w:eastAsia="Times New Roman" w:cs="Times New Roman"/>
          <w:szCs w:val="24"/>
        </w:rPr>
        <w:t xml:space="preserve">» </w:t>
      </w:r>
      <w:r>
        <w:rPr>
          <w:rFonts w:eastAsia="Times New Roman" w:cs="Times New Roman"/>
          <w:szCs w:val="24"/>
        </w:rPr>
        <w:t xml:space="preserve">–δεν θα το κάνει πιστεύουμε- μπορεί να το κάνει πολύ εύκολα και πολύ απλά. </w:t>
      </w:r>
    </w:p>
    <w:p w14:paraId="6A03E06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Επειδή ακούω εύκολες κριτικές και για τον Πρωθυπουργό, που δέχτηκε να μιλήσει, και για τον αρμόδιο Υπουργό</w:t>
      </w:r>
      <w:r>
        <w:rPr>
          <w:rFonts w:eastAsia="Times New Roman" w:cs="Times New Roman"/>
          <w:szCs w:val="24"/>
        </w:rPr>
        <w:t xml:space="preserve"> </w:t>
      </w:r>
      <w:r>
        <w:rPr>
          <w:rFonts w:eastAsia="Times New Roman" w:cs="Times New Roman"/>
          <w:szCs w:val="24"/>
        </w:rPr>
        <w:t xml:space="preserve">κ. </w:t>
      </w:r>
      <w:r>
        <w:rPr>
          <w:rFonts w:eastAsia="Times New Roman" w:cs="Times New Roman"/>
          <w:szCs w:val="24"/>
        </w:rPr>
        <w:t>Γιάννη Μουζάλα -που έχω την τύχη να τον γνωρί</w:t>
      </w:r>
      <w:r>
        <w:rPr>
          <w:rFonts w:eastAsia="Times New Roman" w:cs="Times New Roman"/>
          <w:szCs w:val="24"/>
        </w:rPr>
        <w:t>ζω πάνω από τριάντα χρόνια, γιατί μαζί τρέχαμε σε αποστολές- θέλω να πω το εξής: Αυτήν τη στιγμή που μιλάμε</w:t>
      </w:r>
      <w:r>
        <w:rPr>
          <w:rFonts w:eastAsia="Times New Roman" w:cs="Times New Roman"/>
          <w:szCs w:val="24"/>
        </w:rPr>
        <w:t>,</w:t>
      </w:r>
      <w:r>
        <w:rPr>
          <w:rFonts w:eastAsia="Times New Roman" w:cs="Times New Roman"/>
          <w:szCs w:val="24"/>
        </w:rPr>
        <w:t xml:space="preserve"> έρχονται διακόσιες με τριακόσιες ψυχές την ημέρα στα νησιά. Ακόμα και ένας, όμως, να ερχόταν, όχι διακόσιοι ή τριακόσιοι, είναι 97% πεσμένες οι ροέ</w:t>
      </w:r>
      <w:r>
        <w:rPr>
          <w:rFonts w:eastAsia="Times New Roman" w:cs="Times New Roman"/>
          <w:szCs w:val="24"/>
        </w:rPr>
        <w:t>ς, γιατί πράγματι από τις πέντε, έξι και επτά χιλιάδες φτάσαμε στους διακόσιους, τριακόσιους. Όμως δεν παύει να είναι μια συνεχής πρόκληση</w:t>
      </w:r>
      <w:r>
        <w:rPr>
          <w:rFonts w:eastAsia="Times New Roman" w:cs="Times New Roman"/>
          <w:szCs w:val="24"/>
        </w:rPr>
        <w:t>,</w:t>
      </w:r>
      <w:r>
        <w:rPr>
          <w:rFonts w:eastAsia="Times New Roman" w:cs="Times New Roman"/>
          <w:szCs w:val="24"/>
        </w:rPr>
        <w:t xml:space="preserve"> που θέλει σωφροσύνη, σύνεση και πάνω από όλα</w:t>
      </w:r>
      <w:r>
        <w:rPr>
          <w:rFonts w:eastAsia="Times New Roman" w:cs="Times New Roman"/>
          <w:szCs w:val="24"/>
        </w:rPr>
        <w:t>,</w:t>
      </w:r>
      <w:r>
        <w:rPr>
          <w:rFonts w:eastAsia="Times New Roman" w:cs="Times New Roman"/>
          <w:szCs w:val="24"/>
        </w:rPr>
        <w:t xml:space="preserve"> ικανότητα.</w:t>
      </w:r>
    </w:p>
    <w:p w14:paraId="6A03E06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Το να πετάς κουβέντες στον αέρα είναι εύκολο. Είναι άλλο </w:t>
      </w:r>
      <w:r>
        <w:rPr>
          <w:rFonts w:eastAsia="Times New Roman" w:cs="Times New Roman"/>
          <w:szCs w:val="24"/>
        </w:rPr>
        <w:t>όμως το να ξέρεις να χειρίζεσαι ένα τέτοιο θέμα, με έναν τέτοιον ηγέτη</w:t>
      </w:r>
      <w:r>
        <w:rPr>
          <w:rFonts w:eastAsia="Times New Roman" w:cs="Times New Roman"/>
          <w:szCs w:val="24"/>
        </w:rPr>
        <w:t>,</w:t>
      </w:r>
      <w:r>
        <w:rPr>
          <w:rFonts w:eastAsia="Times New Roman" w:cs="Times New Roman"/>
          <w:szCs w:val="24"/>
        </w:rPr>
        <w:t xml:space="preserve"> όπως είναι ο Ερντογάν, που έχει κοντραριστεί με όλον τον πλανήτη σχεδόν -ακόμα και η Ρωσία και το Ιράν τον βλέπουν με μισό μάτι-</w:t>
      </w:r>
      <w:r>
        <w:rPr>
          <w:rFonts w:eastAsia="Times New Roman" w:cs="Times New Roman"/>
          <w:szCs w:val="24"/>
        </w:rPr>
        <w:t xml:space="preserve"> </w:t>
      </w:r>
      <w:r>
        <w:rPr>
          <w:rFonts w:eastAsia="Times New Roman" w:cs="Times New Roman"/>
          <w:szCs w:val="24"/>
        </w:rPr>
        <w:t>που στη χώρα του από σαράντα εκατομμύρια τουρίστες έχου</w:t>
      </w:r>
      <w:r>
        <w:rPr>
          <w:rFonts w:eastAsia="Times New Roman" w:cs="Times New Roman"/>
          <w:szCs w:val="24"/>
        </w:rPr>
        <w:t>ν μείνει δέκα, που η λίρα του πέφτει, που έχει πληθωρισμό, που η ανάπτυξή του από 6,5% έχει φτάσει στο 2%, και που αυτό σημαίνει ότι είναι απομονωμένος. Όχι</w:t>
      </w:r>
      <w:r>
        <w:rPr>
          <w:rFonts w:eastAsia="Times New Roman" w:cs="Times New Roman"/>
          <w:szCs w:val="24"/>
        </w:rPr>
        <w:t xml:space="preserve"> μόνο </w:t>
      </w:r>
      <w:r>
        <w:rPr>
          <w:rFonts w:eastAsia="Times New Roman" w:cs="Times New Roman"/>
          <w:szCs w:val="24"/>
        </w:rPr>
        <w:t xml:space="preserve">μιλάς με αυτόν, έχεις υποχρέωση να μιλήσεις. Και κάνει αγώνα αυτήν τη στιγμή ο </w:t>
      </w:r>
      <w:r>
        <w:rPr>
          <w:rFonts w:eastAsia="Times New Roman" w:cs="Times New Roman"/>
          <w:szCs w:val="24"/>
        </w:rPr>
        <w:t xml:space="preserve">κ. </w:t>
      </w:r>
      <w:r>
        <w:rPr>
          <w:rFonts w:eastAsia="Times New Roman" w:cs="Times New Roman"/>
          <w:szCs w:val="24"/>
        </w:rPr>
        <w:t>Γιάννης Μουζ</w:t>
      </w:r>
      <w:r>
        <w:rPr>
          <w:rFonts w:eastAsia="Times New Roman" w:cs="Times New Roman"/>
          <w:szCs w:val="24"/>
        </w:rPr>
        <w:t xml:space="preserve">άλας. Ο </w:t>
      </w:r>
      <w:r>
        <w:rPr>
          <w:rFonts w:eastAsia="Times New Roman" w:cs="Times New Roman"/>
          <w:szCs w:val="24"/>
        </w:rPr>
        <w:t>κ.</w:t>
      </w:r>
      <w:r>
        <w:rPr>
          <w:rFonts w:eastAsia="Times New Roman" w:cs="Times New Roman"/>
          <w:szCs w:val="24"/>
        </w:rPr>
        <w:t xml:space="preserve"> Γιάννης Μουζάλας δεν κάνει προσωπική πολιτική, αλλά εφαρμόζει την πολιτική της Κυβέρνησης. Γιατί κάποιων τα μυαλά έχουν πάρει αέρα. </w:t>
      </w:r>
    </w:p>
    <w:p w14:paraId="6A03E06F" w14:textId="77777777" w:rsidR="001B1D00" w:rsidRDefault="00D353DD">
      <w:pPr>
        <w:spacing w:after="0" w:line="600" w:lineRule="auto"/>
        <w:ind w:firstLine="720"/>
        <w:jc w:val="both"/>
        <w:rPr>
          <w:rFonts w:eastAsia="Times New Roman"/>
          <w:szCs w:val="24"/>
        </w:rPr>
      </w:pPr>
      <w:r>
        <w:rPr>
          <w:rFonts w:eastAsia="Times New Roman"/>
          <w:szCs w:val="24"/>
        </w:rPr>
        <w:t>Και όποιος είναι μάγκας -συγχωρήστε μου την έκφραση- ας πάει να το κάνει αυτό που κάνει ο κ. Μουζάλας. Ας πάει ν</w:t>
      </w:r>
      <w:r>
        <w:rPr>
          <w:rFonts w:eastAsia="Times New Roman"/>
          <w:szCs w:val="24"/>
        </w:rPr>
        <w:t xml:space="preserve">α το κάνει! Είναι συνέχεια στην κόψη του ξυραφιού, μπροστά. Και καλά έκανε και πήγε στην Τουρκία και πιστεύω ότι κάτι καλό θα γίνει. </w:t>
      </w:r>
    </w:p>
    <w:p w14:paraId="6A03E070" w14:textId="77777777" w:rsidR="001B1D00" w:rsidRDefault="00D353DD">
      <w:pPr>
        <w:spacing w:after="0" w:line="600" w:lineRule="auto"/>
        <w:ind w:firstLine="720"/>
        <w:jc w:val="both"/>
        <w:rPr>
          <w:rFonts w:eastAsia="Times New Roman"/>
          <w:szCs w:val="24"/>
        </w:rPr>
      </w:pPr>
      <w:r>
        <w:rPr>
          <w:rFonts w:eastAsia="Times New Roman"/>
          <w:szCs w:val="24"/>
        </w:rPr>
        <w:t>Στόχος μας είναι να μηδενιστούν οι ροές, να μην υπάρχει ούτε μισή ροή. Αν καταφέρουμε και αυτούς που θα στείλουμε στα ενδό</w:t>
      </w:r>
      <w:r>
        <w:rPr>
          <w:rFonts w:eastAsia="Times New Roman"/>
          <w:szCs w:val="24"/>
        </w:rPr>
        <w:t>τερα -είναι εδώ ο αρμόδιος Υπουργός και μπορεί να μας τα πει και με λεπτομέρεια- τους στείλουμε μετά στην Τουρκία, θα είναι ένα μεγάλο κατόρθωμα. Το περιμένουμε να το δούμε. Το παλεύουμε, όμως. Κανείς δεν θριαμβολόγησε.</w:t>
      </w:r>
    </w:p>
    <w:p w14:paraId="6A03E071" w14:textId="77777777" w:rsidR="001B1D00" w:rsidRDefault="00D353DD">
      <w:pPr>
        <w:spacing w:after="0" w:line="600" w:lineRule="auto"/>
        <w:ind w:firstLine="720"/>
        <w:jc w:val="both"/>
        <w:rPr>
          <w:rFonts w:eastAsia="Times New Roman"/>
          <w:szCs w:val="24"/>
        </w:rPr>
      </w:pPr>
      <w:r>
        <w:rPr>
          <w:rFonts w:eastAsia="Times New Roman"/>
          <w:szCs w:val="24"/>
        </w:rPr>
        <w:t xml:space="preserve">Θέλω να πω και κάτι άλλο και δεν θα </w:t>
      </w:r>
      <w:r>
        <w:rPr>
          <w:rFonts w:eastAsia="Times New Roman"/>
          <w:szCs w:val="24"/>
        </w:rPr>
        <w:t>καταχραστώ άλλο το χρόνο, κύριε Πρόεδρε. Διάβασα και εγώ τη δήλωση του Γιούνκερ. Κατ</w:t>
      </w:r>
      <w:r>
        <w:rPr>
          <w:rFonts w:eastAsia="Times New Roman"/>
          <w:szCs w:val="24"/>
        </w:rPr>
        <w:t xml:space="preserve">’ </w:t>
      </w:r>
      <w:r>
        <w:rPr>
          <w:rFonts w:eastAsia="Times New Roman"/>
          <w:szCs w:val="24"/>
        </w:rPr>
        <w:t>αρχήν, εγώ κουτσομπολιά δεν κάνω σε αυτήν την Αίθουσα και έχω μάθει να είμαι ψύχραιμος. Προσωπικές αντεγκλήσεις</w:t>
      </w:r>
      <w:r>
        <w:rPr>
          <w:rFonts w:eastAsia="Times New Roman"/>
          <w:szCs w:val="24"/>
        </w:rPr>
        <w:t>,</w:t>
      </w:r>
      <w:r>
        <w:rPr>
          <w:rFonts w:eastAsia="Times New Roman"/>
          <w:szCs w:val="24"/>
        </w:rPr>
        <w:t xml:space="preserve"> και είπα, είπες</w:t>
      </w:r>
      <w:r>
        <w:rPr>
          <w:rFonts w:eastAsia="Times New Roman"/>
          <w:szCs w:val="24"/>
        </w:rPr>
        <w:t>,</w:t>
      </w:r>
      <w:r>
        <w:rPr>
          <w:rFonts w:eastAsia="Times New Roman"/>
          <w:szCs w:val="24"/>
        </w:rPr>
        <w:t xml:space="preserve"> και αυτά που είπε και ο κ. Λοβέρδος απαξ</w:t>
      </w:r>
      <w:r>
        <w:rPr>
          <w:rFonts w:eastAsia="Times New Roman"/>
          <w:szCs w:val="24"/>
        </w:rPr>
        <w:t xml:space="preserve">ιώ να τα απαντήσω. Θα απαντήσω, όμως, στο σχόλιο που έκανε ο Πρόεδρος της Επιτροπής, ο Γιούνκερ. </w:t>
      </w:r>
    </w:p>
    <w:p w14:paraId="6A03E072" w14:textId="77777777" w:rsidR="001B1D00" w:rsidRDefault="00D353DD">
      <w:pPr>
        <w:spacing w:after="0" w:line="600" w:lineRule="auto"/>
        <w:ind w:firstLine="720"/>
        <w:jc w:val="both"/>
        <w:rPr>
          <w:rFonts w:eastAsia="Times New Roman"/>
          <w:szCs w:val="24"/>
        </w:rPr>
      </w:pPr>
      <w:r>
        <w:rPr>
          <w:rFonts w:eastAsia="Times New Roman"/>
          <w:szCs w:val="24"/>
        </w:rPr>
        <w:t>Θέλω να θυμίσω -και δεν έχω τίποτα προσωπικά με τον Γιούνκερ, εγώ θα έλεγα ότι μας είναι συμπαθής και μας έχει βοηθήσει- τα εξής: Ο Πάνος Καμμένος, ο Υπουργός</w:t>
      </w:r>
      <w:r>
        <w:rPr>
          <w:rFonts w:eastAsia="Times New Roman"/>
          <w:szCs w:val="24"/>
        </w:rPr>
        <w:t xml:space="preserve"> Εθνικής Άμυνας, έχει βοηθήσει τους πρόσφυγες και τους οικονομικούς μετανάστες</w:t>
      </w:r>
      <w:r>
        <w:rPr>
          <w:rFonts w:eastAsia="Times New Roman"/>
          <w:szCs w:val="24"/>
        </w:rPr>
        <w:t>,</w:t>
      </w:r>
      <w:r>
        <w:rPr>
          <w:rFonts w:eastAsia="Times New Roman"/>
          <w:szCs w:val="24"/>
        </w:rPr>
        <w:t xml:space="preserve"> όσο κανένας άλλος. Πιστεύω ότι θα σας το επιβεβαιώσει και ο κ. Μπαλάφας</w:t>
      </w:r>
      <w:r>
        <w:rPr>
          <w:rFonts w:eastAsia="Times New Roman"/>
          <w:szCs w:val="24"/>
        </w:rPr>
        <w:t>,</w:t>
      </w:r>
      <w:r>
        <w:rPr>
          <w:rFonts w:eastAsia="Times New Roman"/>
          <w:szCs w:val="24"/>
        </w:rPr>
        <w:t xml:space="preserve"> αν πάρει τον λόγο και ο ίδιος ο κ. Μουζάλας. Δεν έχει ξαναγίνει</w:t>
      </w:r>
      <w:r>
        <w:rPr>
          <w:rFonts w:eastAsia="Times New Roman"/>
          <w:szCs w:val="24"/>
        </w:rPr>
        <w:t>,</w:t>
      </w:r>
      <w:r>
        <w:rPr>
          <w:rFonts w:eastAsia="Times New Roman"/>
          <w:szCs w:val="24"/>
        </w:rPr>
        <w:t xml:space="preserve"> το Υπουργείο Εθνικής Άμυνας να παίρνει</w:t>
      </w:r>
      <w:r>
        <w:rPr>
          <w:rFonts w:eastAsia="Times New Roman"/>
          <w:szCs w:val="24"/>
        </w:rPr>
        <w:t xml:space="preserve"> στην πλάτη του το προσφυγικό θέμα. Είναι μπροστά και ο κ</w:t>
      </w:r>
      <w:r>
        <w:rPr>
          <w:rFonts w:eastAsia="Times New Roman"/>
          <w:szCs w:val="24"/>
        </w:rPr>
        <w:t>.</w:t>
      </w:r>
      <w:r>
        <w:rPr>
          <w:rFonts w:eastAsia="Times New Roman"/>
          <w:szCs w:val="24"/>
        </w:rPr>
        <w:t xml:space="preserve"> Βίτσας. Τώρα σας είδα, δεν σας είχα δει, κύριε Υπουργέ, συγγνώμη. Πήρε στην πλάτη του το προσφυγικό θέμα. </w:t>
      </w:r>
    </w:p>
    <w:p w14:paraId="6A03E073" w14:textId="77777777" w:rsidR="001B1D00" w:rsidRDefault="00D353DD">
      <w:pPr>
        <w:spacing w:after="0" w:line="600" w:lineRule="auto"/>
        <w:ind w:firstLine="720"/>
        <w:jc w:val="both"/>
        <w:rPr>
          <w:rFonts w:eastAsia="Times New Roman"/>
          <w:szCs w:val="24"/>
        </w:rPr>
      </w:pPr>
      <w:r>
        <w:rPr>
          <w:rFonts w:eastAsia="Times New Roman"/>
          <w:szCs w:val="24"/>
        </w:rPr>
        <w:t>Γράφτηκε παγκόσμια ότι ο πάπας επαίνεσε την ελληνική Κυβέρνηση</w:t>
      </w:r>
      <w:r>
        <w:rPr>
          <w:rFonts w:eastAsia="Times New Roman"/>
          <w:szCs w:val="24"/>
        </w:rPr>
        <w:t>. Ε</w:t>
      </w:r>
      <w:r>
        <w:rPr>
          <w:rFonts w:eastAsia="Times New Roman"/>
          <w:szCs w:val="24"/>
        </w:rPr>
        <w:t>ίναι διάχυτη η ατμόσφαιρα</w:t>
      </w:r>
      <w:r>
        <w:rPr>
          <w:rFonts w:eastAsia="Times New Roman"/>
          <w:szCs w:val="24"/>
        </w:rPr>
        <w:t xml:space="preserve"> σε όλους όσους παίζουν σήμερα ρόλο στην Ευρωπαϊκή Ένωση είτε λέγεται Σουλτς, είτε λέγεται Μακρόν, είτε λέγεται Αντόνιο Κόστα, είτε λέγεται Σεντένο, είτε λέγεται Τζεντιλόνι, όλοι αυτοί ξέρουν ότι η χώρα αυτή είναι δημοκρατία. Είναι </w:t>
      </w:r>
      <w:r>
        <w:rPr>
          <w:rFonts w:eastAsia="Times New Roman"/>
          <w:szCs w:val="24"/>
        </w:rPr>
        <w:t>δ</w:t>
      </w:r>
      <w:r>
        <w:rPr>
          <w:rFonts w:eastAsia="Times New Roman"/>
          <w:szCs w:val="24"/>
        </w:rPr>
        <w:t xml:space="preserve">ημοκρατία το τονίζω! </w:t>
      </w:r>
    </w:p>
    <w:p w14:paraId="6A03E074" w14:textId="77777777" w:rsidR="001B1D00" w:rsidRDefault="00D353DD">
      <w:pPr>
        <w:spacing w:after="0" w:line="600" w:lineRule="auto"/>
        <w:ind w:firstLine="720"/>
        <w:jc w:val="both"/>
        <w:rPr>
          <w:rFonts w:eastAsia="Times New Roman"/>
          <w:szCs w:val="24"/>
        </w:rPr>
      </w:pPr>
      <w:r>
        <w:rPr>
          <w:rFonts w:eastAsia="Times New Roman"/>
          <w:szCs w:val="24"/>
        </w:rPr>
        <w:t>Έ</w:t>
      </w:r>
      <w:r>
        <w:rPr>
          <w:rFonts w:eastAsia="Times New Roman"/>
          <w:szCs w:val="24"/>
        </w:rPr>
        <w:t>να μικρό λιθαράκι, για να μην λέω υπερβολές, έβαλε και ο Πάνος Καμμένος. Ρωτήστε</w:t>
      </w:r>
      <w:r>
        <w:rPr>
          <w:rFonts w:eastAsia="Times New Roman"/>
          <w:szCs w:val="24"/>
        </w:rPr>
        <w:t>,</w:t>
      </w:r>
      <w:r>
        <w:rPr>
          <w:rFonts w:eastAsia="Times New Roman"/>
          <w:szCs w:val="24"/>
        </w:rPr>
        <w:t xml:space="preserve"> να μάθετε. Εγώ ξέρω πού δίνουμε τα χρήματα</w:t>
      </w:r>
      <w:r>
        <w:rPr>
          <w:rFonts w:eastAsia="Times New Roman"/>
          <w:szCs w:val="24"/>
        </w:rPr>
        <w:t>,</w:t>
      </w:r>
      <w:r>
        <w:rPr>
          <w:rFonts w:eastAsia="Times New Roman"/>
          <w:szCs w:val="24"/>
        </w:rPr>
        <w:t xml:space="preserve"> που παίρνουμε από τις δίκες. Όταν καταδικάστηκε η εφημερίδα </w:t>
      </w:r>
      <w:r>
        <w:rPr>
          <w:rFonts w:eastAsia="Times New Roman"/>
          <w:szCs w:val="24"/>
        </w:rPr>
        <w:t xml:space="preserve">« ΤΟ </w:t>
      </w:r>
      <w:r>
        <w:rPr>
          <w:rFonts w:eastAsia="Times New Roman"/>
          <w:szCs w:val="24"/>
        </w:rPr>
        <w:t>Β</w:t>
      </w:r>
      <w:r>
        <w:rPr>
          <w:rFonts w:eastAsia="Times New Roman"/>
          <w:szCs w:val="24"/>
        </w:rPr>
        <w:t>ΗΜΑ</w:t>
      </w:r>
      <w:r>
        <w:rPr>
          <w:rFonts w:eastAsia="Times New Roman"/>
          <w:szCs w:val="24"/>
        </w:rPr>
        <w:t>» και «</w:t>
      </w:r>
      <w:r>
        <w:rPr>
          <w:rFonts w:eastAsia="Times New Roman"/>
          <w:szCs w:val="24"/>
        </w:rPr>
        <w:t xml:space="preserve">ΤΑ </w:t>
      </w:r>
      <w:r>
        <w:rPr>
          <w:rFonts w:eastAsia="Times New Roman"/>
          <w:szCs w:val="24"/>
        </w:rPr>
        <w:t>Ν</w:t>
      </w:r>
      <w:r>
        <w:rPr>
          <w:rFonts w:eastAsia="Times New Roman"/>
          <w:szCs w:val="24"/>
        </w:rPr>
        <w:t>ΕΑ</w:t>
      </w:r>
      <w:r>
        <w:rPr>
          <w:rFonts w:eastAsia="Times New Roman"/>
          <w:szCs w:val="24"/>
        </w:rPr>
        <w:t>», γιατί έλεγαν ότι είναι φασίστες και διάφορα τ</w:t>
      </w:r>
      <w:r>
        <w:rPr>
          <w:rFonts w:eastAsia="Times New Roman"/>
          <w:szCs w:val="24"/>
        </w:rPr>
        <w:t xml:space="preserve">έτοια, τα χρήματα που επιδικάστηκαν τα μοιράζουμε. Εγώ τα μοιράζω. </w:t>
      </w:r>
    </w:p>
    <w:p w14:paraId="6A03E075" w14:textId="77777777" w:rsidR="001B1D00" w:rsidRDefault="00D353DD">
      <w:pPr>
        <w:spacing w:after="0" w:line="600" w:lineRule="auto"/>
        <w:ind w:firstLine="720"/>
        <w:jc w:val="both"/>
        <w:rPr>
          <w:rFonts w:eastAsia="Times New Roman"/>
          <w:szCs w:val="24"/>
        </w:rPr>
      </w:pPr>
      <w:r>
        <w:rPr>
          <w:rFonts w:eastAsia="Times New Roman"/>
          <w:szCs w:val="24"/>
        </w:rPr>
        <w:t xml:space="preserve">Θα μπορούσα να πω πολλά, πώς βοηθήθηκαν τα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πώς κάποια στιγμή που δεν είχαν κλείσει τα σύνορα βοήθησε ο Πάνος Καμμένος. Ένα μεγάλο μπράβο γι</w:t>
      </w:r>
      <w:r>
        <w:rPr>
          <w:rFonts w:eastAsia="Times New Roman"/>
          <w:szCs w:val="24"/>
        </w:rPr>
        <w:t>’</w:t>
      </w:r>
      <w:r>
        <w:rPr>
          <w:rFonts w:eastAsia="Times New Roman"/>
          <w:szCs w:val="24"/>
        </w:rPr>
        <w:t xml:space="preserve"> αυτόν τον άνθρωπο και λυπάμαι που το λέω, </w:t>
      </w:r>
      <w:r>
        <w:rPr>
          <w:rFonts w:eastAsia="Times New Roman"/>
          <w:szCs w:val="24"/>
        </w:rPr>
        <w:t xml:space="preserve">αλλά </w:t>
      </w:r>
      <w:r>
        <w:rPr>
          <w:rFonts w:eastAsia="Times New Roman"/>
          <w:szCs w:val="24"/>
        </w:rPr>
        <w:t>ο κ. Γιούνκερ θα έπρεπε να τα είχε πληροφορηθεί αυτά πριν κάνει την δήλωσή του.</w:t>
      </w:r>
    </w:p>
    <w:p w14:paraId="6A03E076" w14:textId="77777777" w:rsidR="001B1D00" w:rsidRDefault="00D353DD">
      <w:pPr>
        <w:spacing w:after="0" w:line="600" w:lineRule="auto"/>
        <w:ind w:firstLine="720"/>
        <w:jc w:val="both"/>
        <w:rPr>
          <w:rFonts w:eastAsia="Times New Roman"/>
          <w:szCs w:val="24"/>
        </w:rPr>
      </w:pPr>
      <w:r>
        <w:rPr>
          <w:rFonts w:eastAsia="Times New Roman"/>
          <w:szCs w:val="24"/>
        </w:rPr>
        <w:t xml:space="preserve">Δεν θέλω να πω περισσότερα. Ούτε θέλω να ρίξω λάδι στη φωτιά. Νομίζω, όμως, ότι πρέπει να είμαστε προσεκτικοί. </w:t>
      </w:r>
    </w:p>
    <w:p w14:paraId="6A03E077" w14:textId="77777777" w:rsidR="001B1D00" w:rsidRDefault="00D353DD">
      <w:pPr>
        <w:spacing w:after="0" w:line="600" w:lineRule="auto"/>
        <w:ind w:firstLine="720"/>
        <w:jc w:val="both"/>
        <w:rPr>
          <w:rFonts w:eastAsia="Times New Roman"/>
          <w:szCs w:val="24"/>
        </w:rPr>
      </w:pPr>
      <w:r>
        <w:rPr>
          <w:rFonts w:eastAsia="Times New Roman"/>
          <w:szCs w:val="24"/>
        </w:rPr>
        <w:t xml:space="preserve">Τι σχέση έχει ο </w:t>
      </w:r>
      <w:r>
        <w:rPr>
          <w:rFonts w:eastAsia="Times New Roman"/>
          <w:szCs w:val="24"/>
        </w:rPr>
        <w:t>Πάνος Καμμένος και οι Ανεξάρτητοι Έλληνες με τον Κουρτς και τον φίλο του; Ήδη, αυτήν τη στιγμή οργανώνονται να κλείσουν τα σύνορα. Μιλάνε με την Τσεχία. Μιλάνε με την Πολωνία. Μιλάνε με τη Σλοβακία ή δεν ξέρω και εγώ με ποια άλλη χώρα, με όλες τις χώρες το</w:t>
      </w:r>
      <w:r>
        <w:rPr>
          <w:rFonts w:eastAsia="Times New Roman"/>
          <w:szCs w:val="24"/>
        </w:rPr>
        <w:t xml:space="preserve">υ </w:t>
      </w:r>
      <w:r>
        <w:rPr>
          <w:rFonts w:eastAsia="Times New Roman" w:cs="Times New Roman"/>
          <w:szCs w:val="24"/>
        </w:rPr>
        <w:t>Βίσεγκραντ ν</w:t>
      </w:r>
      <w:r>
        <w:rPr>
          <w:rFonts w:eastAsia="Times New Roman"/>
          <w:szCs w:val="24"/>
        </w:rPr>
        <w:t>α κλείσουν τα σύνορα να τελειώνει, γιατί είναι απαράδεκτη η δήλωση του Τουσκ. Τι σχέση έχει; Κα</w:t>
      </w:r>
      <w:r>
        <w:rPr>
          <w:rFonts w:eastAsia="Times New Roman"/>
          <w:szCs w:val="24"/>
        </w:rPr>
        <w:t>μ</w:t>
      </w:r>
      <w:r>
        <w:rPr>
          <w:rFonts w:eastAsia="Times New Roman"/>
          <w:szCs w:val="24"/>
        </w:rPr>
        <w:t>μία. Λυπάμαι. Ήταν μια ατυχής δήλωση του Γιούνκερ. Να μάθει, να πληροφορηθεί.</w:t>
      </w:r>
    </w:p>
    <w:p w14:paraId="6A03E078" w14:textId="77777777" w:rsidR="001B1D00" w:rsidRDefault="00D353DD">
      <w:pPr>
        <w:spacing w:after="0" w:line="600" w:lineRule="auto"/>
        <w:ind w:firstLine="720"/>
        <w:jc w:val="both"/>
        <w:rPr>
          <w:rFonts w:eastAsia="Times New Roman"/>
          <w:szCs w:val="24"/>
        </w:rPr>
      </w:pPr>
      <w:r>
        <w:rPr>
          <w:rFonts w:eastAsia="Times New Roman"/>
          <w:szCs w:val="24"/>
        </w:rPr>
        <w:t>Σε ό,τι αφορά εμένα δε προσωπικά</w:t>
      </w:r>
      <w:r>
        <w:rPr>
          <w:rFonts w:eastAsia="Times New Roman"/>
          <w:szCs w:val="24"/>
        </w:rPr>
        <w:t>,</w:t>
      </w:r>
      <w:r>
        <w:rPr>
          <w:rFonts w:eastAsia="Times New Roman"/>
          <w:szCs w:val="24"/>
        </w:rPr>
        <w:t xml:space="preserve"> είμαι Γραμματέας της Κοινοβουλευτι</w:t>
      </w:r>
      <w:r>
        <w:rPr>
          <w:rFonts w:eastAsia="Times New Roman"/>
          <w:szCs w:val="24"/>
        </w:rPr>
        <w:t xml:space="preserve">κής Ομάδας των Ανεξαρτήτων Ελλήνων και Κοινοβουλευτικός Εκπρόσωπος. Δεν θα πω κουβέντα, γιατί δεν μπορώ να μιλάω εγώ για τα προσωπικά μου. Ας μπει στον κόπο κάποιος να κοιτάξει το βιογραφικό μου. </w:t>
      </w:r>
    </w:p>
    <w:p w14:paraId="6A03E079" w14:textId="77777777" w:rsidR="001B1D00" w:rsidRDefault="00D353DD">
      <w:pPr>
        <w:spacing w:after="0" w:line="600" w:lineRule="auto"/>
        <w:ind w:firstLine="720"/>
        <w:jc w:val="both"/>
        <w:rPr>
          <w:rFonts w:eastAsia="Times New Roman"/>
          <w:szCs w:val="24"/>
        </w:rPr>
      </w:pPr>
      <w:r>
        <w:rPr>
          <w:rFonts w:eastAsia="Times New Roman"/>
          <w:szCs w:val="24"/>
        </w:rPr>
        <w:t>Ευχαριστώ πολύ.</w:t>
      </w:r>
    </w:p>
    <w:p w14:paraId="6A03E07A" w14:textId="77777777" w:rsidR="001B1D00" w:rsidRDefault="00D353DD">
      <w:pPr>
        <w:spacing w:after="0" w:line="600" w:lineRule="auto"/>
        <w:ind w:left="720"/>
        <w:jc w:val="center"/>
        <w:rPr>
          <w:rFonts w:eastAsia="Times New Roman"/>
          <w:szCs w:val="24"/>
        </w:rPr>
      </w:pPr>
      <w:r>
        <w:rPr>
          <w:rFonts w:eastAsia="Times New Roman"/>
          <w:szCs w:val="24"/>
        </w:rPr>
        <w:t>(Χειροκροτήματα)</w:t>
      </w:r>
    </w:p>
    <w:p w14:paraId="6A03E07B" w14:textId="77777777" w:rsidR="001B1D00" w:rsidRDefault="00D353DD">
      <w:pPr>
        <w:spacing w:after="0" w:line="600" w:lineRule="auto"/>
        <w:ind w:firstLine="720"/>
        <w:jc w:val="both"/>
        <w:rPr>
          <w:rFonts w:eastAsia="Times New Roman"/>
          <w:szCs w:val="24"/>
        </w:rPr>
      </w:pPr>
      <w:r>
        <w:rPr>
          <w:rFonts w:eastAsia="Times New Roman"/>
          <w:b/>
          <w:szCs w:val="24"/>
        </w:rPr>
        <w:t>ΠΡΟΕΔΡΕΥΩΝ (Μάριος Γεωργιά</w:t>
      </w:r>
      <w:r>
        <w:rPr>
          <w:rFonts w:eastAsia="Times New Roman"/>
          <w:b/>
          <w:szCs w:val="24"/>
        </w:rPr>
        <w:t xml:space="preserve">δης): </w:t>
      </w:r>
      <w:r>
        <w:rPr>
          <w:rFonts w:eastAsia="Times New Roman"/>
          <w:szCs w:val="24"/>
        </w:rPr>
        <w:t>Ευχαριστούμε τον κ. Παπαχριστόπουλο και για την οικονομία στο χρόνο.</w:t>
      </w:r>
    </w:p>
    <w:p w14:paraId="6A03E07C" w14:textId="77777777" w:rsidR="001B1D00" w:rsidRDefault="00D353DD">
      <w:pPr>
        <w:spacing w:after="0" w:line="600" w:lineRule="auto"/>
        <w:ind w:firstLine="720"/>
        <w:jc w:val="both"/>
        <w:rPr>
          <w:rFonts w:eastAsia="Times New Roman"/>
          <w:szCs w:val="24"/>
        </w:rPr>
      </w:pPr>
      <w:r>
        <w:rPr>
          <w:rFonts w:eastAsia="Times New Roman"/>
          <w:szCs w:val="24"/>
        </w:rPr>
        <w:t xml:space="preserve">Έχουν ζητήσει να αναπτύξουν τις τροπολογίες τους τέσσερις Υπουργοί. Αναφέρομαι στον κ. Τόσκα, στον κ. Μπαλάφα, στον κ. Βίτσα και στον κ. Σταθάκη. </w:t>
      </w:r>
    </w:p>
    <w:p w14:paraId="6A03E07D" w14:textId="77777777" w:rsidR="001B1D00" w:rsidRDefault="00D353DD">
      <w:pPr>
        <w:spacing w:after="0" w:line="600" w:lineRule="auto"/>
        <w:ind w:firstLine="720"/>
        <w:jc w:val="both"/>
        <w:rPr>
          <w:rFonts w:eastAsia="Times New Roman"/>
          <w:szCs w:val="24"/>
        </w:rPr>
      </w:pPr>
      <w:r>
        <w:rPr>
          <w:rFonts w:eastAsia="Times New Roman"/>
          <w:szCs w:val="24"/>
        </w:rPr>
        <w:t>Εάν δεν έχετε αντίρρηση, θα δώσουμ</w:t>
      </w:r>
      <w:r>
        <w:rPr>
          <w:rFonts w:eastAsia="Times New Roman"/>
          <w:szCs w:val="24"/>
        </w:rPr>
        <w:t>ε από τρία λεπτά στον καθένα</w:t>
      </w:r>
      <w:r>
        <w:rPr>
          <w:rFonts w:eastAsia="Times New Roman"/>
          <w:szCs w:val="24"/>
        </w:rPr>
        <w:t>,</w:t>
      </w:r>
      <w:r>
        <w:rPr>
          <w:rFonts w:eastAsia="Times New Roman"/>
          <w:szCs w:val="24"/>
        </w:rPr>
        <w:t xml:space="preserve"> για να αναπτύξει τις τροπολογίες. Θα ξεκινήσουμε με τον κ. Τόσκα, τον Αναπληρωτή Υπουργό Εσωτερικών. </w:t>
      </w:r>
    </w:p>
    <w:p w14:paraId="6A03E07E" w14:textId="77777777" w:rsidR="001B1D00" w:rsidRDefault="00D353DD">
      <w:pPr>
        <w:spacing w:after="0" w:line="600" w:lineRule="auto"/>
        <w:ind w:firstLine="720"/>
        <w:jc w:val="both"/>
        <w:rPr>
          <w:rFonts w:eastAsia="Times New Roman"/>
          <w:szCs w:val="24"/>
        </w:rPr>
      </w:pPr>
      <w:r>
        <w:rPr>
          <w:rFonts w:eastAsia="Times New Roman"/>
          <w:szCs w:val="24"/>
        </w:rPr>
        <w:t>Ορίστε, κύριε Υπουργέ, έχετε τον λόγο για τρία λεπτά</w:t>
      </w:r>
      <w:r>
        <w:rPr>
          <w:rFonts w:eastAsia="Times New Roman"/>
          <w:szCs w:val="24"/>
        </w:rPr>
        <w:t>,</w:t>
      </w:r>
      <w:r>
        <w:rPr>
          <w:rFonts w:eastAsia="Times New Roman"/>
          <w:szCs w:val="24"/>
        </w:rPr>
        <w:t xml:space="preserve"> για να αναπτύξετε την τροπολογία που έχετε καταθέσει.</w:t>
      </w:r>
    </w:p>
    <w:p w14:paraId="6A03E07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w:t>
      </w:r>
      <w:r>
        <w:rPr>
          <w:rFonts w:eastAsia="Times New Roman" w:cs="Times New Roman"/>
          <w:b/>
          <w:szCs w:val="24"/>
        </w:rPr>
        <w:t>(Αναπληρωτής Υπουργός Εσωτερικών):</w:t>
      </w:r>
      <w:r>
        <w:rPr>
          <w:rFonts w:eastAsia="Times New Roman" w:cs="Times New Roman"/>
          <w:szCs w:val="24"/>
        </w:rPr>
        <w:t xml:space="preserve"> Ευχαριστώ για την προτεραιότητα, κύριε Πρόεδρε. </w:t>
      </w:r>
    </w:p>
    <w:p w14:paraId="6A03E08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τροπολογίες τις οποίες υποστηρίζουμε σήμερα στο Σώμα αφορούν κάποιους εκσυγχρονισμούς, κάποιες εναρμονίσεις με το γενικότερο πλαίσιο που υπ</w:t>
      </w:r>
      <w:r>
        <w:rPr>
          <w:rFonts w:eastAsia="Times New Roman" w:cs="Times New Roman"/>
          <w:szCs w:val="24"/>
        </w:rPr>
        <w:t xml:space="preserve">άρχει και το υπόλοιπο προσωπικό. Αναφέρομαι στην τροπολογία </w:t>
      </w:r>
      <w:r>
        <w:rPr>
          <w:rFonts w:eastAsia="Times New Roman" w:cs="Times New Roman"/>
          <w:szCs w:val="24"/>
        </w:rPr>
        <w:t xml:space="preserve">με γενικό αριθμό </w:t>
      </w:r>
      <w:r>
        <w:rPr>
          <w:rFonts w:eastAsia="Times New Roman" w:cs="Times New Roman"/>
          <w:szCs w:val="24"/>
        </w:rPr>
        <w:t xml:space="preserve">1396 </w:t>
      </w:r>
      <w:r>
        <w:rPr>
          <w:rFonts w:eastAsia="Times New Roman" w:cs="Times New Roman"/>
          <w:szCs w:val="24"/>
        </w:rPr>
        <w:t>και</w:t>
      </w:r>
      <w:r>
        <w:rPr>
          <w:rFonts w:eastAsia="Times New Roman" w:cs="Times New Roman"/>
          <w:szCs w:val="24"/>
        </w:rPr>
        <w:t xml:space="preserve"> ειδικό 40</w:t>
      </w:r>
      <w:r>
        <w:rPr>
          <w:rFonts w:eastAsia="Times New Roman" w:cs="Times New Roman"/>
          <w:szCs w:val="24"/>
        </w:rPr>
        <w:t>,</w:t>
      </w:r>
      <w:r>
        <w:rPr>
          <w:rFonts w:eastAsia="Times New Roman" w:cs="Times New Roman"/>
          <w:szCs w:val="24"/>
        </w:rPr>
        <w:t xml:space="preserve"> που αφορά το προσωπικό ειδικών καθηκόντων του Πυροσβεστικού Σώματος. Με την τροπολογία δίνουμε τη δυνατότητα, εφόσον το επιθυμεί, να παραμείνει στην ενεργό υπη</w:t>
      </w:r>
      <w:r>
        <w:rPr>
          <w:rFonts w:eastAsia="Times New Roman" w:cs="Times New Roman"/>
          <w:szCs w:val="24"/>
        </w:rPr>
        <w:t>ρεσία έως δύο επιπλέον έτη μετά τη συμπλήρωση του ορίου ηλικίας, όπως και το υπόλοιπο προσωπικό γενικών καθηκόντων του Πυροσβεστικού Σώματος. Όπως καταλαβαίνετε, υπήρχε μια όχι σωστή εναρμόνιση. Όταν λέμε «ειδικών καθηκόντων» εννοούμε γιατρούς, νομικούς, ο</w:t>
      </w:r>
      <w:r>
        <w:rPr>
          <w:rFonts w:eastAsia="Times New Roman" w:cs="Times New Roman"/>
          <w:szCs w:val="24"/>
        </w:rPr>
        <w:t xml:space="preserve">ικονομολόγους, μετεωρολόγους και άλλες τέτοιες ειδικότητες. Δίνουμε αυτή τη δυνατότητα σε αυτούς τους ανθρώπους, όπως ισχύει και για τα υπόλοιπα στελέχη γενικών καθηκόντων στο Πυροσβεστικό Σώμα. </w:t>
      </w:r>
    </w:p>
    <w:p w14:paraId="6A03E08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 ίδιο θα ισχύει για τους πυρονόμους και τους αρχιπυροσβέστ</w:t>
      </w:r>
      <w:r>
        <w:rPr>
          <w:rFonts w:eastAsia="Times New Roman" w:cs="Times New Roman"/>
          <w:szCs w:val="24"/>
        </w:rPr>
        <w:t>ες του Πυροσβεστικού Σώματος. Δίνουμε τη δυνατότητα παραμονής στην ενεργό υπηρεσία μέχρι το εξηκοστό έτος της ηλικίας τους, όπως γίνεται αντίστοιχα για τους ανθυπαστυνόμους και αρχιφύλακες της Ελληνικής Αστυνομίας. Νομίζω ότι είναι ένας απόλυτα λογικός εκσ</w:t>
      </w:r>
      <w:r>
        <w:rPr>
          <w:rFonts w:eastAsia="Times New Roman" w:cs="Times New Roman"/>
          <w:szCs w:val="24"/>
        </w:rPr>
        <w:t>υγχρονισμός.</w:t>
      </w:r>
    </w:p>
    <w:p w14:paraId="6A03E08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δεύτερη τροπολογία αφορά τη λειτουργία της Εθνικής Υπηρεσίας Πληροφοριών, όπου δίνεται η δυνατότητα στον διοικητική και στους υποδιοικητές υπηρεσίας να μεταβιβάζουν μέρος των αρμοδιοτήτων τους και να εξουσιοδοτούν ιεραρχικά υφιστάμενό τους ό</w:t>
      </w:r>
      <w:r>
        <w:rPr>
          <w:rFonts w:eastAsia="Times New Roman" w:cs="Times New Roman"/>
          <w:szCs w:val="24"/>
        </w:rPr>
        <w:t xml:space="preserve">ργανο να υπογράφει με εντολή τους πράξεις και άλλα θέματα της αρμοδιότητας </w:t>
      </w:r>
      <w:r>
        <w:rPr>
          <w:rFonts w:eastAsia="Times New Roman" w:cs="Times New Roman"/>
          <w:szCs w:val="24"/>
        </w:rPr>
        <w:t>τους,</w:t>
      </w:r>
      <w:r>
        <w:rPr>
          <w:rFonts w:eastAsia="Times New Roman" w:cs="Times New Roman"/>
          <w:szCs w:val="24"/>
        </w:rPr>
        <w:t xml:space="preserve"> με έγκριση του Υπουργού Εσωτερικών. Το δεύτερο είναι ότι δίνεται η δυνατότητα σε υπαλλήλους που απολύθηκαν από 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2017, αυτοδικαίως από την ΕΥΠ, να επανέλθουν</w:t>
      </w:r>
      <w:r>
        <w:rPr>
          <w:rFonts w:eastAsia="Times New Roman" w:cs="Times New Roman"/>
          <w:szCs w:val="24"/>
        </w:rPr>
        <w:t>,</w:t>
      </w:r>
      <w:r>
        <w:rPr>
          <w:rFonts w:eastAsia="Times New Roman" w:cs="Times New Roman"/>
          <w:szCs w:val="24"/>
        </w:rPr>
        <w:t xml:space="preserve"> με αίτησή </w:t>
      </w:r>
      <w:r>
        <w:rPr>
          <w:rFonts w:eastAsia="Times New Roman" w:cs="Times New Roman"/>
          <w:szCs w:val="24"/>
        </w:rPr>
        <w:t>τους</w:t>
      </w:r>
      <w:r>
        <w:rPr>
          <w:rFonts w:eastAsia="Times New Roman" w:cs="Times New Roman"/>
          <w:szCs w:val="24"/>
        </w:rPr>
        <w:t>,</w:t>
      </w:r>
      <w:r>
        <w:rPr>
          <w:rFonts w:eastAsia="Times New Roman" w:cs="Times New Roman"/>
          <w:szCs w:val="24"/>
        </w:rPr>
        <w:t xml:space="preserve"> στην υπηρεσία. Αυτό αφορά κυρίως τεχνικό</w:t>
      </w:r>
      <w:r>
        <w:rPr>
          <w:rFonts w:eastAsia="Times New Roman" w:cs="Times New Roman"/>
          <w:szCs w:val="24"/>
        </w:rPr>
        <w:t xml:space="preserve"> προσωπικό</w:t>
      </w:r>
      <w:r>
        <w:rPr>
          <w:rFonts w:eastAsia="Times New Roman" w:cs="Times New Roman"/>
          <w:szCs w:val="24"/>
        </w:rPr>
        <w:t xml:space="preserve">, από το οποίο αποστερήθηκε η υπηρεσία και ξέρετε πόσο δύσκολο είναι να αναπληρωθεί. </w:t>
      </w:r>
    </w:p>
    <w:p w14:paraId="6A03E08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τρίτη τροπολογία αφορά τη ΓΔΟΕΣ, τη Γενική Διεύθυνση Οικονομικών και Επιτελικού Σχεδιασμού του Υπουργείου Εσωτερικών</w:t>
      </w:r>
      <w:r>
        <w:rPr>
          <w:rFonts w:eastAsia="Times New Roman" w:cs="Times New Roman"/>
          <w:szCs w:val="24"/>
        </w:rPr>
        <w:t xml:space="preserve">, στην οποία ζητάμε μια παράταση. Με την τροπολογία προτείνουμε παράταση λειτουργίας ενός έτους, προκειμένου να εναρμονιστεί το νομικό πλαίσιο, να εναρμονιστούν οι υπάρχουσες δομές και να μπορέσει να γίνει πιο σωστή η λειτουργία της. </w:t>
      </w:r>
    </w:p>
    <w:p w14:paraId="6A03E08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 κύριε Πρόε</w:t>
      </w:r>
      <w:r>
        <w:rPr>
          <w:rFonts w:eastAsia="Times New Roman" w:cs="Times New Roman"/>
          <w:szCs w:val="24"/>
        </w:rPr>
        <w:t xml:space="preserve">δρε. </w:t>
      </w:r>
    </w:p>
    <w:p w14:paraId="6A03E08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 κύριο Υπουργό. </w:t>
      </w:r>
    </w:p>
    <w:p w14:paraId="6A03E08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για τρία λεπτά ο Αναπληρωτής Υπουργός Εθνικής Άμυνας κ. Δημήτριος Βίτσας. </w:t>
      </w:r>
    </w:p>
    <w:p w14:paraId="6A03E08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Ευχαριστώ, κύριε Πρόεδρε. </w:t>
      </w:r>
    </w:p>
    <w:p w14:paraId="6A03E08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τροπολογία</w:t>
      </w:r>
      <w:r>
        <w:rPr>
          <w:rFonts w:eastAsia="Times New Roman" w:cs="Times New Roman"/>
          <w:szCs w:val="24"/>
        </w:rPr>
        <w:t xml:space="preserve"> </w:t>
      </w:r>
      <w:r>
        <w:rPr>
          <w:rFonts w:eastAsia="Times New Roman" w:cs="Times New Roman"/>
          <w:szCs w:val="24"/>
        </w:rPr>
        <w:t>με γενικό αριθμό 3389 και ειδικό αριθμό 33 αφορά το εξής ζήτημα: Αυτή τη στιγμή υπάρχουν τριάντα εννέα συμβασιούχοι στα στρατιωτικά νοσοκομεία. Οι συμβασιούχοι είναι εργοθεραπευτές, λογοθεραπευτές, ραδιολόγοι, ακτινολόγοι, ακτινοφυσικοί, τέτοιες ειδικότητε</w:t>
      </w:r>
      <w:r>
        <w:rPr>
          <w:rFonts w:eastAsia="Times New Roman" w:cs="Times New Roman"/>
          <w:szCs w:val="24"/>
        </w:rPr>
        <w:t xml:space="preserve">ς δηλαδή, οι οποίοι έχουν προσληφθεί με το ν.4211 του 2013 για έναν χρόνο που δεν ανανεώνεται. Και από αυτούς, με βάση τι μας έχουν στείλει τα γενικά επιτελεία και τα νοσοκομεία, θέλουμε να κάνουμε παράταση στους είκοσι τρεις. Διότι από τους τριάντα εννέα </w:t>
      </w:r>
      <w:r>
        <w:rPr>
          <w:rFonts w:eastAsia="Times New Roman" w:cs="Times New Roman"/>
          <w:szCs w:val="24"/>
        </w:rPr>
        <w:t>οι δεκαέξι θα ολοκληρώσουν, όταν είναι να ολοκληρώσουν, τη θητεία τους και θα προσληφθούν πάλι με σύμβαση -η δυνατότητα μας είναι- άλλοι είκοσι δύο. Όμως, θα είναι καινούργιοι κατά κύριο λόγο. Άρα, η τροπολογία αυτό κάνει, παρατείνει γι’ αυτούς τους είκοσι</w:t>
      </w:r>
      <w:r>
        <w:rPr>
          <w:rFonts w:eastAsia="Times New Roman" w:cs="Times New Roman"/>
          <w:szCs w:val="24"/>
        </w:rPr>
        <w:t xml:space="preserve"> τρεις τη θητεία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w:t>
      </w:r>
    </w:p>
    <w:p w14:paraId="6A03E08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Κύριε Πρόεδρε, μπορώ να κάνω μια ερώτηση; </w:t>
      </w:r>
    </w:p>
    <w:p w14:paraId="6A03E08A"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Ορίστε, κύριε Μανιάτη.</w:t>
      </w:r>
    </w:p>
    <w:p w14:paraId="6A03E08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με συγχωρείτε. Επειδή εμείς θα στηρίξουμε την τροπολογία, θέλω να επιβεβ</w:t>
      </w:r>
      <w:r>
        <w:rPr>
          <w:rFonts w:eastAsia="Times New Roman" w:cs="Times New Roman"/>
          <w:szCs w:val="24"/>
        </w:rPr>
        <w:t xml:space="preserve">αιώσουμε ότι δεν πρόκειται για φωτογραφική διάταξη, δηλαδή για ένα-δύο άτομα. </w:t>
      </w:r>
    </w:p>
    <w:p w14:paraId="6A03E08C"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Όχι είναι είκοσι τρεις από τους τριάντα εννέα. </w:t>
      </w:r>
    </w:p>
    <w:p w14:paraId="6A03E08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Και όσο για τους άλλους δεκαέξι, δεν θα ανανεωθεί -γιατί κάποιοι λήγουν ε</w:t>
      </w:r>
      <w:r>
        <w:rPr>
          <w:rFonts w:eastAsia="Times New Roman" w:cs="Times New Roman"/>
          <w:szCs w:val="24"/>
        </w:rPr>
        <w:t xml:space="preserve">ντός του 2016- γιατί έχουν αντικατασταθεί ήδη ή πρόκειται να αντικατασταθούν από μόνιμο προσωπικό, κατά κύριο λόγο των </w:t>
      </w:r>
      <w:r>
        <w:rPr>
          <w:rFonts w:eastAsia="Times New Roman" w:cs="Times New Roman"/>
          <w:szCs w:val="24"/>
        </w:rPr>
        <w:t>σ</w:t>
      </w:r>
      <w:r>
        <w:rPr>
          <w:rFonts w:eastAsia="Times New Roman" w:cs="Times New Roman"/>
          <w:szCs w:val="24"/>
        </w:rPr>
        <w:t xml:space="preserve">χολών. </w:t>
      </w:r>
    </w:p>
    <w:p w14:paraId="6A03E08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Ευχαριστώ. </w:t>
      </w:r>
    </w:p>
    <w:p w14:paraId="6A03E08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Σταθάκη, συγγνώμη, αλλά θα δώσω τώρα τον λόγο στον Υφυπουργό</w:t>
      </w:r>
      <w:r>
        <w:rPr>
          <w:rFonts w:eastAsia="Times New Roman" w:cs="Times New Roman"/>
          <w:szCs w:val="24"/>
        </w:rPr>
        <w:t xml:space="preserve">  Μεταναστευτικής Πολιτικής</w:t>
      </w:r>
      <w:r>
        <w:rPr>
          <w:rFonts w:eastAsia="Times New Roman" w:cs="Times New Roman"/>
          <w:b/>
          <w:szCs w:val="24"/>
        </w:rPr>
        <w:t xml:space="preserve"> </w:t>
      </w:r>
      <w:r>
        <w:rPr>
          <w:rFonts w:eastAsia="Times New Roman" w:cs="Times New Roman"/>
          <w:szCs w:val="24"/>
        </w:rPr>
        <w:t xml:space="preserve">κ. Μπαλάφα για τρία λεπτά.  </w:t>
      </w:r>
    </w:p>
    <w:p w14:paraId="6A03E09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Μεταναστευτικής Πολιτικής): </w:t>
      </w:r>
      <w:r>
        <w:rPr>
          <w:rFonts w:eastAsia="Times New Roman" w:cs="Times New Roman"/>
          <w:szCs w:val="24"/>
        </w:rPr>
        <w:t xml:space="preserve">Ευχαριστώ, κύριε Πρόεδρε. </w:t>
      </w:r>
    </w:p>
    <w:p w14:paraId="6A03E09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υπάρχει ουσιαστικά μία προτεινόμενη τροπολογία, που έχει ορισμένες επιμέρους ρυθμίσει</w:t>
      </w:r>
      <w:r>
        <w:rPr>
          <w:rFonts w:eastAsia="Times New Roman" w:cs="Times New Roman"/>
          <w:szCs w:val="24"/>
        </w:rPr>
        <w:t xml:space="preserve">ς, με την οποία αλλάζουν ορισμένες διατάξεις της ισχύουσας νομοθεσίας του Υπουργείου Μεταναστευτικής Πολιτικής. Κυρίως αφορά παρατάσεις προθεσμιών ισχύος διαφόρων επιμέρους ρυθμίσεων. </w:t>
      </w:r>
    </w:p>
    <w:p w14:paraId="6A03E09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Επειδή πραγματικά</w:t>
      </w:r>
      <w:r>
        <w:rPr>
          <w:rFonts w:eastAsia="Times New Roman" w:cs="Times New Roman"/>
          <w:szCs w:val="24"/>
        </w:rPr>
        <w:t>,</w:t>
      </w:r>
      <w:r>
        <w:rPr>
          <w:rFonts w:eastAsia="Times New Roman" w:cs="Times New Roman"/>
          <w:szCs w:val="24"/>
        </w:rPr>
        <w:t xml:space="preserve"> δεν είναι ό,τι το καλύτερο να φέρνεις τροπολογίες, θ</w:t>
      </w:r>
      <w:r>
        <w:rPr>
          <w:rFonts w:eastAsia="Times New Roman" w:cs="Times New Roman"/>
          <w:szCs w:val="24"/>
        </w:rPr>
        <w:t>α ήθελα να πω δύο λόγια</w:t>
      </w:r>
      <w:r>
        <w:rPr>
          <w:rFonts w:eastAsia="Times New Roman" w:cs="Times New Roman"/>
          <w:szCs w:val="24"/>
        </w:rPr>
        <w:t>,</w:t>
      </w:r>
      <w:r>
        <w:rPr>
          <w:rFonts w:eastAsia="Times New Roman" w:cs="Times New Roman"/>
          <w:szCs w:val="24"/>
        </w:rPr>
        <w:t xml:space="preserve"> γιατί ακριβώς είναι αναγκαίες αυτές οι τροπολογίες και γενικότερα ορισμένες φορές οι τροπολογίες. </w:t>
      </w:r>
    </w:p>
    <w:p w14:paraId="6A03E09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Διαχειριζόμενοι και αντιμετωπίζοντας το προσφυγικό-μεταναστευτικό</w:t>
      </w:r>
      <w:r>
        <w:rPr>
          <w:rFonts w:eastAsia="Times New Roman" w:cs="Times New Roman"/>
          <w:szCs w:val="24"/>
        </w:rPr>
        <w:t>,</w:t>
      </w:r>
      <w:r>
        <w:rPr>
          <w:rFonts w:eastAsia="Times New Roman" w:cs="Times New Roman"/>
          <w:szCs w:val="24"/>
        </w:rPr>
        <w:t xml:space="preserve"> τα χρόνια τούτα περάσαμε από διάφορες φάσεις: Από την πρώτη φάση </w:t>
      </w:r>
      <w:r>
        <w:rPr>
          <w:rFonts w:eastAsia="Times New Roman" w:cs="Times New Roman"/>
          <w:szCs w:val="24"/>
        </w:rPr>
        <w:t>των τεράστιων ροών, από την επόμενη φάση που κλείστηκαν τα βόρεια σύνορά μας και εξακολουθούν να είναι κλειστά και συνομολογήθηκε μεταξύ Ευρωπαϊκής Ένωσης και Τουρκίας η κοινή σχετική συμφωνία και από εκεί και πέρα, υπήρξε αδυναμία να φύγουν αυτοί οι άνθρω</w:t>
      </w:r>
      <w:r>
        <w:rPr>
          <w:rFonts w:eastAsia="Times New Roman" w:cs="Times New Roman"/>
          <w:szCs w:val="24"/>
        </w:rPr>
        <w:t>ποι</w:t>
      </w:r>
      <w:r>
        <w:rPr>
          <w:rFonts w:eastAsia="Times New Roman" w:cs="Times New Roman"/>
          <w:szCs w:val="24"/>
        </w:rPr>
        <w:t>,</w:t>
      </w:r>
      <w:r>
        <w:rPr>
          <w:rFonts w:eastAsia="Times New Roman" w:cs="Times New Roman"/>
          <w:szCs w:val="24"/>
        </w:rPr>
        <w:t xml:space="preserve"> που ήθελαν να πάνε στην Κεντρική ή τη Βόρεια Ευρώπη και εγκλωβίστηκαν ή παρέμειναν υποχρεωτικά στη χώρα μας. Και βρισκόμαστε, θα έλεγα σχηματικά, σε μία τρίτη φάση, με πολύ σημαντικά προβλήματα, με αυξομείωση των ροών. Τους προηγούμενους μήνες είχαμε </w:t>
      </w:r>
      <w:r>
        <w:rPr>
          <w:rFonts w:eastAsia="Times New Roman" w:cs="Times New Roman"/>
          <w:szCs w:val="24"/>
        </w:rPr>
        <w:t xml:space="preserve">πολύ μεγάλη και δύσκολα διαχειρίσιμη αύξηση των ροών. </w:t>
      </w:r>
    </w:p>
    <w:p w14:paraId="6A03E09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Τα προβλήματα </w:t>
      </w:r>
      <w:r>
        <w:rPr>
          <w:rFonts w:eastAsia="Times New Roman" w:cs="Times New Roman"/>
          <w:szCs w:val="24"/>
        </w:rPr>
        <w:t xml:space="preserve">γενικώς, </w:t>
      </w:r>
      <w:r>
        <w:rPr>
          <w:rFonts w:eastAsia="Times New Roman" w:cs="Times New Roman"/>
          <w:szCs w:val="24"/>
        </w:rPr>
        <w:t>που αντιμετωπίζουμε αυτά τα χρόνια και σε αυτή τη φάση είναι προβλήματα δύσκολα και πρωτόγνωρα. Προσπαθούμε πάντα</w:t>
      </w:r>
      <w:r>
        <w:rPr>
          <w:rFonts w:eastAsia="Times New Roman" w:cs="Times New Roman"/>
          <w:szCs w:val="24"/>
        </w:rPr>
        <w:t>,</w:t>
      </w:r>
      <w:r>
        <w:rPr>
          <w:rFonts w:eastAsia="Times New Roman" w:cs="Times New Roman"/>
          <w:szCs w:val="24"/>
        </w:rPr>
        <w:t xml:space="preserve"> αυτά τα προβλήματα να τα αντιμετωπίζουμε</w:t>
      </w:r>
      <w:r>
        <w:rPr>
          <w:rFonts w:eastAsia="Times New Roman" w:cs="Times New Roman"/>
          <w:szCs w:val="24"/>
        </w:rPr>
        <w:t>,</w:t>
      </w:r>
      <w:r>
        <w:rPr>
          <w:rFonts w:eastAsia="Times New Roman" w:cs="Times New Roman"/>
          <w:szCs w:val="24"/>
        </w:rPr>
        <w:t xml:space="preserve"> κρατώντας μία ισορροπ</w:t>
      </w:r>
      <w:r>
        <w:rPr>
          <w:rFonts w:eastAsia="Times New Roman" w:cs="Times New Roman"/>
          <w:szCs w:val="24"/>
        </w:rPr>
        <w:t>ία ανάμεσα στα δεδομένα των Ελλήνων πολιτών, ανάμεσα στα συμφέροντά τους ή και τις δυσκολίες</w:t>
      </w:r>
      <w:r>
        <w:rPr>
          <w:rFonts w:eastAsia="Times New Roman" w:cs="Times New Roman"/>
          <w:szCs w:val="24"/>
        </w:rPr>
        <w:t>,</w:t>
      </w:r>
      <w:r>
        <w:rPr>
          <w:rFonts w:eastAsia="Times New Roman" w:cs="Times New Roman"/>
          <w:szCs w:val="24"/>
        </w:rPr>
        <w:t xml:space="preserve"> που οι Έλληνες πολίτες περνούν, και φυσικά, σε μία υποχρέωση</w:t>
      </w:r>
      <w:r>
        <w:rPr>
          <w:rFonts w:eastAsia="Times New Roman" w:cs="Times New Roman"/>
          <w:szCs w:val="24"/>
        </w:rPr>
        <w:t>,</w:t>
      </w:r>
      <w:r>
        <w:rPr>
          <w:rFonts w:eastAsia="Times New Roman" w:cs="Times New Roman"/>
          <w:szCs w:val="24"/>
        </w:rPr>
        <w:t xml:space="preserve"> που έχει η χώρα μας, με τη βοήθεια της Ευρωπαϊκής Ένωσης, με τη βοήθεια διεθνών οργανισμών, να αντιμ</w:t>
      </w:r>
      <w:r>
        <w:rPr>
          <w:rFonts w:eastAsia="Times New Roman" w:cs="Times New Roman"/>
          <w:szCs w:val="24"/>
        </w:rPr>
        <w:t xml:space="preserve">ετωπίζει με αλληλεγγύη και με τη λογική του ελληνικού πολιτισμού και τις παραδόσεις του ελληνικού λαού τα ζητήματα αυτά. Υπάρχει μία ισορροπία. Τη φροντίζουμε πάντα ανάμεσα στις δύο αυτές κατευθύνσεις. </w:t>
      </w:r>
    </w:p>
    <w:p w14:paraId="6A03E09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Είπα για την τροπολογία και τις επιμέρους διατάξεις. </w:t>
      </w:r>
      <w:r>
        <w:rPr>
          <w:rFonts w:eastAsia="Times New Roman" w:cs="Times New Roman"/>
          <w:szCs w:val="24"/>
        </w:rPr>
        <w:t xml:space="preserve">Με αυτές τις διατάξεις, που αλλάζουν κάποια πράγματα, θα συνεχίσουν να λειτουργούν και να προσφέρονται οι παρεχόμενες προς τους αιτούντες διεθνούς προστασίας υπηρεσίες. </w:t>
      </w:r>
    </w:p>
    <w:p w14:paraId="6A03E09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Με τις δύο πρώτες διατάξεις παρατείνεται η κατά παρέκκλιση της κείμενης νομοθεσίας δυν</w:t>
      </w:r>
      <w:r>
        <w:rPr>
          <w:rFonts w:eastAsia="Times New Roman" w:cs="Times New Roman"/>
          <w:szCs w:val="24"/>
        </w:rPr>
        <w:t xml:space="preserve">ατότητα σύναψης δημοσίων συμβάσεων ανάμεσα στους εμπλεκόμενους φορείς, είτε αυτά είναι Υπουργεία -όχι μόνο το Υπουργείο Μεταναστευτικής Πολιτικής- είτε είναι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είτε είναι οι Οργανισμοί Τοπικής Αυτοδιοίκησης, για την κάλυψη επειγουσών και έκτακτων αναγκών που αφορούν τη στέγαση, τη σίτιση ή την ιατροφαρμακευτική περίθαλψη. </w:t>
      </w:r>
    </w:p>
    <w:p w14:paraId="6A03E09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Επίσης, στη δεύτερη διάταξη από τις τέσσερις προβλέπεται, κατά παρέκκλιση της κείμε</w:t>
      </w:r>
      <w:r>
        <w:rPr>
          <w:rFonts w:eastAsia="Times New Roman" w:cs="Times New Roman"/>
          <w:szCs w:val="24"/>
        </w:rPr>
        <w:t xml:space="preserve">νης νομοθεσίας, απόσπαση είτε προσωπικού του δημοσίου ή του ευρύτερου δημόσιου τομέα ή η πρόσληψη έκτακτου επί συμβάσει προσωπικού για την κάλυψη πάλι αναγκών που προκύπτουν από τη διαχείριση των προσφυγικών και μεταναστευτικών ροών. </w:t>
      </w:r>
    </w:p>
    <w:p w14:paraId="6A03E09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Είναι σκόπιμο να έχου</w:t>
      </w:r>
      <w:r>
        <w:rPr>
          <w:rFonts w:eastAsia="Times New Roman" w:cs="Times New Roman"/>
          <w:szCs w:val="24"/>
        </w:rPr>
        <w:t>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μας ότι οι ανάγκες στο ζήτημα του προσφυγικού</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μεταναστευτικού είναι ανάγκες μεταβαλλόμενες και πολλές φορές υπάρχει αδυναμία να τις προβλέψεις, δηλαδή το αν θα χαλάσουν αύριο οι σχέσεις Μέρκελ</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Ερντογάν, αν θα πέσει σήμερα ή αύριο η Μοσούλη </w:t>
      </w:r>
      <w:r>
        <w:rPr>
          <w:rFonts w:eastAsia="Times New Roman" w:cs="Times New Roman"/>
          <w:szCs w:val="24"/>
        </w:rPr>
        <w:t>ή η Ράκα και θα έχει επιπτώσεις στα κύματα των προσφύγων ή αν θα προκύψουν προβλήματα στα στρατόπεδα με εκατοντάδες χιλιάδες, αν όχι εκατομμύρια, πρόσφυγες στον Λίβανο, την Ιορδανία ή την Τουρκία, αυτό επηρεάζει άμεσα και δύσκολα είναι προβλέψιμες αυτές οι</w:t>
      </w:r>
      <w:r>
        <w:rPr>
          <w:rFonts w:eastAsia="Times New Roman" w:cs="Times New Roman"/>
          <w:szCs w:val="24"/>
        </w:rPr>
        <w:t xml:space="preserve"> αλλαγές. </w:t>
      </w:r>
    </w:p>
    <w:p w14:paraId="6A03E09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Η τρίτη διάταξη είναι αυτή με την οποία παρατείνεται –ο Υπουργός Εσωτερικών μας βοηθά αποφασιστικά το </w:t>
      </w:r>
      <w:r>
        <w:rPr>
          <w:rFonts w:eastAsia="Times New Roman" w:cs="Times New Roman"/>
          <w:szCs w:val="24"/>
        </w:rPr>
        <w:t>δ</w:t>
      </w:r>
      <w:r>
        <w:rPr>
          <w:rFonts w:eastAsia="Times New Roman" w:cs="Times New Roman"/>
          <w:szCs w:val="24"/>
        </w:rPr>
        <w:t xml:space="preserve">ιάστημα αυτό- ο χρόνος διοικητικής υποστήριξης από το Υπουργείο Εσωτερικών. </w:t>
      </w:r>
    </w:p>
    <w:p w14:paraId="6A03E09A" w14:textId="77777777" w:rsidR="001B1D00" w:rsidRDefault="00D353DD">
      <w:pPr>
        <w:spacing w:after="0" w:line="600" w:lineRule="auto"/>
        <w:ind w:firstLine="720"/>
        <w:jc w:val="both"/>
        <w:rPr>
          <w:rFonts w:eastAsia="Times New Roman"/>
          <w:szCs w:val="24"/>
        </w:rPr>
      </w:pPr>
      <w:r>
        <w:rPr>
          <w:rFonts w:eastAsia="Times New Roman"/>
          <w:szCs w:val="24"/>
        </w:rPr>
        <w:t>Γιατί καλό είναι να φτιάχνεις ένα Υπουργείο και καλώς το φτιάξαμε</w:t>
      </w:r>
      <w:r>
        <w:rPr>
          <w:rFonts w:eastAsia="Times New Roman"/>
          <w:szCs w:val="24"/>
        </w:rPr>
        <w:t xml:space="preserve"> το καινούργιο Υπουργείο, αλλά από τη στιγμή της σύστασης στα χαρτιά, μέχρι την ουσιαστική συγκρότησή του είναι ένα </w:t>
      </w:r>
      <w:r>
        <w:rPr>
          <w:rFonts w:eastAsia="Times New Roman"/>
          <w:szCs w:val="24"/>
        </w:rPr>
        <w:t>δ</w:t>
      </w:r>
      <w:r>
        <w:rPr>
          <w:rFonts w:eastAsia="Times New Roman"/>
          <w:szCs w:val="24"/>
        </w:rPr>
        <w:t>ιάστημα με τρομερές δυσκολίες. Αν</w:t>
      </w:r>
      <w:r>
        <w:rPr>
          <w:rFonts w:eastAsia="Times New Roman"/>
          <w:szCs w:val="24"/>
        </w:rPr>
        <w:t>,</w:t>
      </w:r>
      <w:r>
        <w:rPr>
          <w:rFonts w:eastAsia="Times New Roman"/>
          <w:szCs w:val="24"/>
        </w:rPr>
        <w:t xml:space="preserve"> δε</w:t>
      </w:r>
      <w:r>
        <w:rPr>
          <w:rFonts w:eastAsia="Times New Roman"/>
          <w:szCs w:val="24"/>
        </w:rPr>
        <w:t>,</w:t>
      </w:r>
      <w:r>
        <w:rPr>
          <w:rFonts w:eastAsia="Times New Roman"/>
          <w:szCs w:val="24"/>
        </w:rPr>
        <w:t xml:space="preserve"> σε αυτά προσθέσεις την υποστελέχωση και την έλλειψη ορισμένες φορές και της τεχνογνωσίας από το προσ</w:t>
      </w:r>
      <w:r>
        <w:rPr>
          <w:rFonts w:eastAsia="Times New Roman"/>
          <w:szCs w:val="24"/>
        </w:rPr>
        <w:t xml:space="preserve">ωπικό μας, καταλαβαίνετε ότι η βοήθεια ενός πεπειραμένου Υπουργείου, όπως είναι το Υπουργείο Εσωτερικών, χρειαζόταν το προηγούμενο διάστημα και χρειάζεται να επεκταθεί χρονικά και μέχρι τέλος του χρόνου που μας έρχεται, δηλαδή μέχρι το τέλος του 2018. </w:t>
      </w:r>
    </w:p>
    <w:p w14:paraId="6A03E09B" w14:textId="77777777" w:rsidR="001B1D00" w:rsidRDefault="00D353DD">
      <w:pPr>
        <w:spacing w:after="0" w:line="600" w:lineRule="auto"/>
        <w:ind w:firstLine="720"/>
        <w:jc w:val="both"/>
        <w:rPr>
          <w:rFonts w:eastAsia="Times New Roman"/>
          <w:szCs w:val="24"/>
        </w:rPr>
      </w:pPr>
      <w:r>
        <w:rPr>
          <w:rFonts w:eastAsia="Times New Roman"/>
          <w:szCs w:val="24"/>
        </w:rPr>
        <w:t>Τέλ</w:t>
      </w:r>
      <w:r>
        <w:rPr>
          <w:rFonts w:eastAsia="Times New Roman"/>
          <w:szCs w:val="24"/>
        </w:rPr>
        <w:t xml:space="preserve">ος, υπάρχει κάποια διόρθωση ως προς τις προμήθειες, που είναι άνευ ιδιαίτερης σημασίας.  </w:t>
      </w:r>
    </w:p>
    <w:p w14:paraId="6A03E09C" w14:textId="77777777" w:rsidR="001B1D00" w:rsidRDefault="00D353DD">
      <w:pPr>
        <w:spacing w:after="0" w:line="600" w:lineRule="auto"/>
        <w:ind w:firstLine="720"/>
        <w:jc w:val="both"/>
        <w:rPr>
          <w:rFonts w:eastAsia="Times New Roman"/>
          <w:szCs w:val="24"/>
        </w:rPr>
      </w:pPr>
      <w:r>
        <w:rPr>
          <w:rFonts w:eastAsia="Times New Roman"/>
          <w:szCs w:val="24"/>
        </w:rPr>
        <w:t>Εν κατακλείδι ν</w:t>
      </w:r>
      <w:r>
        <w:rPr>
          <w:rFonts w:eastAsia="Times New Roman"/>
          <w:szCs w:val="24"/>
        </w:rPr>
        <w:t xml:space="preserve">α συμπληρώσω, ότι δεν προκαλείται απ’ όσα ανέφερα ουδεμία πρόσθετη δαπάνη είτε στον προϋπολογισμό είτε σε άλλο χρηματοδοτικό εργαλείο. </w:t>
      </w:r>
    </w:p>
    <w:p w14:paraId="6A03E09D" w14:textId="77777777" w:rsidR="001B1D00" w:rsidRDefault="00D353DD">
      <w:pPr>
        <w:spacing w:after="0" w:line="600" w:lineRule="auto"/>
        <w:ind w:firstLine="720"/>
        <w:jc w:val="both"/>
        <w:rPr>
          <w:rFonts w:eastAsia="Times New Roman"/>
          <w:szCs w:val="24"/>
        </w:rPr>
      </w:pPr>
      <w:r>
        <w:rPr>
          <w:rFonts w:eastAsia="Times New Roman"/>
          <w:b/>
          <w:szCs w:val="24"/>
        </w:rPr>
        <w:t>ΠΡΟΕΔΡΕΥΩΝ (Μάρ</w:t>
      </w:r>
      <w:r>
        <w:rPr>
          <w:rFonts w:eastAsia="Times New Roman"/>
          <w:b/>
          <w:szCs w:val="24"/>
        </w:rPr>
        <w:t xml:space="preserve">ιος Γεωργιάδης): </w:t>
      </w:r>
      <w:r>
        <w:rPr>
          <w:rFonts w:eastAsia="Times New Roman"/>
          <w:szCs w:val="24"/>
        </w:rPr>
        <w:t xml:space="preserve">Ευχαριστούμε τον κ. Υπουργό. </w:t>
      </w:r>
    </w:p>
    <w:p w14:paraId="6A03E09E" w14:textId="77777777" w:rsidR="001B1D00" w:rsidRDefault="00D353DD">
      <w:pPr>
        <w:spacing w:after="0" w:line="600" w:lineRule="auto"/>
        <w:ind w:firstLine="720"/>
        <w:jc w:val="both"/>
        <w:rPr>
          <w:rFonts w:eastAsia="Times New Roman"/>
          <w:szCs w:val="24"/>
        </w:rPr>
      </w:pPr>
      <w:r>
        <w:rPr>
          <w:rFonts w:eastAsia="Times New Roman"/>
          <w:szCs w:val="24"/>
        </w:rPr>
        <w:t xml:space="preserve">Τον λόγο έχει ο Υπουργός Περιβάλλοντος και Ενέργειας κ. Σταθάκης, για τρία λεπτά. </w:t>
      </w:r>
    </w:p>
    <w:p w14:paraId="6A03E09F"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ΣΤΑΘΑΚΗΣ (Υπουργός Περιβάλλοντος και Ενέργειας): </w:t>
      </w:r>
      <w:r>
        <w:rPr>
          <w:rFonts w:eastAsia="Times New Roman"/>
          <w:szCs w:val="24"/>
        </w:rPr>
        <w:t>Αγαπητές και αγαπητοί συνάδελφοι, είχαμε προαναγγείλει τρία θέματα π</w:t>
      </w:r>
      <w:r>
        <w:rPr>
          <w:rFonts w:eastAsia="Times New Roman"/>
          <w:szCs w:val="24"/>
        </w:rPr>
        <w:t xml:space="preserve">ου αφορούν την κοινωνική πολιτική στο θέμα της ενέργειας. </w:t>
      </w:r>
    </w:p>
    <w:p w14:paraId="6A03E0A0" w14:textId="77777777" w:rsidR="001B1D00" w:rsidRDefault="00D353DD">
      <w:pPr>
        <w:spacing w:after="0" w:line="600" w:lineRule="auto"/>
        <w:ind w:firstLine="720"/>
        <w:jc w:val="both"/>
        <w:rPr>
          <w:rFonts w:eastAsia="Times New Roman"/>
          <w:szCs w:val="24"/>
        </w:rPr>
      </w:pPr>
      <w:r>
        <w:rPr>
          <w:rFonts w:eastAsia="Times New Roman"/>
          <w:szCs w:val="24"/>
        </w:rPr>
        <w:t>Το ένα ήταν η διόρθωση των ΥΚΩ. Υπενθυμίζω ότι πέρυσι τον χειμώνα αρκετοί καταναλωτές, ενώ δεν άλλαξε η τιμή του ρεύματος –δεν έχει αλλάξει από το 2015 έως το 2017 ποτέ- είδαν αυξημένους λογαριασμο</w:t>
      </w:r>
      <w:r>
        <w:rPr>
          <w:rFonts w:eastAsia="Times New Roman"/>
          <w:szCs w:val="24"/>
        </w:rPr>
        <w:t>ύς, κυρίως, εξαιτίας του γεγονότος ότι με τον τρόπο που υπολογίζονταν οι ΥΚΩ -που είναι μία σκάλα απότομη, έτσι υπολογίζονταν-</w:t>
      </w:r>
      <w:r>
        <w:rPr>
          <w:rFonts w:eastAsia="Times New Roman"/>
          <w:szCs w:val="24"/>
        </w:rPr>
        <w:t xml:space="preserve"> </w:t>
      </w:r>
      <w:r>
        <w:rPr>
          <w:rFonts w:eastAsia="Times New Roman"/>
          <w:szCs w:val="24"/>
        </w:rPr>
        <w:t xml:space="preserve">άλλαζαν κλίμακα. Και αν είχατε κατανάλωση 1599 μονάδες πληρώνατε ΥΚΩ με μια συγκεκριμένη τιμή, εάν είχατε </w:t>
      </w:r>
      <w:r>
        <w:rPr>
          <w:rFonts w:eastAsia="Times New Roman"/>
          <w:szCs w:val="24"/>
        </w:rPr>
        <w:t>1601</w:t>
      </w:r>
      <w:r>
        <w:rPr>
          <w:rFonts w:eastAsia="Times New Roman"/>
          <w:szCs w:val="24"/>
        </w:rPr>
        <w:t xml:space="preserve"> πληρώνατε όλες τις</w:t>
      </w:r>
      <w:r>
        <w:rPr>
          <w:rFonts w:eastAsia="Times New Roman"/>
          <w:szCs w:val="24"/>
        </w:rPr>
        <w:t xml:space="preserve"> ΥΚΩ με τη νέα τιμή, που είναι στη νέα σκάλα.   </w:t>
      </w:r>
    </w:p>
    <w:p w14:paraId="6A03E0A1" w14:textId="77777777" w:rsidR="001B1D00" w:rsidRDefault="00D353DD">
      <w:pPr>
        <w:spacing w:after="0" w:line="600" w:lineRule="auto"/>
        <w:ind w:firstLine="720"/>
        <w:jc w:val="both"/>
        <w:rPr>
          <w:rFonts w:eastAsia="Times New Roman"/>
          <w:szCs w:val="24"/>
        </w:rPr>
      </w:pPr>
      <w:r>
        <w:rPr>
          <w:rFonts w:eastAsia="Times New Roman"/>
          <w:szCs w:val="24"/>
        </w:rPr>
        <w:t xml:space="preserve">Η πρώτη τροπολογία που φέρνουμε σήμερα, η οποία είναι προϊόν εισήγησης της ΡΑΕ και εκτενούς επεξεργασίας, εξομαλύνει αυτό το θέμα. Τι κάνει ουσιαστικά; Πρώτον, το νοικοκυριό που περνάει τις </w:t>
      </w:r>
      <w:r>
        <w:rPr>
          <w:rFonts w:eastAsia="Times New Roman"/>
          <w:szCs w:val="24"/>
        </w:rPr>
        <w:t>1600</w:t>
      </w:r>
      <w:r>
        <w:rPr>
          <w:rFonts w:eastAsia="Times New Roman"/>
          <w:szCs w:val="24"/>
        </w:rPr>
        <w:t xml:space="preserve"> μονάδες, πλέ</w:t>
      </w:r>
      <w:r>
        <w:rPr>
          <w:rFonts w:eastAsia="Times New Roman"/>
          <w:szCs w:val="24"/>
        </w:rPr>
        <w:t xml:space="preserve">ον, θα πληρώνει το επιπρόσθετο </w:t>
      </w:r>
      <w:r>
        <w:rPr>
          <w:rFonts w:eastAsia="Times New Roman"/>
          <w:szCs w:val="24"/>
        </w:rPr>
        <w:t>1600</w:t>
      </w:r>
      <w:r>
        <w:rPr>
          <w:rFonts w:eastAsia="Times New Roman"/>
          <w:szCs w:val="24"/>
        </w:rPr>
        <w:t xml:space="preserve"> έως </w:t>
      </w:r>
      <w:r>
        <w:rPr>
          <w:rFonts w:eastAsia="Times New Roman"/>
          <w:szCs w:val="24"/>
        </w:rPr>
        <w:t>1700</w:t>
      </w:r>
      <w:r>
        <w:rPr>
          <w:rFonts w:eastAsia="Times New Roman"/>
          <w:szCs w:val="24"/>
        </w:rPr>
        <w:t xml:space="preserve"> με μία τιμή. Οι </w:t>
      </w:r>
      <w:r>
        <w:rPr>
          <w:rFonts w:eastAsia="Times New Roman"/>
          <w:szCs w:val="24"/>
        </w:rPr>
        <w:t>1600</w:t>
      </w:r>
      <w:r>
        <w:rPr>
          <w:rFonts w:eastAsia="Times New Roman"/>
          <w:szCs w:val="24"/>
        </w:rPr>
        <w:t xml:space="preserve"> μονάδες θα μένουν με την τιμή που έχουν. Όταν περνάει τις </w:t>
      </w:r>
      <w:r>
        <w:rPr>
          <w:rFonts w:eastAsia="Times New Roman"/>
          <w:szCs w:val="24"/>
        </w:rPr>
        <w:t>2000</w:t>
      </w:r>
      <w:r>
        <w:rPr>
          <w:rFonts w:eastAsia="Times New Roman"/>
          <w:szCs w:val="24"/>
        </w:rPr>
        <w:t xml:space="preserve"> έως και </w:t>
      </w:r>
      <w:r>
        <w:rPr>
          <w:rFonts w:eastAsia="Times New Roman"/>
          <w:szCs w:val="24"/>
        </w:rPr>
        <w:t>2500</w:t>
      </w:r>
      <w:r>
        <w:rPr>
          <w:rFonts w:eastAsia="Times New Roman"/>
          <w:szCs w:val="24"/>
        </w:rPr>
        <w:t>, αλλάζει σκαλοπάτι. Θα έχουν τιμολογηθεί τα προηγούμενα σκαλοπάτια. Άρα</w:t>
      </w:r>
      <w:r>
        <w:rPr>
          <w:rFonts w:eastAsia="Times New Roman"/>
          <w:szCs w:val="24"/>
        </w:rPr>
        <w:t xml:space="preserve"> γίνεται μία ευθεία ουσιαστικά, με μια κλίση. Εξομαλύνεται αυτό. </w:t>
      </w:r>
      <w:r>
        <w:rPr>
          <w:rFonts w:eastAsia="Times New Roman"/>
          <w:szCs w:val="24"/>
        </w:rPr>
        <w:t>Συνεπώς</w:t>
      </w:r>
      <w:r>
        <w:rPr>
          <w:rFonts w:eastAsia="Times New Roman"/>
          <w:szCs w:val="24"/>
        </w:rPr>
        <w:t xml:space="preserve"> λύνεται αυτό το θέμα. </w:t>
      </w:r>
    </w:p>
    <w:p w14:paraId="6A03E0A2" w14:textId="77777777" w:rsidR="001B1D00" w:rsidRDefault="00D353DD">
      <w:pPr>
        <w:spacing w:after="0" w:line="600" w:lineRule="auto"/>
        <w:ind w:firstLine="720"/>
        <w:jc w:val="both"/>
        <w:rPr>
          <w:rFonts w:eastAsia="Times New Roman"/>
          <w:szCs w:val="24"/>
        </w:rPr>
      </w:pPr>
      <w:r>
        <w:rPr>
          <w:rFonts w:eastAsia="Times New Roman"/>
          <w:szCs w:val="24"/>
        </w:rPr>
        <w:t>Ουσιαστικά, τι αλλαγές κάνουμε; Υπήρχαν τέσσερις κλίμακες και τις κάνουμε τρεις. Δεύτερον, σε κάθε κλίμακα η ενέργεια που καταναλώνεις τιμολογείται και μετά η επόμενη, η εξτρά, τιμολογείται με νέες χρεώσεις. Το μεγάλο όφελος θα είναι στα νοικοκυριά με μονά</w:t>
      </w:r>
      <w:r>
        <w:rPr>
          <w:rFonts w:eastAsia="Times New Roman"/>
          <w:szCs w:val="24"/>
        </w:rPr>
        <w:t>δες ανάμεσα στις 1600</w:t>
      </w:r>
      <w:r>
        <w:rPr>
          <w:rFonts w:eastAsia="Times New Roman"/>
          <w:szCs w:val="24"/>
        </w:rPr>
        <w:t xml:space="preserve"> έως 2500</w:t>
      </w:r>
      <w:r>
        <w:rPr>
          <w:rFonts w:eastAsia="Times New Roman"/>
          <w:szCs w:val="24"/>
        </w:rPr>
        <w:t xml:space="preserve"> </w:t>
      </w:r>
      <w:r>
        <w:rPr>
          <w:lang w:val="en-US"/>
        </w:rPr>
        <w:t>kWh</w:t>
      </w:r>
      <w:r>
        <w:rPr>
          <w:rFonts w:eastAsia="Times New Roman"/>
          <w:szCs w:val="24"/>
        </w:rPr>
        <w:t xml:space="preserve"> την τετραμηνία, που είναι η μεγάλη πλειοψηφία των νοικοκυριών. Εκεί θα υπάρξει όφελος πολύ ορατό και γι’ αυτό νομίζω ότι αυτή είναι μία αλλαγή που έπρεπε να γίνει και γίνεται με τον καλύτερο δυνατό τρόπο. </w:t>
      </w:r>
    </w:p>
    <w:p w14:paraId="6A03E0A3" w14:textId="77777777" w:rsidR="001B1D00" w:rsidRDefault="00D353DD">
      <w:pPr>
        <w:spacing w:after="0" w:line="600" w:lineRule="auto"/>
        <w:ind w:firstLine="720"/>
        <w:jc w:val="both"/>
        <w:rPr>
          <w:rFonts w:eastAsia="Times New Roman"/>
          <w:szCs w:val="24"/>
        </w:rPr>
      </w:pPr>
      <w:r>
        <w:rPr>
          <w:rFonts w:eastAsia="Times New Roman"/>
          <w:szCs w:val="24"/>
        </w:rPr>
        <w:t>Επίσης, από φέτ</w:t>
      </w:r>
      <w:r>
        <w:rPr>
          <w:rFonts w:eastAsia="Times New Roman"/>
          <w:szCs w:val="24"/>
        </w:rPr>
        <w:t>ος, όσον αφορά τις ΥΚΩ, συμβάλλει ο προϋπολογισμός προκειμένου να αποφύγουμε οποιαδήποτε αύξηση στην τιμή του ρεύματος. Άρα ξεχρεώσαμε τα 360 εκατομμύρια από το παρελθόν, από το 2012 έως το 2016, πληρώσαμε το 2017 και ο προϋπολογισμός θα έχει έναν προγραμμ</w:t>
      </w:r>
      <w:r>
        <w:rPr>
          <w:rFonts w:eastAsia="Times New Roman"/>
          <w:szCs w:val="24"/>
        </w:rPr>
        <w:t xml:space="preserve">ατισμό και το 2018 και το 2019 και το 2020, όταν και ελπίζουμε να αποκλιμακωθούν οι ΥΚΩ. </w:t>
      </w:r>
    </w:p>
    <w:p w14:paraId="6A03E0A4" w14:textId="77777777" w:rsidR="001B1D00" w:rsidRDefault="00D353DD">
      <w:pPr>
        <w:spacing w:after="0" w:line="600" w:lineRule="auto"/>
        <w:ind w:firstLine="720"/>
        <w:jc w:val="both"/>
        <w:rPr>
          <w:rFonts w:eastAsia="Times New Roman"/>
          <w:szCs w:val="24"/>
        </w:rPr>
      </w:pPr>
      <w:r>
        <w:rPr>
          <w:rFonts w:eastAsia="Times New Roman"/>
          <w:szCs w:val="24"/>
        </w:rPr>
        <w:t>Δεύτερη διάσταση στη συγκεκριμένη τροπολογία είναι ότι ο ΔΕΔΔΗΕ καθίσταται μοναδικός διαχειριστής του λογαριασμού. Μέχρι τώρα ήταν ΑΔΜΗΕ-ΔΕΔΔΗΕ. Τώρα μεταφέρονται όλα</w:t>
      </w:r>
      <w:r>
        <w:rPr>
          <w:rFonts w:eastAsia="Times New Roman"/>
          <w:szCs w:val="24"/>
        </w:rPr>
        <w:t xml:space="preserve"> σε έναν διαχειριστή, στο ΛΑΓΗΕ. Αυτή είναι η τροπολογία 1409/44/19-12-2017.</w:t>
      </w:r>
    </w:p>
    <w:p w14:paraId="6A03E0A5" w14:textId="77777777" w:rsidR="001B1D00" w:rsidRDefault="00D353DD">
      <w:pPr>
        <w:spacing w:after="0" w:line="600" w:lineRule="auto"/>
        <w:ind w:firstLine="720"/>
        <w:jc w:val="both"/>
        <w:rPr>
          <w:rFonts w:eastAsia="Times New Roman"/>
          <w:szCs w:val="24"/>
        </w:rPr>
      </w:pPr>
      <w:r>
        <w:rPr>
          <w:rFonts w:eastAsia="Times New Roman"/>
          <w:szCs w:val="24"/>
        </w:rPr>
        <w:t>Η δεύτερη τροπολογία με κοινωνικό πρόσημο είναι η εξής</w:t>
      </w:r>
      <w:r>
        <w:rPr>
          <w:rFonts w:eastAsia="Times New Roman"/>
          <w:szCs w:val="24"/>
        </w:rPr>
        <w:t>:</w:t>
      </w:r>
      <w:r>
        <w:rPr>
          <w:rFonts w:eastAsia="Times New Roman"/>
          <w:szCs w:val="24"/>
        </w:rPr>
        <w:t xml:space="preserve"> Έχουμε υποσχεθεί αλλαγή του κοινωνικού τιμολογίου για να εντοπίσουμε και να βοηθήσουμε ακόμα περισσότερο -αντί να έχουν, δη</w:t>
      </w:r>
      <w:r>
        <w:rPr>
          <w:rFonts w:eastAsia="Times New Roman"/>
          <w:szCs w:val="24"/>
        </w:rPr>
        <w:t>λαδή, 30% έκπτωση να έχουν 60%-70%- τα πολύ φτωχά νοικοκυριά, αυτά που παίρνουν επίδομα αλληλεγγύης. Αυτή η μεταρρύθμιση θέλει υπουργική απόφαση και θα βγει εντός των ημερών.</w:t>
      </w:r>
    </w:p>
    <w:p w14:paraId="6A03E0A6" w14:textId="77777777" w:rsidR="001B1D00" w:rsidRDefault="00D353DD">
      <w:pPr>
        <w:spacing w:after="0" w:line="600" w:lineRule="auto"/>
        <w:ind w:firstLine="720"/>
        <w:jc w:val="both"/>
        <w:rPr>
          <w:rFonts w:eastAsia="Times New Roman"/>
          <w:szCs w:val="24"/>
        </w:rPr>
      </w:pPr>
      <w:r>
        <w:rPr>
          <w:rFonts w:eastAsia="Times New Roman"/>
          <w:szCs w:val="24"/>
        </w:rPr>
        <w:t xml:space="preserve">Εντούτοις, με βάση τα στοιχεία που παραλάβαμε πριν από λίγο καιρό, </w:t>
      </w:r>
      <w:r>
        <w:rPr>
          <w:rFonts w:eastAsia="Times New Roman"/>
          <w:szCs w:val="24"/>
        </w:rPr>
        <w:t>χίλια ενενήντα</w:t>
      </w:r>
      <w:r>
        <w:rPr>
          <w:rFonts w:eastAsia="Times New Roman"/>
          <w:szCs w:val="24"/>
        </w:rPr>
        <w:t xml:space="preserve"> δύο</w:t>
      </w:r>
      <w:r>
        <w:rPr>
          <w:rFonts w:eastAsia="Times New Roman"/>
          <w:szCs w:val="24"/>
        </w:rPr>
        <w:t xml:space="preserve"> νοικοκυριά στη χώρα έχασαν το κοινωνικό τιμολόγιο. Δεν μπορούν να το εξυπηρετούν. Αποκόπηκε το ρεύμα, ενώ ήταν δικαιούχοι ΚΟΤ. Αυτή η εξέλιξη μας αναγκάζει να φέρουμε μια δεύτερη τροπολογία. Ουσιαστικά από το πλεόνασμα που πάει για το κοινωνικό μέρισμ</w:t>
      </w:r>
      <w:r>
        <w:rPr>
          <w:rFonts w:eastAsia="Times New Roman"/>
          <w:szCs w:val="24"/>
        </w:rPr>
        <w:t xml:space="preserve">α πήραμε 10 εκατομμύρια από τον προϋπολογισμό. Εντός του 2017 ανοίγουμε έναν λογαριασμό στον ΔΕΔΔΗΕ. Αυτά τα νοικοκυριά που έχασαν το ΚΟΤ θα προσφύγουν σε αυτό το </w:t>
      </w:r>
      <w:r>
        <w:rPr>
          <w:rFonts w:eastAsia="Times New Roman"/>
          <w:szCs w:val="24"/>
        </w:rPr>
        <w:t>τ</w:t>
      </w:r>
      <w:r>
        <w:rPr>
          <w:rFonts w:eastAsia="Times New Roman"/>
          <w:szCs w:val="24"/>
        </w:rPr>
        <w:t>αμείο. Θα επανασυνδεθούν. Θα πληρώσει δηλαδή το δημόσιο το κόστος επανασύνδεσης και ό,τι άλλ</w:t>
      </w:r>
      <w:r>
        <w:rPr>
          <w:rFonts w:eastAsia="Times New Roman"/>
          <w:szCs w:val="24"/>
        </w:rPr>
        <w:t xml:space="preserve">ο χρειάζεται –μπορεί και ένα μέρος του λογαριασμού- για να ξαναμπούν στο κοινωνικό τιμολόγιο. Άρα με αυτόν τον τρόπο να αποκλειστεί οποιοδήποτε φαινόμενο, οποιαδήποτε περίπτωση ένα φτωχό νοικοκυριό να χάσει το ρεύμα και να βιώσει την κατάσταση με τα κεριά </w:t>
      </w:r>
      <w:r>
        <w:rPr>
          <w:rFonts w:eastAsia="Times New Roman"/>
          <w:szCs w:val="24"/>
        </w:rPr>
        <w:t>και οτιδήποτε άλλο.</w:t>
      </w:r>
    </w:p>
    <w:p w14:paraId="6A03E0A7" w14:textId="77777777" w:rsidR="001B1D00" w:rsidRDefault="00D353DD">
      <w:pPr>
        <w:spacing w:after="0" w:line="600" w:lineRule="auto"/>
        <w:ind w:firstLine="720"/>
        <w:jc w:val="both"/>
        <w:rPr>
          <w:rFonts w:eastAsia="Times New Roman"/>
          <w:szCs w:val="24"/>
        </w:rPr>
      </w:pPr>
      <w:r>
        <w:rPr>
          <w:rFonts w:eastAsia="Times New Roman"/>
          <w:szCs w:val="24"/>
        </w:rPr>
        <w:t>Η δεύτερη τροπολογία, λοιπόν, με αριθμό 1385 -που είναι η σύσταση αυτού του ειδικού λογαριασμού του ΔΕΔΔΗΕ- θα βγει με υπουργική απόφαση για το πώς θα γίνει αυτό και ποια θα είναι η επιτροπή που θα αξιολογήσει τις αιτήσεις. Στόχος της ε</w:t>
      </w:r>
      <w:r>
        <w:rPr>
          <w:rFonts w:eastAsia="Times New Roman"/>
          <w:szCs w:val="24"/>
        </w:rPr>
        <w:t xml:space="preserve">ίναι τα </w:t>
      </w:r>
      <w:r>
        <w:rPr>
          <w:rFonts w:eastAsia="Times New Roman"/>
          <w:szCs w:val="24"/>
        </w:rPr>
        <w:t>χίλια ενενήντα δύο</w:t>
      </w:r>
      <w:r>
        <w:rPr>
          <w:rFonts w:eastAsia="Times New Roman"/>
          <w:szCs w:val="24"/>
        </w:rPr>
        <w:t xml:space="preserve"> νοικοκυριά, που βγήκαν από το ΚΟΤ, να μπορέσουν μέσα από μια διαδικασία να επανασυνδεθούν. Υπολογίζουμε ότι τα 10 εκατομμύρια –το χρέος αυτών των νοικοκυριών είναι 13 εκατομμύρια- είναι υπεραρκετά για να επανασυνδεθούν.</w:t>
      </w:r>
    </w:p>
    <w:p w14:paraId="6A03E0A8" w14:textId="77777777" w:rsidR="001B1D00" w:rsidRDefault="00D353DD">
      <w:pPr>
        <w:spacing w:after="0" w:line="600" w:lineRule="auto"/>
        <w:ind w:firstLine="720"/>
        <w:jc w:val="both"/>
        <w:rPr>
          <w:rFonts w:eastAsia="Times New Roman"/>
          <w:szCs w:val="24"/>
        </w:rPr>
      </w:pPr>
      <w:r>
        <w:rPr>
          <w:rFonts w:eastAsia="Times New Roman"/>
          <w:szCs w:val="24"/>
        </w:rPr>
        <w:t>Θα περάσω</w:t>
      </w:r>
      <w:r>
        <w:rPr>
          <w:rFonts w:eastAsia="Times New Roman"/>
          <w:szCs w:val="24"/>
        </w:rPr>
        <w:t xml:space="preserve"> πολύ γρήγορα τις άλλες τροπολογίες. Η τροπολογία με αριθμό 1388/32/15</w:t>
      </w:r>
      <w:r>
        <w:rPr>
          <w:rFonts w:eastAsia="Times New Roman"/>
          <w:szCs w:val="24"/>
        </w:rPr>
        <w:t>-</w:t>
      </w:r>
      <w:r>
        <w:rPr>
          <w:rFonts w:eastAsia="Times New Roman"/>
          <w:szCs w:val="24"/>
        </w:rPr>
        <w:t>12</w:t>
      </w:r>
      <w:r>
        <w:rPr>
          <w:rFonts w:eastAsia="Times New Roman"/>
          <w:szCs w:val="24"/>
        </w:rPr>
        <w:t>-</w:t>
      </w:r>
      <w:r>
        <w:rPr>
          <w:rFonts w:eastAsia="Times New Roman"/>
          <w:szCs w:val="24"/>
        </w:rPr>
        <w:t>2017 είναι το γνωστό θέμα με το τέλος ταφής. Το τέλος ταφής θα το πλήρωναν επιχειρήσεις που δεν ανακύκλωναν. Δεν έχουν δημιουργηθεί, όμως, και τα περιφερειακά και τοπικά σχέδια διαχε</w:t>
      </w:r>
      <w:r>
        <w:rPr>
          <w:rFonts w:eastAsia="Times New Roman"/>
          <w:szCs w:val="24"/>
        </w:rPr>
        <w:t>ίρισης των σκουπιδιών. Οπότε δίνεται μία ακόμα παράταση όπως γίνεται εδώ και δύο, τρία χρόνια.</w:t>
      </w:r>
    </w:p>
    <w:p w14:paraId="6A03E0A9" w14:textId="77777777" w:rsidR="001B1D00" w:rsidRDefault="00D353DD">
      <w:pPr>
        <w:spacing w:after="0" w:line="600" w:lineRule="auto"/>
        <w:ind w:firstLine="720"/>
        <w:jc w:val="both"/>
        <w:rPr>
          <w:rFonts w:eastAsia="Times New Roman"/>
          <w:szCs w:val="24"/>
        </w:rPr>
      </w:pPr>
      <w:r>
        <w:rPr>
          <w:rFonts w:eastAsia="Times New Roman"/>
          <w:szCs w:val="24"/>
        </w:rPr>
        <w:t xml:space="preserve">Η τροπολογία 1394/38 είναι για τους </w:t>
      </w:r>
      <w:r>
        <w:rPr>
          <w:rFonts w:eastAsia="Times New Roman"/>
          <w:szCs w:val="24"/>
        </w:rPr>
        <w:t>είκοσι οκτώ</w:t>
      </w:r>
      <w:r>
        <w:rPr>
          <w:rFonts w:eastAsia="Times New Roman"/>
          <w:szCs w:val="24"/>
        </w:rPr>
        <w:t xml:space="preserve"> υφιστάμενους Φορείς Διαχείρισης Προστατευμένων Περιοχών. Δίνεται δίμηνη παράταση για τους εργαζόμενους. Είναι έτο</w:t>
      </w:r>
      <w:r>
        <w:rPr>
          <w:rFonts w:eastAsia="Times New Roman"/>
          <w:szCs w:val="24"/>
        </w:rPr>
        <w:t>ιμος ο νόμος. Θα έρθει ο νόμος για τους φορείς και για τους εργαζόμενους και για όλα μέσα στο επόμενο δίμηνο.</w:t>
      </w:r>
    </w:p>
    <w:p w14:paraId="6A03E0AA" w14:textId="77777777" w:rsidR="001B1D00" w:rsidRDefault="00D353DD">
      <w:pPr>
        <w:spacing w:after="0" w:line="600" w:lineRule="auto"/>
        <w:ind w:firstLine="720"/>
        <w:jc w:val="both"/>
        <w:rPr>
          <w:rFonts w:eastAsia="Times New Roman"/>
          <w:szCs w:val="24"/>
        </w:rPr>
      </w:pPr>
      <w:r>
        <w:rPr>
          <w:rFonts w:eastAsia="Times New Roman"/>
          <w:szCs w:val="24"/>
        </w:rPr>
        <w:t>Και η τελευταία τροπολογία 1376/25 αφορά την παράταση προσωρινής άδειας λειτουργίας οριζόντια των μονάδων ηλεκτροπαραγωγής της ΔΕΗ. Δίνουμε παράτα</w:t>
      </w:r>
      <w:r>
        <w:rPr>
          <w:rFonts w:eastAsia="Times New Roman"/>
          <w:szCs w:val="24"/>
        </w:rPr>
        <w:t>ση για το σύνολο των μονάδων. Υπενθυμίζω ότι η ΔΕΗ έχει υποβάλει τους φακέλους. Άρα είναι καθυστέρηση που προκύπτει από τη δική μας πλευρά, για να μην αδικήσω τη ΔΕΗ. Και προτείνεται να υπάρξει διετής παράταση έως ότου αξιολογηθούν πλήρως και οι περιβαλλον</w:t>
      </w:r>
      <w:r>
        <w:rPr>
          <w:rFonts w:eastAsia="Times New Roman"/>
          <w:szCs w:val="24"/>
        </w:rPr>
        <w:t>τικές μελέτες και όλα τα άλλα που προβλέπονται από το νόμο.</w:t>
      </w:r>
    </w:p>
    <w:p w14:paraId="6A03E0AB" w14:textId="77777777" w:rsidR="001B1D00" w:rsidRDefault="00D353DD">
      <w:pPr>
        <w:spacing w:after="0" w:line="600" w:lineRule="auto"/>
        <w:ind w:firstLine="720"/>
        <w:jc w:val="both"/>
        <w:rPr>
          <w:rFonts w:eastAsia="Times New Roman"/>
          <w:szCs w:val="24"/>
        </w:rPr>
      </w:pPr>
      <w:r>
        <w:rPr>
          <w:rFonts w:eastAsia="Times New Roman"/>
          <w:szCs w:val="24"/>
        </w:rPr>
        <w:t>Ευχαριστώ.</w:t>
      </w:r>
    </w:p>
    <w:p w14:paraId="6A03E0AC" w14:textId="77777777" w:rsidR="001B1D00" w:rsidRDefault="00D353DD">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Ευχαριστούμε.</w:t>
      </w:r>
    </w:p>
    <w:p w14:paraId="6A03E0AD" w14:textId="77777777" w:rsidR="001B1D00" w:rsidRDefault="00D353DD">
      <w:pPr>
        <w:spacing w:after="0" w:line="600" w:lineRule="auto"/>
        <w:ind w:firstLine="720"/>
        <w:jc w:val="both"/>
        <w:rPr>
          <w:rFonts w:eastAsia="Times New Roman"/>
          <w:bCs/>
          <w:szCs w:val="24"/>
        </w:rPr>
      </w:pPr>
      <w:r>
        <w:rPr>
          <w:rFonts w:eastAsia="Times New Roman"/>
          <w:b/>
          <w:bCs/>
          <w:szCs w:val="24"/>
        </w:rPr>
        <w:t xml:space="preserve">ΙΩΑΝΝΗΣ ΜΑΝΙΑΤΗΣ: </w:t>
      </w:r>
      <w:r>
        <w:rPr>
          <w:rFonts w:eastAsia="Times New Roman"/>
          <w:bCs/>
          <w:szCs w:val="24"/>
        </w:rPr>
        <w:t>Κύριε Πρόεδρε, τον λόγο.</w:t>
      </w:r>
    </w:p>
    <w:p w14:paraId="6A03E0AE" w14:textId="77777777" w:rsidR="001B1D00" w:rsidRDefault="00D353DD">
      <w:pPr>
        <w:spacing w:after="0" w:line="600" w:lineRule="auto"/>
        <w:ind w:firstLine="720"/>
        <w:jc w:val="both"/>
        <w:rPr>
          <w:rFonts w:eastAsia="Times New Roman"/>
          <w:bCs/>
          <w:szCs w:val="24"/>
        </w:rPr>
      </w:pPr>
      <w:r>
        <w:rPr>
          <w:rFonts w:eastAsia="Times New Roman"/>
          <w:b/>
          <w:bCs/>
          <w:szCs w:val="24"/>
        </w:rPr>
        <w:t xml:space="preserve">ΚΩΝΣΤΑΝΤΙΝΟΣ ΣΚΡΕΚΑΣ: </w:t>
      </w:r>
      <w:r>
        <w:rPr>
          <w:rFonts w:eastAsia="Times New Roman"/>
          <w:bCs/>
          <w:szCs w:val="24"/>
        </w:rPr>
        <w:t>Κύριε Πρόεδρε, κύριε Υπουργέ, επί της διαδικασίας.</w:t>
      </w:r>
    </w:p>
    <w:p w14:paraId="6A03E0AF" w14:textId="77777777" w:rsidR="001B1D00" w:rsidRDefault="00D353DD">
      <w:pPr>
        <w:spacing w:after="0" w:line="600" w:lineRule="auto"/>
        <w:ind w:firstLine="720"/>
        <w:jc w:val="both"/>
        <w:rPr>
          <w:rFonts w:eastAsia="Times New Roman"/>
          <w:bCs/>
          <w:szCs w:val="24"/>
        </w:rPr>
      </w:pPr>
      <w:r>
        <w:rPr>
          <w:rFonts w:eastAsia="Times New Roman"/>
          <w:b/>
          <w:bCs/>
          <w:szCs w:val="24"/>
        </w:rPr>
        <w:t>ΠΡΟΕΔΡΕΥΩΝ (Μάριος Γεωρ</w:t>
      </w:r>
      <w:r>
        <w:rPr>
          <w:rFonts w:eastAsia="Times New Roman"/>
          <w:b/>
          <w:bCs/>
          <w:szCs w:val="24"/>
        </w:rPr>
        <w:t>γιάδης):</w:t>
      </w:r>
      <w:r>
        <w:rPr>
          <w:rFonts w:eastAsia="Times New Roman"/>
          <w:bCs/>
          <w:szCs w:val="24"/>
        </w:rPr>
        <w:t xml:space="preserve"> Εδώ είναι ο Υπουργός. </w:t>
      </w:r>
    </w:p>
    <w:p w14:paraId="6A03E0B0" w14:textId="77777777" w:rsidR="001B1D00" w:rsidRDefault="00D353DD">
      <w:pPr>
        <w:spacing w:after="0" w:line="600" w:lineRule="auto"/>
        <w:ind w:firstLine="720"/>
        <w:jc w:val="both"/>
        <w:rPr>
          <w:rFonts w:eastAsia="Times New Roman"/>
          <w:bCs/>
          <w:szCs w:val="24"/>
        </w:rPr>
      </w:pPr>
      <w:r>
        <w:rPr>
          <w:rFonts w:eastAsia="Times New Roman"/>
          <w:bCs/>
          <w:szCs w:val="24"/>
        </w:rPr>
        <w:t>Τον λόγο έχει ο κ. Σκρέκας. Συγγνώμη, κύριε Μανιάτη, δεν σας είδα.</w:t>
      </w:r>
    </w:p>
    <w:p w14:paraId="6A03E0B1" w14:textId="77777777" w:rsidR="001B1D00" w:rsidRDefault="00D353DD">
      <w:pPr>
        <w:spacing w:after="0" w:line="600" w:lineRule="auto"/>
        <w:ind w:firstLine="720"/>
        <w:jc w:val="both"/>
        <w:rPr>
          <w:rFonts w:eastAsia="Times New Roman"/>
          <w:bCs/>
          <w:szCs w:val="24"/>
        </w:rPr>
      </w:pPr>
      <w:r>
        <w:rPr>
          <w:rFonts w:eastAsia="Times New Roman"/>
          <w:bCs/>
          <w:szCs w:val="24"/>
        </w:rPr>
        <w:t>Ορίστε, κύριε Σκρέκα, έχετε τον λόγο.</w:t>
      </w:r>
    </w:p>
    <w:p w14:paraId="6A03E0B2" w14:textId="77777777" w:rsidR="001B1D00" w:rsidRDefault="00D353DD">
      <w:pPr>
        <w:spacing w:after="0" w:line="600" w:lineRule="auto"/>
        <w:ind w:firstLine="720"/>
        <w:jc w:val="both"/>
        <w:rPr>
          <w:rFonts w:eastAsia="Times New Roman"/>
          <w:bCs/>
          <w:szCs w:val="24"/>
        </w:rPr>
      </w:pPr>
      <w:r>
        <w:rPr>
          <w:rFonts w:eastAsia="Times New Roman"/>
          <w:b/>
          <w:bCs/>
          <w:szCs w:val="24"/>
        </w:rPr>
        <w:t xml:space="preserve">ΚΩΝΣΤΑΝΤΙΝΟΣ ΣΚΡΕΚΑΣ: </w:t>
      </w:r>
      <w:r>
        <w:rPr>
          <w:rFonts w:eastAsia="Times New Roman"/>
          <w:bCs/>
          <w:szCs w:val="24"/>
        </w:rPr>
        <w:t>Κύριε Πρόεδρε, εάν είναι εύκολο να έχουμε μία μονόλεπτη τοποθέτηση για να εκφράσουμε κάποια ερωτή</w:t>
      </w:r>
      <w:r>
        <w:rPr>
          <w:rFonts w:eastAsia="Times New Roman"/>
          <w:bCs/>
          <w:szCs w:val="24"/>
        </w:rPr>
        <w:t>ματα. Αφού είναι εδώ ο Υπουργός, να μας απαντήσει για να αποφασίσουμε και πώς θα κινηθούμε σε ό,τι αφορά την ψήφο.</w:t>
      </w:r>
    </w:p>
    <w:p w14:paraId="6A03E0B3" w14:textId="77777777" w:rsidR="001B1D00" w:rsidRDefault="00D353DD">
      <w:pPr>
        <w:spacing w:after="0"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Ορίστε, έχετε τον λόγο για ένα λεπτό.</w:t>
      </w:r>
    </w:p>
    <w:p w14:paraId="6A03E0B4" w14:textId="77777777" w:rsidR="001B1D00" w:rsidRDefault="00D353DD">
      <w:pPr>
        <w:spacing w:after="0" w:line="600" w:lineRule="auto"/>
        <w:ind w:firstLine="720"/>
        <w:jc w:val="both"/>
        <w:rPr>
          <w:rFonts w:eastAsia="Times New Roman"/>
          <w:bCs/>
          <w:szCs w:val="24"/>
        </w:rPr>
      </w:pPr>
      <w:r>
        <w:rPr>
          <w:rFonts w:eastAsia="Times New Roman"/>
          <w:b/>
          <w:bCs/>
          <w:szCs w:val="24"/>
        </w:rPr>
        <w:t xml:space="preserve">ΚΩΝΣΤΑΝΤΙΝΟΣ ΣΚΡΕΚΑΣ: </w:t>
      </w:r>
      <w:r>
        <w:rPr>
          <w:rFonts w:eastAsia="Times New Roman"/>
          <w:bCs/>
          <w:szCs w:val="24"/>
        </w:rPr>
        <w:t>Κύριε Υπουργέ, ακούσαμε αυτά που είπατε για τις Υ</w:t>
      </w:r>
      <w:r>
        <w:rPr>
          <w:rFonts w:eastAsia="Times New Roman"/>
          <w:bCs/>
          <w:szCs w:val="24"/>
        </w:rPr>
        <w:t>Κ</w:t>
      </w:r>
      <w:r>
        <w:rPr>
          <w:rFonts w:eastAsia="Times New Roman"/>
          <w:bCs/>
          <w:szCs w:val="24"/>
        </w:rPr>
        <w:t>Ω</w:t>
      </w:r>
      <w:r>
        <w:rPr>
          <w:rFonts w:eastAsia="Times New Roman"/>
          <w:bCs/>
          <w:szCs w:val="24"/>
        </w:rPr>
        <w:t>, τις Υπηρεσίες Κοινής Ωφέλειας.</w:t>
      </w:r>
    </w:p>
    <w:p w14:paraId="6A03E0B5" w14:textId="77777777" w:rsidR="001B1D00" w:rsidRDefault="00D353DD">
      <w:pPr>
        <w:spacing w:after="0" w:line="600" w:lineRule="auto"/>
        <w:ind w:firstLine="720"/>
        <w:jc w:val="both"/>
        <w:rPr>
          <w:rFonts w:eastAsia="Times New Roman"/>
          <w:bCs/>
          <w:szCs w:val="24"/>
        </w:rPr>
      </w:pPr>
      <w:r>
        <w:rPr>
          <w:rFonts w:eastAsia="Times New Roman"/>
          <w:bCs/>
          <w:szCs w:val="24"/>
        </w:rPr>
        <w:t>Τι θα θέλαμε για να μπορέσουμε πραγματικά να αποφασίσουμε εάν θα το στηρίξουμε ή όχι; Φαίνεται ότι είναι σε ένα καλό δρόμο, γιατί προσπαθείτε να ομαλοποιήσετε και να εξορθολογίσετε τον τρόπο με τον οποίο επιμερίζεται αυτή</w:t>
      </w:r>
      <w:r>
        <w:rPr>
          <w:rFonts w:eastAsia="Times New Roman"/>
          <w:bCs/>
          <w:szCs w:val="24"/>
        </w:rPr>
        <w:t xml:space="preserve"> η επιβάρυνση των ΥΚ</w:t>
      </w:r>
      <w:r>
        <w:rPr>
          <w:rFonts w:eastAsia="Times New Roman"/>
          <w:bCs/>
          <w:szCs w:val="24"/>
        </w:rPr>
        <w:t>Ω</w:t>
      </w:r>
      <w:r>
        <w:rPr>
          <w:rFonts w:eastAsia="Times New Roman"/>
          <w:bCs/>
          <w:szCs w:val="24"/>
        </w:rPr>
        <w:t xml:space="preserve"> στους λογαριασμούς ηλεκτρικού ρεύματος. </w:t>
      </w:r>
    </w:p>
    <w:p w14:paraId="6A03E0B6" w14:textId="77777777" w:rsidR="001B1D00" w:rsidRDefault="00D353DD">
      <w:pPr>
        <w:spacing w:after="0" w:line="600" w:lineRule="auto"/>
        <w:ind w:firstLine="720"/>
        <w:jc w:val="both"/>
        <w:rPr>
          <w:rFonts w:eastAsia="Times New Roman"/>
          <w:bCs/>
          <w:szCs w:val="24"/>
        </w:rPr>
      </w:pPr>
      <w:r>
        <w:rPr>
          <w:rFonts w:eastAsia="Times New Roman"/>
          <w:bCs/>
          <w:szCs w:val="24"/>
        </w:rPr>
        <w:t>Μέχρι τις 1600</w:t>
      </w:r>
      <w:r>
        <w:rPr>
          <w:rFonts w:eastAsia="Times New Roman"/>
          <w:bCs/>
          <w:szCs w:val="24"/>
        </w:rPr>
        <w:t xml:space="preserve"> </w:t>
      </w:r>
      <w:r>
        <w:rPr>
          <w:lang w:val="en-US"/>
        </w:rPr>
        <w:t>kWh</w:t>
      </w:r>
      <w:r>
        <w:t xml:space="preserve"> </w:t>
      </w:r>
      <w:r>
        <w:rPr>
          <w:rFonts w:eastAsia="Times New Roman"/>
          <w:bCs/>
          <w:szCs w:val="24"/>
        </w:rPr>
        <w:t xml:space="preserve">η χρέωση παραμένει η ίδια και την αυξάνετε λίγο. Από 11 ευρώ που θα πλήρωνε κάποιος ο οποίος θα κατανάλωνε ακριβώς 1600 </w:t>
      </w:r>
      <w:r>
        <w:rPr>
          <w:lang w:val="en-US"/>
        </w:rPr>
        <w:t>kWh</w:t>
      </w:r>
      <w:r>
        <w:t>,</w:t>
      </w:r>
      <w:r>
        <w:rPr>
          <w:rFonts w:eastAsia="Times New Roman"/>
          <w:bCs/>
          <w:szCs w:val="24"/>
        </w:rPr>
        <w:t xml:space="preserve"> θα πληρώσει 11,18 ευρώ, δηλαδή, 0,18 λεπτά παραπά</w:t>
      </w:r>
      <w:r>
        <w:rPr>
          <w:rFonts w:eastAsia="Times New Roman"/>
          <w:bCs/>
          <w:szCs w:val="24"/>
        </w:rPr>
        <w:t>νω.</w:t>
      </w:r>
    </w:p>
    <w:p w14:paraId="6A03E0B7" w14:textId="77777777" w:rsidR="001B1D00" w:rsidRDefault="00D353DD">
      <w:pPr>
        <w:spacing w:after="0" w:line="600" w:lineRule="auto"/>
        <w:ind w:firstLine="720"/>
        <w:jc w:val="both"/>
        <w:rPr>
          <w:rFonts w:eastAsia="Times New Roman"/>
          <w:bCs/>
          <w:szCs w:val="24"/>
        </w:rPr>
      </w:pPr>
      <w:r>
        <w:rPr>
          <w:rFonts w:eastAsia="Times New Roman"/>
          <w:bCs/>
          <w:szCs w:val="24"/>
        </w:rPr>
        <w:t xml:space="preserve">Στις 1800 </w:t>
      </w:r>
      <w:r>
        <w:rPr>
          <w:lang w:val="en-US"/>
        </w:rPr>
        <w:t>kWh</w:t>
      </w:r>
      <w:r>
        <w:rPr>
          <w:rFonts w:eastAsia="Times New Roman"/>
          <w:bCs/>
          <w:szCs w:val="24"/>
        </w:rPr>
        <w:t xml:space="preserve"> θα πληρώσει λιγότερα. Στις 2000</w:t>
      </w:r>
      <w:r>
        <w:rPr>
          <w:rFonts w:eastAsia="Times New Roman"/>
          <w:bCs/>
          <w:szCs w:val="24"/>
        </w:rPr>
        <w:t xml:space="preserve"> </w:t>
      </w:r>
      <w:r>
        <w:rPr>
          <w:lang w:val="en-US"/>
        </w:rPr>
        <w:t>kWh</w:t>
      </w:r>
      <w:r>
        <w:t>,</w:t>
      </w:r>
      <w:r>
        <w:rPr>
          <w:rFonts w:eastAsia="Times New Roman"/>
          <w:bCs/>
          <w:szCs w:val="24"/>
        </w:rPr>
        <w:t xml:space="preserve"> όμως, προηγουμένως θα πλήρωνε –απ’ ότι υπολογίζουμε- 30 ευρώ, ενώ σήμερα θα πληρώσει 31 ευρώ.</w:t>
      </w:r>
    </w:p>
    <w:p w14:paraId="6A03E0B8" w14:textId="77777777" w:rsidR="001B1D00" w:rsidRDefault="00D353DD">
      <w:pPr>
        <w:spacing w:after="0" w:line="600" w:lineRule="auto"/>
        <w:ind w:firstLine="720"/>
        <w:jc w:val="both"/>
        <w:rPr>
          <w:rFonts w:eastAsia="Times New Roman"/>
          <w:bCs/>
          <w:szCs w:val="24"/>
        </w:rPr>
      </w:pPr>
      <w:r>
        <w:rPr>
          <w:rFonts w:eastAsia="Times New Roman"/>
          <w:bCs/>
          <w:szCs w:val="24"/>
        </w:rPr>
        <w:t>Άρα θα σας πω τι θα θέλαμε εμείς για να μπορούμε να κρίνουμε και να αποφασίσουμε για την πρόθεση ψήφου.</w:t>
      </w:r>
    </w:p>
    <w:p w14:paraId="6A03E0B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Όσο</w:t>
      </w:r>
      <w:r>
        <w:rPr>
          <w:rFonts w:eastAsia="Times New Roman" w:cs="Times New Roman"/>
          <w:szCs w:val="24"/>
        </w:rPr>
        <w:t xml:space="preserve">ν αφορά συνολικά το ποσό των Υπηρεσιών Κοινής Ωφέλειας που θα συλλέξετε -ας θεωρήσουμε ότι την περσινή και τη φετινή χρονιά η κατανάλωση ηλεκτρικής ενέργειας θα είναι η ίδια και με τον ίδιο τρόπο, με το ίδιο </w:t>
      </w:r>
      <w:r>
        <w:rPr>
          <w:rFonts w:eastAsia="Times New Roman" w:cs="Times New Roman"/>
          <w:szCs w:val="24"/>
          <w:lang w:val="en-US"/>
        </w:rPr>
        <w:t>pattern</w:t>
      </w:r>
      <w:r>
        <w:rPr>
          <w:rFonts w:eastAsia="Times New Roman" w:cs="Times New Roman"/>
          <w:szCs w:val="24"/>
        </w:rPr>
        <w:t xml:space="preserve"> να το πω έτσι- εσείς ως λογαριασμός και </w:t>
      </w:r>
      <w:r>
        <w:rPr>
          <w:rFonts w:eastAsia="Times New Roman" w:cs="Times New Roman"/>
          <w:szCs w:val="24"/>
        </w:rPr>
        <w:t xml:space="preserve">ως κράτος θα έχετε τα ίδια χρήματα σε απόλυτο νούμερο, λιγότερα ή περισσότερα; </w:t>
      </w:r>
    </w:p>
    <w:p w14:paraId="6A03E0B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Γιατί; Διότι οι ΥΚΩ, όπως ξέρετε, είχαν προσδιοριστεί με τιμές πετρελαίου στο βαρέλι πολύ υψηλότερες απ’ ό,τι είναι σήμερα, και αυτό που θα περίμενε κανείς είναι μειωθούν σημαν</w:t>
      </w:r>
      <w:r>
        <w:rPr>
          <w:rFonts w:eastAsia="Times New Roman" w:cs="Times New Roman"/>
          <w:szCs w:val="24"/>
        </w:rPr>
        <w:t xml:space="preserve">τικά οι ΥΚΩ ως επιβαρύνσεις στον λογαριασμό ηλεκτρικού ρεύματος. </w:t>
      </w:r>
    </w:p>
    <w:p w14:paraId="6A03E0B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Άρα θέλουμε μία ξεκάθαρη απάντηση για το αν τελικά την επόμενη χρονιά -αν έχουμε την ίδια κατανάλωση ηλεκτρικής ενέργειας και με τον ίδιο τρόπο- θα συλλέξετε περισσότερα ή λιγότερα χρήματα, </w:t>
      </w:r>
      <w:r>
        <w:rPr>
          <w:rFonts w:eastAsia="Times New Roman" w:cs="Times New Roman"/>
          <w:szCs w:val="24"/>
        </w:rPr>
        <w:t>για να μπορέσουμε να αποφασίσουμε.</w:t>
      </w:r>
    </w:p>
    <w:p w14:paraId="6A03E0BC"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w:t>
      </w:r>
    </w:p>
    <w:p w14:paraId="6A03E0B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να συνεχίσω επί της ίδιας τροπολογίας για να απαντήσει ο κύριος Υπουργός;</w:t>
      </w:r>
    </w:p>
    <w:p w14:paraId="6A03E0B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Ορίστε, κύριε Μανιάτη, έχετε κι εσείς τον λόγο για ένα λεπτό. Θα απαντήσει επί του συνόλου ο Υπουργός. Παρακαλώ, όμως, να μην παρεκκλίνουμε άλλο, γιατί περιμένει υπομονετικά η κ</w:t>
      </w:r>
      <w:r>
        <w:rPr>
          <w:rFonts w:eastAsia="Times New Roman" w:cs="Times New Roman"/>
          <w:szCs w:val="24"/>
        </w:rPr>
        <w:t>.</w:t>
      </w:r>
      <w:r>
        <w:rPr>
          <w:rFonts w:eastAsia="Times New Roman" w:cs="Times New Roman"/>
          <w:szCs w:val="24"/>
        </w:rPr>
        <w:t xml:space="preserve"> Αραμπατζή και την ευχαριστώ πολύ για την υπομονή της.</w:t>
      </w:r>
    </w:p>
    <w:p w14:paraId="6A03E0B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Να σας ενημερώσω, όμως</w:t>
      </w:r>
      <w:r>
        <w:rPr>
          <w:rFonts w:eastAsia="Times New Roman" w:cs="Times New Roman"/>
          <w:szCs w:val="24"/>
        </w:rPr>
        <w:t xml:space="preserve">, πώς θα προχωρήσουμε. Θα προηγηθούν δύο ομιλητές από τη λίστα, γιατί περιμένουν υπομονετικά να μιλήσουν και έχουν παρεμβληθεί και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και οι Υπουργοί και αμέσως μετά όσοι Υπουργοί είναι εδώ, θα μπο</w:t>
      </w:r>
      <w:r>
        <w:rPr>
          <w:rFonts w:eastAsia="Times New Roman" w:cs="Times New Roman"/>
          <w:szCs w:val="24"/>
        </w:rPr>
        <w:t>υν</w:t>
      </w:r>
      <w:r>
        <w:rPr>
          <w:rFonts w:eastAsia="Times New Roman" w:cs="Times New Roman"/>
          <w:szCs w:val="24"/>
        </w:rPr>
        <w:t xml:space="preserve"> στη διαδικασία να αναπτύξουν</w:t>
      </w:r>
      <w:r>
        <w:rPr>
          <w:rFonts w:eastAsia="Times New Roman" w:cs="Times New Roman"/>
          <w:szCs w:val="24"/>
        </w:rPr>
        <w:t xml:space="preserve"> τις τροπολογίες τους.</w:t>
      </w:r>
    </w:p>
    <w:p w14:paraId="6A03E0C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Παρακαλώ, κύριε Μανιάτη, έχετε τον λόγο.</w:t>
      </w:r>
    </w:p>
    <w:p w14:paraId="6A03E0C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Υπουργέ, θέλω να ρωτήσω και για τα ΥΚΩ και για τη ΔΕΗ.</w:t>
      </w:r>
    </w:p>
    <w:p w14:paraId="6A03E0C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για τη ΔΕΗ θέλω να γίνει απολύτως σαφές από την πλευρά σας και να γίνει κατανοητό και στο Σώμα, σε όλο</w:t>
      </w:r>
      <w:r>
        <w:rPr>
          <w:rFonts w:eastAsia="Times New Roman" w:cs="Times New Roman"/>
          <w:szCs w:val="24"/>
        </w:rPr>
        <w:t>υς τους συναδέλφους, το εξής: Αυτήν τη στιγμή μας προτείνετε με την τροπολογία σας να παραταθεί η άδεια λειτουργίας όλων των λιγνιτικών μονάδων της ΔΕΗ, διότι αν δεν παραταθεί -θέλω να με διορθώσετε όπου κάνω λάθος- αν κατάλαβα καλά την τροπολογία, θα πρέπ</w:t>
      </w:r>
      <w:r>
        <w:rPr>
          <w:rFonts w:eastAsia="Times New Roman" w:cs="Times New Roman"/>
          <w:szCs w:val="24"/>
        </w:rPr>
        <w:t>ει να κλείσουν γιατί θα λειτουργούν παράνομα.</w:t>
      </w:r>
    </w:p>
    <w:p w14:paraId="6A03E0C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Δεύτερον, αντιλαμβάνομαι ότι η ΔΕΗ έκανε σωστά τη δουλειά της και απλώς οι υπηρεσίες του Υπουργείου -που συμβαίνει πολλές φορές- δεν προχώρησαν στον κατάλληλο χρόνο.</w:t>
      </w:r>
    </w:p>
    <w:p w14:paraId="6A03E0C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Κάνω τις ερωτήσεις αυτές, γιατί δεν θα πρέπε</w:t>
      </w:r>
      <w:r>
        <w:rPr>
          <w:rFonts w:eastAsia="Times New Roman" w:cs="Times New Roman"/>
          <w:szCs w:val="24"/>
        </w:rPr>
        <w:t>ι η τροπολογία αυτή να αντιμετωπιστεί με τη γνωστή περιβαλλοντική διάσταση που όλοι θέλαμε. Όλοι θα θέλαμε να είμαστε σε μια χώρα που έχει πράσινη ενέργεια, φιλοπεριβαλλοντική ενέργεια κ.λπ.</w:t>
      </w:r>
      <w:r>
        <w:rPr>
          <w:rFonts w:eastAsia="Times New Roman" w:cs="Times New Roman"/>
          <w:szCs w:val="24"/>
        </w:rPr>
        <w:t>.</w:t>
      </w:r>
      <w:r>
        <w:rPr>
          <w:rFonts w:eastAsia="Times New Roman" w:cs="Times New Roman"/>
          <w:szCs w:val="24"/>
        </w:rPr>
        <w:t xml:space="preserve"> Θεωρώ, λοιπόν, χρήσιμο για το Σώμα να τεκμηριώσετε εσείς από την</w:t>
      </w:r>
      <w:r>
        <w:rPr>
          <w:rFonts w:eastAsia="Times New Roman" w:cs="Times New Roman"/>
          <w:szCs w:val="24"/>
        </w:rPr>
        <w:t xml:space="preserve"> πλευρά σας λίγο πιο εκτεταμένα το γιατί εάν δεν υπερψηφιστεί αυτή η τροπολογία, θα υπάρχει κάποιο μείζον θέμα, επειδή είναι θέματα περιβαλλοντικά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w:t>
      </w:r>
    </w:p>
    <w:p w14:paraId="6A03E0C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Τώρα σε σχέση με τις ΥΚΩ, θέλω να ρωτήσω το εξής: Το 2015 η ΔΕΗ ανακοίνωσε ότι είχε εξοικονόμηση </w:t>
      </w:r>
      <w:r>
        <w:rPr>
          <w:rFonts w:eastAsia="Times New Roman" w:cs="Times New Roman"/>
          <w:szCs w:val="24"/>
        </w:rPr>
        <w:t xml:space="preserve">κονδυλίων 380 εκατομμύρια ευρώ λόγω της μειωμένης τιμής πετρελαίου. Κάνω, λοιπόν, τον εύλογο υπολογισμό 380 το 2015, 380 το 2016 και 380 το 2017 -πάντα με αναφορά τις τιμές πετρελαίου του 2014- και η ερώτησή μου είναι η εξής: Στο διάστημα αυτό, με αυτό το </w:t>
      </w:r>
      <w:r>
        <w:rPr>
          <w:rFonts w:eastAsia="Times New Roman" w:cs="Times New Roman"/>
          <w:szCs w:val="24"/>
        </w:rPr>
        <w:t>αθροιστικό όφελος της ΔΕΗ, δεν θα έπρεπε να έχουν μειωθεί τα ΥΚΩ; Και γιατί δεν έχουν μειωθεί;</w:t>
      </w:r>
    </w:p>
    <w:p w14:paraId="6A03E0C6"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Μανιάτη, έχετε ξεφύγει του χρόνου. Ήδη μιλάτε δύο λεπτά. Τον έχω ανανεώσει. Παρακαλώ, ολοκληρώστε.</w:t>
      </w:r>
    </w:p>
    <w:p w14:paraId="6A03E0C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Αν θέλ</w:t>
      </w:r>
      <w:r>
        <w:rPr>
          <w:rFonts w:eastAsia="Times New Roman" w:cs="Times New Roman"/>
          <w:szCs w:val="24"/>
        </w:rPr>
        <w:t>ετε, μπορώ να διακόψω, κύριε Πρόεδρε. Δεν έχω κανένα πρόβλημα. Απλώς θεωρώ ότι είναι χρήσιμο για τους πολίτες.</w:t>
      </w:r>
    </w:p>
    <w:p w14:paraId="6A03E0C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Το λέω, διότι έχουμε ξεφύγει της διαδικασίας. Το ξέρετε. Απλά, αν θέλετε, να συντομεύσετε για να το κλείσουμε.</w:t>
      </w:r>
    </w:p>
    <w:p w14:paraId="6A03E0C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ΙΩ</w:t>
      </w:r>
      <w:r>
        <w:rPr>
          <w:rFonts w:eastAsia="Times New Roman" w:cs="Times New Roman"/>
          <w:b/>
          <w:szCs w:val="24"/>
        </w:rPr>
        <w:t>ΑΝΝΗΣ ΜΑΝΙΑΤΗΣ:</w:t>
      </w:r>
      <w:r>
        <w:rPr>
          <w:rFonts w:eastAsia="Times New Roman" w:cs="Times New Roman"/>
          <w:szCs w:val="24"/>
        </w:rPr>
        <w:t xml:space="preserve"> Το δεύτερο είναι το εξής: Η Ευρωπαϊκή Κεντρική Τράπεζα ανακοίνωσε μόλις χθες ότι οι τιμές πετρελαίου θα ανέβουν ξανά στο επόμενο χρονικό διάστημα. Αυτό έχει ληφθεί υπόψη στη γνωμοδότηση της ΡΑΕ; </w:t>
      </w:r>
    </w:p>
    <w:p w14:paraId="6A03E0C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Τρίτο -και τελευταίο- ερώτημα: Προφανώς κάπο</w:t>
      </w:r>
      <w:r>
        <w:rPr>
          <w:rFonts w:eastAsia="Times New Roman" w:cs="Times New Roman"/>
          <w:szCs w:val="24"/>
        </w:rPr>
        <w:t xml:space="preserve">ιος θα πληρώσει λιγότερα και κάποιος περισσότερα. Το ποιος θα πληρώσει λιγότερα και ποιος περισσότερα, το αντιλαμβανόμαστε. Θα πληρώσει λιγότερα αυτός που έχει τη χαμηλή κατανάλωση και περισσότερα αυτός που έχει την υψηλή κατανάλωση. Τα ποσά αυτά μπορείτε </w:t>
      </w:r>
      <w:r>
        <w:rPr>
          <w:rFonts w:eastAsia="Times New Roman" w:cs="Times New Roman"/>
          <w:szCs w:val="24"/>
        </w:rPr>
        <w:t xml:space="preserve">να μας τα δώσετε σε μία τάξη μεγέθους 50 ή 100 εκατομμυρίων; Γιατί φαντάζομαι ότι προφανώς η ΡΑΕ, έχουσα κάνει την εισήγηση, θα σας έχει πει και περίπου πόσα θα πληρώσει η κάθε κατηγορία και πόσα θα γλιτώσει η κάθε κατηγορία. </w:t>
      </w:r>
    </w:p>
    <w:p w14:paraId="6A03E0C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A03E0CC"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ΚΑΡΑ</w:t>
      </w:r>
      <w:r>
        <w:rPr>
          <w:rFonts w:eastAsia="Times New Roman" w:cs="Times New Roman"/>
          <w:b/>
          <w:szCs w:val="24"/>
        </w:rPr>
        <w:t>ΘΑΝΑΣΟΠΟΥΛΟΣ:</w:t>
      </w:r>
      <w:r>
        <w:rPr>
          <w:rFonts w:eastAsia="Times New Roman" w:cs="Times New Roman"/>
          <w:szCs w:val="24"/>
        </w:rPr>
        <w:t xml:space="preserve"> Κύριε Πρόεδρε, θα ήθελα να κάνω και εγώ μία ερώτηση.</w:t>
      </w:r>
    </w:p>
    <w:p w14:paraId="6A03E0CD"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Καραθανασόπουλε, έχετε το δικαίωμα </w:t>
      </w:r>
      <w:r>
        <w:rPr>
          <w:rFonts w:eastAsia="Times New Roman" w:cs="Times New Roman"/>
          <w:szCs w:val="24"/>
        </w:rPr>
        <w:t xml:space="preserve">ως </w:t>
      </w:r>
      <w:r>
        <w:rPr>
          <w:rFonts w:eastAsia="Times New Roman" w:cs="Times New Roman"/>
          <w:szCs w:val="24"/>
        </w:rPr>
        <w:t>Κοινοβουλευτικός Εκπρόσωπος.</w:t>
      </w:r>
    </w:p>
    <w:p w14:paraId="6A03E0CE"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6A03E0CF"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Να</w:t>
      </w:r>
      <w:r>
        <w:rPr>
          <w:rFonts w:eastAsia="Times New Roman" w:cs="Times New Roman"/>
          <w:szCs w:val="24"/>
        </w:rPr>
        <w:t xml:space="preserve"> στηρίξετε τουλάχιστον μια τροπολογία! </w:t>
      </w:r>
    </w:p>
    <w:p w14:paraId="6A03E0D0"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Μέχρι τώρα, κύριοι Υπουργοί, ήταν διαφορετική η χρέωση στην ημερήσια και στη νυχτερινή κατανάλωση για τις ΥΚΩ.</w:t>
      </w:r>
    </w:p>
    <w:p w14:paraId="6A03E0D1"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Εξομοιώνεται.</w:t>
      </w:r>
    </w:p>
    <w:p w14:paraId="6A03E0D2"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w:t>
      </w:r>
      <w:r>
        <w:rPr>
          <w:rFonts w:eastAsia="Times New Roman" w:cs="Times New Roman"/>
          <w:b/>
          <w:szCs w:val="24"/>
        </w:rPr>
        <w:t xml:space="preserve">ΟΣ ΚΑΡΑΘΑΝΑΣΟΠΟΥΛΟΣ: </w:t>
      </w:r>
      <w:r>
        <w:rPr>
          <w:rFonts w:eastAsia="Times New Roman" w:cs="Times New Roman"/>
          <w:szCs w:val="24"/>
        </w:rPr>
        <w:t xml:space="preserve">...και από 1η Ιανουαρίου θα εξομοιωθεί; </w:t>
      </w:r>
    </w:p>
    <w:p w14:paraId="6A03E0D3"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Εξομοιώνεται.</w:t>
      </w:r>
    </w:p>
    <w:p w14:paraId="6A03E0D4"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Άρα θα αυξηθεί για τη νυχτερινή κατανάλωση;</w:t>
      </w:r>
    </w:p>
    <w:p w14:paraId="6A03E0D5"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w:t>
      </w:r>
      <w:r>
        <w:rPr>
          <w:rFonts w:eastAsia="Times New Roman" w:cs="Times New Roman"/>
          <w:b/>
          <w:szCs w:val="24"/>
        </w:rPr>
        <w:t>ειας):</w:t>
      </w:r>
      <w:r>
        <w:rPr>
          <w:rFonts w:eastAsia="Times New Roman" w:cs="Times New Roman"/>
          <w:szCs w:val="24"/>
        </w:rPr>
        <w:t xml:space="preserve"> Θα μειωθεί η τιμή της νυχτερινής κατανάλωσης όσον αφορά τα ΥΚΩ. </w:t>
      </w:r>
    </w:p>
    <w:p w14:paraId="6A03E0D6"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Από τη στιγμή που υπάρχει εξομοίωση, εννοώ το πρωί μικρότερη; Ήταν μικρότερη η νυχτερινή χρέωση πριν.</w:t>
      </w:r>
    </w:p>
    <w:p w14:paraId="6A03E0D7"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ΑΝΝΑ ΒΑΓΕΝΑ:</w:t>
      </w:r>
      <w:r>
        <w:rPr>
          <w:rFonts w:eastAsia="Times New Roman" w:cs="Times New Roman"/>
          <w:szCs w:val="24"/>
        </w:rPr>
        <w:t xml:space="preserve"> Κύριε Πρόεδρε, θα ήθελα να κάνω μια ερώτηση. Αφορά και τα επαγγελματικά τιμολόγια; </w:t>
      </w:r>
    </w:p>
    <w:p w14:paraId="6A03E0D8"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Μειώνεται. Πέφτει. </w:t>
      </w:r>
    </w:p>
    <w:p w14:paraId="6A03E0D9"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ΑΝΝΑ ΒΑΓΕΝΑ:</w:t>
      </w:r>
      <w:r>
        <w:rPr>
          <w:rFonts w:eastAsia="Times New Roman" w:cs="Times New Roman"/>
          <w:szCs w:val="24"/>
        </w:rPr>
        <w:t xml:space="preserve"> Κύριε Υπουργέ, αυτό αφορά και τα επαγγελματικά τιμολόγια της ΔΕΗ ή μόνο τα οικια</w:t>
      </w:r>
      <w:r>
        <w:rPr>
          <w:rFonts w:eastAsia="Times New Roman" w:cs="Times New Roman"/>
          <w:szCs w:val="24"/>
        </w:rPr>
        <w:t>κά;</w:t>
      </w:r>
    </w:p>
    <w:p w14:paraId="6A03E0DA"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Το σύνολο των τιμολογίων. </w:t>
      </w:r>
    </w:p>
    <w:p w14:paraId="6A03E0DB"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παρακαλώ, ας τελειώσουμε με τις ερωτήσεις. </w:t>
      </w:r>
    </w:p>
    <w:p w14:paraId="6A03E0DC"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Τα νοικοκυριά είναι.</w:t>
      </w:r>
    </w:p>
    <w:p w14:paraId="6A03E0DD"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(Μάριος Γεωργιάδης):</w:t>
      </w:r>
      <w:r>
        <w:rPr>
          <w:rFonts w:eastAsia="Times New Roman" w:cs="Times New Roman"/>
          <w:szCs w:val="24"/>
        </w:rPr>
        <w:t xml:space="preserve"> Κύριε Υπουργέ, θέλετε να τοποθετηθείτε επί του συνόλου για δύο-τρία λεπτά; </w:t>
      </w:r>
    </w:p>
    <w:p w14:paraId="6A03E0DE"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Κατ’ αρχάς, θα απαντήσω για τα ΥΚΩ. Δεν είναι δουλειά κανενός να υπολογίζει τα ΥΚΩ. Τα ΥΚΩ τα υπολ</w:t>
      </w:r>
      <w:r>
        <w:rPr>
          <w:rFonts w:eastAsia="Times New Roman" w:cs="Times New Roman"/>
          <w:szCs w:val="24"/>
        </w:rPr>
        <w:t>ογίζει η ΡΑΕ. Και τα υπολογίζει, παίρνοντας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της την τιμή του πετρελαίου κ.λπ</w:t>
      </w:r>
      <w:r>
        <w:rPr>
          <w:rFonts w:eastAsia="Times New Roman" w:cs="Times New Roman"/>
          <w:szCs w:val="24"/>
        </w:rPr>
        <w:t>.</w:t>
      </w:r>
      <w:r>
        <w:rPr>
          <w:rFonts w:eastAsia="Times New Roman" w:cs="Times New Roman"/>
          <w:szCs w:val="24"/>
        </w:rPr>
        <w:t xml:space="preserve">. Αυτό τον υπολογισμό τον έκανε στο παρελθόν, για τα πέντε χρόνια, όπως είπαμε. Και εκεί που η ΔΕΗ ζητούσε ένα συγκεκριμένο ποσό, η ΡΑΕ είπε ένα άλλο ποσό, το οποίο </w:t>
      </w:r>
      <w:r>
        <w:rPr>
          <w:rFonts w:eastAsia="Times New Roman" w:cs="Times New Roman"/>
          <w:szCs w:val="24"/>
        </w:rPr>
        <w:t>αποδέχθηκε το Υπουργείο. Άρα ο τρόπος υπολογισμού των ΥΚΩ είναι δουλειά της ΡΑΕ. Πηγαίνει η ΔΕΗ και λέει</w:t>
      </w:r>
      <w:r>
        <w:rPr>
          <w:rFonts w:eastAsia="Times New Roman" w:cs="Times New Roman"/>
          <w:szCs w:val="24"/>
        </w:rPr>
        <w:t>:</w:t>
      </w:r>
      <w:r>
        <w:rPr>
          <w:rFonts w:eastAsia="Times New Roman" w:cs="Times New Roman"/>
          <w:szCs w:val="24"/>
        </w:rPr>
        <w:t xml:space="preserve"> «Εμένα μου κόστισε τόσο η μονάδα στην Κρήτη, τόσο η μονάδα στις Κυκλάδες, στη Ρόδο…»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r>
        <w:rPr>
          <w:rFonts w:eastAsia="Times New Roman" w:cs="Times New Roman"/>
          <w:szCs w:val="24"/>
        </w:rPr>
        <w:t>.</w:t>
      </w:r>
      <w:r>
        <w:rPr>
          <w:rFonts w:eastAsia="Times New Roman" w:cs="Times New Roman"/>
          <w:szCs w:val="24"/>
        </w:rPr>
        <w:t xml:space="preserve"> και η ΡΑΕ αποφαίνεται για το οριστικό ποσό των ΥΚΩ.</w:t>
      </w:r>
    </w:p>
    <w:p w14:paraId="6A03E0DF"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επειδή -επαναλαμβάνω- από τώρα θεσμοθετήσαμε την παρέμβαση και τον προϋπολογισμό στο θέμα των ΥΚΩ, με βάση τις προβλέψεις της ΡΑΕ -δηλαδή κατά τις προβλέψεις της ΡΑΕ, τα ΥΚΩ είναι περίπου 700 εκατομμύρια το χρόνο, η ΡΑΕ έχει κάνει προβλέψεις για το 2018, γ</w:t>
      </w:r>
      <w:r>
        <w:rPr>
          <w:rFonts w:eastAsia="Times New Roman" w:cs="Times New Roman"/>
          <w:szCs w:val="24"/>
        </w:rPr>
        <w:t>ια το 2019, για το 2020, παίρνοντας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τις προβλέψεις στις υποθέσεις εργασίας για τις τιμές πετρελαίου- συμφωνήσαμε τα εξής: Πρώτον, με βάση αυτά τα νούμερα και τις χρεώσεις των ΥΚΩ που υπάρχουν σήμερα, βγάζαμε ένα πλεόνασμα της τάξης των 30 εκατομμυ</w:t>
      </w:r>
      <w:r>
        <w:rPr>
          <w:rFonts w:eastAsia="Times New Roman" w:cs="Times New Roman"/>
          <w:szCs w:val="24"/>
        </w:rPr>
        <w:t xml:space="preserve">ρίων ευρώ για το 2018. Αυτό το πλεόνασμα για τα ΥΚΩ το μειώσαμε στα 10 εκατομμύρια. Πάλι έχουμε μια ασφάλεια, αλλά τα 20 εκατομμύρια είναι η βελτίωση που επιφέρουμε κυρίως στα νοικοκυριά 1.600 έως 2.500. </w:t>
      </w:r>
    </w:p>
    <w:p w14:paraId="6A03E0E0"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Να σας πω το παράδειγμα των 2.001. Πλήρωναν 80 ευρώ</w:t>
      </w:r>
      <w:r>
        <w:rPr>
          <w:rFonts w:eastAsia="Times New Roman" w:cs="Times New Roman"/>
          <w:szCs w:val="24"/>
        </w:rPr>
        <w:t xml:space="preserve"> επί 40. Με το νέο σύστημα υπολογισμού 1.600 από 6,9 είναι κατά τι -οριακά- μικρότερο, 400 επί 50 κ.λπ., θα πληρώσει δηλαδή 31. Δηλαδή, το όφελος είναι περίπου 50 ευρώ από το νέο τρόπο υπολογισμού για ένα νοικοκυριό που είναι 2.001. </w:t>
      </w:r>
    </w:p>
    <w:p w14:paraId="6A03E0E1"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Για το νυχτερινό, όπως</w:t>
      </w:r>
      <w:r>
        <w:rPr>
          <w:rFonts w:eastAsia="Times New Roman" w:cs="Times New Roman"/>
          <w:szCs w:val="24"/>
        </w:rPr>
        <w:t xml:space="preserve"> σας είπα, νομίζω ότι εξομοιώνεται προς τα κάτω.</w:t>
      </w:r>
    </w:p>
    <w:p w14:paraId="6A03E0E2"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6A03E0E3"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Αραμπατζή έχει τον λόγο για επτά λεπτά. </w:t>
      </w:r>
    </w:p>
    <w:p w14:paraId="6A03E0E4"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θα ήθελα να κάνω και εγώ μια ερώτηση στον Υπουργό. </w:t>
      </w:r>
    </w:p>
    <w:p w14:paraId="6A03E0E5"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w:t>
      </w:r>
      <w:r>
        <w:rPr>
          <w:rFonts w:eastAsia="Times New Roman" w:cs="Times New Roman"/>
          <w:b/>
          <w:szCs w:val="24"/>
        </w:rPr>
        <w:t>άριος Γεωργιάδης):</w:t>
      </w:r>
      <w:r>
        <w:rPr>
          <w:rFonts w:eastAsia="Times New Roman" w:cs="Times New Roman"/>
          <w:szCs w:val="24"/>
        </w:rPr>
        <w:t xml:space="preserve"> Έγιναν οι ερωτήσεις στον Υπουργό, κύριε Αμυρά. Συγ</w:t>
      </w:r>
      <w:r>
        <w:rPr>
          <w:rFonts w:eastAsia="Times New Roman" w:cs="Times New Roman"/>
          <w:szCs w:val="24"/>
        </w:rPr>
        <w:t>γ</w:t>
      </w:r>
      <w:r>
        <w:rPr>
          <w:rFonts w:eastAsia="Times New Roman" w:cs="Times New Roman"/>
          <w:szCs w:val="24"/>
        </w:rPr>
        <w:t>νώμη, αλλά ξεφύγαμε της διαδικασίας πάρα πολύ.</w:t>
      </w:r>
    </w:p>
    <w:p w14:paraId="6A03E0E6"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Κύριε Πρόεδρε, αν μπορείτε, ανακοινώστε τον κατάλογο των ομιλητών.</w:t>
      </w:r>
    </w:p>
    <w:p w14:paraId="6A03E0E7"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Θα μιλήσουν τώρα η κ</w:t>
      </w:r>
      <w:r>
        <w:rPr>
          <w:rFonts w:eastAsia="Times New Roman" w:cs="Times New Roman"/>
          <w:szCs w:val="24"/>
        </w:rPr>
        <w:t>.</w:t>
      </w:r>
      <w:r>
        <w:rPr>
          <w:rFonts w:eastAsia="Times New Roman" w:cs="Times New Roman"/>
          <w:szCs w:val="24"/>
        </w:rPr>
        <w:t xml:space="preserve"> Αραμπατζή και ο κ. Αθανασίου. Μετά θα παρέμβουν οι υπόλοιποι Υπουργοί για τις τροπολογίες τους. Ακολουθεί ο κ. Μιχελογιαννάκης, ο κ. Λάππας, ο κ. Γεωργαντάς, ο κ. Μπουκώρος και η κ</w:t>
      </w:r>
      <w:r>
        <w:rPr>
          <w:rFonts w:eastAsia="Times New Roman" w:cs="Times New Roman"/>
          <w:szCs w:val="24"/>
        </w:rPr>
        <w:t>.</w:t>
      </w:r>
      <w:r>
        <w:rPr>
          <w:rFonts w:eastAsia="Times New Roman" w:cs="Times New Roman"/>
          <w:szCs w:val="24"/>
        </w:rPr>
        <w:t xml:space="preserve"> Βαγενά. Αυτοί είναι στη λίστα των ομιλητών. Παράλληλα, πιθανότατα να ζητή</w:t>
      </w:r>
      <w:r>
        <w:rPr>
          <w:rFonts w:eastAsia="Times New Roman" w:cs="Times New Roman"/>
          <w:szCs w:val="24"/>
        </w:rPr>
        <w:t>σει τον λόγο και ο κ. Καραθανασόπουλος</w:t>
      </w:r>
      <w:r>
        <w:rPr>
          <w:rFonts w:eastAsia="Times New Roman" w:cs="Times New Roman"/>
          <w:szCs w:val="24"/>
        </w:rPr>
        <w:t>, ως</w:t>
      </w:r>
      <w:r>
        <w:rPr>
          <w:rFonts w:eastAsia="Times New Roman" w:cs="Times New Roman"/>
          <w:szCs w:val="24"/>
        </w:rPr>
        <w:t xml:space="preserve"> Κοινοβουλευτικός, να παρέμβει. </w:t>
      </w:r>
    </w:p>
    <w:p w14:paraId="6A03E0E8"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Κύριε Πρόεδρε, θέλω και εγώ τον λόγο </w:t>
      </w:r>
      <w:r>
        <w:rPr>
          <w:rFonts w:eastAsia="Times New Roman" w:cs="Times New Roman"/>
          <w:szCs w:val="24"/>
        </w:rPr>
        <w:t xml:space="preserve">ως </w:t>
      </w:r>
      <w:r>
        <w:rPr>
          <w:rFonts w:eastAsia="Times New Roman" w:cs="Times New Roman"/>
          <w:szCs w:val="24"/>
        </w:rPr>
        <w:t xml:space="preserve">Κοινοβουλευτικός. </w:t>
      </w:r>
    </w:p>
    <w:p w14:paraId="6A03E0E9"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Οι </w:t>
      </w:r>
      <w:r>
        <w:rPr>
          <w:rFonts w:eastAsia="Times New Roman" w:cs="Times New Roman"/>
          <w:szCs w:val="24"/>
        </w:rPr>
        <w:t>Κ</w:t>
      </w:r>
      <w:r>
        <w:rPr>
          <w:rFonts w:eastAsia="Times New Roman" w:cs="Times New Roman"/>
          <w:szCs w:val="24"/>
        </w:rPr>
        <w:t xml:space="preserve">οινοβουλευτικοί στο τέλος. Θέλετε να μιλήσετε τώρα; </w:t>
      </w:r>
    </w:p>
    <w:p w14:paraId="6A03E0EA"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Όχι.</w:t>
      </w:r>
    </w:p>
    <w:p w14:paraId="6A03E0EB"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Εννοείται ότι όλοι οι </w:t>
      </w:r>
      <w:r>
        <w:rPr>
          <w:rFonts w:eastAsia="Times New Roman" w:cs="Times New Roman"/>
          <w:szCs w:val="24"/>
        </w:rPr>
        <w:t>Κ</w:t>
      </w:r>
      <w:r>
        <w:rPr>
          <w:rFonts w:eastAsia="Times New Roman" w:cs="Times New Roman"/>
          <w:szCs w:val="24"/>
        </w:rPr>
        <w:t>οινοβουλευτικοί θα μιλήσουν. Απλά επειδή ζητήσετε να μιλήσετε τελευταία, γι’ αυτόν τον λόγο δεν έχω πει για σας, κ</w:t>
      </w:r>
      <w:r>
        <w:rPr>
          <w:rFonts w:eastAsia="Times New Roman" w:cs="Times New Roman"/>
          <w:szCs w:val="24"/>
        </w:rPr>
        <w:t>υ</w:t>
      </w:r>
      <w:r>
        <w:rPr>
          <w:rFonts w:eastAsia="Times New Roman" w:cs="Times New Roman"/>
          <w:szCs w:val="24"/>
        </w:rPr>
        <w:t xml:space="preserve">ρία Βάκη. </w:t>
      </w:r>
    </w:p>
    <w:p w14:paraId="6A03E0EC"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Πρόεδρε, έχουμε εκτίμηση χρόνου ολοκλήρωσης της δια</w:t>
      </w:r>
      <w:r>
        <w:rPr>
          <w:rFonts w:eastAsia="Times New Roman" w:cs="Times New Roman"/>
          <w:szCs w:val="24"/>
        </w:rPr>
        <w:t xml:space="preserve">δικασίας; </w:t>
      </w:r>
    </w:p>
    <w:p w14:paraId="6A03E0ED"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Θα κάνουμε την εκτίμηση του χρόνου κατά τη διάρκεια της ομιλίας της κ</w:t>
      </w:r>
      <w:r>
        <w:rPr>
          <w:rFonts w:eastAsia="Times New Roman" w:cs="Times New Roman"/>
          <w:szCs w:val="24"/>
        </w:rPr>
        <w:t>.</w:t>
      </w:r>
      <w:r>
        <w:rPr>
          <w:rFonts w:eastAsia="Times New Roman" w:cs="Times New Roman"/>
          <w:szCs w:val="24"/>
        </w:rPr>
        <w:t xml:space="preserve"> Αραμπατζή και θα σας πούμε αμέσως μετά.</w:t>
      </w:r>
    </w:p>
    <w:p w14:paraId="6A03E0EE"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Κυρία Αραμπατζή, έχετε τον λόγο.</w:t>
      </w:r>
    </w:p>
    <w:p w14:paraId="6A03E0EF"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Ευχαριστώ, κύριε Πρόεδρε. </w:t>
      </w:r>
    </w:p>
    <w:p w14:paraId="6A03E0F0"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Κύριοι Υπουργοί, να υποθέσω ότι όταν προσγειώνατε τις τροπολογίες στο νομοσχέδιο του κ. Παππά, σας είχε διαφύγει, προφανώς, ότι η συνεδρίαση θα γίνει στην Αίθουσα της Γερουσίας και όχι στην Ολομέλεια. Και το λέω αυτό γιατί σε λίγο κινδυνεύετε να μην χωράτε</w:t>
      </w:r>
      <w:r>
        <w:rPr>
          <w:rFonts w:eastAsia="Times New Roman" w:cs="Times New Roman"/>
          <w:szCs w:val="24"/>
        </w:rPr>
        <w:t xml:space="preserve"> στα έδρανα για να έρθετε να τις υποστηρίξετε. </w:t>
      </w:r>
    </w:p>
    <w:p w14:paraId="6A03E0F1"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Έχει θέσεις και από κάτω.</w:t>
      </w:r>
    </w:p>
    <w:p w14:paraId="6A03E0F2"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ΦΩΤΕΙΝΗ ΑΡΑΜΠΑΤΖΗ: </w:t>
      </w:r>
      <w:r>
        <w:rPr>
          <w:rFonts w:eastAsia="Times New Roman" w:cs="Times New Roman"/>
          <w:szCs w:val="24"/>
        </w:rPr>
        <w:t xml:space="preserve">Κυρίες και κύριοι συνάδελφοι, με αφορμή το έγγραφο που ενεχείρισε ο συνάδελφος της Νέας Δημοκρατίας, ο κ. </w:t>
      </w:r>
      <w:r>
        <w:rPr>
          <w:rFonts w:eastAsia="Times New Roman" w:cs="Times New Roman"/>
          <w:szCs w:val="24"/>
        </w:rPr>
        <w:t>Μάνος Κόνσολας, του Προέδρου της Ευρωπαϊκής Επιτροπής προς τον Δήμαρχο της Κω, όπου βεβαίως αποδεικνύεται ότι η επιλογή της αύξησης του ΦΠΑ στα τριάντα δυο νησιά της χώρας μας ήταν</w:t>
      </w:r>
      <w:r>
        <w:rPr>
          <w:rFonts w:eastAsia="Times New Roman" w:cs="Times New Roman"/>
          <w:szCs w:val="24"/>
        </w:rPr>
        <w:t xml:space="preserve"> </w:t>
      </w:r>
      <w:r>
        <w:rPr>
          <w:rFonts w:eastAsia="Times New Roman" w:cs="Times New Roman"/>
          <w:szCs w:val="24"/>
        </w:rPr>
        <w:t>δική σας επιλογή, θα ήθελα να θυμίσω στους συναδέλφους της Συμπολίτευσης ότ</w:t>
      </w:r>
      <w:r>
        <w:rPr>
          <w:rFonts w:eastAsia="Times New Roman" w:cs="Times New Roman"/>
          <w:szCs w:val="24"/>
        </w:rPr>
        <w:t>ι δική σας επιλογή ήταν και η απόφασή σας να καταργήσετε τον Ειδικό Φόρο Κατανάλωσης στο αγροτικό πετρέλαιο στη μοναδική χώρα της Ευρωπαϊκής Ένωσης -δική σας επιλογή, σύμφωνα με τον κ. Πιέρ Μοσκοβισί, για να μην ξεχνιόμαστε- που την ίδια στιγμή οφείλετε ακ</w:t>
      </w:r>
      <w:r>
        <w:rPr>
          <w:rFonts w:eastAsia="Times New Roman" w:cs="Times New Roman"/>
          <w:szCs w:val="24"/>
        </w:rPr>
        <w:t xml:space="preserve">όμα αυτή την τελευταία επιστροφή που θα έχουν τη δυνατότητα να πάρουν οι αγρότες της χώρας από το 2015. </w:t>
      </w:r>
    </w:p>
    <w:p w14:paraId="6A03E0F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Όπως επίσης και δική σας επιλογή ήταν, κυρίες και κύριοι της Συγκυβέρνησης, η επιβολή του Ειδικού Φόρου Κατανάλωσης στο κρασί. Ξέρετε, αυτή την οποία κ</w:t>
      </w:r>
      <w:r>
        <w:rPr>
          <w:rFonts w:eastAsia="Times New Roman" w:cs="Times New Roman"/>
          <w:szCs w:val="24"/>
        </w:rPr>
        <w:t>αι ο Υπουργός Αγροτικής Ανάπτυξης, αλλά κυρίως ο Πρωθυπουργός ανά τα χωριά και τας ρύμας και βεβαίως και από το βήμα της Διεθνούς Εκθέσεως Θεσσαλονίκης δεσμεύτηκε ότι θα καταργήσει εντός του 2017 και χθες στον Προϋπολογισμό σας -τον οποίο περιχαρείς και χα</w:t>
      </w:r>
      <w:r>
        <w:rPr>
          <w:rFonts w:eastAsia="Times New Roman" w:cs="Times New Roman"/>
          <w:szCs w:val="24"/>
        </w:rPr>
        <w:t>μογελαστοί υπερψηφίσατε- ψηφίσατε αυτόν τον Ειδικό Φόρο Κατανάλωσης στο κρασί, δηλαδή να υπάρξουν 28 εκατομμύρια ευρώ προϋπολογισμένα στον Προϋπολογισμό του 2018.</w:t>
      </w:r>
    </w:p>
    <w:p w14:paraId="6A03E0F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Πηγαίνω τώρα στο νομοσχέδιο. Θέλω να πω ότι βεβαίως και αυτή η νομοθετική πρωτοβουλία είναι μ</w:t>
      </w:r>
      <w:r>
        <w:rPr>
          <w:rFonts w:eastAsia="Times New Roman" w:cs="Times New Roman"/>
          <w:szCs w:val="24"/>
        </w:rPr>
        <w:t>ία κλασική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νομοθετική πρωτοβουλία, γιατί βρίθει από βαθιές ιδεοληψίες, εμμονή σε πρακτικές ξεπερασμένες από το παρελθόν, ενώ θα έπρεπε να εμπνέει και να κινητοδοτεί μία νέα θεώρηση και στάση της χώρας απέναντι στον σύγχρονο κόσμο. Στάση και θ</w:t>
      </w:r>
      <w:r>
        <w:rPr>
          <w:rFonts w:eastAsia="Times New Roman" w:cs="Times New Roman"/>
          <w:szCs w:val="24"/>
        </w:rPr>
        <w:t>εώρηση, που βεβαίως σε καμ</w:t>
      </w:r>
      <w:r>
        <w:rPr>
          <w:rFonts w:eastAsia="Times New Roman" w:cs="Times New Roman"/>
          <w:szCs w:val="24"/>
        </w:rPr>
        <w:t>μ</w:t>
      </w:r>
      <w:r>
        <w:rPr>
          <w:rFonts w:eastAsia="Times New Roman" w:cs="Times New Roman"/>
          <w:szCs w:val="24"/>
        </w:rPr>
        <w:t>ία περίπτωση δεν μπορεί να γίνεται και να σχεδιάζεται με μικροκομματικές παρωπίδες και με όρους υπουργικού συγκεντρωτισμού. Γιατί, κυρίες και κύριοι συνάδελφοι, δεν είμαι, φαντάζομαι, η μόνη η οποία βαρέθηκε να διαβάζει κατά τη δ</w:t>
      </w:r>
      <w:r>
        <w:rPr>
          <w:rFonts w:eastAsia="Times New Roman" w:cs="Times New Roman"/>
          <w:szCs w:val="24"/>
        </w:rPr>
        <w:t>ιάρκεια ανάγνωσης του νομοσχεδίου τη φράση: «ο Υπουργός μπορεί να…». Πάνω από πενήντα φορές στο σύνολο του νομοσχεδίου υπάρχουν τελείως παρεμβατικές και αδιαφανείς αναφορές, όπως «ο Υπουργός μπορεί να μεταβάλει τους ειδικούς όρους για την αδειοδότηση, ο Υπ</w:t>
      </w:r>
      <w:r>
        <w:rPr>
          <w:rFonts w:eastAsia="Times New Roman" w:cs="Times New Roman"/>
          <w:szCs w:val="24"/>
        </w:rPr>
        <w:t xml:space="preserve">ουργός μπορεί να απορρίπτει την αίτηση, ο Υπουργός μπορεί το τάδε, ο Υπουργός μπορεί το δείνα». </w:t>
      </w:r>
    </w:p>
    <w:p w14:paraId="6A03E0F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Είναι προφανές ότι στον κ. Παππά έχει μείνει ένα απωθημένο, αφού δεν κατάφερε να ελέγξει τους τηλεοπτικούς σταθμούς και τον τρόπο αδειοδότησής τους. Πώς, αλλιώ</w:t>
      </w:r>
      <w:r>
        <w:rPr>
          <w:rFonts w:eastAsia="Times New Roman" w:cs="Times New Roman"/>
          <w:szCs w:val="24"/>
        </w:rPr>
        <w:t xml:space="preserve">ς, να εξηγήσει κανείς ότι στο πρώτο κεφάλαιο, που αφορά στην αδειοδότηση των διαστημικών δραστηριοτήτων, αποπειράσθε βεβαίως απροκάλυπτα να ελέγξετε κάθε πτυχή του επιχειρηματικού πλαισίου των διαστημικών εφαρμογών; Κατά τα άλλα, υποτίθεται ότι στόχος της </w:t>
      </w:r>
      <w:r>
        <w:rPr>
          <w:rFonts w:eastAsia="Times New Roman" w:cs="Times New Roman"/>
          <w:szCs w:val="24"/>
        </w:rPr>
        <w:t>αδειοδότησης των διαστημικών δραστηριοτήτων είναι να ενθαρρύνετε την επιχειρηματικότητα, μέσω του επενδυτικού επιχειρηματικού ενδιαφέροντος στον τομέα του διαστήματος. Και αναρωτιέμαι, σε ποιο σύμπαν συμβαίνει αυτό, κύριε Υπουργέ; Πάλι καλά, βεβαίως, που δ</w:t>
      </w:r>
      <w:r>
        <w:rPr>
          <w:rFonts w:eastAsia="Times New Roman" w:cs="Times New Roman"/>
          <w:szCs w:val="24"/>
        </w:rPr>
        <w:t>εν μας φέρατε καμία έκθεση της Φλωρεντίας και για αυτό το θέμα, όπου να επιβάλλονται μόνο τέσσερις άδειες για διαστημικές δραστηριότητες.</w:t>
      </w:r>
    </w:p>
    <w:p w14:paraId="6A03E0F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αδειοδότηση, λοιπόν, γίνεται από τον Υπουργό. Το πλαίσιο, όμως, όσον αφορά τις απαιτήσεις του κράτους από τον υποψήφ</w:t>
      </w:r>
      <w:r>
        <w:rPr>
          <w:rFonts w:eastAsia="Times New Roman" w:cs="Times New Roman"/>
          <w:szCs w:val="24"/>
        </w:rPr>
        <w:t>ιο επενδυτή δεν είναι καθόλου σαφές. Η αναφορά για μεταβίβαση αδειοδοτημένων διαστημικών δραστηριοτήτων είναι επικίνδυνη, γιατί μπορεί να οδηγήσει σε εμπόριο διαστημικών αδειών και φυσικά, δεν μπορώ παρά να επισημάνω το γεγονός ότι η προτεινόμενη αδειοδοτι</w:t>
      </w:r>
      <w:r>
        <w:rPr>
          <w:rFonts w:eastAsia="Times New Roman" w:cs="Times New Roman"/>
          <w:szCs w:val="24"/>
        </w:rPr>
        <w:t xml:space="preserve">κή διαδικασία αποκλείει οποιαδήποτε εταιρεία </w:t>
      </w:r>
      <w:r>
        <w:rPr>
          <w:rFonts w:eastAsia="Times New Roman" w:cs="Times New Roman"/>
          <w:szCs w:val="24"/>
          <w:lang w:val="en-US"/>
        </w:rPr>
        <w:t>start</w:t>
      </w:r>
      <w:r>
        <w:rPr>
          <w:rFonts w:eastAsia="Times New Roman" w:cs="Times New Roman"/>
          <w:szCs w:val="24"/>
        </w:rPr>
        <w:t>-</w:t>
      </w:r>
      <w:r>
        <w:rPr>
          <w:rFonts w:eastAsia="Times New Roman" w:cs="Times New Roman"/>
          <w:szCs w:val="24"/>
          <w:lang w:val="en-US"/>
        </w:rPr>
        <w:t>up</w:t>
      </w:r>
      <w:r>
        <w:rPr>
          <w:rFonts w:eastAsia="Times New Roman" w:cs="Times New Roman"/>
          <w:szCs w:val="24"/>
        </w:rPr>
        <w:t xml:space="preserve"> που θα ήθελε να έχει ως έδρα την Ελλάδα και να επιχειρεί. Τόσο σας ενδιαφέρουν οι νέες καινοτομίες, τόσο ενδιαφέρεστε για τους νέους ανθρώπους, τόσο ενδιαφέρεστε να ανακόψετε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p>
    <w:p w14:paraId="6A03E0F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Στο δεύτερο</w:t>
      </w:r>
      <w:r>
        <w:rPr>
          <w:rFonts w:eastAsia="Times New Roman" w:cs="Times New Roman"/>
          <w:szCs w:val="24"/>
        </w:rPr>
        <w:t xml:space="preserve"> κεφάλαιο συστήνετε μία ανώνυμη εταιρεία και προσπαθείτε να χωρέσετε σ</w:t>
      </w:r>
      <w:r>
        <w:rPr>
          <w:rFonts w:eastAsia="Times New Roman" w:cs="Times New Roman"/>
          <w:szCs w:val="24"/>
        </w:rPr>
        <w:t>ε</w:t>
      </w:r>
      <w:r>
        <w:rPr>
          <w:rFonts w:eastAsia="Times New Roman" w:cs="Times New Roman"/>
          <w:szCs w:val="24"/>
        </w:rPr>
        <w:t xml:space="preserve"> αυτήν αρμοδιότητες, εξουσίες και αντικείμενα, που πρέπει να ασκούνται από διαφορετικούς </w:t>
      </w:r>
      <w:r>
        <w:rPr>
          <w:rFonts w:eastAsia="Times New Roman" w:cs="Times New Roman"/>
          <w:szCs w:val="24"/>
          <w:lang w:val="en-US"/>
        </w:rPr>
        <w:t>o</w:t>
      </w:r>
      <w:r>
        <w:rPr>
          <w:rFonts w:eastAsia="Times New Roman" w:cs="Times New Roman"/>
          <w:szCs w:val="24"/>
        </w:rPr>
        <w:t xml:space="preserve">ργανισμούς. Ξεχνάτε, προφανώς ή ακόμη χειρότερα, αποκρύπτετε ότι μία ανώνυμη εταιρεία, πρώτον, </w:t>
      </w:r>
      <w:r>
        <w:rPr>
          <w:rFonts w:eastAsia="Times New Roman" w:cs="Times New Roman"/>
          <w:szCs w:val="24"/>
        </w:rPr>
        <w:t>δεν μπορεί να συντονίζει φορείς δημοσίου τομέα ή να διαμορφώνει την εθνική στρατηγική και το σημαντικότερο, δεν μπορεί να εκπροσωπεί την Ελλάδα στην Ευρωπαϊκή Υπηρεσία Διαστήματος, καθώς εκεί εκπροσωπούνται τα κράτη-μέλη της Ευρωπαϊκής Ένωσης ή και άλλα κρ</w:t>
      </w:r>
      <w:r>
        <w:rPr>
          <w:rFonts w:eastAsia="Times New Roman" w:cs="Times New Roman"/>
          <w:szCs w:val="24"/>
        </w:rPr>
        <w:t>άτη-μέλη. Στη μοναδική περίπτωση στα χρονικά της διακυβέρνησής σας που προτάσσετε το ιδιωτικό πάνω από το δημόσιο –αποφάσισε η Κυβέρνηση να κάνει και κάτι ιδιωτικό- είναι δυστυχώς η φορά που δεν επιτρέπεται να το κάνετε, αφού ο φορέας πρέπει εκ των πραγμάτ</w:t>
      </w:r>
      <w:r>
        <w:rPr>
          <w:rFonts w:eastAsia="Times New Roman" w:cs="Times New Roman"/>
          <w:szCs w:val="24"/>
        </w:rPr>
        <w:t>ων να είναι δημόσιος.</w:t>
      </w:r>
    </w:p>
    <w:p w14:paraId="6A03E0F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Συγχαρητήρια, κυρίες και κύριοι συνάδελφοι της Κυβέρνησης, για να μην αναφέρω βέβαια, ανάμεσα στα άλλα ζητήματα, ότι υπάρχει το ζήτημα της νόθευσης του ανταγωνισμού, αφού κατά το κοινώς λεγόμενο</w:t>
      </w:r>
      <w:r>
        <w:rPr>
          <w:rFonts w:eastAsia="Times New Roman" w:cs="Times New Roman"/>
          <w:szCs w:val="24"/>
        </w:rPr>
        <w:t>:</w:t>
      </w:r>
      <w:r>
        <w:rPr>
          <w:rFonts w:eastAsia="Times New Roman" w:cs="Times New Roman"/>
          <w:szCs w:val="24"/>
        </w:rPr>
        <w:t xml:space="preserve"> «Γιάννης κερνάει και Γιάννης πίνει»!</w:t>
      </w:r>
    </w:p>
    <w:p w14:paraId="6A03E0F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 xml:space="preserve">ύριε Υπουργέ, επειδή σας άκουσα στη συνεδρίαση της </w:t>
      </w:r>
      <w:r>
        <w:rPr>
          <w:rFonts w:eastAsia="Times New Roman" w:cs="Times New Roman"/>
          <w:szCs w:val="24"/>
        </w:rPr>
        <w:t>ε</w:t>
      </w:r>
      <w:r>
        <w:rPr>
          <w:rFonts w:eastAsia="Times New Roman" w:cs="Times New Roman"/>
          <w:szCs w:val="24"/>
        </w:rPr>
        <w:t>πιτροπής τόσο για αυτό το νομοσχέδιο, όσο και για το προηγούμενο νομοσχέδιο αρμοδιότητάς σας, για τα οφέλη της διαστημικής πολιτικής στον αγροτικό τομέα, στον εκσυγχρονισμό  και στη μείωση του κόστους παρ</w:t>
      </w:r>
      <w:r>
        <w:rPr>
          <w:rFonts w:eastAsia="Times New Roman" w:cs="Times New Roman"/>
          <w:szCs w:val="24"/>
        </w:rPr>
        <w:t xml:space="preserve">αγωγής, θέμα για το οποίο βερμπάλισαν και οι άλλοι Βουλευτές της Συγκυβέρνησης, ήθελα να σας ρωτήσω πολύ καλόπιστα εάν έχετε έρθει τελευταία σε επικοινωνία με τον Υπουργό Αγροτικής Ανάπτυξης, τον κ. Αποστόλου, για όλα αυτά. Σας ερωτώ, κύριε Υπουργέ, γιατί </w:t>
      </w:r>
      <w:r>
        <w:rPr>
          <w:rFonts w:eastAsia="Times New Roman" w:cs="Times New Roman"/>
          <w:szCs w:val="24"/>
        </w:rPr>
        <w:t>εάν είχατε έρθει, θα γνωρίζατε -φαντάζομαι- ότι το κατ’ εξοχήν πρόγραμμα για όλα αυτά που πομπωδώς εξαγγείλατε τόσο από το Βήμα της Επιτροπής όσο βεβαίως και από ένα συνέδριο που σας άκουσα στη Θεσσαλονίκη, δηλαδή τη γεωργία ακριβείας, την ευφυή γεωργία, ε</w:t>
      </w:r>
      <w:r>
        <w:rPr>
          <w:rFonts w:eastAsia="Times New Roman" w:cs="Times New Roman"/>
          <w:szCs w:val="24"/>
        </w:rPr>
        <w:t>ίτε το πολύτιμο για τη γνώση και την καινοτομία μέτρο του προγράμματος αγροτικής ανάπτυξης, δυστυχώς σχολάζει στα αζήτητα, λόγω της ανικανότητας της Κυβέρνησής σας φυσικά τρία χρόνια από την έναρξη της προγραμματικής περιόδου να προκηρύξετε τα σχετικά προγ</w:t>
      </w:r>
      <w:r>
        <w:rPr>
          <w:rFonts w:eastAsia="Times New Roman" w:cs="Times New Roman"/>
          <w:szCs w:val="24"/>
        </w:rPr>
        <w:t xml:space="preserve">ράμματα και να εκμεταλλευτείτε τα αναγκαία ευρωπαϊκά κονδύλια. </w:t>
      </w:r>
    </w:p>
    <w:p w14:paraId="6A03E0FA" w14:textId="77777777" w:rsidR="001B1D00" w:rsidRDefault="00D353DD">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6A03E0FB" w14:textId="77777777" w:rsidR="001B1D00" w:rsidRDefault="00D353DD">
      <w:pPr>
        <w:spacing w:after="0" w:line="600" w:lineRule="auto"/>
        <w:ind w:firstLine="720"/>
        <w:jc w:val="both"/>
        <w:rPr>
          <w:rFonts w:eastAsia="Times New Roman"/>
          <w:bCs/>
        </w:rPr>
      </w:pPr>
      <w:r>
        <w:rPr>
          <w:rFonts w:eastAsia="Times New Roman"/>
          <w:bCs/>
        </w:rPr>
        <w:t xml:space="preserve">Ένα λεπτό, ακόμα, κύριε Πρόεδρε. </w:t>
      </w:r>
    </w:p>
    <w:p w14:paraId="6A03E0FC" w14:textId="77777777" w:rsidR="001B1D00" w:rsidRDefault="00D353DD">
      <w:pPr>
        <w:spacing w:after="0" w:line="600" w:lineRule="auto"/>
        <w:ind w:firstLine="720"/>
        <w:jc w:val="both"/>
        <w:rPr>
          <w:rFonts w:eastAsia="Times New Roman"/>
          <w:bCs/>
        </w:rPr>
      </w:pPr>
      <w:r>
        <w:rPr>
          <w:rFonts w:eastAsia="Times New Roman"/>
          <w:bCs/>
        </w:rPr>
        <w:t>Θυμίζω ότι σύμφωνα με τα τελευταία στοιχεία της Ευρωπαϊκής Επιτροπής, όσο</w:t>
      </w:r>
      <w:r>
        <w:rPr>
          <w:rFonts w:eastAsia="Times New Roman"/>
          <w:bCs/>
        </w:rPr>
        <w:t xml:space="preserve"> πάμε και πέφτουμε κάτω από τον ευρωπαϊκό μέσο όρο και είμαστε πέντε μονάδες κάτω στο επίπεδο της απορρόφησης. </w:t>
      </w:r>
    </w:p>
    <w:p w14:paraId="6A03E0FD" w14:textId="77777777" w:rsidR="001B1D00" w:rsidRDefault="00D353DD">
      <w:pPr>
        <w:spacing w:after="0" w:line="600" w:lineRule="auto"/>
        <w:ind w:firstLine="720"/>
        <w:jc w:val="both"/>
        <w:rPr>
          <w:rFonts w:eastAsia="Times New Roman"/>
          <w:bCs/>
        </w:rPr>
      </w:pPr>
      <w:r>
        <w:rPr>
          <w:rFonts w:eastAsia="Times New Roman"/>
          <w:bCs/>
        </w:rPr>
        <w:t xml:space="preserve">Θα έπρεπε να σας ενημερώσει, κύριε Υπουργέ, ο κ. Αποστόλου ότι ήμασταν εμείς στον σχεδιασμό της προηγούμενης Κοινής Αγροτικής Πολιτικής που για </w:t>
      </w:r>
      <w:r>
        <w:rPr>
          <w:rFonts w:eastAsia="Times New Roman"/>
          <w:bCs/>
        </w:rPr>
        <w:t>πρώτη φορά βάλαμε αυτό το μέτρο, για το οποίο εσείς κομπορρημονείτε, τη γνώση και την καινοτομία δηλαδή, με κονδύλια ύψους 292 εκατομμυρίων ευρώ. Γνωρίζοντας μάλιστα την πολυπαραγοντική διάσταση της καινοτομίας, ενθαρρύναμε και μια σειρά άλλων δραστηριοτήτ</w:t>
      </w:r>
      <w:r>
        <w:rPr>
          <w:rFonts w:eastAsia="Times New Roman"/>
          <w:bCs/>
        </w:rPr>
        <w:t xml:space="preserve">ων, όταν οι γεωργικές επιχειρήσεις ενσωμάτωναν μέσα στις δραστηριότητές τους γνώση και καινοτομία. </w:t>
      </w:r>
    </w:p>
    <w:p w14:paraId="6A03E0FE" w14:textId="77777777" w:rsidR="001B1D00" w:rsidRDefault="00D353DD">
      <w:pPr>
        <w:spacing w:after="0" w:line="600" w:lineRule="auto"/>
        <w:ind w:firstLine="720"/>
        <w:jc w:val="both"/>
        <w:rPr>
          <w:rFonts w:eastAsia="Times New Roman"/>
          <w:bCs/>
        </w:rPr>
      </w:pPr>
      <w:r>
        <w:rPr>
          <w:rFonts w:eastAsia="Times New Roman"/>
          <w:bCs/>
        </w:rPr>
        <w:t>Και εσείς τι κάνατε, κυρίες και κύριοι της Κυβέρνησης; Αυτά τα 292 εκατομμύρια ευρώ ήρθατε και τα κάνατε στην πρώτη τροποποίηση του προγράμματος 255 εκατομμ</w:t>
      </w:r>
      <w:r>
        <w:rPr>
          <w:rFonts w:eastAsia="Times New Roman"/>
          <w:bCs/>
        </w:rPr>
        <w:t xml:space="preserve">ύρια ευρώ, τα οποία βεβαίως χρήματα παραμένουν παγωμένα. Τόσο πιστεύετε στη γνώση και στην καινοτομία, για να εξηγούμαστε, τόσο πιστεύετε στη δυναμική τους να εισφέρουν κεφάλαια και ανταγωνιστικότητα στην ελληνική αγροτική οικονομία και ειδικά στους νέους </w:t>
      </w:r>
      <w:r>
        <w:rPr>
          <w:rFonts w:eastAsia="Times New Roman"/>
          <w:bCs/>
        </w:rPr>
        <w:t>αγρότες!</w:t>
      </w:r>
    </w:p>
    <w:p w14:paraId="6A03E0FF" w14:textId="77777777" w:rsidR="001B1D00" w:rsidRDefault="00D353DD">
      <w:pPr>
        <w:spacing w:after="0" w:line="600" w:lineRule="auto"/>
        <w:ind w:firstLine="720"/>
        <w:jc w:val="both"/>
        <w:rPr>
          <w:rFonts w:eastAsia="Times New Roman"/>
          <w:bCs/>
        </w:rPr>
      </w:pPr>
      <w:r>
        <w:rPr>
          <w:rFonts w:eastAsia="Times New Roman"/>
          <w:bCs/>
        </w:rPr>
        <w:t xml:space="preserve">Τέλος, θα έπρεπε να σας ενημερώσει ο κ. Αποστόλου ότι η γεωργία ακριβείας για τη μείωση της χρήσης των λιπασμάτων και φυτοφαρμάκων, την αποτελεσματικότητα της άρδευσης και την εξοικονόμηση του νερού, η ευφυής γεωργία που δεν στηρίζεται πλέον μόνο </w:t>
      </w:r>
      <w:r>
        <w:rPr>
          <w:rFonts w:eastAsia="Times New Roman"/>
          <w:bCs/>
        </w:rPr>
        <w:t xml:space="preserve">στην εμπειρική πρακτική, αλλά προκύπτει και από επιστημονικές μετρήσεις, με αισθητήρες, </w:t>
      </w:r>
      <w:r>
        <w:rPr>
          <w:rFonts w:eastAsia="Times New Roman"/>
          <w:bCs/>
          <w:lang w:val="en-US"/>
        </w:rPr>
        <w:t>drones</w:t>
      </w:r>
      <w:r>
        <w:rPr>
          <w:rFonts w:eastAsia="Times New Roman"/>
          <w:bCs/>
        </w:rPr>
        <w:t xml:space="preserve"> και δορυφόρους, για τη λελογισμένη και ορθή διαχείριση των πόρων, όπως και η ψηφιοποίηση του γεωργικού τομέα και του συστήματος διακυβέρνησης της Κοινής Αγροτική</w:t>
      </w:r>
      <w:r>
        <w:rPr>
          <w:rFonts w:eastAsia="Times New Roman"/>
          <w:bCs/>
        </w:rPr>
        <w:t xml:space="preserve">ς Πολιτικής, για να εισαχθεί και να έχει αποτελέσματα, κύριε Υπουργέ -για να μη μας λέτε εδώ πέρα όλα τα φληναφήματα για την ψηφιακή πολιτική- πρέπει επιτέλους να προκηρύξετε το </w:t>
      </w:r>
      <w:r>
        <w:rPr>
          <w:rFonts w:eastAsia="Times New Roman"/>
          <w:bCs/>
        </w:rPr>
        <w:t>μ</w:t>
      </w:r>
      <w:r>
        <w:rPr>
          <w:rFonts w:eastAsia="Times New Roman"/>
          <w:bCs/>
        </w:rPr>
        <w:t xml:space="preserve">έτρο 16 για τις ευρωπαϊκές συμπράξεις καινοτομίας και για τις συνέργειες των </w:t>
      </w:r>
      <w:r>
        <w:rPr>
          <w:rFonts w:eastAsia="Times New Roman"/>
          <w:bCs/>
        </w:rPr>
        <w:t xml:space="preserve">αγροτικών επιχειρήσεων με τα πανεπιστήμια και τα ερευνητικά ιδρύματα. Μηδέν εις το πηλίκον και εκεί, κυρίες και κύριοι συνάδελφοι! </w:t>
      </w:r>
    </w:p>
    <w:p w14:paraId="6A03E100" w14:textId="77777777" w:rsidR="001B1D00" w:rsidRDefault="00D353DD">
      <w:pPr>
        <w:spacing w:after="0" w:line="600" w:lineRule="auto"/>
        <w:ind w:firstLine="720"/>
        <w:jc w:val="both"/>
        <w:rPr>
          <w:rFonts w:eastAsia="Times New Roman"/>
          <w:bCs/>
        </w:rPr>
      </w:pPr>
      <w:r>
        <w:rPr>
          <w:rFonts w:eastAsia="Times New Roman"/>
          <w:b/>
          <w:bCs/>
        </w:rPr>
        <w:t>ΣΠΥΡΙΔΩΝ</w:t>
      </w:r>
      <w:r>
        <w:rPr>
          <w:rFonts w:eastAsia="Times New Roman"/>
          <w:b/>
          <w:bCs/>
        </w:rPr>
        <w:t>ΑΣ</w:t>
      </w:r>
      <w:r>
        <w:rPr>
          <w:rFonts w:eastAsia="Times New Roman"/>
          <w:b/>
          <w:bCs/>
        </w:rPr>
        <w:t xml:space="preserve"> ΛΑΠΠΑΣ: </w:t>
      </w:r>
      <w:r>
        <w:rPr>
          <w:rFonts w:eastAsia="Times New Roman"/>
          <w:bCs/>
        </w:rPr>
        <w:t>Εσείς γιατί δεν τα κάνατε;</w:t>
      </w:r>
    </w:p>
    <w:p w14:paraId="6A03E101" w14:textId="77777777" w:rsidR="001B1D00" w:rsidRDefault="00D353DD">
      <w:pPr>
        <w:spacing w:after="0" w:line="600" w:lineRule="auto"/>
        <w:ind w:firstLine="720"/>
        <w:jc w:val="both"/>
        <w:rPr>
          <w:rFonts w:eastAsia="Times New Roman" w:cs="Times New Roman"/>
          <w:szCs w:val="24"/>
        </w:rPr>
      </w:pPr>
      <w:r>
        <w:rPr>
          <w:rFonts w:eastAsia="Times New Roman"/>
          <w:b/>
          <w:bCs/>
        </w:rPr>
        <w:t>ΦΩΤΕΙΝΗ ΑΡΑΜΠΑΤΖΗ:</w:t>
      </w:r>
      <w:r>
        <w:rPr>
          <w:rFonts w:eastAsia="Times New Roman" w:cs="Times New Roman"/>
          <w:szCs w:val="24"/>
        </w:rPr>
        <w:t xml:space="preserve"> Εμείς τα κάναμε. Εσείς τα μειώσατε και τα έχετε παγωμένα</w:t>
      </w:r>
      <w:r>
        <w:rPr>
          <w:rFonts w:eastAsia="Times New Roman" w:cs="Times New Roman"/>
          <w:szCs w:val="24"/>
        </w:rPr>
        <w:t xml:space="preserve">. Αυτή είναι μια από τις ειδοποιούς διαφορές μας. </w:t>
      </w:r>
    </w:p>
    <w:p w14:paraId="6A03E10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Αφήστε, λοιπόν, τα κούφια λόγια, κύριε Υπουργέ, και αντιμετωπίστε το όλο θέμα με σοβαρότητα. Αφήστε τα ευχολόγια, συντονιστείτε με τον μετεξεταστέο στις απορροφήσεις Υπουργό Αγροτικής Ανάπτυξης και μην προ</w:t>
      </w:r>
      <w:r>
        <w:rPr>
          <w:rFonts w:eastAsia="Times New Roman" w:cs="Times New Roman"/>
          <w:szCs w:val="24"/>
        </w:rPr>
        <w:t xml:space="preserve">σπαθείτε να εμφανιστείτε ως πρόμαχοι της καινοτομίας και ως κατακτητές του διαστήματος. Γιατί, το μόνο που έχει όντως διαστημικές διαστάσεις είναι το ψέμα και η αβελτηρία σας. </w:t>
      </w:r>
    </w:p>
    <w:p w14:paraId="6A03E10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A03E10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την κ. Αραμπατζή. </w:t>
      </w:r>
    </w:p>
    <w:p w14:paraId="6A03E10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Με </w:t>
      </w:r>
      <w:r>
        <w:rPr>
          <w:rFonts w:eastAsia="Times New Roman" w:cs="Times New Roman"/>
          <w:szCs w:val="24"/>
        </w:rPr>
        <w:t xml:space="preserve">βάση τους υπολογισμούς μας, περίπου στις 20.30΄αναμένεται να έχουμε ολοκληρώσει τη διαδικασία, εάν και εφόσον είσαστε συνεπείς στους χρόνους. </w:t>
      </w:r>
    </w:p>
    <w:p w14:paraId="6A03E106" w14:textId="77777777" w:rsidR="001B1D00" w:rsidRDefault="00D353DD">
      <w:pPr>
        <w:spacing w:after="0" w:line="600" w:lineRule="auto"/>
        <w:ind w:firstLine="720"/>
        <w:jc w:val="both"/>
        <w:rPr>
          <w:rFonts w:eastAsia="Times New Roman" w:cs="Times New Roman"/>
          <w:szCs w:val="24"/>
        </w:rPr>
      </w:pPr>
      <w:r>
        <w:rPr>
          <w:rFonts w:eastAsia="Times New Roman"/>
          <w:b/>
          <w:bCs/>
        </w:rPr>
        <w:t>ΣΠΥΡΙΔΩΝ</w:t>
      </w:r>
      <w:r>
        <w:rPr>
          <w:rFonts w:eastAsia="Times New Roman"/>
          <w:b/>
          <w:bCs/>
        </w:rPr>
        <w:t>ΑΣ</w:t>
      </w:r>
      <w:r>
        <w:rPr>
          <w:rFonts w:eastAsia="Times New Roman"/>
          <w:b/>
          <w:bCs/>
        </w:rPr>
        <w:t xml:space="preserve"> ΛΑΠΠΑΣ:</w:t>
      </w:r>
      <w:r>
        <w:rPr>
          <w:rFonts w:eastAsia="Times New Roman" w:cs="Times New Roman"/>
          <w:szCs w:val="24"/>
        </w:rPr>
        <w:t xml:space="preserve"> Αργά δεν είναι; </w:t>
      </w:r>
    </w:p>
    <w:p w14:paraId="6A03E10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Υπάρχουν δευτερολογίες. Είναι σίγουρο ότι για</w:t>
      </w:r>
      <w:r>
        <w:rPr>
          <w:rFonts w:eastAsia="Times New Roman" w:cs="Times New Roman"/>
          <w:szCs w:val="24"/>
        </w:rPr>
        <w:t xml:space="preserve"> τις τροπολογίες θα θέλουν και οι εισηγητές και οι Κοινοβουλευτικοί Εκπρόσωποι να δευτερολογήσουν, σύμφωνα τουλάχιστον με την ενημέρωση που έχουμε στο Προεδρείο. </w:t>
      </w:r>
    </w:p>
    <w:p w14:paraId="6A03E10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Κύριε Αθανασίου, έχετε τον λόγο για επτά λεπτά.</w:t>
      </w:r>
    </w:p>
    <w:p w14:paraId="6A03E109"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ΧΑΡΑΛΑΜΠΟΣ ΑΘΑΝΑΣΙΟΥ:</w:t>
      </w:r>
      <w:r>
        <w:rPr>
          <w:rFonts w:eastAsia="Times New Roman" w:cs="Times New Roman"/>
          <w:bCs/>
          <w:shd w:val="clear" w:color="auto" w:fill="FFFFFF"/>
        </w:rPr>
        <w:t xml:space="preserve"> Ευχαριστώ, κύριε Πρόεδρ</w:t>
      </w:r>
      <w:r>
        <w:rPr>
          <w:rFonts w:eastAsia="Times New Roman" w:cs="Times New Roman"/>
          <w:bCs/>
          <w:shd w:val="clear" w:color="auto" w:fill="FFFFFF"/>
        </w:rPr>
        <w:t xml:space="preserve">ε. </w:t>
      </w:r>
    </w:p>
    <w:p w14:paraId="6A03E10A"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θα αναφερθώ μόνο σε δύο </w:t>
      </w:r>
      <w:r>
        <w:rPr>
          <w:rFonts w:eastAsia="Times New Roman"/>
          <w:bCs/>
          <w:shd w:val="clear" w:color="auto" w:fill="FFFFFF"/>
        </w:rPr>
        <w:t>τροπολογίες</w:t>
      </w:r>
      <w:r>
        <w:rPr>
          <w:rFonts w:eastAsia="Times New Roman" w:cs="Times New Roman"/>
          <w:bCs/>
          <w:shd w:val="clear" w:color="auto" w:fill="FFFFFF"/>
        </w:rPr>
        <w:t xml:space="preserve">. </w:t>
      </w:r>
    </w:p>
    <w:p w14:paraId="6A03E10B"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Η πρώτη </w:t>
      </w:r>
      <w:r>
        <w:rPr>
          <w:rFonts w:eastAsia="Times New Roman"/>
          <w:bCs/>
          <w:shd w:val="clear" w:color="auto" w:fill="FFFFFF"/>
        </w:rPr>
        <w:t>είναι</w:t>
      </w:r>
      <w:r>
        <w:rPr>
          <w:rFonts w:eastAsia="Times New Roman" w:cs="Times New Roman"/>
          <w:bCs/>
          <w:shd w:val="clear" w:color="auto" w:fill="FFFFFF"/>
        </w:rPr>
        <w:t xml:space="preserve"> η με γενικό αριθμό 1382 του Υπουργείου Μεταναστευτικής Πολιτικής, με την οποία παρατείνεται ο χρόνος της κατ’ εξαίρεση </w:t>
      </w:r>
      <w:r>
        <w:rPr>
          <w:rFonts w:eastAsia="Times New Roman" w:cs="Times New Roman"/>
          <w:bCs/>
          <w:shd w:val="clear" w:color="auto" w:fill="FFFFFF"/>
        </w:rPr>
        <w:t xml:space="preserve">σύναψης </w:t>
      </w:r>
      <w:r>
        <w:rPr>
          <w:rFonts w:eastAsia="Times New Roman" w:cs="Times New Roman"/>
          <w:bCs/>
          <w:shd w:val="clear" w:color="auto" w:fill="FFFFFF"/>
        </w:rPr>
        <w:t>συμβάσεω</w:t>
      </w:r>
      <w:r>
        <w:rPr>
          <w:rFonts w:eastAsia="Times New Roman" w:cs="Times New Roman"/>
          <w:bCs/>
          <w:shd w:val="clear" w:color="auto" w:fill="FFFFFF"/>
        </w:rPr>
        <w:t>ν</w:t>
      </w:r>
      <w:r>
        <w:rPr>
          <w:rFonts w:eastAsia="Times New Roman" w:cs="Times New Roman"/>
          <w:bCs/>
          <w:shd w:val="clear" w:color="auto" w:fill="FFFFFF"/>
        </w:rPr>
        <w:t xml:space="preserve"> χωρίς διαγωνισμούς μέχρι το τέλος</w:t>
      </w:r>
      <w:r>
        <w:rPr>
          <w:rFonts w:eastAsia="Times New Roman" w:cs="Times New Roman"/>
          <w:bCs/>
          <w:shd w:val="clear" w:color="auto" w:fill="FFFFFF"/>
        </w:rPr>
        <w:t xml:space="preserve"> του 2018. Αυτή τη διάταξη δεν τη ψήφισε η Νέα Δημοκρατία, διότι εκτός </w:t>
      </w:r>
      <w:r>
        <w:rPr>
          <w:rFonts w:eastAsia="Times New Roman" w:cs="Times New Roman"/>
          <w:bCs/>
          <w:shd w:val="clear" w:color="auto" w:fill="FFFFFF"/>
        </w:rPr>
        <w:t xml:space="preserve">του </w:t>
      </w:r>
      <w:r>
        <w:rPr>
          <w:rFonts w:eastAsia="Times New Roman"/>
          <w:bCs/>
          <w:shd w:val="clear" w:color="auto" w:fill="FFFFFF"/>
        </w:rPr>
        <w:t>ότι</w:t>
      </w:r>
      <w:r>
        <w:rPr>
          <w:rFonts w:eastAsia="Times New Roman" w:cs="Times New Roman"/>
          <w:bCs/>
          <w:shd w:val="clear" w:color="auto" w:fill="FFFFFF"/>
        </w:rPr>
        <w:t xml:space="preserve"> παραβιάζει το ενωσιακό δίκαιο, θέλαμε να υπάρχει </w:t>
      </w:r>
      <w:r>
        <w:rPr>
          <w:rFonts w:eastAsia="Times New Roman"/>
          <w:bCs/>
          <w:shd w:val="clear" w:color="auto" w:fill="FFFFFF"/>
        </w:rPr>
        <w:t>και</w:t>
      </w:r>
      <w:r>
        <w:rPr>
          <w:rFonts w:eastAsia="Times New Roman" w:cs="Times New Roman"/>
          <w:bCs/>
          <w:shd w:val="clear" w:color="auto" w:fill="FFFFFF"/>
        </w:rPr>
        <w:t xml:space="preserve"> πλήρης διαφάνεια με προσυμβατικό έλεγχο, πράγμα που δεν έγινε. Η μέχρι τώρα πορεία δεν εγγυάται </w:t>
      </w:r>
      <w:r>
        <w:rPr>
          <w:rFonts w:eastAsia="Times New Roman"/>
          <w:bCs/>
          <w:shd w:val="clear" w:color="auto" w:fill="FFFFFF"/>
        </w:rPr>
        <w:t>ότι</w:t>
      </w:r>
      <w:r>
        <w:rPr>
          <w:rFonts w:eastAsia="Times New Roman" w:cs="Times New Roman"/>
          <w:bCs/>
          <w:shd w:val="clear" w:color="auto" w:fill="FFFFFF"/>
        </w:rPr>
        <w:t xml:space="preserve"> θα υπάρξει από εδώ </w:t>
      </w:r>
      <w:r>
        <w:rPr>
          <w:rFonts w:eastAsia="Times New Roman"/>
          <w:bCs/>
          <w:shd w:val="clear" w:color="auto" w:fill="FFFFFF"/>
        </w:rPr>
        <w:t>και</w:t>
      </w:r>
      <w:r>
        <w:rPr>
          <w:rFonts w:eastAsia="Times New Roman" w:cs="Times New Roman"/>
          <w:bCs/>
          <w:shd w:val="clear" w:color="auto" w:fill="FFFFFF"/>
        </w:rPr>
        <w:t xml:space="preserve"> πέρα διαφάνεια. Κ</w:t>
      </w:r>
      <w:r>
        <w:rPr>
          <w:rFonts w:eastAsia="Times New Roman"/>
          <w:bCs/>
          <w:shd w:val="clear" w:color="auto" w:fill="FFFFFF"/>
        </w:rPr>
        <w:t>αι</w:t>
      </w:r>
      <w:r>
        <w:rPr>
          <w:rFonts w:eastAsia="Times New Roman" w:cs="Times New Roman"/>
          <w:bCs/>
          <w:shd w:val="clear" w:color="auto" w:fill="FFFFFF"/>
        </w:rPr>
        <w:t xml:space="preserve"> αυτό το λέμε -μπορώ να σας το βεβαιώσω, προερχόμενος από νησί που </w:t>
      </w:r>
      <w:r>
        <w:rPr>
          <w:rFonts w:eastAsia="Times New Roman"/>
          <w:bCs/>
          <w:shd w:val="clear" w:color="auto" w:fill="FFFFFF"/>
        </w:rPr>
        <w:t>έχει</w:t>
      </w:r>
      <w:r>
        <w:rPr>
          <w:rFonts w:eastAsia="Times New Roman" w:cs="Times New Roman"/>
          <w:bCs/>
          <w:shd w:val="clear" w:color="auto" w:fill="FFFFFF"/>
        </w:rPr>
        <w:t xml:space="preserve"> πολλούς μετανάστες- επειδή ξέρουμε τι παράπονα ακούγονται όσον αφορά τη σίτιση, τη φύλαξη και, </w:t>
      </w:r>
      <w:r>
        <w:rPr>
          <w:rFonts w:eastAsia="Times New Roman"/>
          <w:bCs/>
          <w:shd w:val="clear" w:color="auto" w:fill="FFFFFF"/>
        </w:rPr>
        <w:t>βεβαίως,</w:t>
      </w:r>
      <w:r>
        <w:rPr>
          <w:rFonts w:eastAsia="Times New Roman" w:cs="Times New Roman"/>
          <w:bCs/>
          <w:shd w:val="clear" w:color="auto" w:fill="FFFFFF"/>
        </w:rPr>
        <w:t xml:space="preserve"> τη στέγαση των ανθρώπων αυτών. </w:t>
      </w:r>
    </w:p>
    <w:p w14:paraId="6A03E10C" w14:textId="77777777" w:rsidR="001B1D00" w:rsidRDefault="00D353DD">
      <w:pPr>
        <w:spacing w:after="0" w:line="600" w:lineRule="auto"/>
        <w:ind w:firstLine="720"/>
        <w:jc w:val="both"/>
        <w:rPr>
          <w:rFonts w:eastAsia="Times New Roman"/>
          <w:bCs/>
          <w:shd w:val="clear" w:color="auto" w:fill="FFFFFF"/>
        </w:rPr>
      </w:pPr>
      <w:r>
        <w:rPr>
          <w:rFonts w:eastAsia="Times New Roman" w:cs="Times New Roman"/>
          <w:bCs/>
          <w:shd w:val="clear" w:color="auto" w:fill="FFFFFF"/>
        </w:rPr>
        <w:t>Λείπει ο κ. Παπαχριστόπουλος</w:t>
      </w:r>
      <w:r>
        <w:rPr>
          <w:rFonts w:eastAsia="Times New Roman" w:cs="Times New Roman"/>
          <w:bCs/>
          <w:shd w:val="clear" w:color="auto" w:fill="FFFFFF"/>
        </w:rPr>
        <w:t xml:space="preserve">, στον οποίο θα ήθελα να πω κάτι για τα προβλήματα αυτά. Δεν </w:t>
      </w:r>
      <w:r>
        <w:rPr>
          <w:rFonts w:eastAsia="Times New Roman"/>
          <w:bCs/>
          <w:shd w:val="clear" w:color="auto" w:fill="FFFFFF"/>
        </w:rPr>
        <w:t>είναι</w:t>
      </w:r>
      <w:r>
        <w:rPr>
          <w:rFonts w:eastAsia="Times New Roman" w:cs="Times New Roman"/>
          <w:bCs/>
          <w:shd w:val="clear" w:color="auto" w:fill="FFFFFF"/>
        </w:rPr>
        <w:t xml:space="preserve"> επί του παρόντος να το συζητήσω, αλλά έχει υπόψη του ο κ. Παπαχριστόπουλος -ο Κοινοβουλευτικός Εκπρόσωπος των ΑΝΕΛ- </w:t>
      </w:r>
      <w:r>
        <w:rPr>
          <w:rFonts w:eastAsia="Times New Roman"/>
          <w:bCs/>
          <w:shd w:val="clear" w:color="auto" w:fill="FFFFFF"/>
        </w:rPr>
        <w:t>τι κατάσταση επικρατεί σήμερα στα νησιά και ειδικά στη Λέσβο; Και χθες ακ</w:t>
      </w:r>
      <w:r>
        <w:rPr>
          <w:rFonts w:eastAsia="Times New Roman"/>
          <w:bCs/>
          <w:shd w:val="clear" w:color="auto" w:fill="FFFFFF"/>
        </w:rPr>
        <w:t xml:space="preserve">όμα μαχαιρώθηκαν δέκα άτομα. Μάλιστα, κινδυνεύει η ζωή ενός ή δύο ατόμων. Τώρα υπάρχει το πρόβλημα και δεν λύνεται; Το πρόβλημα ήταν σε ένταση και το 2014, όταν ήμασταν Κυβέρνηση. Κι, όμως, υπήρχε φύλαξη των συνόρων. </w:t>
      </w:r>
    </w:p>
    <w:p w14:paraId="6A03E10D"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 xml:space="preserve">Δεν θέλω να επεκταθώ περισσότερο πάνω </w:t>
      </w:r>
      <w:r>
        <w:rPr>
          <w:rFonts w:eastAsia="Times New Roman"/>
          <w:bCs/>
          <w:shd w:val="clear" w:color="auto" w:fill="FFFFFF"/>
        </w:rPr>
        <w:t>σε αυτό το θέμα, γιατί έχει εξαντληθεί. Τα έχουμε πει στη Βουλή σε ειδικές συνεδριάσεις, σε επίκαιρες ερωτήσεις μας. Ούτε, όμως, μπορεί να ειπωθεί ότι αυτή η λεγόμενη σύμβαση -στην ουσία δήλωση είναι, δεν είναι σύμβαση, είναι ανυπόγραφη, αφού από κανένα θε</w:t>
      </w:r>
      <w:r>
        <w:rPr>
          <w:rFonts w:eastAsia="Times New Roman"/>
          <w:bCs/>
          <w:shd w:val="clear" w:color="auto" w:fill="FFFFFF"/>
        </w:rPr>
        <w:t>σμικό όργανο της Ευρωπαϊκής Ένωσης δεν έχει υπογραφή- έλυσε κανένα πρόβλημα. Το μόνο που πέτυχε αυτή η δήλωση ήταν να καταστήσει την Τουρκία θεσμικό εταίρο στη διαχείριση του Αιγαίου όσον αφορά το μεταναστευτικό και στη συνέχεια να αποδειχτεί ένας αναξιόπι</w:t>
      </w:r>
      <w:r>
        <w:rPr>
          <w:rFonts w:eastAsia="Times New Roman"/>
          <w:bCs/>
          <w:shd w:val="clear" w:color="auto" w:fill="FFFFFF"/>
        </w:rPr>
        <w:t xml:space="preserve">στος εταίρος. </w:t>
      </w:r>
    </w:p>
    <w:p w14:paraId="6A03E10E"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Αυτά, λοιπόν, για τον κ. Παπαχριστόπουλο.</w:t>
      </w:r>
    </w:p>
    <w:p w14:paraId="6A03E10F"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Τώρα όσον αφορά την τροπολογία, την οποία καταθέσαμε μαζί με τον κ. Κόνσολα, τον κ. Μπουκώρο, τον κ. Βρούτση, τον κ. Μηταράκη, και τους άλλους νησιώτες Βουλευτές, που αφορά το ΦΠΑ των νησιών, θέλω να</w:t>
      </w:r>
      <w:r>
        <w:rPr>
          <w:rFonts w:eastAsia="Times New Roman"/>
          <w:bCs/>
          <w:shd w:val="clear" w:color="auto" w:fill="FFFFFF"/>
        </w:rPr>
        <w:t xml:space="preserve"> πω τα εξής: </w:t>
      </w:r>
      <w:r>
        <w:rPr>
          <w:rFonts w:eastAsia="Times New Roman"/>
          <w:bCs/>
          <w:shd w:val="clear" w:color="auto" w:fill="FFFFFF"/>
        </w:rPr>
        <w:t>Ο συνταγματικός νομοθέτης, κυρίες και κύριοι συνάδελφοι, έγκαιρα διέβλεψε ότι θα υπάρξει μεγάλο πρόβλημα στα νησιά -ειδικά στα παραμεθόρια- και για λόγους οικονομ</w:t>
      </w:r>
      <w:r>
        <w:rPr>
          <w:rFonts w:eastAsia="Times New Roman"/>
          <w:bCs/>
          <w:shd w:val="clear" w:color="auto" w:fill="FFFFFF"/>
        </w:rPr>
        <w:t>ικούς</w:t>
      </w:r>
      <w:r>
        <w:rPr>
          <w:rFonts w:eastAsia="Times New Roman"/>
          <w:bCs/>
          <w:shd w:val="clear" w:color="auto" w:fill="FFFFFF"/>
        </w:rPr>
        <w:t xml:space="preserve"> -το κόστος στα μεταφορικά είναι πάρα πολύ μεγάλο- αλλά και για λόγους εθνικ</w:t>
      </w:r>
      <w:r>
        <w:rPr>
          <w:rFonts w:eastAsia="Times New Roman"/>
          <w:bCs/>
          <w:shd w:val="clear" w:color="auto" w:fill="FFFFFF"/>
        </w:rPr>
        <w:t xml:space="preserve">ούς. Σε εκτέλεση, λοιπόν, της ρήτρας νησιωτικότητας καθιέρωσε τους μειωμένους συντελεστές ΦΠΑ σε όλα τα νησιά μας, ειδικά του ανατολικού Αιγαίου, γιατί το κόστος παραγωγής και λειτουργίας των επιχειρήσεων είναι αυξημένο. </w:t>
      </w:r>
    </w:p>
    <w:p w14:paraId="6A03E110"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Κι ενώ λειτουργούσαν όλα κανονικά,</w:t>
      </w:r>
      <w:r>
        <w:rPr>
          <w:rFonts w:eastAsia="Times New Roman"/>
          <w:bCs/>
          <w:shd w:val="clear" w:color="auto" w:fill="FFFFFF"/>
        </w:rPr>
        <w:t xml:space="preserve"> χωρίς να υπάρχει κανένα πρόβλημα και υπήρχε μια τόνωση της οικονομίας -όση μπορούσε να υπάρχει στα νησιά- το 2015 ξαφνικά την καταργήσατε. Η κατάργηση των μειωμένων συντελεστών ΦΠΑ ζητήθηκε επίμονα από την τρόικα και επί της δικής μας κυβερνήσεως, της Νέα</w:t>
      </w:r>
      <w:r>
        <w:rPr>
          <w:rFonts w:eastAsia="Times New Roman"/>
          <w:bCs/>
          <w:shd w:val="clear" w:color="auto" w:fill="FFFFFF"/>
        </w:rPr>
        <w:t>ς Δημοκρατίας, και το 2013 και το 2014. Ειδικά το 2014</w:t>
      </w:r>
      <w:r>
        <w:rPr>
          <w:rFonts w:eastAsia="Times New Roman"/>
          <w:bCs/>
          <w:shd w:val="clear" w:color="auto" w:fill="FFFFFF"/>
          <w:vertAlign w:val="superscript"/>
        </w:rPr>
        <w:t xml:space="preserve"> </w:t>
      </w:r>
      <w:r>
        <w:rPr>
          <w:rFonts w:eastAsia="Times New Roman"/>
          <w:bCs/>
          <w:shd w:val="clear" w:color="auto" w:fill="FFFFFF"/>
        </w:rPr>
        <w:t xml:space="preserve">οι πέσεις ήταν έντονες. Κι, όμως, η κυβέρνηση μας τότε έβαλε κόκκινη γραμμή και δεν καταργήθηκαν. </w:t>
      </w:r>
    </w:p>
    <w:p w14:paraId="6A03E111"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Αυτό είναι ένα θέμα, το οποίο -προσέξτε- δεν το επιβάλει η Ευρωπαϊκή Ένωση. Η Ευρωπαϊκή Ένωση σου επιβ</w:t>
      </w:r>
      <w:r>
        <w:rPr>
          <w:rFonts w:eastAsia="Times New Roman"/>
          <w:bCs/>
          <w:shd w:val="clear" w:color="auto" w:fill="FFFFFF"/>
        </w:rPr>
        <w:t>άλει να μειώσεις τις δημόσιες δαπάνες με τον άλφα ή βήτα τρόπο. Τα φορολογικά θέματα τα αποφασίζει η ελληνική κυβέρνηση. Δεν σου βάζει τέτοιον όρο. Εάν τον συνομολογήσεις, όμως, επειδή είναι διεθνής η σύμβαση, πρέπει να τον τηρήσεις. Εγώ αυτή τη στιγμή αντ</w:t>
      </w:r>
      <w:r>
        <w:rPr>
          <w:rFonts w:eastAsia="Times New Roman"/>
          <w:bCs/>
          <w:shd w:val="clear" w:color="auto" w:fill="FFFFFF"/>
        </w:rPr>
        <w:t xml:space="preserve">ιλαμβάνομαι ότι δεν μπορεί να καταργηθεί. Μπορούσε, όμως, να υπάρξει μια αναστολή, όπως έγινε </w:t>
      </w:r>
      <w:r>
        <w:rPr>
          <w:rFonts w:eastAsia="Times New Roman"/>
          <w:bCs/>
          <w:shd w:val="clear" w:color="auto" w:fill="FFFFFF"/>
        </w:rPr>
        <w:t xml:space="preserve">για </w:t>
      </w:r>
      <w:r>
        <w:rPr>
          <w:rFonts w:eastAsia="Times New Roman"/>
          <w:bCs/>
          <w:shd w:val="clear" w:color="auto" w:fill="FFFFFF"/>
        </w:rPr>
        <w:t>το 201</w:t>
      </w:r>
      <w:r>
        <w:rPr>
          <w:rFonts w:eastAsia="Times New Roman"/>
          <w:bCs/>
          <w:shd w:val="clear" w:color="auto" w:fill="FFFFFF"/>
        </w:rPr>
        <w:t>7</w:t>
      </w:r>
      <w:r>
        <w:rPr>
          <w:rFonts w:eastAsia="Times New Roman"/>
          <w:bCs/>
          <w:shd w:val="clear" w:color="auto" w:fill="FFFFFF"/>
        </w:rPr>
        <w:t xml:space="preserve">. </w:t>
      </w:r>
    </w:p>
    <w:p w14:paraId="6A03E112" w14:textId="77777777" w:rsidR="001B1D00" w:rsidRDefault="00D353DD">
      <w:pPr>
        <w:spacing w:after="0" w:line="600" w:lineRule="auto"/>
        <w:ind w:firstLine="720"/>
        <w:jc w:val="both"/>
        <w:rPr>
          <w:rFonts w:eastAsia="Times New Roman" w:cs="Times New Roman"/>
          <w:szCs w:val="24"/>
        </w:rPr>
      </w:pPr>
      <w:r>
        <w:rPr>
          <w:rFonts w:eastAsia="Times New Roman"/>
          <w:bCs/>
          <w:shd w:val="clear" w:color="auto" w:fill="FFFFFF"/>
        </w:rPr>
        <w:t>Τώρα θα ήθελα να σας πω το εξής: Όλο αυτό το διάστημα, ενώ είχαμε αυτές τις υποσχέσεις ότι μέσα στο 2017, αφού πήραμε την αναστολή, θα γίνονταν οπωσ</w:t>
      </w:r>
      <w:r>
        <w:rPr>
          <w:rFonts w:eastAsia="Times New Roman"/>
          <w:bCs/>
          <w:shd w:val="clear" w:color="auto" w:fill="FFFFFF"/>
        </w:rPr>
        <w:t>δήποτε συζητήσεις με τους θεσμούς και με τον Πρόεδρο της Κομισιόν, τον κ. Γιούνκερ, παρά ταύτα δεν έγινε καμία συζήτηση για να επανεξεταστεί το όλο θέμα, με αποτέλεσμα να έρθουμε στη σημερινή κατάσταση και να κάνετε μία αναστολή των μειωμένων συντελεστών Φ</w:t>
      </w:r>
      <w:r>
        <w:rPr>
          <w:rFonts w:eastAsia="Times New Roman"/>
          <w:bCs/>
          <w:shd w:val="clear" w:color="auto" w:fill="FFFFFF"/>
        </w:rPr>
        <w:t xml:space="preserve">ΠΑ μόνο για πέντε νησιά -προσέξτε, όχι για τους νομούς- και μέχρι τον Ιούνιο του 2018, δηλαδή για έξι μήνες μόνο. Και διερωτώμαι εγώ τώρα: Αυτό δεν αποτελεί εμπαιγμό και προσβολή για τους νησιώτες; </w:t>
      </w:r>
      <w:r>
        <w:rPr>
          <w:rFonts w:eastAsia="Times New Roman" w:cs="Times New Roman"/>
          <w:szCs w:val="24"/>
        </w:rPr>
        <w:t>Με την αιτιολογία την οποία έχετε κάνει λέτε «επειδή υπάρχ</w:t>
      </w:r>
      <w:r>
        <w:rPr>
          <w:rFonts w:eastAsia="Times New Roman" w:cs="Times New Roman"/>
          <w:szCs w:val="24"/>
        </w:rPr>
        <w:t xml:space="preserve">ει μεταναστευτική κρίση». Δηλαδή τον Ιούνιο θα σταματήσει η μεταναστευτική κρίση; </w:t>
      </w:r>
    </w:p>
    <w:p w14:paraId="6A03E113"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Έφυγε και ο κ. Μπαλάφας και θα ήθελα να μας το εξηγήσει. Δεν κατάλαβα. Δηλαδή είναι σίγουρος ότι θα γίνει μια αποσυμφόρηση των νησιών και θα υπάρξει μία ισομερής, αναλογική </w:t>
      </w:r>
      <w:r>
        <w:rPr>
          <w:rFonts w:eastAsia="Times New Roman" w:cs="Times New Roman"/>
          <w:szCs w:val="24"/>
        </w:rPr>
        <w:t>κατανομή με τις άλλες περιοχές της Ελλάδος; Έχετε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ότι σήμερα, παρ</w:t>
      </w:r>
      <w:r>
        <w:rPr>
          <w:rFonts w:eastAsia="Times New Roman" w:cs="Times New Roman"/>
          <w:szCs w:val="24"/>
        </w:rPr>
        <w:t xml:space="preserve">’ </w:t>
      </w:r>
      <w:r>
        <w:rPr>
          <w:rFonts w:eastAsia="Times New Roman" w:cs="Times New Roman"/>
          <w:szCs w:val="24"/>
        </w:rPr>
        <w:t xml:space="preserve">όλο που στη χώρα το 2017 είχε άνοδο ο τουρισμός –και ήταν πραγματικότητα αυτό- στη Λέσβο και στη Χίο υπήρχε μείωση του τουρισμού; Ξέρετε ότι αυτή τη στιγμή οι </w:t>
      </w:r>
      <w:r>
        <w:rPr>
          <w:rFonts w:eastAsia="Times New Roman" w:cs="Times New Roman"/>
          <w:szCs w:val="24"/>
          <w:lang w:val="en-US"/>
        </w:rPr>
        <w:t>tour</w:t>
      </w:r>
      <w:r>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δεν έχουν κλείσει ούτε το 30% της δυναμικότητος στη Λέσβο; Πέρσι είχαμε πάει στο 68%. Ξέρετε ότι προσάραξαν μόνο δύο κρουαζιερόπλοια από τα πενήντα επτά; Ξέρετε ότι οι πτήσεις τσάρτερ μειώθηκαν κατά 48% τα χρόνια αυτά; Άρα λοιπόν αποτελεί, όπως είπα, εμπα</w:t>
      </w:r>
      <w:r>
        <w:rPr>
          <w:rFonts w:eastAsia="Times New Roman" w:cs="Times New Roman"/>
          <w:szCs w:val="24"/>
        </w:rPr>
        <w:t xml:space="preserve">ιγμό. </w:t>
      </w:r>
    </w:p>
    <w:p w14:paraId="6A03E114"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Θα ήθελα να επανεξετάσει η Κυβέρνηση. Νομίζω θα καταθέσετε μια τροπολογία αυτές τις μέρες, οπότε μπορείτε να το δείτε, ούτως ώστε να γίνει επέκταση μέχρι τέλος του έτους και για όλους τους νομούς. Ας πούμε ένα παράδειγμα. Η Λέσβος εξαιρείται, δηλαδή</w:t>
      </w:r>
      <w:r>
        <w:rPr>
          <w:rFonts w:eastAsia="Times New Roman" w:cs="Times New Roman"/>
          <w:szCs w:val="24"/>
        </w:rPr>
        <w:t xml:space="preserve"> αναστέλλεται το μέτρο. Γιατί να μην ανασταλεί στη Λήμνο ή στο μικρό νησί, τον Άγιο Στράτη, ή στην Ικαρία, στους Φούρνους; Εκεί υποφέρουν περισσότερο, είναι πιο φτωχός ο κόσμος. Αν δείτε τα εισοδήματα και το βιοτικό επίπεδο είναι πολύ πιο χαμηλό από τα άλλ</w:t>
      </w:r>
      <w:r>
        <w:rPr>
          <w:rFonts w:eastAsia="Times New Roman" w:cs="Times New Roman"/>
          <w:szCs w:val="24"/>
        </w:rPr>
        <w:t xml:space="preserve">α νησιά. </w:t>
      </w:r>
    </w:p>
    <w:p w14:paraId="6A03E115"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Άρα λοιπόν, θα παρακαλούσα, μιας και είστε εδώ πολλοί Υπουργοί –δεν βλέπω βέβαια τον αρμόδιο Υπουργό για να το δει- να μεταφερθεί αυτό και ή να δεχθείτε την τροπολογία μας ή στη δική σας, η οποία μάλλον θα συζητηθεί αύριο και η οποία κατετέθη, να</w:t>
      </w:r>
      <w:r>
        <w:rPr>
          <w:rFonts w:eastAsia="Times New Roman" w:cs="Times New Roman"/>
          <w:szCs w:val="24"/>
        </w:rPr>
        <w:t xml:space="preserve"> το δείτε αυτό το θέμα, ώστε να υπάρξει αυτό για τους νομούς –και όχι μόνο- και για ορισμένα νησιά. </w:t>
      </w:r>
    </w:p>
    <w:p w14:paraId="6A03E11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6A03E117"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Τελειώνω, κύριε Πρόεδρε, λέγοντας το εξής: Δεν έχει γίνει κατανοητό αυ</w:t>
      </w:r>
      <w:r>
        <w:rPr>
          <w:rFonts w:eastAsia="Times New Roman" w:cs="Times New Roman"/>
          <w:szCs w:val="24"/>
        </w:rPr>
        <w:t>τό το οποίο ειπώθηκε. Λέ</w:t>
      </w:r>
      <w:r>
        <w:rPr>
          <w:rFonts w:eastAsia="Times New Roman" w:cs="Times New Roman"/>
          <w:szCs w:val="24"/>
        </w:rPr>
        <w:t>ν</w:t>
      </w:r>
      <w:r>
        <w:rPr>
          <w:rFonts w:eastAsia="Times New Roman" w:cs="Times New Roman"/>
          <w:szCs w:val="24"/>
        </w:rPr>
        <w:t>ε –δήθεν- ότι πλήττονται οι επιχειρήσεις και όλοι οι επιχειρηματίες, εν πάση περιπτώσει, και οι έμποροι. Αυτό είναι λάθος. Αυτοί που θα την πληρώσουν είναι οι καταναλωτές. Αυτό δεν έχετε καταλάβει. Ο επιχειρηματίας, το κόστος το πα</w:t>
      </w:r>
      <w:r>
        <w:rPr>
          <w:rFonts w:eastAsia="Times New Roman" w:cs="Times New Roman"/>
          <w:szCs w:val="24"/>
        </w:rPr>
        <w:t>ραπάνω από τα μεταφορικά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θα το βάλει στα προϊόντα. Θα πέσει, βέβαια, η πώληση των προϊόντων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Αυτός που πληρώνει, όμως, είναι ο καταναλωτής. Γι’ αυτό, παρακαλώ πάρα πολύ, τους αρμόδιους Υπουργούς που είναι εδώ να επανεξετάσετε το θέμα αυτό, για</w:t>
      </w:r>
      <w:r>
        <w:rPr>
          <w:rFonts w:eastAsia="Times New Roman" w:cs="Times New Roman"/>
          <w:szCs w:val="24"/>
        </w:rPr>
        <w:t xml:space="preserve">τί όπως είπα, αυτή η ρύθμιση η οποία έγινε για έξι μήνες και για ορισμένα νησιά είναι σκέτη κοροϊδία. </w:t>
      </w:r>
    </w:p>
    <w:p w14:paraId="6A03E118"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A03E119" w14:textId="77777777" w:rsidR="001B1D00" w:rsidRDefault="00D353DD">
      <w:pPr>
        <w:tabs>
          <w:tab w:val="left" w:pos="149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A03E11A"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Αθανασίου. </w:t>
      </w:r>
    </w:p>
    <w:p w14:paraId="6A03E11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Απομένουν έξι Υπου</w:t>
      </w:r>
      <w:r>
        <w:rPr>
          <w:rFonts w:eastAsia="Times New Roman" w:cs="Times New Roman"/>
          <w:szCs w:val="24"/>
        </w:rPr>
        <w:t>ργοί για να τοποθετηθούν. Καθένας είναι από τρία λεπτά. Είναι και τέσσερις ομιλητές. Οπότε, θα μιλούσαν τρεις Υπουργοί και ενδιάμεσα, κύριε Λάππα και κύριε Μιχελογιαννάκη, θα μιλούσατε εσείς. Δεν επηρεάζει τους χρόνους για τους υπολοίπους. Εάν θέλετε, μπορ</w:t>
      </w:r>
      <w:r>
        <w:rPr>
          <w:rFonts w:eastAsia="Times New Roman" w:cs="Times New Roman"/>
          <w:szCs w:val="24"/>
        </w:rPr>
        <w:t xml:space="preserve">ούν να μιλήσουν όλοι οι Υπουργοί και μετά εσείς ή να μιλήσουν τρεις Υπουργοί, να μιλήσετε ενδιάμεσα εσείς και μετά άλλοι τρεις Υπουργοί. </w:t>
      </w:r>
    </w:p>
    <w:p w14:paraId="6A03E11C"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ΣΠΥΡΙΔΩΝΑΣ </w:t>
      </w:r>
      <w:r>
        <w:rPr>
          <w:rFonts w:eastAsia="Times New Roman" w:cs="Times New Roman"/>
          <w:b/>
          <w:szCs w:val="24"/>
        </w:rPr>
        <w:t xml:space="preserve">ΛΑΠΠΑΣ: </w:t>
      </w:r>
      <w:r>
        <w:rPr>
          <w:rFonts w:eastAsia="Times New Roman" w:cs="Times New Roman"/>
          <w:szCs w:val="24"/>
        </w:rPr>
        <w:t xml:space="preserve">Ας μας πάρουν τη δόξα, κύριε Πρόεδρε. </w:t>
      </w:r>
    </w:p>
    <w:p w14:paraId="6A03E11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Απλώς, το λέω γιατί θα αποδε</w:t>
      </w:r>
      <w:r>
        <w:rPr>
          <w:rFonts w:eastAsia="Times New Roman" w:cs="Times New Roman"/>
          <w:szCs w:val="24"/>
        </w:rPr>
        <w:t xml:space="preserve">σμευτούν όλοι οι Υπουργοί. Θα έχετε ακούσει και όλοι για τις τροπολογίες και θα μπορείτε να τοποθετηθείτε, αν θέλετε, και επί των τροπολογιών. </w:t>
      </w:r>
    </w:p>
    <w:p w14:paraId="6A03E11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Εξάλλου, οι Υπουργοί φαντάζομαι θα έχουν και κάποια δουλειά στα Υπουργεία τους. </w:t>
      </w:r>
    </w:p>
    <w:p w14:paraId="6A03E11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(Μά</w:t>
      </w:r>
      <w:r>
        <w:rPr>
          <w:rFonts w:eastAsia="Times New Roman" w:cs="Times New Roman"/>
          <w:b/>
          <w:szCs w:val="24"/>
        </w:rPr>
        <w:t xml:space="preserve">ριος Γεωργιάδης): </w:t>
      </w:r>
      <w:r>
        <w:rPr>
          <w:rFonts w:eastAsia="Times New Roman" w:cs="Times New Roman"/>
          <w:szCs w:val="24"/>
        </w:rPr>
        <w:t xml:space="preserve">Όλοι έχουμε δουλειές, κύριε Αμυρά. Οι Υπουργοί δεν έχουν κάτι παραπάνω από εμάς, θεωρώ. </w:t>
      </w:r>
    </w:p>
    <w:p w14:paraId="6A03E12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Κύριε Βασιλειάδη, έχετε τον λόγο για τρία λεπτά. </w:t>
      </w:r>
    </w:p>
    <w:p w14:paraId="6A03E12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Θα ακολουθήσει ο κ. Σκουρλέτης, ο κ. Παπαδημητρίου, η κ. Παπανάτσιου, ο κ. Πετρόπουλος και κλείνουμ</w:t>
      </w:r>
      <w:r>
        <w:rPr>
          <w:rFonts w:eastAsia="Times New Roman" w:cs="Times New Roman"/>
          <w:szCs w:val="24"/>
        </w:rPr>
        <w:t xml:space="preserve">ε τη σειρά των Υπουργών με τον κ. Ξανθό. </w:t>
      </w:r>
    </w:p>
    <w:p w14:paraId="6A03E12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6A03E12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ΓΕΩΡΓΙΟΣ ΒΑΣΙΛΕΙΑΔΗΣ (Υφυπουργός Πολιτισμού και Αθλητισμού): </w:t>
      </w:r>
      <w:r>
        <w:rPr>
          <w:rFonts w:eastAsia="Times New Roman" w:cs="Times New Roman"/>
          <w:szCs w:val="24"/>
        </w:rPr>
        <w:t xml:space="preserve">Ευχαριστώ, κύριε Πρόεδρε. </w:t>
      </w:r>
    </w:p>
    <w:p w14:paraId="6A03E12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με τις τροπολογίες με γενικό αριθμό 1387 και ειδικό 31 εισάγονται</w:t>
      </w:r>
      <w:r>
        <w:rPr>
          <w:rFonts w:eastAsia="Times New Roman" w:cs="Times New Roman"/>
          <w:szCs w:val="24"/>
        </w:rPr>
        <w:t xml:space="preserve"> δύο ρυθμίσεις. Η πρώτη αφορά συνοπτικά την παράταση για την εφαρμογή της κάρτας φιλάθλου. </w:t>
      </w:r>
    </w:p>
    <w:p w14:paraId="6A03E12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Για όσους δεν παρακολουθούν τα θέματα τα αθλητικά, αναφέρω ότι και τον Ιούνιο, που δόθηκε η τελευταία παράταση, στο σχέδιο νόμου για την αδειοδότηση των αθλητικών εγκαταστάσεων είχα ενημερώσει το Σώμα ότι είμαστε σε διαβούλευση με το Συμβούλιο της Ευρώπης </w:t>
      </w:r>
      <w:r>
        <w:rPr>
          <w:rFonts w:eastAsia="Times New Roman" w:cs="Times New Roman"/>
          <w:szCs w:val="24"/>
        </w:rPr>
        <w:t xml:space="preserve">και την </w:t>
      </w:r>
      <w:r>
        <w:rPr>
          <w:rFonts w:eastAsia="Times New Roman" w:cs="Times New Roman"/>
          <w:szCs w:val="24"/>
          <w:lang w:val="en-US"/>
        </w:rPr>
        <w:t>UEFA</w:t>
      </w:r>
      <w:r>
        <w:rPr>
          <w:rFonts w:eastAsia="Times New Roman" w:cs="Times New Roman"/>
          <w:szCs w:val="24"/>
        </w:rPr>
        <w:t xml:space="preserve"> και μια </w:t>
      </w:r>
      <w:r>
        <w:rPr>
          <w:rFonts w:eastAsia="Times New Roman" w:cs="Times New Roman"/>
          <w:szCs w:val="24"/>
        </w:rPr>
        <w:t>ε</w:t>
      </w:r>
      <w:r>
        <w:rPr>
          <w:rFonts w:eastAsia="Times New Roman" w:cs="Times New Roman"/>
          <w:szCs w:val="24"/>
        </w:rPr>
        <w:t xml:space="preserve">πιτροπή που έχει συσταθεί με ειδικούς από τη Μεγάλη Βρετανία και από την Ελλάδα για την αναθεώρηση του όλου συστήματος, του όλου πλαισίου ασφαλείας. </w:t>
      </w:r>
    </w:p>
    <w:p w14:paraId="6A03E126"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Αναμέναμε την τελική έκθεση του Συμβουλίου της Ευρώπης και μετά από αυτό να πηγαίναμ</w:t>
      </w:r>
      <w:r>
        <w:rPr>
          <w:rFonts w:eastAsia="Times New Roman"/>
          <w:szCs w:val="24"/>
        </w:rPr>
        <w:t xml:space="preserve">ε σε περαιτέρω νομοθετικές ρυθμίσεις. Το χρονοδιάγραμμα γι’ αυτό, όπως το είχαμε υπολογίσει, ήταν τον Σεπτέμβρη και γι’ αυτό πιστεύαμε ότι μέχρι τον Δεκέμβρη θα ήμασταν έτοιμοι για ένα καινούργιο νομικό πλαίσιο. </w:t>
      </w:r>
    </w:p>
    <w:p w14:paraId="6A03E127"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 xml:space="preserve">Μολονότι η Διαρκής Επιτροπή του Συμβουλίου </w:t>
      </w:r>
      <w:r>
        <w:rPr>
          <w:rFonts w:eastAsia="Times New Roman"/>
          <w:szCs w:val="24"/>
        </w:rPr>
        <w:t>της Ευρώπης πραγματοποίησε έγκαιρα τη συμβουλευτική επίσκεψη στη χώρα μας και τον Σεπτέμβριο του 2017 εκπόνησε το προσχέδιο της έκθεσης, δυστυχώς αυτό εισήχθη προς ψήφιση στην Ολομέλεια που έγινε στις 6 και 7 Δεκεμβρίου. Πήγε πίσω. Για τον λόγο αυτό κρίνου</w:t>
      </w:r>
      <w:r>
        <w:rPr>
          <w:rFonts w:eastAsia="Times New Roman"/>
          <w:szCs w:val="24"/>
        </w:rPr>
        <w:t xml:space="preserve">με απαραίτητο, για να μην νομοθετούμε και ξανανομοθετούμε και φέρνουμε και αλλάζουμε συνεχώς, να δοθεί μια παράταση για τον επόμενο χρόνο και μέσα σε αυτό το χρονικό διάστημα θα έχει έρθει όλο το συνολικό νέο πλαίσιο. </w:t>
      </w:r>
    </w:p>
    <w:p w14:paraId="6A03E128"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Το δεύτερο άρθρο, που αφορά αντικατάσ</w:t>
      </w:r>
      <w:r>
        <w:rPr>
          <w:rFonts w:eastAsia="Times New Roman"/>
          <w:szCs w:val="24"/>
        </w:rPr>
        <w:t xml:space="preserve">ταση του πρώτου εδαφίου της παραγράφου 1 του άρθρου 76Α του ν.2725, είναι η Επιτροπή Αποτίμησης Αθλητών από το 2005 και με δεδομένη την οικονομική δυσπραγία που είχε ξεκινήσει να διαφαίνεται στις αθλητικές ανώνυμες εταιρείες, δημιουργήθηκε αυτή η Επιτροπή </w:t>
      </w:r>
      <w:r>
        <w:rPr>
          <w:rFonts w:eastAsia="Times New Roman"/>
          <w:szCs w:val="24"/>
        </w:rPr>
        <w:t>Αποτίμησης Αθλητών που υπολογίζει την αξία των αθλητών ως περιουσιακό στοιχείο της Αθλητικής Ανωνύμου Εταιρείας και τον συνυπολόγισε στην αξία για να μπορούν να έχουν οικονομικά βιώσιμα στοιχεία.</w:t>
      </w:r>
    </w:p>
    <w:p w14:paraId="6A03E129"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 xml:space="preserve">Δίνουμε παράταση στην </w:t>
      </w:r>
      <w:r>
        <w:rPr>
          <w:rFonts w:eastAsia="Times New Roman"/>
          <w:szCs w:val="24"/>
        </w:rPr>
        <w:t>ε</w:t>
      </w:r>
      <w:r>
        <w:rPr>
          <w:rFonts w:eastAsia="Times New Roman"/>
          <w:szCs w:val="24"/>
        </w:rPr>
        <w:t xml:space="preserve">πιτροπή αυτή και φέρνουμε και μια </w:t>
      </w:r>
      <w:r>
        <w:rPr>
          <w:rFonts w:eastAsia="Times New Roman"/>
          <w:szCs w:val="24"/>
        </w:rPr>
        <w:t>αλλαγή στο πλαίσιο μέχρι τον Δεκέμβρη του 2019, εάν ξαναχρειαστεί παράταση, αυτό να μπορεί να γίνει με κοινή υπουργική απόφαση των Υπουργών Οικονομίας και Αθλητισμού.</w:t>
      </w:r>
    </w:p>
    <w:p w14:paraId="6A03E12A"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Κρίνεται κι αυτή απαραίτητη με δεδομένο ότι οι οικονομικές συνθήκες δεν έχουν αλλάξει. Τα</w:t>
      </w:r>
      <w:r>
        <w:rPr>
          <w:rFonts w:eastAsia="Times New Roman"/>
          <w:szCs w:val="24"/>
        </w:rPr>
        <w:t xml:space="preserve"> οικονομικά στοιχεία των ανωνύμων εταιρειών είναι αρκετά προβληματικά κι αυτό βοηθά. Είναι δίκαιο και γίνεται και σε άλλες περιπτώσεις, σε άλλες ανώνυμες εταιρείες. Πραγματικά η αξία των αθλητών δίνει μια υπεραξία στα ίδια οικονομικά στοιχεία των ομάδων. Α</w:t>
      </w:r>
      <w:r>
        <w:rPr>
          <w:rFonts w:eastAsia="Times New Roman"/>
          <w:szCs w:val="24"/>
        </w:rPr>
        <w:t>υτά είναι τα δύο άρθρα που έχουμε φέρει και ζητάμε την υπερψήφιση από το Κοινοβούλιο.</w:t>
      </w:r>
    </w:p>
    <w:p w14:paraId="6A03E12B"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Σας ευχαριστώ πολύ.</w:t>
      </w:r>
    </w:p>
    <w:p w14:paraId="6A03E12C" w14:textId="77777777" w:rsidR="001B1D00" w:rsidRDefault="00D353DD">
      <w:pPr>
        <w:tabs>
          <w:tab w:val="left" w:pos="2820"/>
        </w:tabs>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Μπορώ να έχω τον λόγο για μια ερώτηση;</w:t>
      </w:r>
    </w:p>
    <w:p w14:paraId="6A03E12D" w14:textId="77777777" w:rsidR="001B1D00" w:rsidRDefault="00D353DD">
      <w:pPr>
        <w:tabs>
          <w:tab w:val="left" w:pos="2820"/>
        </w:tabs>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κύριο Υπουργό.</w:t>
      </w:r>
    </w:p>
    <w:p w14:paraId="6A03E12E"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Ορίστε, κύριε Αμυρά.</w:t>
      </w:r>
    </w:p>
    <w:p w14:paraId="6A03E12F" w14:textId="77777777" w:rsidR="001B1D00" w:rsidRDefault="00D353DD">
      <w:pPr>
        <w:tabs>
          <w:tab w:val="left" w:pos="2820"/>
        </w:tabs>
        <w:spacing w:after="0"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 xml:space="preserve">ΑΜΥΡΑΣ: </w:t>
      </w:r>
      <w:r>
        <w:rPr>
          <w:rFonts w:eastAsia="Times New Roman"/>
          <w:szCs w:val="24"/>
        </w:rPr>
        <w:t xml:space="preserve">Ευχαριστώ, κύριε Πρόεδρε. </w:t>
      </w:r>
    </w:p>
    <w:p w14:paraId="6A03E130"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Κύριε Υπουργέ, κατ</w:t>
      </w:r>
      <w:r>
        <w:rPr>
          <w:rFonts w:eastAsia="Times New Roman"/>
          <w:szCs w:val="24"/>
        </w:rPr>
        <w:t xml:space="preserve">’ </w:t>
      </w:r>
      <w:r>
        <w:rPr>
          <w:rFonts w:eastAsia="Times New Roman"/>
          <w:szCs w:val="24"/>
        </w:rPr>
        <w:t>αρχάς και με όλη την καλή διάθεση θα πρέπει να αποφεύγετε να βάζετε στοιχήματα. Τον Ιούνιο του 2017 είχατε βάλει στοίχημα με τον συνάδελφό μου τον κ. Μαυρωτά ότι ως τις 31 Δεκεμβρίου του έτους, τώρα, θ</w:t>
      </w:r>
      <w:r>
        <w:rPr>
          <w:rFonts w:eastAsia="Times New Roman"/>
          <w:szCs w:val="24"/>
        </w:rPr>
        <w:t>α είχε λήξει το θέμα με την κάρτα φιλάθλου. Είναι κάτι που όλοι το θέλουμε. Εμείς είχαμε υπερψηφίσει τότε τον νόμο, το 2015. Πρέπει κάθε φίλαθλος που πηγαίνει και κάθεται στην κερκίδα να ξέρουμε ποιος είναι ονομαστικά, μπας και συμμαζευτεί λίγο το θέμα του</w:t>
      </w:r>
      <w:r>
        <w:rPr>
          <w:rFonts w:eastAsia="Times New Roman"/>
          <w:szCs w:val="24"/>
        </w:rPr>
        <w:t xml:space="preserve"> χουλιγκανισμού και της βίας στα γήπεδα. </w:t>
      </w:r>
    </w:p>
    <w:p w14:paraId="6A03E131"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Είναι η τέταρτη παράταση επί των ημερών σας. Για μένα δεν είναι αρκετή η αιτιολόγηση που είπατε ότι δυστυχώς μπήκε στην Ολομέλεια μετά τον Σεπτέμβριο το θέμα κ</w:t>
      </w:r>
      <w:r>
        <w:rPr>
          <w:rFonts w:eastAsia="Times New Roman"/>
          <w:szCs w:val="24"/>
        </w:rPr>
        <w:t>.</w:t>
      </w:r>
      <w:r>
        <w:rPr>
          <w:rFonts w:eastAsia="Times New Roman"/>
          <w:szCs w:val="24"/>
        </w:rPr>
        <w:t>λπ</w:t>
      </w:r>
      <w:r>
        <w:rPr>
          <w:rFonts w:eastAsia="Times New Roman"/>
          <w:szCs w:val="24"/>
        </w:rPr>
        <w:t>.</w:t>
      </w:r>
      <w:r>
        <w:rPr>
          <w:rFonts w:eastAsia="Times New Roman"/>
          <w:szCs w:val="24"/>
        </w:rPr>
        <w:t>. Η παράταση είναι για έναν χρόνο ακόμα σωστά;</w:t>
      </w:r>
    </w:p>
    <w:p w14:paraId="6A03E132" w14:textId="77777777" w:rsidR="001B1D00" w:rsidRDefault="00D353DD">
      <w:pPr>
        <w:tabs>
          <w:tab w:val="left" w:pos="2820"/>
        </w:tabs>
        <w:spacing w:after="0" w:line="600" w:lineRule="auto"/>
        <w:ind w:firstLine="720"/>
        <w:jc w:val="both"/>
        <w:rPr>
          <w:rFonts w:eastAsia="Times New Roman"/>
          <w:szCs w:val="24"/>
        </w:rPr>
      </w:pPr>
      <w:r>
        <w:rPr>
          <w:rFonts w:eastAsia="Times New Roman"/>
          <w:b/>
          <w:szCs w:val="24"/>
        </w:rPr>
        <w:t>ΓΕΩΡ</w:t>
      </w:r>
      <w:r>
        <w:rPr>
          <w:rFonts w:eastAsia="Times New Roman"/>
          <w:b/>
          <w:szCs w:val="24"/>
        </w:rPr>
        <w:t xml:space="preserve">ΓΙΟΣ ΒΑΣΙΛΕΙΑΔΗΣ (Υφυπουργός </w:t>
      </w:r>
      <w:r>
        <w:rPr>
          <w:rFonts w:eastAsia="Times New Roman"/>
          <w:b/>
          <w:szCs w:val="24"/>
        </w:rPr>
        <w:t xml:space="preserve">Πολιτισμού και </w:t>
      </w:r>
      <w:r>
        <w:rPr>
          <w:rFonts w:eastAsia="Times New Roman"/>
          <w:b/>
          <w:szCs w:val="24"/>
        </w:rPr>
        <w:t xml:space="preserve">Αθλητισμού): </w:t>
      </w:r>
      <w:r>
        <w:rPr>
          <w:rFonts w:eastAsia="Times New Roman"/>
          <w:szCs w:val="24"/>
        </w:rPr>
        <w:t>Ναι, ναι.</w:t>
      </w:r>
    </w:p>
    <w:p w14:paraId="6A03E133" w14:textId="77777777" w:rsidR="001B1D00" w:rsidRDefault="00D353DD">
      <w:pPr>
        <w:tabs>
          <w:tab w:val="left" w:pos="2820"/>
        </w:tabs>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Δηλαδή κάτι που δυστυχώς μας δυσκόλεψε, η Ολομέλεια που μπήκε τέλος Σεπτέμβρη, μας δίνει τη δυνατότητα ή σε εσάς την εκπεφρασμένη ανάγκη…</w:t>
      </w:r>
    </w:p>
    <w:p w14:paraId="6A03E134" w14:textId="77777777" w:rsidR="001B1D00" w:rsidRDefault="00D353DD">
      <w:pPr>
        <w:tabs>
          <w:tab w:val="left" w:pos="2820"/>
        </w:tabs>
        <w:spacing w:after="0" w:line="600" w:lineRule="auto"/>
        <w:ind w:firstLine="720"/>
        <w:jc w:val="both"/>
        <w:rPr>
          <w:rFonts w:eastAsia="Times New Roman"/>
          <w:szCs w:val="24"/>
        </w:rPr>
      </w:pPr>
      <w:r>
        <w:rPr>
          <w:rFonts w:eastAsia="Times New Roman"/>
          <w:b/>
          <w:szCs w:val="24"/>
        </w:rPr>
        <w:t xml:space="preserve">ΓΕΩΡΓΙΟΣ ΒΑΣΙΛΕΙΑΔΗΣ (Υφυπουργός </w:t>
      </w:r>
      <w:r>
        <w:rPr>
          <w:rFonts w:eastAsia="Times New Roman"/>
          <w:b/>
          <w:szCs w:val="24"/>
        </w:rPr>
        <w:t>Π</w:t>
      </w:r>
      <w:r>
        <w:rPr>
          <w:rFonts w:eastAsia="Times New Roman"/>
          <w:b/>
          <w:szCs w:val="24"/>
        </w:rPr>
        <w:t xml:space="preserve">ολιτισμού και </w:t>
      </w:r>
      <w:r>
        <w:rPr>
          <w:rFonts w:eastAsia="Times New Roman"/>
          <w:b/>
          <w:szCs w:val="24"/>
        </w:rPr>
        <w:t xml:space="preserve">Αθλητισμού): </w:t>
      </w:r>
      <w:r>
        <w:rPr>
          <w:rFonts w:eastAsia="Times New Roman"/>
          <w:szCs w:val="24"/>
        </w:rPr>
        <w:t>Στις 6 Δεκέμβρη μπήκε. Δεν μπήκε τέλος Σεπτέμβρη, αυτό είναι το πρόβλημα.</w:t>
      </w:r>
    </w:p>
    <w:p w14:paraId="6A03E135" w14:textId="77777777" w:rsidR="001B1D00" w:rsidRDefault="00D353DD">
      <w:pPr>
        <w:tabs>
          <w:tab w:val="left" w:pos="2820"/>
        </w:tabs>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Ωραία. Και χρειαζόμαστε έναν ακόμη χρόνο; Πώς θα αντιμετωπίσουμε αυτό το ζήτημα;</w:t>
      </w:r>
    </w:p>
    <w:p w14:paraId="6A03E136"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 xml:space="preserve">Και στο δεύτερο θέμα για την παράταση για ίδια κεφάλαια, </w:t>
      </w:r>
      <w:r>
        <w:rPr>
          <w:rFonts w:eastAsia="Times New Roman"/>
          <w:szCs w:val="24"/>
        </w:rPr>
        <w:t xml:space="preserve">να το πούμε έτσι, των ΠΑΕ ως το τέλος του 2019, θέλω να σας πω να προσέξουμε όλοι τις φούσκες σε σχέση με την τιμολόγηση, να το πω έτσι, την αξία των παικτών, διότι είναι κάτι αντίστοιχο με τα κανάλια. Αν θυμόσαστε το </w:t>
      </w:r>
      <w:r>
        <w:rPr>
          <w:rFonts w:eastAsia="Times New Roman"/>
          <w:szCs w:val="24"/>
        </w:rPr>
        <w:t>«</w:t>
      </w:r>
      <w:r>
        <w:rPr>
          <w:rFonts w:eastAsia="Times New Roman"/>
          <w:szCs w:val="24"/>
          <w:lang w:val="en-US"/>
        </w:rPr>
        <w:t>ALTER</w:t>
      </w:r>
      <w:r>
        <w:rPr>
          <w:rFonts w:eastAsia="Times New Roman"/>
          <w:szCs w:val="24"/>
        </w:rPr>
        <w:t>»</w:t>
      </w:r>
      <w:r>
        <w:rPr>
          <w:rFonts w:eastAsia="Times New Roman"/>
          <w:szCs w:val="24"/>
        </w:rPr>
        <w:t xml:space="preserve">, που έκλεισε, παρουσίαζε αξία </w:t>
      </w:r>
      <w:r>
        <w:rPr>
          <w:rFonts w:eastAsia="Times New Roman"/>
          <w:szCs w:val="24"/>
        </w:rPr>
        <w:t>του τηλεοπτικού προγράμματος, πόσο; Οκτακόσια εκατομμύρια ευρώ; Έλεγε: «Θα βάλω το πρόγραμμα της Αννίτας Πάνια, θα το κοστολογήσω και θα θεωρώ εγώ ότι κοστίζει –λέω εγώ τώρα υποθετικά- 50 εκατομμύρια ευρώ». Υπάρχουν τέτοιες διασφαλίσεις; Αυτά.</w:t>
      </w:r>
    </w:p>
    <w:p w14:paraId="6A03E137" w14:textId="77777777" w:rsidR="001B1D00" w:rsidRDefault="00D353DD">
      <w:pPr>
        <w:tabs>
          <w:tab w:val="left" w:pos="2820"/>
        </w:tabs>
        <w:spacing w:after="0" w:line="600" w:lineRule="auto"/>
        <w:ind w:firstLine="720"/>
        <w:jc w:val="both"/>
        <w:rPr>
          <w:rFonts w:eastAsia="Times New Roman"/>
          <w:szCs w:val="24"/>
        </w:rPr>
      </w:pPr>
      <w:r>
        <w:rPr>
          <w:rFonts w:eastAsia="Times New Roman"/>
          <w:b/>
          <w:szCs w:val="24"/>
        </w:rPr>
        <w:t>ΠΡΟΕΔΡΕΥΩΝ (</w:t>
      </w:r>
      <w:r>
        <w:rPr>
          <w:rFonts w:eastAsia="Times New Roman"/>
          <w:b/>
          <w:szCs w:val="24"/>
        </w:rPr>
        <w:t>Μάριος Γεωργιάδης):</w:t>
      </w:r>
      <w:r>
        <w:rPr>
          <w:rFonts w:eastAsia="Times New Roman"/>
          <w:szCs w:val="24"/>
        </w:rPr>
        <w:t xml:space="preserve"> Ευχαριστούμε, κύριε Αμυρά.</w:t>
      </w:r>
    </w:p>
    <w:p w14:paraId="6A03E138" w14:textId="77777777" w:rsidR="001B1D00" w:rsidRDefault="00D353DD">
      <w:pPr>
        <w:tabs>
          <w:tab w:val="left" w:pos="2820"/>
        </w:tabs>
        <w:spacing w:after="0" w:line="600" w:lineRule="auto"/>
        <w:ind w:firstLine="720"/>
        <w:jc w:val="both"/>
        <w:rPr>
          <w:rFonts w:eastAsia="Times New Roman"/>
          <w:szCs w:val="24"/>
        </w:rPr>
      </w:pPr>
      <w:r>
        <w:rPr>
          <w:rFonts w:eastAsia="Times New Roman"/>
          <w:szCs w:val="24"/>
        </w:rPr>
        <w:t>Κύριε Υπουργέ, έχετε τον λόγο, αν θέλετε.</w:t>
      </w:r>
    </w:p>
    <w:p w14:paraId="6A03E139" w14:textId="77777777" w:rsidR="001B1D00" w:rsidRDefault="00D353DD">
      <w:pPr>
        <w:tabs>
          <w:tab w:val="left" w:pos="2820"/>
        </w:tabs>
        <w:spacing w:after="0" w:line="600" w:lineRule="auto"/>
        <w:ind w:firstLine="720"/>
        <w:jc w:val="both"/>
        <w:rPr>
          <w:rFonts w:eastAsia="Times New Roman"/>
          <w:szCs w:val="24"/>
        </w:rPr>
      </w:pPr>
      <w:r>
        <w:rPr>
          <w:rFonts w:eastAsia="Times New Roman"/>
          <w:b/>
          <w:szCs w:val="24"/>
        </w:rPr>
        <w:t xml:space="preserve">ΓΕΩΡΓΙΟΣ ΒΑΣΙΛΕΙΑΔΗΣ (Υφυπουργός </w:t>
      </w:r>
      <w:r>
        <w:rPr>
          <w:rFonts w:eastAsia="Times New Roman"/>
          <w:b/>
          <w:szCs w:val="24"/>
        </w:rPr>
        <w:t xml:space="preserve">Πολιτισμού και </w:t>
      </w:r>
      <w:r>
        <w:rPr>
          <w:rFonts w:eastAsia="Times New Roman"/>
          <w:b/>
          <w:szCs w:val="24"/>
        </w:rPr>
        <w:t xml:space="preserve">Αθλητισμού): </w:t>
      </w:r>
      <w:r>
        <w:rPr>
          <w:rFonts w:eastAsia="Times New Roman"/>
          <w:szCs w:val="24"/>
        </w:rPr>
        <w:t xml:space="preserve">Για το πρώτο θέμα, για την κάρτα φιλάθλου, για να χαλαρώσω λίγο το κλίμα, τα παράπονα και στον κ. Μαυρωτά </w:t>
      </w:r>
      <w:r>
        <w:rPr>
          <w:rFonts w:eastAsia="Times New Roman"/>
          <w:szCs w:val="24"/>
        </w:rPr>
        <w:t>ως εκπρόσωπο του Συμβουλίου της Ευρώπης για την καθυστέρηση.</w:t>
      </w:r>
    </w:p>
    <w:p w14:paraId="6A03E13A" w14:textId="77777777" w:rsidR="001B1D00" w:rsidRDefault="00D353DD">
      <w:pPr>
        <w:tabs>
          <w:tab w:val="left" w:pos="2820"/>
        </w:tabs>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Τι στοίχημα είχατε βάλει;</w:t>
      </w:r>
    </w:p>
    <w:p w14:paraId="6A03E13B"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ΒΑΣΙΛΕΙΑΔΗΣ (Υφυπουργός Πολιτισμού και Αθλητισμού): </w:t>
      </w:r>
      <w:r>
        <w:rPr>
          <w:rFonts w:eastAsia="Times New Roman"/>
          <w:szCs w:val="24"/>
        </w:rPr>
        <w:t>Ο προγραμματισμός ήταν αυτός. Δεν θυμάμαι τι ήταν το στοίχημα, αλλά θα του κάνω το τραπέζι.</w:t>
      </w:r>
      <w:r>
        <w:rPr>
          <w:rFonts w:eastAsia="Times New Roman"/>
          <w:szCs w:val="24"/>
        </w:rPr>
        <w:t xml:space="preserve"> </w:t>
      </w:r>
    </w:p>
    <w:p w14:paraId="6A03E13C" w14:textId="77777777" w:rsidR="001B1D00" w:rsidRDefault="00D353DD">
      <w:pPr>
        <w:spacing w:after="0" w:line="600" w:lineRule="auto"/>
        <w:ind w:firstLine="720"/>
        <w:jc w:val="both"/>
        <w:rPr>
          <w:rFonts w:eastAsia="Times New Roman"/>
          <w:szCs w:val="24"/>
        </w:rPr>
      </w:pPr>
      <w:r>
        <w:rPr>
          <w:rFonts w:eastAsia="Times New Roman"/>
          <w:szCs w:val="24"/>
        </w:rPr>
        <w:t xml:space="preserve">Σε κάθε περίπτωση, πρέπει να περιμένουμε να βγει η </w:t>
      </w:r>
      <w:r>
        <w:rPr>
          <w:rFonts w:eastAsia="Times New Roman"/>
          <w:szCs w:val="24"/>
        </w:rPr>
        <w:t>έ</w:t>
      </w:r>
      <w:r>
        <w:rPr>
          <w:rFonts w:eastAsia="Times New Roman"/>
          <w:szCs w:val="24"/>
        </w:rPr>
        <w:t xml:space="preserve">κθεση του Συμβουλίου της Ευρώπης και στο ενδιάμεσο -και είναι κάτι που θα σκεφτούμε να λύσουμε το επόμενο διάστημα- θα λύσουμε το ζήτημα με την επίδειξη ταυτότητας. Θα το δούμε αυτό, γιατί δεν ξέρω για </w:t>
      </w:r>
      <w:r>
        <w:rPr>
          <w:rFonts w:eastAsia="Times New Roman"/>
          <w:szCs w:val="24"/>
        </w:rPr>
        <w:t xml:space="preserve">πόσο πρέπει να περιμένουμε. Γιατί θα έρθει η </w:t>
      </w:r>
      <w:r>
        <w:rPr>
          <w:rFonts w:eastAsia="Times New Roman"/>
          <w:szCs w:val="24"/>
        </w:rPr>
        <w:t>έ</w:t>
      </w:r>
      <w:r>
        <w:rPr>
          <w:rFonts w:eastAsia="Times New Roman"/>
          <w:szCs w:val="24"/>
        </w:rPr>
        <w:t xml:space="preserve">κθεση, θα πρέπει να γίνει επεξεργασία και φοβάμαι το πόσο θα χάσουμε. Όμως είναι ένα ζήτημα. </w:t>
      </w:r>
    </w:p>
    <w:p w14:paraId="6A03E13D" w14:textId="77777777" w:rsidR="001B1D00" w:rsidRDefault="00D353DD">
      <w:pPr>
        <w:spacing w:after="0" w:line="600" w:lineRule="auto"/>
        <w:ind w:firstLine="720"/>
        <w:jc w:val="both"/>
        <w:rPr>
          <w:rFonts w:eastAsia="Times New Roman"/>
          <w:szCs w:val="24"/>
        </w:rPr>
      </w:pPr>
      <w:r>
        <w:rPr>
          <w:rFonts w:eastAsia="Times New Roman"/>
          <w:szCs w:val="24"/>
        </w:rPr>
        <w:t>Και μέσα στο επόμενο διάστημα, μέσα στον Ιανουάριο, που θα συζητηθούν όλα αυτά τα ζητήματα, θα πρέπει να δούμε το συ</w:t>
      </w:r>
      <w:r>
        <w:rPr>
          <w:rFonts w:eastAsia="Times New Roman"/>
          <w:szCs w:val="24"/>
        </w:rPr>
        <w:t xml:space="preserve">νολικότερο πλαίσιο ασφαλείας. </w:t>
      </w:r>
    </w:p>
    <w:p w14:paraId="6A03E13E" w14:textId="77777777" w:rsidR="001B1D00" w:rsidRDefault="00D353DD">
      <w:pPr>
        <w:spacing w:after="0" w:line="600" w:lineRule="auto"/>
        <w:ind w:firstLine="720"/>
        <w:jc w:val="both"/>
        <w:rPr>
          <w:rFonts w:eastAsia="Times New Roman"/>
          <w:szCs w:val="24"/>
        </w:rPr>
      </w:pPr>
      <w:r>
        <w:rPr>
          <w:rFonts w:eastAsia="Times New Roman"/>
          <w:szCs w:val="24"/>
        </w:rPr>
        <w:t xml:space="preserve">Είναι θέμα της </w:t>
      </w:r>
      <w:r>
        <w:rPr>
          <w:rFonts w:eastAsia="Times New Roman"/>
          <w:szCs w:val="24"/>
        </w:rPr>
        <w:t>ε</w:t>
      </w:r>
      <w:r>
        <w:rPr>
          <w:rFonts w:eastAsia="Times New Roman"/>
          <w:szCs w:val="24"/>
        </w:rPr>
        <w:t xml:space="preserve">πιτροπής και η </w:t>
      </w:r>
      <w:r>
        <w:rPr>
          <w:rFonts w:eastAsia="Times New Roman"/>
          <w:szCs w:val="24"/>
        </w:rPr>
        <w:t>ε</w:t>
      </w:r>
      <w:r>
        <w:rPr>
          <w:rFonts w:eastAsia="Times New Roman"/>
          <w:szCs w:val="24"/>
        </w:rPr>
        <w:t xml:space="preserve">πιτροπή θα πρέπει να κάνει ορθά τη δουλειά της, για να μην έχουμε αυτά τα φαινόμενα. Η αλήθεια είναι ότι στο παρελθόν υπήρξε μια συζήτηση. Σκοπός μας είναι, εάν βέβαια η </w:t>
      </w:r>
      <w:r>
        <w:rPr>
          <w:rFonts w:eastAsia="Times New Roman"/>
          <w:szCs w:val="24"/>
        </w:rPr>
        <w:t>ε</w:t>
      </w:r>
      <w:r>
        <w:rPr>
          <w:rFonts w:eastAsia="Times New Roman"/>
          <w:szCs w:val="24"/>
        </w:rPr>
        <w:t>πιτροπή κρίνει με βάση</w:t>
      </w:r>
      <w:r>
        <w:rPr>
          <w:rFonts w:eastAsia="Times New Roman"/>
          <w:szCs w:val="24"/>
        </w:rPr>
        <w:t xml:space="preserve"> τους κανόνες, να κάνει ορθά τη δουλειά της.  </w:t>
      </w:r>
    </w:p>
    <w:p w14:paraId="6A03E13F" w14:textId="77777777" w:rsidR="001B1D00" w:rsidRDefault="00D353DD">
      <w:pPr>
        <w:spacing w:after="0" w:line="600" w:lineRule="auto"/>
        <w:ind w:firstLine="720"/>
        <w:jc w:val="both"/>
        <w:rPr>
          <w:rFonts w:eastAsia="Times New Roman"/>
          <w:szCs w:val="24"/>
        </w:rPr>
      </w:pPr>
      <w:r>
        <w:rPr>
          <w:rFonts w:eastAsia="Times New Roman"/>
          <w:szCs w:val="24"/>
        </w:rPr>
        <w:t xml:space="preserve">Αυτό που μπορώ να πω εγώ, ως εποπτεύων, είναι ότι δεν θα ανεχθώ να έχουμε φαινόμενα που έχουμε ξαναζήσει, στο μέτρο του εφικτού βέβαια, όπως καταλαβαίνετε, στο πλαίσιο της λειτουργίας μιας </w:t>
      </w:r>
      <w:r>
        <w:rPr>
          <w:rFonts w:eastAsia="Times New Roman"/>
          <w:szCs w:val="24"/>
        </w:rPr>
        <w:t>ε</w:t>
      </w:r>
      <w:r>
        <w:rPr>
          <w:rFonts w:eastAsia="Times New Roman"/>
          <w:szCs w:val="24"/>
        </w:rPr>
        <w:t xml:space="preserve">πιτροπής. </w:t>
      </w:r>
    </w:p>
    <w:p w14:paraId="6A03E140" w14:textId="77777777" w:rsidR="001B1D00" w:rsidRDefault="00D353DD">
      <w:pPr>
        <w:spacing w:after="0" w:line="600" w:lineRule="auto"/>
        <w:ind w:firstLine="720"/>
        <w:jc w:val="both"/>
        <w:rPr>
          <w:rFonts w:eastAsia="Times New Roman"/>
          <w:szCs w:val="24"/>
        </w:rPr>
      </w:pPr>
      <w:r>
        <w:rPr>
          <w:rFonts w:eastAsia="Times New Roman"/>
          <w:szCs w:val="24"/>
        </w:rPr>
        <w:t>Ευχαριστώ.</w:t>
      </w:r>
    </w:p>
    <w:p w14:paraId="6A03E141" w14:textId="77777777" w:rsidR="001B1D00" w:rsidRDefault="00D353DD">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τον κύριο Υπουργό. </w:t>
      </w:r>
    </w:p>
    <w:p w14:paraId="6A03E142" w14:textId="77777777" w:rsidR="001B1D00" w:rsidRDefault="00D353DD">
      <w:pPr>
        <w:spacing w:after="0" w:line="600" w:lineRule="auto"/>
        <w:ind w:firstLine="720"/>
        <w:jc w:val="both"/>
        <w:rPr>
          <w:rFonts w:eastAsia="Times New Roman"/>
          <w:szCs w:val="24"/>
        </w:rPr>
      </w:pPr>
      <w:r>
        <w:rPr>
          <w:rFonts w:eastAsia="Times New Roman"/>
          <w:szCs w:val="24"/>
        </w:rPr>
        <w:t xml:space="preserve">Τον λόγο έχει ο Υπουργός Εσωτερικών κ. Σκουρλέτης, για τρία λεπτά. </w:t>
      </w:r>
    </w:p>
    <w:p w14:paraId="6A03E143"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Pr>
          <w:rFonts w:eastAsia="Times New Roman"/>
          <w:szCs w:val="24"/>
        </w:rPr>
        <w:t xml:space="preserve"> Ευχαριστώ, κύριε Πρόεδρε. </w:t>
      </w:r>
    </w:p>
    <w:p w14:paraId="6A03E144" w14:textId="77777777" w:rsidR="001B1D00" w:rsidRDefault="00D353DD">
      <w:pPr>
        <w:spacing w:after="0" w:line="600" w:lineRule="auto"/>
        <w:ind w:firstLine="720"/>
        <w:jc w:val="both"/>
        <w:rPr>
          <w:rFonts w:eastAsia="Times New Roman"/>
          <w:szCs w:val="24"/>
        </w:rPr>
      </w:pPr>
      <w:r>
        <w:rPr>
          <w:rFonts w:eastAsia="Times New Roman"/>
          <w:szCs w:val="24"/>
        </w:rPr>
        <w:t>Κυρίες και κύριοι συνάδελφοι, πα</w:t>
      </w:r>
      <w:r>
        <w:rPr>
          <w:rFonts w:eastAsia="Times New Roman"/>
          <w:szCs w:val="24"/>
        </w:rPr>
        <w:t>ίρνω τον λόγο για να αναφερθώ στην τροπολογία με γενικό αριθμό 1390 και ειδικό 34 και ιδιαιτέρως στο άρθρο πρώτο της συγκεκριμένης τροπολογίας, το οποίο αναφέρεται στη δυνατότητα που είχαμε δώσει στους δήμους να προβούν σε ρυθμίσεις έως και εκατό δόσεων λη</w:t>
      </w:r>
      <w:r>
        <w:rPr>
          <w:rFonts w:eastAsia="Times New Roman"/>
          <w:szCs w:val="24"/>
        </w:rPr>
        <w:t xml:space="preserve">ξιπρόθεσμων υποχρεώσεων των δημοτών προς αυτούς. Ήταν το άρθρο 52 του ν.4483. </w:t>
      </w:r>
    </w:p>
    <w:p w14:paraId="6A03E145" w14:textId="77777777" w:rsidR="001B1D00" w:rsidRDefault="00D353DD">
      <w:pPr>
        <w:spacing w:after="0" w:line="600" w:lineRule="auto"/>
        <w:ind w:firstLine="720"/>
        <w:jc w:val="both"/>
        <w:rPr>
          <w:rFonts w:eastAsia="Times New Roman"/>
          <w:szCs w:val="24"/>
        </w:rPr>
      </w:pPr>
      <w:r>
        <w:rPr>
          <w:rFonts w:eastAsia="Times New Roman"/>
          <w:szCs w:val="24"/>
        </w:rPr>
        <w:t xml:space="preserve">Η προθεσμία αυτή τελείωσε τον Νοέμβριο, αλλά, όπως θυμάστε, εκείνους τους μήνες σε αρκετούς δήμους είχαμε έκτακτα καιρικά φαινόμενα, οπότε με τη συγκεκριμένη τροπολογία δίνουμε </w:t>
      </w:r>
      <w:r>
        <w:rPr>
          <w:rFonts w:eastAsia="Times New Roman"/>
          <w:szCs w:val="24"/>
        </w:rPr>
        <w:t>μία παράταση έως τις 28 Φεβρου</w:t>
      </w:r>
      <w:r>
        <w:rPr>
          <w:rFonts w:eastAsia="Times New Roman"/>
          <w:szCs w:val="24"/>
        </w:rPr>
        <w:t>α</w:t>
      </w:r>
      <w:r>
        <w:rPr>
          <w:rFonts w:eastAsia="Times New Roman"/>
          <w:szCs w:val="24"/>
        </w:rPr>
        <w:t>ρ</w:t>
      </w:r>
      <w:r>
        <w:rPr>
          <w:rFonts w:eastAsia="Times New Roman"/>
          <w:szCs w:val="24"/>
        </w:rPr>
        <w:t>ί</w:t>
      </w:r>
      <w:r>
        <w:rPr>
          <w:rFonts w:eastAsia="Times New Roman"/>
          <w:szCs w:val="24"/>
        </w:rPr>
        <w:t xml:space="preserve">ου σε εκείνους τους δήμους οι οποίοι είχαν πληγεί από θεομηνία. </w:t>
      </w:r>
    </w:p>
    <w:p w14:paraId="6A03E146" w14:textId="77777777" w:rsidR="001B1D00" w:rsidRDefault="00D353DD">
      <w:pPr>
        <w:spacing w:after="0" w:line="600" w:lineRule="auto"/>
        <w:ind w:firstLine="720"/>
        <w:jc w:val="both"/>
        <w:rPr>
          <w:rFonts w:eastAsia="Times New Roman"/>
          <w:szCs w:val="24"/>
        </w:rPr>
      </w:pPr>
      <w:r>
        <w:rPr>
          <w:rFonts w:eastAsia="Times New Roman"/>
          <w:szCs w:val="24"/>
        </w:rPr>
        <w:t>Συγκεκριμένα, καταθέτω και τη νομοτεχνική βελτίωση στο συγκεκριμένο άρθρο, προκειμένου να περιληφθούν στο πεδίο εφαρμογής της τροπολογίας και περιοχές όπως γι</w:t>
      </w:r>
      <w:r>
        <w:rPr>
          <w:rFonts w:eastAsia="Times New Roman"/>
          <w:szCs w:val="24"/>
        </w:rPr>
        <w:t>α παράδειγμα η Σαμοθράκη, που μπορεί να μην παρέμεναν σε κατάσταση έκτακτης ανάγκης κατά τον χρόνο λήξης της προθεσμίας του άρθρου 52 παράγραφος 3, βρίσκονταν όμως σε κατάσταση έκτακτης ανάγκης όταν ξεκίνησε αυτή η προθεσμία και παρέμεναν για σημαντικό χρο</w:t>
      </w:r>
      <w:r>
        <w:rPr>
          <w:rFonts w:eastAsia="Times New Roman"/>
          <w:szCs w:val="24"/>
        </w:rPr>
        <w:t xml:space="preserve">νικό διάστημα, ενώ μέχρι και σήμερα, παρά την τυπική άρση της κατάστασης έκτακτης ανάγκης, η οποία, ως γνωστόν, δεν μπορεί να διαρκέσει πάνω από δύο μήνες, αντιμετωπίζουν πολύ σοβαρά προβλήματα. </w:t>
      </w:r>
    </w:p>
    <w:p w14:paraId="6A03E14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(Στο σημείο αυτό ο Υπουργός κ</w:t>
      </w:r>
      <w:r>
        <w:rPr>
          <w:rFonts w:eastAsia="Times New Roman" w:cs="Times New Roman"/>
          <w:szCs w:val="24"/>
        </w:rPr>
        <w:t>.</w:t>
      </w:r>
      <w:r>
        <w:rPr>
          <w:rFonts w:eastAsia="Times New Roman" w:cs="Times New Roman"/>
          <w:szCs w:val="24"/>
        </w:rPr>
        <w:t xml:space="preserve"> Σκουρλέτης καταθέτει για τα Π</w:t>
      </w:r>
      <w:r>
        <w:rPr>
          <w:rFonts w:eastAsia="Times New Roman" w:cs="Times New Roman"/>
          <w:szCs w:val="24"/>
        </w:rPr>
        <w:t>ρακτικά την προαναφερθείσα νομοτεχνική βελτίωση, η οποία έχει ως εξής:</w:t>
      </w:r>
    </w:p>
    <w:p w14:paraId="6A03E148" w14:textId="77777777" w:rsidR="001B1D00" w:rsidRDefault="00D353DD">
      <w:pPr>
        <w:spacing w:after="0"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14:paraId="6A03E149" w14:textId="77777777" w:rsidR="001B1D00" w:rsidRDefault="00D353DD">
      <w:pPr>
        <w:spacing w:after="0" w:line="600" w:lineRule="auto"/>
        <w:ind w:firstLine="720"/>
        <w:jc w:val="center"/>
        <w:rPr>
          <w:rFonts w:eastAsia="Times New Roman" w:cs="Times New Roman"/>
          <w:color w:val="000000" w:themeColor="text1"/>
          <w:szCs w:val="24"/>
        </w:rPr>
      </w:pPr>
      <w:r>
        <w:rPr>
          <w:rFonts w:eastAsia="Times New Roman" w:cs="Times New Roman"/>
          <w:color w:val="000000" w:themeColor="text1"/>
          <w:szCs w:val="24"/>
        </w:rPr>
        <w:t>(Να μπει η  σελ. 324)</w:t>
      </w:r>
    </w:p>
    <w:p w14:paraId="6A03E14A" w14:textId="77777777" w:rsidR="001B1D00" w:rsidRDefault="00D353DD">
      <w:pPr>
        <w:spacing w:after="0"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14:paraId="6A03E14B" w14:textId="77777777" w:rsidR="001B1D00" w:rsidRDefault="00D353DD">
      <w:pPr>
        <w:spacing w:after="0" w:line="600" w:lineRule="auto"/>
        <w:ind w:firstLine="720"/>
        <w:jc w:val="both"/>
        <w:rPr>
          <w:rFonts w:eastAsia="Times New Roman" w:cs="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Pr>
          <w:rFonts w:eastAsia="Times New Roman"/>
          <w:szCs w:val="24"/>
        </w:rPr>
        <w:t xml:space="preserve"> </w:t>
      </w:r>
      <w:r>
        <w:rPr>
          <w:rFonts w:eastAsia="Times New Roman" w:cs="Times New Roman"/>
          <w:szCs w:val="24"/>
        </w:rPr>
        <w:t>Θέλω να αναφερθώ στο τρίτο άρθρο της συγκεκριμένης τροπολογίας. Ίσως να έχετ</w:t>
      </w:r>
      <w:r>
        <w:rPr>
          <w:rFonts w:eastAsia="Times New Roman" w:cs="Times New Roman"/>
          <w:szCs w:val="24"/>
        </w:rPr>
        <w:t xml:space="preserve">ε υπ’ όψιν σας ότι επίκειται η ανάρτηση σε δημόσια διαβούλευση τις αμέσως επόμενες ημέρες του νέου σχεδίου νόμου για την αναδιάρθρωση των Φορέων Διαχείρισης Στερεών Αποβλήτων. </w:t>
      </w:r>
    </w:p>
    <w:p w14:paraId="6A03E14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Δίδεται μία παράταση του μέχρι τώρα προηγούμενου καθεστώτος, μέχρι προφανώς να </w:t>
      </w:r>
      <w:r>
        <w:rPr>
          <w:rFonts w:eastAsia="Times New Roman" w:cs="Times New Roman"/>
          <w:szCs w:val="24"/>
        </w:rPr>
        <w:t xml:space="preserve">ολοκληρωθεί η διαβούλευση, να ψηφιστεί ο νόμος και να μπει σε εφαρμογή. Στο τέταρτο άρθρο της συγκεκριμένης τροπολογίας παρατείνεται το καθεστώς της διοικητικής υποστήριξης, όπως αυτό προβλέπεται από τον </w:t>
      </w:r>
      <w:r>
        <w:rPr>
          <w:rFonts w:eastAsia="Times New Roman" w:cs="Times New Roman"/>
          <w:szCs w:val="24"/>
        </w:rPr>
        <w:t>«ΚΑΛΛΙΚΡΑΤΗ»</w:t>
      </w:r>
      <w:r>
        <w:rPr>
          <w:rFonts w:eastAsia="Times New Roman" w:cs="Times New Roman"/>
          <w:szCs w:val="24"/>
        </w:rPr>
        <w:t>. Αναφερόμαστε σε εκείνους τους δήμους ο</w:t>
      </w:r>
      <w:r>
        <w:rPr>
          <w:rFonts w:eastAsia="Times New Roman" w:cs="Times New Roman"/>
          <w:szCs w:val="24"/>
        </w:rPr>
        <w:t>ι οποίοι δεν έχουν επάρκεια σε υπηρεσίες, όπως πολεοδομίες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τους παρέχεται η διοικητική υποστήριξη συνήθως από τις πρωτεύουσες των νομών που ανήκουν, που έχουν συγκροτημένες αντίστοιχες υπηρεσίες. </w:t>
      </w:r>
    </w:p>
    <w:p w14:paraId="6A03E14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Βεβαίως, σας υπενθυμίζω ότι, ούτως ή άλλως, πάλι </w:t>
      </w:r>
      <w:r>
        <w:rPr>
          <w:rFonts w:eastAsia="Times New Roman" w:cs="Times New Roman"/>
          <w:szCs w:val="24"/>
        </w:rPr>
        <w:t xml:space="preserve">το επόμενο διάστημα θα μπούμε σε συζήτηση για την αναθεώρηση του </w:t>
      </w:r>
      <w:r>
        <w:rPr>
          <w:rFonts w:eastAsia="Times New Roman" w:cs="Times New Roman"/>
          <w:szCs w:val="24"/>
        </w:rPr>
        <w:t>«ΚΑΛΛΙΚΡΑΤΗ»</w:t>
      </w:r>
      <w:r>
        <w:rPr>
          <w:rFonts w:eastAsia="Times New Roman" w:cs="Times New Roman"/>
          <w:szCs w:val="24"/>
        </w:rPr>
        <w:t xml:space="preserve"> και εκεί προβλέπονται διάφορα νέα σχήματα, πιο λειτουργικά, για να μπορέσουμε να ξεπεράσουμε τις συγκεκριμένες ανάγκες, τα οποία θα τα συζητήσουμε. Προφανώς, όμως, δεν μπορούσε ν</w:t>
      </w:r>
      <w:r>
        <w:rPr>
          <w:rFonts w:eastAsia="Times New Roman" w:cs="Times New Roman"/>
          <w:szCs w:val="24"/>
        </w:rPr>
        <w:t xml:space="preserve">α υπάρξει διοικητικό κενό, άρα δίδεται η συγκεκριμένη παράταση. </w:t>
      </w:r>
    </w:p>
    <w:p w14:paraId="6A03E14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Στο άρθρο 5 της συγκεκριμένης τροπολογίας επεκτείνεται η δυνατότητα των αρμόδιων οικονομικών επιτροπών των περιφερειών που έχουν προκηρύξει διαγωνισμούς για τη μεταφορά των μαθητών να αποφασί</w:t>
      </w:r>
      <w:r>
        <w:rPr>
          <w:rFonts w:eastAsia="Times New Roman" w:cs="Times New Roman"/>
          <w:szCs w:val="24"/>
        </w:rPr>
        <w:t>ζουν την ανάθεση της εκτέλεσης των δρομολογίων μέχρι να υπογραφούν οι τελικές συμβάσεις και αυτό επιβάλλεται ακριβώς επειδή βρισκόμαστε στη μέση της χρονιάς και προφανώς, από τη στιγμή που δεν έχουν υπογραφεί οι τελικές συμβάσεις, θα υπήρχε πρόβλημα στη με</w:t>
      </w:r>
      <w:r>
        <w:rPr>
          <w:rFonts w:eastAsia="Times New Roman" w:cs="Times New Roman"/>
          <w:szCs w:val="24"/>
        </w:rPr>
        <w:t xml:space="preserve">τακίνηση των μαθητών. </w:t>
      </w:r>
    </w:p>
    <w:p w14:paraId="6A03E14F"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Τέλος, θέλω να αναφερθώ στην τροπολογία με γενικό αριθμό 1391 και ειδικό 35. Αφορά τους παλιννοστούντες ομογενείς της πρώην Σοβιετικής Ένωσης. Επιλύονται κάποια ζητήματα διοικητικής φύσης που προέκυψαν από τον χωρισμό του Υπουργείου Εσωτερικών με εκείνο τη</w:t>
      </w:r>
      <w:r>
        <w:rPr>
          <w:rFonts w:eastAsia="Times New Roman" w:cs="Times New Roman"/>
          <w:szCs w:val="24"/>
        </w:rPr>
        <w:t>ς Μεταναστευτικής Πολιτικής, καθώς επίσης δεν αναζητείται η επιστροφή ενισχύσεων που τους είχαν δοθεί για ενοίκια σε ορισμένες περιπτώσεις που είχαν υπάρξει κάποια προβλήματα με τα ζητήματα της ιθαγένειάς τους. Αυτό ισχύει για ένα εξάμηνο και μέχρι να επαν</w:t>
      </w:r>
      <w:r>
        <w:rPr>
          <w:rFonts w:eastAsia="Times New Roman" w:cs="Times New Roman"/>
          <w:szCs w:val="24"/>
        </w:rPr>
        <w:t xml:space="preserve">υποβάλουν τα αντίστοιχα δικαιολογητικά που χρειάζονται. </w:t>
      </w:r>
    </w:p>
    <w:p w14:paraId="6A03E150"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A03E151"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6A03E152"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Υπουργός Οικονομίας και Ανάπτυξης κ. Παπαδημητρίου έχει τον λόγο για τρία λεπτά και εκείνος. </w:t>
      </w:r>
    </w:p>
    <w:p w14:paraId="6A03E153"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ΔΗΜΟΣ ΠΑΠΑΔΗΜΗΤΡΙΟΥ (Υ</w:t>
      </w:r>
      <w:r>
        <w:rPr>
          <w:rFonts w:eastAsia="Times New Roman" w:cs="Times New Roman"/>
          <w:b/>
          <w:szCs w:val="24"/>
        </w:rPr>
        <w:t xml:space="preserve">πουργός Οικονομίας και Ανάπτυξης): </w:t>
      </w:r>
      <w:r>
        <w:rPr>
          <w:rFonts w:eastAsia="Times New Roman" w:cs="Times New Roman"/>
          <w:szCs w:val="24"/>
        </w:rPr>
        <w:t xml:space="preserve">Ευχαριστώ, κύριε Πρόεδρε. </w:t>
      </w:r>
    </w:p>
    <w:p w14:paraId="6A03E154"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αναφερθώ στην τροπολογία με γενικό αριθμό 1377 και ειδικό 26, στην περίπτωση 1 της παραγράφου 2 του άρθρου 76 του αναπτυξιακού νόμου, του ν. 4399, που αφορά την παράταση της προθεσμίας ολοκλή</w:t>
      </w:r>
      <w:r>
        <w:rPr>
          <w:rFonts w:eastAsia="Times New Roman" w:cs="Times New Roman"/>
          <w:szCs w:val="24"/>
        </w:rPr>
        <w:t xml:space="preserve">ρωσης των επενδυτικών σχεδίων που έχουν υπαχθεί στον επενδυτικό νόμο, τον ν. 3908/2011. </w:t>
      </w:r>
    </w:p>
    <w:p w14:paraId="6A03E155"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προβλεπόμενη προθεσμία ολοκλήρωσης είναι η 31</w:t>
      </w:r>
      <w:r>
        <w:rPr>
          <w:rFonts w:eastAsia="Times New Roman" w:cs="Times New Roman"/>
          <w:szCs w:val="24"/>
          <w:vertAlign w:val="superscript"/>
        </w:rPr>
        <w:t>η</w:t>
      </w:r>
      <w:r>
        <w:rPr>
          <w:rFonts w:eastAsia="Times New Roman" w:cs="Times New Roman"/>
          <w:szCs w:val="24"/>
        </w:rPr>
        <w:t xml:space="preserve"> Δεκεμβρίου 2017 και με την τροποποίηση παρατείνεται για ένα ακόμα έτος, δηλαδή μέχρι τις 31 Δεκεμβρίου 2018. </w:t>
      </w:r>
    </w:p>
    <w:p w14:paraId="6A03E156"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Ο σκοπός</w:t>
      </w:r>
      <w:r>
        <w:rPr>
          <w:rFonts w:eastAsia="Times New Roman" w:cs="Times New Roman"/>
          <w:szCs w:val="24"/>
        </w:rPr>
        <w:t xml:space="preserve"> της τροπολογίας είναι η διευκόλυνση των επενδυτών, καθώς υπάρχουν σοβαρές εκκρεμότητες στην ολοκλήρωση των επενδυτικών τους σχεδίων. Αυτό ήταν αποτέλεσμα τόσο των προβλημάτων της αγοράς όσο και της αδυναμίας της τραπεζικής χρηματοδότησης κατά τη χρονική π</w:t>
      </w:r>
      <w:r>
        <w:rPr>
          <w:rFonts w:eastAsia="Times New Roman" w:cs="Times New Roman"/>
          <w:szCs w:val="24"/>
        </w:rPr>
        <w:t xml:space="preserve">ερίοδο υλοποίησης των επενδύσεων, καταστάσεις οι οποίες οδήγησαν στην καθυστέρηση ολοκλήρωσής τους. </w:t>
      </w:r>
    </w:p>
    <w:p w14:paraId="6A03E157"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Συγκεκριμένα, από τα χίλια τριακόσια ενενήντα τρία επενδυτικά σχέδια συνολικής ενίσχυσης 2 δισεκατομμυρίων ευρώ του επενδυτικού νόμου του 2011 μέχρι σήμερα έχουν ολοκληρωθεί εξήντα έργα, ενώ πεντακόσια τριάντα τέσσερα επενδυτικά σχέδια ενίσχυσης 522 εκατομ</w:t>
      </w:r>
      <w:r>
        <w:rPr>
          <w:rFonts w:eastAsia="Times New Roman" w:cs="Times New Roman"/>
          <w:szCs w:val="24"/>
        </w:rPr>
        <w:t xml:space="preserve">μυρίων ευρώ βρίσκονται σε ποικίλα στάδια ολοκλήρωσης. </w:t>
      </w:r>
    </w:p>
    <w:p w14:paraId="6A03E158"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Τα παραπάνω στοιχεία αποτυπώνουν την ανάγκη για την περαιτέρω παράταση της ημερομηνίας ολοκλήρωσης αυτών των επενδύσεων, ικανοποιώντας ταυτόχρονα τα σχετικά αιτήματα επενδυτών και παραγωγικών φορέων. </w:t>
      </w:r>
    </w:p>
    <w:p w14:paraId="6A03E159"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A03E15A"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6A03E15B"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Κύριε Πρόεδρε, μπορώ να ρωτήσω κάτι τον Υπουργό; </w:t>
      </w:r>
    </w:p>
    <w:p w14:paraId="6A03E15C"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Ναι, κύριε Αμυρά. </w:t>
      </w:r>
    </w:p>
    <w:p w14:paraId="6A03E15D"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Ευχαριστώ, κύριε Πρόεδρε. </w:t>
      </w:r>
    </w:p>
    <w:p w14:paraId="6A03E15E"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Κύριε Υπουργ</w:t>
      </w:r>
      <w:r>
        <w:rPr>
          <w:rFonts w:eastAsia="Times New Roman" w:cs="Times New Roman"/>
          <w:szCs w:val="24"/>
        </w:rPr>
        <w:t xml:space="preserve">έ, ήθελα να ρωτήσω αν υπάρχουν στην ουρά πίσω και επενδυτικά σχέδια του νόμου του 2004. Μας είπατε για το 2011. Υπάρχουν και του 2004, δηλαδή του ν.3299; </w:t>
      </w:r>
    </w:p>
    <w:p w14:paraId="6A03E15F"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ΔΗΜΟΣ ΠΑΠΑΔΗΜΗΤΡΙΟΥ (Υπουργός Οικονομίας και Ανάπτυξης): </w:t>
      </w:r>
      <w:r>
        <w:rPr>
          <w:rFonts w:eastAsia="Times New Roman" w:cs="Times New Roman"/>
          <w:szCs w:val="24"/>
        </w:rPr>
        <w:t xml:space="preserve">Υπάρχουν.  </w:t>
      </w:r>
    </w:p>
    <w:p w14:paraId="6A03E160"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Και αν μου επιτ</w:t>
      </w:r>
      <w:r>
        <w:rPr>
          <w:rFonts w:eastAsia="Times New Roman" w:cs="Times New Roman"/>
          <w:szCs w:val="24"/>
        </w:rPr>
        <w:t xml:space="preserve">ρέπετε, αυτές οι παρατάσεις που δίνετε τώρα για την ολοκλήρωση αυτών των επενδυτικών σχεδίων εμποδίζουν σε έναν βαθμό το να τρέχει και ο παρών αναπτυξιακός νόμος; Και εννοώ τον νόμο του 2016, τον ν.4399. Προκαλούν καραμπόλα ή όχι; </w:t>
      </w:r>
    </w:p>
    <w:p w14:paraId="6A03E161"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A03E162"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ΔΗΜΟΣ ΠΑΠΑΔΗ</w:t>
      </w:r>
      <w:r>
        <w:rPr>
          <w:rFonts w:eastAsia="Times New Roman" w:cs="Times New Roman"/>
          <w:b/>
          <w:szCs w:val="24"/>
        </w:rPr>
        <w:t xml:space="preserve">ΜΗΤΡΙΟΥ (Υπουργός Οικονομίας και Ανάπτυξης): </w:t>
      </w:r>
      <w:r>
        <w:rPr>
          <w:rFonts w:eastAsia="Times New Roman" w:cs="Times New Roman"/>
          <w:szCs w:val="24"/>
        </w:rPr>
        <w:t xml:space="preserve">Όσον αφορά το δεύτερο ερώτημα, η απάντηση είναι όχι. Και όσον αφορά το πρώτο ερώτημα, υπάρχουν ακόμα μερικά, αλλά νομίζω ότι δεν θα δοθούν παρατάσεις σε αυτά, γιατί έχουμε δώσει ήδη επτά παρατάσεις για το 2004. </w:t>
      </w:r>
    </w:p>
    <w:p w14:paraId="6A03E163"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Μάλιστα, ευχαριστώ, κύριε Υπουργέ. </w:t>
      </w:r>
    </w:p>
    <w:p w14:paraId="6A03E164"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6A03E165"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Η Υφυπουργός Οικονομικών κ. Παπανάτσιου έχει τον λόγο για τρία λεπτά. </w:t>
      </w:r>
    </w:p>
    <w:p w14:paraId="6A03E166"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Ευχαριστώ, κύριε </w:t>
      </w:r>
      <w:r>
        <w:rPr>
          <w:rFonts w:eastAsia="Times New Roman" w:cs="Times New Roman"/>
          <w:szCs w:val="24"/>
        </w:rPr>
        <w:t xml:space="preserve">Πρόεδρε. </w:t>
      </w:r>
    </w:p>
    <w:p w14:paraId="6A03E167"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 την προτεινόμενη τροπολογία παρατείνονται μέχρι την 30</w:t>
      </w:r>
      <w:r>
        <w:rPr>
          <w:rFonts w:eastAsia="Times New Roman" w:cs="Times New Roman"/>
          <w:szCs w:val="24"/>
          <w:vertAlign w:val="superscript"/>
        </w:rPr>
        <w:t>η</w:t>
      </w:r>
      <w:r>
        <w:rPr>
          <w:rFonts w:eastAsia="Times New Roman" w:cs="Times New Roman"/>
          <w:szCs w:val="24"/>
        </w:rPr>
        <w:t xml:space="preserve"> Μαρτίου του έτους 2018 οι αποκλειστικές προθεσμίες διάρκειας ενός έτους που προβλέπονται στο άρθρο 127 του ν.4472/2017 και λήγουν την 31</w:t>
      </w:r>
      <w:r>
        <w:rPr>
          <w:rFonts w:eastAsia="Times New Roman" w:cs="Times New Roman"/>
          <w:szCs w:val="24"/>
          <w:vertAlign w:val="superscript"/>
        </w:rPr>
        <w:t>η</w:t>
      </w:r>
      <w:r>
        <w:rPr>
          <w:rFonts w:eastAsia="Times New Roman" w:cs="Times New Roman"/>
          <w:szCs w:val="24"/>
        </w:rPr>
        <w:t xml:space="preserve"> Δεκεμβρίου του τρέχοντος έτους. Η παράταση την οπ</w:t>
      </w:r>
      <w:r>
        <w:rPr>
          <w:rFonts w:eastAsia="Times New Roman" w:cs="Times New Roman"/>
          <w:szCs w:val="24"/>
        </w:rPr>
        <w:t xml:space="preserve">οία ζητάμε είναι για τις 30 Μαρτίου του έτους 2018. </w:t>
      </w:r>
    </w:p>
    <w:p w14:paraId="6A03E168" w14:textId="77777777" w:rsidR="001B1D00" w:rsidRDefault="00D353D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Τι αφορά τώρα η συγκεκριμένη κοινή υπουργική απόφαση; </w:t>
      </w:r>
    </w:p>
    <w:p w14:paraId="6A03E16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κοινή υπουργική απόφαση αφορά τον καθορισμό του ύψους, των όρων και των προϋποθέσεων καταβολής των επιδομάτων αναπηρίας και κινδύνου των Ενόπλων Δ</w:t>
      </w:r>
      <w:r>
        <w:rPr>
          <w:rFonts w:eastAsia="Times New Roman" w:cs="Times New Roman"/>
          <w:szCs w:val="24"/>
        </w:rPr>
        <w:t>υνάμεων και των Σωμάτων Ασφαλείας, καθώς και τον καθορισμό της αποζημίωσης του διδακτικού και εκπαιδευτικού προσωπικού των στρατιωτικών σχολών και των κέντρων εκπαίδευσης των Ενόπλων Δυνάμεων και των Σωμάτων Ασφαλείας αντίστοιχα. Κρίνεται απαραίτητη επειδή</w:t>
      </w:r>
      <w:r>
        <w:rPr>
          <w:rFonts w:eastAsia="Times New Roman" w:cs="Times New Roman"/>
          <w:szCs w:val="24"/>
        </w:rPr>
        <w:t xml:space="preserve"> δεν επαρκεί το χρονικό διάστημα που προβλέπεται σήμερα για την έκδοση των σχετικών υπουργικών αποφάσεων.</w:t>
      </w:r>
    </w:p>
    <w:p w14:paraId="6A03E16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w:t>
      </w:r>
    </w:p>
    <w:p w14:paraId="6A03E16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την κυρία Υπουργό και για την συντομία.</w:t>
      </w:r>
    </w:p>
    <w:p w14:paraId="6A03E16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Τον λόγο έχει ο Υφυπουργός Εργασίας, Κοινωνικής Ασφάλι</w:t>
      </w:r>
      <w:r>
        <w:rPr>
          <w:rFonts w:eastAsia="Times New Roman" w:cs="Times New Roman"/>
          <w:szCs w:val="24"/>
        </w:rPr>
        <w:t>σης και Κοινωνικής Αλληλεγγύης κ. Πετρόπουλος για τρία λεπτά.</w:t>
      </w:r>
    </w:p>
    <w:p w14:paraId="6A03E16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Ευχαριστώ πολύ, κύριε Πρόεδρε.</w:t>
      </w:r>
    </w:p>
    <w:p w14:paraId="6A03E16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Είναι δύο διατάξεις πολύ απλές. </w:t>
      </w:r>
    </w:p>
    <w:p w14:paraId="6A03E16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πρώτη αφορά την επί πολλά έτη απα</w:t>
      </w:r>
      <w:r>
        <w:rPr>
          <w:rFonts w:eastAsia="Times New Roman" w:cs="Times New Roman"/>
          <w:szCs w:val="24"/>
        </w:rPr>
        <w:t>σχόληση εργαζομένων σε ΔΕΚΟ και τράπεζες που ασχολούνταν με τα ασφαλιστικά θέματα αυτών των επιχειρήσεων που είναι πολύ ειδικά. Παρατείνουμε την υπηρεσία τους αυτή.</w:t>
      </w:r>
    </w:p>
    <w:p w14:paraId="6A03E17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Η δεύτερη διάταξη αφορά την υποστήριξη υπηρεσιών ασφαλείας των μηχανογραφικών συστημάτων </w:t>
      </w:r>
      <w:r>
        <w:rPr>
          <w:rFonts w:eastAsia="Times New Roman" w:cs="Times New Roman"/>
          <w:szCs w:val="24"/>
        </w:rPr>
        <w:t>του ΕΦΚΑ. Είναι αναγκαία και αυτή η παράταση. Πιστεύω ότι η διαδικασία θα ολοκληρωθεί στους πρώτους μήνες του 2018. Δεν μπορούσαμε, όμως, να αφήσουμε χωρίς την αναγκαία προστασία συστημάτων ασφαλείας το σύστημά μας.</w:t>
      </w:r>
    </w:p>
    <w:p w14:paraId="6A03E17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Αυτές είναι οι δύο απλές διατάξεις. </w:t>
      </w:r>
    </w:p>
    <w:p w14:paraId="6A03E17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A03E17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6A03E17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Κύριε Πρόεδρε, θα ήθελα τον λόγο.</w:t>
      </w:r>
    </w:p>
    <w:p w14:paraId="6A03E17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Ορίστε, κύριε Αμυρά.</w:t>
      </w:r>
    </w:p>
    <w:p w14:paraId="6A03E176"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 Πρόεδρε.</w:t>
      </w:r>
    </w:p>
    <w:p w14:paraId="6A03E17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Εδώ έχουμε απόσπαση προσωπικο</w:t>
      </w:r>
      <w:r>
        <w:rPr>
          <w:rFonts w:eastAsia="Times New Roman" w:cs="Times New Roman"/>
          <w:szCs w:val="24"/>
        </w:rPr>
        <w:t>ύ που είχε διατεθεί από τον ΟΤΕ, τράπεζες και άλλους φορείς στο παλιό ΙΚΑ – ΕΤΑΜ.</w:t>
      </w:r>
    </w:p>
    <w:p w14:paraId="6A03E17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Και ΤΑΥΤΕΚΩ.</w:t>
      </w:r>
    </w:p>
    <w:p w14:paraId="6A03E17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Σωστά. </w:t>
      </w:r>
    </w:p>
    <w:p w14:paraId="6A03E17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Παρατάθηκε για τρία χρόνια το 2014, για έ</w:t>
      </w:r>
      <w:r>
        <w:rPr>
          <w:rFonts w:eastAsia="Times New Roman" w:cs="Times New Roman"/>
          <w:szCs w:val="24"/>
        </w:rPr>
        <w:t>να επιπλέον έτος το 2016, έως τώρα δηλαδή, και παίρνουμε μία νέα παράταση έως το 2018. Θα ήθελα να ρωτήσω το εξής: Αφού αυτοί οι εργαζόμενοι απ’ ό,τι φαίνεται καλύπτουν πάγιες και διαρκείς ανάγκες –είναι πέντε χρόνια σε αυτές τις θέσεις-, γιατί δεν γίνεται</w:t>
      </w:r>
      <w:r>
        <w:rPr>
          <w:rFonts w:eastAsia="Times New Roman" w:cs="Times New Roman"/>
          <w:szCs w:val="24"/>
        </w:rPr>
        <w:t xml:space="preserve"> μετάταξή τους, να συμπληρώσουν αυτά τα κενά και να μην πηγαίνουμε από παράταση σε παράταση; Αυτό είναι το ένα ερώτημα.</w:t>
      </w:r>
    </w:p>
    <w:p w14:paraId="6A03E17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 δεύτερο ερώτημά μου αφορά το λογισμικό του ΕΦΚΑ και την παράταση των συμβάσεων με τις εταιρείες που είχαν πάρει τους διαγωνισμούς για</w:t>
      </w:r>
      <w:r>
        <w:rPr>
          <w:rFonts w:eastAsia="Times New Roman" w:cs="Times New Roman"/>
          <w:szCs w:val="24"/>
        </w:rPr>
        <w:t xml:space="preserve"> το λογισμικό. </w:t>
      </w:r>
    </w:p>
    <w:p w14:paraId="6A03E17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Εδώ, λοιπόν, και πάλι έχουμε το γνωστό πρόβλημα ότι η διοίκηση –δεν ξέρω τι φταίει, ίσως η γραφειοκρατία, η έλλειψη τεχνογνωσίας- ενώ γνωρίζει πότε λήγουν οι συμβάσεις δεν είναι έτοιμη ποτέ στην ώρα της να προχωρήσει σε νέους διαγωνισμούς κ</w:t>
      </w:r>
      <w:r>
        <w:rPr>
          <w:rFonts w:eastAsia="Times New Roman" w:cs="Times New Roman"/>
          <w:szCs w:val="24"/>
        </w:rPr>
        <w:t>αι δίνει απευθείας την ανάθεση, εν πάση περιπτώσει επεκτείνει –ας το πω έτσι- τις παρούσες συμβάσεις. Πότε επιτέλους η νομοθεσία για τη διαγωνιστική νομοθεσία θα απλοποιηθεί και δεν θα μας φέρνει σε αυτήν τη θέση, να έρχεστε και εσείς να μας λέτε για τις π</w:t>
      </w:r>
      <w:r>
        <w:rPr>
          <w:rFonts w:eastAsia="Times New Roman" w:cs="Times New Roman"/>
          <w:szCs w:val="24"/>
        </w:rPr>
        <w:t>αρατάσεις και να πηγαίνουμε από παράταση σε παράταση.</w:t>
      </w:r>
    </w:p>
    <w:p w14:paraId="6A03E17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w:t>
      </w:r>
    </w:p>
    <w:p w14:paraId="6A03E17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Υπουργέ, έχετε τον λόγο.</w:t>
      </w:r>
    </w:p>
    <w:p w14:paraId="6A03E17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Αμυρά, ήδη έχω συνεννοηθεί </w:t>
      </w:r>
      <w:r>
        <w:rPr>
          <w:rFonts w:eastAsia="Times New Roman" w:cs="Times New Roman"/>
          <w:szCs w:val="24"/>
        </w:rPr>
        <w:t>και έχει δοθεί βεβαίως και γνώμη από την Ανεξάρτητη Αρχή Δημοσίων Συμβάσεων. Δεν έγινε κάτι χωρίς τη συμφωνία της Αρχής αυτής. Πρόκειται για μια ολιγόμηνη καθυστέρηση λόγω της αλλαγής του νόμου για τις δημόσιες συμβάσεις. Υπήρξαν κάποιες επιτροπές που έληξ</w:t>
      </w:r>
      <w:r>
        <w:rPr>
          <w:rFonts w:eastAsia="Times New Roman" w:cs="Times New Roman"/>
          <w:szCs w:val="24"/>
        </w:rPr>
        <w:t xml:space="preserve">ε η θητεία τους και γι’ αυτό σημειώθηκε μία μικρή καθυστέρηση. Είναι βέβαιο και γι’ αυτό προβλέπουμε μέσα στη διάταξη ότι δεν θα ολοκληρωθεί το έτος 2018. Πολύ νωρίτερα, όταν θα έχει ολοκληρωθεί η διαγωνιστική διαδικασία γιατί ήδη έχει ξεκινήσει, θα λήξει </w:t>
      </w:r>
      <w:r>
        <w:rPr>
          <w:rFonts w:eastAsia="Times New Roman" w:cs="Times New Roman"/>
          <w:szCs w:val="24"/>
        </w:rPr>
        <w:t>αυτή η παράταση. Εκεί που θα κατακυρωθεί, θα ασκηθεί και η σχετική υπηρεσία. Ξέρετε, οι διεθνείς συμβάσεις έχουν αυτήν την καθυστέρηση. Ήμαστε πιο αισιόδοξοι απ’ ό,τι θα έπρεπε και είπαμε για ένα έτος μόνο. Εάν λέγαμε για δύο έτη, δεν θα συνέβαινε αυτό. Θα</w:t>
      </w:r>
      <w:r>
        <w:rPr>
          <w:rFonts w:eastAsia="Times New Roman" w:cs="Times New Roman"/>
          <w:szCs w:val="24"/>
        </w:rPr>
        <w:t xml:space="preserve"> τελειώσουμε, όμως, πριν το τετράμηνο - πεντάμηνο. Στοίχημα!</w:t>
      </w:r>
    </w:p>
    <w:p w14:paraId="6A03E18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Το κρατάω αυτό.</w:t>
      </w:r>
    </w:p>
    <w:p w14:paraId="6A03E18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w:t>
      </w:r>
      <w:r>
        <w:rPr>
          <w:rFonts w:eastAsia="Times New Roman" w:cs="Times New Roman"/>
          <w:szCs w:val="24"/>
        </w:rPr>
        <w:t>Πριν τον Ιούνιο του 2018. Τώρα ήταν μια πολύπλοκη διαδικασία. Την ξ</w:t>
      </w:r>
      <w:r>
        <w:rPr>
          <w:rFonts w:eastAsia="Times New Roman" w:cs="Times New Roman"/>
          <w:szCs w:val="24"/>
        </w:rPr>
        <w:t xml:space="preserve">έρετε. </w:t>
      </w:r>
    </w:p>
    <w:p w14:paraId="6A03E18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Όσον αφορά τους εργαζόμενους στις τράπεζες και στις ΔΕΚΟ –</w:t>
      </w:r>
      <w:r>
        <w:rPr>
          <w:rFonts w:eastAsia="Times New Roman" w:cs="Times New Roman"/>
          <w:szCs w:val="24"/>
        </w:rPr>
        <w:t xml:space="preserve"> </w:t>
      </w:r>
      <w:r>
        <w:rPr>
          <w:rFonts w:eastAsia="Times New Roman" w:cs="Times New Roman"/>
          <w:szCs w:val="24"/>
        </w:rPr>
        <w:t>ΔΕΗ, ΟΤΕ κλπ</w:t>
      </w:r>
      <w:r>
        <w:rPr>
          <w:rFonts w:eastAsia="Times New Roman" w:cs="Times New Roman"/>
          <w:szCs w:val="24"/>
        </w:rPr>
        <w:t>.</w:t>
      </w:r>
      <w:r>
        <w:rPr>
          <w:rFonts w:eastAsia="Times New Roman" w:cs="Times New Roman"/>
          <w:szCs w:val="24"/>
        </w:rPr>
        <w:t>.- είναι εξειδικευμένοι υπάλληλοι εκείνων των οργανισμών, δεν είναι δημόσιοι υπάλληλοι. Επειδή εξαρχής προβλέφθηκε παραχώρηση, διότι είναι εξειδικευμένα τα συστήματά τους και π</w:t>
      </w:r>
      <w:r>
        <w:rPr>
          <w:rFonts w:eastAsia="Times New Roman" w:cs="Times New Roman"/>
          <w:szCs w:val="24"/>
        </w:rPr>
        <w:t>ρέπει να ολοκληρωθούν οι παλιές εκκρεμότητες, οι οποίες περαιώνονται -πολύ σύντομα θα τελειώσουν και αυτές- κρίθηκε αναγκαία αυτή η παράταση. Διαφορετικά δεν θα μπορούσαμε να τους απασχολούμε. Δεν είναι δημόσιοι υπάλληλοι. Απασχολούνται από το 2005 και έχε</w:t>
      </w:r>
      <w:r>
        <w:rPr>
          <w:rFonts w:eastAsia="Times New Roman" w:cs="Times New Roman"/>
          <w:szCs w:val="24"/>
        </w:rPr>
        <w:t>τε δίκιο, είναι εξειδικευμένοι. Δεν μπορούμε όμως να τους κάνουμε δημοσίους υπαλλήλους. Αν μπορούσαμε, θα το κάναμε. Δεν γίνεται αυτό και δίνουμε αυτήν την παράταση για να αξιοποιήσουμε τις γνώσεις τους.</w:t>
      </w:r>
    </w:p>
    <w:p w14:paraId="6A03E18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A03E18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w:t>
      </w:r>
      <w:r>
        <w:rPr>
          <w:rFonts w:eastAsia="Times New Roman" w:cs="Times New Roman"/>
          <w:szCs w:val="24"/>
        </w:rPr>
        <w:t>ριστούμε τον κ</w:t>
      </w:r>
      <w:r>
        <w:rPr>
          <w:rFonts w:eastAsia="Times New Roman" w:cs="Times New Roman"/>
          <w:szCs w:val="24"/>
        </w:rPr>
        <w:t>ύριο</w:t>
      </w:r>
      <w:r>
        <w:rPr>
          <w:rFonts w:eastAsia="Times New Roman" w:cs="Times New Roman"/>
          <w:szCs w:val="24"/>
        </w:rPr>
        <w:t xml:space="preserve"> Υπουργό.</w:t>
      </w:r>
    </w:p>
    <w:p w14:paraId="6A03E18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Τελευταίος εκ των Υπουργών για τις τροπολογίες είναι ο Υπουργός Υγείας κ. Ξανθός. Θα συνεχίσουμε μετά με τη λίστα των ομιλητών, με τον κ. Μιχελογιαννάκη.</w:t>
      </w:r>
    </w:p>
    <w:p w14:paraId="6A03E18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τρία λεπτά.</w:t>
      </w:r>
    </w:p>
    <w:p w14:paraId="6A03E18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ΑΝΔΡΕΑΣ ΞΑΝΘΟΣ (Υπου</w:t>
      </w:r>
      <w:r>
        <w:rPr>
          <w:rFonts w:eastAsia="Times New Roman" w:cs="Times New Roman"/>
          <w:b/>
          <w:szCs w:val="24"/>
        </w:rPr>
        <w:t>ργός Υγείας):</w:t>
      </w:r>
      <w:r>
        <w:rPr>
          <w:rFonts w:eastAsia="Times New Roman" w:cs="Times New Roman"/>
          <w:szCs w:val="24"/>
        </w:rPr>
        <w:t xml:space="preserve"> Αγαπητοί συνάδελφοι, είναι μια τροπολογία του Υπουργείου με γενικό αριθμό 1395 και ειδικό 39. Στην ουσία, είναι δύο άρθρα. Το ένα άρθρο αφορά παρατάσεις προθεσμιών οι οποίες έληγαν στις 31-12-2017 και για διάφορους λόγους δεν έγινε εφικτή η ο</w:t>
      </w:r>
      <w:r>
        <w:rPr>
          <w:rFonts w:eastAsia="Times New Roman" w:cs="Times New Roman"/>
          <w:szCs w:val="24"/>
        </w:rPr>
        <w:t>λοκλήρωση μιας διαδικασίας και ουσιαστικά παρατείνουμε για ένα έτος αυτές τις προθεσμίες.</w:t>
      </w:r>
    </w:p>
    <w:p w14:paraId="6A03E18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Η πρώτη παράταση αφορά το καθεστώς διοικητικής και οικονομικής αυτοτέλειας της Εθνικής Σχολής Δημόσιας Υγείας. Είναι υπό έγκριση ο </w:t>
      </w:r>
      <w:r>
        <w:rPr>
          <w:rFonts w:eastAsia="Times New Roman" w:cs="Times New Roman"/>
          <w:szCs w:val="24"/>
        </w:rPr>
        <w:t xml:space="preserve">οργανισμός </w:t>
      </w:r>
      <w:r>
        <w:rPr>
          <w:rFonts w:eastAsia="Times New Roman" w:cs="Times New Roman"/>
          <w:szCs w:val="24"/>
        </w:rPr>
        <w:t xml:space="preserve">της </w:t>
      </w:r>
      <w:r>
        <w:rPr>
          <w:rFonts w:eastAsia="Times New Roman" w:cs="Times New Roman"/>
          <w:szCs w:val="24"/>
        </w:rPr>
        <w:t>σχολής</w:t>
      </w:r>
      <w:r>
        <w:rPr>
          <w:rFonts w:eastAsia="Times New Roman" w:cs="Times New Roman"/>
          <w:szCs w:val="24"/>
        </w:rPr>
        <w:t xml:space="preserve"> και ουσιαστικ</w:t>
      </w:r>
      <w:r>
        <w:rPr>
          <w:rFonts w:eastAsia="Times New Roman" w:cs="Times New Roman"/>
          <w:szCs w:val="24"/>
        </w:rPr>
        <w:t xml:space="preserve">ά παρατείνουμε μέχρι το τέλος του 2018 το σημερινό καθεστώς, όπου η διοικητική και οικονομική υποστήριξη της </w:t>
      </w:r>
      <w:r>
        <w:rPr>
          <w:rFonts w:eastAsia="Times New Roman" w:cs="Times New Roman"/>
          <w:szCs w:val="24"/>
        </w:rPr>
        <w:t xml:space="preserve">σχολής </w:t>
      </w:r>
      <w:r>
        <w:rPr>
          <w:rFonts w:eastAsia="Times New Roman" w:cs="Times New Roman"/>
          <w:szCs w:val="24"/>
        </w:rPr>
        <w:t>γίνεται από τον προϋπολογισμό του Υπουργείου Υγείας.</w:t>
      </w:r>
    </w:p>
    <w:p w14:paraId="6A03E18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 δεύτερο είναι η παράταση της ρύθμισης που προβλέπει ότι η τροποποίηση των οργανισμών</w:t>
      </w:r>
      <w:r>
        <w:rPr>
          <w:rFonts w:eastAsia="Times New Roman" w:cs="Times New Roman"/>
          <w:szCs w:val="24"/>
        </w:rPr>
        <w:t xml:space="preserve"> των νοσοκομείων και του ΕΚΑΒ μπορούν να γίνονται με κοινές υπουργικές αποφάσεις και όχι με προεδρικά διατάγματα. Αυτό μας δίνει την ευχέρεια με μια γρήγορη και ευέλικτη διαδικασία να προχωρήσουμε μέσα στο 2018 στην τροποποίηση όλων των οργανισμών του ΕΣΥ </w:t>
      </w:r>
      <w:r>
        <w:rPr>
          <w:rFonts w:eastAsia="Times New Roman" w:cs="Times New Roman"/>
          <w:szCs w:val="24"/>
        </w:rPr>
        <w:t>και των Υπουργείων -του Υπουργείου έχει γίνει- και σε ορισμένους εποπτευόμενους φορείς, όπως είναι το ΕΚΕΑ και το ΕΚΕΨΥΕ. Εκκρεμεί στα νοσοκομεία και στο ΕΚΑΒ και πιστεύουμε ότι μέχρι το τέλος του χρόνου θα έχει ολοκληρωθεί.</w:t>
      </w:r>
    </w:p>
    <w:p w14:paraId="6A03E18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Υπάρχει, επίσης, μια παράταση θ</w:t>
      </w:r>
      <w:r>
        <w:rPr>
          <w:rFonts w:eastAsia="Times New Roman" w:cs="Times New Roman"/>
          <w:szCs w:val="24"/>
        </w:rPr>
        <w:t xml:space="preserve">ητείας που αφορά τα γεωγραφικά όρια των σημερινών </w:t>
      </w:r>
      <w:r>
        <w:rPr>
          <w:rFonts w:eastAsia="Times New Roman" w:cs="Times New Roman"/>
          <w:szCs w:val="24"/>
        </w:rPr>
        <w:t>υγειονομικών περιφερειών</w:t>
      </w:r>
      <w:r>
        <w:rPr>
          <w:rFonts w:eastAsia="Times New Roman" w:cs="Times New Roman"/>
          <w:szCs w:val="24"/>
        </w:rPr>
        <w:t>. Εκεί προετοιμάζουμε μια αλλαγή στη χωροταξία των επτά σημερινών ΥΠΕ. Θα φέρουμε νομοσχέδιο θεσμικής αναδιοργάνωσης του ΕΣΥ μέσα στο πρώτο δίμηνο, ελπίζουμε το αργότερο στο πρώτο τρ</w:t>
      </w:r>
      <w:r>
        <w:rPr>
          <w:rFonts w:eastAsia="Times New Roman" w:cs="Times New Roman"/>
          <w:szCs w:val="24"/>
        </w:rPr>
        <w:t>ίμηνο του 2018, όπου θα προβλέπουμε και μια αλλαγή σε αυτή τη χωροταξία και θα προβλέπεται εκεί και το νέο πλαίσιο των οργανισμών και των ΥΠΕ και των νοσοκομείων.</w:t>
      </w:r>
    </w:p>
    <w:p w14:paraId="6A03E18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Επίσης, υπάρχει μια παράταση μέχρι το τέλος </w:t>
      </w:r>
      <w:r>
        <w:rPr>
          <w:rFonts w:eastAsia="Times New Roman" w:cs="Times New Roman"/>
          <w:szCs w:val="24"/>
        </w:rPr>
        <w:t xml:space="preserve">Μαΐου του 2018 της προσωρινής διοίκησης, του προσωρινού ΔΣ, της νέας Εθνικής Κεντρικής Αρχής Προμηθειών Υγείας σε ΚΑΠΗ. Μετά από αυτή την ημερομηνία, αυτό το </w:t>
      </w:r>
      <w:r>
        <w:rPr>
          <w:rFonts w:eastAsia="Times New Roman" w:cs="Times New Roman"/>
          <w:szCs w:val="24"/>
        </w:rPr>
        <w:t xml:space="preserve">διοικητικό συμβούλιο </w:t>
      </w:r>
      <w:r>
        <w:rPr>
          <w:rFonts w:eastAsia="Times New Roman" w:cs="Times New Roman"/>
          <w:szCs w:val="24"/>
        </w:rPr>
        <w:t xml:space="preserve">θα στελεχωθεί με τις προϋποθέσεις του ν.4369 από το </w:t>
      </w:r>
      <w:r>
        <w:rPr>
          <w:rFonts w:eastAsia="Times New Roman" w:cs="Times New Roman"/>
          <w:szCs w:val="24"/>
        </w:rPr>
        <w:t xml:space="preserve">μητρώο </w:t>
      </w:r>
      <w:r>
        <w:rPr>
          <w:rFonts w:eastAsia="Times New Roman" w:cs="Times New Roman"/>
          <w:szCs w:val="24"/>
        </w:rPr>
        <w:t>στελεχών του δημοσ</w:t>
      </w:r>
      <w:r>
        <w:rPr>
          <w:rFonts w:eastAsia="Times New Roman" w:cs="Times New Roman"/>
          <w:szCs w:val="24"/>
        </w:rPr>
        <w:t>ίου κλπ</w:t>
      </w:r>
      <w:r>
        <w:rPr>
          <w:rFonts w:eastAsia="Times New Roman" w:cs="Times New Roman"/>
          <w:szCs w:val="24"/>
        </w:rPr>
        <w:t>.</w:t>
      </w:r>
      <w:r>
        <w:rPr>
          <w:rFonts w:eastAsia="Times New Roman" w:cs="Times New Roman"/>
          <w:szCs w:val="24"/>
        </w:rPr>
        <w:t>.</w:t>
      </w:r>
    </w:p>
    <w:p w14:paraId="6A03E18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Επίσης, αφορά την υποχρέωση για προκηρύξεις μονίμων γιατρών του ΕΣΥ που γίνονται μέσα στο 2018. Παρατείνουμε την υποχρέωση για τους υπηρετούντες γιατρούς του ΕΣΥ για να διεκδικήσουν μια θέση από αυτές που προκηρύσσονται, εκτός αν αυτή η θέση </w:t>
      </w:r>
      <w:r>
        <w:rPr>
          <w:rFonts w:eastAsia="Times New Roman" w:cs="Times New Roman"/>
          <w:szCs w:val="24"/>
        </w:rPr>
        <w:t>αφορά διευθυντή. Αν αφορά άλλες βαθμίδες, υποχρεούνται να παραιτηθούν από τη θέση τους, αποφεύγοντας με αυτόν τον τρόπο μια εσωτερική μετακίνηση ιατρικού δυναμικού στο σύστημα, που δεν την θέλουμε αυτή την περίοδο. Θέλουμε να ενισχυθεί με πραγματικούς όρου</w:t>
      </w:r>
      <w:r>
        <w:rPr>
          <w:rFonts w:eastAsia="Times New Roman" w:cs="Times New Roman"/>
          <w:szCs w:val="24"/>
        </w:rPr>
        <w:t>ς το σύστημα από τις νέες προσλήψεις.</w:t>
      </w:r>
    </w:p>
    <w:p w14:paraId="6A03E18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Επίσης, υπάρχει μια παράταση που αφορά την εκκαθάριση των υποβολών των νοσοκομείων προς τον ΕΟΠΥΥ. Είναι ένα νέο μοντέλο τώρα, όπου υπάρχει ένα σύστημα τυχαιοποιημένης δειγματοληψίας και εκκαθάρισης των υποβολών και τω</w:t>
      </w:r>
      <w:r>
        <w:rPr>
          <w:rFonts w:eastAsia="Times New Roman" w:cs="Times New Roman"/>
          <w:szCs w:val="24"/>
        </w:rPr>
        <w:t>ν παραστατικών. Δεν είναι ακόμα οργανωμένα τα νοσοκομεία και τα πληροφοριακά τους συστήματα να το υποστηρίξουν και δίνουμε μια παράταση μέχρι τα μέσα του 2018.</w:t>
      </w:r>
    </w:p>
    <w:p w14:paraId="6A03E18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Υπάρχει και το δεύτερο άρθρο. Αφορά τους επιθεωρητές και βοηθούς επιθεωρητές του ΣΕΥΥΠ, του Σώμα</w:t>
      </w:r>
      <w:r>
        <w:rPr>
          <w:rFonts w:eastAsia="Times New Roman" w:cs="Times New Roman"/>
          <w:szCs w:val="24"/>
        </w:rPr>
        <w:t>τος Επιθεωρητών Υπηρεσιών Υγείας και Πρόνοιας, όπου ουσιαστικά προβλέπουμε μια συγκεκριμένη διαδικασία που δεν υπήρχε μέχρι τώρα για την ανανέωση της απόσπασης αυτών των ανθρώπων, που είναι τριετούς διάρκειας.</w:t>
      </w:r>
    </w:p>
    <w:p w14:paraId="6A03E18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Υπάρχει μία πρόσκληση που γίνεται με ευθύνη το</w:t>
      </w:r>
      <w:r>
        <w:rPr>
          <w:rFonts w:eastAsia="Times New Roman" w:cs="Times New Roman"/>
          <w:szCs w:val="24"/>
        </w:rPr>
        <w:t xml:space="preserve">υ </w:t>
      </w:r>
      <w:r>
        <w:rPr>
          <w:rFonts w:eastAsia="Times New Roman" w:cs="Times New Roman"/>
          <w:szCs w:val="24"/>
        </w:rPr>
        <w:t xml:space="preserve">γενικού διευθυντή </w:t>
      </w:r>
      <w:r>
        <w:rPr>
          <w:rFonts w:eastAsia="Times New Roman" w:cs="Times New Roman"/>
          <w:szCs w:val="24"/>
        </w:rPr>
        <w:t xml:space="preserve">του ΣΕΥΠ. Συγκροτείται μία τριμελής επιτροπή από το ΣΕΥΠ, τη </w:t>
      </w:r>
      <w:r>
        <w:rPr>
          <w:rFonts w:eastAsia="Times New Roman" w:cs="Times New Roman"/>
          <w:szCs w:val="24"/>
        </w:rPr>
        <w:t xml:space="preserve">γενική επιθεωρήτρια δημόσιας διοίκησης </w:t>
      </w:r>
      <w:r>
        <w:rPr>
          <w:rFonts w:eastAsia="Times New Roman" w:cs="Times New Roman"/>
          <w:szCs w:val="24"/>
        </w:rPr>
        <w:t xml:space="preserve">και έναν </w:t>
      </w:r>
      <w:r>
        <w:rPr>
          <w:rFonts w:eastAsia="Times New Roman" w:cs="Times New Roman"/>
          <w:szCs w:val="24"/>
        </w:rPr>
        <w:t xml:space="preserve">γενικό διευθυντή </w:t>
      </w:r>
      <w:r>
        <w:rPr>
          <w:rFonts w:eastAsia="Times New Roman" w:cs="Times New Roman"/>
          <w:szCs w:val="24"/>
        </w:rPr>
        <w:t>του Υπουργείου Υγείας. Αξιολογούνται οι αιτήσεις των υπαλλήλων από τον δημόσιο τομέα, επιλέγονται αυτοί οι υπά</w:t>
      </w:r>
      <w:r>
        <w:rPr>
          <w:rFonts w:eastAsia="Times New Roman" w:cs="Times New Roman"/>
          <w:szCs w:val="24"/>
        </w:rPr>
        <w:t>λληλοι και αποσπώνται για τρία χρόνια στο ΣΕΥΠ. Μέχρι τότε, επειδή αυτήν την περίοδο είναι σε εκκρεμότητα ελεγκτικό έργο, δικογραφίες, κλπ., παρατείνουμε αυτοδίκαια τη θητεία των σημερινών υπηρετούντων επιθεωρητών και βοηθών επιθεωρητών, μέχρι να λειτουργή</w:t>
      </w:r>
      <w:r>
        <w:rPr>
          <w:rFonts w:eastAsia="Times New Roman" w:cs="Times New Roman"/>
          <w:szCs w:val="24"/>
        </w:rPr>
        <w:t>σει η διαδικασία της πρόσκλησης που προβλέπεται σ’ αυτό το άρθρο.</w:t>
      </w:r>
    </w:p>
    <w:p w14:paraId="6A03E19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Ουσιαστικά, αυτά τα δύο άρθρα είναι. Είναι λίγο διαδικαστικού χαρακτήρα, αλλά νομίζω ότι είναι σημαντικά για την εύρυθμη λειτουργία του συστήματος υγείας την επόμενη χρονιά.</w:t>
      </w:r>
    </w:p>
    <w:p w14:paraId="6A03E19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(Μάρι</w:t>
      </w:r>
      <w:r>
        <w:rPr>
          <w:rFonts w:eastAsia="Times New Roman" w:cs="Times New Roman"/>
          <w:b/>
          <w:szCs w:val="24"/>
        </w:rPr>
        <w:t xml:space="preserve">ος Γεωργιάδης): </w:t>
      </w:r>
      <w:r>
        <w:rPr>
          <w:rFonts w:eastAsia="Times New Roman" w:cs="Times New Roman"/>
          <w:szCs w:val="24"/>
        </w:rPr>
        <w:t>Ευχαριστούμε τον κύριο Υπουργό.</w:t>
      </w:r>
    </w:p>
    <w:p w14:paraId="6A03E19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ξεκινώ να σας ενημερώσω επί της διαδικασίας για το πώς θα συνεχίσουμε. </w:t>
      </w:r>
    </w:p>
    <w:p w14:paraId="6A03E19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Τον λόγο θα λάβουν από τη λίστα των ομιλητών ο κ. Μιχελογιαννάκης και ο κ. Λάππας. Αμέσως μετά θα παρεμβληθεί με την </w:t>
      </w:r>
      <w:r>
        <w:rPr>
          <w:rFonts w:eastAsia="Times New Roman" w:cs="Times New Roman"/>
          <w:szCs w:val="24"/>
        </w:rPr>
        <w:t xml:space="preserve">τοποθέτησή του ο Κοινοβουλευτικός Εκπρόσωπος της Νέας Δημοκρατίας κ. Δένδιας. Θα ολοκληρώσουμε τη λίστα των ομιλητών με τον κ. Γεωργαντά και τον κ. Μπουκώρο. Θα μιλήσει η </w:t>
      </w:r>
      <w:r>
        <w:rPr>
          <w:rFonts w:eastAsia="Times New Roman" w:cs="Times New Roman"/>
          <w:szCs w:val="24"/>
        </w:rPr>
        <w:t>κ.</w:t>
      </w:r>
      <w:r>
        <w:rPr>
          <w:rFonts w:eastAsia="Times New Roman" w:cs="Times New Roman"/>
          <w:szCs w:val="24"/>
        </w:rPr>
        <w:t xml:space="preserve"> Βάκη ως Κοινοβουλευτική Εκπρόσωπος του ΣΥΡΙΖΑ. Μετά θα τοποθετηθεί ο Υπουργός κ. Π</w:t>
      </w:r>
      <w:r>
        <w:rPr>
          <w:rFonts w:eastAsia="Times New Roman" w:cs="Times New Roman"/>
          <w:szCs w:val="24"/>
        </w:rPr>
        <w:t>αππάς, για να προχωρήσουμε στις δευτερολογίες όσων συναδέλφων επιθυμούν.</w:t>
      </w:r>
    </w:p>
    <w:p w14:paraId="6A03E19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κάνω και μία ανακοίνωση προς το Σώμα. </w:t>
      </w:r>
    </w:p>
    <w:p w14:paraId="6A03E19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Διαρκής Επιτροπή Μορφωτικών Υποθέσεων καταθέτει την έκθεσή της στο σχέδιο νόμου του Υπουργείου Παιδε</w:t>
      </w:r>
      <w:r>
        <w:rPr>
          <w:rFonts w:eastAsia="Times New Roman" w:cs="Times New Roman"/>
          <w:szCs w:val="24"/>
        </w:rPr>
        <w:t>ίας, Έρευνας και Θρησκευμάτων</w:t>
      </w:r>
      <w:r>
        <w:rPr>
          <w:rFonts w:eastAsia="Times New Roman" w:cs="Times New Roman"/>
          <w:szCs w:val="24"/>
        </w:rPr>
        <w:t>:</w:t>
      </w:r>
      <w:r>
        <w:rPr>
          <w:rFonts w:eastAsia="Times New Roman" w:cs="Times New Roman"/>
          <w:szCs w:val="24"/>
        </w:rPr>
        <w:t xml:space="preserve"> «Τροποποίηση του άρθρου 5 του ν.1920/1991 (Α΄11), με τον οποίο κυρώθηκε η Πράξη Νομοθετικού Περιεχομένου </w:t>
      </w:r>
      <w:r w:rsidRPr="00740D5F">
        <w:rPr>
          <w:rFonts w:eastAsia="Times New Roman" w:cs="Times New Roman"/>
          <w:szCs w:val="24"/>
        </w:rPr>
        <w:t>“</w:t>
      </w:r>
      <w:r>
        <w:rPr>
          <w:rFonts w:eastAsia="Times New Roman" w:cs="Times New Roman"/>
          <w:szCs w:val="24"/>
        </w:rPr>
        <w:t>Περί Μουσουλμάνων Θρησκευτικών Λειτουργών» (Α΄182)</w:t>
      </w:r>
      <w:r w:rsidRPr="00740D5F">
        <w:rPr>
          <w:rFonts w:eastAsia="Times New Roman" w:cs="Times New Roman"/>
          <w:szCs w:val="24"/>
        </w:rPr>
        <w:t>”</w:t>
      </w:r>
      <w:r>
        <w:rPr>
          <w:rFonts w:eastAsia="Times New Roman" w:cs="Times New Roman"/>
          <w:szCs w:val="24"/>
        </w:rPr>
        <w:t xml:space="preserve">». </w:t>
      </w:r>
    </w:p>
    <w:p w14:paraId="6A03E19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Ορίστε, κύριε Μιχελογιαννάκη, έχετε τον λόγο για επτά λεπτά.</w:t>
      </w:r>
    </w:p>
    <w:p w14:paraId="6A03E19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 xml:space="preserve">ΝΝΗΣ ΜΙΧΕΛΟΓΙΑΝΝΑΚΗΣ: </w:t>
      </w:r>
      <w:r>
        <w:rPr>
          <w:rFonts w:eastAsia="Times New Roman" w:cs="Times New Roman"/>
          <w:szCs w:val="24"/>
        </w:rPr>
        <w:t>Ευχαριστώ, κύριε Πρόεδρε.</w:t>
      </w:r>
    </w:p>
    <w:p w14:paraId="6A03E19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Μετά τους Υπουργούς, ας μιλήσουμε και λίγο για το νομοσχέδιο. Το νομοσχέδιο ασχολείται με τρεις ενότητες. Πρώτον, θεσμοθετείται ένα πλαίσιο κανόνων για την αδειοδότηση και τον έλεγχο των διαστημικών δραστηριο</w:t>
      </w:r>
      <w:r>
        <w:rPr>
          <w:rFonts w:eastAsia="Times New Roman" w:cs="Times New Roman"/>
          <w:szCs w:val="24"/>
        </w:rPr>
        <w:t xml:space="preserve">τήτων. Δεύτερον, καθορίζεται η διαδικασία για την καταχώριση των διαστημικών αντικειμένων σε ειδικό μητρώο βάσει του διεθνούς δικαίου. Τρίτον, ιδρύεται ο </w:t>
      </w:r>
      <w:r>
        <w:rPr>
          <w:rFonts w:eastAsia="Times New Roman" w:cs="Times New Roman"/>
          <w:szCs w:val="24"/>
        </w:rPr>
        <w:t>οργανισμός</w:t>
      </w:r>
      <w:r>
        <w:rPr>
          <w:rFonts w:eastAsia="Times New Roman" w:cs="Times New Roman"/>
          <w:szCs w:val="24"/>
        </w:rPr>
        <w:t xml:space="preserve"> ως ανώνυμη εταιρεία με ευέλικτη μορφή που θα αναλάβει υπό την εποπτεία της πολιτείας τον συ</w:t>
      </w:r>
      <w:r>
        <w:rPr>
          <w:rFonts w:eastAsia="Times New Roman" w:cs="Times New Roman"/>
          <w:szCs w:val="24"/>
        </w:rPr>
        <w:t>ντονισμό των δράσεων και την αξιοποίηση των δικαιωμάτων και πόρων του ελληνικού δημοσίου στο διάστημα.</w:t>
      </w:r>
    </w:p>
    <w:p w14:paraId="6A03E19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Αυτό θα βοηθήσει σε νέα πράγματα, όπως, πρώτον στις εφαρμογές στο περιβάλλον, δεύτερον στην παρακολούθηση των συνόρων, τρίτον στην αυθαίρετη δόμηση, τέτα</w:t>
      </w:r>
      <w:r>
        <w:rPr>
          <w:rFonts w:eastAsia="Times New Roman" w:cs="Times New Roman"/>
          <w:szCs w:val="24"/>
        </w:rPr>
        <w:t xml:space="preserve">ρτον στη γεωργία ακριβείας, πέμπτον στην επικοινωνία απομακρυσμένων περιοχών, έκτον στην επικοινωνία στη ναυτιλία, έβδομον στην άμυνα της χώρας, όγδοον στην πρόβλεψη μετεωρολογικών φαινομένων και ένατον στην αλληλοκάλυψη δικτύων ηλεκτρονικών επικοινωνιών. </w:t>
      </w:r>
    </w:p>
    <w:p w14:paraId="6A03E19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Ουσιαστικά, δηλαδή, θα υπάρξει μία παραγωγή καινοτόμων υπηρεσιών και προϊόντων. Επίσης, θα υπάρξει βοήθεια στις επιχειρήσεις που υπάρχουν στην Ελλάδα, μιας και εξασφαλίζει σταθερό περιβάλλον.</w:t>
      </w:r>
    </w:p>
    <w:p w14:paraId="6A03E19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Ελλάδα συμμορφώνεται, επιτέλους, με τους διεθνείς κανόνες που</w:t>
      </w:r>
      <w:r>
        <w:rPr>
          <w:rFonts w:eastAsia="Times New Roman" w:cs="Times New Roman"/>
          <w:szCs w:val="24"/>
        </w:rPr>
        <w:t xml:space="preserve"> διέπουν τη χρήση του εξωατμοσφαιρικού διαστήματος, εφ’ όσον μάλιστα χρησιμοποιεί ραδιόφασμα. Η Ελλάδα, ως κράτος εκτόξευσης, έχει ευθύνη για τυχόν ζημιές που προκαλούνται από διαστημικά αντικείμενα. Ο </w:t>
      </w:r>
      <w:r>
        <w:rPr>
          <w:rFonts w:eastAsia="Times New Roman" w:cs="Times New Roman"/>
          <w:szCs w:val="24"/>
        </w:rPr>
        <w:t>οργανισμός</w:t>
      </w:r>
      <w:r>
        <w:rPr>
          <w:rFonts w:eastAsia="Times New Roman" w:cs="Times New Roman"/>
          <w:szCs w:val="24"/>
        </w:rPr>
        <w:t xml:space="preserve"> είναι ευέλικτος με τεχνοοικονομικά κριτήρια</w:t>
      </w:r>
      <w:r>
        <w:rPr>
          <w:rFonts w:eastAsia="Times New Roman" w:cs="Times New Roman"/>
          <w:szCs w:val="24"/>
        </w:rPr>
        <w:t xml:space="preserve"> και διαφοροποιείται από ορισμένες διατάξεις του δημόσιου τομέα. Χρειάζεται πρόσληψη εξειδικευμένου προσωπικού από την παγκόσμια αγορά. </w:t>
      </w:r>
    </w:p>
    <w:p w14:paraId="6A03E19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Καλύπτουμε, λοιπόν, μ’ αυτόν τον τρόπο ένα κενό πολλών χρόνων. Η Κυβέρνηση θα έχει, επιτέλους, τη δυνατότητα να εκπροσω</w:t>
      </w:r>
      <w:r>
        <w:rPr>
          <w:rFonts w:eastAsia="Times New Roman" w:cs="Times New Roman"/>
          <w:szCs w:val="24"/>
        </w:rPr>
        <w:t xml:space="preserve">πείται σε διεθνείς και ευρωπαϊκούς </w:t>
      </w:r>
      <w:r>
        <w:rPr>
          <w:rFonts w:eastAsia="Times New Roman" w:cs="Times New Roman"/>
          <w:szCs w:val="24"/>
        </w:rPr>
        <w:t>οργανισμούς</w:t>
      </w:r>
      <w:r>
        <w:rPr>
          <w:rFonts w:eastAsia="Times New Roman" w:cs="Times New Roman"/>
          <w:szCs w:val="24"/>
        </w:rPr>
        <w:t>. Θα βοηθήσει σε νέες θέσεις εργασίας, προκειμένου να επιστρέψουν επιστήμονες που έφυγαν στο εξωτερικό και στην ανάπτυξη του τόπου μας.</w:t>
      </w:r>
    </w:p>
    <w:p w14:paraId="6A03E19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w:t>
      </w:r>
    </w:p>
    <w:p w14:paraId="6A03E19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 Μιχελογιανν</w:t>
      </w:r>
      <w:r>
        <w:rPr>
          <w:rFonts w:eastAsia="Times New Roman" w:cs="Times New Roman"/>
          <w:szCs w:val="24"/>
        </w:rPr>
        <w:t>άκη και για την οικονομία στον χρόνο.</w:t>
      </w:r>
    </w:p>
    <w:p w14:paraId="6A03E19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Ορίστε, κύριε Λάππα, έχετε τον λόγο για επτά λεπτά.</w:t>
      </w:r>
    </w:p>
    <w:p w14:paraId="6A03E1A0" w14:textId="77777777" w:rsidR="001B1D00" w:rsidRDefault="00D353DD">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Ευχαριστώ, κύριε Πρόεδρε.</w:t>
      </w:r>
    </w:p>
    <w:p w14:paraId="6A03E1A1" w14:textId="77777777" w:rsidR="001B1D00" w:rsidRDefault="00D353DD">
      <w:pPr>
        <w:spacing w:after="0" w:line="600" w:lineRule="auto"/>
        <w:ind w:firstLine="720"/>
        <w:jc w:val="both"/>
        <w:rPr>
          <w:rFonts w:eastAsia="Times New Roman"/>
          <w:szCs w:val="24"/>
        </w:rPr>
      </w:pPr>
      <w:r>
        <w:rPr>
          <w:rFonts w:eastAsia="Times New Roman"/>
          <w:szCs w:val="24"/>
        </w:rPr>
        <w:t xml:space="preserve">Ζήτησα τον λόγο σήμερα πιο πολύ για να κάνω μια ανακοίνωση στην Ολομέλεια του Κοινοβουλίου. Σήμερα δημοσιεύτηκε μια έξοχη απόφαση όχι μόνο με γενικό, αλλά με ευρωπαϊκό και διεθνές ενδιαφέρον. </w:t>
      </w:r>
    </w:p>
    <w:p w14:paraId="6A03E1A2" w14:textId="77777777" w:rsidR="001B1D00" w:rsidRDefault="00D353DD">
      <w:pPr>
        <w:spacing w:after="0" w:line="600" w:lineRule="auto"/>
        <w:ind w:firstLine="720"/>
        <w:jc w:val="both"/>
        <w:rPr>
          <w:rFonts w:eastAsia="Times New Roman"/>
          <w:szCs w:val="24"/>
        </w:rPr>
      </w:pPr>
      <w:r>
        <w:rPr>
          <w:rFonts w:eastAsia="Times New Roman"/>
          <w:szCs w:val="24"/>
        </w:rPr>
        <w:t>Το Ανώτατο Δικαστήριο της Ευρωπαϊκής Ένωσης δημοσίευσε σήμερα μ</w:t>
      </w:r>
      <w:r>
        <w:rPr>
          <w:rFonts w:eastAsia="Times New Roman"/>
          <w:szCs w:val="24"/>
        </w:rPr>
        <w:t xml:space="preserve">ια απόφαση όπου λέει ότι η παροχή υπηρεσιών </w:t>
      </w:r>
      <w:r>
        <w:rPr>
          <w:rFonts w:eastAsia="Times New Roman"/>
          <w:szCs w:val="24"/>
        </w:rPr>
        <w:t>«UBER</w:t>
      </w:r>
      <w:r>
        <w:rPr>
          <w:rFonts w:eastAsia="Times New Roman"/>
          <w:szCs w:val="24"/>
        </w:rPr>
        <w:t>» δεν είναι παροχή υπηρεσιών διαδικτυακής εφαρμογής, αλλά παροχή υπηρεσιών μεταφορών. Δηλαδή λέει αυτό που ουσιαστικά έλεγε το προσχέδιο του Υπουργείου Μεταφορών στην Ελλάδα και ξεσηκώθηκαν τότε οι συνάδελφο</w:t>
      </w:r>
      <w:r>
        <w:rPr>
          <w:rFonts w:eastAsia="Times New Roman"/>
          <w:szCs w:val="24"/>
        </w:rPr>
        <w:t>ι της Νέας Δημοκρατίας και έλεγαν ότι η «</w:t>
      </w:r>
      <w:r>
        <w:rPr>
          <w:rFonts w:eastAsia="Times New Roman"/>
          <w:szCs w:val="24"/>
        </w:rPr>
        <w:t>UBER</w:t>
      </w:r>
      <w:r>
        <w:rPr>
          <w:rFonts w:eastAsia="Times New Roman"/>
          <w:szCs w:val="24"/>
        </w:rPr>
        <w:t>» είναι μια πολύ καλή εταιρεία, η οποία πρέπει να δρα μέσα στα πλαίσια του υγιούς ανταγωνισμού.</w:t>
      </w:r>
    </w:p>
    <w:p w14:paraId="6A03E1A3" w14:textId="77777777" w:rsidR="001B1D00" w:rsidRDefault="00D353DD">
      <w:pPr>
        <w:spacing w:after="0" w:line="600" w:lineRule="auto"/>
        <w:ind w:firstLine="720"/>
        <w:jc w:val="both"/>
        <w:rPr>
          <w:rFonts w:eastAsia="Times New Roman"/>
          <w:szCs w:val="24"/>
        </w:rPr>
      </w:pPr>
      <w:r>
        <w:rPr>
          <w:rFonts w:eastAsia="Times New Roman"/>
          <w:szCs w:val="24"/>
        </w:rPr>
        <w:t xml:space="preserve">Κύριοι, το </w:t>
      </w:r>
      <w:r>
        <w:rPr>
          <w:rFonts w:eastAsia="Times New Roman"/>
          <w:szCs w:val="24"/>
        </w:rPr>
        <w:t>δικαστήριο</w:t>
      </w:r>
      <w:r>
        <w:rPr>
          <w:rFonts w:eastAsia="Times New Roman"/>
          <w:szCs w:val="24"/>
        </w:rPr>
        <w:t xml:space="preserve"> πλέον και με τη βούλα επιβεβαιώνει τις απόψεις μας, τις θέσεις του Υπουργείου και τις θέσεις </w:t>
      </w:r>
      <w:r>
        <w:rPr>
          <w:rFonts w:eastAsia="Times New Roman"/>
          <w:szCs w:val="24"/>
        </w:rPr>
        <w:t>της ελληνικής κοινωνίας που θέλει αυτός που εργάζεται στην Ελλάδα και παρέχει υπηρεσίες να φορολογείται, όπως κάθε Έλληνας πολίτης. Αυτή η απόφαση του Ανώτατου Δικαστηρίου ανοίγει πλέον τον δρόμο για να υπάγεται και η «</w:t>
      </w:r>
      <w:r>
        <w:rPr>
          <w:rFonts w:eastAsia="Times New Roman"/>
          <w:szCs w:val="24"/>
        </w:rPr>
        <w:t>UBER</w:t>
      </w:r>
      <w:r>
        <w:rPr>
          <w:rFonts w:eastAsia="Times New Roman"/>
          <w:szCs w:val="24"/>
        </w:rPr>
        <w:t>» στο ρυθμιστικό πλαίσιο που υπάγ</w:t>
      </w:r>
      <w:r>
        <w:rPr>
          <w:rFonts w:eastAsia="Times New Roman"/>
          <w:szCs w:val="24"/>
        </w:rPr>
        <w:t xml:space="preserve">ονται τα συμβατικά ταξί, δηλαδή οι οδηγοί. </w:t>
      </w:r>
    </w:p>
    <w:p w14:paraId="6A03E1A4" w14:textId="77777777" w:rsidR="001B1D00" w:rsidRDefault="00D353DD">
      <w:pPr>
        <w:spacing w:after="0" w:line="600" w:lineRule="auto"/>
        <w:ind w:firstLine="720"/>
        <w:jc w:val="both"/>
        <w:rPr>
          <w:rFonts w:eastAsia="Times New Roman"/>
          <w:szCs w:val="24"/>
        </w:rPr>
      </w:pPr>
      <w:r>
        <w:rPr>
          <w:rFonts w:eastAsia="Times New Roman"/>
          <w:szCs w:val="24"/>
        </w:rPr>
        <w:t>Αν μας ακούν οι ταξιτζήδες σήμερα, να ακούσουν για μια ακόμη φορά ότι στο ρυθμιστικό πλαίσιο που ισχύει για τους ίδιους τους οδηγούς και τους ιδιοκτήτες ταξί θα υπάγεται υποχρεωτικά και η «</w:t>
      </w:r>
      <w:r>
        <w:rPr>
          <w:rFonts w:eastAsia="Times New Roman"/>
          <w:szCs w:val="24"/>
        </w:rPr>
        <w:t>UBER</w:t>
      </w:r>
      <w:r>
        <w:rPr>
          <w:rFonts w:eastAsia="Times New Roman"/>
          <w:szCs w:val="24"/>
        </w:rPr>
        <w:t>» αν θέλει να δρα σ</w:t>
      </w:r>
      <w:r>
        <w:rPr>
          <w:rFonts w:eastAsia="Times New Roman"/>
          <w:szCs w:val="24"/>
        </w:rPr>
        <w:t>την Ελλάδα. Αυτό σημαίνει ισονομία, ισοπολιτεία, τήρηση αρχών δημοκρατίας μιας σύγχρονης χώρας που σέβεται τους ευρωπαϊκούς θεσμούς και όχι μια κοινωνία «μπανανία» και «</w:t>
      </w:r>
      <w:r>
        <w:rPr>
          <w:rFonts w:eastAsia="Times New Roman"/>
          <w:szCs w:val="24"/>
        </w:rPr>
        <w:t>Ψωροκώσταινα</w:t>
      </w:r>
      <w:r>
        <w:rPr>
          <w:rFonts w:eastAsia="Times New Roman"/>
          <w:szCs w:val="24"/>
        </w:rPr>
        <w:t>».</w:t>
      </w:r>
    </w:p>
    <w:p w14:paraId="6A03E1A5" w14:textId="77777777" w:rsidR="001B1D00" w:rsidRDefault="00D353DD">
      <w:pPr>
        <w:spacing w:after="0" w:line="600" w:lineRule="auto"/>
        <w:ind w:firstLine="720"/>
        <w:jc w:val="both"/>
        <w:rPr>
          <w:rFonts w:eastAsia="Times New Roman"/>
          <w:szCs w:val="24"/>
        </w:rPr>
      </w:pPr>
      <w:r>
        <w:rPr>
          <w:rFonts w:eastAsia="Times New Roman"/>
          <w:szCs w:val="24"/>
        </w:rPr>
        <w:t>Άρα, στελέχη σας που έκλεισαν συμφωνίες στο παρελθόν, πριν λίγο καιρό, υ</w:t>
      </w:r>
      <w:r>
        <w:rPr>
          <w:rFonts w:eastAsia="Times New Roman"/>
          <w:szCs w:val="24"/>
        </w:rPr>
        <w:t>πέρ της «</w:t>
      </w:r>
      <w:r>
        <w:rPr>
          <w:rFonts w:eastAsia="Times New Roman"/>
          <w:szCs w:val="24"/>
        </w:rPr>
        <w:t>UBER</w:t>
      </w:r>
      <w:r>
        <w:rPr>
          <w:rFonts w:eastAsia="Times New Roman"/>
          <w:szCs w:val="24"/>
        </w:rPr>
        <w:t xml:space="preserve">» θα πρέπει να αναστοχαστούν και να έρθουν να πουν αν καλώς ή κακώς το Ευρωπαϊκό Δικαστήριο αποφάσισε ό,τι αποφάσισε. Και εσείς που είστε του «μένουμε Ευρώπη», τηρείτε την απόφαση του </w:t>
      </w:r>
      <w:r>
        <w:rPr>
          <w:rFonts w:eastAsia="Times New Roman"/>
          <w:szCs w:val="24"/>
        </w:rPr>
        <w:t>δικαστηρίου</w:t>
      </w:r>
      <w:r>
        <w:rPr>
          <w:rFonts w:eastAsia="Times New Roman"/>
          <w:szCs w:val="24"/>
        </w:rPr>
        <w:t>; Συντάσσεστε μαζί της, με τη λογική της και την</w:t>
      </w:r>
      <w:r>
        <w:rPr>
          <w:rFonts w:eastAsia="Times New Roman"/>
          <w:szCs w:val="24"/>
        </w:rPr>
        <w:t xml:space="preserve"> αιτιολογία της; Περιμένουμε την απάντησή σας. Το ένα είναι αυτό.</w:t>
      </w:r>
    </w:p>
    <w:p w14:paraId="6A03E1A6" w14:textId="77777777" w:rsidR="001B1D00" w:rsidRDefault="00D353DD">
      <w:pPr>
        <w:spacing w:after="0" w:line="600" w:lineRule="auto"/>
        <w:ind w:firstLine="720"/>
        <w:jc w:val="both"/>
        <w:rPr>
          <w:rFonts w:eastAsia="Times New Roman"/>
          <w:bCs/>
          <w:szCs w:val="24"/>
        </w:rPr>
      </w:pPr>
      <w:r>
        <w:rPr>
          <w:rFonts w:eastAsia="Times New Roman"/>
          <w:szCs w:val="24"/>
        </w:rPr>
        <w:t xml:space="preserve">Δεύτερον, ασφαλώς η πλειοδοσία σε </w:t>
      </w:r>
      <w:r>
        <w:rPr>
          <w:rFonts w:eastAsia="Times New Roman"/>
          <w:bCs/>
          <w:szCs w:val="24"/>
        </w:rPr>
        <w:t xml:space="preserve">τροπολογίες της τελευταίας στιγμής δεν μπορεί να σημαίνει καλή νομοθέτηση. </w:t>
      </w:r>
    </w:p>
    <w:p w14:paraId="6A03E1A7" w14:textId="77777777" w:rsidR="001B1D00" w:rsidRDefault="00D353DD">
      <w:pPr>
        <w:spacing w:after="0" w:line="600" w:lineRule="auto"/>
        <w:ind w:firstLine="720"/>
        <w:jc w:val="both"/>
        <w:rPr>
          <w:rFonts w:eastAsia="Times New Roman"/>
          <w:bCs/>
          <w:szCs w:val="24"/>
        </w:rPr>
      </w:pPr>
      <w:r>
        <w:rPr>
          <w:rFonts w:eastAsia="Times New Roman"/>
          <w:bCs/>
          <w:szCs w:val="24"/>
        </w:rPr>
        <w:t>Όμως, κύριοι συνάδελφοι όλων των πτερύγων της Βουλής, όταν πλέον κάθε χρόνο ερχό</w:t>
      </w:r>
      <w:r>
        <w:rPr>
          <w:rFonts w:eastAsia="Times New Roman"/>
          <w:bCs/>
          <w:szCs w:val="24"/>
        </w:rPr>
        <w:t>μαστε τις τελευταίες ημέρες νομοθέτησης να κλείσουμε τρύπες και να προλάβουμε ρυθμίσεις που προκύπτουν από μια, θα έλεγα, μη κανονική νομοθέτηση και μια μη πολιτική κανονικότητα που ισχύει στη χώρα εξαιτίας των μνημονίων και αν σε αυτά προσθέσετε και τις χ</w:t>
      </w:r>
      <w:r>
        <w:rPr>
          <w:rFonts w:eastAsia="Times New Roman"/>
          <w:bCs/>
          <w:szCs w:val="24"/>
        </w:rPr>
        <w:t>ρόνιες παθογένειες της ελληνικής δημόσιας διοίκησης, καθώς προκύπτουν απρόοπτα και επείγουσες ρυθμίσεις, τότε η πολιτεία δεν μπορεί να λέει: Ξέρετε, επειδή έχουμε έναν κυκλώνα, έναν μεγάλο αριθμό τροπολογιών, δεν τις κάναμε γιατί συνεπάγονται κακή νομοθέτη</w:t>
      </w:r>
      <w:r>
        <w:rPr>
          <w:rFonts w:eastAsia="Times New Roman"/>
          <w:bCs/>
          <w:szCs w:val="24"/>
        </w:rPr>
        <w:t xml:space="preserve">ση. </w:t>
      </w:r>
    </w:p>
    <w:p w14:paraId="6A03E1A8" w14:textId="77777777" w:rsidR="001B1D00" w:rsidRDefault="00D353DD">
      <w:pPr>
        <w:spacing w:after="0" w:line="600" w:lineRule="auto"/>
        <w:ind w:firstLine="720"/>
        <w:jc w:val="both"/>
        <w:rPr>
          <w:rFonts w:eastAsia="Times New Roman"/>
          <w:bCs/>
          <w:szCs w:val="24"/>
        </w:rPr>
      </w:pPr>
      <w:r>
        <w:rPr>
          <w:rFonts w:eastAsia="Times New Roman"/>
          <w:bCs/>
          <w:szCs w:val="24"/>
        </w:rPr>
        <w:t xml:space="preserve">Νομίζω ότι η κακή νομοθέτηση δεν εξαρτάται μόνο από τον αριθμό των τροπολογιών που κατατίθενται, αλλά πρέπει να δει κανείς και το περιεχόμενό τους. Πρέπει να δείτε αν επιλύουν ζητήματα, αν βοηθάνε κοινωνικές ομάδες, αν πράγματι τέμνουν κοινωνικές αδικίες. </w:t>
      </w:r>
      <w:r>
        <w:rPr>
          <w:rFonts w:eastAsia="Times New Roman"/>
          <w:bCs/>
          <w:szCs w:val="24"/>
        </w:rPr>
        <w:t xml:space="preserve">Τότε θα πείτε αν είναι καλή ή κακή η νομοθέτηση. </w:t>
      </w:r>
    </w:p>
    <w:p w14:paraId="6A03E1A9" w14:textId="77777777" w:rsidR="001B1D00" w:rsidRDefault="00D353DD">
      <w:pPr>
        <w:spacing w:after="0" w:line="600" w:lineRule="auto"/>
        <w:ind w:firstLine="720"/>
        <w:jc w:val="both"/>
        <w:rPr>
          <w:rFonts w:eastAsia="Times New Roman"/>
          <w:bCs/>
          <w:szCs w:val="24"/>
        </w:rPr>
      </w:pPr>
      <w:r>
        <w:rPr>
          <w:rFonts w:eastAsia="Times New Roman"/>
          <w:bCs/>
          <w:szCs w:val="24"/>
        </w:rPr>
        <w:t>Μας ακούει η κοινωνία και περιμένει μέχρι τελευταία ώρα. Εγώ σας λέω ότι κακώς ερχόμαστε και ρυθμίζουμε τελευταία ώρα κάποιες λεπτομέρειες. Όμως, πρέπει να τις ρυθμίσουμε ή να αφήσουμε στην τύχη τους διάφορ</w:t>
      </w:r>
      <w:r>
        <w:rPr>
          <w:rFonts w:eastAsia="Times New Roman"/>
          <w:bCs/>
          <w:szCs w:val="24"/>
        </w:rPr>
        <w:t xml:space="preserve">α μεγάλα κοινωνικά στρώματα, δομές, υπηρεσίες, φορείς, οργανισμούς; Αυτό είναι το ερώτημα. Το ότι είναι κακή η νομοθέτηση τροπολογιών το ξέρουν οι πάντες και το έχετε υλοποιήσει και εσείς στα χρόνια των μνημονίων. </w:t>
      </w:r>
    </w:p>
    <w:p w14:paraId="6A03E1AA" w14:textId="77777777" w:rsidR="001B1D00" w:rsidRDefault="00D353DD">
      <w:pPr>
        <w:spacing w:after="0" w:line="600" w:lineRule="auto"/>
        <w:ind w:firstLine="720"/>
        <w:jc w:val="both"/>
        <w:rPr>
          <w:rFonts w:eastAsia="Times New Roman"/>
          <w:bCs/>
          <w:szCs w:val="24"/>
        </w:rPr>
      </w:pPr>
      <w:r>
        <w:rPr>
          <w:rFonts w:eastAsia="Times New Roman"/>
          <w:bCs/>
          <w:szCs w:val="24"/>
        </w:rPr>
        <w:t>Μιλάμε για μια χώρα που δεν έχει ούτε νομ</w:t>
      </w:r>
      <w:r>
        <w:rPr>
          <w:rFonts w:eastAsia="Times New Roman"/>
          <w:bCs/>
          <w:szCs w:val="24"/>
        </w:rPr>
        <w:t>οθετική κανονικότητα. Αυτό απορρέει από το γεγονός ότι δεν έχουμε πολιτική κανονικότητα, κύριοι συνάδελφοι. Είμαστε σε καιρό μνημονίων. Και αν η δημόσια διοίκηση δεν αποκτήσει από που λέμε «η θεσμική της μνήμη να τιμά και την ίδια και τη χώρα», θα έχουμε α</w:t>
      </w:r>
      <w:r>
        <w:rPr>
          <w:rFonts w:eastAsia="Times New Roman"/>
          <w:bCs/>
          <w:szCs w:val="24"/>
        </w:rPr>
        <w:t>υτές τις παρενέργειες. Άρα, να τελειώνουμε με αυτό το πράγμα.</w:t>
      </w:r>
    </w:p>
    <w:p w14:paraId="6A03E1AB" w14:textId="77777777" w:rsidR="001B1D00" w:rsidRDefault="00D353DD">
      <w:pPr>
        <w:spacing w:after="0" w:line="600" w:lineRule="auto"/>
        <w:ind w:firstLine="720"/>
        <w:jc w:val="both"/>
        <w:rPr>
          <w:rFonts w:eastAsia="Times New Roman"/>
          <w:bCs/>
          <w:szCs w:val="24"/>
        </w:rPr>
      </w:pPr>
      <w:r>
        <w:rPr>
          <w:rFonts w:eastAsia="Times New Roman"/>
          <w:bCs/>
          <w:szCs w:val="24"/>
        </w:rPr>
        <w:t xml:space="preserve">Άκουσα τον κ. Μανιάτη πριν να μας λέει ότι ο χθεσινός </w:t>
      </w:r>
      <w:r>
        <w:rPr>
          <w:rFonts w:eastAsia="Times New Roman"/>
          <w:bCs/>
          <w:szCs w:val="24"/>
        </w:rPr>
        <w:t xml:space="preserve">προϋπολογισμός </w:t>
      </w:r>
      <w:r>
        <w:rPr>
          <w:rFonts w:eastAsia="Times New Roman"/>
          <w:bCs/>
          <w:szCs w:val="24"/>
        </w:rPr>
        <w:t xml:space="preserve">είναι </w:t>
      </w:r>
      <w:r>
        <w:rPr>
          <w:rFonts w:eastAsia="Times New Roman"/>
          <w:bCs/>
          <w:szCs w:val="24"/>
        </w:rPr>
        <w:t xml:space="preserve">προϋπολογισμός </w:t>
      </w:r>
      <w:r>
        <w:rPr>
          <w:rFonts w:eastAsia="Times New Roman"/>
          <w:bCs/>
          <w:szCs w:val="24"/>
        </w:rPr>
        <w:t>της ντροπής. Πρέπει να του πω κάτι που είπε ο Βενιαμίν Φραγκλίνος: Να κρατήσει την ορμή και την οργή του</w:t>
      </w:r>
      <w:r>
        <w:rPr>
          <w:rFonts w:eastAsia="Times New Roman"/>
          <w:bCs/>
          <w:szCs w:val="24"/>
        </w:rPr>
        <w:t xml:space="preserve"> για κάποια άλλα πράγματα, γιατί πολλές φορές ό,τι αρχίζει με οργή μπορεί να τελειώνει και με ντροπή. Και μάλλον τον αφορά άμεσα. Διότι θα του πω ότι εάν τείνει το ους και ανοίξει το βλέφαρο, πάψει να έχει τυφλότητα, πολιτική και ιδεολογική κώφωση, θα κατα</w:t>
      </w:r>
      <w:r>
        <w:rPr>
          <w:rFonts w:eastAsia="Times New Roman"/>
          <w:bCs/>
          <w:szCs w:val="24"/>
        </w:rPr>
        <w:t>λάβει ότι οι σύντροφοι και οι συναγωνιστές του στην Ευρώπη και στον κόσμο ολόκληρο τιμούν και ομολογούν την Κυβέρνησή μας και τον Πρωθυπουργό. Δεν χύνουν δηλητήριο και χολή κάθε μέρα σε όλα τα επίπεδα κυβερνητικής και πολιτικής δράσης. Σε όλα τα επίπεδα!</w:t>
      </w:r>
    </w:p>
    <w:p w14:paraId="6A03E1AC" w14:textId="77777777" w:rsidR="001B1D00" w:rsidRDefault="00D353DD">
      <w:pPr>
        <w:spacing w:after="0" w:line="600" w:lineRule="auto"/>
        <w:ind w:firstLine="720"/>
        <w:jc w:val="both"/>
        <w:rPr>
          <w:rFonts w:eastAsia="Times New Roman"/>
          <w:bCs/>
          <w:szCs w:val="24"/>
        </w:rPr>
      </w:pPr>
      <w:r>
        <w:rPr>
          <w:rFonts w:eastAsia="Times New Roman"/>
          <w:bCs/>
          <w:szCs w:val="24"/>
        </w:rPr>
        <w:t>Α</w:t>
      </w:r>
      <w:r>
        <w:rPr>
          <w:rFonts w:eastAsia="Times New Roman"/>
          <w:bCs/>
          <w:szCs w:val="24"/>
        </w:rPr>
        <w:t>κούει κανείς την Αρχηγό της Δημοκρατικής Συμπαράταξης και τρελαίνεται. Μόνο δηλητήριο εκτοξεύει. Δεν υπάρχει τίποτα το καλό, τίποτα το θετικό, τίποτα το παραγωγικό, τίποτα το κοινωνικό! Όλα είναι αρνητικά και κατάφωρα άδικα. Ποιοι; Αυτοί που κυβερνούσαν τη</w:t>
      </w:r>
      <w:r>
        <w:rPr>
          <w:rFonts w:eastAsia="Times New Roman"/>
          <w:bCs/>
          <w:szCs w:val="24"/>
        </w:rPr>
        <w:t xml:space="preserve"> χώρα μαζί με εσάς σαράντα χρόνια. Και θέλετε να τα χρεώσετε σε εμάς που αγωνιζόμαστε να βγάλουμε τη χώρα από τη χρεωκοπία. Γιατί και πώς; Γιατί τη βάλατε εσείς. Δηλαδή οι δικαιωμένοι εσείς που χρεωκοπήσατε και αδικαίωτοι θα είμαστε εμείς που αγωνιζόμαστε </w:t>
      </w:r>
      <w:r>
        <w:rPr>
          <w:rFonts w:eastAsia="Times New Roman"/>
          <w:bCs/>
          <w:szCs w:val="24"/>
        </w:rPr>
        <w:t>να τη βγάλουμε από τη χρεωκοπία.</w:t>
      </w:r>
    </w:p>
    <w:p w14:paraId="6A03E1AD" w14:textId="77777777" w:rsidR="001B1D00" w:rsidRDefault="00D353DD">
      <w:pPr>
        <w:spacing w:after="0" w:line="600" w:lineRule="auto"/>
        <w:ind w:firstLine="720"/>
        <w:jc w:val="both"/>
        <w:rPr>
          <w:rFonts w:eastAsia="Times New Roman"/>
          <w:bCs/>
          <w:szCs w:val="24"/>
        </w:rPr>
      </w:pPr>
      <w:r>
        <w:rPr>
          <w:rFonts w:eastAsia="Times New Roman"/>
          <w:bCs/>
          <w:szCs w:val="24"/>
        </w:rPr>
        <w:t xml:space="preserve">Εν πάση περιπτώσει, αυτά τα αφήνω για τον κ. Μανιάτη, γιατί πιστεύω ότι όταν θα πάει η κ. Γεννηματά στην Ευρώπη και στα συμβούλια, θα της τραβάνε και λίγο το αυτί. </w:t>
      </w:r>
    </w:p>
    <w:p w14:paraId="6A03E1A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Διότι, κύριε Υπουργέ, χθες πήγε -ακούστε!- σε έναν μεγάλο </w:t>
      </w:r>
      <w:r>
        <w:rPr>
          <w:rFonts w:eastAsia="Times New Roman" w:cs="Times New Roman"/>
          <w:szCs w:val="24"/>
        </w:rPr>
        <w:t>δημοσιογραφικό οργανισμό της Πορτογαλίας και έδωσε μια συνέντευξη. Ξέρετε τι δηλητήριο έχυσε εις βάρος της χώρας, εις βάρος του Πρωθυπουργού και της Κυβέρνησης μας; Πού; Στην Πορτογαλία που εδώ και τρία, τέσσερα χρόνια υλοποιεί μια μεγάλη συνεργασία του σο</w:t>
      </w:r>
      <w:r>
        <w:rPr>
          <w:rFonts w:eastAsia="Times New Roman" w:cs="Times New Roman"/>
          <w:szCs w:val="24"/>
        </w:rPr>
        <w:t>σιαλιστικού κόμματος με την Αριστερά. Τι άκουσε δηλαδή ο πορτογαλικός λαός να λέει η κ. Γεννηματά; Ότι αυτό που κάνουν εκεί είναι κάτι σαν μια κατάρα και όχι ευλογία. Εν πάση περιπτώσει, το αφήνουμε κι αυτό.</w:t>
      </w:r>
    </w:p>
    <w:p w14:paraId="6A03E1A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Θα ήθελα να πω και κάτι τελευταίο με το οποίο κα</w:t>
      </w:r>
      <w:r>
        <w:rPr>
          <w:rFonts w:eastAsia="Times New Roman" w:cs="Times New Roman"/>
          <w:szCs w:val="24"/>
        </w:rPr>
        <w:t xml:space="preserve">ι θα τελειώσω. Δεν θέλω να πω πολλά πράγματα. </w:t>
      </w:r>
    </w:p>
    <w:p w14:paraId="6A03E1B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Κύριε Υπουργέ, σας έχω ξανακούσει -και εντυπωσιάστηκα κάποτε- να λέτε για το πώς είναι δυνατόν, πράγματι, διαστημικές υπηρεσίες να υλοποιηθούν στην αγροτική οικονομία. Διότι κατάγομαι από έναν αγροτικό νομό κα</w:t>
      </w:r>
      <w:r>
        <w:rPr>
          <w:rFonts w:eastAsia="Times New Roman" w:cs="Times New Roman"/>
          <w:szCs w:val="24"/>
        </w:rPr>
        <w:t xml:space="preserve">ι πράγματι θα ήθελα πολύ και το κόστος παραγωγής και οι καιρικές συνθήκες και το σύνολο των παραγόντων και των κριτηρίων μιας πραγματικά αποδοτικής και περιβαλλοντικής πολιτικής να έχει ένα θετικό πρόσημο. Και απόρησα πώς είναι δυνατόν αυτό να εφαρμοστεί. </w:t>
      </w:r>
    </w:p>
    <w:p w14:paraId="6A03E1B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Προχθές που παρακολούθησα τον ευρωπαίο φιλοξενούμενό σας να το αποτυπώνει στην ωραία αυτή εμφάνιση που έκανε, πραγματικά εντυπωσιάστηκα δύο φορές. Το είχατε κάνει εσείς σε ανύποπτο χρόνο, εδώ και δύο μήνες, σε μια ΕΠΕΚΕ. </w:t>
      </w:r>
    </w:p>
    <w:p w14:paraId="6A03E1B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Άρα, λοιπόν, εάν πράγματι αυτό μπ</w:t>
      </w:r>
      <w:r>
        <w:rPr>
          <w:rFonts w:eastAsia="Times New Roman" w:cs="Times New Roman"/>
          <w:szCs w:val="24"/>
        </w:rPr>
        <w:t>ορεί να συμβεί, εξοπλίστε μας με γνώση και πληροφορία ώστε να μπορούμε να πάμε στην περιφέρειά μας, που είναι αγροτική σε ποσοστό 90%, και να πείσουμε τους αγρότες ότι πράγματι μπορούν να υλοποιηθούν και να παρθούν τέτοιες διαστημικές υπηρεσίες προς όφελος</w:t>
      </w:r>
      <w:r>
        <w:rPr>
          <w:rFonts w:eastAsia="Times New Roman" w:cs="Times New Roman"/>
          <w:szCs w:val="24"/>
        </w:rPr>
        <w:t xml:space="preserve"> της παραγωγής, της αύξησης της παραγωγικότητας και του περιβάλλοντος. Διότι εάν πράγματι έχουμε τέτοιες δυνατότητες χρήσης στην αγροτική οικονομία, ένα είναι το πρόβλημα των σημερινών αγροτών -όλα τα άλλα μπορούν να τα κάνουν-, ένα δεν μπόρεσαν να κάνουν </w:t>
      </w:r>
      <w:r>
        <w:rPr>
          <w:rFonts w:eastAsia="Times New Roman" w:cs="Times New Roman"/>
          <w:szCs w:val="24"/>
        </w:rPr>
        <w:t xml:space="preserve">ποτέ, τη μείωση τους κόστους παραγωγής. Εάν πράγματι μπορεί να συμβάλει το νομοσχέδιο και σε τέτοιες υπηρεσίες, νομίζω ότι είναι θετικό για τους ίδιους, αλλά και για τη χώρα. </w:t>
      </w:r>
    </w:p>
    <w:p w14:paraId="6A03E1B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Και έρχομαι και σε κάτι τελευταίο. </w:t>
      </w:r>
    </w:p>
    <w:p w14:paraId="6A03E1B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Κύριε Υπουργέ, παρέλειψα να πω ότι υπάρχει μ</w:t>
      </w:r>
      <w:r>
        <w:rPr>
          <w:rFonts w:eastAsia="Times New Roman" w:cs="Times New Roman"/>
          <w:szCs w:val="24"/>
        </w:rPr>
        <w:t>ια τροπολογία που υπογράφει ο ομιλών και αφορά ένα απλό πραγματάκι. Αφορά αστικές μη κερδοσκοπικές εταιρείες των δήμων. Μέχρι τώρα τι έλεγε το καθεστώς; Εάν ένας από τους εταίρους των αστικών μη κερδοσκοπικών εταιριών αποχωρήσει, εάν είναι δέκα και φύγει ο</w:t>
      </w:r>
      <w:r>
        <w:rPr>
          <w:rFonts w:eastAsia="Times New Roman" w:cs="Times New Roman"/>
          <w:szCs w:val="24"/>
        </w:rPr>
        <w:t xml:space="preserve"> ένας, ξαφνικά διαλύονταν η αστική εταιρεία. Δεν έδινε τη δυνατότητα να συνεχίσει με τους υπόλοιπους. </w:t>
      </w:r>
    </w:p>
    <w:p w14:paraId="6A03E1B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Αυτή η τροπολογία, κύριε Υπουργέ, αφορά αυτό το απλό, το απλούστερο πράγμα: Εφόσον οι δήμοι θέλουν να συνεχιστεί η λειτουργία αυτών των δομών, να </w:t>
      </w:r>
      <w:r>
        <w:rPr>
          <w:rFonts w:eastAsia="Times New Roman" w:cs="Times New Roman"/>
          <w:szCs w:val="24"/>
        </w:rPr>
        <w:t>συνεχιστεί. Ας τους δώσουμε το δικαίωμα.</w:t>
      </w:r>
    </w:p>
    <w:p w14:paraId="6A03E1B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A03E1B7"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A03E1B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κύριε Λάππα.</w:t>
      </w:r>
    </w:p>
    <w:p w14:paraId="6A03E1B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 Κοινοβουλευτικός Εκπρόσωπος της Νέας Δημοκρατίας κ. Δένδιας έχει τον λόγο για δώδ</w:t>
      </w:r>
      <w:r>
        <w:rPr>
          <w:rFonts w:eastAsia="Times New Roman" w:cs="Times New Roman"/>
          <w:szCs w:val="24"/>
        </w:rPr>
        <w:t>εκα λεπτά, ενώ όπως θα έχετε πληροφορηθεί, κύριε Δένδια, έχετε και οκτώ λεπτά σαν δευτερολογία για τις τροπολογίες, όπως είχε ανακοινώσει και ο Προεδρεύων στην αρχή της διαδικασίας.</w:t>
      </w:r>
    </w:p>
    <w:p w14:paraId="6A03E1B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Ορίστε, κύριε Δένδια, έχετε τον λόγο.</w:t>
      </w:r>
    </w:p>
    <w:p w14:paraId="6A03E1B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Σας ευχαριστώ, κύρ</w:t>
      </w:r>
      <w:r>
        <w:rPr>
          <w:rFonts w:eastAsia="Times New Roman" w:cs="Times New Roman"/>
          <w:szCs w:val="24"/>
        </w:rPr>
        <w:t>ιε Πρόεδρε.</w:t>
      </w:r>
    </w:p>
    <w:p w14:paraId="6A03E1B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Δεν θα χρησιμοποιήσω το εικοσάλεπτο. Νομίζω ότι ούτως ή άλλως οι συνάδελφοι είναι αρκετά κουρασμένοι. Χρειάστηκε να δουν εξαντλητικά μια μεγάλη γκάμα τροπολογιών και θεμάτων για να μπορέσουν να ανταποκριθούν στα καθήκοντά τους. Άρα, αυτό που κα</w:t>
      </w:r>
      <w:r>
        <w:rPr>
          <w:rFonts w:eastAsia="Times New Roman" w:cs="Times New Roman"/>
          <w:szCs w:val="24"/>
        </w:rPr>
        <w:t xml:space="preserve">νείς μπορεί να κάνει κατ’ ελάχιστον είναι οικονομία χρόνου. </w:t>
      </w:r>
    </w:p>
    <w:p w14:paraId="6A03E1B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Κύριε συνάδελφε, ευχαριστήθηκα που στο τέλος μας εξηγήσατε ότι έχετε και δική σας τροπολογία, γιατί δεν μπορούσα να καταλάβω τι ήταν αυτός ο φιλιππικός εναντίον αυτών που αντιδρούν στις τροπολογί</w:t>
      </w:r>
      <w:r>
        <w:rPr>
          <w:rFonts w:eastAsia="Times New Roman" w:cs="Times New Roman"/>
          <w:szCs w:val="24"/>
        </w:rPr>
        <w:t>ες της τελευταίας στιγμής. Κατάλαβα, λοιπόν, ότι ήταν και μια δική σας που έχει έρθει τώρα. Σας ευχαριστώ, γιατί είχα μια απορία μέχρι τώρα.</w:t>
      </w:r>
    </w:p>
    <w:p w14:paraId="6A03E1BE"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A03E1B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Όχι μόνο δική μου, κύριε Δένδια, αλλά και </w:t>
      </w:r>
      <w:r>
        <w:rPr>
          <w:rFonts w:eastAsia="Times New Roman" w:cs="Times New Roman"/>
          <w:szCs w:val="24"/>
        </w:rPr>
        <w:t>των συναδέλφων.</w:t>
      </w:r>
    </w:p>
    <w:p w14:paraId="6A03E1C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Εν πάση περιπτώσει, όμως, το θέμα που θέσατε δεν είναι προφανώς θέμα της τελευταίας στιγμής. Το πώς λύεται μια αστική εταιρεία είναι θέμα που διαχρονικά μπορούμε να το συζητήσουμε. Προφανώς άπτεται πολλών διατάξεων και φορ</w:t>
      </w:r>
      <w:r>
        <w:rPr>
          <w:rFonts w:eastAsia="Times New Roman" w:cs="Times New Roman"/>
          <w:szCs w:val="24"/>
        </w:rPr>
        <w:t>ολογικών διατάξεων. Φαντάζομαι δεν είναι κάτι που πρέπει να λυθεί την παραμονή των Χριστουγέννων. Άρα θα σας πρότεινα, εάν θέλετε, με καλή διάθεση, να το κουβεντιάσουμε τακτικά και να μην υποθηκεύεται και το προσωπικό σας κύρος, αλλά και το κύρος του Κοινο</w:t>
      </w:r>
      <w:r>
        <w:rPr>
          <w:rFonts w:eastAsia="Times New Roman" w:cs="Times New Roman"/>
          <w:szCs w:val="24"/>
        </w:rPr>
        <w:t>βουλίου φέρνοντας τροπολογίες εική και ως έτυχε την τελευταία στιγμή και να υποτιμάτε και εμάς που ίσως θα θέλαμε να σας βοηθήσουμε.</w:t>
      </w:r>
    </w:p>
    <w:p w14:paraId="6A03E1C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τώρα, ας πάμε στο θέμα του νομοσχεδίου. </w:t>
      </w:r>
    </w:p>
    <w:p w14:paraId="6A03E1C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κύριε Υπουργέ, τοποθετήθηκε η επιμελής εισηγήτριά μας κ. Ασημακοπούλου και στα τρία τμήματα του νομοσχεδίου. Νομίζω ορθώς σας παρατήρησε ότι στο πρώτο τμήμα που αφορά το θέμα των αδειοδοτήσεων έχετε ανυψώσει τον ρόλο του Υπουργού εκεί, που νομίζω, ό</w:t>
      </w:r>
      <w:r>
        <w:rPr>
          <w:rFonts w:eastAsia="Times New Roman" w:cs="Times New Roman"/>
          <w:szCs w:val="24"/>
        </w:rPr>
        <w:t xml:space="preserve">τι δεν χρειάζεται. Την αδειοδότηση των δραστηριοτήτων την έχετε περάσει συνολικά στον Υπουργό. </w:t>
      </w:r>
    </w:p>
    <w:p w14:paraId="6A03E1C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Μάλιστα, παρατήρησε ότι στο πρώτο τμήμα του νομοσχεδίου αναφέρει τριάντα έξι φορές τη λέξη «ο Υπουργός». Νομίζω ότι δεν έχει θεσμική επάρκεια ένα νομοθέτημα, ότ</w:t>
      </w:r>
      <w:r>
        <w:rPr>
          <w:rFonts w:eastAsia="Times New Roman" w:cs="Times New Roman"/>
          <w:szCs w:val="24"/>
        </w:rPr>
        <w:t>αν τα πάντα κινούνται γύρω από τον Υπουργό. Σήμερα είστε εσείς, αύριο είναι κάποιος άλλος από τη Νέα Δημοκρατία. Όμως, και αυτό το αύριο παρεμπιπτόντως μπορεί να είναι πολύ σύντομα. Άρα, σας το λέω υπό την έννοια του ορθού και όχι της πολιτικής και κομματι</w:t>
      </w:r>
      <w:r>
        <w:rPr>
          <w:rFonts w:eastAsia="Times New Roman" w:cs="Times New Roman"/>
          <w:szCs w:val="24"/>
        </w:rPr>
        <w:t xml:space="preserve">κής σκοπιμότητας. Δεν έχει έννοια να περιστρέφονται όλα περί τον Υπουργό. </w:t>
      </w:r>
    </w:p>
    <w:p w14:paraId="6A03E1C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στο δεύτερο δε τμήμα, εκεί που δημιουργείτε τον Ελληνικό Διαστημικό Οργανισμό, ειλικρινά δεν είμαστε βέβαιοι ότι καταλαβαίνουμε την επιλογή σας, την επιλογή μιας ΔΕΚΟ, η </w:t>
      </w:r>
      <w:r>
        <w:rPr>
          <w:rFonts w:eastAsia="Times New Roman" w:cs="Times New Roman"/>
          <w:szCs w:val="24"/>
        </w:rPr>
        <w:t>οποία συμπληρωματικά διέπεται και από τον νόμο περί ανωνύμων εταιρειών, τον ν.2190. Νομίζουμε ότι η διφυής αυτή επιλογή ή υποκρύπτει κάποια σκοπιμότητα -είναι πιθανό αν δούμε το σύνολο του νομοθετικού έργου της Κυβέρνησης- ή αλλιώς, αν θέλουμε να είμαστε ε</w:t>
      </w:r>
      <w:r>
        <w:rPr>
          <w:rFonts w:eastAsia="Times New Roman" w:cs="Times New Roman"/>
          <w:szCs w:val="24"/>
        </w:rPr>
        <w:t>υνοϊκοί απέναντί σας, δεν είναι ιδιαιτέρως επιτυχής.</w:t>
      </w:r>
    </w:p>
    <w:p w14:paraId="6A03E1C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Σας ασκήσαμε την κριτική μας. Πάντως, εδώ θέλω να σας πω ότι αν η </w:t>
      </w:r>
      <w:r>
        <w:rPr>
          <w:rFonts w:eastAsia="Times New Roman" w:cs="Times New Roman"/>
          <w:szCs w:val="24"/>
        </w:rPr>
        <w:t xml:space="preserve">εισηγήτρια </w:t>
      </w:r>
      <w:r>
        <w:rPr>
          <w:rFonts w:eastAsia="Times New Roman" w:cs="Times New Roman"/>
          <w:szCs w:val="24"/>
        </w:rPr>
        <w:t xml:space="preserve">μας έχει δίκιο και μέτρησε σωστά, πάλι άλλες είκοσι πέντε φορές αναφέρεται η λέξη «ο Υπουργός». Δηλαδή τριάντα έξι και είκοσι </w:t>
      </w:r>
      <w:r>
        <w:rPr>
          <w:rFonts w:eastAsia="Times New Roman" w:cs="Times New Roman"/>
          <w:szCs w:val="24"/>
        </w:rPr>
        <w:t>πέντε, πάμε στα δύο πρώτα μόνο κεφάλαια, εξήντα μία φορές. Φαντάζομαι ότι πρέπει να είναι πολύ κεντρικός ο ρόλος αυτού του Υπουργού, κύριε Υπουργέ, που θέλει εξήντα μία φορές μέσα στα δύο πρώτα κεφάλαια ενός νομοθετήματος να επιφυλάσσει εξουσίες στον εαυτό</w:t>
      </w:r>
      <w:r>
        <w:rPr>
          <w:rFonts w:eastAsia="Times New Roman" w:cs="Times New Roman"/>
          <w:szCs w:val="24"/>
        </w:rPr>
        <w:t xml:space="preserve"> του.</w:t>
      </w:r>
    </w:p>
    <w:p w14:paraId="6A03E1C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Αυτό στο οποίο, κυρίες και κύριοι συνάδελφοι, θα ήθελα να επεκταθώ λίγο -πέραν αυτού, γιατί νομίζω η </w:t>
      </w:r>
      <w:r>
        <w:rPr>
          <w:rFonts w:eastAsia="Times New Roman" w:cs="Times New Roman"/>
          <w:szCs w:val="24"/>
        </w:rPr>
        <w:t xml:space="preserve">εισηγήτρια </w:t>
      </w:r>
      <w:r>
        <w:rPr>
          <w:rFonts w:eastAsia="Times New Roman" w:cs="Times New Roman"/>
          <w:szCs w:val="24"/>
        </w:rPr>
        <w:t>μας κάλυψε το νομοθέτημα- είναι το θέμα των τροπολογιών. Κοιτάξτε, καταλαβαίνω ότι υπάρχουν παρατάσεις. Οι παρατάσεις είναι περίπου εννέα,</w:t>
      </w:r>
      <w:r>
        <w:rPr>
          <w:rFonts w:eastAsia="Times New Roman" w:cs="Times New Roman"/>
          <w:szCs w:val="24"/>
        </w:rPr>
        <w:t xml:space="preserve"> δέκα αν μετράμε καλά σε αυτό το νομοθέτημα. Να συζητήσουμε τις παρατάσεις. Όμως, η λογική τού να έρχονται είκοσι μία τροπολογίες σήμερα και να έρχονται από ό,τι ακούω κα</w:t>
      </w:r>
      <w:r>
        <w:rPr>
          <w:rFonts w:eastAsia="Times New Roman" w:cs="Times New Roman"/>
          <w:szCs w:val="24"/>
        </w:rPr>
        <w:t>μ</w:t>
      </w:r>
      <w:r>
        <w:rPr>
          <w:rFonts w:eastAsia="Times New Roman" w:cs="Times New Roman"/>
          <w:szCs w:val="24"/>
        </w:rPr>
        <w:t>μία εικοσαριά και αύριο -κάτι τέτοιο θρυλείται και μπορεί να υπερβούμε και τον αριθμό</w:t>
      </w:r>
      <w:r>
        <w:rPr>
          <w:rFonts w:eastAsia="Times New Roman" w:cs="Times New Roman"/>
          <w:szCs w:val="24"/>
        </w:rPr>
        <w:t xml:space="preserve">-, δεν αντέχει. Δεν αντέχει! Το δε κριτήριο το οποίο χρησιμοποιούν οι κυβερνητικοί Βουλευτές φιλότιμα -γιατί είμαι βέβαιος ότι καταλαβαίνουν κι αυτοί ότι αυτή η κατάσταση δεν τιμά ούτε αυτούς ούτε το Κοινοβούλιο ούτε το νομοθετικό έργο ούτε τη χώρα- είναι </w:t>
      </w:r>
      <w:r>
        <w:rPr>
          <w:rFonts w:eastAsia="Times New Roman" w:cs="Times New Roman"/>
          <w:szCs w:val="24"/>
        </w:rPr>
        <w:t>ότι «αυτό γίνεται για να καλύψουμε κοινωνικές ανάγκες» κλπ</w:t>
      </w:r>
      <w:r>
        <w:rPr>
          <w:rFonts w:eastAsia="Times New Roman" w:cs="Times New Roman"/>
          <w:szCs w:val="24"/>
        </w:rPr>
        <w:t>.</w:t>
      </w:r>
      <w:r>
        <w:rPr>
          <w:rFonts w:eastAsia="Times New Roman" w:cs="Times New Roman"/>
          <w:szCs w:val="24"/>
        </w:rPr>
        <w:t>. Και αυτό δεν αντέχει σε κα</w:t>
      </w:r>
      <w:r>
        <w:rPr>
          <w:rFonts w:eastAsia="Times New Roman" w:cs="Times New Roman"/>
          <w:szCs w:val="24"/>
        </w:rPr>
        <w:t>μ</w:t>
      </w:r>
      <w:r>
        <w:rPr>
          <w:rFonts w:eastAsia="Times New Roman" w:cs="Times New Roman"/>
          <w:szCs w:val="24"/>
        </w:rPr>
        <w:t>μία κριτική.</w:t>
      </w:r>
    </w:p>
    <w:p w14:paraId="6A03E1C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Οι κοινωνικές ανάγκες καλύπτονται αν ο τόπος έχει μια σοβαρή κυβέρνηση. Και μια σοβαρή κυβέρνηση είναι μια κυβέρνηση η οποία στοιχειωδώς μπορεί να προβλέψε</w:t>
      </w:r>
      <w:r>
        <w:rPr>
          <w:rFonts w:eastAsia="Times New Roman" w:cs="Times New Roman"/>
          <w:szCs w:val="24"/>
        </w:rPr>
        <w:t>ι. Δεν είναι μια κυβέρνηση, η οποία φέρνει νομοθετήματα την παραμονή που κλείνει το Κοινοβούλιο. Μάλιστα, το Κοινοβούλιο θα είχε κλείσει σήμερα. Είναι προφανές ότι αυτά τα νομοθετήματα έρχονται σήμερα και αύριο ακριβώς για να χρησιμεύσουν ως όχημα τροπολογ</w:t>
      </w:r>
      <w:r>
        <w:rPr>
          <w:rFonts w:eastAsia="Times New Roman" w:cs="Times New Roman"/>
          <w:szCs w:val="24"/>
        </w:rPr>
        <w:t xml:space="preserve">ιών. Δεν είναι το νομοθέτημα. Διότι δεν διέγνωσα, κύριε Υπουργέ, τίποτα στο νομοθέτημα το οποίο επιβάλλεται να το συζητήσουμε σήμερα και όχι την </w:t>
      </w:r>
      <w:r>
        <w:rPr>
          <w:rFonts w:eastAsia="Times New Roman" w:cs="Times New Roman"/>
          <w:szCs w:val="24"/>
        </w:rPr>
        <w:t>4</w:t>
      </w:r>
      <w:r>
        <w:rPr>
          <w:rFonts w:eastAsia="Times New Roman" w:cs="Times New Roman"/>
          <w:szCs w:val="24"/>
          <w:vertAlign w:val="superscript"/>
        </w:rPr>
        <w:t>η</w:t>
      </w:r>
      <w:r>
        <w:rPr>
          <w:rFonts w:eastAsia="Times New Roman" w:cs="Times New Roman"/>
          <w:szCs w:val="24"/>
        </w:rPr>
        <w:t>, 5</w:t>
      </w:r>
      <w:r>
        <w:rPr>
          <w:rFonts w:eastAsia="Times New Roman" w:cs="Times New Roman"/>
          <w:szCs w:val="24"/>
          <w:vertAlign w:val="superscript"/>
        </w:rPr>
        <w:t>η</w:t>
      </w:r>
      <w:r>
        <w:rPr>
          <w:rFonts w:eastAsia="Times New Roman" w:cs="Times New Roman"/>
          <w:szCs w:val="24"/>
        </w:rPr>
        <w:t xml:space="preserve"> ή 6</w:t>
      </w:r>
      <w:r>
        <w:rPr>
          <w:rFonts w:eastAsia="Times New Roman" w:cs="Times New Roman"/>
          <w:szCs w:val="24"/>
          <w:vertAlign w:val="superscript"/>
        </w:rPr>
        <w:t>η</w:t>
      </w:r>
      <w:r>
        <w:rPr>
          <w:rFonts w:eastAsia="Times New Roman" w:cs="Times New Roman"/>
          <w:szCs w:val="24"/>
        </w:rPr>
        <w:t xml:space="preserve"> Ιανουαρίου. </w:t>
      </w:r>
    </w:p>
    <w:p w14:paraId="6A03E1C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 νομοθέτημα σας χρησιμοποιείται, είτε εν γνώσει σας είτε εν αγνοία σας είτε επειδή σ</w:t>
      </w:r>
      <w:r>
        <w:rPr>
          <w:rFonts w:eastAsia="Times New Roman" w:cs="Times New Roman"/>
          <w:szCs w:val="24"/>
        </w:rPr>
        <w:t>ας ρώτησαν και συμφωνήσατε είτε επειδή διαφωνήσατε και δεν εισακουσθήκατε -δεν το γνωρίζω, γιατί η στάση σας έρχεται σε αντίθεση με την αρχική δήλωσή σας ότι δεν θα δεχτείτε τροπολογίες-, ως όχημα να έρθουν εδώ είκοσι μία τροπολογίες. Και το νομοθέτημα που</w:t>
      </w:r>
      <w:r>
        <w:rPr>
          <w:rFonts w:eastAsia="Times New Roman" w:cs="Times New Roman"/>
          <w:szCs w:val="24"/>
        </w:rPr>
        <w:t xml:space="preserve"> έρχεται αύριο έρχεται για να χρησιμεύσει ως όχημα να έρθουν οι υπόλοιπες τροπολογίες, τις οποίες η Κυβέρνηση σήμερα σχεδιάζει και δεν θεωρεί ότι θα πρέπει να γίνουμε κι εμείς κοινωνοί. </w:t>
      </w:r>
    </w:p>
    <w:p w14:paraId="6A03E1C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Ας μιλήσουμε πραγματικά, γι’ αυτές τις τροπολογίες, όπως για την τροπ</w:t>
      </w:r>
      <w:r>
        <w:rPr>
          <w:rFonts w:eastAsia="Times New Roman" w:cs="Times New Roman"/>
          <w:szCs w:val="24"/>
        </w:rPr>
        <w:t xml:space="preserve">ολογία του Υπουργείου Μεταναστευτικής Πολιτικής, κυρίες και κύριοι συνάδελφοι, η οποία παρατείνει καθεστώς αναθέσεων κατά παρέκκλιση πάσης διάταξης. </w:t>
      </w:r>
    </w:p>
    <w:p w14:paraId="6A03E1C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Ο συγκεκριμένος Υπουργός -ο οποίος δεν είναι εδώ- είναι Υπουργός επί δύο χρόνια. Δεν έχει καταφέρει ακόμα </w:t>
      </w:r>
      <w:r>
        <w:rPr>
          <w:rFonts w:eastAsia="Times New Roman" w:cs="Times New Roman"/>
          <w:szCs w:val="24"/>
        </w:rPr>
        <w:t xml:space="preserve">να δημιουργήσει το θεσμικό πλαίσιο που χρειάζεται για να μπορέσει να κάνει τη δουλειά του; Και χρειάζεται να φέρνει παραμονή αναθέσεις έργων, πάλι κατά παρέκκλιση κάθε διάταξης; Και πόσο καλόπιστος πρέπει να είναι ένας Βουλευτής, ο οποιοσδήποτε βουλευτής, </w:t>
      </w:r>
      <w:r>
        <w:rPr>
          <w:rFonts w:eastAsia="Times New Roman" w:cs="Times New Roman"/>
          <w:szCs w:val="24"/>
        </w:rPr>
        <w:t>για να δέχεται ότι αυτές οι διατάξεις δεν υποκρύπτουν πονηρία; Ούτως η άλλως, ξαναλέω πως αυτά τα πράγματα δεν είναι καθόλου σοβαρά.</w:t>
      </w:r>
    </w:p>
    <w:p w14:paraId="6A03E1C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Θα ήθελα να τελειώσω με το εξής: Κύριες και κύριοι συνάδελφοι, ακούγεται φήμη -έντονη φήμη όμως, όχι απλή φήμη- ότι η Κυβέρ</w:t>
      </w:r>
      <w:r>
        <w:rPr>
          <w:rFonts w:eastAsia="Times New Roman" w:cs="Times New Roman"/>
          <w:szCs w:val="24"/>
        </w:rPr>
        <w:t>νηση πρόκειται να εκμεταλλευτεί την προφανή ανάγκη απλοποίησης της νομοθεσίας που αφορά το άσυλο -σε αυτό είμαστε σύμφωνοι και όχι μόνο σύμφωνοι, αλλά δεν καταλαβαίνουμε γιατί έχει καθυστερήσει τόσο-, με το να συνδέσει αυτό με τα θέματα της έκδοσης. Και κα</w:t>
      </w:r>
      <w:r>
        <w:rPr>
          <w:rFonts w:eastAsia="Times New Roman" w:cs="Times New Roman"/>
          <w:szCs w:val="24"/>
        </w:rPr>
        <w:t xml:space="preserve">τά συνέπεια, όταν λέμε τα θέματα της έκδοσης, διαβάζετε πίσω από αυτό με σαφήνεια τα θέματα των οκτώ Τούρκων αξιωματικών. </w:t>
      </w:r>
    </w:p>
    <w:p w14:paraId="6A03E1C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Σας το λέω από σήμερα, για να είμαστε συνεννοημένοι ότι αυτό είναι παντελώς απαράδεκτο. Παντελώς απαράδεκτο! Είναι απαράδεκτο καταρχήν το γεγονός ότι η Κυβέρνηση δεν έχει φέρει ακόμα τα θέματα απλοποίησης της νομοθεσίας για το άσυλο. Διότι πραγματικά η δια</w:t>
      </w:r>
      <w:r>
        <w:rPr>
          <w:rFonts w:eastAsia="Times New Roman" w:cs="Times New Roman"/>
          <w:szCs w:val="24"/>
        </w:rPr>
        <w:t>δικασία αυτή, ως έχει σήμερα, είναι εξαιρετικά χρονοβόρα, δεν βοηθάει την προστασία των δικαιωμάτων των ανθρώπων που ζητούν άσυλο, ακριβώς λόγω του μακρού χρόνου και από την άλλη εκθέτει τη χώρα, θέτει σε κίνδυνο τα δικαιώματα των υπολοίπων πολιτών και, εν</w:t>
      </w:r>
      <w:r>
        <w:rPr>
          <w:rFonts w:eastAsia="Times New Roman" w:cs="Times New Roman"/>
          <w:szCs w:val="24"/>
        </w:rPr>
        <w:t xml:space="preserve"> πάση περιπτώσει, δεν είναι αντίστοιχη με τη στάση των υπόλοιπων ευρωπαϊκών χωρών. </w:t>
      </w:r>
    </w:p>
    <w:p w14:paraId="6A03E1CD" w14:textId="77777777" w:rsidR="001B1D00" w:rsidRDefault="00D353DD">
      <w:pPr>
        <w:spacing w:after="0" w:line="600" w:lineRule="auto"/>
        <w:ind w:firstLine="720"/>
        <w:jc w:val="both"/>
        <w:rPr>
          <w:rFonts w:eastAsia="Times New Roman"/>
          <w:szCs w:val="24"/>
        </w:rPr>
      </w:pPr>
      <w:r>
        <w:rPr>
          <w:rFonts w:eastAsia="Times New Roman"/>
          <w:szCs w:val="24"/>
        </w:rPr>
        <w:t>Όμως, το να εκμεταλλευτούμε αυτό για να φέρουμε διάταξη η οποία περιπλέκει το θέμα, συνδέοντάς το με το θέμα της έκδοσης και στην πραγματικότητα να παραβεί τα δικαιώματα όσ</w:t>
      </w:r>
      <w:r>
        <w:rPr>
          <w:rFonts w:eastAsia="Times New Roman"/>
          <w:szCs w:val="24"/>
        </w:rPr>
        <w:t>ων τους έχουν ήδη αποδοθεί από την ελληνική δικαιοσύνη, είναι κάτι το οποίο εάν συμβεί –εύχομαι η προειδοποίηση αυτή να συγκρατήσει την Κυβέρνηση και για αυτό τη διατυπώνω ευθέως και καθαρά- δεν θα μας βρει απλώς κάθετα αντίθετους, αλλά θα δημιουργήσουμε μ</w:t>
      </w:r>
      <w:r>
        <w:rPr>
          <w:rFonts w:eastAsia="Times New Roman"/>
          <w:szCs w:val="24"/>
        </w:rPr>
        <w:t xml:space="preserve">έγιστο ζήτημα. </w:t>
      </w:r>
    </w:p>
    <w:p w14:paraId="6A03E1CE" w14:textId="77777777" w:rsidR="001B1D00" w:rsidRDefault="00D353DD">
      <w:pPr>
        <w:spacing w:after="0" w:line="600" w:lineRule="auto"/>
        <w:ind w:firstLine="720"/>
        <w:jc w:val="both"/>
        <w:rPr>
          <w:rFonts w:eastAsia="Times New Roman"/>
          <w:szCs w:val="24"/>
        </w:rPr>
      </w:pPr>
      <w:r>
        <w:rPr>
          <w:rFonts w:eastAsia="Times New Roman"/>
          <w:szCs w:val="24"/>
        </w:rPr>
        <w:t xml:space="preserve">Σας ευχαριστώ πολύ. </w:t>
      </w:r>
    </w:p>
    <w:p w14:paraId="6A03E1CF" w14:textId="77777777" w:rsidR="001B1D00" w:rsidRDefault="00D353DD">
      <w:pPr>
        <w:tabs>
          <w:tab w:val="left" w:pos="3189"/>
          <w:tab w:val="center" w:pos="451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A03E1D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Δένδια και για την οικονομία στον χρόνο. </w:t>
      </w:r>
    </w:p>
    <w:p w14:paraId="6A03E1D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Τον λόγο έχει ο κ. Γεωργαντάς, από την Κοινοβουλευτική Ομάδα της Νέας Δ</w:t>
      </w:r>
      <w:r>
        <w:rPr>
          <w:rFonts w:eastAsia="Times New Roman" w:cs="Times New Roman"/>
          <w:szCs w:val="24"/>
        </w:rPr>
        <w:t xml:space="preserve">ημοκρατίας, για επτά λεπτά. </w:t>
      </w:r>
    </w:p>
    <w:p w14:paraId="6A03E1D2"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Ευχαριστώ, κύριε Πρόεδρε.</w:t>
      </w:r>
    </w:p>
    <w:p w14:paraId="6A03E1D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Πρώτα απ’ όλα, κυρίες και κύριοι συνάδελφοι, θα ήθελα να απαντήσω στον αγαπητό συνάδελφο κ. Λάππα που προηγουμένως εξαπέλυσε κατά της Αντιπολίτευσης γενικότερα μια επίθεση, η οποία</w:t>
      </w:r>
      <w:r>
        <w:rPr>
          <w:rFonts w:eastAsia="Times New Roman" w:cs="Times New Roman"/>
          <w:szCs w:val="24"/>
        </w:rPr>
        <w:t xml:space="preserve"> τα βλέπει όλα αρνητικά και η οποία δεν στηρίζει την προσπάθεια που γίνεται από την παρούσα Κυβέρνηση. </w:t>
      </w:r>
    </w:p>
    <w:p w14:paraId="6A03E1D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Θέλω να σας θυμίσω μόνο το εξής, κύριε Λάππα: Στα δυόμισι χρόνια της Κυβέρνησης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ο ΣΥΡΙΖΑ ως Αντιπολίτευση ψήφισε μόνο δύο φορές θετικ</w:t>
      </w:r>
      <w:r>
        <w:rPr>
          <w:rFonts w:eastAsia="Times New Roman" w:cs="Times New Roman"/>
          <w:szCs w:val="24"/>
        </w:rPr>
        <w:t>ά. Μια ήταν στην περίφημη τροπολογία για τον Ρωμανό, τον καταδικασθέντα για τα βαριά αδικήματα που ξέρετε και ο οποίος έπρεπε να διευκολυνθεί στις σπουδές του και η δεύτερη φορά ήταν όταν ψηφίστηκαν κάποιες από τις διατάξεις για τη χρήση των ναρκωτικών. Ήτ</w:t>
      </w:r>
      <w:r>
        <w:rPr>
          <w:rFonts w:eastAsia="Times New Roman" w:cs="Times New Roman"/>
          <w:szCs w:val="24"/>
        </w:rPr>
        <w:t xml:space="preserve">αν οι μόνες δύο φορές που η παρούσα Κυβέρνηση είδε κάτι θετικό σε όλες τις προσπάθειες που έκανε η Κυβέρνηση Σαμαρά, είτε ήταν αυτές σε σχέση με τα επερχόμενα νοικοκυριά, είτε σε σχέση με τη δοσοποίηση των οφειλών προς τα ταμεία κλπ.. </w:t>
      </w:r>
    </w:p>
    <w:p w14:paraId="6A03E1D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Εμείς πρέπει να έχου</w:t>
      </w:r>
      <w:r>
        <w:rPr>
          <w:rFonts w:eastAsia="Times New Roman" w:cs="Times New Roman"/>
          <w:szCs w:val="24"/>
        </w:rPr>
        <w:t>με ψηφίσει –δεν είμαι πρόχειρος- τουλάχιστον το 25% με 30% των διατάξεων που έχει φέρει η παρούσα Κυβέρνηση. Ό,τι νομίζουμε ότι είναι θετικό, προς τη σωστή κατεύθυνση, ό,τι νομίζουμε πως διευκολύνει και βελτιώνει το επενδυτικό κλίμα, ό,τι νομίζουμε πως εξα</w:t>
      </w:r>
      <w:r>
        <w:rPr>
          <w:rFonts w:eastAsia="Times New Roman" w:cs="Times New Roman"/>
          <w:szCs w:val="24"/>
        </w:rPr>
        <w:t xml:space="preserve">λείφει τη γραφειοκρατία ή ό,τι βοηθάει τους συμπολίτες μας, οι οποίοι βρίσκονται στη χειρότερη κατάσταση, το ψηφίζουμε. Οπότε, αυτή ήταν και είναι η υπεύθυνη στάση της Νέας Δημοκρατίας και παρακαλώ να κάνουν όλοι την αυτοκριτική τους για τα δυόμισι χρόνια </w:t>
      </w:r>
      <w:r>
        <w:rPr>
          <w:rFonts w:eastAsia="Times New Roman" w:cs="Times New Roman"/>
          <w:szCs w:val="24"/>
        </w:rPr>
        <w:t xml:space="preserve">της αντιπολίτευσής τους. </w:t>
      </w:r>
    </w:p>
    <w:p w14:paraId="6A03E1D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Εγώ σήμερα θα αναφερθώ σε δύο μόνο τροπολογίες, γιατί νομίζω πως ό,τι ήταν να ακουστεί για το νομοσχέδιο έχει ακουστεί. Δυστυχώς, λείπουν οι Υπουργοί. Η μία τροπολογία έχει να κάνει με αυτό στο οποίο αναφέρθηκε και ο </w:t>
      </w:r>
      <w:r>
        <w:rPr>
          <w:rFonts w:eastAsia="Times New Roman" w:cs="Times New Roman"/>
          <w:smallCaps/>
          <w:szCs w:val="24"/>
        </w:rPr>
        <w:t>Κ</w:t>
      </w:r>
      <w:r>
        <w:rPr>
          <w:rFonts w:eastAsia="Times New Roman" w:cs="Times New Roman"/>
          <w:szCs w:val="24"/>
        </w:rPr>
        <w:t>οινοβουλευτι</w:t>
      </w:r>
      <w:r>
        <w:rPr>
          <w:rFonts w:eastAsia="Times New Roman" w:cs="Times New Roman"/>
          <w:szCs w:val="24"/>
        </w:rPr>
        <w:t>κός μας Εκπρόσωπος και αφορά το Υπουργείο Μεταναστευτικής Πολιτικής ως προς τις απευθείας αναθέσεις. Είναι η τροπολογία με γενικό αριθμό 1382.</w:t>
      </w:r>
    </w:p>
    <w:p w14:paraId="6A03E1D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Όταν ήρθε για πρώτη φορά η συγκεκριμένη ρύθμιση το 2015, που θυμόμαστε όλοι ποια ήταν η εικόνα στα ελληνικά νησιά</w:t>
      </w:r>
      <w:r>
        <w:rPr>
          <w:rFonts w:eastAsia="Times New Roman" w:cs="Times New Roman"/>
          <w:szCs w:val="24"/>
        </w:rPr>
        <w:t>, ποια ήταν η εικόνα στην Ειδομένη, ποια ήταν η εικόνα στην Ελλάδα, κατανοήσαμε απολύτως την ανάγκη -πράγματι κατά παρέκκλιση κάθε διάταξης- να δοθεί η δυνατότητα των απευθείας αναθέσεων για να αντιμετωπιστεί είτε η σίτιση είτε η στέγαση είτε η ιατροφαρμακ</w:t>
      </w:r>
      <w:r>
        <w:rPr>
          <w:rFonts w:eastAsia="Times New Roman" w:cs="Times New Roman"/>
          <w:szCs w:val="24"/>
        </w:rPr>
        <w:t>ευτική περίθαλψη αυτών των ανθρώπων. Συναινέσαμε. Ψηφίσαμε «</w:t>
      </w:r>
      <w:r>
        <w:rPr>
          <w:rFonts w:eastAsia="Times New Roman" w:cs="Times New Roman"/>
          <w:szCs w:val="24"/>
        </w:rPr>
        <w:t>ναι</w:t>
      </w:r>
      <w:r>
        <w:rPr>
          <w:rFonts w:eastAsia="Times New Roman" w:cs="Times New Roman"/>
          <w:szCs w:val="24"/>
        </w:rPr>
        <w:t>». Αυτή είναι η υπεύθυνη στάση της Νέας Δημοκρατίας.</w:t>
      </w:r>
    </w:p>
    <w:p w14:paraId="6A03E1D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Όμως, τρία χρόνια μετά και ενώ ξέρουμε πλέον ποιες είναι οι προσφυγικές ροές, ξέρουμε περίπου ποιοι είναι αυτοί οι οποίοι βρίσκονται στη χώρ</w:t>
      </w:r>
      <w:r>
        <w:rPr>
          <w:rFonts w:eastAsia="Times New Roman" w:cs="Times New Roman"/>
          <w:szCs w:val="24"/>
        </w:rPr>
        <w:t xml:space="preserve">α μας -και κατά βάση μόνο στα νησιά του </w:t>
      </w:r>
      <w:r>
        <w:rPr>
          <w:rFonts w:eastAsia="Times New Roman" w:cs="Times New Roman"/>
          <w:szCs w:val="24"/>
        </w:rPr>
        <w:t xml:space="preserve">βορείου </w:t>
      </w:r>
      <w:r>
        <w:rPr>
          <w:rFonts w:eastAsia="Times New Roman" w:cs="Times New Roman"/>
          <w:szCs w:val="24"/>
        </w:rPr>
        <w:t xml:space="preserve">Αιγαίου- δεν μπορώ να καταλάβω τον λόγο για τον οποίο συνεχίζουμε να έχουμε παρατάσεις αυτών των κατά παρέκκλιση διατάξεων. </w:t>
      </w:r>
    </w:p>
    <w:p w14:paraId="6A03E1D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Ποιο είναι το απρόβλεπτο γεγονός το οποίο πρέπει να αντιμετωπίσουμε, να στηρίξουμε,</w:t>
      </w:r>
      <w:r>
        <w:rPr>
          <w:rFonts w:eastAsia="Times New Roman" w:cs="Times New Roman"/>
          <w:szCs w:val="24"/>
        </w:rPr>
        <w:t xml:space="preserve"> να ψηφίσουμε και φέρνετε εσείς μια τέτοια ρύθμιση πάλι; Τι είναι αυτό που θα γίνει μέσα στο 2018, που αυτήν τη στιγμή δεν μπορείτε να το προβλέψετε; Δεν ξέρουμε αυτήν τη στιγμή τον αριθμό των προσφύγων; Τον ξέρουμε. Αναμένουμε μέσα στο επόμενο διάστημα μι</w:t>
      </w:r>
      <w:r>
        <w:rPr>
          <w:rFonts w:eastAsia="Times New Roman" w:cs="Times New Roman"/>
          <w:szCs w:val="24"/>
        </w:rPr>
        <w:t xml:space="preserve">α υπέρμετρη αύξησή τους; Αν αυτό συμβεί, μέσα σε μια μέρα, σε δύο μέρες φέρνετε και ψηφίζουμε ό,τι χρειάζεται. Άμα αξιολογήσουμε ότι πράγματι είναι έκτακτη, κατεπείγουσα ανάγκη και οφείλεται σε απρόβλεπτο γεγονός. </w:t>
      </w:r>
    </w:p>
    <w:p w14:paraId="6A03E1D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Ερχόμαστε εκ των προτέρων και χαρακτηρίζο</w:t>
      </w:r>
      <w:r>
        <w:rPr>
          <w:rFonts w:eastAsia="Times New Roman" w:cs="Times New Roman"/>
          <w:szCs w:val="24"/>
        </w:rPr>
        <w:t>υμε ως απρόβλεπτα γεγονότα αυτά που όλο το 2017 ήταν προβλέψιμα; Τι ήταν προβλέψιμο εντός του 2017 σε σχέση με τις προσφυγικές ροές; Πού ήταν υπέρμετρη η ανάγκη για να χαρακτηριστούν όλες αυτές οι ανάγκες ως απρόβλεπτες, έτσι ώστε να έχουμε τη συγκεκριμένη</w:t>
      </w:r>
      <w:r>
        <w:rPr>
          <w:rFonts w:eastAsia="Times New Roman" w:cs="Times New Roman"/>
          <w:szCs w:val="24"/>
        </w:rPr>
        <w:t xml:space="preserve"> ρύθμιση; </w:t>
      </w:r>
    </w:p>
    <w:p w14:paraId="6A03E1D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Και βεβαίως κάποια στιγμή πρέπει να εξεταστεί το εξής, αυτές οι απευθείας αναθέσεις πού δίδονται; Ποιες εταιρείες είναι αυτές οι οποίες ίσως παίρνουν το μεγαλύτερο μέρος αυτών των έργων; Τι χρήματα έχουν ξοδευτεί με αυτόν τον τρόπο; Ποια είναι η διακύμανση</w:t>
      </w:r>
      <w:r>
        <w:rPr>
          <w:rFonts w:eastAsia="Times New Roman" w:cs="Times New Roman"/>
          <w:szCs w:val="24"/>
        </w:rPr>
        <w:t xml:space="preserve"> εντός του έτους η οποία να δικαιολογεί τον χαρακτηρισμό του απρόβλεπτου; </w:t>
      </w:r>
    </w:p>
    <w:p w14:paraId="6A03E1D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Νομίζουμε ότι οφείλουμε όλοι αυτήν τη διαδικασία, για να μην μείνει σκιά σε κανέναν, να τη δούμε άμεσα. Βεβαίως, όχι απλά καταψηφίζουμε, αλλά καταγγέλλουμε τη συνέχιση αυτής της δια</w:t>
      </w:r>
      <w:r>
        <w:rPr>
          <w:rFonts w:eastAsia="Times New Roman" w:cs="Times New Roman"/>
          <w:szCs w:val="24"/>
        </w:rPr>
        <w:t>δικασίας. Την καταγγέλλουμε και πιστεύουμε ότι πλέον είστε έκθετοι όχι μόνον πολιτικά, αλλά και ηθικά και ποινικά μερικοί, ενώπιον αυτών που προσπαθούν να δικαιολογήσουν ένα πολύ ευαίσθητο ζήτημα, αυτό που υπήρξε το 2015, να πω και το 2016, και το συνεχίζε</w:t>
      </w:r>
      <w:r>
        <w:rPr>
          <w:rFonts w:eastAsia="Times New Roman" w:cs="Times New Roman"/>
          <w:szCs w:val="24"/>
        </w:rPr>
        <w:t>τε και το 2017 και το 2018 και έχει γίνει πλέον μια βιομηχανία.</w:t>
      </w:r>
    </w:p>
    <w:p w14:paraId="6A03E1D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Η δεύτερη τροπολογία στην οποία θέλω να σταθώ, κύριε Πρόεδρε, είναι η 1391, που έχει να κάνει με τις περιπτώσεις που είχε γίνει ανάκληση της ιθαγένειας, η οποία έχει δοθεί σε παλιννοστούντες ο</w:t>
      </w:r>
      <w:r>
        <w:rPr>
          <w:rFonts w:eastAsia="Times New Roman" w:cs="Times New Roman"/>
          <w:szCs w:val="24"/>
        </w:rPr>
        <w:t>μογενείς. Είναι μια πάρα πολύ πρόχειρη διατύπωση. Είναι ένα πολύ έωλο σχέδιο νόμου, έχει πάρα πολλά σημεία τα οποία χρήζουν διευκρινίσεων και νομίζω ότι ή υπηρετεί σκοπιμότητες -ελπίζω όχι- ή είναι πολύ πρόχειρα γραμμένο.</w:t>
      </w:r>
    </w:p>
    <w:p w14:paraId="6A03E1D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Έρχεται τώρα ο νομοθέτης για να αν</w:t>
      </w:r>
      <w:r>
        <w:rPr>
          <w:rFonts w:eastAsia="Times New Roman" w:cs="Times New Roman"/>
          <w:szCs w:val="24"/>
        </w:rPr>
        <w:t xml:space="preserve">τιμετωπίσει τις περιπτώσεις εκείνες που, ενώ είχε δοθεί ιθαγένεια, αφαιρέθηκε στη συνέχεια λόγω μη νόμιμων δικαιολογητικών -έτσι ακριβώς αναφέρεται- και εντός εξαμήνου δίνει τη δυνατότητα να γίνουν νέες αιτήσεις, πλέον, όμως, με τον νέο νόμο του 2000. </w:t>
      </w:r>
    </w:p>
    <w:p w14:paraId="6A03E1D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θυμίσω κάτι τους συναδέλφους, ο νόμος του 1993 με τον οποίο είχαν δοθεί αυτές οι ιθαγένειες ήταν με απόφαση νομάρχη. Στη συνέχεια ανακλήθηκαν για τους λόγους που είπα. Ο νόμος του 2000 προβλέπει απόφαση του διευθυντή της αποκεντρωμένης περιφερειακής διεύθυ</w:t>
      </w:r>
      <w:r>
        <w:rPr>
          <w:rFonts w:eastAsia="Times New Roman" w:cs="Times New Roman"/>
          <w:szCs w:val="24"/>
        </w:rPr>
        <w:t>νσης, πλην, όμως, η αίτηση πρέπει να γίνει στη προξενική αρχή του τόπου κατοικίας του ομογενούς. Θα τους πείτε δηλαδή να πάνε πίσω να κάνουν την αίτηση;</w:t>
      </w:r>
    </w:p>
    <w:p w14:paraId="6A03E1E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Δεύτερον, εξαιρείτε από τη διαδικασία αυτή τις συνεντεύξεις που προβλέπονταν με τον νόμο του 1993. Δεν </w:t>
      </w:r>
      <w:r>
        <w:rPr>
          <w:rFonts w:eastAsia="Times New Roman" w:cs="Times New Roman"/>
          <w:szCs w:val="24"/>
        </w:rPr>
        <w:t>διευκρινίζετε, όμως, στο σχέδιο νόμου εάν η ανάκληση της ιθαγένειας σχετίζεται με την ίδια τη συνέντευξη εάν το δικαιολογητικό το οποίο δόθηκε έχει και ποινικές προεκτάσεις, οι οποίες ακολουθήθηκαν και προχώρησαν.</w:t>
      </w:r>
    </w:p>
    <w:p w14:paraId="6A03E1E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Πώς εσείς θα έρθετε και θα δώσετε απλά μια</w:t>
      </w:r>
      <w:r>
        <w:rPr>
          <w:rFonts w:eastAsia="Times New Roman" w:cs="Times New Roman"/>
          <w:szCs w:val="24"/>
        </w:rPr>
        <w:t xml:space="preserve"> ευκαιρία, ενώ υπήρχαν ίσως ποινικές καταδίκες, ενώ υπάρχουν άλλα ζητήματα, να γίνει μια αίτηση που να δει ποιος ποιον και να αποφανθείτε επί του ζητήματος της επανάκτησης της ιθαγένειας, το οποίο θεωρώ το σημαντικότερο όλων που ένα σχέδιο νόμου μπορεί να </w:t>
      </w:r>
      <w:r>
        <w:rPr>
          <w:rFonts w:eastAsia="Times New Roman" w:cs="Times New Roman"/>
          <w:szCs w:val="24"/>
        </w:rPr>
        <w:t>προσδώσει. Δεν υπάρχει για μένα μεγαλύτερη βαρύτητα σε νομοσχέδιο το οποίο με τον έναν ή με τον άλλο τρόπο καταλήγει στη δυνατότητα να πάρει κάποιος την ελληνική ιθαγένεια.</w:t>
      </w:r>
    </w:p>
    <w:p w14:paraId="6A03E1E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Δεν μπορεί, λοιπόν, αυτή η διάταξη να αντιμετωπίζει με αυτόν τον πολύ πρόχειρο, με </w:t>
      </w:r>
      <w:r>
        <w:rPr>
          <w:rFonts w:eastAsia="Times New Roman" w:cs="Times New Roman"/>
          <w:szCs w:val="24"/>
        </w:rPr>
        <w:t>αυτόν τον έωλα νομικό τρόπο ένα τόσο σοβαρό ζήτημα. Εγώ θα παρακαλέσω τον Υπουργό –δεν είναι εδώ τώρα- να το εξετάσει, γιατί θα βρεθούν πολλά νομικά ζητήματα που θα πρέπει να αντιμετωπιστούν και θα ταλαιπωρηθούν άνθρωποι οι οποίοι ίσως δικαιούταν της δεύτε</w:t>
      </w:r>
      <w:r>
        <w:rPr>
          <w:rFonts w:eastAsia="Times New Roman" w:cs="Times New Roman"/>
          <w:szCs w:val="24"/>
        </w:rPr>
        <w:t>ρης ευκαιρίας, αν και νομικά πιστεύω ότι η δυνατότητα της ακύρωσης της ανάκλησης ούτως ή άλλως υπήρχε. Κα</w:t>
      </w:r>
      <w:r>
        <w:rPr>
          <w:rFonts w:eastAsia="Times New Roman" w:cs="Times New Roman"/>
          <w:szCs w:val="24"/>
        </w:rPr>
        <w:t>μ</w:t>
      </w:r>
      <w:r>
        <w:rPr>
          <w:rFonts w:eastAsia="Times New Roman" w:cs="Times New Roman"/>
          <w:szCs w:val="24"/>
        </w:rPr>
        <w:t>μιά ατομική, διοικητική, εκτελεστή πράξη δεν υπάρχει που να μην μπορεί να ακυρωθεί εάν υπάρχουν τα νέα στοιχεία που να δικαιολογούν την ακύρωση της αν</w:t>
      </w:r>
      <w:r>
        <w:rPr>
          <w:rFonts w:eastAsia="Times New Roman" w:cs="Times New Roman"/>
          <w:szCs w:val="24"/>
        </w:rPr>
        <w:t>ακλήσεως. Φέρνουμε τώρα μια νέα δυνατότητα με αυτόν τον νέο τρόπο.</w:t>
      </w:r>
    </w:p>
    <w:p w14:paraId="6A03E1E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Θα παρακαλούσα, λοιπόν, τόσο σοβαρές τροπολογίες, οι οποίες, μάλιστα, δεν έχουν κάποιον άμεσα χρονικό περιορισμό να κατατίθενται με μεγάλη προσοχή, αν είναι δυνατόν να περνάνε από τις αρμόδ</w:t>
      </w:r>
      <w:r>
        <w:rPr>
          <w:rFonts w:eastAsia="Times New Roman" w:cs="Times New Roman"/>
          <w:szCs w:val="24"/>
        </w:rPr>
        <w:t xml:space="preserve">ιες </w:t>
      </w:r>
      <w:r>
        <w:rPr>
          <w:rFonts w:eastAsia="Times New Roman" w:cs="Times New Roman"/>
          <w:szCs w:val="24"/>
        </w:rPr>
        <w:t xml:space="preserve">επιτροπές </w:t>
      </w:r>
      <w:r>
        <w:rPr>
          <w:rFonts w:eastAsia="Times New Roman" w:cs="Times New Roman"/>
          <w:szCs w:val="24"/>
        </w:rPr>
        <w:t>κανονικά και να είναι σε σχετικά νομοθετήματα.</w:t>
      </w:r>
    </w:p>
    <w:p w14:paraId="6A03E1E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 πολύ, κύριοι συνάδελφοι.</w:t>
      </w:r>
    </w:p>
    <w:p w14:paraId="6A03E1E5"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A03E1E6"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Γεωργαντά.</w:t>
      </w:r>
    </w:p>
    <w:p w14:paraId="6A03E1E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Με τον κ. Μπουκώρο θα κλείσουμε τη λίστα τω</w:t>
      </w:r>
      <w:r>
        <w:rPr>
          <w:rFonts w:eastAsia="Times New Roman" w:cs="Times New Roman"/>
          <w:szCs w:val="24"/>
        </w:rPr>
        <w:t xml:space="preserve">ν ομιλητών και με την </w:t>
      </w:r>
      <w:r>
        <w:rPr>
          <w:rFonts w:eastAsia="Times New Roman" w:cs="Times New Roman"/>
          <w:szCs w:val="24"/>
        </w:rPr>
        <w:t xml:space="preserve">κ. </w:t>
      </w:r>
      <w:r>
        <w:rPr>
          <w:rFonts w:eastAsia="Times New Roman" w:cs="Times New Roman"/>
          <w:szCs w:val="24"/>
        </w:rPr>
        <w:t xml:space="preserve">Βάκη θα κλείσουμε τον πρώτο γύρο των Κοινοβουλευτικών Εκπροσώπων. Αμέσως μετά θα ακολουθήσει ο Υπουργός. </w:t>
      </w:r>
    </w:p>
    <w:p w14:paraId="6A03E1E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Παρακαλώ να ενημερώσετε και τις Κοινοβουλευτικές Ομάδες ότι όσοι εκ των εισηγητών ή των ειδικών αγορητών και εκ των </w:t>
      </w:r>
      <w:r>
        <w:rPr>
          <w:rFonts w:eastAsia="Times New Roman" w:cs="Times New Roman"/>
          <w:szCs w:val="24"/>
        </w:rPr>
        <w:t>Κοινοβουλευτικών Εκπροσώπων θέλουν να δευτερολογήσουν, να ενημερωθούν για να έρθουν στην Αίθουσα. Εάν δεν υπάρχει επιθυμία για δευτερολογία θα ολοκληρώσουμε τη διαδικασία με την ψηφοφορία και θα κλείσουμε με τη σημερινή συνεδρίαση.</w:t>
      </w:r>
    </w:p>
    <w:p w14:paraId="6A03E1E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Κύριε Μπουκώρο, έχετε το</w:t>
      </w:r>
      <w:r>
        <w:rPr>
          <w:rFonts w:eastAsia="Times New Roman" w:cs="Times New Roman"/>
          <w:szCs w:val="24"/>
        </w:rPr>
        <w:t xml:space="preserve">ν λόγο για επτά λεπτά. </w:t>
      </w:r>
    </w:p>
    <w:p w14:paraId="6A03E1EA" w14:textId="77777777" w:rsidR="001B1D00" w:rsidRDefault="00D353DD">
      <w:pPr>
        <w:spacing w:after="0"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Ευχαριστώ, κύριε Πρόεδρε.</w:t>
      </w:r>
    </w:p>
    <w:p w14:paraId="6A03E1EB" w14:textId="77777777" w:rsidR="001B1D00" w:rsidRDefault="00D353DD">
      <w:pPr>
        <w:spacing w:after="0" w:line="600" w:lineRule="auto"/>
        <w:ind w:firstLine="720"/>
        <w:jc w:val="both"/>
        <w:rPr>
          <w:rFonts w:eastAsia="Times New Roman"/>
          <w:szCs w:val="24"/>
        </w:rPr>
      </w:pPr>
      <w:r>
        <w:rPr>
          <w:rFonts w:eastAsia="Times New Roman"/>
          <w:szCs w:val="24"/>
        </w:rPr>
        <w:t>Κύριε Υπουργέ, κυρίες και κύριοι συνάδελφοι, όπως αντιληφθήκατε και από την εισηγήτριά μας δεν θα είχαμε σοβαρές αντιρρήσεις για το νομοσχέδιο</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ίμαστε μια παράταξη που πιστεύει ειλικρινά</w:t>
      </w:r>
      <w:r>
        <w:rPr>
          <w:rFonts w:eastAsia="Times New Roman"/>
          <w:szCs w:val="24"/>
        </w:rPr>
        <w:t xml:space="preserve"> και διαχρονικά πως οποιαδήποτε κυβερνητική πρωτοβουλία βγάζει τη χώρα εκτός συνόρων και μάλιστα εάν είναι και εκτός επίγειων συνόρων και βοηθάει στην πρακτική αξιοποίηση όλων αυτών των δυνατοτήτων, που μας δίνει η σχεδιαζόμενη διαστημική πολιτική, για δρά</w:t>
      </w:r>
      <w:r>
        <w:rPr>
          <w:rFonts w:eastAsia="Times New Roman"/>
          <w:szCs w:val="24"/>
        </w:rPr>
        <w:t>σεις και λειτουργίες της καθημερινότητας, της οικονομίας, της κοινωνίας, δεν μπορεί να μας βρίσκει αντίθετους.</w:t>
      </w:r>
    </w:p>
    <w:p w14:paraId="6A03E1EC" w14:textId="77777777" w:rsidR="001B1D00" w:rsidRDefault="00D353DD">
      <w:pPr>
        <w:spacing w:after="0" w:line="600" w:lineRule="auto"/>
        <w:ind w:firstLine="720"/>
        <w:jc w:val="both"/>
        <w:rPr>
          <w:rFonts w:eastAsia="Times New Roman"/>
          <w:szCs w:val="24"/>
        </w:rPr>
      </w:pPr>
      <w:r>
        <w:rPr>
          <w:rFonts w:eastAsia="Times New Roman"/>
          <w:szCs w:val="24"/>
        </w:rPr>
        <w:t>Βεβαίως, κάποιες σοβαρές παρατηρήσεις για τον τρόπο που νομοθετείτε το σχετικό νομοσχέδιο έκανε η εισηγήτριά μας, όμως από το πρωί παρακολουθώντα</w:t>
      </w:r>
      <w:r>
        <w:rPr>
          <w:rFonts w:eastAsia="Times New Roman"/>
          <w:szCs w:val="24"/>
        </w:rPr>
        <w:t>ς τη συζήτηση, έχω γίνει μάρτυρας διαφόρων απόψεων που δεν ευσταθούν, που δεν ισχύουν.</w:t>
      </w:r>
    </w:p>
    <w:p w14:paraId="6A03E1ED" w14:textId="77777777" w:rsidR="001B1D00" w:rsidRDefault="00D353DD">
      <w:pPr>
        <w:spacing w:after="0" w:line="600" w:lineRule="auto"/>
        <w:ind w:firstLine="720"/>
        <w:jc w:val="both"/>
        <w:rPr>
          <w:rFonts w:eastAsia="Times New Roman"/>
          <w:szCs w:val="24"/>
        </w:rPr>
      </w:pPr>
      <w:r>
        <w:rPr>
          <w:rFonts w:eastAsia="Times New Roman"/>
          <w:szCs w:val="24"/>
        </w:rPr>
        <w:t xml:space="preserve">Πριν περάσω στις τροπολογίες, γιατί για αυτές θα μιλήσω κυρίως, κύριε Υπουργέ, θέλω να απευθυνθώ σε ορισμένους αξιοσέβαστους, πραγματικά, συναδέλφους που </w:t>
      </w:r>
      <w:r>
        <w:rPr>
          <w:rFonts w:eastAsia="Times New Roman"/>
          <w:szCs w:val="24"/>
        </w:rPr>
        <w:t xml:space="preserve">διατυπώνουν </w:t>
      </w:r>
      <w:r>
        <w:rPr>
          <w:rFonts w:eastAsia="Times New Roman"/>
          <w:szCs w:val="24"/>
        </w:rPr>
        <w:t>μια</w:t>
      </w:r>
      <w:r>
        <w:rPr>
          <w:rFonts w:eastAsia="Times New Roman"/>
          <w:szCs w:val="24"/>
        </w:rPr>
        <w:t xml:space="preserve"> άποψη εντελώς λανθασμένη και λένε «εσείς που κυβερνούσατε σαράντα χρόνια, τι κάνατε εσείς που κυβερνούσατε σαράντα χρόνια;». Αυτός ο μύθος πρέπει να τελειώσει. </w:t>
      </w:r>
    </w:p>
    <w:p w14:paraId="6A03E1EE" w14:textId="77777777" w:rsidR="001B1D00" w:rsidRDefault="00D353DD">
      <w:pPr>
        <w:spacing w:after="0" w:line="600" w:lineRule="auto"/>
        <w:ind w:firstLine="720"/>
        <w:jc w:val="both"/>
        <w:rPr>
          <w:rFonts w:eastAsia="Times New Roman"/>
          <w:szCs w:val="24"/>
        </w:rPr>
      </w:pPr>
      <w:r>
        <w:rPr>
          <w:rFonts w:eastAsia="Times New Roman"/>
          <w:szCs w:val="24"/>
        </w:rPr>
        <w:t xml:space="preserve">Πράγματι, ζούμε μια περίοδο κρίσης τα έξι, επτά, οκτώ τελευταία χρόνια, αλλά οι συνάδελφοι οι </w:t>
      </w:r>
      <w:r>
        <w:rPr>
          <w:rFonts w:eastAsia="Times New Roman"/>
          <w:szCs w:val="24"/>
        </w:rPr>
        <w:t xml:space="preserve">οποίοι εγείρουν τέτοιου είδους επιχειρήματα, θα πρέπει να θυμούνται ότι το κατά κεφαλήν εισόδημα στην Ελλάδα το 1974 ήταν 2.600 δολάρια. Το 2013, μεσούσης της κρίσης, ήταν κοντά στα 23.000 δολάρια. </w:t>
      </w:r>
    </w:p>
    <w:p w14:paraId="6A03E1EF" w14:textId="77777777" w:rsidR="001B1D00" w:rsidRDefault="00D353DD">
      <w:pPr>
        <w:spacing w:after="0" w:line="600" w:lineRule="auto"/>
        <w:ind w:firstLine="720"/>
        <w:jc w:val="both"/>
        <w:rPr>
          <w:rFonts w:eastAsia="Times New Roman"/>
          <w:szCs w:val="24"/>
        </w:rPr>
      </w:pPr>
      <w:r>
        <w:rPr>
          <w:rFonts w:eastAsia="Times New Roman"/>
          <w:szCs w:val="24"/>
        </w:rPr>
        <w:t>Αυτό κάναμε, κύριοι συνάδελφοι του ΣΥΡΙΖΑ, ανεβάσαμε δέκα</w:t>
      </w:r>
      <w:r>
        <w:rPr>
          <w:rFonts w:eastAsia="Times New Roman"/>
          <w:szCs w:val="24"/>
        </w:rPr>
        <w:t xml:space="preserve"> φορές το κατά κεφαλήν εισόδημα. Ή μήπως θέλετε να υποστηρίξετε στα σοβαρά εδώ ότι ίδια είναι η Ελλάδα του σήμερα με την Ελλάδα προ σαράντα ετών σε υποδομές, σε βιοτικό επίπεδο, σε θέση ισχύος της χώρας διεθνώς;</w:t>
      </w:r>
    </w:p>
    <w:p w14:paraId="6A03E1F0" w14:textId="77777777" w:rsidR="001B1D00" w:rsidRDefault="00D353DD">
      <w:pPr>
        <w:spacing w:after="0" w:line="600" w:lineRule="auto"/>
        <w:ind w:firstLine="720"/>
        <w:jc w:val="both"/>
        <w:rPr>
          <w:rFonts w:eastAsia="Times New Roman"/>
          <w:szCs w:val="24"/>
        </w:rPr>
      </w:pPr>
      <w:r>
        <w:rPr>
          <w:rFonts w:eastAsia="Times New Roman"/>
          <w:szCs w:val="24"/>
        </w:rPr>
        <w:t xml:space="preserve">Μα, σοβαρά μιλάτε; Αυτά είναι παραμύθια για </w:t>
      </w:r>
      <w:r>
        <w:rPr>
          <w:rFonts w:eastAsia="Times New Roman"/>
          <w:szCs w:val="24"/>
        </w:rPr>
        <w:t xml:space="preserve">μικρά παιδιά. Η κρίση υπάρχει. Η οικονομία, η ζωή κάνει κύκλους, έχει τα πάνω της και τα κάτω της. Προσέξτε, γιατί κάνει και η πολιτική κύκλους. </w:t>
      </w:r>
    </w:p>
    <w:p w14:paraId="6A03E1F1" w14:textId="77777777" w:rsidR="001B1D00" w:rsidRDefault="00D353DD">
      <w:pPr>
        <w:spacing w:after="0" w:line="600" w:lineRule="auto"/>
        <w:ind w:firstLine="720"/>
        <w:jc w:val="both"/>
        <w:rPr>
          <w:rFonts w:eastAsia="Times New Roman"/>
          <w:b/>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Ασφαλώς και κάνει.</w:t>
      </w:r>
    </w:p>
    <w:p w14:paraId="6A03E1F2" w14:textId="77777777" w:rsidR="001B1D00" w:rsidRDefault="00D353DD">
      <w:pPr>
        <w:spacing w:after="0"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Μην παρουσιάζεστε ως αλαζόνες ότι θα είστε μόνιμοι στ</w:t>
      </w:r>
      <w:r>
        <w:rPr>
          <w:rFonts w:eastAsia="Times New Roman"/>
          <w:szCs w:val="24"/>
        </w:rPr>
        <w:t>ις θέσεις στις οποίες βρίσκεστε σήμερα.</w:t>
      </w:r>
    </w:p>
    <w:p w14:paraId="6A03E1F3" w14:textId="77777777" w:rsidR="001B1D00" w:rsidRDefault="00D353DD">
      <w:pPr>
        <w:spacing w:after="0" w:line="600" w:lineRule="auto"/>
        <w:ind w:firstLine="720"/>
        <w:jc w:val="both"/>
        <w:rPr>
          <w:rFonts w:eastAsia="Times New Roman"/>
          <w:b/>
          <w:szCs w:val="24"/>
        </w:rPr>
      </w:pPr>
      <w:r>
        <w:rPr>
          <w:rFonts w:eastAsia="Times New Roman"/>
          <w:b/>
          <w:szCs w:val="24"/>
        </w:rPr>
        <w:t xml:space="preserve">ΠΡΟΕΔΡΕΥΩΝ (Μάριος Γεωργιάδης): </w:t>
      </w:r>
      <w:r>
        <w:rPr>
          <w:rFonts w:eastAsia="Times New Roman"/>
          <w:szCs w:val="24"/>
        </w:rPr>
        <w:t>Κύριοι συνάδελφοι, σας παρακαλώ πολύ!</w:t>
      </w:r>
    </w:p>
    <w:p w14:paraId="6A03E1F4" w14:textId="77777777" w:rsidR="001B1D00" w:rsidRDefault="00D353DD">
      <w:pPr>
        <w:spacing w:after="0"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 xml:space="preserve">Ξέρω ότι ενοχλούν αυτά που λέω, αλλά είναι </w:t>
      </w:r>
      <w:r>
        <w:rPr>
          <w:rFonts w:eastAsia="Times New Roman"/>
          <w:szCs w:val="24"/>
        </w:rPr>
        <w:t>πραγματικότητα</w:t>
      </w:r>
      <w:r>
        <w:rPr>
          <w:rFonts w:eastAsia="Times New Roman"/>
          <w:szCs w:val="24"/>
        </w:rPr>
        <w:t xml:space="preserve">. </w:t>
      </w:r>
    </w:p>
    <w:p w14:paraId="6A03E1F5" w14:textId="77777777" w:rsidR="001B1D00" w:rsidRDefault="00D353DD">
      <w:pPr>
        <w:spacing w:after="0" w:line="600" w:lineRule="auto"/>
        <w:ind w:firstLine="720"/>
        <w:jc w:val="both"/>
        <w:rPr>
          <w:rFonts w:eastAsia="Times New Roman"/>
          <w:szCs w:val="24"/>
        </w:rPr>
      </w:pPr>
      <w:r>
        <w:rPr>
          <w:rFonts w:eastAsia="Times New Roman"/>
          <w:szCs w:val="24"/>
        </w:rPr>
        <w:t>Και για τις τροπολογίες και για το πώς συμπεριφέρεται μια Αντιπολίτευση άκουσα διάφορες απόψεις εδώ μέσα. Οι τροπολογίες όταν είναι γαλάζιες είναι κακές και όταν είναι ροζ είναι καλές ή οι πράξεις νομοθετικού περιεχομένου αντίστοιχα; Και η υπεύθυνη Αντιπολ</w:t>
      </w:r>
      <w:r>
        <w:rPr>
          <w:rFonts w:eastAsia="Times New Roman"/>
          <w:szCs w:val="24"/>
        </w:rPr>
        <w:t>ίτευση πότε κρίνεται όταν είναι στην κυβέρνηση όταν είναι στην Αντιπολίτευση ή μήπως διαρκώς;</w:t>
      </w:r>
    </w:p>
    <w:p w14:paraId="6A03E1F6" w14:textId="77777777" w:rsidR="001B1D00" w:rsidRDefault="00D353DD">
      <w:pPr>
        <w:spacing w:after="0" w:line="600" w:lineRule="auto"/>
        <w:ind w:firstLine="720"/>
        <w:jc w:val="both"/>
        <w:rPr>
          <w:rFonts w:eastAsia="Times New Roman"/>
          <w:szCs w:val="24"/>
        </w:rPr>
      </w:pPr>
      <w:r>
        <w:rPr>
          <w:rFonts w:eastAsia="Times New Roman"/>
          <w:szCs w:val="24"/>
        </w:rPr>
        <w:t>Ζητάτε να στηρίζουμε τα χρήσιμα, όταν ο κ. Γεωργαντάς σας είπε προηγουμένως ότι στηρίξατε μόνο δύο διατάξεις σε δυόμισι χρόνια; Δεν υπάρχει καμμία σύγκριση, βεβαί</w:t>
      </w:r>
      <w:r>
        <w:rPr>
          <w:rFonts w:eastAsia="Times New Roman"/>
          <w:szCs w:val="24"/>
        </w:rPr>
        <w:t>ως, με τη δική μας στάση και συμπεριφορά...</w:t>
      </w:r>
    </w:p>
    <w:p w14:paraId="6A03E1F7" w14:textId="77777777" w:rsidR="001B1D00" w:rsidRDefault="00D353DD">
      <w:pPr>
        <w:spacing w:after="0" w:line="600" w:lineRule="auto"/>
        <w:ind w:firstLine="720"/>
        <w:jc w:val="both"/>
        <w:rPr>
          <w:rFonts w:eastAsia="Times New Roman"/>
          <w:b/>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Είναι εκατόν δύο.</w:t>
      </w:r>
    </w:p>
    <w:p w14:paraId="6A03E1F8" w14:textId="77777777" w:rsidR="001B1D00" w:rsidRDefault="00D353DD">
      <w:pPr>
        <w:spacing w:after="0" w:line="600" w:lineRule="auto"/>
        <w:ind w:firstLine="720"/>
        <w:jc w:val="both"/>
        <w:rPr>
          <w:rFonts w:eastAsia="Times New Roman"/>
          <w:b/>
          <w:szCs w:val="24"/>
        </w:rPr>
      </w:pPr>
      <w:r>
        <w:rPr>
          <w:rFonts w:eastAsia="Times New Roman"/>
          <w:b/>
          <w:szCs w:val="24"/>
        </w:rPr>
        <w:t xml:space="preserve">ΠΡΟΕΔΡΕΥΩΝ (Μάριος Γεωργιάδης): </w:t>
      </w:r>
      <w:r>
        <w:rPr>
          <w:rFonts w:eastAsia="Times New Roman"/>
          <w:szCs w:val="24"/>
        </w:rPr>
        <w:t>Κύριε Λάππα, σας παρακαλώ.</w:t>
      </w:r>
    </w:p>
    <w:p w14:paraId="6A03E1F9" w14:textId="77777777" w:rsidR="001B1D00" w:rsidRDefault="00D353DD">
      <w:pPr>
        <w:spacing w:after="0"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Γιατί ενοχλείστε τόσο πολύ, κύριοι συνάδελφοι; Σας άκουσα όλους από το πρωί με ιδιαίτερη προσοχή.</w:t>
      </w:r>
      <w:r>
        <w:rPr>
          <w:rFonts w:eastAsia="Times New Roman"/>
          <w:szCs w:val="24"/>
        </w:rPr>
        <w:t xml:space="preserve"> Γιατί ενοχλείστε; Ενοχλεί πια τόσο πολύ η αλήθεια σε αυτόν τον τόπο;</w:t>
      </w:r>
    </w:p>
    <w:p w14:paraId="6A03E1FA" w14:textId="77777777" w:rsidR="001B1D00" w:rsidRDefault="00D353DD">
      <w:pPr>
        <w:spacing w:after="0" w:line="600" w:lineRule="auto"/>
        <w:ind w:firstLine="720"/>
        <w:jc w:val="both"/>
        <w:rPr>
          <w:rFonts w:eastAsia="Times New Roman"/>
          <w:szCs w:val="24"/>
        </w:rPr>
      </w:pPr>
      <w:r>
        <w:rPr>
          <w:rFonts w:eastAsia="Times New Roman"/>
          <w:b/>
        </w:rPr>
        <w:t>ΣΠΥΡΙΔΩΝ</w:t>
      </w:r>
      <w:r>
        <w:rPr>
          <w:rFonts w:eastAsia="Times New Roman"/>
          <w:b/>
        </w:rPr>
        <w:t>ΑΣ</w:t>
      </w:r>
      <w:r>
        <w:rPr>
          <w:rFonts w:eastAsia="Times New Roman"/>
          <w:b/>
        </w:rPr>
        <w:t xml:space="preserve"> ΛΑΠΠΑΣ:</w:t>
      </w:r>
      <w:r>
        <w:rPr>
          <w:rFonts w:eastAsia="Times New Roman"/>
          <w:szCs w:val="24"/>
        </w:rPr>
        <w:t xml:space="preserve"> Περί αυτού πρόκειται; </w:t>
      </w:r>
    </w:p>
    <w:p w14:paraId="6A03E1FB" w14:textId="77777777" w:rsidR="001B1D00" w:rsidRDefault="00D353DD">
      <w:pPr>
        <w:spacing w:after="0"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Άρα, </w:t>
      </w:r>
      <w:r>
        <w:rPr>
          <w:rFonts w:eastAsia="Times New Roman"/>
          <w:szCs w:val="24"/>
        </w:rPr>
        <w:t>θα συμφωνήσω</w:t>
      </w:r>
      <w:r>
        <w:rPr>
          <w:rFonts w:eastAsia="Times New Roman"/>
          <w:szCs w:val="24"/>
        </w:rPr>
        <w:t xml:space="preserve">, αγαπητέ κύριε Λάππα, </w:t>
      </w:r>
      <w:r>
        <w:rPr>
          <w:rFonts w:eastAsia="Times New Roman"/>
          <w:szCs w:val="24"/>
        </w:rPr>
        <w:t xml:space="preserve">οι τροπολογίες πράγματι </w:t>
      </w:r>
      <w:r>
        <w:rPr>
          <w:rFonts w:eastAsia="Times New Roman"/>
          <w:szCs w:val="24"/>
        </w:rPr>
        <w:t xml:space="preserve">πρέπει να κρίνονται ως προς το περιεχόμενό τους. </w:t>
      </w:r>
    </w:p>
    <w:p w14:paraId="6A03E1FC" w14:textId="77777777" w:rsidR="001B1D00" w:rsidRDefault="00D353DD">
      <w:pPr>
        <w:spacing w:after="0" w:line="600" w:lineRule="auto"/>
        <w:ind w:firstLine="720"/>
        <w:jc w:val="both"/>
        <w:rPr>
          <w:rFonts w:eastAsia="Times New Roman"/>
          <w:szCs w:val="24"/>
        </w:rPr>
      </w:pPr>
      <w:r>
        <w:rPr>
          <w:rFonts w:eastAsia="Times New Roman"/>
          <w:szCs w:val="24"/>
        </w:rPr>
        <w:t>Από εκεί κα</w:t>
      </w:r>
      <w:r>
        <w:rPr>
          <w:rFonts w:eastAsia="Times New Roman"/>
          <w:szCs w:val="24"/>
        </w:rPr>
        <w:t xml:space="preserve">ι πέρα, όμως, σήμερα μεταξύ των άλλων -και πριν πάω στην τροπολογία που εμείς καταθέσαμε και δεν έγινε αποδεκτή- υπάρχει μια τροπολογία για τους φορείς διαχείρισης προστατευόμενων περιοχών. </w:t>
      </w:r>
    </w:p>
    <w:p w14:paraId="6A03E1FD" w14:textId="77777777" w:rsidR="001B1D00" w:rsidRDefault="00D353DD">
      <w:pPr>
        <w:spacing w:after="0" w:line="600" w:lineRule="auto"/>
        <w:ind w:firstLine="720"/>
        <w:jc w:val="both"/>
        <w:rPr>
          <w:rFonts w:eastAsia="Times New Roman"/>
          <w:szCs w:val="24"/>
        </w:rPr>
      </w:pPr>
      <w:r>
        <w:rPr>
          <w:rFonts w:eastAsia="Times New Roman"/>
          <w:szCs w:val="24"/>
        </w:rPr>
        <w:t xml:space="preserve">Ξέρετε τι κάνει η Κυβέρνησή σας; Κάθε χρόνο την τελευταία στιγμή </w:t>
      </w:r>
      <w:r>
        <w:rPr>
          <w:rFonts w:eastAsia="Times New Roman"/>
          <w:szCs w:val="24"/>
        </w:rPr>
        <w:t>επί τρία χρόνια ανανεώνει τη σύμβαση εργασίας των εργαζομένων σε αυτούς τους φορείς, σε αυτά τα φυσικά και πολιτιστικά μνημεία ταυτοχρόνως, όπως είναι το Δέλτα του Έβρου, η Δαδιά του Έβρου, η Κάρλα της Μαγνησίας, η Πάρνηθα της Αττικής.</w:t>
      </w:r>
    </w:p>
    <w:p w14:paraId="6A03E1FE" w14:textId="77777777" w:rsidR="001B1D00" w:rsidRDefault="00D353DD">
      <w:pPr>
        <w:spacing w:after="0" w:line="600" w:lineRule="auto"/>
        <w:ind w:firstLine="720"/>
        <w:jc w:val="both"/>
        <w:rPr>
          <w:rFonts w:eastAsia="Times New Roman"/>
          <w:szCs w:val="24"/>
        </w:rPr>
      </w:pPr>
      <w:r>
        <w:rPr>
          <w:rFonts w:eastAsia="Times New Roman"/>
          <w:szCs w:val="24"/>
        </w:rPr>
        <w:t xml:space="preserve">Γιατί, δηλαδή, κάθε </w:t>
      </w:r>
      <w:r>
        <w:rPr>
          <w:rFonts w:eastAsia="Times New Roman"/>
          <w:szCs w:val="24"/>
        </w:rPr>
        <w:t>χρόνο την τελευταία στιγμή πρέπει να φέρνετε μια τροπολογία; Αυτό αποδεικνύει κυβερνητικό προγραμματισμό; Αυτό αποδεικνύει μια σωστή εκτίμηση των πραγμάτων από μια Κυβέρνηση, που δεν είναι καινούργια, όπως σας έχω ξαναπεί;</w:t>
      </w:r>
    </w:p>
    <w:p w14:paraId="6A03E1FF" w14:textId="77777777" w:rsidR="001B1D00" w:rsidRDefault="00D353DD">
      <w:pPr>
        <w:spacing w:after="0" w:line="600" w:lineRule="auto"/>
        <w:ind w:firstLine="720"/>
        <w:jc w:val="both"/>
        <w:rPr>
          <w:rFonts w:eastAsia="Times New Roman"/>
          <w:szCs w:val="24"/>
        </w:rPr>
      </w:pPr>
      <w:r>
        <w:rPr>
          <w:rFonts w:eastAsia="Times New Roman"/>
          <w:szCs w:val="24"/>
        </w:rPr>
        <w:t>Άρα, οι τροπολογίες δεν πρέπει να</w:t>
      </w:r>
      <w:r>
        <w:rPr>
          <w:rFonts w:eastAsia="Times New Roman"/>
          <w:szCs w:val="24"/>
        </w:rPr>
        <w:t xml:space="preserve"> κρίνονται μόνο για το περιεχόμενό τους, αλλά και για τη χρήση τους. Το να έρχονται να αντιμετωπίσουν μόνιμα προβλήματα συνεχώς, διαρκώς κάθε χρόνο με νέες παρατάσεις δείχνει προχειρότητα και έλλειψη σχεδιασμού. Και από αυτό πάσχει η Κυβέρνησή σας.</w:t>
      </w:r>
    </w:p>
    <w:p w14:paraId="6A03E200" w14:textId="77777777" w:rsidR="001B1D00" w:rsidRDefault="00D353DD">
      <w:pPr>
        <w:spacing w:after="0" w:line="600" w:lineRule="auto"/>
        <w:ind w:firstLine="720"/>
        <w:jc w:val="both"/>
        <w:rPr>
          <w:rFonts w:eastAsia="Times New Roman"/>
          <w:szCs w:val="24"/>
        </w:rPr>
      </w:pPr>
      <w:r>
        <w:rPr>
          <w:rFonts w:eastAsia="Times New Roman"/>
          <w:szCs w:val="24"/>
        </w:rPr>
        <w:t>Έξι συν</w:t>
      </w:r>
      <w:r>
        <w:rPr>
          <w:rFonts w:eastAsia="Times New Roman"/>
          <w:szCs w:val="24"/>
        </w:rPr>
        <w:t>άδελφοι καταθέσαμε μια τροπολογία</w:t>
      </w:r>
      <w:r>
        <w:rPr>
          <w:rFonts w:eastAsia="Times New Roman"/>
          <w:szCs w:val="24"/>
        </w:rPr>
        <w:t>, για</w:t>
      </w:r>
      <w:r>
        <w:rPr>
          <w:rFonts w:eastAsia="Times New Roman"/>
          <w:szCs w:val="24"/>
        </w:rPr>
        <w:t xml:space="preserve"> να παραταθεί η ισχύς του μειωμένου συντελεστή ΦΠΑ στην τελευταία ομάδα νησιών που έχει απομείνει, </w:t>
      </w:r>
      <w:r>
        <w:rPr>
          <w:rFonts w:eastAsia="Times New Roman" w:cs="Times New Roman"/>
          <w:szCs w:val="24"/>
        </w:rPr>
        <w:t>ένα πελώριο ζήτημα που θίγει και τα τελευταία ψήγματα αξιοπιστίας τούτης της Κυβέρνησης. Η διατήρηση μειωμένων συντελεσ</w:t>
      </w:r>
      <w:r>
        <w:rPr>
          <w:rFonts w:eastAsia="Times New Roman" w:cs="Times New Roman"/>
          <w:szCs w:val="24"/>
        </w:rPr>
        <w:t xml:space="preserve">τών ΦΠΑ στα νησιά είναι ένα θέμα που για εσάς αποτελούσε κόκκινη γραμμή. </w:t>
      </w:r>
    </w:p>
    <w:p w14:paraId="6A03E20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Και αν δεχτώ ότι η πρώτη ομάδα νησιών, η Μύκονος, η Σαντορίνη, η Σκιάθος, τα άκρως τουριστικά νησιά δεν έχουν κάποιο πρόβλημα εξαίρεσης, για τη δεύτερη ομάδα νησιών, στην οποία ανήκο</w:t>
      </w:r>
      <w:r>
        <w:rPr>
          <w:rFonts w:eastAsia="Times New Roman" w:cs="Times New Roman"/>
          <w:szCs w:val="24"/>
        </w:rPr>
        <w:t xml:space="preserve">υν και τα νησιά της εκλογικής μου περιφέρειας, η Αλόννησος και η Σκόπελος, όπου ο μειωμένος συντελεστής καταργήθηκε τον Ιούνιο του 2016, αλλά και για τα υπόλοιπα νησιά του ακριτικού </w:t>
      </w:r>
      <w:r>
        <w:rPr>
          <w:rFonts w:eastAsia="Times New Roman" w:cs="Times New Roman"/>
          <w:szCs w:val="24"/>
        </w:rPr>
        <w:t xml:space="preserve">βορείου </w:t>
      </w:r>
      <w:r>
        <w:rPr>
          <w:rFonts w:eastAsia="Times New Roman" w:cs="Times New Roman"/>
          <w:szCs w:val="24"/>
        </w:rPr>
        <w:t xml:space="preserve">Αιγαίου και της Δωδεκανήσου δεν υπήρχε κανένας λόγος κατάργησης. </w:t>
      </w:r>
    </w:p>
    <w:p w14:paraId="6A03E20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Και αντί να δεχθείτε να βάλουμε την τροπολογία στη συζήτηση -ενδεχομένως να έρθει και κάποια άλλη για να βελτιωθεί- η Κυβέρνηση περιορίζεται σε επικοινωνιακούς, ανούσιους, κυνικούς αντιπερισπασμούς. Τι κάνει; Λέει ότι στα νησιά που δεχόμαστε προσφυγικές ρο</w:t>
      </w:r>
      <w:r>
        <w:rPr>
          <w:rFonts w:eastAsia="Times New Roman" w:cs="Times New Roman"/>
          <w:szCs w:val="24"/>
        </w:rPr>
        <w:t xml:space="preserve">ές θα διατηρηθεί για έξι ακόμα μήνες. Σε έξι μήνες θα φέρει άλλη τροπολογία ή θα εξαλειφθεί το προσφυγικό πρόβλημα; Έχετε καταδικάσει κατ’ αρχάς τους πρόσφυγες και τους μετανάστες σε συνθήκες απανθρωπιάς. </w:t>
      </w:r>
    </w:p>
    <w:p w14:paraId="6A03E20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Αν συγκρίνουμε, κυρία Βάκη, τη Μόρια με την Αμυγδα</w:t>
      </w:r>
      <w:r>
        <w:rPr>
          <w:rFonts w:eastAsia="Times New Roman" w:cs="Times New Roman"/>
          <w:szCs w:val="24"/>
        </w:rPr>
        <w:t xml:space="preserve">λέζα, η Αμυγδαλέζα ήταν πεντάστερο ξενοδοχείο. Σήμερα μαχαιρώνονται καθημερινά οι άνθρωποι στη Μόρια. </w:t>
      </w:r>
    </w:p>
    <w:p w14:paraId="6A03E20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Εμείς φταίμε;</w:t>
      </w:r>
    </w:p>
    <w:p w14:paraId="6A03E20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Αυτή είναι η αλήθεια. Δείτε τι γίνεται στη Μόρια. Καταργείτε τον ΦΠΑ… </w:t>
      </w:r>
    </w:p>
    <w:p w14:paraId="6A03E206"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Εκτίθεστε, κύριε Μπο</w:t>
      </w:r>
      <w:r>
        <w:rPr>
          <w:rFonts w:eastAsia="Times New Roman" w:cs="Times New Roman"/>
          <w:szCs w:val="24"/>
        </w:rPr>
        <w:t xml:space="preserve">υκώρο. Μην λέτε τέτοια. </w:t>
      </w:r>
    </w:p>
    <w:p w14:paraId="6A03E20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Ξέρω ότι ενοχλείστε, αλλά μ’ αρέσει που σας ενοχλούν ορισμένα πράγματα. </w:t>
      </w:r>
    </w:p>
    <w:p w14:paraId="6A03E20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A03E20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Σε δύο λεπτά τελειώνω, κύριε Πρόεδρε. </w:t>
      </w:r>
    </w:p>
    <w:p w14:paraId="6A03E20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Θα σας έλεγα, λο</w:t>
      </w:r>
      <w:r>
        <w:rPr>
          <w:rFonts w:eastAsia="Times New Roman" w:cs="Times New Roman"/>
          <w:szCs w:val="24"/>
        </w:rPr>
        <w:t>ιπόν, αντί να επικεντρώνεστε σε επικοινωνιακούς, αν θέλετε, σχεδιασμούς, οι οποίοι στόχο έχουν να συσκοτίσουν την πραγματικότητα και να κοροϊδέψουν τους νησιώτες, αφού ουσιαστικά έχετε καταργήσει τη νησιωτικότητα, να ξαναδείτε το θέμα αυτό, διότι και ο Γιο</w:t>
      </w:r>
      <w:r>
        <w:rPr>
          <w:rFonts w:eastAsia="Times New Roman" w:cs="Times New Roman"/>
          <w:szCs w:val="24"/>
        </w:rPr>
        <w:t>ύνκερ σας είπε ότι τα θέματα φορολογικής πολιτικής είναι ευθύνη των κρατών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μελών και όχι της Ευρωπαϊκής Επιτροπής. Και σας το είπε ξεκάθαρα ότι έχετε εξαπατήσει τους νησιώτες, όπως έχετε εξαπατήσει και ολόκληρο τον ελληνικό λαό. </w:t>
      </w:r>
    </w:p>
    <w:p w14:paraId="6A03E20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Και βγαίνετε σήμερα και </w:t>
      </w:r>
      <w:r>
        <w:rPr>
          <w:rFonts w:eastAsia="Times New Roman" w:cs="Times New Roman"/>
          <w:szCs w:val="24"/>
        </w:rPr>
        <w:t>λέτε «θα δώσουμε μέρισμα σε ορισμένα νησιά της τρίτης ομάδας». Δεν υπέστησαν συνέπειες από την αύξηση του ΦΠΑ τα υπόλοιπα νησιά της δεύτερης ομάδας, όπως η Αλόννησος, η Σκόπελος, τα νησιά του βορείου Αιγαίου, μικρά νησιά με πολύ μικρό κατά κεφαλήν εισόδημα</w:t>
      </w:r>
      <w:r>
        <w:rPr>
          <w:rFonts w:eastAsia="Times New Roman" w:cs="Times New Roman"/>
          <w:szCs w:val="24"/>
        </w:rPr>
        <w:t xml:space="preserve">; Σε αυτούς γιατί δεν δίνετε μέρισμα; </w:t>
      </w:r>
    </w:p>
    <w:p w14:paraId="6A03E20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Διαβάσατε την απόφαση του Υπουργείου Οικονομικών που αναρτήθηκε σήμερα στη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Εξαιρεί το 80% των νησιών από το μέρισμα. Κι έρχεστε και ανακοινώνετε ταυτόχρονα ισοδύναμο μεταφοράς για τα νησιά που θα ενισχύσει</w:t>
      </w:r>
      <w:r>
        <w:rPr>
          <w:rFonts w:eastAsia="Times New Roman" w:cs="Times New Roman"/>
          <w:szCs w:val="24"/>
        </w:rPr>
        <w:t xml:space="preserve"> την νησιωτικότητα. Μα, υπάρχει μεγαλύτερη ενίσχυση από τους μειωμένους φορολογικούς συντελεστές στα νησιά, κυρίες και κύριοι συνάδελφοι; </w:t>
      </w:r>
    </w:p>
    <w:p w14:paraId="6A03E20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Και τι είναι αυτό το ισοδύναμο μεταφοράς; Κανένας σχεδιασμός. Μας λέτε ότι θα χρηματοδοτείται από το Πρόγραμμα Δημοσί</w:t>
      </w:r>
      <w:r>
        <w:rPr>
          <w:rFonts w:eastAsia="Times New Roman" w:cs="Times New Roman"/>
          <w:szCs w:val="24"/>
        </w:rPr>
        <w:t xml:space="preserve">ων Επενδύσεων, το οποίο διαρκώς μειώνεται. Κανένας σχεδιασμός! Προχειρότητα, επικοινωνία, συσκότιση, κοροϊδία. Αυτό κάνετε. </w:t>
      </w:r>
    </w:p>
    <w:p w14:paraId="6A03E20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Κι αν οργανώσουμε, τώρα που εγκαινιάζετε τη διαστημική πολιτική, κύριε Υπουργέ, οι δυο μας ένα ταξίδι στο διάστημα, σε όποιον πλανή</w:t>
      </w:r>
      <w:r>
        <w:rPr>
          <w:rFonts w:eastAsia="Times New Roman" w:cs="Times New Roman"/>
          <w:szCs w:val="24"/>
        </w:rPr>
        <w:t>τη κι αν πάμε, ξέρετε τι θα βρούμε; Ελληνικούς φόρους θα βρούμε παντού! Έχουν φτάσει στο διάστημα!</w:t>
      </w:r>
    </w:p>
    <w:p w14:paraId="6A03E20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A03E210"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A03E21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Μπουκώρο. </w:t>
      </w:r>
    </w:p>
    <w:p w14:paraId="6A03E21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ο κατάλογος των ομιλητών. </w:t>
      </w:r>
    </w:p>
    <w:p w14:paraId="6A03E21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Κοινοβουλευτική Εκπρόσωπος του ΣΥΡΙΖΑ για δώδεκα λεπτά. </w:t>
      </w:r>
    </w:p>
    <w:p w14:paraId="6A03E21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Αν θέλετε, μπορείτε να χρησιμοποιήσετε και χρόνο από τη δευτερολογία σας, που όπως έχει συμφωνηθεί είναι </w:t>
      </w:r>
      <w:r>
        <w:rPr>
          <w:rFonts w:eastAsia="Times New Roman" w:cs="Times New Roman"/>
          <w:szCs w:val="24"/>
        </w:rPr>
        <w:t xml:space="preserve">οκτώ </w:t>
      </w:r>
      <w:r>
        <w:rPr>
          <w:rFonts w:eastAsia="Times New Roman" w:cs="Times New Roman"/>
          <w:szCs w:val="24"/>
        </w:rPr>
        <w:t>λεπ</w:t>
      </w:r>
      <w:r>
        <w:rPr>
          <w:rFonts w:eastAsia="Times New Roman" w:cs="Times New Roman"/>
          <w:szCs w:val="24"/>
        </w:rPr>
        <w:t xml:space="preserve">τά. </w:t>
      </w:r>
    </w:p>
    <w:p w14:paraId="6A03E21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Κύριε Πρόεδρε, θα ήθελα παρακαλώ να χρησιμοποιήσω και τον χρόνο της δευτερολογίας μου. </w:t>
      </w:r>
    </w:p>
    <w:p w14:paraId="6A03E216"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Εγώ σας δίνω τα δώδεκα λεπτά και ξέρουμε ότι έχετε άλλα </w:t>
      </w:r>
      <w:r>
        <w:rPr>
          <w:rFonts w:eastAsia="Times New Roman" w:cs="Times New Roman"/>
          <w:szCs w:val="24"/>
        </w:rPr>
        <w:t xml:space="preserve">οκτώ </w:t>
      </w:r>
      <w:r>
        <w:rPr>
          <w:rFonts w:eastAsia="Times New Roman" w:cs="Times New Roman"/>
          <w:szCs w:val="24"/>
        </w:rPr>
        <w:t xml:space="preserve">επιπλέον. </w:t>
      </w:r>
    </w:p>
    <w:p w14:paraId="6A03E21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Φεύγουν, απ’ ό,τι βλέπω οι συνά</w:t>
      </w:r>
      <w:r>
        <w:rPr>
          <w:rFonts w:eastAsia="Times New Roman" w:cs="Times New Roman"/>
          <w:szCs w:val="24"/>
        </w:rPr>
        <w:t xml:space="preserve">δελφοι. </w:t>
      </w:r>
    </w:p>
    <w:p w14:paraId="6A03E21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Δεν είναι για εσάς. Έχουμε μία παρουσίαση βιβλίου, κυρία συνάδελφε. </w:t>
      </w:r>
    </w:p>
    <w:p w14:paraId="6A03E21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Ναι, βεβαίως δεν υπάρχει πρόβλημα. </w:t>
      </w:r>
    </w:p>
    <w:p w14:paraId="6A03E21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Προτού ξεκινήσω την ομιλία μου να πω κάτι για την Αμυγδαλέζα, γιατί έγινε αναφορά. Και θα ήθελα πολύ να θυμίσω ότι η Αμυγδαλέζα είχε έγκλειστους φυλακισμένους για μήνες, κλειδωμένους χωρίς προαυλισμό και χωρίς συσσίτιο, γιατί δεν το πλήρωναν κάποιοι. </w:t>
      </w:r>
    </w:p>
    <w:p w14:paraId="6A03E21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ΧΡΗΣ</w:t>
      </w:r>
      <w:r>
        <w:rPr>
          <w:rFonts w:eastAsia="Times New Roman" w:cs="Times New Roman"/>
          <w:b/>
          <w:szCs w:val="24"/>
        </w:rPr>
        <w:t>ΤΟΣ ΜΠΟΥΚΩΡΟΣ:</w:t>
      </w:r>
      <w:r>
        <w:rPr>
          <w:rFonts w:eastAsia="Times New Roman" w:cs="Times New Roman"/>
          <w:szCs w:val="24"/>
        </w:rPr>
        <w:t xml:space="preserve"> Η Μόρια έχει μαχαιρωμένους. </w:t>
      </w:r>
    </w:p>
    <w:p w14:paraId="6A03E21C"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Να μην τα ξεχνάμε αυτά. Και υπάρχουν και άλλα πολλά. Και την Πέτρου Ράλλη να θυμηθούμε και την Παγανή να θυμηθούμε. Και σε αυτή τη χώρα, τουλάχιστον αυτή η Κυβέρνηση, όταν ήρθαν οι πρόσφυγες τους εί</w:t>
      </w:r>
      <w:r>
        <w:rPr>
          <w:rFonts w:eastAsia="Times New Roman" w:cs="Times New Roman"/>
          <w:szCs w:val="24"/>
        </w:rPr>
        <w:t xml:space="preserve">πε ένα «καλώς τους». </w:t>
      </w:r>
    </w:p>
    <w:p w14:paraId="6A03E21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Όσον αφορά τα μαθήματά σας περί ανθρωπίνων δικαιωμάτων, να τα κάνετε στο Ευρωπαϊκό Λαϊκό Κόμμα στο οποίο ανήκετε και που ορθώνει τείχη και κλείνει σύνορα και στον κ. Τουσκ, που θέλει να καταργηθούν οι ποσοστώσεις και σε μία Ευρώπη που</w:t>
      </w:r>
      <w:r>
        <w:rPr>
          <w:rFonts w:eastAsia="Times New Roman" w:cs="Times New Roman"/>
          <w:szCs w:val="24"/>
        </w:rPr>
        <w:t xml:space="preserve"> αθετεί τις υποσχέσεις για τη μετεγκατάσταση. Να τα πείτε όχι εδώ και όχι σε αυτή την Κυβέρνηση, κυρίες και κύριοι συνάδελφοι, η οποία και τα προσφυγόπουλα τα έχει εντάξει σε σχολεία, κάτι που ούτε αυτό δεν είχατε ψηφίσει, εξ’ όσων θυμάμαι. </w:t>
      </w:r>
    </w:p>
    <w:p w14:paraId="6A03E21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(Στο σημείο αυ</w:t>
      </w:r>
      <w:r>
        <w:rPr>
          <w:rFonts w:eastAsia="Times New Roman" w:cs="Times New Roman"/>
          <w:szCs w:val="24"/>
        </w:rPr>
        <w:t xml:space="preserve">τό την Προεδρική Έδρα καταλαμβάνει ο </w:t>
      </w:r>
      <w:r>
        <w:rPr>
          <w:rFonts w:eastAsia="Times New Roman" w:cs="Times New Roman"/>
          <w:szCs w:val="24"/>
        </w:rPr>
        <w:t xml:space="preserve">Β΄ </w:t>
      </w:r>
      <w:r>
        <w:rPr>
          <w:rFonts w:eastAsia="Times New Roman" w:cs="Times New Roman"/>
          <w:szCs w:val="24"/>
        </w:rPr>
        <w:t xml:space="preserve">Αντιπρόεδρος της Βουλής κ. </w:t>
      </w:r>
      <w:r w:rsidRPr="000B1432">
        <w:rPr>
          <w:rFonts w:eastAsia="Times New Roman" w:cs="Times New Roman"/>
          <w:b/>
          <w:szCs w:val="24"/>
        </w:rPr>
        <w:t>ΓΕΩΡΓΙΟΣ ΒΑΡΕΜΕΝΟΣ</w:t>
      </w:r>
      <w:r>
        <w:rPr>
          <w:rFonts w:eastAsia="Times New Roman" w:cs="Times New Roman"/>
          <w:szCs w:val="24"/>
        </w:rPr>
        <w:t>)</w:t>
      </w:r>
    </w:p>
    <w:p w14:paraId="6A03E21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Θα μπω τώρα στο νομοσχέδιο. Το παρόν σχέδιο νόμου εδράζεται σε τρεις πυλώνες. Νομίζω ότι είναι ένα σημαντικό νομοσχέδιο και το έχουμε συζητήσει επαρκώς. </w:t>
      </w:r>
    </w:p>
    <w:p w14:paraId="6A03E22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θεσ</w:t>
      </w:r>
      <w:r>
        <w:rPr>
          <w:rFonts w:eastAsia="Times New Roman" w:cs="Times New Roman"/>
          <w:szCs w:val="24"/>
        </w:rPr>
        <w:t>μοθετεί ένα σύνολο κανόνων για τον έλεγχο και την αδειοδότηση των διαστημικών δραστηριοτήτων. Δεύτερον, οριοθετεί το πλαίσιο καταχώρησης των διαστημικών αντικειμένων σε ειδικά μητρώα. Τρίτον, ιδρύει έναν οργανισμό με τη μορφή ανώνυμης εταιρείας, ο οποίος θ</w:t>
      </w:r>
      <w:r>
        <w:rPr>
          <w:rFonts w:eastAsia="Times New Roman" w:cs="Times New Roman"/>
          <w:szCs w:val="24"/>
        </w:rPr>
        <w:t xml:space="preserve">α διασφαλίζει, υπό την εποπτεία της ελληνικής πολιτείας, τα δικαιώματα και τους πόρους του </w:t>
      </w:r>
      <w:r>
        <w:rPr>
          <w:rFonts w:eastAsia="Times New Roman" w:cs="Times New Roman"/>
          <w:szCs w:val="24"/>
        </w:rPr>
        <w:t xml:space="preserve">ελληνικού δημοσίου </w:t>
      </w:r>
      <w:r>
        <w:rPr>
          <w:rFonts w:eastAsia="Times New Roman" w:cs="Times New Roman"/>
          <w:szCs w:val="24"/>
        </w:rPr>
        <w:t xml:space="preserve">στο διάστημα. </w:t>
      </w:r>
    </w:p>
    <w:p w14:paraId="6A03E22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ήγγικεν η ώρα να συζητήσουμε ενώπιον της Εθνικής Αντιπροσωπείας για το διάστημα, από το οποίο απέχουμε</w:t>
      </w:r>
      <w:r>
        <w:rPr>
          <w:rFonts w:eastAsia="Times New Roman" w:cs="Times New Roman"/>
          <w:szCs w:val="24"/>
        </w:rPr>
        <w:t xml:space="preserve"> όχι μόνο κυριολεκτικά, αλλά και μεταφορικά, έτη φωτός, όπως εύστοχα έχει υπογραμμίσει και ο κύριος Υπουργός στις συνεδριάσεις των </w:t>
      </w:r>
      <w:r>
        <w:rPr>
          <w:rFonts w:eastAsia="Times New Roman" w:cs="Times New Roman"/>
          <w:szCs w:val="24"/>
        </w:rPr>
        <w:t>επιτροπών</w:t>
      </w:r>
      <w:r>
        <w:rPr>
          <w:rFonts w:eastAsia="Times New Roman" w:cs="Times New Roman"/>
          <w:szCs w:val="24"/>
        </w:rPr>
        <w:t xml:space="preserve">. </w:t>
      </w:r>
    </w:p>
    <w:p w14:paraId="6A03E22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Ήγγικεν η ώρα να υποδεχτούμε τον Ελληνικό Διαστημικό Οργανισμό με τη δέουσα σοβαρότητα, χωρίς μικροκομματικές σκο</w:t>
      </w:r>
      <w:r>
        <w:rPr>
          <w:rFonts w:eastAsia="Times New Roman" w:cs="Times New Roman"/>
          <w:szCs w:val="24"/>
        </w:rPr>
        <w:t xml:space="preserve">πιμότητες, αλλά και χωρίς τη θυμηδία με την οποία αντιμετώπισαν την εξαγγελία του τα </w:t>
      </w:r>
      <w:r>
        <w:rPr>
          <w:rFonts w:eastAsia="Times New Roman" w:cs="Times New Roman"/>
          <w:szCs w:val="24"/>
        </w:rPr>
        <w:t>μέσα κοινωνικής</w:t>
      </w:r>
      <w:r>
        <w:rPr>
          <w:rFonts w:eastAsia="Times New Roman" w:cs="Times New Roman"/>
          <w:szCs w:val="24"/>
        </w:rPr>
        <w:t xml:space="preserve"> </w:t>
      </w:r>
      <w:r>
        <w:rPr>
          <w:rFonts w:eastAsia="Times New Roman" w:cs="Times New Roman"/>
          <w:szCs w:val="24"/>
        </w:rPr>
        <w:t xml:space="preserve">δικτύωσης </w:t>
      </w:r>
      <w:r>
        <w:rPr>
          <w:rFonts w:eastAsia="Times New Roman" w:cs="Times New Roman"/>
          <w:szCs w:val="24"/>
        </w:rPr>
        <w:t xml:space="preserve">και τα </w:t>
      </w:r>
      <w:r>
        <w:rPr>
          <w:rFonts w:eastAsia="Times New Roman" w:cs="Times New Roman"/>
          <w:szCs w:val="24"/>
        </w:rPr>
        <w:t>μέσα μαζικής ενημέρωσης</w:t>
      </w:r>
      <w:r>
        <w:rPr>
          <w:rFonts w:eastAsia="Times New Roman" w:cs="Times New Roman"/>
          <w:szCs w:val="24"/>
        </w:rPr>
        <w:t xml:space="preserve">. </w:t>
      </w:r>
    </w:p>
    <w:p w14:paraId="6A03E22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Ειρήσθω εν παρόδω, επειδή ακούστηκαν πολλά για τις πάρα πολλές αρμοδιότητες που συγκεντρώνει ο Υπουργός, αν θέλα</w:t>
      </w:r>
      <w:r>
        <w:rPr>
          <w:rFonts w:eastAsia="Times New Roman" w:cs="Times New Roman"/>
          <w:szCs w:val="24"/>
        </w:rPr>
        <w:t xml:space="preserve">με να έχουμε στα χέρια μας όλες τις αρμοδιότητες, είναι απλό, δεν θα είχαμε κάνει οργανισμό. Δεν θα είχαμε προχωρήσει στην ίδρυση οργανισμού και το μόνο που θα κρατούσαμε θα ήταν μία διεύθυνση του Υπουργείου, ώστε να δίνουμε εντολές στους υπηρεσιακούς. Θα </w:t>
      </w:r>
      <w:r>
        <w:rPr>
          <w:rFonts w:eastAsia="Times New Roman" w:cs="Times New Roman"/>
          <w:szCs w:val="24"/>
        </w:rPr>
        <w:t xml:space="preserve">ήταν πάρα πολύ απλό. Γιατί να μπούμε στον κόπο να ιδρύσουμε οργανισμό, αν ήταν έτσι; </w:t>
      </w:r>
    </w:p>
    <w:p w14:paraId="6A03E22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Συνιστά, λοιπόν, εθνική ανάγκη η ίδρυση του εν λόγω </w:t>
      </w:r>
      <w:r>
        <w:rPr>
          <w:rFonts w:eastAsia="Times New Roman" w:cs="Times New Roman"/>
          <w:szCs w:val="24"/>
        </w:rPr>
        <w:t xml:space="preserve">οργανισμού </w:t>
      </w:r>
      <w:r>
        <w:rPr>
          <w:rFonts w:eastAsia="Times New Roman" w:cs="Times New Roman"/>
          <w:szCs w:val="24"/>
        </w:rPr>
        <w:t>ή όχι; Θα τολμούσα να πω ότι η ανάγκη αυτή είναι επείγουσα τα τελευταία τριάντα χρόνια και γίνεται πράξη τώ</w:t>
      </w:r>
      <w:r>
        <w:rPr>
          <w:rFonts w:eastAsia="Times New Roman" w:cs="Times New Roman"/>
          <w:szCs w:val="24"/>
        </w:rPr>
        <w:t xml:space="preserve">ρα. Είναι εθνική ανάγκη, διότι η χώρα μας ζημιώνεται διαρκώς από χρήσεις υπηρεσιών για τις οποίες πληρώνουμε, μολονότι στην Ευρωπαϊκή Διαστημική Υπηρεσία, την </w:t>
      </w:r>
      <w:r>
        <w:rPr>
          <w:rFonts w:eastAsia="Times New Roman" w:cs="Times New Roman"/>
          <w:szCs w:val="24"/>
          <w:lang w:val="en-US"/>
        </w:rPr>
        <w:t>ESA</w:t>
      </w:r>
      <w:r>
        <w:rPr>
          <w:rFonts w:eastAsia="Times New Roman" w:cs="Times New Roman"/>
          <w:szCs w:val="24"/>
        </w:rPr>
        <w:t xml:space="preserve">, έχουμε εισέλθει από το 2004. </w:t>
      </w:r>
    </w:p>
    <w:p w14:paraId="6A03E22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Είναι εθνική ανάγκη, όχι μόνο γιατί το διάστημα έχει γίνει μία</w:t>
      </w:r>
      <w:r>
        <w:rPr>
          <w:rFonts w:eastAsia="Times New Roman" w:cs="Times New Roman"/>
          <w:szCs w:val="24"/>
        </w:rPr>
        <w:t xml:space="preserve"> τεράστια αγορά που αντιστοιχεί τουλάχιστον σε 200 δισεκατομμύρια δολάρια ετησίως, αλλά γιατί μπορεί να γίνει και το εργαλείο ανάσχεσης του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της τεράστιας μεταναστευτικής ροής αξιόλογων, εκλεκτών Ελλήνων επιστημόνων στο εξωτερικό.</w:t>
      </w:r>
    </w:p>
    <w:p w14:paraId="6A03E22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Μπορεί να δ</w:t>
      </w:r>
      <w:r>
        <w:rPr>
          <w:rFonts w:eastAsia="Times New Roman" w:cs="Times New Roman"/>
          <w:szCs w:val="24"/>
        </w:rPr>
        <w:t>ώσει ερευνητική στέγη και εργασία σε επιστήμονες. Μπορεί, όμως, να αναζωογονήσει και νέα γνωστικά αντικείμενα, όπως για παράδειγμα, μεταπτυχιακές σπουδές στην αεροδιαστημική στην Ελλάδα. Συνεπώς, είναι εθνική ανάγκη για την ανάπτυξη της επιστημονικής γνώση</w:t>
      </w:r>
      <w:r>
        <w:rPr>
          <w:rFonts w:eastAsia="Times New Roman" w:cs="Times New Roman"/>
          <w:szCs w:val="24"/>
        </w:rPr>
        <w:t xml:space="preserve">ς, αλλά και για την οικονομία. </w:t>
      </w:r>
    </w:p>
    <w:p w14:paraId="6A03E22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Είναι, όμως, και κοινωνική ανάγκη. Διότι η επιστήμη και η τεχνολογία εν προκειμένω υπηρετούν την καθημερινότητα. Δεν είμαστε στην εποχή του «πολέμου των άστρων» μεταξύ των δύο υπερδυνάμεων. Έχουν περάσει πάρα πολλά χρόνια απ</w:t>
      </w:r>
      <w:r>
        <w:rPr>
          <w:rFonts w:eastAsia="Times New Roman" w:cs="Times New Roman"/>
          <w:szCs w:val="24"/>
        </w:rPr>
        <w:t xml:space="preserve">ό τότε. Οι διαστημικές εφαρμογές, λοιπόν, σήμερα αφορούν τη χαρτογράφηση, την πρόληψη των φυσικών καταστροφών, τη μετεωρολογία, την επικοινωνία απομακρυσμένων περιοχών, τις αγροτικές δραστηριότητες, ακόμα και την αυθαίρετη δόμηση. </w:t>
      </w:r>
    </w:p>
    <w:p w14:paraId="6A03E22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Οι εφαρμογές της διαστημ</w:t>
      </w:r>
      <w:r>
        <w:rPr>
          <w:rFonts w:eastAsia="Times New Roman" w:cs="Times New Roman"/>
          <w:szCs w:val="24"/>
        </w:rPr>
        <w:t>ικής τεχνολογίας και η ρύθμιση του συγκεκριμένου πεδίου έχουν σημαντικές προεκτάσεις σε θέματα παραγωγικής ανασυγκρότησης, με εφαρμογές σε τομείς όπως είναι η γεωργία, για παράδειγμα, σε θέματα περιβαλλοντικής προστασίας, αλλά και σε θέματα πολιτικής προστ</w:t>
      </w:r>
      <w:r>
        <w:rPr>
          <w:rFonts w:eastAsia="Times New Roman" w:cs="Times New Roman"/>
          <w:szCs w:val="24"/>
        </w:rPr>
        <w:t xml:space="preserve">ασίας και ασφάλειας και σε εκείνα που αφορούν τον δυναμικό κλάδο των επικοινωνιών και της νεοφυούς επιχειρηματικότητας. </w:t>
      </w:r>
    </w:p>
    <w:p w14:paraId="6A03E229" w14:textId="77777777" w:rsidR="001B1D00" w:rsidRDefault="00D353DD">
      <w:pPr>
        <w:spacing w:after="0" w:line="600" w:lineRule="auto"/>
        <w:ind w:firstLine="720"/>
        <w:jc w:val="both"/>
        <w:rPr>
          <w:rFonts w:eastAsia="Times New Roman"/>
          <w:szCs w:val="24"/>
        </w:rPr>
      </w:pPr>
      <w:r>
        <w:rPr>
          <w:rFonts w:eastAsia="Times New Roman"/>
          <w:szCs w:val="24"/>
        </w:rPr>
        <w:t>Με τις διατάξεις, λοιπόν, του παρόντος νομοσχεδίου μπαίνουν τα θεμέλια για συνεργασίες και για συμπράξεις με φορείς της διαστημικής τεχ</w:t>
      </w:r>
      <w:r>
        <w:rPr>
          <w:rFonts w:eastAsia="Times New Roman"/>
          <w:szCs w:val="24"/>
        </w:rPr>
        <w:t xml:space="preserve">νολογίας και ταυτόχρονα, δημιουργούνται οι προϋποθέσεις για αποτελέσματα στο συγκεκριμένο πεδίο, με καθαρή κοινωνική ανταποδοτικότητα.  </w:t>
      </w:r>
    </w:p>
    <w:p w14:paraId="6A03E22A" w14:textId="77777777" w:rsidR="001B1D00" w:rsidRDefault="00D353DD">
      <w:pPr>
        <w:spacing w:after="0" w:line="600" w:lineRule="auto"/>
        <w:ind w:firstLine="720"/>
        <w:jc w:val="both"/>
        <w:rPr>
          <w:rFonts w:eastAsia="Times New Roman"/>
          <w:szCs w:val="24"/>
        </w:rPr>
      </w:pPr>
      <w:r>
        <w:rPr>
          <w:rFonts w:eastAsia="Times New Roman"/>
          <w:szCs w:val="24"/>
        </w:rPr>
        <w:t xml:space="preserve">Ήδη, λοιπόν, από το 2015, η Κυβέρνηση προχώρησε σε σημαντικές ενέργειες για τη διασύνδεση της χώρας με τις ψηφιακές εξελίξεις, με το παρόν νομοσχέδιο να αποτελεί ακόμη ένα βήμα προς τη ρύθμιση αυτού που αποκαλούμε «οικονομία του </w:t>
      </w:r>
      <w:r>
        <w:rPr>
          <w:rFonts w:eastAsia="Times New Roman"/>
          <w:szCs w:val="24"/>
        </w:rPr>
        <w:t>Διαστήματος</w:t>
      </w:r>
      <w:r>
        <w:rPr>
          <w:rFonts w:eastAsia="Times New Roman"/>
          <w:szCs w:val="24"/>
        </w:rPr>
        <w:t xml:space="preserve">». </w:t>
      </w:r>
    </w:p>
    <w:p w14:paraId="6A03E22B" w14:textId="77777777" w:rsidR="001B1D00" w:rsidRDefault="00D353DD">
      <w:pPr>
        <w:spacing w:after="0" w:line="600" w:lineRule="auto"/>
        <w:ind w:firstLine="720"/>
        <w:jc w:val="both"/>
        <w:rPr>
          <w:rFonts w:eastAsia="Times New Roman"/>
          <w:szCs w:val="24"/>
        </w:rPr>
      </w:pPr>
      <w:r>
        <w:rPr>
          <w:rFonts w:eastAsia="Times New Roman"/>
          <w:szCs w:val="24"/>
        </w:rPr>
        <w:t>Είχαμε την ε</w:t>
      </w:r>
      <w:r>
        <w:rPr>
          <w:rFonts w:eastAsia="Times New Roman"/>
          <w:szCs w:val="24"/>
        </w:rPr>
        <w:t>υκαιρία, μάλιστα, προ ολίγων ημερών να ακούσουμε τον Γενικό Διευθυντή του Ευρωπαϊκού Οργανισμού Διαστήματος, τον κ. Βέρνερ, και εκτός από τα πολλά και ενδιαφέροντα που είπε, ας κρατήσουμε ένα στοιχείο, το οποίο είναι και ενδεικτικό της δυναμικής της οικονο</w:t>
      </w:r>
      <w:r>
        <w:rPr>
          <w:rFonts w:eastAsia="Times New Roman"/>
          <w:szCs w:val="24"/>
        </w:rPr>
        <w:t xml:space="preserve">μίας του Διαστήματος. Μας είπε ο κ. Βέρνερ ότι: «Για κάθε 1 ευρώ επένδυσης στο Διάστημα στην ευρωπαϊκή οικονομία επιστρέφουν 6 ευρώ». Κι αυτή την ανταποδοτικότητα θα πρέπει να την λάβουμε σοβαρά υπόψη και να την αξιοποιήσουμε κι εμείς. </w:t>
      </w:r>
    </w:p>
    <w:p w14:paraId="6A03E22C" w14:textId="77777777" w:rsidR="001B1D00" w:rsidRDefault="00D353DD">
      <w:pPr>
        <w:spacing w:after="0" w:line="600" w:lineRule="auto"/>
        <w:ind w:firstLine="720"/>
        <w:jc w:val="both"/>
        <w:rPr>
          <w:rFonts w:eastAsia="Times New Roman"/>
          <w:szCs w:val="24"/>
        </w:rPr>
      </w:pPr>
      <w:r>
        <w:rPr>
          <w:rFonts w:eastAsia="Times New Roman"/>
          <w:szCs w:val="24"/>
        </w:rPr>
        <w:t>Θα ήθελα τώρα στο σ</w:t>
      </w:r>
      <w:r>
        <w:rPr>
          <w:rFonts w:eastAsia="Times New Roman"/>
          <w:szCs w:val="24"/>
        </w:rPr>
        <w:t>ημείο αυτό να αναφερθώ στο πολύπαθο θέμα των τροπολογιών που συνοδεύουν το παρόν νομοσχέδιο και οι οποίες, παρά τις αντιρρήσεις που ακούστηκαν από την Αντιπολίτευση, κατατίθενται, όπως είπαμε και το πρωί, για να απαντήσουν σε νομοθετικές ανάγκες που προκύπ</w:t>
      </w:r>
      <w:r>
        <w:rPr>
          <w:rFonts w:eastAsia="Times New Roman"/>
          <w:szCs w:val="24"/>
        </w:rPr>
        <w:t>τουν από τις εκκρεμότητες για το κλείσιμο του έτους. Προκύπτουν, όμως, και από την πιεστικότητα σοβαρών κοινωνικών προβλημάτων, στα οποία απαιτούνται άμεσα λύσεις.</w:t>
      </w:r>
    </w:p>
    <w:p w14:paraId="6A03E22D" w14:textId="77777777" w:rsidR="001B1D00" w:rsidRDefault="00D353DD">
      <w:pPr>
        <w:spacing w:after="0" w:line="600" w:lineRule="auto"/>
        <w:ind w:firstLine="720"/>
        <w:jc w:val="both"/>
        <w:rPr>
          <w:rFonts w:eastAsia="Times New Roman"/>
          <w:szCs w:val="24"/>
        </w:rPr>
      </w:pPr>
      <w:r>
        <w:rPr>
          <w:rFonts w:eastAsia="Times New Roman"/>
          <w:szCs w:val="24"/>
        </w:rPr>
        <w:t xml:space="preserve">Μία τέτοια περίπτωση είναι η τροπολογία για την επιχορήγηση της επανασύνδεσης του ηλεκτρικού ρεύματος σε οικογένειες με πολύ χαμηλά εισοδήματα. Πρέπει ή δεν πρέπει να έρθει και να περάσει αυτή η τροπολογία; Η καταπολέμηση της ενεργειακής φτώχειας αποτελεί </w:t>
      </w:r>
      <w:r>
        <w:rPr>
          <w:rFonts w:eastAsia="Times New Roman"/>
          <w:szCs w:val="24"/>
        </w:rPr>
        <w:t xml:space="preserve">έναν διαρκή στόχο. Και μετά από τις παρεμβάσεις του μερίσματος για την επιδότηση του κοινωνικού τιμολογίου, η νομοθέτηση του επιδόματος επανασύνδεσης του ρεύματος, αν θέλετε, κλείνει κι έναν κύκλο άμεσων παρεμβάσεων στο θέμα αυτό.    </w:t>
      </w:r>
    </w:p>
    <w:p w14:paraId="6A03E22E" w14:textId="77777777" w:rsidR="001B1D00" w:rsidRDefault="00D353DD">
      <w:pPr>
        <w:spacing w:after="0" w:line="600" w:lineRule="auto"/>
        <w:ind w:firstLine="720"/>
        <w:jc w:val="both"/>
        <w:rPr>
          <w:rFonts w:eastAsia="Times New Roman"/>
          <w:szCs w:val="24"/>
        </w:rPr>
      </w:pPr>
      <w:r>
        <w:rPr>
          <w:rFonts w:eastAsia="Times New Roman"/>
          <w:szCs w:val="24"/>
        </w:rPr>
        <w:t>Με τις τροπολογίες, ό</w:t>
      </w:r>
      <w:r>
        <w:rPr>
          <w:rFonts w:eastAsia="Times New Roman"/>
          <w:szCs w:val="24"/>
        </w:rPr>
        <w:t>μως, ρυθμίζονται κι εκκρεμότητες σε θέματα της μετάβασης του δημόσιου τομέα στην ηλεκτρονική διακυβέρνηση. Ρυθμίζονται ζητήματα του Υπουργείου Μεταναστευτικής Πολιτικής, θέματα παλιννοστούντων ομογενών, προθεσμίες σε σχέση με τη μεταφορά μαθητών, θέματα αθ</w:t>
      </w:r>
      <w:r>
        <w:rPr>
          <w:rFonts w:eastAsia="Times New Roman"/>
          <w:szCs w:val="24"/>
        </w:rPr>
        <w:t>λητικής διακυβέρνησης, θέματα λειτουργίας των ΕΑΣ, προθεσμίες του αναπτυξιακού νόμου, επείγοντα ζητήματα του Υπουργείου Υγείας, ρυθμίσεις για το Πυροσβεστικό Σώμα, πρακτικά ζητήματα λειτουργίας του ΕΦΚΑ και άλλες νομοθετικές εκκρεμότητες, οι οποίες είναι α</w:t>
      </w:r>
      <w:r>
        <w:rPr>
          <w:rFonts w:eastAsia="Times New Roman"/>
          <w:szCs w:val="24"/>
        </w:rPr>
        <w:t xml:space="preserve">νελαστικές, δηλαδή εμπεριέχουν προθεσμίες σχετικές με τη λήξη του έτους. </w:t>
      </w:r>
    </w:p>
    <w:p w14:paraId="6A03E22F" w14:textId="77777777" w:rsidR="001B1D00" w:rsidRDefault="00D353DD">
      <w:pPr>
        <w:spacing w:after="0" w:line="600" w:lineRule="auto"/>
        <w:ind w:firstLine="720"/>
        <w:jc w:val="both"/>
        <w:rPr>
          <w:rFonts w:eastAsia="Times New Roman"/>
          <w:szCs w:val="24"/>
        </w:rPr>
      </w:pPr>
      <w:r>
        <w:rPr>
          <w:rFonts w:eastAsia="Times New Roman"/>
          <w:szCs w:val="24"/>
        </w:rPr>
        <w:t>Είναι, λοιπόν, υπερβολική θεωρώ η τοποθέτηση τμήματος της Αντιπολίτευσης και ιδιαίτερα της Αξιωματικής, σε σχέση με αυτές τις διαδικασίες νομοθέτησης. Όλοι θυμόμαστε πώς νομοθετούσατ</w:t>
      </w:r>
      <w:r>
        <w:rPr>
          <w:rFonts w:eastAsia="Times New Roman"/>
          <w:szCs w:val="24"/>
        </w:rPr>
        <w:t xml:space="preserve">ε και οι ίδιοι, με αμέτρητες τροπολογίες του τελευταίου λεπτού και σωρεία μεταμεσονύκτιων νομοτεχνικών βελτιώσεων. </w:t>
      </w:r>
    </w:p>
    <w:p w14:paraId="6A03E230" w14:textId="77777777" w:rsidR="001B1D00" w:rsidRDefault="00D353DD">
      <w:pPr>
        <w:spacing w:after="0" w:line="600" w:lineRule="auto"/>
        <w:ind w:firstLine="720"/>
        <w:jc w:val="both"/>
        <w:rPr>
          <w:rFonts w:eastAsia="Times New Roman"/>
          <w:szCs w:val="24"/>
        </w:rPr>
      </w:pPr>
      <w:r>
        <w:rPr>
          <w:rFonts w:eastAsia="Times New Roman"/>
          <w:szCs w:val="24"/>
        </w:rPr>
        <w:t>Προφανώς και επιδιώκουμε την ομαλότητα στη νομοθέτηση, χωρίς όμως να παραβλέψουμε τις ανάγκες επείγουσας παρέμβασης σε θέματα μείζονος κοινω</w:t>
      </w:r>
      <w:r>
        <w:rPr>
          <w:rFonts w:eastAsia="Times New Roman"/>
          <w:szCs w:val="24"/>
        </w:rPr>
        <w:t xml:space="preserve">νικής σημασίας, όπως είναι και η πρόσβαση στην ενέργεια που προαναφέρθηκε.      </w:t>
      </w:r>
    </w:p>
    <w:p w14:paraId="6A03E231" w14:textId="77777777" w:rsidR="001B1D00" w:rsidRDefault="00D353DD">
      <w:pPr>
        <w:spacing w:after="0" w:line="600" w:lineRule="auto"/>
        <w:ind w:firstLine="720"/>
        <w:jc w:val="both"/>
        <w:rPr>
          <w:rFonts w:eastAsia="Times New Roman"/>
          <w:szCs w:val="24"/>
        </w:rPr>
      </w:pPr>
      <w:r>
        <w:rPr>
          <w:rFonts w:eastAsia="Times New Roman"/>
          <w:szCs w:val="24"/>
        </w:rPr>
        <w:t>Κυρίες και κύριοι συνάδελφοι, δεν είχα σκοπό να αναφερθώ σε θέματα της τρέχουσας επικαιρότητας, αναγκάζομαι όμως να το κάνω ακούγοντας τις τοποθετήσεις πολλών συναδέλφων και ι</w:t>
      </w:r>
      <w:r>
        <w:rPr>
          <w:rFonts w:eastAsia="Times New Roman"/>
          <w:szCs w:val="24"/>
        </w:rPr>
        <w:t xml:space="preserve">διαίτερα των συναδέλφων της Αξιωματικής Αντιπολίτευσης. Μετά από το συνέδριο της Νέας Δημοκρατίας, μετά και </w:t>
      </w:r>
      <w:r>
        <w:rPr>
          <w:rFonts w:eastAsia="Times New Roman"/>
          <w:szCs w:val="24"/>
        </w:rPr>
        <w:t>από</w:t>
      </w:r>
      <w:r>
        <w:rPr>
          <w:rFonts w:eastAsia="Times New Roman"/>
          <w:szCs w:val="24"/>
        </w:rPr>
        <w:t xml:space="preserve"> τη χθεσινοβραδινή συζήτηση, σε επίπεδο Αρχηγών, για τον </w:t>
      </w:r>
      <w:r>
        <w:rPr>
          <w:rFonts w:eastAsia="Times New Roman"/>
          <w:szCs w:val="24"/>
        </w:rPr>
        <w:t>προϋπολογισμό</w:t>
      </w:r>
      <w:r>
        <w:rPr>
          <w:rFonts w:eastAsia="Times New Roman"/>
          <w:szCs w:val="24"/>
        </w:rPr>
        <w:t xml:space="preserve">, διακρίνουμε </w:t>
      </w:r>
      <w:r>
        <w:rPr>
          <w:rFonts w:eastAsia="Times New Roman"/>
          <w:szCs w:val="24"/>
        </w:rPr>
        <w:t xml:space="preserve">μια </w:t>
      </w:r>
      <w:r>
        <w:rPr>
          <w:rFonts w:eastAsia="Times New Roman"/>
          <w:szCs w:val="24"/>
        </w:rPr>
        <w:t>έκρηξη επικοινωνιακού ενθουσιασμού και μια ταυτόχρονη όξυ</w:t>
      </w:r>
      <w:r>
        <w:rPr>
          <w:rFonts w:eastAsia="Times New Roman"/>
          <w:szCs w:val="24"/>
        </w:rPr>
        <w:t xml:space="preserve">νση της κινδυνολογίας σε σχέση με την πορεία της χώρας. </w:t>
      </w:r>
    </w:p>
    <w:p w14:paraId="6A03E232" w14:textId="77777777" w:rsidR="001B1D00" w:rsidRDefault="00D353DD">
      <w:pPr>
        <w:spacing w:after="0" w:line="600" w:lineRule="auto"/>
        <w:ind w:firstLine="720"/>
        <w:jc w:val="both"/>
        <w:rPr>
          <w:rFonts w:eastAsia="Times New Roman"/>
          <w:szCs w:val="24"/>
        </w:rPr>
      </w:pPr>
      <w:r>
        <w:rPr>
          <w:rFonts w:eastAsia="Times New Roman"/>
          <w:szCs w:val="24"/>
        </w:rPr>
        <w:t>Βλέπουμε πολλά στελέχη της Αξιωματικής Αντιπολίτευσης ιδιαίτερα, να χρίζουν εαυτούς σωτήρες του έθνους και να υπόσχονται με στόμφο φοροελαφρύνσεις στα ίδια πεδία στα οποία, όταν κυβερνούσαν, επέβαλαν</w:t>
      </w:r>
      <w:r>
        <w:rPr>
          <w:rFonts w:eastAsia="Times New Roman"/>
          <w:szCs w:val="24"/>
        </w:rPr>
        <w:t xml:space="preserve"> τους σκληρότερους φόρους ενώ ταυτόχρονα κατηγορούν τον ΣΥΡΙΖΑ για υποκρισία για τα μέτρα κοινωνικής προστασίας τα οποία προσπαθούμε όχι με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-μακριά από εμάς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αλλά με σεμνότητα να προωθήσουμε. Θα πρέπει, όμως, να ξέρουν οι συν</w:t>
      </w:r>
      <w:r>
        <w:rPr>
          <w:rFonts w:eastAsia="Times New Roman"/>
          <w:szCs w:val="24"/>
        </w:rPr>
        <w:t xml:space="preserve">άδελφοι της Αντιπολίτευσης ότι αυτές οι κραυγές το μόνο που καταφέρνουν τελικά είναι να τους απομονώνουν από τους πολίτες. </w:t>
      </w:r>
    </w:p>
    <w:p w14:paraId="6A03E233" w14:textId="77777777" w:rsidR="001B1D00" w:rsidRDefault="00D353DD">
      <w:pPr>
        <w:spacing w:after="0" w:line="600" w:lineRule="auto"/>
        <w:ind w:firstLine="720"/>
        <w:jc w:val="both"/>
        <w:rPr>
          <w:rFonts w:eastAsia="Times New Roman"/>
          <w:szCs w:val="24"/>
        </w:rPr>
      </w:pPr>
      <w:r>
        <w:rPr>
          <w:rFonts w:eastAsia="Times New Roman"/>
          <w:szCs w:val="24"/>
        </w:rPr>
        <w:t>Κυρίες και κύριοι συνάδελφοι, η κοινωνία δεν έχει τόσο ασθενή μνήμη όσο νομίζετε. Και δεν επιθυμεί ούτε τη διάλυση του κράτους, ούτε</w:t>
      </w:r>
      <w:r>
        <w:rPr>
          <w:rFonts w:eastAsia="Times New Roman"/>
          <w:szCs w:val="24"/>
        </w:rPr>
        <w:t xml:space="preserve"> φυλακές τύπου Γ, ούτε απολύσεις, ούτω εκχωρήσεις υπηρεσιών του </w:t>
      </w:r>
      <w:r>
        <w:rPr>
          <w:rFonts w:eastAsia="Times New Roman"/>
          <w:szCs w:val="24"/>
        </w:rPr>
        <w:t xml:space="preserve">δημοσίου </w:t>
      </w:r>
      <w:r>
        <w:rPr>
          <w:rFonts w:eastAsia="Times New Roman"/>
          <w:szCs w:val="24"/>
        </w:rPr>
        <w:t xml:space="preserve">σε εργολάβους, ούτε τις φοροαπαλλαγές μόνο για τους πλουσίους με εξωχώριες εταιρείες και αφορολόγητες καταθέσεις. </w:t>
      </w:r>
    </w:p>
    <w:p w14:paraId="6A03E234" w14:textId="77777777" w:rsidR="001B1D00" w:rsidRDefault="00D353DD">
      <w:pPr>
        <w:spacing w:after="0" w:line="600" w:lineRule="auto"/>
        <w:ind w:firstLine="720"/>
        <w:jc w:val="both"/>
        <w:rPr>
          <w:rFonts w:eastAsia="Times New Roman"/>
          <w:szCs w:val="24"/>
        </w:rPr>
      </w:pPr>
      <w:r>
        <w:rPr>
          <w:rFonts w:eastAsia="Times New Roman"/>
          <w:szCs w:val="24"/>
        </w:rPr>
        <w:t>Όσο και εάν θέλετε να αλλάξετε επικοινωνιακά την ατζέντα, όσο και αν</w:t>
      </w:r>
      <w:r>
        <w:rPr>
          <w:rFonts w:eastAsia="Times New Roman"/>
          <w:szCs w:val="24"/>
        </w:rPr>
        <w:t xml:space="preserve"> τώρα υποδύεστε τους όψιμους υπερασπιστές της μεσαίας τάξης και να μας κουνάτε το δάχτυλο, θα πρέπει να γνωρίζετε ότι το αποτύπωμα της διακυβέρνησής σας είναι ισχυρό και το θυμούνται πάρα πολύ καλά οι πολίτες.</w:t>
      </w:r>
    </w:p>
    <w:p w14:paraId="6A03E235" w14:textId="77777777" w:rsidR="001B1D00" w:rsidRDefault="00D353DD">
      <w:pPr>
        <w:spacing w:after="0" w:line="600" w:lineRule="auto"/>
        <w:ind w:firstLine="720"/>
        <w:jc w:val="both"/>
        <w:rPr>
          <w:rFonts w:eastAsia="Times New Roman"/>
          <w:szCs w:val="24"/>
        </w:rPr>
      </w:pPr>
      <w:r>
        <w:rPr>
          <w:rFonts w:eastAsia="Times New Roman"/>
          <w:szCs w:val="24"/>
        </w:rPr>
        <w:t>Κυρίες και κύριοι -κλείνω με αυτό- θα συνεχίσο</w:t>
      </w:r>
      <w:r>
        <w:rPr>
          <w:rFonts w:eastAsia="Times New Roman"/>
          <w:szCs w:val="24"/>
        </w:rPr>
        <w:t xml:space="preserve">υμε την προσπάθεια για την έξοδο της χώρας από τα μνημόνια με την κοινωνία όρθια. Θα συνεχίζουμε να στηρίζουμε όλους εκείνους που για εσάς το μόνο που αποτελούσαν ήταν τις παράπλευρες απώλειες και τις λεπτομέρειες της κρίσης. </w:t>
      </w:r>
    </w:p>
    <w:p w14:paraId="6A03E236" w14:textId="77777777" w:rsidR="001B1D00" w:rsidRDefault="00D353DD">
      <w:pPr>
        <w:spacing w:after="0" w:line="600" w:lineRule="auto"/>
        <w:ind w:firstLine="720"/>
        <w:jc w:val="both"/>
        <w:rPr>
          <w:rFonts w:eastAsia="Times New Roman"/>
          <w:szCs w:val="24"/>
        </w:rPr>
      </w:pPr>
      <w:r>
        <w:rPr>
          <w:rFonts w:eastAsia="Times New Roman"/>
          <w:szCs w:val="24"/>
        </w:rPr>
        <w:t>Και ξέρετε, τα τελευταία χρόν</w:t>
      </w:r>
      <w:r>
        <w:rPr>
          <w:rFonts w:eastAsia="Times New Roman"/>
          <w:szCs w:val="24"/>
        </w:rPr>
        <w:t xml:space="preserve">ια πάνω από δύο δισεκατομμύρια έχουν επιστρέψει στην κοινωνία, έχουν επιστρέψει στους πολίτες με χαμηλά εισοδήματα, στους συνταξιούχους, στους νέους ανέργους. Έχουν προωθηθεί σοβαρές παρεμβάσεις σε πολίτες που είχαν δυσκολίες πρόσβασης στο σύστημα υγείας. </w:t>
      </w:r>
      <w:r>
        <w:rPr>
          <w:rFonts w:eastAsia="Times New Roman"/>
          <w:szCs w:val="24"/>
        </w:rPr>
        <w:t>Και σήμερα αυτή η πολιτική συνεχίζεται και στηρίζει εκείνους που δεν έχουν απρόσκοπτη πρόσβαση στην ενέργεια, αλλά και όσους πολίτες ιδιαίτερα των ορεινών και νησιωτικών περιοχών έχουν δυσκολίες πρόσβασης στην επικοινωνία, στην ενημέρωση, με στόχο να καταπ</w:t>
      </w:r>
      <w:r>
        <w:rPr>
          <w:rFonts w:eastAsia="Times New Roman"/>
          <w:szCs w:val="24"/>
        </w:rPr>
        <w:t>ολεμήσουμε και μέσα απ’ αυτό το νομοσχέδιο μια άλλη ένδεια, την ψηφιακή ένδεια.</w:t>
      </w:r>
    </w:p>
    <w:p w14:paraId="6A03E237" w14:textId="77777777" w:rsidR="001B1D00" w:rsidRDefault="00D353DD">
      <w:pPr>
        <w:spacing w:after="0" w:line="600" w:lineRule="auto"/>
        <w:ind w:firstLine="720"/>
        <w:jc w:val="both"/>
        <w:rPr>
          <w:rFonts w:eastAsia="Times New Roman"/>
          <w:szCs w:val="24"/>
        </w:rPr>
      </w:pPr>
      <w:r>
        <w:rPr>
          <w:rFonts w:eastAsia="Times New Roman"/>
          <w:szCs w:val="24"/>
        </w:rPr>
        <w:t xml:space="preserve">Όλες αυτές, λοιπόν, οι παρεμβάσεις, κυρίες και κύριοι συνάδελφοι, δεν έγιναν δεκτές από τις δικές σας κυβερνήσεις. Εσείς, αντίθετα, αυτό που κάνατε τα τελευταία χρόνια ήταν να </w:t>
      </w:r>
      <w:r>
        <w:rPr>
          <w:rFonts w:eastAsia="Times New Roman"/>
          <w:szCs w:val="24"/>
        </w:rPr>
        <w:t xml:space="preserve">απολύετε, να ιδιωτικοποιείτε, να δεσμεύετε τη χώρα σε θηριώδη </w:t>
      </w:r>
      <w:r>
        <w:rPr>
          <w:rFonts w:eastAsia="Times New Roman"/>
          <w:szCs w:val="24"/>
        </w:rPr>
        <w:t>-</w:t>
      </w:r>
      <w:r>
        <w:rPr>
          <w:rFonts w:eastAsia="Times New Roman"/>
          <w:szCs w:val="24"/>
        </w:rPr>
        <w:t>και ανέφικτα ως εκ τούτου</w:t>
      </w:r>
      <w:r>
        <w:rPr>
          <w:rFonts w:eastAsia="Times New Roman"/>
          <w:szCs w:val="24"/>
        </w:rPr>
        <w:t>-</w:t>
      </w:r>
      <w:r>
        <w:rPr>
          <w:rFonts w:eastAsia="Times New Roman"/>
          <w:szCs w:val="24"/>
        </w:rPr>
        <w:t xml:space="preserve"> δημοσιονομικά πλεονάσματα και στόχους, να εντείνετε την καταστολή, να ρίχνετε το «μαύρο» στη δημόσια τηλεόραση και ακόμα περισσότερο και σήμερα ακόμα να εξακολουθείτε</w:t>
      </w:r>
      <w:r>
        <w:rPr>
          <w:rFonts w:eastAsia="Times New Roman"/>
          <w:szCs w:val="24"/>
        </w:rPr>
        <w:t xml:space="preserve"> να υπερασπίζεστε το τσάμπα των καναλαρχών, και ακόμα -δεν θα αντισταθώ στον πειρασμό και θα το πω- να υπερθεματίζετε όσον αφορά τις αιτιάσεις τμήματος των λειτουργών της </w:t>
      </w:r>
      <w:r>
        <w:rPr>
          <w:rFonts w:eastAsia="Times New Roman"/>
          <w:szCs w:val="24"/>
        </w:rPr>
        <w:t>δικαιοσύνης</w:t>
      </w:r>
      <w:r>
        <w:rPr>
          <w:rFonts w:eastAsia="Times New Roman"/>
          <w:szCs w:val="24"/>
        </w:rPr>
        <w:t xml:space="preserve">, να μην ελέγχονται τα οικονομικά τους με τον ίδιο τρόπο που συμβαίνει με </w:t>
      </w:r>
      <w:r>
        <w:rPr>
          <w:rFonts w:eastAsia="Times New Roman"/>
          <w:szCs w:val="24"/>
        </w:rPr>
        <w:t>τους υπόλοιπους υπόχρεους του «πόθεν έσχες».</w:t>
      </w:r>
    </w:p>
    <w:p w14:paraId="6A03E238" w14:textId="77777777" w:rsidR="001B1D00" w:rsidRDefault="00D353DD">
      <w:pPr>
        <w:spacing w:after="0" w:line="600" w:lineRule="auto"/>
        <w:ind w:firstLine="720"/>
        <w:jc w:val="both"/>
        <w:rPr>
          <w:rFonts w:eastAsia="Times New Roman"/>
          <w:szCs w:val="24"/>
        </w:rPr>
      </w:pPr>
      <w:r>
        <w:rPr>
          <w:rFonts w:eastAsia="Times New Roman"/>
          <w:szCs w:val="24"/>
        </w:rPr>
        <w:t>Εμείς είμαστε υποχρεωμένοι, είμαστε αποφασισμένοι να ρυθμίσουμε όλα αυτά τα πεδία, να ασκήσουμε κοινωνική πολιτική, να προστατεύσουμε κοινωνικά δικαιώματα, να διευρύνουμε τις παρεμβάσεις μας στον δημόσιο βίο. Κα</w:t>
      </w:r>
      <w:r>
        <w:rPr>
          <w:rFonts w:eastAsia="Times New Roman"/>
          <w:szCs w:val="24"/>
        </w:rPr>
        <w:t xml:space="preserve">ι όλα αυτά με έναν στόχο: την έξοδο επιτέλους από την πολυετή επιτροπεία. </w:t>
      </w:r>
    </w:p>
    <w:p w14:paraId="6A03E239" w14:textId="77777777" w:rsidR="001B1D00" w:rsidRDefault="00D353DD">
      <w:pPr>
        <w:spacing w:after="0" w:line="600" w:lineRule="auto"/>
        <w:ind w:firstLine="720"/>
        <w:jc w:val="both"/>
        <w:rPr>
          <w:rFonts w:eastAsia="Times New Roman"/>
          <w:szCs w:val="24"/>
        </w:rPr>
      </w:pPr>
      <w:r>
        <w:rPr>
          <w:rFonts w:eastAsia="Times New Roman"/>
          <w:szCs w:val="24"/>
        </w:rPr>
        <w:t>Και, ξέρετε, όλα αυτά θα αποτελέσουν τη βάση της κρίσης όλων μας από τους Έλληνες πολίτες το 2019.</w:t>
      </w:r>
    </w:p>
    <w:p w14:paraId="6A03E23A" w14:textId="77777777" w:rsidR="001B1D00" w:rsidRDefault="00D353DD">
      <w:pPr>
        <w:spacing w:after="0" w:line="600" w:lineRule="auto"/>
        <w:ind w:firstLine="720"/>
        <w:jc w:val="both"/>
        <w:rPr>
          <w:rFonts w:eastAsia="Times New Roman"/>
          <w:szCs w:val="24"/>
        </w:rPr>
      </w:pPr>
      <w:r>
        <w:rPr>
          <w:rFonts w:eastAsia="Times New Roman"/>
          <w:szCs w:val="24"/>
        </w:rPr>
        <w:t>Σας ευχαριστώ.</w:t>
      </w:r>
    </w:p>
    <w:p w14:paraId="6A03E23B" w14:textId="77777777" w:rsidR="001B1D00" w:rsidRDefault="00D353DD">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6A03E23C" w14:textId="77777777" w:rsidR="001B1D00" w:rsidRDefault="00D353DD">
      <w:pPr>
        <w:spacing w:after="0" w:line="600" w:lineRule="auto"/>
        <w:ind w:firstLine="720"/>
        <w:jc w:val="both"/>
        <w:rPr>
          <w:rFonts w:eastAsia="Times New Roman"/>
          <w:bCs/>
          <w:szCs w:val="24"/>
        </w:rPr>
      </w:pPr>
      <w:r>
        <w:rPr>
          <w:rFonts w:eastAsia="Times New Roman"/>
          <w:b/>
          <w:bCs/>
          <w:szCs w:val="24"/>
        </w:rPr>
        <w:t>ΠΡΟΕΔΡΕΥΩΝ (Γεώργιος Βα</w:t>
      </w:r>
      <w:r>
        <w:rPr>
          <w:rFonts w:eastAsia="Times New Roman"/>
          <w:b/>
          <w:bCs/>
          <w:szCs w:val="24"/>
        </w:rPr>
        <w:t xml:space="preserve">ρεμένος): </w:t>
      </w:r>
      <w:r>
        <w:rPr>
          <w:rFonts w:eastAsia="Times New Roman"/>
          <w:bCs/>
          <w:szCs w:val="24"/>
        </w:rPr>
        <w:t>Τον λόγο έχει ο κύριος Υπουργός.</w:t>
      </w:r>
    </w:p>
    <w:p w14:paraId="6A03E23D" w14:textId="77777777" w:rsidR="001B1D00" w:rsidRDefault="00D353DD">
      <w:pPr>
        <w:spacing w:after="0" w:line="600" w:lineRule="auto"/>
        <w:ind w:firstLine="720"/>
        <w:jc w:val="both"/>
        <w:rPr>
          <w:rFonts w:eastAsia="Times New Roman"/>
          <w:bCs/>
          <w:szCs w:val="24"/>
        </w:rPr>
      </w:pPr>
      <w:r>
        <w:rPr>
          <w:rFonts w:eastAsia="Times New Roman"/>
          <w:b/>
          <w:bCs/>
          <w:szCs w:val="24"/>
        </w:rPr>
        <w:t>ΝΙΚΟΛΑΟΣ ΠΑΠΠΑΣ (Υπουργός Ψηφιακής Πολιτικής, Τηλεπικοινωνιών και Ενημέρωσης):</w:t>
      </w:r>
      <w:r>
        <w:rPr>
          <w:rFonts w:eastAsia="Times New Roman"/>
          <w:bCs/>
          <w:szCs w:val="24"/>
        </w:rPr>
        <w:t xml:space="preserve"> Ευχαριστώ πάρα πολύ, κύριε Πρόεδρε.</w:t>
      </w:r>
    </w:p>
    <w:p w14:paraId="6A03E23E" w14:textId="77777777" w:rsidR="001B1D00" w:rsidRDefault="00D353DD">
      <w:pPr>
        <w:spacing w:after="0" w:line="600" w:lineRule="auto"/>
        <w:ind w:firstLine="720"/>
        <w:jc w:val="both"/>
        <w:rPr>
          <w:rFonts w:eastAsia="Times New Roman"/>
          <w:bCs/>
          <w:szCs w:val="24"/>
        </w:rPr>
      </w:pPr>
      <w:r>
        <w:rPr>
          <w:rFonts w:eastAsia="Times New Roman"/>
          <w:bCs/>
          <w:szCs w:val="24"/>
        </w:rPr>
        <w:t>Κυρίες και κύριοι Βουλευτές, θα ήθελα ξεκινώντας να κάνω μια αναφορά σε δύο ανθρώπους του δημοσιογ</w:t>
      </w:r>
      <w:r>
        <w:rPr>
          <w:rFonts w:eastAsia="Times New Roman"/>
          <w:bCs/>
          <w:szCs w:val="24"/>
        </w:rPr>
        <w:t>ραφικού κόσμου που έφυγαν από κοντά μας τις τελευταίες μέρες, τον Βασίλη Μπεσκένη και τον Δημήτρη Αλειφερόπουλο. Όταν χάνεται ένας νέος άνθρωπος, η θλίψη είναι ακόμα μεγαλύτερη. Θέλω να εκφράσω τα συλλυπητήριά μου στους οικείους τους. Τον έναν εκ των δύο ε</w:t>
      </w:r>
      <w:r>
        <w:rPr>
          <w:rFonts w:eastAsia="Times New Roman"/>
          <w:bCs/>
          <w:szCs w:val="24"/>
        </w:rPr>
        <w:t xml:space="preserve">ίχα την ευκαιρία να τον γνωρίσω από κοντά διότι έκανε ρεπορτάζ για την Αριστερά, ρεπορτάζ ΣΥΡΙΖΑ, για πολλά χρόνια για το </w:t>
      </w:r>
      <w:r>
        <w:rPr>
          <w:rFonts w:eastAsia="Times New Roman"/>
          <w:bCs/>
          <w:szCs w:val="24"/>
        </w:rPr>
        <w:t xml:space="preserve">μέσο </w:t>
      </w:r>
      <w:r>
        <w:rPr>
          <w:rFonts w:eastAsia="Times New Roman"/>
          <w:bCs/>
          <w:szCs w:val="24"/>
        </w:rPr>
        <w:t>στο οποίο εργαζόταν. Και να επαναλάβω -γιατί δεν είναι εύκολα τα λόγια όταν χάνονται νέοι άνθρωποι- ότι διατυπώνουμε τα ειλικρινή</w:t>
      </w:r>
      <w:r>
        <w:rPr>
          <w:rFonts w:eastAsia="Times New Roman"/>
          <w:bCs/>
          <w:szCs w:val="24"/>
        </w:rPr>
        <w:t xml:space="preserve"> συλλυπητήριά μας στους οικείους τους.</w:t>
      </w:r>
    </w:p>
    <w:p w14:paraId="6A03E23F" w14:textId="77777777" w:rsidR="001B1D00" w:rsidRDefault="00D353DD">
      <w:pPr>
        <w:spacing w:after="0" w:line="600" w:lineRule="auto"/>
        <w:ind w:firstLine="720"/>
        <w:jc w:val="both"/>
        <w:rPr>
          <w:rFonts w:eastAsia="Times New Roman"/>
          <w:szCs w:val="24"/>
        </w:rPr>
      </w:pPr>
      <w:r>
        <w:rPr>
          <w:rFonts w:eastAsia="Times New Roman"/>
          <w:bCs/>
          <w:szCs w:val="24"/>
        </w:rPr>
        <w:t xml:space="preserve">Κυρίες και κύριοι Βουλευτές, όποιος ασκεί κακοπροαίρετη κριτική νομίζω ότι δεν μπορεί να κρυφτεί και </w:t>
      </w:r>
      <w:r>
        <w:rPr>
          <w:rFonts w:eastAsia="Times New Roman"/>
          <w:bCs/>
          <w:szCs w:val="24"/>
        </w:rPr>
        <w:t xml:space="preserve">μ’ </w:t>
      </w:r>
      <w:r>
        <w:rPr>
          <w:rFonts w:eastAsia="Times New Roman"/>
          <w:bCs/>
          <w:szCs w:val="24"/>
        </w:rPr>
        <w:t xml:space="preserve">αυτήν την έννοια έχω την πεποίθηση ότι πρέπει </w:t>
      </w:r>
      <w:r>
        <w:rPr>
          <w:rFonts w:eastAsia="Times New Roman"/>
          <w:bCs/>
          <w:szCs w:val="24"/>
        </w:rPr>
        <w:t xml:space="preserve">κάποιος </w:t>
      </w:r>
      <w:r>
        <w:rPr>
          <w:rFonts w:eastAsia="Times New Roman"/>
          <w:bCs/>
          <w:szCs w:val="24"/>
        </w:rPr>
        <w:t xml:space="preserve">να τον αντιμετωπίζει είτε με χιούμορ είτε με σιωπή. Το λέω </w:t>
      </w:r>
      <w:r>
        <w:rPr>
          <w:rFonts w:eastAsia="Times New Roman"/>
          <w:bCs/>
          <w:szCs w:val="24"/>
        </w:rPr>
        <w:t>αυτό διότι μου ήρθε στο νου ο ορυμαγδός κριτικής που ακούστηκε απέναντι στον Υπουργό Υποδομών, όταν είχε ανοίξει η κόντρα με την παγκόσμιας εμβέλειας εταιρεία υπηρεσιών.</w:t>
      </w:r>
    </w:p>
    <w:p w14:paraId="6A03E24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Και ήρθε, βεβαίως, τώρα η δικαίωσή του και θα έλεγα ότι όσοι είχαν ασκήσει κριτική οφε</w:t>
      </w:r>
      <w:r>
        <w:rPr>
          <w:rFonts w:eastAsia="Times New Roman" w:cs="Times New Roman"/>
          <w:szCs w:val="24"/>
        </w:rPr>
        <w:t>ίλουν σε ένδειξη αυτοσεβασμού να επανέλθουν δημοσίως και να παραδεχτούν την πραγματικότητα, ότι δηλαδή το Ευρωπαϊκό Δικαστήριο έκρινε ότι πρόκειται για υπηρεσίες μεταφορών και τα κράτη-μέλη έχουν δικαίωμα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υποχρέωση να τις ρυθμίζουν αυτές τις υπηρεσίες.</w:t>
      </w:r>
    </w:p>
    <w:p w14:paraId="6A03E24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Για την </w:t>
      </w:r>
      <w:r>
        <w:rPr>
          <w:rFonts w:eastAsia="Times New Roman" w:cs="Times New Roman"/>
          <w:szCs w:val="24"/>
          <w:lang w:val="en-US"/>
        </w:rPr>
        <w:t>Uber</w:t>
      </w:r>
      <w:r>
        <w:rPr>
          <w:rFonts w:eastAsia="Times New Roman" w:cs="Times New Roman"/>
          <w:szCs w:val="24"/>
        </w:rPr>
        <w:t>;</w:t>
      </w:r>
    </w:p>
    <w:p w14:paraId="6A03E242"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Για την </w:t>
      </w:r>
      <w:r>
        <w:rPr>
          <w:rFonts w:eastAsia="Times New Roman" w:cs="Times New Roman"/>
          <w:szCs w:val="24"/>
          <w:lang w:val="en-US"/>
        </w:rPr>
        <w:t>Uber</w:t>
      </w:r>
      <w:r>
        <w:rPr>
          <w:rFonts w:eastAsia="Times New Roman" w:cs="Times New Roman"/>
          <w:szCs w:val="24"/>
        </w:rPr>
        <w:t>, ναι.</w:t>
      </w:r>
    </w:p>
    <w:p w14:paraId="6A03E24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Έχει διαφορά </w:t>
      </w:r>
      <w:r>
        <w:rPr>
          <w:rFonts w:eastAsia="Times New Roman" w:cs="Times New Roman"/>
          <w:szCs w:val="24"/>
          <w:lang w:val="en-US"/>
        </w:rPr>
        <w:t>Taxibeat</w:t>
      </w:r>
      <w:r>
        <w:rPr>
          <w:rFonts w:eastAsia="Times New Roman" w:cs="Times New Roman"/>
          <w:szCs w:val="24"/>
        </w:rPr>
        <w:t xml:space="preserve"> με </w:t>
      </w:r>
      <w:r>
        <w:rPr>
          <w:rFonts w:eastAsia="Times New Roman" w:cs="Times New Roman"/>
          <w:szCs w:val="24"/>
          <w:lang w:val="en-US"/>
        </w:rPr>
        <w:t>Uber</w:t>
      </w:r>
      <w:r>
        <w:rPr>
          <w:rFonts w:eastAsia="Times New Roman" w:cs="Times New Roman"/>
          <w:szCs w:val="24"/>
        </w:rPr>
        <w:t>, κύριε Υπουργέ.</w:t>
      </w:r>
    </w:p>
    <w:p w14:paraId="6A03E24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w:t>
      </w:r>
      <w:r>
        <w:rPr>
          <w:rFonts w:eastAsia="Times New Roman" w:cs="Times New Roman"/>
          <w:b/>
          <w:szCs w:val="24"/>
        </w:rPr>
        <w:t>και Ενημέρωσης):</w:t>
      </w:r>
      <w:r>
        <w:rPr>
          <w:rFonts w:eastAsia="Times New Roman" w:cs="Times New Roman"/>
          <w:szCs w:val="24"/>
        </w:rPr>
        <w:t xml:space="preserve"> Θα δούμε και με την </w:t>
      </w:r>
      <w:r>
        <w:rPr>
          <w:rFonts w:eastAsia="Times New Roman" w:cs="Times New Roman"/>
          <w:szCs w:val="24"/>
          <w:lang w:val="en-US"/>
        </w:rPr>
        <w:t>Taxibeat</w:t>
      </w:r>
      <w:r>
        <w:rPr>
          <w:rFonts w:eastAsia="Times New Roman" w:cs="Times New Roman"/>
          <w:szCs w:val="24"/>
        </w:rPr>
        <w:t xml:space="preserve"> τι θα γίνει. Να μη β</w:t>
      </w:r>
      <w:r>
        <w:rPr>
          <w:rFonts w:eastAsia="Times New Roman" w:cs="Times New Roman"/>
          <w:szCs w:val="24"/>
        </w:rPr>
        <w:t>ιαζόμαστε</w:t>
      </w:r>
      <w:r>
        <w:rPr>
          <w:rFonts w:eastAsia="Times New Roman" w:cs="Times New Roman"/>
          <w:szCs w:val="24"/>
        </w:rPr>
        <w:t>, κύριε Αμυρά.</w:t>
      </w:r>
    </w:p>
    <w:p w14:paraId="6A03E24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Βεβαίως, εμείς είμαστε οι πρώτοι που θέλουμε να κάνουμε αξιοποίηση των νέων τεχνολογιών. Δεν θα γίνει, όμως, η αξιοποίηση των νέων τεχνολογιών όχημα παραβίασης κάθε ε</w:t>
      </w:r>
      <w:r>
        <w:rPr>
          <w:rFonts w:eastAsia="Times New Roman" w:cs="Times New Roman"/>
          <w:szCs w:val="24"/>
        </w:rPr>
        <w:t xml:space="preserve">ίδους ρύθμισης και όχημα παραβίασης κάθε στοιχειώδους εργατικής νομοθεσίας -δεν είναι δυνατόν να συμβεί αυτό- ή η πολιτεία </w:t>
      </w:r>
      <w:r>
        <w:rPr>
          <w:rFonts w:eastAsia="Times New Roman" w:cs="Times New Roman"/>
          <w:szCs w:val="24"/>
        </w:rPr>
        <w:t>-</w:t>
      </w:r>
      <w:r>
        <w:rPr>
          <w:rFonts w:eastAsia="Times New Roman" w:cs="Times New Roman"/>
          <w:szCs w:val="24"/>
        </w:rPr>
        <w:t>να συμφωνήσουμε όλοι μαζί</w:t>
      </w:r>
      <w:r>
        <w:rPr>
          <w:rFonts w:eastAsia="Times New Roman" w:cs="Times New Roman"/>
          <w:szCs w:val="24"/>
        </w:rPr>
        <w:t>-</w:t>
      </w:r>
      <w:r>
        <w:rPr>
          <w:rFonts w:eastAsia="Times New Roman" w:cs="Times New Roman"/>
          <w:szCs w:val="24"/>
        </w:rPr>
        <w:t xml:space="preserve"> θα κάνει πως δεν βλέπει. Νομίζω ότι θα ήταν από μέρους μας ανήθικο.</w:t>
      </w:r>
    </w:p>
    <w:p w14:paraId="6A03E24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Άρα, νομίζω ότι αυτά πρέπει να τα έχο</w:t>
      </w:r>
      <w:r>
        <w:rPr>
          <w:rFonts w:eastAsia="Times New Roman" w:cs="Times New Roman"/>
          <w:szCs w:val="24"/>
        </w:rPr>
        <w:t>υμε πάντα στο μυαλό μας και να τα ενσωματώνουμε και στον τρόπο με τον οποίο αναπτύσσουμε τον πολιτικό διάλογο.</w:t>
      </w:r>
    </w:p>
    <w:p w14:paraId="6A03E24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Δεν είναι εδώ ο κ. Μπουκώρος, ο οποίος ισχυρίστηκε ότι έχουν ψηφίσει περίπου το 25% με 30% των ρυθμίσεων τις οποίες έχουμε φέρει προς ψήφιση. Θα </w:t>
      </w:r>
      <w:r>
        <w:rPr>
          <w:rFonts w:eastAsia="Times New Roman" w:cs="Times New Roman"/>
          <w:szCs w:val="24"/>
        </w:rPr>
        <w:t xml:space="preserve">συνέστηνα να ενημερώσει και την ηγεσία του μήπως σταματήσει κάποια στιγμή και η ηγεσία του να καταστροφολογεί και μπορέσει και ανεβάσει στοιχειωδώς το επίπεδο του πολιτικού διαλόγου από το κουτσομπολιό, τα σκίτσα του Αρκά και μερικά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τα οποία με </w:t>
      </w:r>
      <w:r>
        <w:rPr>
          <w:rFonts w:eastAsia="Times New Roman" w:cs="Times New Roman"/>
          <w:szCs w:val="24"/>
        </w:rPr>
        <w:t xml:space="preserve">αξιοθαύμαστη ταχύτητα βρίσκουν τον δρόμο από το </w:t>
      </w:r>
      <w:r>
        <w:rPr>
          <w:rFonts w:eastAsia="Times New Roman" w:cs="Times New Roman"/>
          <w:szCs w:val="24"/>
          <w:lang w:val="en-US"/>
        </w:rPr>
        <w:t>Twitter</w:t>
      </w:r>
      <w:r>
        <w:rPr>
          <w:rFonts w:eastAsia="Times New Roman" w:cs="Times New Roman"/>
          <w:szCs w:val="24"/>
        </w:rPr>
        <w:t xml:space="preserve"> στο Βήμα της Βουλής και στα χείλη του Αρχηγού της Αξιωματικής Αντιπολίτευσης.</w:t>
      </w:r>
    </w:p>
    <w:p w14:paraId="6A03E24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Να σταθώ λίγο τώρα στα ζητήματα του νομοσχεδίου και στις αρμοδιότητες. Θέλω να επαναλάβω αυτό που είπε η Κοινοβουλευτική μ</w:t>
      </w:r>
      <w:r>
        <w:rPr>
          <w:rFonts w:eastAsia="Times New Roman" w:cs="Times New Roman"/>
          <w:szCs w:val="24"/>
        </w:rPr>
        <w:t xml:space="preserve">ας Εκπρόσωπος. Εάν θέλαμε όλες τις αρμοδιότητες να τις κρατήσουμε για τον Υπουργό, δεν υπήρχε κανένας λόγος ίδρυσης </w:t>
      </w:r>
      <w:r>
        <w:rPr>
          <w:rFonts w:eastAsia="Times New Roman" w:cs="Times New Roman"/>
          <w:szCs w:val="24"/>
        </w:rPr>
        <w:t>διαστημικής υπηρεσίας</w:t>
      </w:r>
      <w:r>
        <w:rPr>
          <w:rFonts w:eastAsia="Times New Roman" w:cs="Times New Roman"/>
          <w:szCs w:val="24"/>
        </w:rPr>
        <w:t>. Υπάρχουν χώρες οι οποίες απλώς έχουν αναθέσει αυτήν την αρμοδιότητα σε μία διεύθυνση του Υπουργείου, όπου εκεί οι υπη</w:t>
      </w:r>
      <w:r>
        <w:rPr>
          <w:rFonts w:eastAsia="Times New Roman" w:cs="Times New Roman"/>
          <w:szCs w:val="24"/>
        </w:rPr>
        <w:t xml:space="preserve">ρεσιακοί λαμβάνουν τις εντολές και προχωρούν κατά το δοκούν. Ο Ελληνικός Διαστημικός Οργανισμός, ο οποίος θα συναποτελείται από ανθρώπους εγνωσμένου κύρους, αντιλαμβάνεστε ότι θα αναπτύσσει και έναν σχεδιασμό, θα κάνει επιλογές προσώπων, αλίμονο. Ακούσαμε </w:t>
      </w:r>
      <w:r>
        <w:rPr>
          <w:rFonts w:eastAsia="Times New Roman" w:cs="Times New Roman"/>
          <w:szCs w:val="24"/>
        </w:rPr>
        <w:t>τώρα εδώ ότι πάμε να κάνουμε οργανισμό για να βάλουμε «ημέτερους». Νομίζω ότι δεν είναι μία κριτική η οποία αντέχει στον δημόσιο διάλογο.</w:t>
      </w:r>
    </w:p>
    <w:p w14:paraId="6A03E24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Δυο λόγια θα πω για τις τροπολογίες.</w:t>
      </w:r>
    </w:p>
    <w:p w14:paraId="6A03E24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Η βουλευτική τροπολογία που αφορά </w:t>
      </w:r>
      <w:r>
        <w:rPr>
          <w:rFonts w:eastAsia="Times New Roman" w:cs="Times New Roman"/>
          <w:szCs w:val="24"/>
        </w:rPr>
        <w:t>σ</w:t>
      </w:r>
      <w:r>
        <w:rPr>
          <w:rFonts w:eastAsia="Times New Roman" w:cs="Times New Roman"/>
          <w:szCs w:val="24"/>
        </w:rPr>
        <w:t>τις εταιρείες τις δημοτικές, τις αστικές μη κε</w:t>
      </w:r>
      <w:r>
        <w:rPr>
          <w:rFonts w:eastAsia="Times New Roman" w:cs="Times New Roman"/>
          <w:szCs w:val="24"/>
        </w:rPr>
        <w:t xml:space="preserve">ρδοσκοπικές εταιρείες, γίνεται δεκτή. Είναι, νομίζω, αυτονόητο ότι δεν πρέπει να παύει η λειτουργία </w:t>
      </w:r>
      <w:r>
        <w:rPr>
          <w:rFonts w:eastAsia="Times New Roman" w:cs="Times New Roman"/>
          <w:szCs w:val="24"/>
        </w:rPr>
        <w:t xml:space="preserve">μιας </w:t>
      </w:r>
      <w:r>
        <w:rPr>
          <w:rFonts w:eastAsia="Times New Roman" w:cs="Times New Roman"/>
          <w:szCs w:val="24"/>
        </w:rPr>
        <w:t xml:space="preserve">εταιρείας όταν αποσύρεται ένας εκ των φορέων που την συναποτελούν, διότι αυτό δημιουργεί πάρα πολύ σοβαρά γεγονότα. Απ’ ό,τι έχω καταλάβει, έχει γίνει </w:t>
      </w:r>
      <w:r>
        <w:rPr>
          <w:rFonts w:eastAsia="Times New Roman" w:cs="Times New Roman"/>
          <w:szCs w:val="24"/>
        </w:rPr>
        <w:t>και εκτεταμένη συζήτηση και με τους δημοτικούς άρχοντες, τους ανθρώπους της αυτοδιοίκησης.</w:t>
      </w:r>
    </w:p>
    <w:p w14:paraId="6A03E24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Να πω και δυο λόγια για το θέμα των νησιών. Εδώ νομίζω ότι δεν χρειάζεται κριτική, η οποία υποδεικνύει ότι υπάρχει περίσσευμα υποκρισίας, διότι είμαστε απολύτως ειλι</w:t>
      </w:r>
      <w:r>
        <w:rPr>
          <w:rFonts w:eastAsia="Times New Roman" w:cs="Times New Roman"/>
          <w:szCs w:val="24"/>
        </w:rPr>
        <w:t>κρινείς απέναντι στον λαό, αποφασίζουμε και δίνουμε και παραπάνω μέρισμα στους ανθρώπους οι οποίοι πλήττονται από την αύξηση του ΦΠΑ η οποία έρχεται.</w:t>
      </w:r>
    </w:p>
    <w:p w14:paraId="6A03E24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Έχουμε επίσης μία τροπολογία για την παράταση της εφαρμογής της απευθείας τιμολόγησης της διαφήμισης από τ</w:t>
      </w:r>
      <w:r>
        <w:rPr>
          <w:rFonts w:eastAsia="Times New Roman" w:cs="Times New Roman"/>
          <w:szCs w:val="24"/>
        </w:rPr>
        <w:t xml:space="preserve">ους διαφημιζόμενους στα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παράταση η οποία είναι μέχρι τα τέλη του Γενάρη οπότε να έχει προχωρήσει και η διαδικασία του διαγωνισμού, να είναι καθαρό το τοπίο και οι κατά τον νόμο έχοντες άδεια θα δρομολογήσουν πάρα πολύ γρήγορα -έτσι μας λένε και σ</w:t>
      </w:r>
      <w:r>
        <w:rPr>
          <w:rFonts w:eastAsia="Times New Roman" w:cs="Times New Roman"/>
          <w:szCs w:val="24"/>
        </w:rPr>
        <w:t>τις επαφές μας- τη συγκρότηση της διαδικτυακής πλατφόρμας για τη διάθεση του τηλεοπτικού χρόνου. Μιλάω για τον γνωστό ψηφισμένο νόμο.</w:t>
      </w:r>
    </w:p>
    <w:p w14:paraId="6A03E24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Υπάρχει και η τροπολογία για την παράταση της ψηφιοποίησης των εγγράφων του </w:t>
      </w:r>
      <w:r>
        <w:rPr>
          <w:rFonts w:eastAsia="Times New Roman" w:cs="Times New Roman"/>
          <w:szCs w:val="24"/>
        </w:rPr>
        <w:t>δημοσίου</w:t>
      </w:r>
      <w:r>
        <w:rPr>
          <w:rFonts w:eastAsia="Times New Roman" w:cs="Times New Roman"/>
          <w:szCs w:val="24"/>
        </w:rPr>
        <w:t>, η οποία πάει μέχρι το τέλος του 2018</w:t>
      </w:r>
      <w:r>
        <w:rPr>
          <w:rFonts w:eastAsia="Times New Roman" w:cs="Times New Roman"/>
          <w:szCs w:val="24"/>
        </w:rPr>
        <w:t xml:space="preserve">. Αυτή είναι </w:t>
      </w:r>
      <w:r>
        <w:rPr>
          <w:rFonts w:eastAsia="Times New Roman" w:cs="Times New Roman"/>
          <w:szCs w:val="24"/>
        </w:rPr>
        <w:t xml:space="preserve">μια </w:t>
      </w:r>
      <w:r>
        <w:rPr>
          <w:rFonts w:eastAsia="Times New Roman" w:cs="Times New Roman"/>
          <w:szCs w:val="24"/>
        </w:rPr>
        <w:t>αναγκαία τροπολογία. Είναι απολύτως βέβαιο ότι είναι η τελευταία φορά που συμβαίνει, διότι είμαστε στις τελευταίες ημέρες πριν την προκήρυξη των συγκεκριμένων έργων τα οποία θα γενικεύσουν και την ηλεκτρονική διακίνηση εγγράφων και θα κάνο</w:t>
      </w:r>
      <w:r>
        <w:rPr>
          <w:rFonts w:eastAsia="Times New Roman" w:cs="Times New Roman"/>
          <w:szCs w:val="24"/>
        </w:rPr>
        <w:t xml:space="preserve">υν το </w:t>
      </w:r>
      <w:r>
        <w:rPr>
          <w:rFonts w:eastAsia="Times New Roman" w:cs="Times New Roman"/>
          <w:szCs w:val="24"/>
        </w:rPr>
        <w:t xml:space="preserve">δημόσιο </w:t>
      </w:r>
      <w:r>
        <w:rPr>
          <w:rFonts w:eastAsia="Times New Roman" w:cs="Times New Roman"/>
          <w:szCs w:val="24"/>
        </w:rPr>
        <w:t xml:space="preserve">πιο αποτελεσματικό. </w:t>
      </w:r>
    </w:p>
    <w:p w14:paraId="6A03E24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Αναφέρθηκαν κάποιοι Βουλευτές στο θέμα του «9,84».</w:t>
      </w:r>
      <w:r>
        <w:rPr>
          <w:rFonts w:eastAsia="Times New Roman" w:cs="Times New Roman"/>
          <w:szCs w:val="24"/>
        </w:rPr>
        <w:t xml:space="preserve"> </w:t>
      </w:r>
      <w:r>
        <w:rPr>
          <w:rFonts w:eastAsia="Times New Roman" w:cs="Times New Roman"/>
          <w:szCs w:val="24"/>
        </w:rPr>
        <w:t xml:space="preserve">Η πληροφόρησή μου είναι ότι γίνονται προσπάθειες από το Υπουργείο Οικονομικών. </w:t>
      </w:r>
    </w:p>
    <w:p w14:paraId="6A03E24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Δεν ξέρω, κύριε Σεβαστάκη, αν ξέρετε</w:t>
      </w:r>
      <w:r w:rsidRPr="00FA280F">
        <w:rPr>
          <w:rFonts w:eastAsia="Times New Roman" w:cs="Times New Roman"/>
          <w:szCs w:val="24"/>
        </w:rPr>
        <w:t xml:space="preserve"> </w:t>
      </w:r>
      <w:r>
        <w:rPr>
          <w:rFonts w:eastAsia="Times New Roman" w:cs="Times New Roman"/>
          <w:szCs w:val="24"/>
        </w:rPr>
        <w:t>κάτι</w:t>
      </w:r>
      <w:r>
        <w:rPr>
          <w:rFonts w:eastAsia="Times New Roman" w:cs="Times New Roman"/>
          <w:szCs w:val="24"/>
        </w:rPr>
        <w:t xml:space="preserve">, το οποίο εμείς </w:t>
      </w:r>
      <w:r>
        <w:rPr>
          <w:rFonts w:eastAsia="Times New Roman" w:cs="Times New Roman"/>
          <w:szCs w:val="24"/>
        </w:rPr>
        <w:t>-</w:t>
      </w:r>
      <w:r>
        <w:rPr>
          <w:rFonts w:eastAsia="Times New Roman" w:cs="Times New Roman"/>
          <w:szCs w:val="24"/>
        </w:rPr>
        <w:t>επειδή ήμασταν στη συνεδρίαση</w:t>
      </w:r>
      <w:r>
        <w:rPr>
          <w:rFonts w:eastAsia="Times New Roman" w:cs="Times New Roman"/>
          <w:szCs w:val="24"/>
        </w:rPr>
        <w:t>-</w:t>
      </w:r>
      <w:r>
        <w:rPr>
          <w:rFonts w:eastAsia="Times New Roman" w:cs="Times New Roman"/>
          <w:szCs w:val="24"/>
        </w:rPr>
        <w:t xml:space="preserve"> δεν προλάβαμε να ακούσουμε. Γίνονται προσπάθειες για να ξεμπλοκαριστούν οι λογαριασμοί. Έχουν ξεμπλοκαριστεί;</w:t>
      </w:r>
    </w:p>
    <w:p w14:paraId="6A03E25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ΔΗΜΗΤΡΙΟΣ ΣΕΒΑΣΤΑΚΗΣ:</w:t>
      </w:r>
      <w:r>
        <w:rPr>
          <w:rFonts w:eastAsia="Times New Roman" w:cs="Times New Roman"/>
          <w:szCs w:val="24"/>
        </w:rPr>
        <w:t xml:space="preserve"> Ο κ. Πιτσιλής έδωσε εντολή για άρση…</w:t>
      </w:r>
    </w:p>
    <w:p w14:paraId="6A03E25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Μάλιστα</w:t>
      </w:r>
      <w:r>
        <w:rPr>
          <w:rFonts w:eastAsia="Times New Roman" w:cs="Times New Roman"/>
          <w:szCs w:val="24"/>
        </w:rPr>
        <w:t>. Νομίζω ότι είναι ένα πάρα πολύ θετικό γεγονός, η Ανεξάρτητη Αρχή Δημοσίων Εσόδων ενημερώνομαι ότι ξεμπλόκαρε τους λογαριασμούς και οι άνθρωποι θα πληρωθούν. Είναι κάτι θετικό.</w:t>
      </w:r>
    </w:p>
    <w:p w14:paraId="6A03E25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Κοιτάξτε να δείτε τώρα, επειδή γίνεται και προσπάθεια εκμετάλλευσης, Ακροδεξιά</w:t>
      </w:r>
      <w:r>
        <w:rPr>
          <w:rFonts w:eastAsia="Times New Roman" w:cs="Times New Roman"/>
          <w:szCs w:val="24"/>
        </w:rPr>
        <w:t xml:space="preserve"> στην Ελλάδα υπάρχει και λέγεται Χρυσή Αυγή και καταλαμβάνει τα άκρα δεξιά έδρανα του Κοινοβουλίου ή της </w:t>
      </w:r>
      <w:r>
        <w:rPr>
          <w:rFonts w:eastAsia="Times New Roman" w:cs="Times New Roman"/>
          <w:szCs w:val="24"/>
        </w:rPr>
        <w:t xml:space="preserve">αιθούσης </w:t>
      </w:r>
      <w:r>
        <w:rPr>
          <w:rFonts w:eastAsia="Times New Roman" w:cs="Times New Roman"/>
          <w:szCs w:val="24"/>
        </w:rPr>
        <w:t xml:space="preserve">της Γερουσίας. </w:t>
      </w:r>
    </w:p>
    <w:p w14:paraId="6A03E25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Παλαιότερα ήταν το ΛΑΟΣ, το οποίο διέσπειρε ιδέες και στελέχη στην ελληνική κοινωνία και στο ελληνικό πολιτικό σύστημα. Όμως ν</w:t>
      </w:r>
      <w:r>
        <w:rPr>
          <w:rFonts w:eastAsia="Times New Roman" w:cs="Times New Roman"/>
          <w:szCs w:val="24"/>
        </w:rPr>
        <w:t>α ερχόμαστε εδώ και να λέμε ακροδεξιό τον Παπαχριστόπουλο, ο οποίος έχει φάει μήνες και χρόνια σε ανθρωπιστικές αποστολές, νομίζω ότι είναι υπερβολή και θα βάλω και εγώ βεβαίως την υπογραφή μου κάτω από την παρατήρηση του ίδιου του Θανάση του Παπαχριστόπου</w:t>
      </w:r>
      <w:r>
        <w:rPr>
          <w:rFonts w:eastAsia="Times New Roman" w:cs="Times New Roman"/>
          <w:szCs w:val="24"/>
        </w:rPr>
        <w:t>λου ότι ο Πάνος Καμμένος ως Υπουργός Άμυνας κινητοποίησε τις Ένοπλες Δυνάμεις για να μπορέσουμε πάρα πολύ γρήγορα να ανταποκριθούμε στις ανάγκες που γέννησε το προσφυγικό πρόβλημα.</w:t>
      </w:r>
    </w:p>
    <w:p w14:paraId="6A03E25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Εν πάση περιπτώσει, έχουν υπάρξει πρωτοβουλίες αυτής της Κυβέρνησης, τις οπ</w:t>
      </w:r>
      <w:r>
        <w:rPr>
          <w:rFonts w:eastAsia="Times New Roman" w:cs="Times New Roman"/>
          <w:szCs w:val="24"/>
        </w:rPr>
        <w:t>οίες ένας αριστερός τις λέει αριστερές, ένας κεντρώος μπορεί να τις πει απλώς δίκαιες. Ας τις πει ο καθένας όπως θέλει. Πάντως, δεν είναι ακροδεξιές. Πρόκειται για πρωτοβουλίες για τη στήριξη των χαμηλών εισοδημάτων, τις οποίες οι Ανεξάρτητοι Έλληνες ψήφισ</w:t>
      </w:r>
      <w:r>
        <w:rPr>
          <w:rFonts w:eastAsia="Times New Roman" w:cs="Times New Roman"/>
          <w:szCs w:val="24"/>
        </w:rPr>
        <w:t xml:space="preserve">αν και αυτοί που τους χαρακτηρίζουν ακροδεξιούς δεν τις ψήφισαν, για το Κοινωνικό Εισόδημα Αλληλεγγύης, για την κάλυψη όλων των ανασφάλιστων στην ιατροφαρμακευτική περίθαλψη και μια σειρά άλλες. </w:t>
      </w:r>
    </w:p>
    <w:p w14:paraId="6A03E25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τώρα του νομοσχεδίου και συνολικά. </w:t>
      </w:r>
    </w:p>
    <w:p w14:paraId="6A03E25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Νομίζω ότ</w:t>
      </w:r>
      <w:r>
        <w:rPr>
          <w:rFonts w:eastAsia="Times New Roman" w:cs="Times New Roman"/>
          <w:szCs w:val="24"/>
        </w:rPr>
        <w:t xml:space="preserve">ι εδώ έχουμε την ολοκλήρωση ενός πρώτου σημαντικού νομοθετικού πλαισίου γύρω από το Διάστημα και την ανάπτυξη αυτού του τομέα. Έχουμε την κύρωση της σύμβασης με τον </w:t>
      </w:r>
      <w:r>
        <w:rPr>
          <w:rFonts w:eastAsia="Times New Roman" w:cs="Times New Roman"/>
          <w:szCs w:val="24"/>
          <w:lang w:val="en-US"/>
        </w:rPr>
        <w:t>HELLAS</w:t>
      </w:r>
      <w:r>
        <w:rPr>
          <w:rFonts w:eastAsia="Times New Roman" w:cs="Times New Roman"/>
          <w:szCs w:val="24"/>
        </w:rPr>
        <w:t xml:space="preserve"> </w:t>
      </w:r>
      <w:r>
        <w:rPr>
          <w:rFonts w:eastAsia="Times New Roman" w:cs="Times New Roman"/>
          <w:szCs w:val="24"/>
          <w:lang w:val="en-US"/>
        </w:rPr>
        <w:t>SAT</w:t>
      </w:r>
      <w:r>
        <w:rPr>
          <w:rFonts w:eastAsia="Times New Roman" w:cs="Times New Roman"/>
          <w:szCs w:val="24"/>
        </w:rPr>
        <w:t>, η οποία πολλαπλασιάζει τις δυνατότητες της Ελλάδας στο Διάστημα, με έξι αναμετα</w:t>
      </w:r>
      <w:r>
        <w:rPr>
          <w:rFonts w:eastAsia="Times New Roman" w:cs="Times New Roman"/>
          <w:szCs w:val="24"/>
        </w:rPr>
        <w:t xml:space="preserve">δότες και δεκαεπτά χρονοαναμεταδότες, δηλαδή σχεδόν </w:t>
      </w:r>
      <w:r>
        <w:rPr>
          <w:rFonts w:eastAsia="Times New Roman" w:cs="Times New Roman"/>
          <w:szCs w:val="24"/>
        </w:rPr>
        <w:t xml:space="preserve">επτά </w:t>
      </w:r>
      <w:r>
        <w:rPr>
          <w:rFonts w:eastAsia="Times New Roman" w:cs="Times New Roman"/>
          <w:szCs w:val="24"/>
        </w:rPr>
        <w:t>αναμεταδότες για τη διάρκεια ζωής του δορυφόρου και βεβαίως και τους τρεις κόμβους τηλεπικοινωνιών, οι οποίοι θα δώσουν τη δυνατότητα σε φορείς του Δημοσίου, στην Κυβέρνηση και άλλους να έχουν τα δικ</w:t>
      </w:r>
      <w:r>
        <w:rPr>
          <w:rFonts w:eastAsia="Times New Roman" w:cs="Times New Roman"/>
          <w:szCs w:val="24"/>
        </w:rPr>
        <w:t xml:space="preserve">ά τους κανάλια επικοινωνίας. </w:t>
      </w:r>
    </w:p>
    <w:p w14:paraId="6A03E25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Έχουμε τη νομοθεσία περί Διαστήματος την οποία συζητήσαμε όλες αυτές τις μέρες, τη συγκρότηση του Ελληνικού Διαστημικού Οργανισμού και είναι –προσέξτε!- μια νομοθεσία η οποία έχει αρχίσει και παράγει αποτελέσματα πριν ακόμα πά</w:t>
      </w:r>
      <w:r>
        <w:rPr>
          <w:rFonts w:eastAsia="Times New Roman" w:cs="Times New Roman"/>
          <w:szCs w:val="24"/>
        </w:rPr>
        <w:t>ρει ΦΕΚ.</w:t>
      </w:r>
    </w:p>
    <w:p w14:paraId="6A03E25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είχαμε εδώ τον επικεφαλής, τον Γενικό Διευθυντή της Ευρωπαϊκής Υπηρεσίας Διαστήματος και είχαμε την χαρά να ανακοινώσουμε την ίδρυση θερμοκοιτίδας, μιας θερμοκοιτίδας της Ευρωπαϊκής Υπηρεσίας Διαστήματος στην Ελλάδα όπ</w:t>
      </w:r>
      <w:r>
        <w:rPr>
          <w:rFonts w:eastAsia="Times New Roman" w:cs="Times New Roman"/>
          <w:szCs w:val="24"/>
        </w:rPr>
        <w:t>ου οι εταιρείες οι οποίες μέχρι τώρα μόνες τους σαν την καλαμιά στον κάμπο -στην κυριολεξία-, χωρίς να στέκεται η πατρίδα δίπλα τους, χωρίς να μπορούν να χρησιμοποιήσουν το εκτόπισμα μιας χώρας, όπως έκαναν οι ανταγωνιστές τους διεθνώς, προσπαθούσαν να κερ</w:t>
      </w:r>
      <w:r>
        <w:rPr>
          <w:rFonts w:eastAsia="Times New Roman" w:cs="Times New Roman"/>
          <w:szCs w:val="24"/>
        </w:rPr>
        <w:t>δίσουν το μερίδιό τους στις διεθνείς αγορές. Αυτές οι εταιρείες θα μπορούν τώρα να αξιοποιούν όλα τα θετικά που προκύπτουν από τη συμμετοχή σε ένα τόσο εκτεταμένο δίκτυο νεοφυών επιχειρήσεων που αναπτύσσουν οι διαστημικές εφαρμογές. Και δεν είναι δευτερεύο</w:t>
      </w:r>
      <w:r>
        <w:rPr>
          <w:rFonts w:eastAsia="Times New Roman" w:cs="Times New Roman"/>
          <w:szCs w:val="24"/>
        </w:rPr>
        <w:t xml:space="preserve">ν αυτό. Είναι άλλη μια αναγνώριση ότι η Ελλάδα στον τομέα των νέων τεχνολογιών κάνει βήματα και τα κάνει γοργά. </w:t>
      </w:r>
    </w:p>
    <w:p w14:paraId="6A03E25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Και το δεύτερο αποτέλεσμα -πάλι πριν ψηφιστεί το νομοσχέδιο, δεν το έχουμε ακόμη ψηφίσει- είναι ότι υπεγράφη το μνημόνιο συνεργασίας με την </w:t>
      </w:r>
      <w:r>
        <w:rPr>
          <w:rFonts w:eastAsia="Times New Roman" w:cs="Times New Roman"/>
          <w:szCs w:val="24"/>
        </w:rPr>
        <w:t>«</w:t>
      </w:r>
      <w:r>
        <w:rPr>
          <w:rFonts w:eastAsia="Times New Roman" w:cs="Times New Roman"/>
          <w:szCs w:val="24"/>
          <w:lang w:val="en-US"/>
        </w:rPr>
        <w:t>OH</w:t>
      </w:r>
      <w:r>
        <w:rPr>
          <w:rFonts w:eastAsia="Times New Roman" w:cs="Times New Roman"/>
          <w:szCs w:val="24"/>
          <w:lang w:val="en-US"/>
        </w:rPr>
        <w:t>B</w:t>
      </w:r>
      <w:r>
        <w:rPr>
          <w:rFonts w:eastAsia="Times New Roman" w:cs="Times New Roman"/>
          <w:szCs w:val="24"/>
        </w:rPr>
        <w:t>»</w:t>
      </w:r>
      <w:r>
        <w:rPr>
          <w:rFonts w:eastAsia="Times New Roman" w:cs="Times New Roman"/>
          <w:szCs w:val="24"/>
        </w:rPr>
        <w:t xml:space="preserve">, μια από τους τρεις κολοσσούς στην Ευρώπη στον τομέα του Διαστήματος μετά την </w:t>
      </w:r>
      <w:r>
        <w:rPr>
          <w:rFonts w:eastAsia="Times New Roman" w:cs="Times New Roman"/>
          <w:szCs w:val="24"/>
        </w:rPr>
        <w:t>«</w:t>
      </w:r>
      <w:r>
        <w:rPr>
          <w:rFonts w:eastAsia="Times New Roman" w:cs="Times New Roman"/>
          <w:szCs w:val="24"/>
          <w:lang w:val="en-US"/>
        </w:rPr>
        <w:t>AIRBUS</w:t>
      </w:r>
      <w:r>
        <w:rPr>
          <w:rFonts w:eastAsia="Times New Roman" w:cs="Times New Roman"/>
          <w:szCs w:val="24"/>
        </w:rPr>
        <w:t>»</w:t>
      </w:r>
      <w:r>
        <w:rPr>
          <w:rFonts w:eastAsia="Times New Roman" w:cs="Times New Roman"/>
          <w:szCs w:val="24"/>
        </w:rPr>
        <w:t xml:space="preserve"> και την </w:t>
      </w:r>
      <w:r>
        <w:rPr>
          <w:rFonts w:eastAsia="Times New Roman" w:cs="Times New Roman"/>
          <w:szCs w:val="24"/>
        </w:rPr>
        <w:t>«</w:t>
      </w:r>
      <w:r>
        <w:rPr>
          <w:rFonts w:eastAsia="Times New Roman" w:cs="Times New Roman"/>
          <w:szCs w:val="24"/>
          <w:lang w:val="en-US"/>
        </w:rPr>
        <w:t>THALES</w:t>
      </w:r>
      <w:r>
        <w:rPr>
          <w:rFonts w:eastAsia="Times New Roman" w:cs="Times New Roman"/>
          <w:szCs w:val="24"/>
        </w:rPr>
        <w:t xml:space="preserve"> </w:t>
      </w:r>
      <w:r>
        <w:rPr>
          <w:rFonts w:eastAsia="Times New Roman" w:cs="Times New Roman"/>
          <w:szCs w:val="24"/>
          <w:lang w:val="en-US"/>
        </w:rPr>
        <w:t>ALENIA</w:t>
      </w:r>
      <w:r>
        <w:rPr>
          <w:rFonts w:eastAsia="Times New Roman" w:cs="Times New Roman"/>
          <w:szCs w:val="24"/>
        </w:rPr>
        <w:t>»</w:t>
      </w:r>
      <w:r>
        <w:rPr>
          <w:rFonts w:eastAsia="Times New Roman" w:cs="Times New Roman"/>
          <w:szCs w:val="24"/>
        </w:rPr>
        <w:t xml:space="preserve">, η οποία θα έρθει και θα φτιάξει εγκατάσταση για την κατασκευή μικροδορυφόρων και δορυφόρων. </w:t>
      </w:r>
    </w:p>
    <w:p w14:paraId="6A03E25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Δεν χρειάζεται, λοιπόν, μεμψιμοιρία ούτε αναπαρα</w:t>
      </w:r>
      <w:r>
        <w:rPr>
          <w:rFonts w:eastAsia="Times New Roman" w:cs="Times New Roman"/>
          <w:szCs w:val="24"/>
        </w:rPr>
        <w:t xml:space="preserve">γωγή του φόβου, της κακομοιριάς και του ωχαδερφισμού. Πίστη στις δυνάμεις μας χρειάζεται. </w:t>
      </w:r>
    </w:p>
    <w:p w14:paraId="6A03E25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Νομίζω ότι υπήρξε και κατά τη διάρκεια της συζήτησης αυτού του νομοσχεδίου μια πάρα πολύ σαφής στάση, η οποία βεβαίως πασπαλιζόταν με τις απαραίτητες αντιπολιτευτικέ</w:t>
      </w:r>
      <w:r>
        <w:rPr>
          <w:rFonts w:eastAsia="Times New Roman" w:cs="Times New Roman"/>
          <w:szCs w:val="24"/>
        </w:rPr>
        <w:t>ς κορώνες που δεν αφορούσαν και την ουσία του νομοσχεδίου πολλές φορές, μία σαφής στάση ωστόσο, η οποία φέρνει την πλειονότητα των δημοκρατικών πολιτικών δυνάμεων στη συνειδητοποίηση -και αυτό είναι ένα πάρα πολύ θετικό σήμα για το μέλλον του κλάδου- ότι ε</w:t>
      </w:r>
      <w:r>
        <w:rPr>
          <w:rFonts w:eastAsia="Times New Roman" w:cs="Times New Roman"/>
          <w:szCs w:val="24"/>
        </w:rPr>
        <w:t xml:space="preserve">δώ πέρα έχει μια μεγάλη δυνατότητα η Ελλάδα, την οποία έχουμε χρέος να μην την αφήσουμε αναξιοποίητη. </w:t>
      </w:r>
    </w:p>
    <w:p w14:paraId="6A03E25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Σας καλώ, λοιπόν, να υπερψηφίσετε το νομοσχέδιο και να δούμε όλοι μαζί -η Ελλάδα θα βγει κερδισμένη- τα αποτελέσματα αυτά να πολλαπλασιάζονται τους επόμε</w:t>
      </w:r>
      <w:r>
        <w:rPr>
          <w:rFonts w:eastAsia="Times New Roman" w:cs="Times New Roman"/>
          <w:szCs w:val="24"/>
        </w:rPr>
        <w:t xml:space="preserve">νους μήνες. </w:t>
      </w:r>
    </w:p>
    <w:p w14:paraId="6A03E25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6A03E25E" w14:textId="77777777" w:rsidR="001B1D00" w:rsidRDefault="00D353DD">
      <w:pPr>
        <w:spacing w:after="0" w:line="600" w:lineRule="auto"/>
        <w:ind w:firstLine="720"/>
        <w:jc w:val="center"/>
        <w:rPr>
          <w:rFonts w:eastAsia="Times New Roman"/>
          <w:bCs/>
        </w:rPr>
      </w:pPr>
      <w:r>
        <w:rPr>
          <w:rFonts w:eastAsia="Times New Roman"/>
          <w:bCs/>
        </w:rPr>
        <w:t>(Χειροκροτήματα από τις πτέρυγες του ΣΥΡΙΖΑ και των ΑΝΕΛ)</w:t>
      </w:r>
    </w:p>
    <w:p w14:paraId="6A03E25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σας ευχαριστούμε, κύριε Υπουργέ.</w:t>
      </w:r>
    </w:p>
    <w:p w14:paraId="6A03E26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Δεν έχει αιτηθεί κάποιος να δευτερολογήσει. </w:t>
      </w:r>
    </w:p>
    <w:p w14:paraId="6A03E261"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ΕΜΜΑΝΟΥΗΛ ΣΥΝΤΥΧΑΚΗΣ:</w:t>
      </w:r>
      <w:r>
        <w:rPr>
          <w:rFonts w:eastAsia="Times New Roman" w:cs="Times New Roman"/>
          <w:szCs w:val="24"/>
        </w:rPr>
        <w:t xml:space="preserve"> Κύριε Πρόεδρε, θέλουμε να δευτερολογήσουμε.</w:t>
      </w:r>
      <w:r>
        <w:rPr>
          <w:rFonts w:eastAsia="Times New Roman" w:cs="Times New Roman"/>
          <w:b/>
          <w:szCs w:val="24"/>
        </w:rPr>
        <w:t xml:space="preserve"> </w:t>
      </w:r>
    </w:p>
    <w:p w14:paraId="6A03E262"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Συγ</w:t>
      </w:r>
      <w:r>
        <w:rPr>
          <w:rFonts w:eastAsia="Times New Roman" w:cs="Times New Roman"/>
          <w:szCs w:val="24"/>
        </w:rPr>
        <w:t>γ</w:t>
      </w:r>
      <w:r>
        <w:rPr>
          <w:rFonts w:eastAsia="Times New Roman" w:cs="Times New Roman"/>
          <w:szCs w:val="24"/>
        </w:rPr>
        <w:t xml:space="preserve">νώμη, κύριε Πρόεδρε, για τα Πρακτικά να πω ότι γίνονται αποδεκτές οι υπουργικές τροπολογίες.  </w:t>
      </w:r>
    </w:p>
    <w:p w14:paraId="6A03E26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cs="Times New Roman"/>
          <w:szCs w:val="24"/>
        </w:rPr>
        <w:t>Κυρίες και κύριοι συνάδελφοι, να συμφωνήσουμε σε έναν χρόνο τριών λεπτών;</w:t>
      </w:r>
    </w:p>
    <w:p w14:paraId="6A03E26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Πρόεδρε, αυτά έχουν συζητηθεί εξαρχής όταν ξεκινήσαμε και είχαμε πει δέκα λεπτά για κάθε εισηγητή.</w:t>
      </w:r>
    </w:p>
    <w:p w14:paraId="6A03E26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υπάρχει δέκα λεπ</w:t>
      </w:r>
      <w:r>
        <w:rPr>
          <w:rFonts w:eastAsia="Times New Roman" w:cs="Times New Roman"/>
          <w:szCs w:val="24"/>
        </w:rPr>
        <w:t>τά, κύριε Συντυχάκη.</w:t>
      </w:r>
    </w:p>
    <w:p w14:paraId="6A03E266"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Συμφωνήσαμε, κύριε Πρόεδρε.</w:t>
      </w:r>
    </w:p>
    <w:p w14:paraId="6A03E26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Ήρθατε πριν λίγα λεπτά και παίρνετε μόνος σας αποφάσεις, κύριε Πρόεδρε; Δεν θα μιλήσουμε;</w:t>
      </w:r>
    </w:p>
    <w:p w14:paraId="6A03E26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Μισό λεπτό... </w:t>
      </w:r>
    </w:p>
    <w:p w14:paraId="6A03E26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ΕΜΜΑΝΟΥΗΛ ΣΥΝΤΥΧΑΚΗ</w:t>
      </w:r>
      <w:r>
        <w:rPr>
          <w:rFonts w:eastAsia="Times New Roman" w:cs="Times New Roman"/>
          <w:b/>
          <w:szCs w:val="24"/>
        </w:rPr>
        <w:t xml:space="preserve">Σ: </w:t>
      </w:r>
      <w:r>
        <w:rPr>
          <w:rFonts w:eastAsia="Times New Roman" w:cs="Times New Roman"/>
          <w:szCs w:val="24"/>
        </w:rPr>
        <w:t>Συ</w:t>
      </w:r>
      <w:r>
        <w:rPr>
          <w:rFonts w:eastAsia="Times New Roman" w:cs="Times New Roman"/>
          <w:szCs w:val="24"/>
        </w:rPr>
        <w:t>γ</w:t>
      </w:r>
      <w:r>
        <w:rPr>
          <w:rFonts w:eastAsia="Times New Roman" w:cs="Times New Roman"/>
          <w:szCs w:val="24"/>
        </w:rPr>
        <w:t>γνώμη, αλλά το έχετε ξανακάνει. Το κάνατε δεύτερη φορά, μην το τριτώσετε.</w:t>
      </w:r>
    </w:p>
    <w:p w14:paraId="6A03E26A"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Δεν ξέρει ο άνθρωπος.</w:t>
      </w:r>
    </w:p>
    <w:p w14:paraId="6A03E26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Μην το κάνετε, κύριε Πρόεδρε, τρίτη φορά. </w:t>
      </w:r>
    </w:p>
    <w:p w14:paraId="6A03E26C"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Έξι λεπτά είναι η δευτερολογ</w:t>
      </w:r>
      <w:r>
        <w:rPr>
          <w:rFonts w:eastAsia="Times New Roman" w:cs="Times New Roman"/>
          <w:szCs w:val="24"/>
        </w:rPr>
        <w:t xml:space="preserve">ία. </w:t>
      </w:r>
    </w:p>
    <w:p w14:paraId="6A03E26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 xml:space="preserve">Κύριε Πρόεδρε, τον λόγο παρακαλώ επί της διαδικασίας. </w:t>
      </w:r>
    </w:p>
    <w:p w14:paraId="6A03E26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Η κ. Ασημακοπούλου έχει τον λόγο.</w:t>
      </w:r>
    </w:p>
    <w:p w14:paraId="6A03E26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Ενδεχομένως, κύριε Πρόεδρε, να μην ενημερωθήκατε -δεν είναι δική σας ευθύ</w:t>
      </w:r>
      <w:r>
        <w:rPr>
          <w:rFonts w:eastAsia="Times New Roman" w:cs="Times New Roman"/>
          <w:szCs w:val="24"/>
        </w:rPr>
        <w:t xml:space="preserve">νη- ότι στην αρχή της συνεδριάσεως, δεδομένου του αριθμού των τροπολογιών -20 υπουργικές- που έπρεπε να συζητήσουμε, κάναμε μία συμφωνία όλοι εδώ και αλλάξαμε τη διαδικασία. Και ο </w:t>
      </w:r>
      <w:r>
        <w:rPr>
          <w:rFonts w:eastAsia="Times New Roman" w:cs="Times New Roman"/>
          <w:szCs w:val="24"/>
        </w:rPr>
        <w:t>εισηγητής</w:t>
      </w:r>
      <w:r>
        <w:rPr>
          <w:rFonts w:eastAsia="Times New Roman" w:cs="Times New Roman"/>
          <w:szCs w:val="24"/>
        </w:rPr>
        <w:t xml:space="preserve"> της Πλειοψηφίας, επίσης, δέχθηκε τη συμφωνία αυτή. Σωστά; </w:t>
      </w:r>
    </w:p>
    <w:p w14:paraId="6A03E27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Είπαμε,</w:t>
      </w:r>
      <w:r>
        <w:rPr>
          <w:rFonts w:eastAsia="Times New Roman" w:cs="Times New Roman"/>
          <w:szCs w:val="24"/>
        </w:rPr>
        <w:t xml:space="preserve"> λοιπόν, ότι θα φτιάξουμε τη διαδικασία κάπως διαφορετικά: Θα έρθουν όλοι οι Υπουργοί και θα μιλήσουν και μετά θα δευτερολογήσουν οι εισηγητές δέκα λεπτά επί των τροπολογιών και για ό,τι άλλο έχει πει ο κύριος Υπουργός στο νομοσχέδιο. Αυτό συμφωνήσαμε. Αν </w:t>
      </w:r>
      <w:r>
        <w:rPr>
          <w:rFonts w:eastAsia="Times New Roman" w:cs="Times New Roman"/>
          <w:szCs w:val="24"/>
        </w:rPr>
        <w:t>κάποιος συνάδελφος θέλει λιγότερο χρόνο, προφανώς ας μιλήσει λιγότερο χρόνο. Εγώ ας πούμε, σας λέω ότι μπορεί και να μην εξαντλήσω το δεκάλεπτο. Όμως η συμφωνία μας ήταν αυτή και τη μεταφέρω για λογαριασμό όλων μας.</w:t>
      </w:r>
    </w:p>
    <w:p w14:paraId="6A03E27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Εντάξει</w:t>
      </w:r>
      <w:r>
        <w:rPr>
          <w:rFonts w:eastAsia="Times New Roman" w:cs="Times New Roman"/>
          <w:szCs w:val="24"/>
        </w:rPr>
        <w:t>. Σύμφωνα με τον Κανονισμό όμως η δευτερολογία είναι έξι λεπτά.</w:t>
      </w:r>
    </w:p>
    <w:p w14:paraId="6A03E272"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 xml:space="preserve">Σ’ αυτό έχετε δίκιο. </w:t>
      </w:r>
    </w:p>
    <w:p w14:paraId="6A03E27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Μου λέτε, όμως, ότι…</w:t>
      </w:r>
    </w:p>
    <w:p w14:paraId="6A03E27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 xml:space="preserve">Σας είπα ότι παρεκκλίναμε του Κανονισμού με τη συμφωνία όλων μας. </w:t>
      </w:r>
    </w:p>
    <w:p w14:paraId="6A03E27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Ωραία. </w:t>
      </w:r>
    </w:p>
    <w:p w14:paraId="6A03E27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Κύριε Συντυχάκη, θέλετε να μιλήσετε; </w:t>
      </w:r>
    </w:p>
    <w:p w14:paraId="6A03E27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Όχι. Ακολουθήστε τη διαδικασία, κατά τη σειρά των κομμάτων. </w:t>
      </w:r>
    </w:p>
    <w:p w14:paraId="6A03E27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Θέλετε να σας πάρω με τη σειρά; </w:t>
      </w:r>
    </w:p>
    <w:p w14:paraId="6A03E27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Πρόεδρε, επιτρέψτε μου. Εγώ δεν αναφέρθηκα γιατί δεν μου δίνετε πρώτα τον λόγο σε σχέση με τους υπολοίπους.</w:t>
      </w:r>
    </w:p>
    <w:p w14:paraId="6A03E27A"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Όχι, δεν είπα κάτι τέ</w:t>
      </w:r>
      <w:r>
        <w:rPr>
          <w:rFonts w:eastAsia="Times New Roman" w:cs="Times New Roman"/>
          <w:szCs w:val="24"/>
        </w:rPr>
        <w:t>τοιο.</w:t>
      </w:r>
    </w:p>
    <w:p w14:paraId="6A03E27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Να ακολουθηθεί κανονικά η διαδικασία.</w:t>
      </w:r>
    </w:p>
    <w:p w14:paraId="6A03E27C"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Μπορεί κάποιος να μην είναι έτοιμος. Θέλετε να το πάρουμε κατά σειράν; </w:t>
      </w:r>
    </w:p>
    <w:p w14:paraId="6A03E27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 βέβαια. Ξεκινήστε κανονικά με τη σειρά των ειδικών αγορητών.</w:t>
      </w:r>
    </w:p>
    <w:p w14:paraId="6A03E27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Κάτσης έχει τον λόγο.</w:t>
      </w:r>
    </w:p>
    <w:p w14:paraId="6A03E27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Δεν θα κουράσω και δεν θα μακρηγορήσω. Δεν θα κάνω χρήση του δεκαλέπτου. Απλώς να δώσω κάποιες απαντήσεις σε όσα ακούστηκαν από τους υπόλοιπους συναδέλφους. Στα περισσότερα, βέβαια</w:t>
      </w:r>
      <w:r>
        <w:rPr>
          <w:rFonts w:eastAsia="Times New Roman" w:cs="Times New Roman"/>
          <w:szCs w:val="24"/>
        </w:rPr>
        <w:t>, απάντησε ο Υπουργός, αλλά και η Κοινοβουλευτική μας Εκπρόσωπος.</w:t>
      </w:r>
    </w:p>
    <w:p w14:paraId="6A03E28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Εγώ θέλω να πω δύο στοιχεία που δείχνουν την ποιοτική διαφορά και πόσο βελτιώνεται, με βάση την έκθεση καλής νομοθέτησης, η εικόνα του Κοινοβουλίου και της Αντιπροσωπείας. </w:t>
      </w:r>
    </w:p>
    <w:p w14:paraId="6A03E28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Το 2014 η τότε </w:t>
      </w:r>
      <w:r>
        <w:rPr>
          <w:rFonts w:eastAsia="Times New Roman" w:cs="Times New Roman"/>
          <w:szCs w:val="24"/>
        </w:rPr>
        <w:t>κυ</w:t>
      </w:r>
      <w:r>
        <w:rPr>
          <w:rFonts w:eastAsia="Times New Roman" w:cs="Times New Roman"/>
          <w:szCs w:val="24"/>
        </w:rPr>
        <w:t>βέρνηση</w:t>
      </w:r>
      <w:r>
        <w:rPr>
          <w:rFonts w:eastAsia="Times New Roman" w:cs="Times New Roman"/>
          <w:szCs w:val="24"/>
        </w:rPr>
        <w:t xml:space="preserve"> σε 57 νομοσχέδια έφερε 247 τροπολογίες, τις 60 εκ των οποίων τις έφερε σε ένα νομοσχέδιο τον Δεκέμβριο του 2014. Ποσοστό 40%. Το 40%, λοιπόν, των τροπολογιών είχαν μπει σε ένα νομοσχέδιο, πράγμα ασύγκριτο. Τόσες δεν έχουμε φέρει σε ένα τρίμηνο εμεί</w:t>
      </w:r>
      <w:r>
        <w:rPr>
          <w:rFonts w:eastAsia="Times New Roman" w:cs="Times New Roman"/>
          <w:szCs w:val="24"/>
        </w:rPr>
        <w:t>ς, αν πάρουμε υπ’ όψιν μας τα αριθμητικά στοιχεία.</w:t>
      </w:r>
    </w:p>
    <w:p w14:paraId="6A03E282"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Επειδή</w:t>
      </w:r>
      <w:r>
        <w:rPr>
          <w:rFonts w:eastAsia="Times New Roman" w:cs="Times New Roman"/>
          <w:szCs w:val="24"/>
        </w:rPr>
        <w:t xml:space="preserve"> μας κατηγορείτε </w:t>
      </w:r>
      <w:r>
        <w:rPr>
          <w:rFonts w:eastAsia="Times New Roman"/>
          <w:bCs/>
          <w:shd w:val="clear" w:color="auto" w:fill="FFFFFF"/>
        </w:rPr>
        <w:t>ότι</w:t>
      </w:r>
      <w:r>
        <w:rPr>
          <w:rFonts w:eastAsia="Times New Roman" w:cs="Times New Roman"/>
          <w:szCs w:val="24"/>
        </w:rPr>
        <w:t xml:space="preserve"> νομοθετούμε κιόλας με </w:t>
      </w:r>
      <w:r>
        <w:rPr>
          <w:rFonts w:eastAsia="Times New Roman" w:cs="Times New Roman"/>
          <w:bCs/>
          <w:shd w:val="clear" w:color="auto" w:fill="FFFFFF"/>
        </w:rPr>
        <w:t xml:space="preserve">πράξεις νομοθετικού περιεχομένου, αυτό κι αν </w:t>
      </w:r>
      <w:r>
        <w:rPr>
          <w:rFonts w:eastAsia="Times New Roman"/>
          <w:bCs/>
          <w:shd w:val="clear" w:color="auto" w:fill="FFFFFF"/>
        </w:rPr>
        <w:t>είναι</w:t>
      </w:r>
      <w:r>
        <w:rPr>
          <w:rFonts w:eastAsia="Times New Roman" w:cs="Times New Roman"/>
          <w:bCs/>
          <w:shd w:val="clear" w:color="auto" w:fill="FFFFFF"/>
        </w:rPr>
        <w:t xml:space="preserve"> από </w:t>
      </w:r>
      <w:r>
        <w:rPr>
          <w:rFonts w:eastAsia="Times New Roman"/>
          <w:bCs/>
          <w:shd w:val="clear" w:color="auto" w:fill="FFFFFF"/>
        </w:rPr>
        <w:t xml:space="preserve">τα </w:t>
      </w:r>
      <w:r>
        <w:rPr>
          <w:rFonts w:eastAsia="Times New Roman" w:cs="Times New Roman"/>
          <w:bCs/>
          <w:shd w:val="clear" w:color="auto" w:fill="FFFFFF"/>
        </w:rPr>
        <w:t xml:space="preserve">άγραφα. Βρείτε μου </w:t>
      </w:r>
      <w:r>
        <w:rPr>
          <w:rFonts w:eastAsia="Times New Roman"/>
          <w:bCs/>
          <w:shd w:val="clear" w:color="auto" w:fill="FFFFFF"/>
        </w:rPr>
        <w:t>μια</w:t>
      </w:r>
      <w:r>
        <w:rPr>
          <w:rFonts w:eastAsia="Times New Roman" w:cs="Times New Roman"/>
          <w:bCs/>
          <w:shd w:val="clear" w:color="auto" w:fill="FFFFFF"/>
        </w:rPr>
        <w:t xml:space="preserve"> πράξη νομοθετικού περιεχομένου για το 2016. Βρείτε μου </w:t>
      </w:r>
      <w:r>
        <w:rPr>
          <w:rFonts w:eastAsia="Times New Roman"/>
          <w:bCs/>
          <w:shd w:val="clear" w:color="auto" w:fill="FFFFFF"/>
        </w:rPr>
        <w:t>και</w:t>
      </w:r>
      <w:r>
        <w:rPr>
          <w:rFonts w:eastAsia="Times New Roman" w:cs="Times New Roman"/>
          <w:bCs/>
          <w:shd w:val="clear" w:color="auto" w:fill="FFFFFF"/>
        </w:rPr>
        <w:t xml:space="preserve"> </w:t>
      </w:r>
      <w:r>
        <w:rPr>
          <w:rFonts w:eastAsia="Times New Roman"/>
          <w:bCs/>
          <w:shd w:val="clear" w:color="auto" w:fill="FFFFFF"/>
        </w:rPr>
        <w:t>μια</w:t>
      </w:r>
      <w:r>
        <w:rPr>
          <w:rFonts w:eastAsia="Times New Roman" w:cs="Times New Roman"/>
          <w:bCs/>
          <w:shd w:val="clear" w:color="auto" w:fill="FFFFFF"/>
        </w:rPr>
        <w:t xml:space="preserve"> πράξη νομοθετικού περιεχομένου για το 2017. Βρείτε μου </w:t>
      </w:r>
      <w:r>
        <w:rPr>
          <w:rFonts w:eastAsia="Times New Roman"/>
          <w:bCs/>
          <w:shd w:val="clear" w:color="auto" w:fill="FFFFFF"/>
        </w:rPr>
        <w:t>μια</w:t>
      </w:r>
      <w:r>
        <w:rPr>
          <w:rFonts w:eastAsia="Times New Roman" w:cs="Times New Roman"/>
          <w:bCs/>
          <w:shd w:val="clear" w:color="auto" w:fill="FFFFFF"/>
        </w:rPr>
        <w:t xml:space="preserve"> και φέρτε την εδώ και εγώ θα ζητήσω συγγνώμη ενώπιον του </w:t>
      </w:r>
      <w:r>
        <w:rPr>
          <w:rFonts w:eastAsia="Times New Roman"/>
          <w:bCs/>
          <w:shd w:val="clear" w:color="auto" w:fill="FFFFFF"/>
        </w:rPr>
        <w:t>Κοινοβουλίου</w:t>
      </w:r>
      <w:r>
        <w:rPr>
          <w:rFonts w:eastAsia="Times New Roman" w:cs="Times New Roman"/>
          <w:bCs/>
          <w:shd w:val="clear" w:color="auto" w:fill="FFFFFF"/>
        </w:rPr>
        <w:t>, του κόσμου που μας βλέπει και όλων των συναδέλφων. Κα</w:t>
      </w:r>
      <w:r>
        <w:rPr>
          <w:rFonts w:eastAsia="Times New Roman" w:cs="Times New Roman"/>
          <w:bCs/>
          <w:shd w:val="clear" w:color="auto" w:fill="FFFFFF"/>
        </w:rPr>
        <w:t>μ</w:t>
      </w:r>
      <w:r>
        <w:rPr>
          <w:rFonts w:eastAsia="Times New Roman" w:cs="Times New Roman"/>
          <w:bCs/>
          <w:shd w:val="clear" w:color="auto" w:fill="FFFFFF"/>
        </w:rPr>
        <w:t xml:space="preserve">μία δεν θα βρείτε. </w:t>
      </w:r>
    </w:p>
    <w:p w14:paraId="6A03E283"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Άρα, καταλαβαίνετε </w:t>
      </w:r>
      <w:r>
        <w:rPr>
          <w:rFonts w:eastAsia="Times New Roman"/>
          <w:bCs/>
          <w:shd w:val="clear" w:color="auto" w:fill="FFFFFF"/>
        </w:rPr>
        <w:t>ότι</w:t>
      </w:r>
      <w:r>
        <w:rPr>
          <w:rFonts w:eastAsia="Times New Roman" w:cs="Times New Roman"/>
          <w:bCs/>
          <w:shd w:val="clear" w:color="auto" w:fill="FFFFFF"/>
        </w:rPr>
        <w:t xml:space="preserve"> οι συνάδελφοι της Αντιπολίτε</w:t>
      </w:r>
      <w:r>
        <w:rPr>
          <w:rFonts w:eastAsia="Times New Roman" w:cs="Times New Roman"/>
          <w:bCs/>
          <w:shd w:val="clear" w:color="auto" w:fill="FFFFFF"/>
        </w:rPr>
        <w:t xml:space="preserve">υσης που ήρθαν εδώ αρματωμένοι, είχαν βγει με φρασεολογία εξωκοινοβουλευτικής Αριστεράς, όπως ο κ. Μανιάτης, ο οποίος όμως μνημόνευε μόνο τον κ. Βενιζέλο </w:t>
      </w:r>
      <w:r>
        <w:rPr>
          <w:rFonts w:eastAsia="Times New Roman"/>
          <w:bCs/>
          <w:shd w:val="clear" w:color="auto" w:fill="FFFFFF"/>
        </w:rPr>
        <w:t>και</w:t>
      </w:r>
      <w:r>
        <w:rPr>
          <w:rFonts w:eastAsia="Times New Roman" w:cs="Times New Roman"/>
          <w:bCs/>
          <w:shd w:val="clear" w:color="auto" w:fill="FFFFFF"/>
        </w:rPr>
        <w:t xml:space="preserve"> τα πεπραγμένα του -άκουσον άκουσον, τώρα, το άκρον άωτον της σύγχυσης- δεν τοποθετήθηκαν για την ο</w:t>
      </w:r>
      <w:r>
        <w:rPr>
          <w:rFonts w:eastAsia="Times New Roman" w:cs="Times New Roman"/>
          <w:bCs/>
          <w:shd w:val="clear" w:color="auto" w:fill="FFFFFF"/>
        </w:rPr>
        <w:t xml:space="preserve">υσία των </w:t>
      </w:r>
      <w:r>
        <w:rPr>
          <w:rFonts w:eastAsia="Times New Roman"/>
          <w:bCs/>
          <w:shd w:val="clear" w:color="auto" w:fill="FFFFFF"/>
        </w:rPr>
        <w:t>τροπολογιών</w:t>
      </w:r>
      <w:r>
        <w:rPr>
          <w:rFonts w:eastAsia="Times New Roman" w:cs="Times New Roman"/>
          <w:bCs/>
          <w:shd w:val="clear" w:color="auto" w:fill="FFFFFF"/>
        </w:rPr>
        <w:t xml:space="preserve">. Στην ουσία δεν είπαν </w:t>
      </w:r>
      <w:r>
        <w:rPr>
          <w:rFonts w:eastAsia="Times New Roman"/>
          <w:bCs/>
          <w:shd w:val="clear" w:color="auto" w:fill="FFFFFF"/>
        </w:rPr>
        <w:t>τίπ</w:t>
      </w:r>
      <w:r>
        <w:rPr>
          <w:rFonts w:eastAsia="Times New Roman" w:cs="Times New Roman"/>
          <w:bCs/>
          <w:shd w:val="clear" w:color="auto" w:fill="FFFFFF"/>
        </w:rPr>
        <w:t xml:space="preserve">οτα. Μόνο ο κ. Δένδιας ψέλλισε κάποια ζητήματα στην τροπολογία του νομοσχεδίου του Υπουργείου Μεταναστευτικής Πολιτικής </w:t>
      </w:r>
      <w:r>
        <w:rPr>
          <w:rFonts w:eastAsia="Times New Roman"/>
          <w:bCs/>
          <w:shd w:val="clear" w:color="auto" w:fill="FFFFFF"/>
        </w:rPr>
        <w:t>και</w:t>
      </w:r>
      <w:r>
        <w:rPr>
          <w:rFonts w:eastAsia="Times New Roman" w:cs="Times New Roman"/>
          <w:bCs/>
          <w:shd w:val="clear" w:color="auto" w:fill="FFFFFF"/>
        </w:rPr>
        <w:t xml:space="preserve"> μάλιστα με κάποιες εικασίες -δεδομένα πουθενά. Άρα ήρθαν εδώ πέρα αρματωμένοι </w:t>
      </w:r>
      <w:r>
        <w:rPr>
          <w:rFonts w:eastAsia="Times New Roman"/>
          <w:bCs/>
          <w:shd w:val="clear" w:color="auto" w:fill="FFFFFF"/>
        </w:rPr>
        <w:t>και</w:t>
      </w:r>
      <w:r>
        <w:rPr>
          <w:rFonts w:eastAsia="Times New Roman" w:cs="Times New Roman"/>
          <w:bCs/>
          <w:shd w:val="clear" w:color="auto" w:fill="FFFFFF"/>
        </w:rPr>
        <w:t xml:space="preserve"> τελι</w:t>
      </w:r>
      <w:r>
        <w:rPr>
          <w:rFonts w:eastAsia="Times New Roman" w:cs="Times New Roman"/>
          <w:bCs/>
          <w:shd w:val="clear" w:color="auto" w:fill="FFFFFF"/>
        </w:rPr>
        <w:t xml:space="preserve">κά </w:t>
      </w:r>
      <w:r>
        <w:rPr>
          <w:rFonts w:eastAsia="Times New Roman"/>
          <w:bCs/>
          <w:shd w:val="clear" w:color="auto" w:fill="FFFFFF"/>
        </w:rPr>
        <w:t>τα</w:t>
      </w:r>
      <w:r>
        <w:rPr>
          <w:rFonts w:eastAsia="Times New Roman" w:cs="Times New Roman"/>
          <w:bCs/>
          <w:shd w:val="clear" w:color="auto" w:fill="FFFFFF"/>
        </w:rPr>
        <w:t xml:space="preserve"> πυρά ήταν άσφαιρα, ήταν τζούφιες οι βολές. Τέλος πάντων, </w:t>
      </w:r>
      <w:r>
        <w:rPr>
          <w:rFonts w:eastAsia="Times New Roman"/>
          <w:bCs/>
          <w:shd w:val="clear" w:color="auto" w:fill="FFFFFF"/>
        </w:rPr>
        <w:t>νομίζω</w:t>
      </w:r>
      <w:r>
        <w:rPr>
          <w:rFonts w:eastAsia="Times New Roman" w:cs="Times New Roman"/>
          <w:bCs/>
          <w:shd w:val="clear" w:color="auto" w:fill="FFFFFF"/>
        </w:rPr>
        <w:t xml:space="preserve"> </w:t>
      </w:r>
      <w:r>
        <w:rPr>
          <w:rFonts w:eastAsia="Times New Roman"/>
          <w:bCs/>
          <w:shd w:val="clear" w:color="auto" w:fill="FFFFFF"/>
        </w:rPr>
        <w:t>ότι</w:t>
      </w:r>
      <w:r>
        <w:rPr>
          <w:rFonts w:eastAsia="Times New Roman" w:cs="Times New Roman"/>
          <w:bCs/>
          <w:shd w:val="clear" w:color="auto" w:fill="FFFFFF"/>
        </w:rPr>
        <w:t xml:space="preserve"> κρινόμαστε. </w:t>
      </w:r>
    </w:p>
    <w:p w14:paraId="6A03E284"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Καταλαβαίνουμε όλοι πολύ καλά </w:t>
      </w:r>
      <w:r>
        <w:rPr>
          <w:rFonts w:eastAsia="Times New Roman"/>
          <w:bCs/>
          <w:shd w:val="clear" w:color="auto" w:fill="FFFFFF"/>
        </w:rPr>
        <w:t>ότι</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ένα από τα τελευταία νομοσχέδια. Κ</w:t>
      </w:r>
      <w:r>
        <w:rPr>
          <w:rFonts w:eastAsia="Times New Roman"/>
          <w:bCs/>
          <w:shd w:val="clear" w:color="auto" w:fill="FFFFFF"/>
        </w:rPr>
        <w:t>αι</w:t>
      </w:r>
      <w:r>
        <w:rPr>
          <w:rFonts w:eastAsia="Times New Roman" w:cs="Times New Roman"/>
          <w:bCs/>
          <w:shd w:val="clear" w:color="auto" w:fill="FFFFFF"/>
        </w:rPr>
        <w:t xml:space="preserve"> δεν </w:t>
      </w:r>
      <w:r>
        <w:rPr>
          <w:rFonts w:eastAsia="Times New Roman"/>
          <w:bCs/>
          <w:shd w:val="clear" w:color="auto" w:fill="FFFFFF"/>
        </w:rPr>
        <w:t>είναι</w:t>
      </w:r>
      <w:r>
        <w:rPr>
          <w:rFonts w:eastAsia="Times New Roman" w:cs="Times New Roman"/>
          <w:bCs/>
          <w:shd w:val="clear" w:color="auto" w:fill="FFFFFF"/>
        </w:rPr>
        <w:t xml:space="preserve"> ένα από τα τελευταία νομοσχέδια, </w:t>
      </w:r>
      <w:r>
        <w:rPr>
          <w:rFonts w:eastAsia="Times New Roman"/>
          <w:bCs/>
          <w:shd w:val="clear" w:color="auto" w:fill="FFFFFF"/>
        </w:rPr>
        <w:t>επειδή</w:t>
      </w:r>
      <w:r>
        <w:rPr>
          <w:rFonts w:eastAsia="Times New Roman" w:cs="Times New Roman"/>
          <w:bCs/>
          <w:shd w:val="clear" w:color="auto" w:fill="FFFFFF"/>
        </w:rPr>
        <w:t>, όπως είπε ο κ. Δένδιας, το φέραμε γιατί έ</w:t>
      </w:r>
      <w:r>
        <w:rPr>
          <w:rFonts w:eastAsia="Times New Roman" w:cs="Times New Roman"/>
          <w:bCs/>
          <w:shd w:val="clear" w:color="auto" w:fill="FFFFFF"/>
        </w:rPr>
        <w:t xml:space="preserve">πρεπε να περάσουν οι </w:t>
      </w:r>
      <w:r>
        <w:rPr>
          <w:rFonts w:eastAsia="Times New Roman"/>
          <w:bCs/>
          <w:shd w:val="clear" w:color="auto" w:fill="FFFFFF"/>
        </w:rPr>
        <w:t>τροπολογίες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δυνατόν; Πρώτον, η δρομολόγηση της </w:t>
      </w:r>
      <w:r>
        <w:rPr>
          <w:rFonts w:eastAsia="Times New Roman"/>
          <w:bCs/>
          <w:shd w:val="clear" w:color="auto" w:fill="FFFFFF"/>
        </w:rPr>
        <w:t>διαδικασίας</w:t>
      </w:r>
      <w:r>
        <w:rPr>
          <w:rFonts w:eastAsia="Times New Roman" w:cs="Times New Roman"/>
          <w:bCs/>
          <w:shd w:val="clear" w:color="auto" w:fill="FFFFFF"/>
        </w:rPr>
        <w:t xml:space="preserve"> για να μπει στην Ολομέλεια, είχε καθοριστεί πολύ πριν ξεκινήσει η </w:t>
      </w:r>
      <w:r>
        <w:rPr>
          <w:rFonts w:eastAsia="Times New Roman"/>
          <w:bCs/>
          <w:shd w:val="clear" w:color="auto" w:fill="FFFFFF"/>
        </w:rPr>
        <w:t>συζήτηση</w:t>
      </w:r>
      <w:r>
        <w:rPr>
          <w:rFonts w:eastAsia="Times New Roman" w:cs="Times New Roman"/>
          <w:bCs/>
          <w:shd w:val="clear" w:color="auto" w:fill="FFFFFF"/>
        </w:rPr>
        <w:t xml:space="preserve"> για τον προϋπολογισμό. Κ</w:t>
      </w:r>
      <w:r>
        <w:rPr>
          <w:rFonts w:eastAsia="Times New Roman"/>
          <w:bCs/>
          <w:shd w:val="clear" w:color="auto" w:fill="FFFFFF"/>
        </w:rPr>
        <w:t>αι</w:t>
      </w:r>
      <w:r>
        <w:rPr>
          <w:rFonts w:eastAsia="Times New Roman" w:cs="Times New Roman"/>
          <w:bCs/>
          <w:shd w:val="clear" w:color="auto" w:fill="FFFFFF"/>
        </w:rPr>
        <w:t xml:space="preserve"> δεύτερον, διακόπηκαν από έκτακτα γεγονότα, όπως θυμάστε με τα θλιβε</w:t>
      </w:r>
      <w:r>
        <w:rPr>
          <w:rFonts w:eastAsia="Times New Roman" w:cs="Times New Roman"/>
          <w:bCs/>
          <w:shd w:val="clear" w:color="auto" w:fill="FFFFFF"/>
        </w:rPr>
        <w:t xml:space="preserve">ρά γεγονότα που συνέβησαν στη </w:t>
      </w:r>
      <w:r>
        <w:rPr>
          <w:rFonts w:eastAsia="Times New Roman" w:cs="Times New Roman"/>
          <w:bCs/>
          <w:shd w:val="clear" w:color="auto" w:fill="FFFFFF"/>
        </w:rPr>
        <w:t xml:space="preserve">δυτική </w:t>
      </w:r>
      <w:r>
        <w:rPr>
          <w:rFonts w:eastAsia="Times New Roman" w:cs="Times New Roman"/>
          <w:bCs/>
          <w:shd w:val="clear" w:color="auto" w:fill="FFFFFF"/>
        </w:rPr>
        <w:t xml:space="preserve">Αττική, και άλλαξε ο προγραμματισμός της νομοθέτησης. Να μη συνεχίσω άλλο. </w:t>
      </w:r>
      <w:r>
        <w:rPr>
          <w:rFonts w:eastAsia="Times New Roman"/>
          <w:bCs/>
          <w:shd w:val="clear" w:color="auto" w:fill="FFFFFF"/>
        </w:rPr>
        <w:t>Νομίζω</w:t>
      </w:r>
      <w:r>
        <w:rPr>
          <w:rFonts w:eastAsia="Times New Roman" w:cs="Times New Roman"/>
          <w:bCs/>
          <w:shd w:val="clear" w:color="auto" w:fill="FFFFFF"/>
        </w:rPr>
        <w:t xml:space="preserve"> </w:t>
      </w:r>
      <w:r>
        <w:rPr>
          <w:rFonts w:eastAsia="Times New Roman"/>
          <w:bCs/>
          <w:shd w:val="clear" w:color="auto" w:fill="FFFFFF"/>
        </w:rPr>
        <w:t>ότι</w:t>
      </w:r>
      <w:r>
        <w:rPr>
          <w:rFonts w:eastAsia="Times New Roman" w:cs="Times New Roman"/>
          <w:bCs/>
          <w:shd w:val="clear" w:color="auto" w:fill="FFFFFF"/>
        </w:rPr>
        <w:t xml:space="preserve"> όλοι έχουμε πεισθεί για το αν </w:t>
      </w:r>
      <w:r>
        <w:rPr>
          <w:rFonts w:eastAsia="Times New Roman"/>
          <w:bCs/>
          <w:shd w:val="clear" w:color="auto" w:fill="FFFFFF"/>
        </w:rPr>
        <w:t>χρειάζεται</w:t>
      </w:r>
      <w:r>
        <w:rPr>
          <w:rFonts w:eastAsia="Times New Roman" w:cs="Times New Roman"/>
          <w:bCs/>
          <w:shd w:val="clear" w:color="auto" w:fill="FFFFFF"/>
        </w:rPr>
        <w:t xml:space="preserve"> να περάσουν οι </w:t>
      </w:r>
      <w:r>
        <w:rPr>
          <w:rFonts w:eastAsia="Times New Roman"/>
          <w:bCs/>
          <w:shd w:val="clear" w:color="auto" w:fill="FFFFFF"/>
        </w:rPr>
        <w:t>τροπολογίες</w:t>
      </w:r>
      <w:r>
        <w:rPr>
          <w:rFonts w:eastAsia="Times New Roman" w:cs="Times New Roman"/>
          <w:bCs/>
          <w:shd w:val="clear" w:color="auto" w:fill="FFFFFF"/>
        </w:rPr>
        <w:t xml:space="preserve"> </w:t>
      </w:r>
      <w:r>
        <w:rPr>
          <w:rFonts w:eastAsia="Times New Roman" w:cs="Times New Roman"/>
          <w:bCs/>
          <w:shd w:val="clear" w:color="auto" w:fill="FFFFFF"/>
        </w:rPr>
        <w:t xml:space="preserve">σ’ </w:t>
      </w:r>
      <w:r>
        <w:rPr>
          <w:rFonts w:eastAsia="Times New Roman" w:cs="Times New Roman"/>
          <w:bCs/>
          <w:shd w:val="clear" w:color="auto" w:fill="FFFFFF"/>
        </w:rPr>
        <w:t xml:space="preserve">αυτό το διάστημα, γιατί κλείνει ο χρόνος. </w:t>
      </w:r>
    </w:p>
    <w:p w14:paraId="6A03E285"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Επίσης, κάνοντας έν</w:t>
      </w:r>
      <w:r>
        <w:rPr>
          <w:rFonts w:eastAsia="Times New Roman" w:cs="Times New Roman"/>
          <w:bCs/>
          <w:shd w:val="clear" w:color="auto" w:fill="FFFFFF"/>
        </w:rPr>
        <w:t xml:space="preserve">αν σχεδιασμό για κάθε Υπουργείο, μεριμνούμε και λύνουμε προβλήματα χρονίζοντα, που εσείς είχατε δημιουργήσει, εσείς τα αφήσατε ανοιχτά. Εμείς ήμασταν κάτω από την πίεση των δύο πρώτων χρόνων, και δεν προλαβαίναμε </w:t>
      </w:r>
      <w:r>
        <w:rPr>
          <w:rFonts w:eastAsia="Times New Roman"/>
          <w:bCs/>
          <w:shd w:val="clear" w:color="auto" w:fill="FFFFFF"/>
        </w:rPr>
        <w:t>να</w:t>
      </w:r>
      <w:r>
        <w:rPr>
          <w:rFonts w:eastAsia="Times New Roman" w:cs="Times New Roman"/>
          <w:bCs/>
          <w:shd w:val="clear" w:color="auto" w:fill="FFFFFF"/>
        </w:rPr>
        <w:t xml:space="preserve"> βάλουμε σε </w:t>
      </w:r>
      <w:r>
        <w:rPr>
          <w:rFonts w:eastAsia="Times New Roman"/>
          <w:bCs/>
          <w:shd w:val="clear" w:color="auto" w:fill="FFFFFF"/>
        </w:rPr>
        <w:t>μια</w:t>
      </w:r>
      <w:r>
        <w:rPr>
          <w:rFonts w:eastAsia="Times New Roman" w:cs="Times New Roman"/>
          <w:bCs/>
          <w:shd w:val="clear" w:color="auto" w:fill="FFFFFF"/>
        </w:rPr>
        <w:t xml:space="preserve"> σειρά το πρόγραμμά μας </w:t>
      </w:r>
      <w:r>
        <w:rPr>
          <w:rFonts w:eastAsia="Times New Roman" w:cs="Times New Roman"/>
          <w:bCs/>
          <w:shd w:val="clear" w:color="auto" w:fill="FFFFFF"/>
        </w:rPr>
        <w:t>κα</w:t>
      </w:r>
      <w:r>
        <w:rPr>
          <w:rFonts w:eastAsia="Times New Roman" w:cs="Times New Roman"/>
          <w:bCs/>
          <w:shd w:val="clear" w:color="auto" w:fill="FFFFFF"/>
        </w:rPr>
        <w:t>ι λοιπά.</w:t>
      </w:r>
      <w:r>
        <w:rPr>
          <w:rFonts w:eastAsia="Times New Roman" w:cs="Times New Roman"/>
          <w:bCs/>
          <w:shd w:val="clear" w:color="auto" w:fill="FFFFFF"/>
        </w:rPr>
        <w:t xml:space="preserve"> </w:t>
      </w:r>
    </w:p>
    <w:p w14:paraId="6A03E286" w14:textId="77777777" w:rsidR="001B1D00" w:rsidRDefault="00D353DD">
      <w:pPr>
        <w:spacing w:after="0" w:line="600" w:lineRule="auto"/>
        <w:ind w:firstLine="720"/>
        <w:jc w:val="both"/>
        <w:rPr>
          <w:rFonts w:eastAsia="Times New Roman"/>
          <w:bCs/>
          <w:shd w:val="clear" w:color="auto" w:fill="FFFFFF"/>
        </w:rPr>
      </w:pPr>
      <w:r>
        <w:rPr>
          <w:rFonts w:eastAsia="Times New Roman" w:cs="Times New Roman"/>
          <w:bCs/>
          <w:shd w:val="clear" w:color="auto" w:fill="FFFFFF"/>
        </w:rPr>
        <w:t xml:space="preserve">Όμως, μετά τη δεύτερη αξιολόγηση, εγώ </w:t>
      </w:r>
      <w:r>
        <w:rPr>
          <w:rFonts w:eastAsia="Times New Roman"/>
          <w:bCs/>
          <w:shd w:val="clear" w:color="auto" w:fill="FFFFFF"/>
        </w:rPr>
        <w:t>νομίζω</w:t>
      </w:r>
      <w:r>
        <w:rPr>
          <w:rFonts w:eastAsia="Times New Roman" w:cs="Times New Roman"/>
          <w:bCs/>
          <w:shd w:val="clear" w:color="auto" w:fill="FFFFFF"/>
        </w:rPr>
        <w:t xml:space="preserve"> </w:t>
      </w:r>
      <w:r>
        <w:rPr>
          <w:rFonts w:eastAsia="Times New Roman"/>
          <w:bCs/>
          <w:shd w:val="clear" w:color="auto" w:fill="FFFFFF"/>
        </w:rPr>
        <w:t>ότι</w:t>
      </w:r>
      <w:r>
        <w:rPr>
          <w:rFonts w:eastAsia="Times New Roman" w:cs="Times New Roman"/>
          <w:bCs/>
          <w:shd w:val="clear" w:color="auto" w:fill="FFFFFF"/>
        </w:rPr>
        <w:t xml:space="preserve"> πραγματικά</w:t>
      </w:r>
      <w:r>
        <w:rPr>
          <w:rFonts w:eastAsia="Times New Roman"/>
          <w:bCs/>
          <w:shd w:val="clear" w:color="auto" w:fill="FFFFFF"/>
        </w:rPr>
        <w:t xml:space="preserve"> και</w:t>
      </w:r>
      <w:r>
        <w:rPr>
          <w:rFonts w:eastAsia="Times New Roman" w:cs="Times New Roman"/>
          <w:bCs/>
          <w:shd w:val="clear" w:color="auto" w:fill="FFFFFF"/>
        </w:rPr>
        <w:t xml:space="preserve"> οι έκτακτες και οι κατεπείγουσες </w:t>
      </w:r>
      <w:r>
        <w:rPr>
          <w:rFonts w:eastAsia="Times New Roman"/>
          <w:bCs/>
          <w:shd w:val="clear" w:color="auto" w:fill="FFFFFF"/>
        </w:rPr>
        <w:t>συνεδριάσεις</w:t>
      </w:r>
      <w:r>
        <w:rPr>
          <w:rFonts w:eastAsia="Times New Roman" w:cs="Times New Roman"/>
          <w:bCs/>
          <w:shd w:val="clear" w:color="auto" w:fill="FFFFFF"/>
        </w:rPr>
        <w:t xml:space="preserve"> </w:t>
      </w:r>
      <w:r>
        <w:rPr>
          <w:rFonts w:eastAsia="Times New Roman"/>
          <w:bCs/>
          <w:shd w:val="clear" w:color="auto" w:fill="FFFFFF"/>
        </w:rPr>
        <w:t xml:space="preserve">έχουν εκλείψει και ακολουθείται η διαδικασία κανονικά, εκτός ελαχίστων εξαιρέσεων και η εικόνα έχει βελτιωθεί πάρα πολύ και θα συνεχίσει να βελτιώνεται. </w:t>
      </w:r>
    </w:p>
    <w:p w14:paraId="6A03E287"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 xml:space="preserve">Επί της ουσίας τώρα σε κάποιες αιτιάσεις. Ο κ. Λοβέρδος έκανε την κριτική ότι η ίδρυση -λέει- του </w:t>
      </w:r>
      <w:r>
        <w:rPr>
          <w:rFonts w:eastAsia="Times New Roman"/>
          <w:bCs/>
          <w:shd w:val="clear" w:color="auto" w:fill="FFFFFF"/>
        </w:rPr>
        <w:t>οργα</w:t>
      </w:r>
      <w:r>
        <w:rPr>
          <w:rFonts w:eastAsia="Times New Roman"/>
          <w:bCs/>
          <w:shd w:val="clear" w:color="auto" w:fill="FFFFFF"/>
        </w:rPr>
        <w:t xml:space="preserve">νισμού </w:t>
      </w:r>
      <w:r>
        <w:rPr>
          <w:rFonts w:eastAsia="Times New Roman"/>
          <w:bCs/>
          <w:shd w:val="clear" w:color="auto" w:fill="FFFFFF"/>
        </w:rPr>
        <w:t xml:space="preserve">δεν αποδεικνύει από μόνη της ότι δημιουργείται μια στρατηγική. Μα προφανώς, αφού δεν υπήρχε Ελληνικός Διαστημικός Οργανισμός. Πώς μπορείς να σχεδιάσεις στρατηγική; Ή μέσα στο νομοσχέδιο που συστήνεται ο </w:t>
      </w:r>
      <w:r>
        <w:rPr>
          <w:rFonts w:eastAsia="Times New Roman"/>
          <w:bCs/>
          <w:shd w:val="clear" w:color="auto" w:fill="FFFFFF"/>
        </w:rPr>
        <w:t xml:space="preserve">οργανισμός </w:t>
      </w:r>
      <w:r>
        <w:rPr>
          <w:rFonts w:eastAsia="Times New Roman"/>
          <w:bCs/>
          <w:shd w:val="clear" w:color="auto" w:fill="FFFFFF"/>
        </w:rPr>
        <w:t>θα βάλεις τη στρατηγική; Αυτά είναι</w:t>
      </w:r>
      <w:r>
        <w:rPr>
          <w:rFonts w:eastAsia="Times New Roman"/>
          <w:bCs/>
          <w:shd w:val="clear" w:color="auto" w:fill="FFFFFF"/>
        </w:rPr>
        <w:t xml:space="preserve"> ανήκουστα. Δεν μπορεί </w:t>
      </w:r>
      <w:r>
        <w:rPr>
          <w:rFonts w:eastAsia="Times New Roman"/>
          <w:bCs/>
          <w:shd w:val="clear" w:color="auto" w:fill="FFFFFF"/>
        </w:rPr>
        <w:t>κάποιος</w:t>
      </w:r>
      <w:r>
        <w:rPr>
          <w:rFonts w:eastAsia="Times New Roman"/>
          <w:bCs/>
          <w:shd w:val="clear" w:color="auto" w:fill="FFFFFF"/>
        </w:rPr>
        <w:t xml:space="preserve"> να απαντήσει σοβαρά -και μάλιστα όταν έχουμε πει ότι έρχεται και κουμπώνει αυτό το νομοσχέδιο με ένα γενικότερο πλέγμα δράσεων, στις οποίες να μην αναφερθώ ξανά, τις είπε και ο Υπουργός Ψηφιακής Πολιτικής, με την κύρωση του </w:t>
      </w:r>
      <w:r>
        <w:rPr>
          <w:rFonts w:eastAsia="Times New Roman"/>
          <w:bCs/>
          <w:shd w:val="clear" w:color="auto" w:fill="FFFFFF"/>
          <w:lang w:val="en-US"/>
        </w:rPr>
        <w:t>H</w:t>
      </w:r>
      <w:r>
        <w:rPr>
          <w:rFonts w:eastAsia="Times New Roman"/>
          <w:bCs/>
          <w:shd w:val="clear" w:color="auto" w:fill="FFFFFF"/>
          <w:lang w:val="en-US"/>
        </w:rPr>
        <w:t>ellas</w:t>
      </w:r>
      <w:r>
        <w:rPr>
          <w:rFonts w:eastAsia="Times New Roman"/>
          <w:bCs/>
          <w:shd w:val="clear" w:color="auto" w:fill="FFFFFF"/>
        </w:rPr>
        <w:t xml:space="preserve"> </w:t>
      </w:r>
      <w:r>
        <w:rPr>
          <w:rFonts w:eastAsia="Times New Roman"/>
          <w:bCs/>
          <w:shd w:val="clear" w:color="auto" w:fill="FFFFFF"/>
          <w:lang w:val="en-US"/>
        </w:rPr>
        <w:t>Sat</w:t>
      </w:r>
      <w:r>
        <w:rPr>
          <w:rFonts w:eastAsia="Times New Roman"/>
          <w:bCs/>
          <w:shd w:val="clear" w:color="auto" w:fill="FFFFFF"/>
        </w:rPr>
        <w:t xml:space="preserve">, με την κοιτίδα νεοφυούς επιχειρηματικότητας, με τη δημιουργία κατασκευών μικροδορυφόρων </w:t>
      </w:r>
      <w:r>
        <w:rPr>
          <w:rFonts w:eastAsia="Times New Roman"/>
          <w:bCs/>
          <w:shd w:val="clear" w:color="auto" w:fill="FFFFFF"/>
        </w:rPr>
        <w:t>και λοιπά.</w:t>
      </w:r>
      <w:r>
        <w:rPr>
          <w:rFonts w:eastAsia="Times New Roman"/>
          <w:bCs/>
          <w:shd w:val="clear" w:color="auto" w:fill="FFFFFF"/>
        </w:rPr>
        <w:t xml:space="preserve"> Άρα υπάρχει μια γενικότερη στρατηγική, ένας συνολικός σχεδιασμός για το </w:t>
      </w:r>
      <w:r>
        <w:rPr>
          <w:rFonts w:eastAsia="Times New Roman"/>
          <w:bCs/>
          <w:shd w:val="clear" w:color="auto" w:fill="FFFFFF"/>
        </w:rPr>
        <w:t xml:space="preserve">πως </w:t>
      </w:r>
      <w:r>
        <w:rPr>
          <w:rFonts w:eastAsia="Times New Roman"/>
          <w:bCs/>
          <w:shd w:val="clear" w:color="auto" w:fill="FFFFFF"/>
        </w:rPr>
        <w:t xml:space="preserve">ακριβώς πορευόμαστε </w:t>
      </w:r>
      <w:r>
        <w:rPr>
          <w:rFonts w:eastAsia="Times New Roman"/>
          <w:bCs/>
          <w:shd w:val="clear" w:color="auto" w:fill="FFFFFF"/>
        </w:rPr>
        <w:t xml:space="preserve">σ’ </w:t>
      </w:r>
      <w:r>
        <w:rPr>
          <w:rFonts w:eastAsia="Times New Roman"/>
          <w:bCs/>
          <w:shd w:val="clear" w:color="auto" w:fill="FFFFFF"/>
        </w:rPr>
        <w:t>αυτόν τον κρίσιμο κλάδο της εθνικής οικονομίας.</w:t>
      </w:r>
      <w:r>
        <w:rPr>
          <w:rFonts w:eastAsia="Times New Roman"/>
          <w:bCs/>
          <w:shd w:val="clear" w:color="auto" w:fill="FFFFFF"/>
        </w:rPr>
        <w:t xml:space="preserve"> </w:t>
      </w:r>
    </w:p>
    <w:p w14:paraId="6A03E288" w14:textId="77777777" w:rsidR="001B1D00" w:rsidRDefault="00D353DD">
      <w:pPr>
        <w:spacing w:after="0" w:line="600" w:lineRule="auto"/>
        <w:ind w:firstLine="720"/>
        <w:jc w:val="both"/>
        <w:rPr>
          <w:rFonts w:eastAsia="Times New Roman"/>
          <w:bCs/>
          <w:shd w:val="clear" w:color="auto" w:fill="FFFFFF"/>
        </w:rPr>
      </w:pPr>
      <w:r>
        <w:rPr>
          <w:rFonts w:eastAsia="Times New Roman"/>
          <w:bCs/>
          <w:shd w:val="clear" w:color="auto" w:fill="FFFFFF"/>
        </w:rPr>
        <w:t>Και άλλο ένα που θέλω πραγματικά να ρωτήσω τους συνάδελφους της Αντιπολίτευσης, οι οποίοι έχουν ακόμα έστω κάποια ψήγματα αμφιβολίας για το αν εμείς θέλουμε λέει να κάνουμε ρουσφέτια. Κρίνοντας βέβαια εξ ιδίων τα αλλότρια βάζουν τέτοιες αιτιάσεις. Σοβαρά</w:t>
      </w:r>
      <w:r>
        <w:rPr>
          <w:rFonts w:eastAsia="Times New Roman"/>
          <w:bCs/>
          <w:shd w:val="clear" w:color="auto" w:fill="FFFFFF"/>
        </w:rPr>
        <w:t xml:space="preserve"> μιλάμε τώρα; Πόσοι νομίζετε ότι θα είναι σε αυτόν τον </w:t>
      </w:r>
      <w:r>
        <w:rPr>
          <w:rFonts w:eastAsia="Times New Roman"/>
          <w:bCs/>
          <w:shd w:val="clear" w:color="auto" w:fill="FFFFFF"/>
        </w:rPr>
        <w:t>οργανισμό</w:t>
      </w:r>
      <w:r>
        <w:rPr>
          <w:rFonts w:eastAsia="Times New Roman"/>
          <w:bCs/>
          <w:shd w:val="clear" w:color="auto" w:fill="FFFFFF"/>
        </w:rPr>
        <w:t xml:space="preserve">; Τετρακόσια άτομα; Μιλάμε για έναν ευέλικτο </w:t>
      </w:r>
      <w:r>
        <w:rPr>
          <w:rFonts w:eastAsia="Times New Roman"/>
          <w:bCs/>
          <w:shd w:val="clear" w:color="auto" w:fill="FFFFFF"/>
        </w:rPr>
        <w:t>οργανισμό</w:t>
      </w:r>
      <w:r>
        <w:rPr>
          <w:rFonts w:eastAsia="Times New Roman"/>
          <w:bCs/>
          <w:shd w:val="clear" w:color="auto" w:fill="FFFFFF"/>
        </w:rPr>
        <w:t xml:space="preserve">. Δεν ξέρω τώρα, να μην προδικάσω κιόλας. Νομίζω όμως, ότι, όπως είπαν στις </w:t>
      </w:r>
      <w:r>
        <w:rPr>
          <w:rFonts w:eastAsia="Times New Roman"/>
          <w:bCs/>
          <w:shd w:val="clear" w:color="auto" w:fill="FFFFFF"/>
        </w:rPr>
        <w:t xml:space="preserve">επιτροπές </w:t>
      </w:r>
      <w:r>
        <w:rPr>
          <w:rFonts w:eastAsia="Times New Roman"/>
          <w:bCs/>
          <w:shd w:val="clear" w:color="auto" w:fill="FFFFFF"/>
        </w:rPr>
        <w:t>οι αρμόδιοι φορείς που έχουν την εμπειρία και την τε</w:t>
      </w:r>
      <w:r>
        <w:rPr>
          <w:rFonts w:eastAsia="Times New Roman"/>
          <w:bCs/>
          <w:shd w:val="clear" w:color="auto" w:fill="FFFFFF"/>
        </w:rPr>
        <w:t xml:space="preserve">χνογνωσία, ένας μικρός αριθμός εργαζομένων θα μπορούσε να πετύχει τον σκοπό για τον οποίο ιδρύεται ο </w:t>
      </w:r>
      <w:r>
        <w:rPr>
          <w:rFonts w:eastAsia="Times New Roman"/>
          <w:bCs/>
          <w:shd w:val="clear" w:color="auto" w:fill="FFFFFF"/>
        </w:rPr>
        <w:t>οργανισμός</w:t>
      </w:r>
      <w:r>
        <w:rPr>
          <w:rFonts w:eastAsia="Times New Roman"/>
          <w:bCs/>
          <w:shd w:val="clear" w:color="auto" w:fill="FFFFFF"/>
        </w:rPr>
        <w:t xml:space="preserve">. Αυτό είπαν οι φορείς. Δηλαδή, αυτό μας πείραξε; Οι μερικές δεκάδες άνθρωποι; Αυτά είναι τα ρουσφέτια μας; Σοβαρά μιλάτε; </w:t>
      </w:r>
    </w:p>
    <w:p w14:paraId="6A03E289" w14:textId="77777777" w:rsidR="001B1D00" w:rsidRDefault="00D353DD">
      <w:pPr>
        <w:spacing w:after="0" w:line="600" w:lineRule="auto"/>
        <w:ind w:firstLine="720"/>
        <w:jc w:val="both"/>
        <w:rPr>
          <w:rFonts w:eastAsia="Times New Roman" w:cs="Times New Roman"/>
          <w:bCs/>
          <w:shd w:val="clear" w:color="auto" w:fill="FFFFFF"/>
        </w:rPr>
      </w:pPr>
      <w:r>
        <w:rPr>
          <w:rFonts w:eastAsia="Times New Roman"/>
          <w:bCs/>
          <w:shd w:val="clear" w:color="auto" w:fill="FFFFFF"/>
        </w:rPr>
        <w:t>Εδώ πέρα μιλάμε για τ</w:t>
      </w:r>
      <w:r>
        <w:rPr>
          <w:rFonts w:eastAsia="Times New Roman"/>
          <w:bCs/>
          <w:shd w:val="clear" w:color="auto" w:fill="FFFFFF"/>
        </w:rPr>
        <w:t xml:space="preserve">ο αν υπάρχει η αναγκαιότητα, αν υπάρχει πρόβλημα, αν υπήρχε κενό μέχρι τώρα στο ζήτημα της διαστημικής αδειοδότησης και των δραστηριοτήτων. Και κάτι άλλο: Τα διαστημικά αντικείμενα ποιος θα παίρνει απόφαση για το αν θα αδειοδοτηθούν ή όχι; </w:t>
      </w:r>
    </w:p>
    <w:p w14:paraId="6A03E28A"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Ποιος θα παίρνε</w:t>
      </w:r>
      <w:r>
        <w:rPr>
          <w:rFonts w:eastAsia="Times New Roman" w:cs="Times New Roman"/>
          <w:szCs w:val="24"/>
        </w:rPr>
        <w:t xml:space="preserve">ι απόφαση γι’ αυτόν που θα μπορεί να κάνει χρήση τεχνολογίας και πληροφοριών, οι οποίες μπορούν να άπτονται και να επηρεάζουν την εθνική άμυνα ή την εθνική ασφάλεια; Σοβαρά μιλάτε; Και δεν θα έχει ευθύνη ο Υπουργός; Από πού και ως πού; Ποιος το εισηγείται </w:t>
      </w:r>
      <w:r>
        <w:rPr>
          <w:rFonts w:eastAsia="Times New Roman" w:cs="Times New Roman"/>
          <w:szCs w:val="24"/>
        </w:rPr>
        <w:t>αυτό να το ξέρω και να μπορώ να πω «ναι, εντάξει, να το δώσουμε σε έναν τεχνοκράτη, σε έναν άριστο, σε έναν του Χάρβαρντ και αυτός θα ξέρει»; Ή να το δώσουμε, για παράδειγμα, στον ιδιωτικό τομέα ενός άλλου κράτους, γιατί είναι ήδη έτοιμοι αυτοί και ξέρουν.</w:t>
      </w:r>
      <w:r>
        <w:rPr>
          <w:rFonts w:eastAsia="Times New Roman" w:cs="Times New Roman"/>
          <w:szCs w:val="24"/>
        </w:rPr>
        <w:t xml:space="preserve"> Το εισηγείστε αυτό πραγματικά; Δεν νομίζω. Δεν ανοίγουμε σούπερ μάρκετ εδώ. Δεν αδειοδοτούμε καφετέρια. Να ξέρουμε γιατί μιλάμε. </w:t>
      </w:r>
    </w:p>
    <w:p w14:paraId="6A03E28B"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Θέλω να κλείσω, γιατί τελικά το χρησιμοποίησα το δεκάλεπτο. </w:t>
      </w:r>
    </w:p>
    <w:p w14:paraId="6A03E28C"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Καλώ τα κόμματα της Αντιπολίτευσης, κλείνοντας να ξανασκεφθούν, </w:t>
      </w:r>
      <w:r>
        <w:rPr>
          <w:rFonts w:eastAsia="Times New Roman" w:cs="Times New Roman"/>
          <w:szCs w:val="24"/>
        </w:rPr>
        <w:t>γιατί από την πρώτη στιγμή που ακούστηκε η πρωτοβουλία της Κυβέρνησης στις αρχές του χρόνου για την ίδρυση διαστημικού οργανισμού περάσαμε κάποια στάδια, από τη χλεύη και τη διακωμώδηση</w:t>
      </w:r>
      <w:r>
        <w:rPr>
          <w:rFonts w:eastAsia="Times New Roman" w:cs="Times New Roman"/>
          <w:szCs w:val="24"/>
        </w:rPr>
        <w:t>,</w:t>
      </w:r>
      <w:r>
        <w:rPr>
          <w:rFonts w:eastAsia="Times New Roman" w:cs="Times New Roman"/>
          <w:szCs w:val="24"/>
        </w:rPr>
        <w:t xml:space="preserve"> στην αποδοχή ότι είναι αναγκαίο, στην αναγκαιότητα. Τελικά, πού καταλ</w:t>
      </w:r>
      <w:r>
        <w:rPr>
          <w:rFonts w:eastAsia="Times New Roman" w:cs="Times New Roman"/>
          <w:szCs w:val="24"/>
        </w:rPr>
        <w:t xml:space="preserve">ήγουμε; Στη στάση της καταψήφισης. Αυτό και αν είναι ανακολουθία. Αυτό και αν είναι αναντιστοιχία. Αυτό και αν είναι δείγμα μη σοβαρού πολιτικού λόγου, μάλιστα, όταν επικαλείσαι κιόλας ότι θέλεις να επανέλθεις στην εξουσία για να εξυπηρετείς τα συμφέροντα </w:t>
      </w:r>
      <w:r>
        <w:rPr>
          <w:rFonts w:eastAsia="Times New Roman" w:cs="Times New Roman"/>
          <w:szCs w:val="24"/>
        </w:rPr>
        <w:t xml:space="preserve">του ελληνικού λαού. </w:t>
      </w:r>
    </w:p>
    <w:p w14:paraId="6A03E28D"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Καλώ, λοιπόν, όλες τις πτέρυγες του Κοινοβουλίου να κάνουν άλλη μια σκέψη τελευταία και να υπερψηφίσουν το παρόν νομοσχέδιο. Δεν προσφέρεται για μικροπολιτικές σκοπιμότητες, ούτε για αντεγκλήσεις και διαγκωνισμούς. Είναι κρίσιμη και η </w:t>
      </w:r>
      <w:r>
        <w:rPr>
          <w:rFonts w:eastAsia="Times New Roman" w:cs="Times New Roman"/>
          <w:szCs w:val="24"/>
        </w:rPr>
        <w:t xml:space="preserve">στιγμή που ψηφίζεται αυτό το νομοσχέδιο. Μόλις προχθές ήταν εδώ ο Γενικός Διευθυντής του Ευρωπαϊκού Διαστημικού Οργανισμού ο κ. Βέρνερ. Νομίζω ότι πρέπει κι εμείς ως </w:t>
      </w:r>
      <w:r>
        <w:rPr>
          <w:rFonts w:eastAsia="Times New Roman" w:cs="Times New Roman"/>
          <w:szCs w:val="24"/>
        </w:rPr>
        <w:t>Ε</w:t>
      </w:r>
      <w:r>
        <w:rPr>
          <w:rFonts w:eastAsia="Times New Roman" w:cs="Times New Roman"/>
          <w:szCs w:val="24"/>
        </w:rPr>
        <w:t xml:space="preserve">θνική </w:t>
      </w:r>
      <w:r>
        <w:rPr>
          <w:rFonts w:eastAsia="Times New Roman" w:cs="Times New Roman"/>
          <w:szCs w:val="24"/>
        </w:rPr>
        <w:t>Α</w:t>
      </w:r>
      <w:r>
        <w:rPr>
          <w:rFonts w:eastAsia="Times New Roman" w:cs="Times New Roman"/>
          <w:szCs w:val="24"/>
        </w:rPr>
        <w:t>ντιπροσωπεία να σταθούμε στο ύψος των περιστάσεων και σε αυτό που περιμένουν κιόλα</w:t>
      </w:r>
      <w:r>
        <w:rPr>
          <w:rFonts w:eastAsia="Times New Roman" w:cs="Times New Roman"/>
          <w:szCs w:val="24"/>
        </w:rPr>
        <w:t xml:space="preserve">ς οι νέοι άνθρωποι από εμάς. </w:t>
      </w:r>
    </w:p>
    <w:p w14:paraId="6A03E28E" w14:textId="77777777" w:rsidR="001B1D00" w:rsidRDefault="00D353DD">
      <w:pPr>
        <w:tabs>
          <w:tab w:val="left" w:pos="1494"/>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A03E28F" w14:textId="77777777" w:rsidR="001B1D00" w:rsidRDefault="00D353DD">
      <w:pPr>
        <w:tabs>
          <w:tab w:val="left" w:pos="1494"/>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6A03E29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6A03E29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Ασημακοπούλου. </w:t>
      </w:r>
    </w:p>
    <w:p w14:paraId="6A03E292"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 xml:space="preserve">Ευχαριστώ, κύριε Πρόεδρε. </w:t>
      </w:r>
    </w:p>
    <w:p w14:paraId="6A03E29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εντάξει, όχι και κρίσιμο και ζωτικής σημασίας το νομοσχέδιο για την </w:t>
      </w:r>
      <w:r>
        <w:rPr>
          <w:rFonts w:eastAsia="Times New Roman" w:cs="Times New Roman"/>
          <w:szCs w:val="24"/>
          <w:lang w:val="en-US"/>
        </w:rPr>
        <w:t>ESA</w:t>
      </w:r>
      <w:r>
        <w:rPr>
          <w:rFonts w:eastAsia="Times New Roman" w:cs="Times New Roman"/>
          <w:szCs w:val="24"/>
        </w:rPr>
        <w:t xml:space="preserve">, κύριε συνάδελφε. </w:t>
      </w:r>
    </w:p>
    <w:p w14:paraId="6A03E29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Προσωπική μου γνώμη. </w:t>
      </w:r>
    </w:p>
    <w:p w14:paraId="6A03E29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Εντάξει, τη σέβομαι την προσωπική σας γνώμη. Ο συνάδελφ</w:t>
      </w:r>
      <w:r>
        <w:rPr>
          <w:rFonts w:eastAsia="Times New Roman" w:cs="Times New Roman"/>
          <w:szCs w:val="24"/>
        </w:rPr>
        <w:t xml:space="preserve">ος έκλεισε, λέγοντας ότι είναι εξαιρετικά κρίσιμο και ζωτικής σημασίας το θέμα που συζητάμε. Όλα τα πράγματα που συζητάμε στη Βουλή είναι σοβαρά. Εδώ, συζητάμε τώρα για να φτιάξουμε μια </w:t>
      </w:r>
      <w:r>
        <w:rPr>
          <w:rFonts w:eastAsia="Times New Roman" w:cs="Times New Roman"/>
          <w:szCs w:val="24"/>
          <w:lang w:val="en-US"/>
        </w:rPr>
        <w:t>NASA</w:t>
      </w:r>
      <w:r>
        <w:rPr>
          <w:rFonts w:eastAsia="Times New Roman" w:cs="Times New Roman"/>
          <w:szCs w:val="24"/>
        </w:rPr>
        <w:t xml:space="preserve"> </w:t>
      </w:r>
      <w:r>
        <w:rPr>
          <w:rFonts w:eastAsia="Times New Roman" w:cs="Times New Roman"/>
          <w:szCs w:val="24"/>
        </w:rPr>
        <w:t>όταν στη χώρα υπάρχουν πάρα πολύ σοβαρά προβλήματα. Νομίζω ότι εκ</w:t>
      </w:r>
      <w:r>
        <w:rPr>
          <w:rFonts w:eastAsia="Times New Roman" w:cs="Times New Roman"/>
          <w:szCs w:val="24"/>
        </w:rPr>
        <w:t xml:space="preserve">φράζω λίγο και τον κόσμο, ο οποίος μπορεί να μας ακούει και να μην είναι τόσο μέσα στην κουβέντα μας. </w:t>
      </w:r>
    </w:p>
    <w:p w14:paraId="6A03E29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Δεύτερον, στην </w:t>
      </w:r>
      <w:r>
        <w:rPr>
          <w:rFonts w:eastAsia="Times New Roman" w:cs="Times New Roman"/>
          <w:szCs w:val="24"/>
          <w:lang w:val="en-US"/>
        </w:rPr>
        <w:t>ESA</w:t>
      </w:r>
      <w:r>
        <w:rPr>
          <w:rFonts w:eastAsia="Times New Roman" w:cs="Times New Roman"/>
          <w:szCs w:val="24"/>
        </w:rPr>
        <w:t>, που εκφράσατε ένα άγχος γιατί ήταν εδώ εκπρόσωπός της –σεβαστό, τον δεχθήκαμε στη Βουλή, μας μίλησε πολύ ωραία- τους πληρώνουμε 10 εκ</w:t>
      </w:r>
      <w:r>
        <w:rPr>
          <w:rFonts w:eastAsia="Times New Roman" w:cs="Times New Roman"/>
          <w:szCs w:val="24"/>
        </w:rPr>
        <w:t xml:space="preserve">ατομμύρια το χρόνο. Δεν είμαστε τζάμπα εκεί. </w:t>
      </w:r>
    </w:p>
    <w:p w14:paraId="6A03E29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Επιστροφές τι είχαμε; </w:t>
      </w:r>
    </w:p>
    <w:p w14:paraId="6A03E29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 xml:space="preserve">Όπως σας είπα, επιστροφές επί ημερών μας είχαμε πάρα πολλές. </w:t>
      </w:r>
    </w:p>
    <w:p w14:paraId="6A03E29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συγγνώμη, ξέφυγα στο διάλογο με τον συνάδελφο. </w:t>
      </w:r>
    </w:p>
    <w:p w14:paraId="6A03E29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–για </w:t>
      </w:r>
      <w:r>
        <w:rPr>
          <w:rFonts w:eastAsia="Times New Roman" w:cs="Times New Roman"/>
          <w:szCs w:val="24"/>
        </w:rPr>
        <w:t xml:space="preserve">να επανέλθω- συζητάμε για το νομοσχέδιο αυτό. Εγώ θα σχολιάσω τις απαντήσεις που δώσατε στις δύο τοποθετήσεις σας. </w:t>
      </w:r>
    </w:p>
    <w:p w14:paraId="6A03E29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σας κάναμε μια κριτική σε σχέση με τη νομική μορφή που επιλέξατε. Μια τέτοια κριτική σας την είχαμε κάνει και στην </w:t>
      </w:r>
      <w:r>
        <w:rPr>
          <w:rFonts w:eastAsia="Times New Roman" w:cs="Times New Roman"/>
          <w:szCs w:val="24"/>
        </w:rPr>
        <w:t>επιτροπή</w:t>
      </w:r>
      <w:r>
        <w:rPr>
          <w:rFonts w:eastAsia="Times New Roman" w:cs="Times New Roman"/>
          <w:szCs w:val="24"/>
        </w:rPr>
        <w:t>. Και</w:t>
      </w:r>
      <w:r>
        <w:rPr>
          <w:rFonts w:eastAsia="Times New Roman" w:cs="Times New Roman"/>
          <w:szCs w:val="24"/>
        </w:rPr>
        <w:t xml:space="preserve"> στην </w:t>
      </w:r>
      <w:r>
        <w:rPr>
          <w:rFonts w:eastAsia="Times New Roman" w:cs="Times New Roman"/>
          <w:szCs w:val="24"/>
        </w:rPr>
        <w:t xml:space="preserve">επιτροπή </w:t>
      </w:r>
      <w:r>
        <w:rPr>
          <w:rFonts w:eastAsia="Times New Roman" w:cs="Times New Roman"/>
          <w:szCs w:val="24"/>
        </w:rPr>
        <w:t xml:space="preserve">καταθέσατε ένα κείμενο της </w:t>
      </w:r>
      <w:r>
        <w:rPr>
          <w:rFonts w:eastAsia="Times New Roman" w:cs="Times New Roman"/>
          <w:szCs w:val="24"/>
        </w:rPr>
        <w:t xml:space="preserve">επιτροπής </w:t>
      </w:r>
      <w:r>
        <w:rPr>
          <w:rFonts w:eastAsia="Times New Roman" w:cs="Times New Roman"/>
          <w:szCs w:val="24"/>
        </w:rPr>
        <w:t xml:space="preserve">του ΟΗΕ για τη χρήση του εξωατμοσφαιρικού </w:t>
      </w:r>
      <w:r>
        <w:rPr>
          <w:rFonts w:eastAsia="Times New Roman" w:cs="Times New Roman"/>
          <w:szCs w:val="24"/>
        </w:rPr>
        <w:t>Δ</w:t>
      </w:r>
      <w:r>
        <w:rPr>
          <w:rFonts w:eastAsia="Times New Roman" w:cs="Times New Roman"/>
          <w:szCs w:val="24"/>
        </w:rPr>
        <w:t>ιαστήματος, προκειμένου να μας πείτε –και το επαναλάβατε κι εδώ σήμερα- ότι στο πρώτο κομμάτι του νομοσχεδίου, που αφορά στην αδειοδότηση των διαστημικών δραστηρ</w:t>
      </w:r>
      <w:r>
        <w:rPr>
          <w:rFonts w:eastAsia="Times New Roman" w:cs="Times New Roman"/>
          <w:szCs w:val="24"/>
        </w:rPr>
        <w:t xml:space="preserve">ιοτήτων, ακολουθήσατε αυτό το κείμενο και ότι το κείμενο αυτό δεν αναφέρει κάπου ότι όλες οι αρμοδιότητες ανήκουν στον Υπουργό. </w:t>
      </w:r>
    </w:p>
    <w:p w14:paraId="6A03E29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Έχοντας την ευκαιρία να το μελετήσουμε, στο άρθρο 3 του κειμένου αυτού ορίζεται ότι αρμόδιος να αδειοδοτεί μπορεί να είναι ή ο </w:t>
      </w:r>
      <w:r>
        <w:rPr>
          <w:rFonts w:eastAsia="Times New Roman" w:cs="Times New Roman"/>
          <w:szCs w:val="24"/>
        </w:rPr>
        <w:t xml:space="preserve">Υπουργός ή μια αρχή. Κοινώς, δεν σας υποχρεώνει αυτό σε μία κατεύθυνση. Αντιθέτως, σας δίνει την επιλογή ή όλα να περνούν από τον Υπουργό ή να φτιάξετε μια ανεξάρτητη αρχή. </w:t>
      </w:r>
    </w:p>
    <w:p w14:paraId="6A03E29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στον </w:t>
      </w:r>
      <w:r>
        <w:rPr>
          <w:rFonts w:eastAsia="Times New Roman" w:cs="Times New Roman"/>
          <w:szCs w:val="24"/>
        </w:rPr>
        <w:t>διαστημικό οργανισμό</w:t>
      </w:r>
      <w:r>
        <w:rPr>
          <w:rFonts w:eastAsia="Times New Roman" w:cs="Times New Roman"/>
          <w:szCs w:val="24"/>
        </w:rPr>
        <w:t>, πραγματικά δεν ξεκαθαρίζετε μέσα στο κείμενο</w:t>
      </w:r>
      <w:r>
        <w:rPr>
          <w:rFonts w:eastAsia="Times New Roman" w:cs="Times New Roman"/>
          <w:szCs w:val="24"/>
        </w:rPr>
        <w:t xml:space="preserve"> του νομοσχεδίου –και αυτή είναι η βασική μας ένσταση και θέλω να την καταλάβετε- ποια θα είναι τα όρια της δικής σας αρμοδιότητας, δηλαδή του αρμόδιου Υπουργού Ψηφιακής Πολιτικής και της ανώνυμης εταιρείας που συστήνετε. </w:t>
      </w:r>
    </w:p>
    <w:p w14:paraId="6A03E29E"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σας ρωτώ: Τελικά με ποιον θα </w:t>
      </w:r>
      <w:r>
        <w:rPr>
          <w:rFonts w:eastAsia="Times New Roman" w:cs="Times New Roman"/>
          <w:szCs w:val="24"/>
        </w:rPr>
        <w:t xml:space="preserve">εκπροσωπούμαστε στην </w:t>
      </w:r>
      <w:r>
        <w:rPr>
          <w:rFonts w:eastAsia="Times New Roman" w:cs="Times New Roman"/>
          <w:szCs w:val="24"/>
          <w:lang w:val="en-US"/>
        </w:rPr>
        <w:t>ESA</w:t>
      </w:r>
      <w:r>
        <w:rPr>
          <w:rFonts w:eastAsia="Times New Roman" w:cs="Times New Roman"/>
          <w:szCs w:val="24"/>
        </w:rPr>
        <w:t xml:space="preserve">; Εσείς θα μας εκπροσωπείτε; Θα μας εκπροσωπεί κάποιος από αυτή την ανώνυμη εταιρεία; </w:t>
      </w:r>
    </w:p>
    <w:p w14:paraId="6A03E29F"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Στο νομοσχέδιο ορίζεται ότι στους σκοπούς της εταιρείας περιλαμβάνεται ο συντονισμός των εθνικών εκπροσώπων στον τομέα του διαστήματος. Μια ανώνυμη εταιρεία, όμως, δεν μπορεί να συντονίζει φορείς του δημοσίου, ούτε μπορεί να διαμορφώνει εθνική στρατηγική, </w:t>
      </w:r>
      <w:r>
        <w:rPr>
          <w:rFonts w:eastAsia="Times New Roman" w:cs="Times New Roman"/>
          <w:szCs w:val="24"/>
        </w:rPr>
        <w:t xml:space="preserve">γιατί πρόκειται κατ’ εξοχήν για ένα σκοπό δημοσίου συμφέροντος. Δεν μου απαντήσατε επαρκώς </w:t>
      </w:r>
      <w:r>
        <w:rPr>
          <w:rFonts w:eastAsia="Times New Roman" w:cs="Times New Roman"/>
          <w:szCs w:val="24"/>
        </w:rPr>
        <w:t xml:space="preserve">σ’ </w:t>
      </w:r>
      <w:r>
        <w:rPr>
          <w:rFonts w:eastAsia="Times New Roman" w:cs="Times New Roman"/>
          <w:szCs w:val="24"/>
        </w:rPr>
        <w:t>αυτό.</w:t>
      </w:r>
    </w:p>
    <w:p w14:paraId="6A03E2A0"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Όσον αφορά στην υπερσυγκέντρωση στο πρόσωπό σας και στην επιλογή αυτή</w:t>
      </w:r>
      <w:r>
        <w:rPr>
          <w:rFonts w:eastAsia="Times New Roman" w:cs="Times New Roman"/>
          <w:szCs w:val="24"/>
        </w:rPr>
        <w:t>ν</w:t>
      </w:r>
      <w:r>
        <w:rPr>
          <w:rFonts w:eastAsia="Times New Roman" w:cs="Times New Roman"/>
          <w:szCs w:val="24"/>
        </w:rPr>
        <w:t xml:space="preserve"> την οποία κάνατε, φέρνετε ένα καινούργιο επιχείρημα στο τραπέζι. Τι επιχείρημα αυτό; </w:t>
      </w:r>
      <w:r>
        <w:rPr>
          <w:rFonts w:eastAsia="Times New Roman" w:cs="Times New Roman"/>
          <w:szCs w:val="24"/>
        </w:rPr>
        <w:t>Το είπε και ο εισηγητής σας. Λέει: Εάν ήθελα να τα κρατήσω όλα για τον εαυτό μου, αφού τα είχα ως Υπουργός, γιατί να τα δώσω σε μία ανώνυμη εταιρεία;</w:t>
      </w:r>
    </w:p>
    <w:p w14:paraId="6A03E2A1"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Πρώτον, δεν τα είχατε εσείς, τα είχε ένας άλλος Υπουργός, γιατί δεν υπαγόταν σε σας. Ας ξεκινήσουμε από εκ</w:t>
      </w:r>
      <w:r>
        <w:rPr>
          <w:rFonts w:eastAsia="Times New Roman" w:cs="Times New Roman"/>
          <w:szCs w:val="24"/>
        </w:rPr>
        <w:t xml:space="preserve">εί. Το πήρατε, λοιπόν, στο Υπουργείο σας. Δεύτερον, το κάνατε για να ελευθερωθείτε, γιατί μέσα </w:t>
      </w:r>
      <w:r>
        <w:rPr>
          <w:rFonts w:eastAsia="Times New Roman" w:cs="Times New Roman"/>
          <w:szCs w:val="24"/>
        </w:rPr>
        <w:t xml:space="preserve">απ’ </w:t>
      </w:r>
      <w:r>
        <w:rPr>
          <w:rFonts w:eastAsia="Times New Roman" w:cs="Times New Roman"/>
          <w:szCs w:val="24"/>
        </w:rPr>
        <w:t xml:space="preserve">αυτή τη </w:t>
      </w:r>
      <w:r>
        <w:rPr>
          <w:rFonts w:eastAsia="Times New Roman" w:cs="Times New Roman"/>
          <w:szCs w:val="24"/>
        </w:rPr>
        <w:t>διαστημική υπηρεσία</w:t>
      </w:r>
      <w:r>
        <w:rPr>
          <w:rFonts w:eastAsia="Times New Roman" w:cs="Times New Roman"/>
          <w:szCs w:val="24"/>
        </w:rPr>
        <w:t xml:space="preserve">, η οποία έχει αυτούς τους κανόνες ανώνυμης εταιρείας, δεν έχετε τους ίδιους περιορισμούς που είχατε σαν Υπουργός. Δεν μπορούσατε </w:t>
      </w:r>
      <w:r>
        <w:rPr>
          <w:rFonts w:eastAsia="Times New Roman" w:cs="Times New Roman"/>
          <w:szCs w:val="24"/>
        </w:rPr>
        <w:t xml:space="preserve">σαν Υπουργός να προσλάβετε όσους ανθρώπους θέλατε, ενώ μέσα από αυτήν την εταιρεία μπορείτε να το κάνετε. </w:t>
      </w:r>
    </w:p>
    <w:p w14:paraId="6A03E2A2"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Αυτή, λοιπόν, είναι η απάντηση στο επιχείρημα γιατί δεν το κρατήσατε και φτιάξατε αυτή</w:t>
      </w:r>
      <w:r>
        <w:rPr>
          <w:rFonts w:eastAsia="Times New Roman" w:cs="Times New Roman"/>
          <w:szCs w:val="24"/>
        </w:rPr>
        <w:t>ν</w:t>
      </w:r>
      <w:r>
        <w:rPr>
          <w:rFonts w:eastAsia="Times New Roman" w:cs="Times New Roman"/>
          <w:szCs w:val="24"/>
        </w:rPr>
        <w:t xml:space="preserve"> την εταιρεία. Γι’ αυτό ακριβώς σας εγκαλούμε. Το κάνετε για ν</w:t>
      </w:r>
      <w:r>
        <w:rPr>
          <w:rFonts w:eastAsia="Times New Roman" w:cs="Times New Roman"/>
          <w:szCs w:val="24"/>
        </w:rPr>
        <w:t xml:space="preserve">α ξεφύγετε από τους κανόνες του δημοσίου και στις προσλήψεις και στη μισθοδοσία, επίσης. </w:t>
      </w:r>
    </w:p>
    <w:p w14:paraId="6A03E2A3"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Είπε ο φίλτατος εισηγητής ότι «Εντάξει, δεν θα πάρουμε και τετρακόσιους ανθρώπους». Πόσους θα πάρετε; Δεν ξέρω αν παρατηρήσατε, αλλά στον </w:t>
      </w:r>
      <w:r>
        <w:rPr>
          <w:rFonts w:eastAsia="Times New Roman" w:cs="Times New Roman"/>
          <w:szCs w:val="24"/>
        </w:rPr>
        <w:t xml:space="preserve">προϋπολογισμό </w:t>
      </w:r>
      <w:r>
        <w:rPr>
          <w:rFonts w:eastAsia="Times New Roman" w:cs="Times New Roman"/>
          <w:szCs w:val="24"/>
        </w:rPr>
        <w:t>του 2018 έχετε</w:t>
      </w:r>
      <w:r>
        <w:rPr>
          <w:rFonts w:eastAsia="Times New Roman" w:cs="Times New Roman"/>
          <w:szCs w:val="24"/>
        </w:rPr>
        <w:t xml:space="preserve"> προϋπολογίσει τι ακριβώς θα κοστίσει αυτό; Τι θα κοστίσει, για να πάρουμε μία εικόνα; Αν προϋπολογίζετε 100 εκατομμύρια ευρώ, τότε καταλαβαίνουμε ότι δεν θα είναι τρεις άνθρωποι ή θα είναι τρεις ακριβοπληρωμένοι άνθρωποι. Αν προϋπολογίζεις 300.000 ευρώ, τ</w:t>
      </w:r>
      <w:r>
        <w:rPr>
          <w:rFonts w:eastAsia="Times New Roman" w:cs="Times New Roman"/>
          <w:szCs w:val="24"/>
        </w:rPr>
        <w:t xml:space="preserve">ότε συζητάμε κάτι διαφορετικό. </w:t>
      </w:r>
    </w:p>
    <w:p w14:paraId="6A03E2A4"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ούτε προϋπολογισμός υπάρχει ούτε σχέδιο υπάρχει ούτε ξέρουμε </w:t>
      </w:r>
      <w:r>
        <w:rPr>
          <w:rFonts w:eastAsia="Times New Roman" w:cs="Times New Roman"/>
          <w:szCs w:val="24"/>
        </w:rPr>
        <w:t xml:space="preserve">που </w:t>
      </w:r>
      <w:r>
        <w:rPr>
          <w:rFonts w:eastAsia="Times New Roman" w:cs="Times New Roman"/>
          <w:szCs w:val="24"/>
        </w:rPr>
        <w:t>θα βρείτε τα λεφτά για να το κάνετε αυτό το πράγμα, εκτός από τα χρήματα τα οποία έρχονται από τα προγράμματα, από τις επιστροφές, επειδή πλη</w:t>
      </w:r>
      <w:r>
        <w:rPr>
          <w:rFonts w:eastAsia="Times New Roman" w:cs="Times New Roman"/>
          <w:szCs w:val="24"/>
        </w:rPr>
        <w:t xml:space="preserve">ρώνουμε 10 εκατομμύρια στην </w:t>
      </w:r>
      <w:r>
        <w:rPr>
          <w:rFonts w:eastAsia="Times New Roman" w:cs="Times New Roman"/>
          <w:szCs w:val="24"/>
          <w:lang w:val="en-US"/>
        </w:rPr>
        <w:t>ESA</w:t>
      </w:r>
      <w:r>
        <w:rPr>
          <w:rFonts w:eastAsia="Times New Roman" w:cs="Times New Roman"/>
          <w:szCs w:val="24"/>
        </w:rPr>
        <w:t xml:space="preserve">, με αυτά τα χρήματα. Εσείς αυτά τα χρήματα θέλετε να τα μοιράσετε στους δικούς σας και να τα κάνετε προσλήψεις. Αυτή είναι η κριτική που σας κάνουμε στο νομοσχέδιο. </w:t>
      </w:r>
    </w:p>
    <w:p w14:paraId="6A03E2A5"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Περνώ στις τροπολογίες, κύριε Υπουργέ, και ξεκινώ με τι δι</w:t>
      </w:r>
      <w:r>
        <w:rPr>
          <w:rFonts w:eastAsia="Times New Roman" w:cs="Times New Roman"/>
          <w:szCs w:val="24"/>
        </w:rPr>
        <w:t xml:space="preserve">κή σας για τη διαφήμιση και την παράταση. Σας κάναμε κριτική στο νομοσχέδιο, οπότε προφανώς δεν θα είμαστε θετικοί στην τροπολογία, η οποία παρατείνει ένα πράγμα που φτιάξατε με ένα νομοσχέδιο, στο οποίο κάνατε μία γιγάντια πολιτική κυβίστηση. Αρχίσατε με </w:t>
      </w:r>
      <w:r>
        <w:rPr>
          <w:rFonts w:eastAsia="Times New Roman" w:cs="Times New Roman"/>
          <w:szCs w:val="24"/>
        </w:rPr>
        <w:t>ένα τελείως διαφορετικό σύστημα και καταλήξατε σε ένα διαφορετικό. Και αφού καταλήξατε να δώσετε το σύστημα να το φτιάξουν οι καναλάρχες, τους κάνετε και δώρο τη μείωση της φορολογίας τους, έτσι για να συνεννοηθούμε για το πού καταλήξαμε με αυτό. Τώρα δίνε</w:t>
      </w:r>
      <w:r>
        <w:rPr>
          <w:rFonts w:eastAsia="Times New Roman" w:cs="Times New Roman"/>
          <w:szCs w:val="24"/>
        </w:rPr>
        <w:t>τε και μία παράταση για να εξυπηρετήσετε ακόμα περισσότερο.</w:t>
      </w:r>
    </w:p>
    <w:p w14:paraId="6A03E2A6"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Κατά τα άλλα εμείς είμαστε αυτοί που εξυπηρετούμε τα συμφέροντα των καναλαρχών, όχι εσείς που φέρνετε άλλη μία τροπολογία για να υπηρετήσετε τα συμφέροντά σας και το λέτε και από το Βήμα τούτο. </w:t>
      </w:r>
    </w:p>
    <w:p w14:paraId="6A03E2A7"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Πάμε στο θέμα της ανακοίνωσης της κοιτίδας. Είναι ευπρόσδεκτη η όποια κίνηση για τη νεοφυή επιχειρηματικότητα, για τη στήριξη της καινοτομίας. Εδώ απλά θα σας πω ότι επιφυλασσόμεθα. Υπό ποία έννοια; Σε τρεις μήνες θα ρωτήσουμε στο πλαίσιο του κοινοβουλευτι</w:t>
      </w:r>
      <w:r>
        <w:rPr>
          <w:rFonts w:eastAsia="Times New Roman" w:cs="Times New Roman"/>
          <w:szCs w:val="24"/>
        </w:rPr>
        <w:t xml:space="preserve">κού ελέγχου: «Τι γίνεται, κύριε Υπουργέ; Πού βρέθηκαν τα λεφτά για τη θερμοκοιτίδα; Μπήκαν λεφτά; Ξεκίνησε να λειτουργεί; Ποια ήταν τα οφέλη;» Ισχυρίζεστε ότι θα έχουμε πολλά οφέλη. Βάζετε ψηλά τον πήχη. Πάρα πολύ ωραία. Θα βάλω και εγώ ψηλά τον πήχη στην </w:t>
      </w:r>
      <w:r>
        <w:rPr>
          <w:rFonts w:eastAsia="Times New Roman" w:cs="Times New Roman"/>
          <w:szCs w:val="24"/>
        </w:rPr>
        <w:t>ερώτηση που θα σας κάνω στο άμεσο μέλλον.</w:t>
      </w:r>
    </w:p>
    <w:p w14:paraId="6A03E2A8" w14:textId="77777777" w:rsidR="001B1D00" w:rsidRDefault="00D353D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Για να κλείσω με την αρχική σας τοποθέτηση, θέλω να απαντήσω και σε έναν χαρακτηρισμό. Σημειώνω ότι την πρόταση του συναδέλφου κ. Κωνσταντινέα για την Καλαμάτα την άκουσα με μεγάλο ενδιαφέρον. Δεν τοποθετηθήκατε σε</w:t>
      </w:r>
      <w:r>
        <w:rPr>
          <w:rFonts w:eastAsia="Times New Roman" w:cs="Times New Roman"/>
          <w:szCs w:val="24"/>
        </w:rPr>
        <w:t xml:space="preserve"> αυτό. Υποθέτω ότι δεν σας αρέσει να στηρίζετε κάτι το οποίο ξεκίνησε επί ημερών του κ. Σαμαρά και είναι στην εκλογική του περιφέρεια. Είναι γνωστά εξάλλου τα συναισθήματα που τρέφετε για τον κ. Σαμαρά. Αλλά κάνετε μία πολιτική κριτική στο θέμα του </w:t>
      </w:r>
      <w:r>
        <w:rPr>
          <w:rFonts w:eastAsia="Times New Roman" w:cs="Times New Roman"/>
          <w:szCs w:val="24"/>
          <w:lang w:val="en-US"/>
        </w:rPr>
        <w:t>Wi</w:t>
      </w:r>
      <w:r>
        <w:rPr>
          <w:rFonts w:eastAsia="Times New Roman" w:cs="Times New Roman"/>
          <w:szCs w:val="24"/>
        </w:rPr>
        <w:t>-</w:t>
      </w:r>
      <w:r>
        <w:rPr>
          <w:rFonts w:eastAsia="Times New Roman" w:cs="Times New Roman"/>
          <w:szCs w:val="24"/>
          <w:lang w:val="en-US"/>
        </w:rPr>
        <w:t>Fi</w:t>
      </w:r>
      <w:r>
        <w:rPr>
          <w:rFonts w:eastAsia="Times New Roman" w:cs="Times New Roman"/>
          <w:szCs w:val="24"/>
        </w:rPr>
        <w:t xml:space="preserve">. </w:t>
      </w:r>
      <w:r>
        <w:rPr>
          <w:rFonts w:eastAsia="Times New Roman" w:cs="Times New Roman"/>
          <w:szCs w:val="24"/>
        </w:rPr>
        <w:t xml:space="preserve">Είπατε ότι η εξαγγελία που είχε κάνει τότε ο κ. Σαμαράς ήταν μία μεγαλοστομία, οι σύμβουλοί του δεν του το είχαν πει καλά και δεν μπορούσε να το κάνει. Ήθελα απλώς να το διευκρινίσω, γιατί προφανώς η κριτική βασίζεται στο αποτέλεσμα ότι δεν επετεύχθη αυτό </w:t>
      </w:r>
      <w:r>
        <w:rPr>
          <w:rFonts w:eastAsia="Times New Roman" w:cs="Times New Roman"/>
          <w:szCs w:val="24"/>
        </w:rPr>
        <w:t>στο άμεσο μέλλον.</w:t>
      </w:r>
    </w:p>
    <w:p w14:paraId="6A03E2A9" w14:textId="77777777" w:rsidR="001B1D00" w:rsidRDefault="00D353DD">
      <w:pPr>
        <w:spacing w:after="0" w:line="600" w:lineRule="auto"/>
        <w:ind w:firstLine="720"/>
        <w:jc w:val="both"/>
        <w:rPr>
          <w:rFonts w:eastAsia="Times New Roman"/>
          <w:szCs w:val="24"/>
        </w:rPr>
      </w:pPr>
      <w:r>
        <w:rPr>
          <w:rFonts w:eastAsia="Times New Roman"/>
          <w:szCs w:val="24"/>
        </w:rPr>
        <w:t xml:space="preserve">Δεν εννοούσε ο κ. Σαμαράς να το κάνει αυτό με εσάς στην Κυβέρνηση. Εννοούσε με </w:t>
      </w:r>
      <w:r>
        <w:rPr>
          <w:rFonts w:eastAsia="Times New Roman"/>
          <w:szCs w:val="24"/>
        </w:rPr>
        <w:t xml:space="preserve">κυβέρνηση </w:t>
      </w:r>
      <w:r>
        <w:rPr>
          <w:rFonts w:eastAsia="Times New Roman"/>
          <w:szCs w:val="24"/>
        </w:rPr>
        <w:t xml:space="preserve">της Νέας Δημοκρατίας. Και εάν είχε μείνει η </w:t>
      </w:r>
      <w:r>
        <w:rPr>
          <w:rFonts w:eastAsia="Times New Roman"/>
          <w:szCs w:val="24"/>
        </w:rPr>
        <w:t xml:space="preserve">κυβέρνηση </w:t>
      </w:r>
      <w:r>
        <w:rPr>
          <w:rFonts w:eastAsia="Times New Roman"/>
          <w:szCs w:val="24"/>
        </w:rPr>
        <w:t xml:space="preserve">της Νέας Δημοκρατίας και αυτό και πολλά άλλα θα είχαν γίνει, όχι μόνο στο θέμα του </w:t>
      </w:r>
      <w:r>
        <w:rPr>
          <w:rFonts w:eastAsia="Times New Roman"/>
          <w:szCs w:val="24"/>
          <w:lang w:val="en-US"/>
        </w:rPr>
        <w:t>wi</w:t>
      </w:r>
      <w:r>
        <w:rPr>
          <w:rFonts w:eastAsia="Times New Roman"/>
          <w:szCs w:val="24"/>
        </w:rPr>
        <w:t>-</w:t>
      </w:r>
      <w:r>
        <w:rPr>
          <w:rFonts w:eastAsia="Times New Roman"/>
          <w:szCs w:val="24"/>
          <w:lang w:val="en-US"/>
        </w:rPr>
        <w:t>fi</w:t>
      </w:r>
      <w:r>
        <w:rPr>
          <w:rFonts w:eastAsia="Times New Roman"/>
          <w:szCs w:val="24"/>
        </w:rPr>
        <w:t xml:space="preserve">. </w:t>
      </w:r>
    </w:p>
    <w:p w14:paraId="6A03E2AA" w14:textId="77777777" w:rsidR="001B1D00" w:rsidRDefault="00D353DD">
      <w:pPr>
        <w:spacing w:after="0" w:line="600" w:lineRule="auto"/>
        <w:ind w:firstLine="720"/>
        <w:jc w:val="both"/>
        <w:rPr>
          <w:rFonts w:eastAsia="Times New Roman"/>
          <w:szCs w:val="24"/>
        </w:rPr>
      </w:pPr>
      <w:r>
        <w:rPr>
          <w:rFonts w:eastAsia="Times New Roman"/>
          <w:szCs w:val="24"/>
        </w:rPr>
        <w:t>Πάμε</w:t>
      </w:r>
      <w:r>
        <w:rPr>
          <w:rFonts w:eastAsia="Times New Roman"/>
          <w:szCs w:val="24"/>
        </w:rPr>
        <w:t xml:space="preserve"> να συζητήσουμε για το θέμα του τι είπατε για τον διαγωνισμό των αδειών και στο πλαίσιο αυτού για τα πόθεν έσχες. Εγώ σας δήλωσα –και δεν αλλάζει η γνώμη μου- ότι περιμένουμε να δούμε μέσα από το διαγωνισμό εν τοις πράγμασι, εάν όντως αυτά που λέτε, δηλαδή</w:t>
      </w:r>
      <w:r>
        <w:rPr>
          <w:rFonts w:eastAsia="Times New Roman"/>
          <w:szCs w:val="24"/>
        </w:rPr>
        <w:t xml:space="preserve"> ότι έχετε προβλέψει ότι έχουν ελεγχθεί τα πόθεν έσχες, είναι σωστό. </w:t>
      </w:r>
    </w:p>
    <w:p w14:paraId="6A03E2AB" w14:textId="77777777" w:rsidR="001B1D00" w:rsidRDefault="00D353DD">
      <w:pPr>
        <w:spacing w:after="0" w:line="600" w:lineRule="auto"/>
        <w:ind w:firstLine="720"/>
        <w:jc w:val="both"/>
        <w:rPr>
          <w:rFonts w:eastAsia="Times New Roman"/>
          <w:szCs w:val="24"/>
        </w:rPr>
      </w:pPr>
      <w:r>
        <w:rPr>
          <w:rFonts w:eastAsia="Times New Roman"/>
          <w:szCs w:val="24"/>
        </w:rPr>
        <w:t>Εγώ τοποθετούμαι ότι σηκώσατε το γάντι και είπατε ότι πρέπει να πούμε τι πιστεύουμε για τα πόθεν έσχες. Προφανώς πρέπει να κάνουμε πόθεν έσχες. Υπάρχει κα</w:t>
      </w:r>
      <w:r>
        <w:rPr>
          <w:rFonts w:eastAsia="Times New Roman"/>
          <w:szCs w:val="24"/>
        </w:rPr>
        <w:t>μ</w:t>
      </w:r>
      <w:r>
        <w:rPr>
          <w:rFonts w:eastAsia="Times New Roman"/>
          <w:szCs w:val="24"/>
        </w:rPr>
        <w:t xml:space="preserve">μία αμφιβολία γι’ αυτό; </w:t>
      </w:r>
    </w:p>
    <w:p w14:paraId="6A03E2AC" w14:textId="77777777" w:rsidR="001B1D00" w:rsidRDefault="00D353DD">
      <w:pPr>
        <w:spacing w:after="0" w:line="600" w:lineRule="auto"/>
        <w:ind w:firstLine="720"/>
        <w:jc w:val="both"/>
        <w:rPr>
          <w:rFonts w:eastAsia="Times New Roman"/>
          <w:szCs w:val="24"/>
        </w:rPr>
      </w:pPr>
      <w:r>
        <w:rPr>
          <w:rFonts w:eastAsia="Times New Roman"/>
          <w:b/>
          <w:szCs w:val="24"/>
        </w:rPr>
        <w:t>ΝΙΚΟΛΑ</w:t>
      </w:r>
      <w:r>
        <w:rPr>
          <w:rFonts w:eastAsia="Times New Roman"/>
          <w:b/>
          <w:szCs w:val="24"/>
        </w:rPr>
        <w:t>ΟΣ ΠΑΠΠΑΣ (Υπουργός Ψηφιακής Πολιτικής, Τηλεπικοινωνιών και Ενημέρωσης):</w:t>
      </w:r>
      <w:r>
        <w:rPr>
          <w:rFonts w:eastAsia="Times New Roman"/>
          <w:szCs w:val="24"/>
        </w:rPr>
        <w:t xml:space="preserve"> Κάνετε παρέμβαση και στη δικαιοσύνη;    </w:t>
      </w:r>
    </w:p>
    <w:p w14:paraId="6A03E2AD" w14:textId="77777777" w:rsidR="001B1D00" w:rsidRDefault="00D353DD">
      <w:pPr>
        <w:spacing w:after="0"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ΜΙΣΕΛ ΑΣΗΜΑΚΟΠΟΥΛΟΥ:</w:t>
      </w:r>
      <w:r>
        <w:rPr>
          <w:rFonts w:eastAsia="Times New Roman"/>
          <w:szCs w:val="24"/>
        </w:rPr>
        <w:t xml:space="preserve"> Ένα λεπτό, γιατί θέλω να σας ρωτήσω κι εσάς κάποια πράγματα γι’ αυτό. </w:t>
      </w:r>
    </w:p>
    <w:p w14:paraId="6A03E2AE" w14:textId="77777777" w:rsidR="001B1D00" w:rsidRDefault="00D353DD">
      <w:pPr>
        <w:spacing w:after="0" w:line="600" w:lineRule="auto"/>
        <w:ind w:firstLine="720"/>
        <w:jc w:val="both"/>
        <w:rPr>
          <w:rFonts w:eastAsia="Times New Roman"/>
          <w:szCs w:val="24"/>
        </w:rPr>
      </w:pPr>
      <w:r>
        <w:rPr>
          <w:rFonts w:eastAsia="Times New Roman"/>
          <w:szCs w:val="24"/>
        </w:rPr>
        <w:t>Προφανώς πρέπει να κάνουμε πόθεν έσχες, και</w:t>
      </w:r>
      <w:r>
        <w:rPr>
          <w:rFonts w:eastAsia="Times New Roman"/>
          <w:szCs w:val="24"/>
        </w:rPr>
        <w:t xml:space="preserve"> εμείς και οι σύζυγοί μας.  Αυτούς με το σύμφωνο συμβίωσης δεν πρέπει να τους βάζουμε στα πόθεν έσχες; </w:t>
      </w:r>
    </w:p>
    <w:p w14:paraId="6A03E2AF" w14:textId="77777777" w:rsidR="001B1D00" w:rsidRDefault="00D353DD">
      <w:pPr>
        <w:spacing w:after="0" w:line="600" w:lineRule="auto"/>
        <w:ind w:firstLine="720"/>
        <w:jc w:val="both"/>
        <w:rPr>
          <w:rFonts w:eastAsia="Times New Roman"/>
          <w:szCs w:val="24"/>
        </w:rPr>
      </w:pPr>
      <w:r>
        <w:rPr>
          <w:rFonts w:eastAsia="Times New Roman"/>
          <w:szCs w:val="24"/>
        </w:rPr>
        <w:t xml:space="preserve">Θέλετε να απαντήσετε σε αυτό, κύριε Υπουργέ; </w:t>
      </w:r>
    </w:p>
    <w:p w14:paraId="6A03E2B0" w14:textId="77777777" w:rsidR="001B1D00" w:rsidRDefault="00D353DD">
      <w:pPr>
        <w:spacing w:after="0" w:line="600" w:lineRule="auto"/>
        <w:ind w:firstLine="720"/>
        <w:jc w:val="both"/>
        <w:rPr>
          <w:rFonts w:eastAsia="Times New Roman"/>
          <w:szCs w:val="24"/>
        </w:rPr>
      </w:pPr>
      <w:r>
        <w:rPr>
          <w:rFonts w:eastAsia="Times New Roman"/>
          <w:b/>
          <w:szCs w:val="24"/>
        </w:rPr>
        <w:t>ΜΑΡΙΟΣ ΚΑΤΣΗΣ:</w:t>
      </w:r>
      <w:r>
        <w:rPr>
          <w:rFonts w:eastAsia="Times New Roman"/>
          <w:szCs w:val="24"/>
        </w:rPr>
        <w:t xml:space="preserve"> Σαφέστατα!</w:t>
      </w:r>
    </w:p>
    <w:p w14:paraId="6A03E2B1" w14:textId="77777777" w:rsidR="001B1D00" w:rsidRDefault="00D353DD">
      <w:pPr>
        <w:spacing w:after="0"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ΜΙΣΕΛ ΑΣΗΜΑΚΟΠΟΥΛΟΥ:</w:t>
      </w:r>
      <w:r>
        <w:rPr>
          <w:rFonts w:eastAsia="Times New Roman"/>
          <w:szCs w:val="24"/>
        </w:rPr>
        <w:t xml:space="preserve"> Ο κ. Τσίπρας το ξέρει αυτό; Γιατί στο προηγούμενο πόθεν έσχες του δεν είχε βάλει την κυρία με την οποία έχει κάνει σύμφωνο συμβίωσης. Φέτος το έβαλε. Εγώ δεν ισχυρίζομαι ότι αυτό είναι παράνομο, γιατί έχω κοιτάξει τη νομοθεσία. Δεν είναι παράνομο. Υπήρχε </w:t>
      </w:r>
      <w:r>
        <w:rPr>
          <w:rFonts w:eastAsia="Times New Roman"/>
          <w:szCs w:val="24"/>
        </w:rPr>
        <w:t>μια</w:t>
      </w:r>
      <w:r>
        <w:rPr>
          <w:rFonts w:eastAsia="Times New Roman"/>
          <w:szCs w:val="24"/>
        </w:rPr>
        <w:t xml:space="preserve"> ασάφεια στον νόμο, που δεν υπάρχει τώρα με τον καινούριο νόμο και καλώς δεν υπάρχει. Τουλάχιστον, σύμφωνα με το Συμβούλιο της Επικρατείας δεν υπάρχει, εάν και δεν το έχετε νομοθετήσει ξεκάθαρα. Δεν είναι ξεκάθαρο. </w:t>
      </w:r>
    </w:p>
    <w:p w14:paraId="6A03E2B2" w14:textId="77777777" w:rsidR="001B1D00" w:rsidRDefault="00D353DD">
      <w:pPr>
        <w:spacing w:after="0" w:line="600" w:lineRule="auto"/>
        <w:ind w:firstLine="720"/>
        <w:jc w:val="both"/>
        <w:rPr>
          <w:rFonts w:eastAsia="Times New Roman"/>
          <w:szCs w:val="24"/>
        </w:rPr>
      </w:pPr>
      <w:r>
        <w:rPr>
          <w:rFonts w:eastAsia="Times New Roman"/>
          <w:szCs w:val="24"/>
        </w:rPr>
        <w:t>Οπότε μη συζητάμε για το ηθικό σε σχέ</w:t>
      </w:r>
      <w:r>
        <w:rPr>
          <w:rFonts w:eastAsia="Times New Roman"/>
          <w:szCs w:val="24"/>
        </w:rPr>
        <w:t xml:space="preserve">ση με το πόθεν έσχες με τόση μεγαλοστομία. Προφανώς, πρέπει να κάνουμε πόθεν έσχες. Δεν είπε κανείς κάτι άλλο. </w:t>
      </w:r>
    </w:p>
    <w:p w14:paraId="6A03E2B3" w14:textId="77777777" w:rsidR="001B1D00" w:rsidRDefault="00D353DD">
      <w:pPr>
        <w:spacing w:after="0" w:line="600" w:lineRule="auto"/>
        <w:ind w:firstLine="720"/>
        <w:jc w:val="both"/>
        <w:rPr>
          <w:rFonts w:eastAsia="Times New Roman"/>
          <w:szCs w:val="24"/>
        </w:rPr>
      </w:pPr>
      <w:r>
        <w:rPr>
          <w:rFonts w:eastAsia="Times New Roman"/>
          <w:szCs w:val="24"/>
        </w:rPr>
        <w:t>Σας έκανα και μία άλλη ερώτηση, κύριε Υπουργέ, και αποφασίσατε ότι δεν θα απαντήσετε, γιατί επιλέγετε μεταξύ του χιούμορ και της σιωπής. Έτσι λέ</w:t>
      </w:r>
      <w:r>
        <w:rPr>
          <w:rFonts w:eastAsia="Times New Roman"/>
          <w:szCs w:val="24"/>
        </w:rPr>
        <w:t xml:space="preserve">τε. Εντάξει! </w:t>
      </w:r>
    </w:p>
    <w:p w14:paraId="6A03E2B4" w14:textId="77777777" w:rsidR="001B1D00" w:rsidRDefault="00D353DD">
      <w:pPr>
        <w:spacing w:after="0" w:line="600" w:lineRule="auto"/>
        <w:ind w:firstLine="720"/>
        <w:jc w:val="both"/>
        <w:rPr>
          <w:rFonts w:eastAsia="Times New Roman"/>
          <w:szCs w:val="24"/>
        </w:rPr>
      </w:pPr>
      <w:r>
        <w:rPr>
          <w:rFonts w:eastAsia="Times New Roman"/>
          <w:szCs w:val="24"/>
        </w:rPr>
        <w:t xml:space="preserve">Σας έκανα μία ερώτηση, λοιπόν, για τη σχέση σας με τον κ. Βαξεβάνη, για την εφημερίδα και το πού προέρχονται τα κονδύλια της μονοπρόσωπης ΙΚΕ του κ. Βαξεβάνη, εάν δίνετε διαφήμιση και ποια είναι η σχέση σας. Βέβαια πήρα απάντηση από το </w:t>
      </w:r>
      <w:r>
        <w:rPr>
          <w:rFonts w:eastAsia="Times New Roman"/>
          <w:szCs w:val="24"/>
          <w:lang w:val="en-US"/>
        </w:rPr>
        <w:t>twitte</w:t>
      </w:r>
      <w:r>
        <w:rPr>
          <w:rFonts w:eastAsia="Times New Roman"/>
          <w:szCs w:val="24"/>
          <w:lang w:val="en-US"/>
        </w:rPr>
        <w:t>r</w:t>
      </w:r>
      <w:r>
        <w:rPr>
          <w:rFonts w:eastAsia="Times New Roman"/>
          <w:szCs w:val="24"/>
        </w:rPr>
        <w:t xml:space="preserve"> του κ. Βαξεβάνη.  Δεν ξέρω ποιο είναι το θέμα. Ίσως υπάρχουν συγκοινωνούντα δοχεία εκεί. Δεν μου απαντήσατε σε αυτό. </w:t>
      </w:r>
    </w:p>
    <w:p w14:paraId="6A03E2B5" w14:textId="77777777" w:rsidR="001B1D00" w:rsidRDefault="00D353DD">
      <w:pPr>
        <w:spacing w:after="0" w:line="600" w:lineRule="auto"/>
        <w:ind w:firstLine="720"/>
        <w:jc w:val="both"/>
        <w:rPr>
          <w:rFonts w:eastAsia="Times New Roman"/>
          <w:szCs w:val="24"/>
        </w:rPr>
      </w:pPr>
      <w:r>
        <w:rPr>
          <w:rFonts w:eastAsia="Times New Roman"/>
          <w:szCs w:val="24"/>
        </w:rPr>
        <w:t>Κάνατε, όμως, ένα σχόλιο που θα το διαβάσω από το κινητό μου: «Έχετε ρίξει το επίπεδο του πολιτικού διαλόγου στα Τάρταρα. Τη μία αναπαρά</w:t>
      </w:r>
      <w:r>
        <w:rPr>
          <w:rFonts w:eastAsia="Times New Roman"/>
          <w:szCs w:val="24"/>
        </w:rPr>
        <w:t xml:space="preserve">γετε </w:t>
      </w:r>
      <w:r>
        <w:rPr>
          <w:rFonts w:eastAsia="Times New Roman"/>
          <w:szCs w:val="24"/>
          <w:lang w:val="en-US"/>
        </w:rPr>
        <w:t>fake</w:t>
      </w:r>
      <w:r>
        <w:rPr>
          <w:rFonts w:eastAsia="Times New Roman"/>
          <w:szCs w:val="24"/>
        </w:rPr>
        <w:t xml:space="preserve"> </w:t>
      </w:r>
      <w:r>
        <w:rPr>
          <w:rFonts w:eastAsia="Times New Roman"/>
          <w:szCs w:val="24"/>
          <w:lang w:val="en-US"/>
        </w:rPr>
        <w:t>news</w:t>
      </w:r>
      <w:r>
        <w:rPr>
          <w:rFonts w:eastAsia="Times New Roman"/>
          <w:szCs w:val="24"/>
        </w:rPr>
        <w:t xml:space="preserve">, την άλλη ρήσεις του Αϊνστάιν που δεν ειπώθηκαν ποτέ, την τρίτη μεταφέρετε άκριτα κάτι που διαβάσατε στο </w:t>
      </w:r>
      <w:r>
        <w:rPr>
          <w:rFonts w:eastAsia="Times New Roman"/>
          <w:szCs w:val="24"/>
          <w:lang w:val="en-US"/>
        </w:rPr>
        <w:t>twitter</w:t>
      </w:r>
      <w:r>
        <w:rPr>
          <w:rFonts w:eastAsia="Times New Roman"/>
          <w:szCs w:val="24"/>
        </w:rPr>
        <w:t xml:space="preserve"> προ διλέπτου». Το διαβάζω από το </w:t>
      </w:r>
      <w:r>
        <w:rPr>
          <w:rFonts w:eastAsia="Times New Roman"/>
          <w:szCs w:val="24"/>
          <w:lang w:val="en-US"/>
        </w:rPr>
        <w:t>twitter</w:t>
      </w:r>
      <w:r>
        <w:rPr>
          <w:rFonts w:eastAsia="Times New Roman"/>
          <w:szCs w:val="24"/>
        </w:rPr>
        <w:t xml:space="preserve"> σας, οπότε μην μου πείτε ότι το διαβάζω άκριτα. Είναι στο </w:t>
      </w:r>
      <w:r>
        <w:rPr>
          <w:rFonts w:eastAsia="Times New Roman"/>
          <w:szCs w:val="24"/>
          <w:lang w:val="en-US"/>
        </w:rPr>
        <w:t>twitter</w:t>
      </w:r>
      <w:r>
        <w:rPr>
          <w:rFonts w:eastAsia="Times New Roman"/>
          <w:szCs w:val="24"/>
        </w:rPr>
        <w:t xml:space="preserve"> σας, να το! </w:t>
      </w:r>
    </w:p>
    <w:p w14:paraId="6A03E2B6" w14:textId="77777777" w:rsidR="001B1D00" w:rsidRDefault="00D353DD">
      <w:pPr>
        <w:spacing w:after="0" w:line="600" w:lineRule="auto"/>
        <w:ind w:firstLine="720"/>
        <w:jc w:val="both"/>
        <w:rPr>
          <w:rFonts w:eastAsia="Times New Roman"/>
          <w:szCs w:val="24"/>
        </w:rPr>
      </w:pPr>
      <w:r>
        <w:rPr>
          <w:rFonts w:eastAsia="Times New Roman"/>
          <w:szCs w:val="24"/>
        </w:rPr>
        <w:t>Κατ’ αρχ</w:t>
      </w:r>
      <w:r>
        <w:rPr>
          <w:rFonts w:eastAsia="Times New Roman"/>
          <w:szCs w:val="24"/>
        </w:rPr>
        <w:t>άς, αυτό αναφέρεται στη χθεσινή ρήση του κ. Μητσοτάκη, που είπε ότι «ο ορισμός της τρέλας σύμφωνα με τον Αϊνστάιν» –και εάν το «γκουγλάρετε» θα δείτε ότι πολλοί το αποδίδουν στον Αϊνστάιν αυτό, άλλοι το αποδίδουν στον Σω και αλλού- «είναι να κάνεις το ίδιο</w:t>
      </w:r>
      <w:r>
        <w:rPr>
          <w:rFonts w:eastAsia="Times New Roman"/>
          <w:szCs w:val="24"/>
        </w:rPr>
        <w:t xml:space="preserve"> και να περιμένεις διαφορετικό αποτέλεσμα», αναφερόμενος στο ότι συνεχίζετε να υπερφορολογείτε και πιστεύετε ότι έτσι κάποια στιγμή θα ανακάμψει η ελληνική οικονομία. Έχει σημασία, ειλικρινά, ποιος το είπε; Επειδή θέλετε σοβαρότητα και επίπεδο στον πολιτικ</w:t>
      </w:r>
      <w:r>
        <w:rPr>
          <w:rFonts w:eastAsia="Times New Roman"/>
          <w:szCs w:val="24"/>
        </w:rPr>
        <w:t xml:space="preserve">ό διάλογο, το επίπεδο το είδαμε από τον κ. Κωντσταντινέα, ο οποίος είπε πριν ότι είμαστε όλοι άσχετοι. Εάν θέλετε επίπεδο, μπείτε στο </w:t>
      </w:r>
      <w:r>
        <w:rPr>
          <w:rFonts w:eastAsia="Times New Roman"/>
          <w:szCs w:val="24"/>
          <w:lang w:val="en-US"/>
        </w:rPr>
        <w:t>twitter</w:t>
      </w:r>
      <w:r>
        <w:rPr>
          <w:rFonts w:eastAsia="Times New Roman"/>
          <w:szCs w:val="24"/>
        </w:rPr>
        <w:t xml:space="preserve"> του κ. Πολάκη και απολαύστε επίπεδο!</w:t>
      </w:r>
    </w:p>
    <w:p w14:paraId="6A03E2B7" w14:textId="77777777" w:rsidR="001B1D00" w:rsidRDefault="00D353DD">
      <w:pPr>
        <w:spacing w:after="0" w:line="600" w:lineRule="auto"/>
        <w:ind w:firstLine="720"/>
        <w:jc w:val="both"/>
        <w:rPr>
          <w:rFonts w:eastAsia="Times New Roman"/>
          <w:szCs w:val="24"/>
        </w:rPr>
      </w:pPr>
      <w:r>
        <w:rPr>
          <w:rFonts w:eastAsia="Times New Roman"/>
          <w:szCs w:val="24"/>
        </w:rPr>
        <w:t xml:space="preserve">Όμως, σε κάθε περίπτωση, η ουσία μετράει. Μετράει ποιος το είπε; Δηλαδή, εάν </w:t>
      </w:r>
      <w:r>
        <w:rPr>
          <w:rFonts w:eastAsia="Times New Roman"/>
          <w:szCs w:val="24"/>
        </w:rPr>
        <w:t>σας πω εγώ: «η τρέλα πάει στα βουνά», τι θα μου πείτε; Ποιος το είπε; Δεν ξέρουμε όλοι ότι η τρέλα δεν πάει στα βουνά;</w:t>
      </w:r>
    </w:p>
    <w:p w14:paraId="6A03E2B8" w14:textId="77777777" w:rsidR="001B1D00" w:rsidRDefault="00D353DD">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Ο Ζαχαρίας Παπαντωνίου!</w:t>
      </w:r>
    </w:p>
    <w:p w14:paraId="6A03E2B9" w14:textId="77777777" w:rsidR="001B1D00" w:rsidRDefault="00D353DD">
      <w:pPr>
        <w:spacing w:after="0"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Είδατε; Δεν έχει σημασία ποιος λέει κάτι, σημασία έχει εάν είναι α</w:t>
      </w:r>
      <w:r>
        <w:rPr>
          <w:rFonts w:eastAsia="Times New Roman"/>
          <w:szCs w:val="24"/>
        </w:rPr>
        <w:t xml:space="preserve">λήθεια. Και να σας πω κάτι, κύριε Υπουργέ; Το πρόβλημά </w:t>
      </w:r>
      <w:r>
        <w:rPr>
          <w:rFonts w:eastAsia="Times New Roman"/>
          <w:szCs w:val="24"/>
        </w:rPr>
        <w:t xml:space="preserve">σας </w:t>
      </w:r>
      <w:r>
        <w:rPr>
          <w:rFonts w:eastAsia="Times New Roman"/>
          <w:szCs w:val="24"/>
        </w:rPr>
        <w:t>δεν είναι ότι έχετε πρόβλημα με τον ορισμό της τρέλας. Έχετε πρόβλημα με τον ορισμό της αλήθειας, έχω αρχίσει να πιστεύω.</w:t>
      </w:r>
    </w:p>
    <w:p w14:paraId="6A03E2BA" w14:textId="77777777" w:rsidR="001B1D00" w:rsidRDefault="00D353DD">
      <w:pPr>
        <w:spacing w:after="0" w:line="600" w:lineRule="auto"/>
        <w:ind w:firstLine="720"/>
        <w:jc w:val="both"/>
        <w:rPr>
          <w:rFonts w:eastAsia="Times New Roman"/>
          <w:szCs w:val="24"/>
        </w:rPr>
      </w:pPr>
      <w:r>
        <w:rPr>
          <w:rFonts w:eastAsia="Times New Roman"/>
          <w:szCs w:val="24"/>
        </w:rPr>
        <w:t>Και για να κλείσω, κύριε Πρόεδρε, και ευχαριστώ θερμά για την ανοχή σας, επ</w:t>
      </w:r>
      <w:r>
        <w:rPr>
          <w:rFonts w:eastAsia="Times New Roman"/>
          <w:szCs w:val="24"/>
        </w:rPr>
        <w:t>ειδή με λόγια κα</w:t>
      </w:r>
      <w:r>
        <w:rPr>
          <w:rFonts w:eastAsia="Times New Roman"/>
          <w:szCs w:val="24"/>
        </w:rPr>
        <w:t>μ</w:t>
      </w:r>
      <w:r>
        <w:rPr>
          <w:rFonts w:eastAsia="Times New Roman"/>
          <w:szCs w:val="24"/>
        </w:rPr>
        <w:t xml:space="preserve">μία φορά με τα ψέματά σας δεν τα βάζει </w:t>
      </w:r>
      <w:r>
        <w:rPr>
          <w:rFonts w:eastAsia="Times New Roman"/>
          <w:szCs w:val="24"/>
        </w:rPr>
        <w:t>κάποιος</w:t>
      </w:r>
      <w:r>
        <w:rPr>
          <w:rFonts w:eastAsia="Times New Roman"/>
          <w:szCs w:val="24"/>
        </w:rPr>
        <w:t>, λένε ότι μία εικόνα είναι χίλιες λέξεις. Για το θέμα τον τροπολογιών και της σημασίας που έχει για εσάς το νομοσχέδιο: Αυτό, κύριε Υπουργέ, είναι το σώμα του νομοσχεδίου. Είναι είκοσι μία σελ</w:t>
      </w:r>
      <w:r>
        <w:rPr>
          <w:rFonts w:eastAsia="Times New Roman"/>
          <w:szCs w:val="24"/>
        </w:rPr>
        <w:t xml:space="preserve">ίδες, είκοσι τρεις με τις υπογραφές -για να μην σας αδικήσω- και είκοσι εννέα άρθρα. Αυτό είναι το σώμα του νομοσχεδίου και αυτές εδώ είναι οι τροπολογίες. </w:t>
      </w:r>
    </w:p>
    <w:p w14:paraId="6A03E2BB" w14:textId="77777777" w:rsidR="001B1D00" w:rsidRDefault="00D353DD">
      <w:pPr>
        <w:spacing w:after="0" w:line="600" w:lineRule="auto"/>
        <w:ind w:firstLine="720"/>
        <w:jc w:val="both"/>
        <w:rPr>
          <w:rFonts w:eastAsia="Times New Roman"/>
          <w:szCs w:val="24"/>
        </w:rPr>
      </w:pPr>
      <w:r>
        <w:rPr>
          <w:rFonts w:eastAsia="Times New Roman"/>
          <w:szCs w:val="24"/>
        </w:rPr>
        <w:t>Αυτή είναι η εικόνα της αλήθειας. Πείτε ό,τι θέλετε για την καλή και την κακή νομοθέτηση. Με την αλ</w:t>
      </w:r>
      <w:r>
        <w:rPr>
          <w:rFonts w:eastAsia="Times New Roman"/>
          <w:szCs w:val="24"/>
        </w:rPr>
        <w:t>ήθεια, όμως, δεν τα βάζει κανείς στο τέλος!</w:t>
      </w:r>
    </w:p>
    <w:p w14:paraId="6A03E2BC" w14:textId="77777777" w:rsidR="001B1D00" w:rsidRDefault="00D353DD">
      <w:pPr>
        <w:spacing w:after="0" w:line="600" w:lineRule="auto"/>
        <w:ind w:firstLine="720"/>
        <w:jc w:val="both"/>
        <w:rPr>
          <w:rFonts w:eastAsia="Times New Roman"/>
          <w:szCs w:val="24"/>
        </w:rPr>
      </w:pPr>
      <w:r>
        <w:rPr>
          <w:rFonts w:eastAsia="Times New Roman"/>
          <w:szCs w:val="24"/>
        </w:rPr>
        <w:t>Ευχαριστώ πολύ, κύριε Πρόεδρε</w:t>
      </w:r>
    </w:p>
    <w:p w14:paraId="6A03E2B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κ. Ηλιόπουλος.</w:t>
      </w:r>
    </w:p>
    <w:p w14:paraId="6A03E2B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Κύριε Πρόεδρε, θα ήθελα τον λόγο.</w:t>
      </w:r>
    </w:p>
    <w:p w14:paraId="6A03E2B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Θέλετε να μιλήσετε και εσείς; </w:t>
      </w:r>
      <w:r>
        <w:rPr>
          <w:rFonts w:eastAsia="Times New Roman" w:cs="Times New Roman"/>
          <w:szCs w:val="24"/>
        </w:rPr>
        <w:t>Απ’ ό,τι βλέπω, η τρέλα είναι στο επίκεντρο της κουβέντας. Θέλετε να τοποθετηθείτε τώρα έτσι, εκτός Κανονισμού; Αφήστε το για άλλη φορά.</w:t>
      </w:r>
    </w:p>
    <w:p w14:paraId="6A03E2C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Το σύμφωνο συμβίωσης έχει εξομοιωθεί πλήρως ως προς τις συνέπειες με τον γάμο. Γι’ αυτόν τον λόγο το</w:t>
      </w:r>
      <w:r>
        <w:rPr>
          <w:rFonts w:eastAsia="Times New Roman" w:cs="Times New Roman"/>
          <w:szCs w:val="24"/>
        </w:rPr>
        <w:t xml:space="preserve"> ΣτΕ…</w:t>
      </w:r>
    </w:p>
    <w:p w14:paraId="6A03E2C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 – ΜΙΣΕΛ ΑΣΗΜΑΚΟΠΟΥΛΟΥ:</w:t>
      </w:r>
      <w:r>
        <w:rPr>
          <w:rFonts w:eastAsia="Times New Roman" w:cs="Times New Roman"/>
          <w:szCs w:val="24"/>
        </w:rPr>
        <w:t xml:space="preserve"> Όχι στον νόμο περί «πόθεν έσχες», κύριε συνάδελφε. Είναι ακόμα προαιρετικό. Εγώ μιλώ μόνο για όσα ξέρω.</w:t>
      </w:r>
    </w:p>
    <w:p w14:paraId="6A03E2C2"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Επειδή δεσμεύομαι από την εμπιστευτικότητα, δεν μπορώ να σας πω τι αποφάσισε προχθές η Επιτροπή του</w:t>
      </w:r>
      <w:r>
        <w:rPr>
          <w:rFonts w:eastAsia="Times New Roman" w:cs="Times New Roman"/>
          <w:szCs w:val="24"/>
        </w:rPr>
        <w:t xml:space="preserve"> Πόθεν Έσχες, αλλά ως προς τις συνέπειες το σύμφωνο συμβίωσης γεννά κανονικά τις ίδιες συνέπειες με τον γάμο.</w:t>
      </w:r>
    </w:p>
    <w:p w14:paraId="6A03E2C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ΑΣΗΜΑΚΟΠΟΥΛΟΥ:</w:t>
      </w:r>
      <w:r>
        <w:rPr>
          <w:rFonts w:eastAsia="Times New Roman" w:cs="Times New Roman"/>
          <w:szCs w:val="24"/>
        </w:rPr>
        <w:t xml:space="preserve"> Τότε θα έπρεπε όλοι όσοι έχετε σύμφωνο συμβίωσης να τα έχετε δηλώσει.</w:t>
      </w:r>
    </w:p>
    <w:p w14:paraId="6A03E2C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Κύριε Πρόεδρε, μπορώ να έ</w:t>
      </w:r>
      <w:r>
        <w:rPr>
          <w:rFonts w:eastAsia="Times New Roman" w:cs="Times New Roman"/>
          <w:szCs w:val="24"/>
        </w:rPr>
        <w:t>χω τον λόγο;</w:t>
      </w:r>
    </w:p>
    <w:p w14:paraId="6A03E2C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κύριε Ηλιόπουλε.</w:t>
      </w:r>
    </w:p>
    <w:p w14:paraId="6A03E2C6"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Κύριε Πρόεδρε, ο τίτλος της χθεσινής και της σημερινής ημέρας είναι «Ζήτω η τρέλα!». </w:t>
      </w:r>
    </w:p>
    <w:p w14:paraId="6A03E2C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Έτσι για αρχή, θα απαντήσω στον κ. Παππά, ο οποίος δείχνοντας τα δεξιά έδραν</w:t>
      </w:r>
      <w:r>
        <w:rPr>
          <w:rFonts w:eastAsia="Times New Roman" w:cs="Times New Roman"/>
          <w:szCs w:val="24"/>
        </w:rPr>
        <w:t>α είπε ότι είμαστε ακροδεξιοί.</w:t>
      </w:r>
    </w:p>
    <w:p w14:paraId="6A03E2C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Τα τελευταία χρόνια οι συριζαίοι προσπαθούν να μας πείσουν ότι αυτοί είναι κάτι νέο, κάτι προοδευτικό και εμείς είμαστε οι κακοί φασίστες, οι οπισθοδρομικοί κ.λπ</w:t>
      </w:r>
      <w:r>
        <w:rPr>
          <w:rFonts w:eastAsia="Times New Roman" w:cs="Times New Roman"/>
          <w:szCs w:val="24"/>
        </w:rPr>
        <w:t>.</w:t>
      </w:r>
      <w:r>
        <w:rPr>
          <w:rFonts w:eastAsia="Times New Roman" w:cs="Times New Roman"/>
          <w:szCs w:val="24"/>
        </w:rPr>
        <w:t xml:space="preserve">. Μην νομίζετε ότι </w:t>
      </w:r>
      <w:r>
        <w:rPr>
          <w:rFonts w:eastAsia="Times New Roman" w:cs="Times New Roman"/>
          <w:szCs w:val="24"/>
        </w:rPr>
        <w:t xml:space="preserve">μ’ </w:t>
      </w:r>
      <w:r>
        <w:rPr>
          <w:rFonts w:eastAsia="Times New Roman" w:cs="Times New Roman"/>
          <w:szCs w:val="24"/>
        </w:rPr>
        <w:t>αυτές τις κορόνες μπορείτε να αλλάξετε τη</w:t>
      </w:r>
      <w:r>
        <w:rPr>
          <w:rFonts w:eastAsia="Times New Roman" w:cs="Times New Roman"/>
          <w:szCs w:val="24"/>
        </w:rPr>
        <w:t xml:space="preserve">ν πραγματικότητα. </w:t>
      </w:r>
    </w:p>
    <w:p w14:paraId="6A03E2C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Εμείς πιστεύουμε στις αξίες και τις παραδόσεις της πατρίδας μας. Ως εκεί. Είμαστε πατριώτες Έλληνες εθνικιστές και δεν ντρεπόμαστε γι’ αυτό. Εσείς θα πρέπει να μας πείτε τι ακριβώς είστε.</w:t>
      </w:r>
    </w:p>
    <w:p w14:paraId="6A03E2C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 Η Αριστερά δεν είναι η αθώα περιστερά. Δεν είστε</w:t>
      </w:r>
      <w:r>
        <w:rPr>
          <w:rFonts w:eastAsia="Times New Roman" w:cs="Times New Roman"/>
          <w:szCs w:val="24"/>
        </w:rPr>
        <w:t xml:space="preserve"> οι καλοί, που τόσα χρόνια προσπαθείτε να μας πείσετε ότι είστε και ότι τα κάνετε όλα τέλεια, ότι είσαστε τόσο κοινωνικοί, τόσο πολύ αγαπάτε τον λαό, γιατί ευτυχώς από τις πράξεις σας αποδεικνύεται ακριβώς το αντίθετο. Λέω «ευτυχώς», γιατί η Αριστερά θα ξα</w:t>
      </w:r>
      <w:r>
        <w:rPr>
          <w:rFonts w:eastAsia="Times New Roman" w:cs="Times New Roman"/>
          <w:szCs w:val="24"/>
        </w:rPr>
        <w:t xml:space="preserve">ναέρθει στην </w:t>
      </w:r>
      <w:r>
        <w:rPr>
          <w:rFonts w:eastAsia="Times New Roman" w:cs="Times New Roman"/>
          <w:szCs w:val="24"/>
        </w:rPr>
        <w:t xml:space="preserve">κυβέρνηση </w:t>
      </w:r>
      <w:r>
        <w:rPr>
          <w:rFonts w:eastAsia="Times New Roman" w:cs="Times New Roman"/>
          <w:szCs w:val="24"/>
        </w:rPr>
        <w:t xml:space="preserve">μετά από χίλια χρόνια </w:t>
      </w:r>
      <w:r>
        <w:rPr>
          <w:rFonts w:eastAsia="Times New Roman" w:cs="Times New Roman"/>
          <w:szCs w:val="24"/>
        </w:rPr>
        <w:t xml:space="preserve">μετά από </w:t>
      </w:r>
      <w:r>
        <w:rPr>
          <w:rFonts w:eastAsia="Times New Roman" w:cs="Times New Roman"/>
          <w:szCs w:val="24"/>
        </w:rPr>
        <w:t xml:space="preserve">τη δική σας διακυβέρνηση. </w:t>
      </w:r>
    </w:p>
    <w:p w14:paraId="6A03E2C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Αποδείξατε με έργα και όχι με λόγια τι σημαίνει Αριστερά. Όταν θα έρθουμε και εμείς στην κυβέρνηση, θα αποδείξουμε τι σημαίνει εθνικισμός, τι σημαίνει πατριωτισμός και τότε ο </w:t>
      </w:r>
      <w:r>
        <w:rPr>
          <w:rFonts w:eastAsia="Times New Roman" w:cs="Times New Roman"/>
          <w:szCs w:val="24"/>
        </w:rPr>
        <w:t>Έλληνας θα μπορέσει να ζυγίσει τα αποτελέσματα των δύο διακυβερνήσεων σωστά και με κριτική σκέψη.</w:t>
      </w:r>
    </w:p>
    <w:p w14:paraId="6A03E2C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Είπε η κ. Βάκη πριν –για να συνεχίσω τον σχολιασμό των τελευταίων ομιλητών- ότι εσείς στους λαθρομετανάστες είπατε «καλώς τους!».</w:t>
      </w:r>
    </w:p>
    <w:p w14:paraId="6A03E2C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Δεν έχετε καταλάβει ότι αυτό</w:t>
      </w:r>
      <w:r>
        <w:rPr>
          <w:rFonts w:eastAsia="Times New Roman" w:cs="Times New Roman"/>
          <w:szCs w:val="24"/>
        </w:rPr>
        <w:t xml:space="preserve"> ακριβώς είναι το πρόβλημα, ότι τους είχατε προετοιμάσει ότι με τη δική σας διακυβέρνηση μπορούν να έρθουν, να φέρουν και τις οικογένειές τους. Ήρθαν εδώ, τους είπατε και «καλώς τους!» και δεν καταλαβαίνετε ότι αυτό ακριβώς είναι το πρόβλημα, η ουσία του π</w:t>
      </w:r>
      <w:r>
        <w:rPr>
          <w:rFonts w:eastAsia="Times New Roman" w:cs="Times New Roman"/>
          <w:szCs w:val="24"/>
        </w:rPr>
        <w:t>ροβλήματος, ότι τους προσκαλέσατε και τους καλοδεχτήκατε και έχουν κατακλύσει την Ελλάδα.</w:t>
      </w:r>
    </w:p>
    <w:p w14:paraId="6A03E2C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Πιστεύετε ότι διασκορπίζοντάς τους συνεχώς στην ενδοχώρα θα λύσετε το πρόβλημα των νησιών. Προφανώς θα το δημιουργήσετε και σε όλη την υπόλοιπη Ελλάδα.</w:t>
      </w:r>
    </w:p>
    <w:p w14:paraId="6A03E2C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Οι άνθρωποι αυ</w:t>
      </w:r>
      <w:r>
        <w:rPr>
          <w:rFonts w:eastAsia="Times New Roman" w:cs="Times New Roman"/>
          <w:szCs w:val="24"/>
        </w:rPr>
        <w:t>τοί –κακώς τους λέτε πρόσφυγες- βρίσκονταν σε χώρες οι οποίες δεν είναι σε πόλεμο. Τόσο απλά και τόσο ξεκάθαρα! Είναι λαθρομετανάστες. Έχουν εισβάλει στην πατρίδα μας. Είδαμε ότι τους φιλοξενήσατε και εχθές εδώ στη Βουλή και ήρθε και ο Πρόεδρος της Δημοκρα</w:t>
      </w:r>
      <w:r>
        <w:rPr>
          <w:rFonts w:eastAsia="Times New Roman" w:cs="Times New Roman"/>
          <w:szCs w:val="24"/>
        </w:rPr>
        <w:t xml:space="preserve">τίας, ο Πρόεδρος της Βουλής. Όλοι αυτοί που βλέπαμε σαν ασυνόδευτα -και καλά!- προσφυγόπουλα, όπως μας τα παρουσιάζετε για να στάξει και ένα δάκρυ από το μάτι μας, ήταν κάτι μουσάτοι, μεγάλοι σε ηλικία, όλοι άνδρες. Ας μας το δικαιολογήσετε αυτό. Είναι οι </w:t>
      </w:r>
      <w:r>
        <w:rPr>
          <w:rFonts w:eastAsia="Times New Roman" w:cs="Times New Roman"/>
          <w:szCs w:val="24"/>
        </w:rPr>
        <w:t>μελλοντικοί τζιχαντιστές που θα ανατινάζονται. Αυτό είναι το «ευχαριστώ» σε όλες τις ευρωπαϊκές χώρες στις οποίες έχουν εισβάλει.</w:t>
      </w:r>
    </w:p>
    <w:p w14:paraId="6A03E2D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Μας είπατε πάρα πολλά όλες αυτές τις ημέρες και στον </w:t>
      </w:r>
      <w:r>
        <w:rPr>
          <w:rFonts w:eastAsia="Times New Roman" w:cs="Times New Roman"/>
          <w:szCs w:val="24"/>
        </w:rPr>
        <w:t>προϋπολογισμό</w:t>
      </w:r>
      <w:r>
        <w:rPr>
          <w:rFonts w:eastAsia="Times New Roman" w:cs="Times New Roman"/>
          <w:szCs w:val="24"/>
        </w:rPr>
        <w:t>, αλλά δεν είχα την ευκαιρία να το σχολιάσω γιατί μίλησα στη</w:t>
      </w:r>
      <w:r>
        <w:rPr>
          <w:rFonts w:eastAsia="Times New Roman" w:cs="Times New Roman"/>
          <w:szCs w:val="24"/>
        </w:rPr>
        <w:t xml:space="preserve">ν αρχή. Προσπαθείτε να πείτε ότι κάνετε κοινωνική πολιτική, ότι είσαστε πάρα πολύ φιλολαϊκοί στις πολιτικές σας. Αποδεικνύεται το αντίθετο. </w:t>
      </w:r>
    </w:p>
    <w:p w14:paraId="6A03E2D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Επειδή ασχολείστε και με το ίντερνετ δεν ξέρω αν είδατε πριν από λίγο το σημερινό ξύλο στο Ειρηνοδικείο, κύριε Υπου</w:t>
      </w:r>
      <w:r>
        <w:rPr>
          <w:rFonts w:eastAsia="Times New Roman" w:cs="Times New Roman"/>
          <w:szCs w:val="24"/>
        </w:rPr>
        <w:t xml:space="preserve">ργέ. Και αυτό μάλλον θα εντάσσεται στις μεθόδους που χρησιμοποιεί η Αριστερά, για να καταλήξουν όλα τα σπίτια στα χέρια τραπεζιτών σύμφωνα με την ανακατασκευή του δικού σας συνθήματος. Δεν ξέρω αν μετά θέλετε να εξηγήσετε γιατί συμβαίνει αυτό. </w:t>
      </w:r>
    </w:p>
    <w:p w14:paraId="6A03E2D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Αύριο θα έρ</w:t>
      </w:r>
      <w:r>
        <w:rPr>
          <w:rFonts w:eastAsia="Times New Roman" w:cs="Times New Roman"/>
          <w:szCs w:val="24"/>
        </w:rPr>
        <w:t xml:space="preserve">θει </w:t>
      </w:r>
      <w:r>
        <w:rPr>
          <w:rFonts w:eastAsia="Times New Roman" w:cs="Times New Roman"/>
          <w:szCs w:val="24"/>
        </w:rPr>
        <w:t xml:space="preserve">μια </w:t>
      </w:r>
      <w:r>
        <w:rPr>
          <w:rFonts w:eastAsia="Times New Roman" w:cs="Times New Roman"/>
          <w:szCs w:val="24"/>
        </w:rPr>
        <w:t>τροπολογία, που θα την συζητήσουμε εδώ</w:t>
      </w:r>
      <w:r>
        <w:rPr>
          <w:rFonts w:eastAsia="Times New Roman" w:cs="Times New Roman"/>
          <w:szCs w:val="24"/>
        </w:rPr>
        <w:t>,</w:t>
      </w:r>
      <w:r>
        <w:rPr>
          <w:rFonts w:eastAsia="Times New Roman" w:cs="Times New Roman"/>
          <w:szCs w:val="24"/>
        </w:rPr>
        <w:t xml:space="preserve"> στη Βουλή, σύμφωνα με την οποία θα στέλνετε φυλακή όσους προσπαθούν να διακόψουν πλειστηριασμούς. Αυτό είναι το αποτύπωμα της δικής σας Κυβέρνησης. Είπατε και άλλα. </w:t>
      </w:r>
    </w:p>
    <w:p w14:paraId="6A03E2D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Τέλος πάντων, δεν θα συνεχίσω να σχολιάζω.</w:t>
      </w:r>
      <w:r>
        <w:rPr>
          <w:rFonts w:eastAsia="Times New Roman" w:cs="Times New Roman"/>
          <w:szCs w:val="24"/>
        </w:rPr>
        <w:t xml:space="preserve"> Θα σχολιάσω μόνο την τροπολογία με γενικό αριθμό 1374, που αφορά τα ΕΑΣ, στην οποία θα ψηφίσουμε «παρών», γιατί έχετε ξεφτιλίσει την ελληνική αμυντική βιομηχανία. Εμείς την ελληνική αμυντική βιομηχανία, τα οπλικά συστήματα τα θέλουμε έτσι όπως πρέπει να ε</w:t>
      </w:r>
      <w:r>
        <w:rPr>
          <w:rFonts w:eastAsia="Times New Roman" w:cs="Times New Roman"/>
          <w:szCs w:val="24"/>
        </w:rPr>
        <w:t>ίναι, να αποδίδουν στο έθνος, στην πατρίδα μας αυτά που πρέπει να αποδώσουν.</w:t>
      </w:r>
    </w:p>
    <w:p w14:paraId="6A03E2D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Θα πρέπει να είμαστε αυτάρκεις και στους εξοπλισμούς, όπως κάνουν οι γείτονες χώρες, οι οποίες, όταν αγοράζουν εξοπλιστικά προγράμματα, παίρνουν και την τεχνογνωσία. Δεν έχετε μάθ</w:t>
      </w:r>
      <w:r>
        <w:rPr>
          <w:rFonts w:eastAsia="Times New Roman" w:cs="Times New Roman"/>
          <w:szCs w:val="24"/>
        </w:rPr>
        <w:t>ει τίποτα από αυτούς που μας επισκέπτονται τόσο συχνά. Θα επανέλθω και στην επίσκεψη του Ερντογάν.</w:t>
      </w:r>
    </w:p>
    <w:p w14:paraId="6A03E2D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Θα πρέπει, λοιπόν, τα αμυντικά συστήματα ουσιαστικά να προσδίδουν μια ανεξαρτησία στην πατρίδα μας. Δεν θα έλεγα ότι θα πρέπει να είναι κερδοφόρα, γιατί το κ</w:t>
      </w:r>
      <w:r>
        <w:rPr>
          <w:rFonts w:eastAsia="Times New Roman" w:cs="Times New Roman"/>
          <w:szCs w:val="24"/>
        </w:rPr>
        <w:t>έρδος δεν είναι το παν στα αμυντικά συστήματα, αλλά θα πρέπει να αποδίδουν το εθνικό έργο που ουσιαστικά πρέπει να επιτελέσουν και όχι να τα ξεφτιλίζετε και να δίνουμε παράταση για να βγάλουν φορολογική ενημερότητα και δεν ξέρω εγώ τι άλλο λέει η τροπολογί</w:t>
      </w:r>
      <w:r>
        <w:rPr>
          <w:rFonts w:eastAsia="Times New Roman" w:cs="Times New Roman"/>
          <w:szCs w:val="24"/>
        </w:rPr>
        <w:t>α. Δηλαδή, ξεφτιλίζουμε κυριολεκτικά την αμυντική μας βιομηχανία. Σ’ αυτή</w:t>
      </w:r>
      <w:r>
        <w:rPr>
          <w:rFonts w:eastAsia="Times New Roman" w:cs="Times New Roman"/>
          <w:szCs w:val="24"/>
        </w:rPr>
        <w:t>ν</w:t>
      </w:r>
      <w:r>
        <w:rPr>
          <w:rFonts w:eastAsia="Times New Roman" w:cs="Times New Roman"/>
          <w:szCs w:val="24"/>
        </w:rPr>
        <w:t xml:space="preserve"> την κατάντια την έχουμε φτάσει, να χρειάζεται παράταση για να δώσει φορολογική ενημερότητα ή ό,τι γράφεται μέσα στην τροπολογία.</w:t>
      </w:r>
    </w:p>
    <w:p w14:paraId="6A03E2D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Ήρθε ο Ερντογάν και για απάντηση, λοιπόν, έχουμε μια</w:t>
      </w:r>
      <w:r>
        <w:rPr>
          <w:rFonts w:eastAsia="Times New Roman" w:cs="Times New Roman"/>
          <w:szCs w:val="24"/>
        </w:rPr>
        <w:t xml:space="preserve"> δήλωση του Τσαβούσογλου μέσα στη Βουλή της Τουρκίας, ο οποίος μας είπε ότι υπάρχουν τρεις τρόποι για να λύσουμε τις διαφορές μας. Ο ένας τρόπος είναι με τη διπλωματία, ο άλλος τρόπος είναι με τα διεθνή δικαστήρια και ο τρίτος τρόπος -μαντέψτε ποιος είναι-</w:t>
      </w:r>
      <w:r>
        <w:rPr>
          <w:rFonts w:eastAsia="Times New Roman" w:cs="Times New Roman"/>
          <w:szCs w:val="24"/>
        </w:rPr>
        <w:t xml:space="preserve"> να μπουν να καταλάβουν τα νησιά μας.</w:t>
      </w:r>
    </w:p>
    <w:p w14:paraId="6A03E2D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Δεν είναι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Είναι η πραγματικότητα. Δεν ξέρω αν το ακούσατε. Ειπώθηκε μέσα στη Βουλή της Τουρκίας. Αυτή είναι η απάντησή τους για τη φιλοξενία που τους προσφέραμε.</w:t>
      </w:r>
    </w:p>
    <w:p w14:paraId="6A03E2D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Για το νομοσχέδιο τοποθετήθηκα. Απλώς, λέω το</w:t>
      </w:r>
      <w:r>
        <w:rPr>
          <w:rFonts w:eastAsia="Times New Roman" w:cs="Times New Roman"/>
          <w:szCs w:val="24"/>
        </w:rPr>
        <w:t xml:space="preserve"> συμπέρασμα της Χρυσής Αυγής: Απαιτείται αυτή η συγκεκριμένη εταιρεία, αφού θα είναι ανώνυμη εταιρεία -διαστημική εταιρεία, πείτε την, όπως θέλετε, είναι μια ανώνυμη εταιρεία- τη χρειάζεται η πατρίδα μας, αλλά δεν σας εμπιστευόμαστε να την κάνετε εσείς.</w:t>
      </w:r>
    </w:p>
    <w:p w14:paraId="6A03E2D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w:t>
      </w:r>
      <w:r>
        <w:rPr>
          <w:rFonts w:eastAsia="Times New Roman" w:cs="Times New Roman"/>
          <w:szCs w:val="24"/>
        </w:rPr>
        <w:t>χαριστώ.</w:t>
      </w:r>
    </w:p>
    <w:p w14:paraId="6A03E2DA"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Εμείς ευχαριστούμε.</w:t>
      </w:r>
    </w:p>
    <w:p w14:paraId="6A03E2D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Ο κ. Συντυχάκης έχει τον λόγο.</w:t>
      </w:r>
    </w:p>
    <w:p w14:paraId="6A03E2DC"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6A03E2D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Δεν έχουμε να πούμε κάτι ιδιαίτερο σε σχέση με το νομοσχέδιο. Νομίζω ότι εξαντλήσαμε όλα τα περιθώρια. Φάνηκε, </w:t>
      </w:r>
      <w:r>
        <w:rPr>
          <w:rFonts w:eastAsia="Times New Roman" w:cs="Times New Roman"/>
          <w:szCs w:val="24"/>
        </w:rPr>
        <w:t>όμως, ότι πέρα από τις όποιες διαφωνίες, αντιπαραθέσεις, κορώνες ανάμεσα στον ΣΥΡΙΖΑ, τη Νέα Δημοκρατία, το ΠΑΣΟΚ κ.λπ., ανεξάρτητα αν ψηφισθεί ή όχι το συγκεκριμένο σχέδιο νόμου, στην ουσία αυτού του νομοσχεδίου νομίζω ότι υπάρχει πλήρης συμφωνία. Οι διαφ</w:t>
      </w:r>
      <w:r>
        <w:rPr>
          <w:rFonts w:eastAsia="Times New Roman" w:cs="Times New Roman"/>
          <w:szCs w:val="24"/>
        </w:rPr>
        <w:t>ωνίες είναι σε επιμέρους δευτερεύοντα, τριτεύοντα ζητήματα, σε νομοτεχνικά ζητήματα κ.λπ</w:t>
      </w:r>
      <w:r>
        <w:rPr>
          <w:rFonts w:eastAsia="Times New Roman" w:cs="Times New Roman"/>
          <w:szCs w:val="24"/>
        </w:rPr>
        <w:t>.</w:t>
      </w:r>
      <w:r>
        <w:rPr>
          <w:rFonts w:eastAsia="Times New Roman" w:cs="Times New Roman"/>
          <w:szCs w:val="24"/>
        </w:rPr>
        <w:t>.</w:t>
      </w:r>
    </w:p>
    <w:p w14:paraId="6A03E2D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Είναι και αυτό ένα δείγμα, να το πω, στρατηγικής συναντίληψης ακόμα για την περίπτωση του διαστήματος, διότι κάποιος, διαβάζοντας και ασχολούμενος πολύ περισσότερο μ</w:t>
      </w:r>
      <w:r>
        <w:rPr>
          <w:rFonts w:eastAsia="Times New Roman" w:cs="Times New Roman"/>
          <w:szCs w:val="24"/>
        </w:rPr>
        <w:t>ε τα ζητήματα της ευρωπαϊκής πολιτικής για το διάστημα -εμείς ως Κομμουνιστικό Κόμμα Ελλάδας τα παρακολουθούμε- μπορεί όντως να βγάλει πολύτιμα συμπεράσματα για την ενιαία στρατηγική νεοφιλελεύθερων κομμάτων, υποτιθέμενων αριστερών, σοσιαλδημοκρατικών, που</w:t>
      </w:r>
      <w:r>
        <w:rPr>
          <w:rFonts w:eastAsia="Times New Roman" w:cs="Times New Roman"/>
          <w:szCs w:val="24"/>
        </w:rPr>
        <w:t xml:space="preserve"> είναι σε μια κοινή πορεία, σε μια κοινή κατεύθυνση.</w:t>
      </w:r>
    </w:p>
    <w:p w14:paraId="6A03E2D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Δεν έχω να πω κάτι περισσότερο. Θα περάσω απευθείας στις τροπολογίες. Να πω, κατ’ αρχάς, ότι δεν είναι είκοσι τροπολογίες. Έχει τουλάχιστον δύο πολυτροπολογίες που, αν αθροίσεις αυτές τις δύο πολυτροπολο</w:t>
      </w:r>
      <w:r>
        <w:rPr>
          <w:rFonts w:eastAsia="Times New Roman" w:cs="Times New Roman"/>
          <w:szCs w:val="24"/>
        </w:rPr>
        <w:t>γίες, σου βγάζουν άλλες είκοσι. Έτσι είναι. Δηλαδή, βρήκαμε τον Παππά τώρα για να περάσουμε μερικές δεκάδες τροπολογίες, όχι να θάψουμε καμπόσους. Απέτυχε η απόπειρα της τροπολογίας για την απεργία και σου λέει ότι είναι ευκαιρία να βάλουμε εδώ και ό,τι κά</w:t>
      </w:r>
      <w:r>
        <w:rPr>
          <w:rFonts w:eastAsia="Times New Roman" w:cs="Times New Roman"/>
          <w:szCs w:val="24"/>
        </w:rPr>
        <w:t>τσει.</w:t>
      </w:r>
    </w:p>
    <w:p w14:paraId="6A03E2E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 Τηλεπικοινωνιών και Ενημέρωσης):</w:t>
      </w:r>
      <w:r>
        <w:rPr>
          <w:rFonts w:eastAsia="Times New Roman" w:cs="Times New Roman"/>
          <w:szCs w:val="24"/>
        </w:rPr>
        <w:t xml:space="preserve"> Για τις απεργίες δεν είναι στο δικό μου.</w:t>
      </w:r>
    </w:p>
    <w:p w14:paraId="6A03E2E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Σε σχέση με την τροπολογία του Υπουργείου Περιβάλλοντος, σε σχέση με τον τομέα της ηλεκτρικής ενέργειας της </w:t>
      </w:r>
      <w:r>
        <w:rPr>
          <w:rFonts w:eastAsia="Times New Roman" w:cs="Times New Roman"/>
          <w:szCs w:val="24"/>
        </w:rPr>
        <w:t>ΥΚΩ, προσπάθησε ο Υπουργός να το περάσει στα ψιλά, όπως και οι άλλες πολιτικές δυνάμεις, αλλά ουσιαστικά τι κάνει; Κάνει μια ανακατανομή των κλιμακίων ΥΚΩ. Δεν υπάρχει ουσιαστική μείωση του κόστους ηλεκτρικής ενέργειας για τη λαϊκή οικογένεια και αυτό η Κυ</w:t>
      </w:r>
      <w:r>
        <w:rPr>
          <w:rFonts w:eastAsia="Times New Roman" w:cs="Times New Roman"/>
          <w:szCs w:val="24"/>
        </w:rPr>
        <w:t>βέρνηση θέλει να το εμφανίσει ως ένα φιλολαϊκό μέτρο.</w:t>
      </w:r>
    </w:p>
    <w:p w14:paraId="6A03E2E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Τι κάνει; Κάνει απλώς μια διαφορετική ανακατανομή. Για τη μεγάλη μάζα των λαϊκών νοικοκυριών κάτω των 1600 </w:t>
      </w:r>
      <w:r>
        <w:rPr>
          <w:rFonts w:eastAsia="Times New Roman" w:cs="Times New Roman"/>
          <w:szCs w:val="24"/>
          <w:lang w:val="en-US"/>
        </w:rPr>
        <w:t>kWh</w:t>
      </w:r>
      <w:r>
        <w:rPr>
          <w:rFonts w:eastAsia="Times New Roman" w:cs="Times New Roman"/>
          <w:szCs w:val="24"/>
        </w:rPr>
        <w:t xml:space="preserve"> η διαφορά είναι ισχνή και μη υπολογίσιμη. Είναι κάτω του ευρώ.</w:t>
      </w:r>
    </w:p>
    <w:p w14:paraId="6A03E2E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 σημαντικότατο ζήτημα ποιο</w:t>
      </w:r>
      <w:r>
        <w:rPr>
          <w:rFonts w:eastAsia="Times New Roman" w:cs="Times New Roman"/>
          <w:szCs w:val="24"/>
        </w:rPr>
        <w:t xml:space="preserve"> είναι; Είναι η εκτίναξη για όσους έχουν νυχτερινό ρεύμα, στο οποίο έχει καταφύγει πάρα πολύς κόσμος λόγω της κρίσης.</w:t>
      </w:r>
    </w:p>
    <w:p w14:paraId="6A03E2E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 τελευταίο και πιο σημαντικό είναι αυτό που αναφέρεται στην παράγραφο 2 του άρθρου 36 του ν. 4067/2012, που αντικαθίσταται, και το οποίο</w:t>
      </w:r>
      <w:r>
        <w:rPr>
          <w:rFonts w:eastAsia="Times New Roman" w:cs="Times New Roman"/>
          <w:szCs w:val="24"/>
        </w:rPr>
        <w:t xml:space="preserve"> αναφέρει ρητά το εξής: Σε περίπτωση ελλείμματος ή πλεονάσματος οι χρεώσεις αναπροσαρμόζονται μετά από εισηγήσεις της ΡΑΕ. Και επειδή συνήθως είναι ελλειμματικοί, η αναπροσαρμογή των χρεώσεων θα πηγαίνει προς τα πάνω, δηλαδή θα αυξάνονται. </w:t>
      </w:r>
    </w:p>
    <w:p w14:paraId="6A03E2E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Άρα, κοινωνική </w:t>
      </w:r>
      <w:r>
        <w:rPr>
          <w:rFonts w:eastAsia="Times New Roman" w:cs="Times New Roman"/>
          <w:szCs w:val="24"/>
        </w:rPr>
        <w:t xml:space="preserve">δικαιοσύνη δεν είναι η ανακατανομή από τη </w:t>
      </w:r>
      <w:r>
        <w:rPr>
          <w:rFonts w:eastAsia="Times New Roman" w:cs="Times New Roman"/>
          <w:szCs w:val="24"/>
        </w:rPr>
        <w:t xml:space="preserve">μια </w:t>
      </w:r>
      <w:r>
        <w:rPr>
          <w:rFonts w:eastAsia="Times New Roman" w:cs="Times New Roman"/>
          <w:szCs w:val="24"/>
        </w:rPr>
        <w:t xml:space="preserve">κατηγορία στην άλλη, αλλά η διασφάλιση των διευρυμένων ενεργειακών αναγκών του λαού σε </w:t>
      </w:r>
      <w:r>
        <w:rPr>
          <w:rFonts w:eastAsia="Times New Roman" w:cs="Times New Roman"/>
          <w:szCs w:val="24"/>
        </w:rPr>
        <w:t xml:space="preserve">μια </w:t>
      </w:r>
      <w:r>
        <w:rPr>
          <w:rFonts w:eastAsia="Times New Roman" w:cs="Times New Roman"/>
          <w:szCs w:val="24"/>
        </w:rPr>
        <w:t>εποχή που ενώ η χώρα μας έχει τόσα ενεργειακά αποθέματα, είναι πάμφτωχη στην ενεργειακή πολιτική.</w:t>
      </w:r>
    </w:p>
    <w:p w14:paraId="6A03E2E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Σε σχέση με την τροπο</w:t>
      </w:r>
      <w:r>
        <w:rPr>
          <w:rFonts w:eastAsia="Times New Roman" w:cs="Times New Roman"/>
          <w:szCs w:val="24"/>
        </w:rPr>
        <w:t xml:space="preserve">λογία με γενικό αριθμό 1882 που αφορά </w:t>
      </w:r>
      <w:r>
        <w:rPr>
          <w:rFonts w:eastAsia="Times New Roman" w:cs="Times New Roman"/>
          <w:szCs w:val="24"/>
        </w:rPr>
        <w:t>σ</w:t>
      </w:r>
      <w:r>
        <w:rPr>
          <w:rFonts w:eastAsia="Times New Roman" w:cs="Times New Roman"/>
          <w:szCs w:val="24"/>
        </w:rPr>
        <w:t>τη μεταναστευτική πολιτική, είναι η πολλοστή φορά που παρατείνεται η κατάσταση σύναψης δημοσίων συμβάσεων κατά παρέκκλιση της κανονικής διαδικασίας, η πολλοστή φορά που παρατείνεται η παροχή διοικητικής στήριξης από τ</w:t>
      </w:r>
      <w:r>
        <w:rPr>
          <w:rFonts w:eastAsia="Times New Roman" w:cs="Times New Roman"/>
          <w:szCs w:val="24"/>
        </w:rPr>
        <w:t>ο Υπουργείο Εσωτερικών προς το νεοσύστατο Υπουργείο Μεταναστευτικής Πολιτικής, που δεν είναι πλέον νεοσύστατο, καθώς έχει περάσει πάνω από ένας χρόνος που έχει συσταθεί.</w:t>
      </w:r>
    </w:p>
    <w:p w14:paraId="6A03E2E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Σε ό,τι </w:t>
      </w:r>
      <w:r>
        <w:rPr>
          <w:rFonts w:eastAsia="Times New Roman" w:cs="Times New Roman"/>
          <w:szCs w:val="24"/>
        </w:rPr>
        <w:t>αφορά σ</w:t>
      </w:r>
      <w:r>
        <w:rPr>
          <w:rFonts w:eastAsia="Times New Roman" w:cs="Times New Roman"/>
          <w:szCs w:val="24"/>
        </w:rPr>
        <w:t xml:space="preserve">την παράταση του καθεστώτος των αποσπάσεων ή των προσλήψεων προσωπικού </w:t>
      </w:r>
      <w:r>
        <w:rPr>
          <w:rFonts w:eastAsia="Times New Roman" w:cs="Times New Roman"/>
          <w:szCs w:val="24"/>
        </w:rPr>
        <w:t>με συμβάσεις ορισμένου χρόνου, το προσφυγικό-μεταναστευτικό πρόβλημα, λόγω της διατήρησης, αλλά και αύξησης των αιτιών που το δημιουργούν, δηλαδή της πολιτικής της Ευρωπαϊκής Ένωσης που εγκλωβίζει πρόσφυγες και μετανάστες στην Ελλάδα -και την ίδια στιγμή τ</w:t>
      </w:r>
      <w:r>
        <w:rPr>
          <w:rFonts w:eastAsia="Times New Roman" w:cs="Times New Roman"/>
          <w:szCs w:val="24"/>
        </w:rPr>
        <w:t>σακώνεται ο ΣΥΡΙΖΑ με τη Νέα Δημοκρατία, ενώ έχουν συμφωνήσει στην κοινή ευρωπαϊκή πολιτική για το προσφυγικό και το μεταναστευτικό και την παρουσία του ΝΑΤΟ στο Αιγαίο- αλλά και λόγω της γεωγραφικής θέσης της χώρας, δεν είναι προσωρινό και έκτακτο. Γι’ αυ</w:t>
      </w:r>
      <w:r>
        <w:rPr>
          <w:rFonts w:eastAsia="Times New Roman" w:cs="Times New Roman"/>
          <w:szCs w:val="24"/>
        </w:rPr>
        <w:t xml:space="preserve">τό χρειάζεται σταθερό και μόνιμο προσωπικό σε μία σειρά θέσεις. </w:t>
      </w:r>
    </w:p>
    <w:p w14:paraId="6A03E2E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Επίσης, είμαστε κατηγορηματικά αντίθετοι με την ανάθεση εργασιών σχετικών με τη διαχείριση του προβλήματος στη διεκπεραίωση των αιτήσεων ασύλου σε προσωπικό της Ευρωπαϊκής Ένωσης.</w:t>
      </w:r>
    </w:p>
    <w:p w14:paraId="6A03E2E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Σε σχέση με</w:t>
      </w:r>
      <w:r>
        <w:rPr>
          <w:rFonts w:eastAsia="Times New Roman" w:cs="Times New Roman"/>
          <w:szCs w:val="24"/>
        </w:rPr>
        <w:t xml:space="preserve"> την τροπολογία με γενικό αριθμό 1389 που αφορά </w:t>
      </w:r>
      <w:r>
        <w:rPr>
          <w:rFonts w:eastAsia="Times New Roman" w:cs="Times New Roman"/>
          <w:szCs w:val="24"/>
        </w:rPr>
        <w:t>σ</w:t>
      </w:r>
      <w:r>
        <w:rPr>
          <w:rFonts w:eastAsia="Times New Roman" w:cs="Times New Roman"/>
          <w:szCs w:val="24"/>
        </w:rPr>
        <w:t>την παράταση των συμβάσεων επικουρικού προσωπικού των στρατιωτικών νοσοκομείων, δεν μας κάλυψε η εξήγηση που έδωσε ο κ. Βίτσας, ότι θα παρατείνει είκοσι τρεις συμβάσεις και άλλες δεκαέξι, ενώ, όπως μας είπε,</w:t>
      </w:r>
      <w:r>
        <w:rPr>
          <w:rFonts w:eastAsia="Times New Roman" w:cs="Times New Roman"/>
          <w:szCs w:val="24"/>
        </w:rPr>
        <w:t xml:space="preserve"> είκοσι δύο θα τύχουν νέας σύμβασης. Τουλάχιστον ήταν λίγο αινιγματικός ο τρόπος που το ανέφερε αυτό, διότι είναι υπαρκτές οι ανάγκες των στρατιωτικών νοσοκομείων γι’ αυτές τις συγκεκριμένες ειδικότητες των τριάντα εννέα στρατιωτικών γιατρών. Άρα, έπρεπε ν</w:t>
      </w:r>
      <w:r>
        <w:rPr>
          <w:rFonts w:eastAsia="Times New Roman" w:cs="Times New Roman"/>
          <w:szCs w:val="24"/>
        </w:rPr>
        <w:t>α ανανεωθεί η σύμβαση και για τους τριάντα εννέα.</w:t>
      </w:r>
    </w:p>
    <w:p w14:paraId="6A03E2E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Βέβαια, εμείς θέτουμε το ζήτημα της μονιμοποίησης όλων των εργαζομένων που είναι με μερική απασχόληση, προκειμένου να είναι με πλήρη και αποκλειστική. </w:t>
      </w:r>
    </w:p>
    <w:p w14:paraId="6A03E2E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Σε σχέση με την «πολυ-τροπολογία» με γενικό αριθμό 139</w:t>
      </w:r>
      <w:r>
        <w:rPr>
          <w:rFonts w:eastAsia="Times New Roman" w:cs="Times New Roman"/>
          <w:szCs w:val="24"/>
        </w:rPr>
        <w:t xml:space="preserve">0 του Υπουργείου Εσωτερικών, στο πρώτο άρθρο -ας το πω έτσι- που αφορά </w:t>
      </w:r>
      <w:r>
        <w:rPr>
          <w:rFonts w:eastAsia="Times New Roman" w:cs="Times New Roman"/>
          <w:szCs w:val="24"/>
        </w:rPr>
        <w:t>σ</w:t>
      </w:r>
      <w:r>
        <w:rPr>
          <w:rFonts w:eastAsia="Times New Roman" w:cs="Times New Roman"/>
          <w:szCs w:val="24"/>
        </w:rPr>
        <w:t>την πολιτική προστασία θα πούμε «</w:t>
      </w:r>
      <w:r>
        <w:rPr>
          <w:rFonts w:eastAsia="Times New Roman" w:cs="Times New Roman"/>
          <w:szCs w:val="24"/>
        </w:rPr>
        <w:t>ναι</w:t>
      </w:r>
      <w:r>
        <w:rPr>
          <w:rFonts w:eastAsia="Times New Roman" w:cs="Times New Roman"/>
          <w:szCs w:val="24"/>
        </w:rPr>
        <w:t xml:space="preserve">». Αφορά </w:t>
      </w:r>
      <w:r>
        <w:rPr>
          <w:rFonts w:eastAsia="Times New Roman" w:cs="Times New Roman"/>
          <w:szCs w:val="24"/>
        </w:rPr>
        <w:t>Σ</w:t>
      </w:r>
      <w:r>
        <w:rPr>
          <w:rFonts w:eastAsia="Times New Roman" w:cs="Times New Roman"/>
          <w:szCs w:val="24"/>
        </w:rPr>
        <w:t>τις εκατό δόσεις για τα οφειλόμενα στους δήμους που έληξε στα τέλη Νοεμβρίου.</w:t>
      </w:r>
    </w:p>
    <w:p w14:paraId="6A03E2E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Ως προς το επόμενο άρθρο -είναι οργανωτικό το θέμα- θα πούμε</w:t>
      </w:r>
      <w:r>
        <w:rPr>
          <w:rFonts w:eastAsia="Times New Roman" w:cs="Times New Roman"/>
          <w:szCs w:val="24"/>
        </w:rPr>
        <w:t xml:space="preserve"> «</w:t>
      </w:r>
      <w:r>
        <w:rPr>
          <w:rFonts w:eastAsia="Times New Roman" w:cs="Times New Roman"/>
          <w:szCs w:val="24"/>
        </w:rPr>
        <w:t>παρών</w:t>
      </w:r>
      <w:r>
        <w:rPr>
          <w:rFonts w:eastAsia="Times New Roman" w:cs="Times New Roman"/>
          <w:szCs w:val="24"/>
        </w:rPr>
        <w:t>».</w:t>
      </w:r>
    </w:p>
    <w:p w14:paraId="6A03E2E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Στο άρθρο που αφορά την αναδιάρθρωση του ΦΟΔΣΑ, είχαμε διαφωνήσει με τη διάταξη 4071 του 2012 και θα ψηφίσουμε «</w:t>
      </w:r>
      <w:r>
        <w:rPr>
          <w:rFonts w:eastAsia="Times New Roman" w:cs="Times New Roman"/>
          <w:szCs w:val="24"/>
        </w:rPr>
        <w:t>παρών</w:t>
      </w:r>
      <w:r>
        <w:rPr>
          <w:rFonts w:eastAsia="Times New Roman" w:cs="Times New Roman"/>
          <w:szCs w:val="24"/>
        </w:rPr>
        <w:t>».</w:t>
      </w:r>
    </w:p>
    <w:p w14:paraId="6A03E2E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Στο άρθρο που αφορά την πολεοδομία θα ψηφίσουμε «</w:t>
      </w:r>
      <w:r>
        <w:rPr>
          <w:rFonts w:eastAsia="Times New Roman" w:cs="Times New Roman"/>
          <w:szCs w:val="24"/>
        </w:rPr>
        <w:t>κατά</w:t>
      </w:r>
      <w:r>
        <w:rPr>
          <w:rFonts w:eastAsia="Times New Roman" w:cs="Times New Roman"/>
          <w:szCs w:val="24"/>
        </w:rPr>
        <w:t xml:space="preserve">», διότι στην πραγματικότητα παρατείνεται το καθεστώς υποστελέχωσης των </w:t>
      </w:r>
      <w:r>
        <w:rPr>
          <w:rFonts w:eastAsia="Times New Roman" w:cs="Times New Roman"/>
          <w:szCs w:val="24"/>
        </w:rPr>
        <w:t>υπηρεσιών της πολεοδομίας και επιβαρύνεται το καθεστώς εργασίας των υπαλλήλων.</w:t>
      </w:r>
    </w:p>
    <w:p w14:paraId="6A03E2E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Σε σχέση με την παράταση της μεταφοράς των μαθητών, θα ψηφίσουμε «</w:t>
      </w:r>
      <w:r>
        <w:rPr>
          <w:rFonts w:eastAsia="Times New Roman" w:cs="Times New Roman"/>
          <w:szCs w:val="24"/>
        </w:rPr>
        <w:t>ναι</w:t>
      </w:r>
      <w:r>
        <w:rPr>
          <w:rFonts w:eastAsia="Times New Roman" w:cs="Times New Roman"/>
          <w:szCs w:val="24"/>
        </w:rPr>
        <w:t>».</w:t>
      </w:r>
    </w:p>
    <w:p w14:paraId="6A03E2F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Σε σχέση με την τροπολογία για τους παλιννοστούντες, επίσης θα ψηφίσουμε «</w:t>
      </w:r>
      <w:r>
        <w:rPr>
          <w:rFonts w:eastAsia="Times New Roman" w:cs="Times New Roman"/>
          <w:szCs w:val="24"/>
        </w:rPr>
        <w:t>ναι</w:t>
      </w:r>
      <w:r>
        <w:rPr>
          <w:rFonts w:eastAsia="Times New Roman" w:cs="Times New Roman"/>
          <w:szCs w:val="24"/>
        </w:rPr>
        <w:t>».</w:t>
      </w:r>
    </w:p>
    <w:p w14:paraId="6A03E2F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Στην  «πολυ-τροπολογία» μ</w:t>
      </w:r>
      <w:r>
        <w:rPr>
          <w:rFonts w:eastAsia="Times New Roman" w:cs="Times New Roman"/>
          <w:szCs w:val="24"/>
        </w:rPr>
        <w:t xml:space="preserve">ε γενικό αριθμό 1395 του Υπουργείου Υγείας έχουμε να πούμε τα εξής: Όσον αφορά </w:t>
      </w:r>
      <w:r>
        <w:rPr>
          <w:rFonts w:eastAsia="Times New Roman" w:cs="Times New Roman"/>
          <w:szCs w:val="24"/>
        </w:rPr>
        <w:t>Σ</w:t>
      </w:r>
      <w:r>
        <w:rPr>
          <w:rFonts w:eastAsia="Times New Roman" w:cs="Times New Roman"/>
          <w:szCs w:val="24"/>
        </w:rPr>
        <w:t>το πρώτο άρθρο σχετικά με τις παρατάσεις προθεσμιών, θα ψηφίσουμε «</w:t>
      </w:r>
      <w:r>
        <w:rPr>
          <w:rFonts w:eastAsia="Times New Roman" w:cs="Times New Roman"/>
          <w:szCs w:val="24"/>
        </w:rPr>
        <w:t>παρών</w:t>
      </w:r>
      <w:r>
        <w:rPr>
          <w:rFonts w:eastAsia="Times New Roman" w:cs="Times New Roman"/>
          <w:szCs w:val="24"/>
        </w:rPr>
        <w:t xml:space="preserve">». Συμφωνούμε </w:t>
      </w:r>
      <w:r>
        <w:rPr>
          <w:rFonts w:eastAsia="Times New Roman" w:cs="Times New Roman"/>
          <w:szCs w:val="24"/>
        </w:rPr>
        <w:t xml:space="preserve">μ’ </w:t>
      </w:r>
      <w:r>
        <w:rPr>
          <w:rFonts w:eastAsia="Times New Roman" w:cs="Times New Roman"/>
          <w:szCs w:val="24"/>
        </w:rPr>
        <w:t>αυτήν την παράταση ως προς το μέρος της χρηματοδότησης για τη μισθοδοσία του προσωπικού</w:t>
      </w:r>
      <w:r>
        <w:rPr>
          <w:rFonts w:eastAsia="Times New Roman" w:cs="Times New Roman"/>
          <w:szCs w:val="24"/>
        </w:rPr>
        <w:t xml:space="preserve"> και τις λειτουργικές δαπάνες της σχολής.</w:t>
      </w:r>
    </w:p>
    <w:p w14:paraId="6A03E2F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Δεν θα συμφωνήσουμε με το ζήτημα της αυτοτέλειας της σχολής. Έχουμε εκφράσει επιφυλάξεις τόσο στο διοικητικό μέρος, όσο </w:t>
      </w:r>
      <w:r>
        <w:rPr>
          <w:rFonts w:eastAsia="Times New Roman" w:cs="Times New Roman"/>
          <w:szCs w:val="24"/>
        </w:rPr>
        <w:t xml:space="preserve">και </w:t>
      </w:r>
      <w:r>
        <w:rPr>
          <w:rFonts w:eastAsia="Times New Roman" w:cs="Times New Roman"/>
          <w:szCs w:val="24"/>
        </w:rPr>
        <w:t>στο οικονομικό μέρος, όπου η έννοια της αυτοτέλειας ενδεχομένως να οδηγήσει στην αυτοχρημα</w:t>
      </w:r>
      <w:r>
        <w:rPr>
          <w:rFonts w:eastAsia="Times New Roman" w:cs="Times New Roman"/>
          <w:szCs w:val="24"/>
        </w:rPr>
        <w:t xml:space="preserve">τοδότηση, κάτι που στην πράξη σημαίνει δίδακτρα </w:t>
      </w:r>
      <w:r>
        <w:rPr>
          <w:rFonts w:eastAsia="Times New Roman" w:cs="Times New Roman"/>
          <w:szCs w:val="24"/>
        </w:rPr>
        <w:t xml:space="preserve">γι’ </w:t>
      </w:r>
      <w:r>
        <w:rPr>
          <w:rFonts w:eastAsia="Times New Roman" w:cs="Times New Roman"/>
          <w:szCs w:val="24"/>
        </w:rPr>
        <w:t>αυτούς που την παρακολουθούν, αλλά και άλλες δραστηριότητες επιχειρηματικού τύπου. Με κριτήριο αυτό, δηλαδή τη μισθοδοσία του προσωπικού και την κάλυψη λειτουργικών δαπανών, θα πούμε «</w:t>
      </w:r>
      <w:r>
        <w:rPr>
          <w:rFonts w:eastAsia="Times New Roman" w:cs="Times New Roman"/>
          <w:szCs w:val="24"/>
        </w:rPr>
        <w:t>ναι</w:t>
      </w:r>
      <w:r>
        <w:rPr>
          <w:rFonts w:eastAsia="Times New Roman" w:cs="Times New Roman"/>
          <w:szCs w:val="24"/>
        </w:rPr>
        <w:t>».</w:t>
      </w:r>
    </w:p>
    <w:p w14:paraId="6A03E2F3"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Σε σχέση με τα</w:t>
      </w:r>
      <w:r>
        <w:rPr>
          <w:rFonts w:eastAsia="Times New Roman" w:cs="Times New Roman"/>
          <w:szCs w:val="24"/>
        </w:rPr>
        <w:t xml:space="preserve"> γεωγραφικά όρια των Διοικήσεων Υγειονομικών Περιφερειών μέχρι το τέλος του 2018, το πρόβλημα, κατά τη γνώμη μας, δεν είναι τα γεωγραφικά όρια των ΔΥΠΕ, αλλά η δεδομένη αντιλαϊκή πολιτική της Κυβέρνησης στον τομέα της </w:t>
      </w:r>
      <w:r>
        <w:rPr>
          <w:rFonts w:eastAsia="Times New Roman" w:cs="Times New Roman"/>
          <w:szCs w:val="24"/>
        </w:rPr>
        <w:t>υγείας</w:t>
      </w:r>
      <w:r>
        <w:rPr>
          <w:rFonts w:eastAsia="Times New Roman" w:cs="Times New Roman"/>
          <w:szCs w:val="24"/>
        </w:rPr>
        <w:t>, οι περικοπές και τα πλαφόν στι</w:t>
      </w:r>
      <w:r>
        <w:rPr>
          <w:rFonts w:eastAsia="Times New Roman" w:cs="Times New Roman"/>
          <w:szCs w:val="24"/>
        </w:rPr>
        <w:t>ς παροχές, η αύξηση των πληρωμών των ασθενών, οι ελλείψεις σε δημόσιες υποδομές και η υποστελέχωσή τους.</w:t>
      </w:r>
    </w:p>
    <w:p w14:paraId="6A03E2F4"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Επίσης, σε ό,τι αφορά </w:t>
      </w:r>
      <w:r>
        <w:rPr>
          <w:rFonts w:eastAsia="Times New Roman" w:cs="Times New Roman"/>
          <w:szCs w:val="24"/>
        </w:rPr>
        <w:t>σ</w:t>
      </w:r>
      <w:r>
        <w:rPr>
          <w:rFonts w:eastAsia="Times New Roman" w:cs="Times New Roman"/>
          <w:szCs w:val="24"/>
        </w:rPr>
        <w:t>την Εθνική Κεντρική Αρχή Προμηθειών Υγείας και την παράταση της θητείας τους μέχρι 31 Μαΐου του 2018, το πρόβλημα είναι οι περικ</w:t>
      </w:r>
      <w:r>
        <w:rPr>
          <w:rFonts w:eastAsia="Times New Roman" w:cs="Times New Roman"/>
          <w:szCs w:val="24"/>
        </w:rPr>
        <w:t>οπές από τον κρατικό προϋπολογισμό που επιδρούν αρνητικά στον εξοπλισμό των δημόσιων μονάδων υγείας και επιτείνουν τις ελλείψεις. Ψηφίζουμε «</w:t>
      </w:r>
      <w:r>
        <w:rPr>
          <w:rFonts w:eastAsia="Times New Roman" w:cs="Times New Roman"/>
          <w:szCs w:val="24"/>
        </w:rPr>
        <w:t>παρών</w:t>
      </w:r>
      <w:r>
        <w:rPr>
          <w:rFonts w:eastAsia="Times New Roman" w:cs="Times New Roman"/>
          <w:szCs w:val="24"/>
        </w:rPr>
        <w:t xml:space="preserve">». </w:t>
      </w:r>
    </w:p>
    <w:p w14:paraId="6A03E2F5"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Σε σχέση με τους γιατρούς ΕΣΥ και το δικαίωμα να διεκδικούν άλλη θέση, επίσης, ψηφίζουμε «υπέρ», αν και το πρόβλημα είναι -επαναλαμβάνουμε- ότι δεν γίνονται προσλήψεις για να καλυφθεί το σύνολο των αναγκών. </w:t>
      </w:r>
    </w:p>
    <w:p w14:paraId="6A03E2F6"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Υπάρχουν και άλλα ζητήματα. Δεν προλαβαίνω να τα</w:t>
      </w:r>
      <w:r>
        <w:rPr>
          <w:rFonts w:eastAsia="Times New Roman" w:cs="Times New Roman"/>
          <w:szCs w:val="24"/>
        </w:rPr>
        <w:t xml:space="preserve"> αναφέρω όλα. </w:t>
      </w:r>
    </w:p>
    <w:p w14:paraId="6A03E2F7"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Σε ό,τι έχει σχέση με τους </w:t>
      </w:r>
      <w:r>
        <w:rPr>
          <w:rFonts w:eastAsia="Times New Roman" w:cs="Times New Roman"/>
          <w:szCs w:val="24"/>
        </w:rPr>
        <w:t xml:space="preserve">επιθεωρητές </w:t>
      </w:r>
      <w:r>
        <w:rPr>
          <w:rFonts w:eastAsia="Times New Roman" w:cs="Times New Roman"/>
          <w:szCs w:val="24"/>
        </w:rPr>
        <w:t xml:space="preserve">και τους </w:t>
      </w:r>
      <w:r>
        <w:rPr>
          <w:rFonts w:eastAsia="Times New Roman" w:cs="Times New Roman"/>
          <w:szCs w:val="24"/>
        </w:rPr>
        <w:t xml:space="preserve">βοηθούς επιθεωρητών </w:t>
      </w:r>
      <w:r>
        <w:rPr>
          <w:rFonts w:eastAsia="Times New Roman" w:cs="Times New Roman"/>
          <w:szCs w:val="24"/>
        </w:rPr>
        <w:t>ΣΕΥΥΠ θα πούμε «</w:t>
      </w:r>
      <w:r>
        <w:rPr>
          <w:rFonts w:eastAsia="Times New Roman" w:cs="Times New Roman"/>
          <w:szCs w:val="24"/>
        </w:rPr>
        <w:t>παρών</w:t>
      </w:r>
      <w:r>
        <w:rPr>
          <w:rFonts w:eastAsia="Times New Roman" w:cs="Times New Roman"/>
          <w:szCs w:val="24"/>
        </w:rPr>
        <w:t xml:space="preserve">». </w:t>
      </w:r>
    </w:p>
    <w:p w14:paraId="6A03E2F8"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 xml:space="preserve">την </w:t>
      </w:r>
      <w:r>
        <w:rPr>
          <w:rFonts w:eastAsia="Times New Roman" w:cs="Times New Roman"/>
          <w:bCs/>
          <w:szCs w:val="24"/>
        </w:rPr>
        <w:t>τροπολογία</w:t>
      </w:r>
      <w:r>
        <w:rPr>
          <w:rFonts w:eastAsia="Times New Roman" w:cs="Times New Roman"/>
          <w:szCs w:val="24"/>
        </w:rPr>
        <w:t xml:space="preserve"> με γενικό αριθμό 1396, που αφορά </w:t>
      </w:r>
      <w:r>
        <w:rPr>
          <w:rFonts w:eastAsia="Times New Roman" w:cs="Times New Roman"/>
          <w:szCs w:val="24"/>
        </w:rPr>
        <w:t xml:space="preserve">στη </w:t>
      </w:r>
      <w:r>
        <w:rPr>
          <w:rFonts w:eastAsia="Times New Roman" w:cs="Times New Roman"/>
          <w:szCs w:val="24"/>
        </w:rPr>
        <w:t xml:space="preserve">ρύθμιση θεμάτων προσωπικού Πυροσβεστικού Σώματος και την παραμονή στην </w:t>
      </w:r>
      <w:r>
        <w:rPr>
          <w:rFonts w:eastAsia="Times New Roman" w:cs="Times New Roman"/>
          <w:szCs w:val="24"/>
        </w:rPr>
        <w:t xml:space="preserve">υπηρεσία </w:t>
      </w:r>
      <w:r>
        <w:rPr>
          <w:rFonts w:eastAsia="Times New Roman" w:cs="Times New Roman"/>
          <w:szCs w:val="24"/>
        </w:rPr>
        <w:t xml:space="preserve">του </w:t>
      </w:r>
      <w:r>
        <w:rPr>
          <w:rFonts w:eastAsia="Times New Roman" w:cs="Times New Roman"/>
          <w:szCs w:val="24"/>
        </w:rPr>
        <w:t xml:space="preserve">Πυροσβεστικού Σώματος για δύο χρόνια, δεν θα συμφωνήσουμε. Θα καταψηφίσουμε τη συγκεκριμένη </w:t>
      </w:r>
      <w:r>
        <w:rPr>
          <w:rFonts w:eastAsia="Times New Roman" w:cs="Times New Roman"/>
          <w:bCs/>
          <w:szCs w:val="24"/>
        </w:rPr>
        <w:t>τροπολογία</w:t>
      </w:r>
      <w:r>
        <w:rPr>
          <w:rFonts w:eastAsia="Times New Roman" w:cs="Times New Roman"/>
          <w:szCs w:val="24"/>
        </w:rPr>
        <w:t xml:space="preserve"> για τον εξής λόγο: Δεν μπορούμε να συμφωνήσουμε με την παράταση του εργάσιμου βίου -εκεί οδηγεί το πράγμα, στην παράταση του εργάσιμου βίου- ακόμα και αν</w:t>
      </w:r>
      <w:r>
        <w:rPr>
          <w:rFonts w:eastAsia="Times New Roman" w:cs="Times New Roman"/>
          <w:szCs w:val="24"/>
        </w:rPr>
        <w:t xml:space="preserve"> το ζητούν οι εργαζόμενοι αυτό. Λόγω της κρίσης, σου λέει, «Να πάω στην υπηρεσία, εκεί θα βγάζω περισσότερο από ό,τι αν είμαι στη σύνταξη». </w:t>
      </w:r>
    </w:p>
    <w:p w14:paraId="6A03E2F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A03E2F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A03E2FB"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bCs/>
          <w:szCs w:val="24"/>
        </w:rPr>
        <w:t>τροπ</w:t>
      </w:r>
      <w:r>
        <w:rPr>
          <w:rFonts w:eastAsia="Times New Roman" w:cs="Times New Roman"/>
          <w:bCs/>
          <w:szCs w:val="24"/>
        </w:rPr>
        <w:t>ολογία,</w:t>
      </w:r>
      <w:r>
        <w:rPr>
          <w:rFonts w:eastAsia="Times New Roman" w:cs="Times New Roman"/>
          <w:szCs w:val="24"/>
        </w:rPr>
        <w:t xml:space="preserve"> λοιπόν, αυξάνει τα όρια ηλικίας. Το ΚΚΕ μιλάει για μείωση των ορίων ηλικίας, ειδικά στους πυροσβέστες, </w:t>
      </w:r>
      <w:r>
        <w:rPr>
          <w:rFonts w:eastAsia="Times New Roman"/>
          <w:szCs w:val="24"/>
        </w:rPr>
        <w:t>οι οποίοι</w:t>
      </w:r>
      <w:r>
        <w:rPr>
          <w:rFonts w:eastAsia="Times New Roman" w:cs="Times New Roman"/>
          <w:szCs w:val="24"/>
        </w:rPr>
        <w:t xml:space="preserve"> φτάνουν εξήντα χρονών και τους στέλνουν να σβήνουν φωτιές.</w:t>
      </w:r>
    </w:p>
    <w:p w14:paraId="6A03E2FC"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 ίδιο ισχύει και για την </w:t>
      </w:r>
      <w:r>
        <w:rPr>
          <w:rFonts w:eastAsia="Times New Roman" w:cs="Times New Roman"/>
          <w:bCs/>
          <w:szCs w:val="24"/>
        </w:rPr>
        <w:t>τροπολογία</w:t>
      </w:r>
      <w:r>
        <w:rPr>
          <w:rFonts w:eastAsia="Times New Roman" w:cs="Times New Roman"/>
          <w:szCs w:val="24"/>
        </w:rPr>
        <w:t xml:space="preserve"> με γενικό αριθμό 1401 που αφορά την ΕΥ</w:t>
      </w:r>
      <w:r>
        <w:rPr>
          <w:rFonts w:eastAsia="Times New Roman" w:cs="Times New Roman"/>
          <w:szCs w:val="24"/>
        </w:rPr>
        <w:t xml:space="preserve">Π, όπου επίσης εκεί αυξάνονται τα όρια ηλικίας, οπότε και μπαίνει το θέμα συνταξιοδότησης στα εξήντα </w:t>
      </w:r>
      <w:r>
        <w:rPr>
          <w:rFonts w:eastAsia="Times New Roman" w:cs="Times New Roman"/>
          <w:szCs w:val="24"/>
        </w:rPr>
        <w:t xml:space="preserve">επτά </w:t>
      </w:r>
      <w:r>
        <w:rPr>
          <w:rFonts w:eastAsia="Times New Roman" w:cs="Times New Roman"/>
          <w:szCs w:val="24"/>
        </w:rPr>
        <w:t xml:space="preserve">χρόνια. Ανοίγει εδώ, όπως και στην Πυροσβεστική και στον Στρατό, το «τυρί στη φάκα» για την επαναφορά συνταξιούχων στην </w:t>
      </w:r>
      <w:r>
        <w:rPr>
          <w:rFonts w:eastAsia="Times New Roman" w:cs="Times New Roman"/>
          <w:szCs w:val="24"/>
        </w:rPr>
        <w:t>υπηρεσία</w:t>
      </w:r>
      <w:r>
        <w:rPr>
          <w:rFonts w:eastAsia="Times New Roman" w:cs="Times New Roman"/>
          <w:szCs w:val="24"/>
        </w:rPr>
        <w:t xml:space="preserve">. Θα αφήσω το άλλο κομμάτι που αφορά </w:t>
      </w:r>
      <w:r>
        <w:rPr>
          <w:rFonts w:eastAsia="Times New Roman" w:cs="Times New Roman"/>
          <w:szCs w:val="24"/>
        </w:rPr>
        <w:t xml:space="preserve">σ’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w:t>
      </w:r>
      <w:r>
        <w:rPr>
          <w:rFonts w:eastAsia="Times New Roman" w:cs="Times New Roman"/>
          <w:bCs/>
          <w:szCs w:val="24"/>
        </w:rPr>
        <w:t xml:space="preserve">τροπολογία. </w:t>
      </w:r>
      <w:r>
        <w:rPr>
          <w:rFonts w:eastAsia="Times New Roman" w:cs="Times New Roman"/>
          <w:szCs w:val="24"/>
        </w:rPr>
        <w:t xml:space="preserve">Θα εκφραστούμε κατά την ψηφοφορία. </w:t>
      </w:r>
    </w:p>
    <w:p w14:paraId="6A03E2FD" w14:textId="77777777" w:rsidR="001B1D00" w:rsidRDefault="00D353DD">
      <w:pPr>
        <w:tabs>
          <w:tab w:val="left" w:pos="3873"/>
        </w:tabs>
        <w:spacing w:after="0" w:line="600" w:lineRule="auto"/>
        <w:ind w:firstLine="720"/>
        <w:jc w:val="both"/>
        <w:rPr>
          <w:rFonts w:eastAsia="Times New Roman" w:cs="Times New Roman"/>
          <w:bCs/>
          <w:szCs w:val="24"/>
        </w:rPr>
      </w:pPr>
      <w:r>
        <w:rPr>
          <w:rFonts w:eastAsia="Times New Roman" w:cs="Times New Roman"/>
          <w:bCs/>
          <w:szCs w:val="24"/>
        </w:rPr>
        <w:t xml:space="preserve">Τελειώνοντας, τη βουλευτική τροπολογία θα την καταψηφίσουμε. Είναι μια τροπολογία των Βουλευτών του ΣΥΡΙΖΑ που αφορά </w:t>
      </w:r>
      <w:r>
        <w:rPr>
          <w:rFonts w:eastAsia="Times New Roman" w:cs="Times New Roman"/>
          <w:bCs/>
          <w:szCs w:val="24"/>
        </w:rPr>
        <w:t>σ</w:t>
      </w:r>
      <w:r>
        <w:rPr>
          <w:rFonts w:eastAsia="Times New Roman" w:cs="Times New Roman"/>
          <w:bCs/>
          <w:szCs w:val="24"/>
        </w:rPr>
        <w:t>την τροποποίηση του καταστατικού αστικής</w:t>
      </w:r>
      <w:r>
        <w:rPr>
          <w:rFonts w:eastAsia="Times New Roman" w:cs="Times New Roman"/>
          <w:bCs/>
          <w:szCs w:val="24"/>
        </w:rPr>
        <w:t xml:space="preserve"> μη κερδοσκοπικής εταιρείας. Αφορά τις κοινωνικές συνεταιριστικές επιχειρήσεις. Είναι μια τροπολογία για να κρατηθούν επιχειρηματικά μορφώματα σε δήμους και περιφέρειες και να αξιοποιηθούν στην πορεία ως εργαλεία για την προώθηση της επιχειρηματικότητας απ</w:t>
      </w:r>
      <w:r>
        <w:rPr>
          <w:rFonts w:eastAsia="Times New Roman" w:cs="Times New Roman"/>
          <w:bCs/>
          <w:szCs w:val="24"/>
        </w:rPr>
        <w:t xml:space="preserve">ό την πλευρά της </w:t>
      </w:r>
      <w:r>
        <w:rPr>
          <w:rFonts w:eastAsia="Times New Roman" w:cs="Times New Roman"/>
          <w:bCs/>
          <w:szCs w:val="24"/>
        </w:rPr>
        <w:t>τοπικής αυτοδιοίκησης</w:t>
      </w:r>
      <w:r>
        <w:rPr>
          <w:rFonts w:eastAsia="Times New Roman" w:cs="Times New Roman"/>
          <w:bCs/>
          <w:szCs w:val="24"/>
        </w:rPr>
        <w:t>. Αντίθετα, θα έπρεπε όλες αυτές οι υπηρεσίες που αφορούν τη φροντίδα ηλικιωμένων, την παιδική φροντίδα, ΑμΕΑ, τους χρόνια πάσχοντες κ.λπ</w:t>
      </w:r>
      <w:r>
        <w:rPr>
          <w:rFonts w:eastAsia="Times New Roman" w:cs="Times New Roman"/>
          <w:bCs/>
          <w:szCs w:val="24"/>
        </w:rPr>
        <w:t>.</w:t>
      </w:r>
      <w:r>
        <w:rPr>
          <w:rFonts w:eastAsia="Times New Roman" w:cs="Times New Roman"/>
          <w:bCs/>
          <w:szCs w:val="24"/>
        </w:rPr>
        <w:t>, να είχαν περάσει στην αποκλειστική ευθύνη του κράτους, με την επικουρική στήρι</w:t>
      </w:r>
      <w:r>
        <w:rPr>
          <w:rFonts w:eastAsia="Times New Roman" w:cs="Times New Roman"/>
          <w:bCs/>
          <w:szCs w:val="24"/>
        </w:rPr>
        <w:t>ξη των δήμων και τη γενναία, βέβαια, χρηματοδότηση.</w:t>
      </w:r>
    </w:p>
    <w:p w14:paraId="6A03E2FE" w14:textId="77777777" w:rsidR="001B1D00" w:rsidRDefault="00D353DD">
      <w:pPr>
        <w:tabs>
          <w:tab w:val="left" w:pos="3873"/>
        </w:tabs>
        <w:spacing w:after="0" w:line="600" w:lineRule="auto"/>
        <w:ind w:firstLine="720"/>
        <w:jc w:val="both"/>
        <w:rPr>
          <w:rFonts w:eastAsia="Times New Roman" w:cs="Times New Roman"/>
          <w:bCs/>
          <w:szCs w:val="24"/>
        </w:rPr>
      </w:pPr>
      <w:r>
        <w:rPr>
          <w:rFonts w:eastAsia="Times New Roman"/>
          <w:bCs/>
          <w:color w:val="000000"/>
          <w:szCs w:val="24"/>
        </w:rPr>
        <w:t>Ευχαριστώ, κύριε Πρόεδρε.</w:t>
      </w:r>
      <w:r>
        <w:rPr>
          <w:rFonts w:eastAsia="Times New Roman" w:cs="Times New Roman"/>
          <w:bCs/>
          <w:szCs w:val="24"/>
        </w:rPr>
        <w:t xml:space="preserve"> </w:t>
      </w:r>
    </w:p>
    <w:p w14:paraId="6A03E2FF" w14:textId="77777777" w:rsidR="001B1D00" w:rsidRDefault="00D353DD">
      <w:pPr>
        <w:tabs>
          <w:tab w:val="left" w:pos="3873"/>
        </w:tabs>
        <w:spacing w:after="0" w:line="600" w:lineRule="auto"/>
        <w:ind w:firstLine="720"/>
        <w:jc w:val="both"/>
        <w:rPr>
          <w:rFonts w:eastAsia="Times New Roman" w:cs="Times New Roman"/>
          <w:bCs/>
          <w:szCs w:val="24"/>
        </w:rPr>
      </w:pPr>
      <w:r>
        <w:rPr>
          <w:rFonts w:eastAsia="Times New Roman" w:cs="Times New Roman"/>
          <w:b/>
          <w:bCs/>
          <w:szCs w:val="24"/>
        </w:rPr>
        <w:t>ΠΡΟΕΔΡΕΥΩΝ (Γεώργιος Βαρεμένος):</w:t>
      </w:r>
      <w:r>
        <w:rPr>
          <w:rFonts w:eastAsia="Times New Roman" w:cs="Times New Roman"/>
          <w:bCs/>
          <w:szCs w:val="24"/>
        </w:rPr>
        <w:t xml:space="preserve"> Εμείς ευχαριστούμε.</w:t>
      </w:r>
    </w:p>
    <w:p w14:paraId="6A03E300"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Ο κ. Λαζαρίδης έχει τον λόγο.</w:t>
      </w:r>
    </w:p>
    <w:p w14:paraId="6A03E301"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olor w:val="000000"/>
          <w:szCs w:val="24"/>
        </w:rPr>
        <w:t>Ευχαριστώ, κύριε Πρόεδρε.</w:t>
      </w:r>
      <w:r>
        <w:rPr>
          <w:rFonts w:eastAsia="Times New Roman" w:cs="Times New Roman"/>
          <w:szCs w:val="24"/>
        </w:rPr>
        <w:t xml:space="preserve"> </w:t>
      </w:r>
    </w:p>
    <w:p w14:paraId="6A03E302" w14:textId="77777777" w:rsidR="001B1D00" w:rsidRDefault="00D353D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Και τι δεν ακούσαμε για άλλη μια φορά. Βέβαια, </w:t>
      </w:r>
      <w:r>
        <w:rPr>
          <w:rFonts w:eastAsia="Times New Roman" w:cs="Times New Roman"/>
          <w:szCs w:val="24"/>
        </w:rPr>
        <w:t xml:space="preserve">ακούσαμε για τις </w:t>
      </w:r>
      <w:r>
        <w:rPr>
          <w:rFonts w:eastAsia="Times New Roman" w:cs="Times New Roman"/>
          <w:bCs/>
          <w:szCs w:val="24"/>
        </w:rPr>
        <w:t xml:space="preserve">τροπολογίες. Μιλήσαμε και το πρωί </w:t>
      </w:r>
      <w:r>
        <w:rPr>
          <w:rFonts w:eastAsia="Times New Roman" w:cs="Times New Roman"/>
          <w:bCs/>
          <w:szCs w:val="24"/>
        </w:rPr>
        <w:t xml:space="preserve">γι’ </w:t>
      </w:r>
      <w:r>
        <w:rPr>
          <w:rFonts w:eastAsia="Times New Roman" w:cs="Times New Roman"/>
          <w:bCs/>
          <w:szCs w:val="24"/>
        </w:rPr>
        <w:t xml:space="preserve">αυτές. Είναι πολλές οι τροπολογίες. Όμως, όπως είπα και το πρωί, οι τροπολογίες έρχονται για να τακτοποιήσουν εκκρεμότητες και λάθη του παρελθόντος. Γιατί, βλέπετε, δεν μπορούμε να ξεχάσουμε τις </w:t>
      </w:r>
      <w:r>
        <w:rPr>
          <w:rFonts w:eastAsia="Times New Roman" w:cs="Times New Roman"/>
          <w:bCs/>
          <w:szCs w:val="24"/>
        </w:rPr>
        <w:t>π</w:t>
      </w:r>
      <w:r>
        <w:rPr>
          <w:rFonts w:eastAsia="Times New Roman" w:cs="Times New Roman"/>
          <w:bCs/>
          <w:szCs w:val="24"/>
        </w:rPr>
        <w:t>ράξει</w:t>
      </w:r>
      <w:r>
        <w:rPr>
          <w:rFonts w:eastAsia="Times New Roman" w:cs="Times New Roman"/>
          <w:bCs/>
          <w:szCs w:val="24"/>
        </w:rPr>
        <w:t xml:space="preserve">ς </w:t>
      </w:r>
      <w:r>
        <w:rPr>
          <w:rFonts w:eastAsia="Times New Roman" w:cs="Times New Roman"/>
          <w:bCs/>
          <w:szCs w:val="24"/>
        </w:rPr>
        <w:t>ν</w:t>
      </w:r>
      <w:r>
        <w:rPr>
          <w:rFonts w:eastAsia="Times New Roman" w:cs="Times New Roman"/>
          <w:bCs/>
          <w:szCs w:val="24"/>
        </w:rPr>
        <w:t xml:space="preserve">ομοθετικού </w:t>
      </w:r>
      <w:r>
        <w:rPr>
          <w:rFonts w:eastAsia="Times New Roman" w:cs="Times New Roman"/>
          <w:bCs/>
          <w:szCs w:val="24"/>
        </w:rPr>
        <w:t>π</w:t>
      </w:r>
      <w:r>
        <w:rPr>
          <w:rFonts w:eastAsia="Times New Roman" w:cs="Times New Roman"/>
          <w:bCs/>
          <w:szCs w:val="24"/>
        </w:rPr>
        <w:t>εριεχομένου με τις οποίες νομοθετούσε η κυβέρνηση Σαμαρά-Βενιζέλου.</w:t>
      </w:r>
    </w:p>
    <w:p w14:paraId="6A03E30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Δεν μπορούμε να ξεχάσουμε τα νομοσχέδια όπου ένα νομοσχέδιο ήταν ένα άρθρο με πάνω από πεντακόσιες σελίδες και είχε μέσα τα πάντα, ό,τι χωρούσε, αυτό που λέμε «Όλα τα έχει ο</w:t>
      </w:r>
      <w:r>
        <w:rPr>
          <w:rFonts w:eastAsia="Times New Roman" w:cs="Times New Roman"/>
          <w:szCs w:val="24"/>
        </w:rPr>
        <w:t xml:space="preserve"> μπαξές». Και στη συνέχεια, με το πέρασμα του χρόνου, διαπίστωναν στην εφαρμογή και οι πολίτες και οι υπηρεσίες κ.λπ., τα τρομερά λάθη τα οποία υπήρχαν μέσα. </w:t>
      </w:r>
    </w:p>
    <w:p w14:paraId="6A03E30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Ανέφερα κάποια παραδείγματα το πρωί. Είπα ότι εγώ προσωπικά έφερα από πλευράς Ανεξαρτήτων Ελλήνων</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α τροπολογία για τα σχολεία. Είχαν περάσει μ</w:t>
      </w:r>
      <w:r>
        <w:rPr>
          <w:rFonts w:eastAsia="Times New Roman" w:cs="Times New Roman"/>
          <w:szCs w:val="24"/>
        </w:rPr>
        <w:t>ί</w:t>
      </w:r>
      <w:r>
        <w:rPr>
          <w:rFonts w:eastAsia="Times New Roman" w:cs="Times New Roman"/>
          <w:szCs w:val="24"/>
        </w:rPr>
        <w:t xml:space="preserve">α διάταξη για τα σχολεία, όπου παραχώρησαν στους δήμους οικόπεδα για να κάνουν σχολεία. Και έβαλαν το χρονικό όριο των πέντε ετών. Δηλαδή, μέσα σε πέντε χρόνια έπρεπε ο δήμος να βρει τους πόρους, να κάνει τα </w:t>
      </w:r>
      <w:r>
        <w:rPr>
          <w:rFonts w:eastAsia="Times New Roman" w:cs="Times New Roman"/>
          <w:szCs w:val="24"/>
        </w:rPr>
        <w:t>σχέδια, να χτίσει το σχολείο, να εξοπλίσει το σχολείο και να το λειτουργήσει. Εάν είναι δυνατόν! Μηχανικός είμαι. Αυτό είναι αδύνατον. Δεν μπορεί να γίνει σε καμία περίπτωση. Πέρασαν τα πέντε χρόνια άπρακτα και κινδύνευαν οι δήμοι να χάσουν τα σχολεία. Πήγ</w:t>
      </w:r>
      <w:r>
        <w:rPr>
          <w:rFonts w:eastAsia="Times New Roman" w:cs="Times New Roman"/>
          <w:szCs w:val="24"/>
        </w:rPr>
        <w:t>ε το ΤΑΙΠΕΔ και άρχισε να ζητάει τα σχολεία -τα οικόπεδα, δηλαδή, όχι τα σχολεία- με αποτέλεσμα να φοβηθούν οι δήμοι. Και δικαίως φοβήθηκαν. Ήρθαν κάποιοι δήμαρχοι, με βρήκαν και είπαμε ότι θα κοιτάξουμε να το λύσουμε. Φέραμε την τροπολογία αυτή και τα πέν</w:t>
      </w:r>
      <w:r>
        <w:rPr>
          <w:rFonts w:eastAsia="Times New Roman" w:cs="Times New Roman"/>
          <w:szCs w:val="24"/>
        </w:rPr>
        <w:t xml:space="preserve">τε χρόνια τα έκανε πενήντα. Και το τακτοποιήσαμε. </w:t>
      </w:r>
    </w:p>
    <w:p w14:paraId="6A03E30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Ξέρετε ποιοι καταψήφισαν αυτήν την τροπολογία, γιατί ξέχασα το πρωί να το αναφέρω; Η Νέα Δημοκρατία, η Χρυσή Αυγή και το ΚΚΕ. Αυτά τα τρία κόμματα καταψήφισαν την τροπολογία αυτή, με την οποία γλίτωσαν τα </w:t>
      </w:r>
      <w:r>
        <w:rPr>
          <w:rFonts w:eastAsia="Times New Roman" w:cs="Times New Roman"/>
          <w:szCs w:val="24"/>
        </w:rPr>
        <w:t xml:space="preserve">οικόπεδα και μπορούν πλέον στο μέλλον να κάνουν οι δήμοι σχολεία. </w:t>
      </w:r>
    </w:p>
    <w:p w14:paraId="6A03E30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Ένας ομιλητής από τη Νέα Δημοκρατία έκανε κάποια αναφορά για το παρελθόν κ.λπ.</w:t>
      </w:r>
      <w:r>
        <w:rPr>
          <w:rFonts w:eastAsia="Times New Roman" w:cs="Times New Roman"/>
          <w:szCs w:val="24"/>
        </w:rPr>
        <w:t>.</w:t>
      </w:r>
      <w:r>
        <w:rPr>
          <w:rFonts w:eastAsia="Times New Roman" w:cs="Times New Roman"/>
          <w:szCs w:val="24"/>
        </w:rPr>
        <w:t xml:space="preserve"> Καλό είναι να μην κάνουν πολλές αναφορές στο παρελθόν, γιατί το χρέος της χώρας αυτοί το έφεραν στο 120%. Να </w:t>
      </w:r>
      <w:r>
        <w:rPr>
          <w:rFonts w:eastAsia="Times New Roman" w:cs="Times New Roman"/>
          <w:szCs w:val="24"/>
        </w:rPr>
        <w:t>μην ξεχνάμε ότι τη γεωργία από το 23% που ήταν το 1981, την παρέδωσαν τον Δεκέμβριο του 2014 στο 3%. Τα λέω αυτά, για να θυμόμαστε και τα νούμερα, αλλά και τα απόλυτα μεγέθη. Δεν είναι απλώς ότι τότε η γεωργία ήταν στο 23%! Το 1981 η γεωργία απέδιδε 10,5 δ</w:t>
      </w:r>
      <w:r>
        <w:rPr>
          <w:rFonts w:eastAsia="Times New Roman" w:cs="Times New Roman"/>
          <w:szCs w:val="24"/>
        </w:rPr>
        <w:t xml:space="preserve">ισεκατομμύρια στο ΑΕΠ της χώρας. Και τον Δεκέμβριο του 2014 που την κατέβασαν στο 3%, η γεωργία απέδιδε περίπου 5 δισεκατομμύρια. Τέτοια ήταν η καταστροφή! </w:t>
      </w:r>
    </w:p>
    <w:p w14:paraId="6A03E30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Να μην προχωρήσουμε στην αποβιομηχάνιση της χώρας και στην καταστροφή του παραγωγικού ιστού. Επάνω </w:t>
      </w:r>
      <w:r>
        <w:rPr>
          <w:rFonts w:eastAsia="Times New Roman" w:cs="Times New Roman"/>
          <w:szCs w:val="24"/>
        </w:rPr>
        <w:t xml:space="preserve">στην Μακεδονία το ζούμε. Έστειλαν την </w:t>
      </w:r>
      <w:r>
        <w:rPr>
          <w:rFonts w:eastAsia="Times New Roman" w:cs="Times New Roman"/>
          <w:szCs w:val="24"/>
        </w:rPr>
        <w:t>«</w:t>
      </w:r>
      <w:r>
        <w:rPr>
          <w:rFonts w:eastAsia="Times New Roman" w:cs="Times New Roman"/>
          <w:szCs w:val="24"/>
        </w:rPr>
        <w:t>ΒΙΟΧΑΛΚΟ</w:t>
      </w:r>
      <w:r>
        <w:rPr>
          <w:rFonts w:eastAsia="Times New Roman" w:cs="Times New Roman"/>
          <w:szCs w:val="24"/>
        </w:rPr>
        <w:t>»</w:t>
      </w:r>
      <w:r>
        <w:rPr>
          <w:rFonts w:eastAsia="Times New Roman" w:cs="Times New Roman"/>
          <w:szCs w:val="24"/>
        </w:rPr>
        <w:t xml:space="preserve"> στο εξωτερικό. Η </w:t>
      </w:r>
      <w:r>
        <w:rPr>
          <w:rFonts w:eastAsia="Times New Roman" w:cs="Times New Roman"/>
          <w:szCs w:val="24"/>
        </w:rPr>
        <w:t>«</w:t>
      </w:r>
      <w:r>
        <w:rPr>
          <w:rFonts w:eastAsia="Times New Roman" w:cs="Times New Roman"/>
          <w:szCs w:val="24"/>
        </w:rPr>
        <w:t>ΒΙΟΧΑΛΚΟ</w:t>
      </w:r>
      <w:r>
        <w:rPr>
          <w:rFonts w:eastAsia="Times New Roman" w:cs="Times New Roman"/>
          <w:szCs w:val="24"/>
        </w:rPr>
        <w:t>»</w:t>
      </w:r>
      <w:r>
        <w:rPr>
          <w:rFonts w:eastAsia="Times New Roman" w:cs="Times New Roman"/>
          <w:szCs w:val="24"/>
        </w:rPr>
        <w:t xml:space="preserve">, ξέρετε, είναι το 7% του συνόλου των εξαγωγών της χώρας. Και, όμως, έχει κάνει φορολογική έδρα στο εξωτερικό. Στην δική τους την περίοδο ήταν. </w:t>
      </w:r>
    </w:p>
    <w:p w14:paraId="6A03E30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Επιδοτούσαν το ξήλωμα των αμπελιών. Επιδοτούσαν τους αγρότες για να ξηλώνουν τα αμπέλια, να βγάζουν τα καπνά, να σταματήσουν την παραγωγή των καπνών. Και κουνούν το δάκτυλο για οικονομική πολιτική! </w:t>
      </w:r>
    </w:p>
    <w:p w14:paraId="6A03E30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Ξέρετε κάτι άλλο; Στη Συρία, στα πέντε χρόνια του πολέμου</w:t>
      </w:r>
      <w:r>
        <w:rPr>
          <w:rFonts w:eastAsia="Times New Roman" w:cs="Times New Roman"/>
          <w:szCs w:val="24"/>
        </w:rPr>
        <w:t xml:space="preserve">, το ΑΕΠ συρρικνώθηκε 28%, όσο συρρίκνωσαν το ΑΕΠ της χώρας αυτά τα δύο κόμματα, το ΠΑΣΟΚ και η Νέα Δημοκρατία. Και ζητούν τώρα να τους εμπιστευθεί ξανά ο κόσμος, για να σώσουν την χώρα! Βέβαια, πώς να τους εμπιστευθεί ο κόσμος; Ξεχνάμε τα δύο </w:t>
      </w:r>
      <w:r>
        <w:rPr>
          <w:rFonts w:eastAsia="Times New Roman" w:cs="Times New Roman"/>
          <w:szCs w:val="24"/>
        </w:rPr>
        <w:t>«</w:t>
      </w:r>
      <w:r>
        <w:rPr>
          <w:rFonts w:eastAsia="Times New Roman" w:cs="Times New Roman"/>
          <w:szCs w:val="24"/>
        </w:rPr>
        <w:t>Ζάππεια</w:t>
      </w:r>
      <w:r>
        <w:rPr>
          <w:rFonts w:eastAsia="Times New Roman" w:cs="Times New Roman"/>
          <w:szCs w:val="24"/>
        </w:rPr>
        <w:t>»</w:t>
      </w:r>
      <w:r>
        <w:rPr>
          <w:rFonts w:eastAsia="Times New Roman" w:cs="Times New Roman"/>
          <w:szCs w:val="24"/>
        </w:rPr>
        <w:t xml:space="preserve"> κα</w:t>
      </w:r>
      <w:r>
        <w:rPr>
          <w:rFonts w:eastAsia="Times New Roman" w:cs="Times New Roman"/>
          <w:szCs w:val="24"/>
        </w:rPr>
        <w:t>ι τα δεκαοκτώ σημεία; Αυτοί δεν τα έλεγαν; Και μετά έλεγαν, «Ουδείς αναμάρτητος».</w:t>
      </w:r>
    </w:p>
    <w:p w14:paraId="6A03E30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Λένε, επίσης, ότι εάν το 2014 έμεναν λίγο ακόμη, θα μας έβγαζαν από την κρίση. Τελικά, όλα στο παραλίγο είναι. Όσο έχουν το τιμόνι στα χέρια τους, πέφτουν στα βράχια. Βράχο γ</w:t>
      </w:r>
      <w:r>
        <w:rPr>
          <w:rFonts w:eastAsia="Times New Roman" w:cs="Times New Roman"/>
          <w:szCs w:val="24"/>
        </w:rPr>
        <w:t>ια βράχο δεν αφήνουν! Παραλίγο, όμως! Εάν το κρατούσαν λίγο ακόμη το τιμόνι, θα έβγαιναν. Μόνο που το αυτοκίνητο ή το σκάφος -εάν θέλετε- σταμάτησε. Άλλο δεν πήγαινε στα χέρια τους.</w:t>
      </w:r>
    </w:p>
    <w:p w14:paraId="6A03E30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Έχω εδώ κάποια στοιχεία. Είναι μία έρευνα του ΙΜΕ-ΓΣΕΒΕΕ για το 2014, όπου</w:t>
      </w:r>
      <w:r>
        <w:rPr>
          <w:rFonts w:eastAsia="Times New Roman" w:cs="Times New Roman"/>
          <w:szCs w:val="24"/>
        </w:rPr>
        <w:t xml:space="preserve"> έλεγαν ότι θα έβγαζαν την χώρα από την κρίση. Λέει ότι σχεδόν τα </w:t>
      </w:r>
      <w:r>
        <w:rPr>
          <w:rFonts w:eastAsia="Times New Roman" w:cs="Times New Roman"/>
          <w:szCs w:val="24"/>
        </w:rPr>
        <w:t>δύο τρίτα</w:t>
      </w:r>
      <w:r>
        <w:rPr>
          <w:rFonts w:eastAsia="Times New Roman" w:cs="Times New Roman"/>
          <w:szCs w:val="24"/>
        </w:rPr>
        <w:t xml:space="preserve"> των μικρών και πολύ μικρών επιχειρήσεων παραμένουν σε καθοδική τροχιά, χωρίς να διαφαίνονται προοπτικές ανάκαμψης. Για το πρώτο εξάμηνο του 2014 η αποτίμηση παραμένει αρνητική, αφο</w:t>
      </w:r>
      <w:r>
        <w:rPr>
          <w:rFonts w:eastAsia="Times New Roman" w:cs="Times New Roman"/>
          <w:szCs w:val="24"/>
        </w:rPr>
        <w:t>ύ το 65% των επιχειρήσεων δήλωσε ότι η κατάστασή τους επιδεινώθηκε. Κατά τα άλλα από το 2014 θα έβγαζαν την χώρα από την κρίση!</w:t>
      </w:r>
    </w:p>
    <w:p w14:paraId="6A03E30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Πιο αναλυτικά, σχεδόν δύο στις τρεις επιχειρήσεις διαπιστώνουν μείωση του τζίρου κατά 65%, της ζήτησης κατά 64,5%, των δε παραγγ</w:t>
      </w:r>
      <w:r>
        <w:rPr>
          <w:rFonts w:eastAsia="Times New Roman" w:cs="Times New Roman"/>
          <w:szCs w:val="24"/>
        </w:rPr>
        <w:t xml:space="preserve">ελιών κατά 68%. Πώς θα έβγαζαν την χώρα από την κρίση; Η πτώση του τζίρου το 2014 άγγιξε το 20%. «Η συνολική πτώση του τζίρου από την έναρξη της κρίσης άγγιξε το 75%. </w:t>
      </w:r>
    </w:p>
    <w:p w14:paraId="6A03E30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Όσον αφορά τα λουκέτα: Σε σύγκριση με το Φεβρουάριο του 2014, οι προβλέψεις για το δεύτε</w:t>
      </w:r>
      <w:r>
        <w:rPr>
          <w:rFonts w:eastAsia="Times New Roman" w:cs="Times New Roman"/>
          <w:szCs w:val="24"/>
        </w:rPr>
        <w:t xml:space="preserve">ρο εξάμηνο επιδεινώνονται σημαντικά. Μείον 45% έναντι μείον 35,5%. Τι άλλο να διαβάσουμε; </w:t>
      </w:r>
    </w:p>
    <w:p w14:paraId="6A03E30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Αναφέρει, επίσης, ότι τρία στα δέκα νοικοκυριά δηλώνουν ότι διαβιούν κάτω από το όριο της φτώχειας. Το 94% των νοικοκυριών παρουσίασε σημαντική μείωση των εισοδημάτω</w:t>
      </w:r>
      <w:r>
        <w:rPr>
          <w:rFonts w:eastAsia="Times New Roman" w:cs="Times New Roman"/>
          <w:szCs w:val="24"/>
        </w:rPr>
        <w:t xml:space="preserve">ν, μετά το ξέσπασμα της κρίσης. Το 47% του πληθυσμού δήλωσε ότι το οικογενειακό εισόδημα δεν επαρκεί για την κάλυψη των αναγκών. </w:t>
      </w:r>
    </w:p>
    <w:p w14:paraId="6A03E30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Ας μην συνεχίσω. Πραγματικά, τα στοιχεία είναι αποστομωτικά για αυτούς οι οποίοι ισχυρίζονται ότι αν έμεναν λίγο ακόμα το 2014, κάτι θα άλλαζαν. Δεν θα άλλαζαν τίποτα. Θα ολοκλήρωναν την καταστροφή της χώρας. Σε αντίθεση με αυτήν την Κυβέρνηση, όπου πέρα α</w:t>
      </w:r>
      <w:r>
        <w:rPr>
          <w:rFonts w:eastAsia="Times New Roman" w:cs="Times New Roman"/>
          <w:szCs w:val="24"/>
        </w:rPr>
        <w:t>πό τις οικονομικές επιδόσεις, τις οποίες αναγνωρίζουν όλοι οι ξένοι -μάλιστα, οι περισσότεροι από αυτούς είναι και φίλοι δικοί τους και αναγνωρίζουν τις επιδόσεις αυτής της Κυβέρνησης- πρόσφατα, πριν από μερικές μέρες, είχαμε την τελευταία έξοδο. Και από έ</w:t>
      </w:r>
      <w:r>
        <w:rPr>
          <w:rFonts w:eastAsia="Times New Roman" w:cs="Times New Roman"/>
          <w:szCs w:val="24"/>
        </w:rPr>
        <w:t>ξοδο σε έξοδο καταρρίπτονται ρεκόρ. Στην προηγούμενη έξοδο καταρρίφθηκε ρεκόρ δεκαετίας, στην τελευταία έξοδο καταρρίφθηκε ρεκόρ ενδεκαετίας, όπου μπορούν να συγκριθούν τα επιτόκια με τα επιτόκια του 2006. Αυτό δεν είναι επιτυχία; Αυτό είναι σημαντική επιτ</w:t>
      </w:r>
      <w:r>
        <w:rPr>
          <w:rFonts w:eastAsia="Times New Roman" w:cs="Times New Roman"/>
          <w:szCs w:val="24"/>
        </w:rPr>
        <w:t xml:space="preserve">υχία, γιατί έγινε ανταλλαγή ομολόγων, τα λεγόμενα </w:t>
      </w:r>
      <w:r>
        <w:rPr>
          <w:rFonts w:eastAsia="Times New Roman" w:cs="Times New Roman"/>
          <w:szCs w:val="24"/>
          <w:lang w:val="en-US"/>
        </w:rPr>
        <w:t>swaps</w:t>
      </w:r>
      <w:r>
        <w:rPr>
          <w:rFonts w:eastAsia="Times New Roman" w:cs="Times New Roman"/>
          <w:szCs w:val="24"/>
        </w:rPr>
        <w:t xml:space="preserve"> «εις την ελληνικήν», με τα οποία εξασφαλίσαμε μια έμμεση μείωση του χρέους της χώρας, διότι μειώσαμε τα επιτόκια από ομόλογα τα οποία ήδη υπήρχαν στη χώρα μας. </w:t>
      </w:r>
      <w:r>
        <w:rPr>
          <w:rFonts w:eastAsia="Times New Roman" w:cs="Times New Roman"/>
          <w:szCs w:val="24"/>
        </w:rPr>
        <w:t>Β</w:t>
      </w:r>
      <w:r>
        <w:rPr>
          <w:rFonts w:eastAsia="Times New Roman" w:cs="Times New Roman"/>
          <w:szCs w:val="24"/>
        </w:rPr>
        <w:t>λέπετε ότι και ο διεθνής Τύπος και όλοι</w:t>
      </w:r>
      <w:r>
        <w:rPr>
          <w:rFonts w:eastAsia="Times New Roman" w:cs="Times New Roman"/>
          <w:szCs w:val="24"/>
        </w:rPr>
        <w:t xml:space="preserve"> οι οίκοι μιλούν ακριβώς για τη θετική πορεία της χώρας στην οικονομία.</w:t>
      </w:r>
    </w:p>
    <w:p w14:paraId="6A03E31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Τώρα, όσον αφορά τις τροπολογίες, τις οποίες και σχολιάζουν αρνητικά, δεν τοποθετήθηκε ούτε η Νέα Δημοκρατία ούτε το ΠΑΣΟΚ. Δεν άκουσα να μιλούν για κάποια τροπολογία. Σε ποια τροπολογ</w:t>
      </w:r>
      <w:r>
        <w:rPr>
          <w:rFonts w:eastAsia="Times New Roman" w:cs="Times New Roman"/>
          <w:szCs w:val="24"/>
        </w:rPr>
        <w:t>ία είναι αντίθετοι; Σε αυτήν που αφορά τους παλιννοστούντες; Δεν μας είπαν. Είναι αντίθετοι σε αυτήν; Μα, δεν τακτοποιεί αυτή η τροπολογία μ</w:t>
      </w:r>
      <w:r>
        <w:rPr>
          <w:rFonts w:eastAsia="Times New Roman" w:cs="Times New Roman"/>
          <w:szCs w:val="24"/>
        </w:rPr>
        <w:t>ί</w:t>
      </w:r>
      <w:r>
        <w:rPr>
          <w:rFonts w:eastAsia="Times New Roman" w:cs="Times New Roman"/>
          <w:szCs w:val="24"/>
        </w:rPr>
        <w:t>α εκκρεμότητα; Σαφώς και τακτοποιεί μία εκκρεμότητα και μία αδικία. Σε ποια άλλη; Σε αυτήν η οποία φροντίζει για τη</w:t>
      </w:r>
      <w:r>
        <w:rPr>
          <w:rFonts w:eastAsia="Times New Roman" w:cs="Times New Roman"/>
          <w:szCs w:val="24"/>
        </w:rPr>
        <w:t>ν πρόσληψη επικουρικού προσωπικού στα στρατιωτικά νοσοκομεία και παράταση της θητείας του υφιστάμενου προσωπικού, του προσωπικού που ήδη υπηρετεί; Δηλαδή, να φύγει κόσμος από τα νοσοκομεία;</w:t>
      </w:r>
    </w:p>
    <w:p w14:paraId="6A03E31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Εν πάση περιπτώσει, νομίζω ότι λίγη σοβαρότητα και μ</w:t>
      </w:r>
      <w:r>
        <w:rPr>
          <w:rFonts w:eastAsia="Times New Roman" w:cs="Times New Roman"/>
          <w:szCs w:val="24"/>
        </w:rPr>
        <w:t>ί</w:t>
      </w:r>
      <w:r>
        <w:rPr>
          <w:rFonts w:eastAsia="Times New Roman" w:cs="Times New Roman"/>
          <w:szCs w:val="24"/>
        </w:rPr>
        <w:t xml:space="preserve">α πιο γόνιμη </w:t>
      </w:r>
      <w:r>
        <w:rPr>
          <w:rFonts w:eastAsia="Times New Roman" w:cs="Times New Roman"/>
          <w:szCs w:val="24"/>
        </w:rPr>
        <w:t>αντιπολίτευση και κριτική θα ωφελήσει και τα ίδια τα κόμματα, αλλά και την ίδια τη χώρα.</w:t>
      </w:r>
    </w:p>
    <w:p w14:paraId="6A03E312"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A03E313" w14:textId="77777777" w:rsidR="001B1D00" w:rsidRDefault="00D353D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6A03E31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Σαρίδης.</w:t>
      </w:r>
    </w:p>
    <w:p w14:paraId="6A03E31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w:t>
      </w:r>
      <w:r>
        <w:rPr>
          <w:rFonts w:eastAsia="Times New Roman" w:cs="Times New Roman"/>
          <w:szCs w:val="24"/>
        </w:rPr>
        <w:t xml:space="preserve"> κύριε Πρόεδρε.</w:t>
      </w:r>
    </w:p>
    <w:p w14:paraId="6A03E31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Αγαπητοί συνάδελφοι, ας ξεκαθαρίσουμε κάτι. Πολιτικό επιχείρημα</w:t>
      </w:r>
      <w:r>
        <w:rPr>
          <w:rFonts w:eastAsia="Times New Roman" w:cs="Times New Roman"/>
          <w:szCs w:val="24"/>
        </w:rPr>
        <w:t>:</w:t>
      </w:r>
      <w:r>
        <w:rPr>
          <w:rFonts w:eastAsia="Times New Roman" w:cs="Times New Roman"/>
          <w:szCs w:val="24"/>
        </w:rPr>
        <w:t xml:space="preserve"> «Οι άλλοι έκαναν χειρότερα, άρα εμείς είμαστε σε καλό δρόμο» δεν υπάρχει. Πολιτική δικαιολογία είναι, επιχείρημα όχι. Πολιτικό επιχείρημα ότι οι περισσότερες τροπολογίες αφορο</w:t>
      </w:r>
      <w:r>
        <w:rPr>
          <w:rFonts w:eastAsia="Times New Roman" w:cs="Times New Roman"/>
          <w:szCs w:val="24"/>
        </w:rPr>
        <w:t xml:space="preserve">ύν παρατάσεις, άρα μειώνεται ο χρόνος αξιολόγησης, μελέτης από την πλευρά της Αντιπολίτευσης, πάλι δεν υπάρχει. </w:t>
      </w:r>
    </w:p>
    <w:p w14:paraId="6A03E31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Το αν η Αντιπολίτευση ψηφίσει θετικά σε μ</w:t>
      </w:r>
      <w:r>
        <w:rPr>
          <w:rFonts w:eastAsia="Times New Roman" w:cs="Times New Roman"/>
          <w:szCs w:val="24"/>
        </w:rPr>
        <w:t>ί</w:t>
      </w:r>
      <w:r>
        <w:rPr>
          <w:rFonts w:eastAsia="Times New Roman" w:cs="Times New Roman"/>
          <w:szCs w:val="24"/>
        </w:rPr>
        <w:t xml:space="preserve">α, δύο, τρεις τροπολογίες, δεν νομιμοποιεί τη </w:t>
      </w:r>
      <w:r>
        <w:rPr>
          <w:rFonts w:eastAsia="Times New Roman" w:cs="Times New Roman"/>
          <w:szCs w:val="24"/>
        </w:rPr>
        <w:t>σ</w:t>
      </w:r>
      <w:r>
        <w:rPr>
          <w:rFonts w:eastAsia="Times New Roman" w:cs="Times New Roman"/>
          <w:szCs w:val="24"/>
        </w:rPr>
        <w:t>υγκυβέρνηση να τις φέρνει είκοσι</w:t>
      </w:r>
      <w:r>
        <w:rPr>
          <w:rFonts w:eastAsia="Times New Roman" w:cs="Times New Roman"/>
          <w:szCs w:val="24"/>
        </w:rPr>
        <w:t xml:space="preserve"> </w:t>
      </w:r>
      <w:r>
        <w:rPr>
          <w:rFonts w:eastAsia="Times New Roman" w:cs="Times New Roman"/>
          <w:szCs w:val="24"/>
        </w:rPr>
        <w:t xml:space="preserve">είκοσι και να τρέχει </w:t>
      </w:r>
      <w:r>
        <w:rPr>
          <w:rFonts w:eastAsia="Times New Roman" w:cs="Times New Roman"/>
          <w:szCs w:val="24"/>
        </w:rPr>
        <w:t xml:space="preserve">η Αντιπολίτευση στους διαδρόμους να μπορεί να πιάσει το πνεύμα του νομοθέτη, για να κρίνει την τροπολογία αυτή. Είναι κακή νομοθέτηση. </w:t>
      </w:r>
    </w:p>
    <w:p w14:paraId="6A03E31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Ας μείνουμε, όμως, σε αυτό, ότι ακόμα συνεχίζουμε να νομοθετούμε κακά, ας υπάρχει η παραδοχή από την πλευρά της Κυβέρνησ</w:t>
      </w:r>
      <w:r>
        <w:rPr>
          <w:rFonts w:eastAsia="Times New Roman" w:cs="Times New Roman"/>
          <w:szCs w:val="24"/>
        </w:rPr>
        <w:t>ης και ας δούμε πώς μπορούμε να γίνουμε καλύτεροι και να μην κοντράρουμε τους άλλους. Τους κοντράρετε στις επιδόσεις τους και χάνετε.</w:t>
      </w:r>
    </w:p>
    <w:p w14:paraId="6A03E319" w14:textId="77777777" w:rsidR="001B1D00" w:rsidRDefault="00D353DD">
      <w:pPr>
        <w:spacing w:after="0" w:line="600" w:lineRule="auto"/>
        <w:jc w:val="both"/>
        <w:rPr>
          <w:rFonts w:eastAsia="Times New Roman"/>
          <w:szCs w:val="24"/>
        </w:rPr>
      </w:pPr>
      <w:r>
        <w:rPr>
          <w:rFonts w:eastAsia="Times New Roman"/>
          <w:szCs w:val="24"/>
        </w:rPr>
        <w:t>Το σκορ λέει «33</w:t>
      </w:r>
      <w:r>
        <w:rPr>
          <w:rFonts w:eastAsia="Times New Roman"/>
          <w:szCs w:val="24"/>
        </w:rPr>
        <w:t xml:space="preserve"> </w:t>
      </w:r>
      <w:r>
        <w:rPr>
          <w:rFonts w:eastAsia="Times New Roman"/>
          <w:szCs w:val="24"/>
        </w:rPr>
        <w:t>-</w:t>
      </w:r>
      <w:r>
        <w:rPr>
          <w:rFonts w:eastAsia="Times New Roman"/>
          <w:szCs w:val="24"/>
        </w:rPr>
        <w:t xml:space="preserve"> 23</w:t>
      </w:r>
      <w:r>
        <w:rPr>
          <w:rFonts w:eastAsia="Times New Roman"/>
          <w:szCs w:val="24"/>
        </w:rPr>
        <w:t xml:space="preserve">». Δεν είναι σοφό να βλέπετε το παρόν, ψάχνοντας να βρείτε δικαιολογίες στο παρελθόν. Είναι τεράστιο </w:t>
      </w:r>
      <w:r>
        <w:rPr>
          <w:rFonts w:eastAsia="Times New Roman"/>
          <w:szCs w:val="24"/>
        </w:rPr>
        <w:t xml:space="preserve">βουνό το παρελθόν, τσουνάμι. Αφήστε το. Συμπαρέσυρε τη χώρα. </w:t>
      </w:r>
    </w:p>
    <w:p w14:paraId="6A03E31A" w14:textId="77777777" w:rsidR="001B1D00" w:rsidRDefault="00D353DD">
      <w:pPr>
        <w:spacing w:after="0" w:line="600" w:lineRule="auto"/>
        <w:ind w:firstLine="720"/>
        <w:jc w:val="both"/>
        <w:rPr>
          <w:rFonts w:eastAsia="Times New Roman"/>
          <w:szCs w:val="24"/>
        </w:rPr>
      </w:pPr>
      <w:r>
        <w:rPr>
          <w:rFonts w:eastAsia="Times New Roman"/>
          <w:szCs w:val="24"/>
        </w:rPr>
        <w:t xml:space="preserve">Σοφό είναι να δείτε το μέλλον. Να μην επαναλαμβάνετε τις κακές πρακτικές, την έλλειψη οργάνωσης, την έλλειψη σχεδιασμού. Αυτό θα έπρεπε να κάνετε. Δεν το κάνετε, όμως. Λυπάμαι πολύ. </w:t>
      </w:r>
    </w:p>
    <w:p w14:paraId="6A03E31B" w14:textId="77777777" w:rsidR="001B1D00" w:rsidRDefault="00D353DD">
      <w:pPr>
        <w:spacing w:after="0" w:line="600" w:lineRule="auto"/>
        <w:ind w:firstLine="720"/>
        <w:jc w:val="both"/>
        <w:rPr>
          <w:rFonts w:eastAsia="Times New Roman"/>
          <w:szCs w:val="24"/>
        </w:rPr>
      </w:pPr>
      <w:r>
        <w:rPr>
          <w:rFonts w:eastAsia="Times New Roman"/>
          <w:szCs w:val="24"/>
        </w:rPr>
        <w:t>Σχετικά με την τροπολογία 1374, «Ελληνικά Αμυντικά Συστήματα», παρά το ότι ερχόμαστε να νομοθετήσουμε για χρονικό διάστημα ενός έτους που έχει παρέλθει, θεωρούμε σημαντική τη συνέχιση της εύρυθμης λειτουργίας της εταιρείας λόγω του σημαντικού της ρόλου για</w:t>
      </w:r>
      <w:r>
        <w:rPr>
          <w:rFonts w:eastAsia="Times New Roman"/>
          <w:szCs w:val="24"/>
        </w:rPr>
        <w:t xml:space="preserve"> την άμυνα της χώρας. Θα ψηφίσουμε «ναι». </w:t>
      </w:r>
    </w:p>
    <w:p w14:paraId="6A03E31C" w14:textId="77777777" w:rsidR="001B1D00" w:rsidRDefault="00D353DD">
      <w:pPr>
        <w:spacing w:after="0" w:line="600" w:lineRule="auto"/>
        <w:ind w:firstLine="720"/>
        <w:jc w:val="both"/>
        <w:rPr>
          <w:rFonts w:eastAsia="Times New Roman"/>
          <w:szCs w:val="24"/>
        </w:rPr>
      </w:pPr>
      <w:r>
        <w:rPr>
          <w:rFonts w:eastAsia="Times New Roman"/>
          <w:szCs w:val="24"/>
        </w:rPr>
        <w:t>Για την τροπολογία 1375, «Εισαγωγή συμπληρωματικών ρυθμίσεων αναφορικά με τη λειτουργία του πληροφορικού συστήματος, μητρώο πολιτών», προφανώς δεν κατέστη δυνατό να τεθεί σε επιχειρησιακή λειτουργία το σύστημα εντ</w:t>
      </w:r>
      <w:r>
        <w:rPr>
          <w:rFonts w:eastAsia="Times New Roman"/>
          <w:szCs w:val="24"/>
        </w:rPr>
        <w:t xml:space="preserve">ός τους προβλεπόμενου χρονοδιαγράμματος. Προβληματιζόμαστε με την παροχή ρητής εξουσιοδότησης στον Υπουργό Εσωτερικών να ορίσει σύνολο λεπτομερειών λειτουργίας του συστήματος. Για λόγους ασφάλειας του δικαίου θεωρούμε λογική τη διάταξη για έγκυρη χορήγηση </w:t>
      </w:r>
      <w:r>
        <w:rPr>
          <w:rFonts w:eastAsia="Times New Roman"/>
          <w:szCs w:val="24"/>
        </w:rPr>
        <w:t xml:space="preserve">από το </w:t>
      </w:r>
      <w:r>
        <w:rPr>
          <w:rFonts w:eastAsia="Times New Roman"/>
          <w:szCs w:val="24"/>
        </w:rPr>
        <w:t>λ</w:t>
      </w:r>
      <w:r>
        <w:rPr>
          <w:rFonts w:eastAsia="Times New Roman"/>
          <w:szCs w:val="24"/>
        </w:rPr>
        <w:t xml:space="preserve">ηξιαρχείο χειρόγραφων ληξιαρχικών πράξεων, γι’ αυτό και θα ψηφίσουμε «ναι». </w:t>
      </w:r>
    </w:p>
    <w:p w14:paraId="6A03E31D" w14:textId="77777777" w:rsidR="001B1D00" w:rsidRDefault="00D353DD">
      <w:pPr>
        <w:spacing w:after="0" w:line="600" w:lineRule="auto"/>
        <w:ind w:firstLine="720"/>
        <w:jc w:val="both"/>
        <w:rPr>
          <w:rFonts w:eastAsia="Times New Roman"/>
          <w:szCs w:val="24"/>
        </w:rPr>
      </w:pPr>
      <w:r>
        <w:rPr>
          <w:rFonts w:eastAsia="Times New Roman"/>
          <w:szCs w:val="24"/>
        </w:rPr>
        <w:t>Για την τροπολογία 1376, για την παράταση της ΔΕΗ και τα αιολικά πάρκα, δεν θα κάνω σχόλιο. Θα ψηφίσουμε «ναι».</w:t>
      </w:r>
    </w:p>
    <w:p w14:paraId="6A03E31E" w14:textId="77777777" w:rsidR="001B1D00" w:rsidRDefault="00D353DD">
      <w:pPr>
        <w:spacing w:after="0" w:line="600" w:lineRule="auto"/>
        <w:ind w:firstLine="720"/>
        <w:jc w:val="both"/>
        <w:rPr>
          <w:rFonts w:eastAsia="Times New Roman"/>
          <w:szCs w:val="24"/>
        </w:rPr>
      </w:pPr>
      <w:r>
        <w:rPr>
          <w:rFonts w:eastAsia="Times New Roman"/>
          <w:szCs w:val="24"/>
        </w:rPr>
        <w:t>Για την τροπολογία 1377 θεωρούμε ότι θα πρέπει να ληφθεί μέ</w:t>
      </w:r>
      <w:r>
        <w:rPr>
          <w:rFonts w:eastAsia="Times New Roman"/>
          <w:szCs w:val="24"/>
        </w:rPr>
        <w:t xml:space="preserve">ριμνα για τη διευκόλυνση ανάπτυξης επενδυτικών στοιχείων. </w:t>
      </w:r>
      <w:r>
        <w:rPr>
          <w:rFonts w:eastAsia="Times New Roman"/>
          <w:szCs w:val="24"/>
        </w:rPr>
        <w:t>Μ</w:t>
      </w:r>
      <w:r>
        <w:rPr>
          <w:rFonts w:eastAsia="Times New Roman"/>
          <w:szCs w:val="24"/>
        </w:rPr>
        <w:t xml:space="preserve">όνο για αυτόν τον σκοπό, εμείς θα ψηφίσουμε «ναι». </w:t>
      </w:r>
    </w:p>
    <w:p w14:paraId="6A03E31F" w14:textId="77777777" w:rsidR="001B1D00" w:rsidRDefault="00D353DD">
      <w:pPr>
        <w:spacing w:after="0" w:line="600" w:lineRule="auto"/>
        <w:ind w:firstLine="720"/>
        <w:jc w:val="both"/>
        <w:rPr>
          <w:rFonts w:eastAsia="Times New Roman"/>
          <w:szCs w:val="24"/>
        </w:rPr>
      </w:pPr>
      <w:r>
        <w:rPr>
          <w:rFonts w:eastAsia="Times New Roman"/>
          <w:szCs w:val="24"/>
        </w:rPr>
        <w:t>Για την τροπολογία 1382, «Θέματα αρμοδιότητας Υπουργείου Μεταναστευτικής Πολιτικής», η προτεινόμενη τροπολογία αποδεικνύει για μ</w:t>
      </w:r>
      <w:r>
        <w:rPr>
          <w:rFonts w:eastAsia="Times New Roman"/>
          <w:szCs w:val="24"/>
        </w:rPr>
        <w:t>ί</w:t>
      </w:r>
      <w:r>
        <w:rPr>
          <w:rFonts w:eastAsia="Times New Roman"/>
          <w:szCs w:val="24"/>
        </w:rPr>
        <w:t>α ακόμα φορά την</w:t>
      </w:r>
      <w:r>
        <w:rPr>
          <w:rFonts w:eastAsia="Times New Roman"/>
          <w:szCs w:val="24"/>
        </w:rPr>
        <w:t xml:space="preserve"> προχειρότητα στον σχεδιασμό και στην υλοποίηση της μεταναστευτικής πολιτικής μας πολιτικής, ενός ιδιαίτερα σημαντικού πυλώνα με βάση τα υφιστάμενα προβλήματα. Το Υπουργείο Μεταναστευτικής Πολιτικής δεν έχει βρει ακόμα τον βηματισμό του. Πιστεύω να το κατα</w:t>
      </w:r>
      <w:r>
        <w:rPr>
          <w:rFonts w:eastAsia="Times New Roman"/>
          <w:szCs w:val="24"/>
        </w:rPr>
        <w:t>λαβαίνετε και εσείς. Δεν δύναται να υπολογίσει τις ανάγκες του σε μεσοπρόθεσμη βάση για την κάλυψη βασικών αναγκών, τούτο ενώ ο χειμώνας είναι εδώ και υπάρχουν πάρα πολλά προβλήματα, πάρα πολλές ανάγκες και υπάρχουν ακόμα μετανάστες οι οποίοι κοιμούνται έξ</w:t>
      </w:r>
      <w:r>
        <w:rPr>
          <w:rFonts w:eastAsia="Times New Roman"/>
          <w:szCs w:val="24"/>
        </w:rPr>
        <w:t>ω σε πολικές θερμοκρασίες και υπό τις δυσμενέστατες αυτές συνθήκες διαβίωσης. Εντούτοις, το ζήτημα είναι σημαντικό. Αφορά ένα ιδιαίτερα ευάλωτο κομμάτι ανθρώπων που ζουν στη χώρα μας, των μεταναστών, και δεν θα πρέπει η ενδεχόμενη ανικανότητα του Υπουργείο</w:t>
      </w:r>
      <w:r>
        <w:rPr>
          <w:rFonts w:eastAsia="Times New Roman"/>
          <w:szCs w:val="24"/>
        </w:rPr>
        <w:t xml:space="preserve">υ Μεταναστευτικής Πολιτικής να έχει επιπτώσεις στην καθημερινότητα αυτών των ανθρώπων. Ψηφίζουμε «ναι». </w:t>
      </w:r>
    </w:p>
    <w:p w14:paraId="6A03E320" w14:textId="77777777" w:rsidR="001B1D00" w:rsidRDefault="00D353DD">
      <w:pPr>
        <w:spacing w:after="0" w:line="600" w:lineRule="auto"/>
        <w:ind w:firstLine="720"/>
        <w:jc w:val="both"/>
        <w:rPr>
          <w:rFonts w:eastAsia="Times New Roman"/>
          <w:szCs w:val="24"/>
        </w:rPr>
      </w:pPr>
      <w:r>
        <w:rPr>
          <w:rFonts w:eastAsia="Times New Roman"/>
          <w:szCs w:val="24"/>
        </w:rPr>
        <w:t>Όσον αφορά την τροπολογία 1383, αιτιολογία για την προτεινόμενη αυτή παράταση είναι ότι το χρονικό διάστημα δεν επαρκεί για την έκδοση των ΚΥΑ. Καταρχή</w:t>
      </w:r>
      <w:r>
        <w:rPr>
          <w:rFonts w:eastAsia="Times New Roman"/>
          <w:szCs w:val="24"/>
        </w:rPr>
        <w:t>ν, διαφωνούμε με την πρακτική των ΚΥΑ που ρυθμίζουν βασικές λειτουργίες ενός νομοθετήματος. Θα έπρεπε να ρυθμίζονται τα εν λόγω ζητήματα με τυπικό τρόπο. Δεν θα πρέπει να δίνονται υπερεξουσίες σε έναν Υπουργό να καθορίζει ακόμα και τους όρους και τις προϋπ</w:t>
      </w:r>
      <w:r>
        <w:rPr>
          <w:rFonts w:eastAsia="Times New Roman"/>
          <w:szCs w:val="24"/>
        </w:rPr>
        <w:t xml:space="preserve">οθέσεις για την καταβολή του επιδόματος. </w:t>
      </w:r>
    </w:p>
    <w:p w14:paraId="6A03E321" w14:textId="77777777" w:rsidR="001B1D00" w:rsidRDefault="00D353DD">
      <w:pPr>
        <w:spacing w:after="0" w:line="600" w:lineRule="auto"/>
        <w:ind w:firstLine="720"/>
        <w:jc w:val="both"/>
        <w:rPr>
          <w:rFonts w:eastAsia="Times New Roman"/>
          <w:szCs w:val="24"/>
        </w:rPr>
      </w:pPr>
      <w:r>
        <w:rPr>
          <w:rFonts w:eastAsia="Times New Roman"/>
          <w:szCs w:val="24"/>
        </w:rPr>
        <w:t>Πέραν τούτου, η τροπολογία αποτελεί ακόμα ένα δείγμα της προχειρότητας με την οποία αντιμετωπίζει η Κυβέρνηση τα ζητήματα νομοθέτησης. Κατανοούμε, βέβαια ότι αφορά μ</w:t>
      </w:r>
      <w:r>
        <w:rPr>
          <w:rFonts w:eastAsia="Times New Roman"/>
          <w:szCs w:val="24"/>
        </w:rPr>
        <w:t>ί</w:t>
      </w:r>
      <w:r>
        <w:rPr>
          <w:rFonts w:eastAsia="Times New Roman"/>
          <w:szCs w:val="24"/>
        </w:rPr>
        <w:t>α ιδιαίτερη κατηγορία συμπολιτών μας που ρισκάρο</w:t>
      </w:r>
      <w:r>
        <w:rPr>
          <w:rFonts w:eastAsia="Times New Roman"/>
          <w:szCs w:val="24"/>
        </w:rPr>
        <w:t xml:space="preserve">υν καθημερινά τη ζωή τους και το ελάχιστο που θα μπορούσε να κάνει κάποιος για αυτούς είναι να τους χορηγήσει έγκαιρα το τόσο σημαντικό επίδομα αναπηρίας και κινδύνου αντίστοιχα. «Ναι» λοιπόν και σ’ αυτό. </w:t>
      </w:r>
    </w:p>
    <w:p w14:paraId="6A03E322" w14:textId="77777777" w:rsidR="001B1D00" w:rsidRDefault="00D353DD">
      <w:pPr>
        <w:spacing w:after="0" w:line="600" w:lineRule="auto"/>
        <w:ind w:firstLine="720"/>
        <w:jc w:val="both"/>
        <w:rPr>
          <w:rFonts w:eastAsia="Times New Roman"/>
          <w:szCs w:val="24"/>
        </w:rPr>
      </w:pPr>
      <w:r>
        <w:rPr>
          <w:rFonts w:eastAsia="Times New Roman"/>
          <w:szCs w:val="24"/>
        </w:rPr>
        <w:t xml:space="preserve">Η τροπολογία 1384 αφορά ουσιαστικά τον ν.4487 για </w:t>
      </w:r>
      <w:r>
        <w:rPr>
          <w:rFonts w:eastAsia="Times New Roman"/>
          <w:szCs w:val="24"/>
        </w:rPr>
        <w:t>το ηλεκτρονικό σύστημα διάθεσης τηλεοπτικού διαφημιστικού χρόνου και ρυθμίζει την απευθείας τιμολόγηση των διαφημιζόμενων από τα μέσα μαζικής ενημέρωσης. Η Κυβέρνηση ακόμα και εδώ επιδεικνύει για μ</w:t>
      </w:r>
      <w:r>
        <w:rPr>
          <w:rFonts w:eastAsia="Times New Roman"/>
          <w:szCs w:val="24"/>
        </w:rPr>
        <w:t>ί</w:t>
      </w:r>
      <w:r>
        <w:rPr>
          <w:rFonts w:eastAsia="Times New Roman"/>
          <w:szCs w:val="24"/>
        </w:rPr>
        <w:t>α ακόμη φορά καθυστέρηση στην υλοποίηση αυτού του συστήματ</w:t>
      </w:r>
      <w:r>
        <w:rPr>
          <w:rFonts w:eastAsia="Times New Roman"/>
          <w:szCs w:val="24"/>
        </w:rPr>
        <w:t xml:space="preserve">ος. Το γιατί το γνωρίζει μόνο ο Υπουργός. Εμείς δεν μπορούμε να το γνωρίζουμε αυτό. Θα τοποθετηθούμε «παρών» στη συγκεκριμένη τροπολογία. </w:t>
      </w:r>
    </w:p>
    <w:p w14:paraId="6A03E323" w14:textId="77777777" w:rsidR="001B1D00" w:rsidRDefault="00D353DD">
      <w:pPr>
        <w:spacing w:after="0" w:line="600" w:lineRule="auto"/>
        <w:ind w:firstLine="720"/>
        <w:jc w:val="both"/>
        <w:rPr>
          <w:rFonts w:eastAsia="Times New Roman"/>
          <w:szCs w:val="24"/>
        </w:rPr>
      </w:pPr>
      <w:r>
        <w:rPr>
          <w:rFonts w:eastAsia="Times New Roman"/>
          <w:szCs w:val="24"/>
        </w:rPr>
        <w:t>Στην τροπολογία 1385, σχετικά με το εφάπαξ επίδομα, όσ</w:t>
      </w:r>
      <w:r>
        <w:rPr>
          <w:rFonts w:eastAsia="Times New Roman"/>
          <w:szCs w:val="24"/>
        </w:rPr>
        <w:t>α</w:t>
      </w:r>
      <w:r>
        <w:rPr>
          <w:rFonts w:eastAsia="Times New Roman"/>
          <w:szCs w:val="24"/>
        </w:rPr>
        <w:t xml:space="preserve"> περιγράφονται στην αιτιολόγηση δεν αποτελούν λεπτομέρειες, με</w:t>
      </w:r>
      <w:r>
        <w:rPr>
          <w:rFonts w:eastAsia="Times New Roman"/>
          <w:szCs w:val="24"/>
        </w:rPr>
        <w:t xml:space="preserve"> αποτέλεσμα να μην γνωρίζουμε επί αυτού του θέματος που καλούμαστε να συζητήσουμε. Προφανώς συμμεριζόμαστε τις δυσκολίες που αντιμετωπίζουν οι πιο ταλαιπωρημένοι συμπολίτες μας και την κομβική σημασία που ενέχει η αντιμετώπιση των ενεργειακών αναγκών των χ</w:t>
      </w:r>
      <w:r>
        <w:rPr>
          <w:rFonts w:eastAsia="Times New Roman"/>
          <w:szCs w:val="24"/>
        </w:rPr>
        <w:t xml:space="preserve">αμηλότερων εισοδηματικά κοινωνικών στρωμάτων. «Ναι» λοιπόν και σε αυτήν. </w:t>
      </w:r>
    </w:p>
    <w:p w14:paraId="6A03E324" w14:textId="77777777" w:rsidR="001B1D00" w:rsidRDefault="00D353DD">
      <w:pPr>
        <w:spacing w:after="0" w:line="600" w:lineRule="auto"/>
        <w:jc w:val="both"/>
        <w:rPr>
          <w:rFonts w:eastAsia="Times New Roman" w:cs="Times New Roman"/>
          <w:szCs w:val="24"/>
        </w:rPr>
      </w:pPr>
      <w:r>
        <w:rPr>
          <w:rFonts w:eastAsia="Times New Roman"/>
          <w:szCs w:val="24"/>
        </w:rPr>
        <w:t>Με την τροπολογία 1387 σχετικά με το ηλεκτρονικό εισιτήριο και την κάρτα φιλάθλου δίνεται παράταση. Αποδεικνύεται -όπως είπαμε και γινόμαστε κουραστικοί- η προχειρότητα της Κυβέρνηση</w:t>
      </w:r>
      <w:r>
        <w:rPr>
          <w:rFonts w:eastAsia="Times New Roman"/>
          <w:szCs w:val="24"/>
        </w:rPr>
        <w:t>ς να τηρήσει τα προβλεπόμενα χρονοδιαγράμματα για ένα τόσο σημαντικό ζήτημα. Ελπίζουμε το σύστημα αυτήν τη φορά να υλοποιηθεί εγκαίρως λόγω της παράτασης που θα δώσει η Βουλή και να συμμορφωθεί πλήρως εν τη πράξει με τη σχετική γνωμοδότηση της αρχής προστα</w:t>
      </w:r>
      <w:r>
        <w:rPr>
          <w:rFonts w:eastAsia="Times New Roman"/>
          <w:szCs w:val="24"/>
        </w:rPr>
        <w:t xml:space="preserve">σίας δεδομένων προσωπικού χαρακτήρα. </w:t>
      </w:r>
      <w:r>
        <w:rPr>
          <w:rFonts w:eastAsia="Times New Roman" w:cs="Times New Roman"/>
          <w:szCs w:val="24"/>
        </w:rPr>
        <w:t>Με αυτήν τη σκέψη, λέμε «ναι».</w:t>
      </w:r>
    </w:p>
    <w:p w14:paraId="6A03E32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Σχετικά με την τροπολογία υπ’ αριθμόν 1388, επαναλαμβάνουμε για πολλοστή φορά την κριτική μας για την έλλειψη ορθολογικού σχεδιασμού και μακρόπνοης στρατηγικής από την παρούσα Κυβέρνηση πο</w:t>
      </w:r>
      <w:r>
        <w:rPr>
          <w:rFonts w:eastAsia="Times New Roman" w:cs="Times New Roman"/>
          <w:szCs w:val="24"/>
        </w:rPr>
        <w:t>υ τρέχει πάντα την τελευταία στιγμή να παρατείνει τις υφιστάμενες προθεσμίες και τα χρονοδιαγράμματα, λόγω ελλιπούς προετοιμασίας, αυτός είναι ο λόγος. Με δεδομένες, λοιπόν, τις περιβαλλοντολογικές μας ανησυχίες, θεωρούμε ότι είναι σημαντικό να επιταχυνθεί</w:t>
      </w:r>
      <w:r>
        <w:rPr>
          <w:rFonts w:eastAsia="Times New Roman" w:cs="Times New Roman"/>
          <w:szCs w:val="24"/>
        </w:rPr>
        <w:t xml:space="preserve"> η εν λόγω διαδικασία που θα συμβάλει στην οικοδόμηση μια νέα κουλτούρας ανακύκλωσης. Λέμε «παρών» στη συγκεκριμένη τροπολογία.</w:t>
      </w:r>
    </w:p>
    <w:p w14:paraId="6A03E326"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Όσον αφορά την τροπολογία για τα στρατιωτικά νοσοκομεία, είμαστε σύμφωνοι. Ψηφίζουμε «ναι».</w:t>
      </w:r>
    </w:p>
    <w:p w14:paraId="6A03E32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Στην τροπολογία του Υπουργείου Εσωτε</w:t>
      </w:r>
      <w:r>
        <w:rPr>
          <w:rFonts w:eastAsia="Times New Roman" w:cs="Times New Roman"/>
          <w:szCs w:val="24"/>
        </w:rPr>
        <w:t>ρικών, τη</w:t>
      </w:r>
      <w:r>
        <w:rPr>
          <w:rFonts w:eastAsia="Times New Roman" w:cs="Times New Roman"/>
          <w:szCs w:val="24"/>
        </w:rPr>
        <w:t>ν</w:t>
      </w:r>
      <w:r>
        <w:rPr>
          <w:rFonts w:eastAsia="Times New Roman" w:cs="Times New Roman"/>
          <w:szCs w:val="24"/>
        </w:rPr>
        <w:t xml:space="preserve"> 1390, η οποία περιλαμβάνει τέσσερα άρθρα, δεν θέλω να επεκταθώ στα τέσσερα άρθρα, στα οποία είμαστε σύμφωνοι. Αυτό, όμως, που θα ήθελα να εκφράσω είναι η δυσαρέσκειά μας, γιατί σε μ</w:t>
      </w:r>
      <w:r>
        <w:rPr>
          <w:rFonts w:eastAsia="Times New Roman" w:cs="Times New Roman"/>
          <w:szCs w:val="24"/>
        </w:rPr>
        <w:t>ί</w:t>
      </w:r>
      <w:r>
        <w:rPr>
          <w:rFonts w:eastAsia="Times New Roman" w:cs="Times New Roman"/>
          <w:szCs w:val="24"/>
        </w:rPr>
        <w:t>α τροπολογία ρυθμίζονται διαφορετικά θέματα, ξέρετε, που απαιτο</w:t>
      </w:r>
      <w:r>
        <w:rPr>
          <w:rFonts w:eastAsia="Times New Roman" w:cs="Times New Roman"/>
          <w:szCs w:val="24"/>
        </w:rPr>
        <w:t>ύν διαφορετικές προσεγγίσεις. Έτυχε να συμφωνούμε σε αυτές τις προσεγγίσεις. Θα μπορούσαμε να μην συμφωνούσαμε και να μας αναγκάζατε να μην ψηφίσουμε την τροπολογία για ένα και μόνο άρθρο αυτής.</w:t>
      </w:r>
    </w:p>
    <w:p w14:paraId="6A03E32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Στην τροπολογία του Υπουργείου Εσωτερικών, τη 1391, λέμε </w:t>
      </w:r>
      <w:r>
        <w:rPr>
          <w:rFonts w:eastAsia="Times New Roman" w:cs="Times New Roman"/>
          <w:szCs w:val="24"/>
        </w:rPr>
        <w:t>«ναι».</w:t>
      </w:r>
    </w:p>
    <w:p w14:paraId="6A03E32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Σχετικά με την τροπολογία 1394, επισημαίνεται ότι η προθεσμία αυτή έχει ήδη παραταθεί τρεις φορές από την αρχικά προβλεφθείσα: 13</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2013, 31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και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2017, ενώ ταυτόχρονα παρατείνονται και οι συμβάσεις των εργαζομένων σε σχέση </w:t>
      </w:r>
      <w:r>
        <w:rPr>
          <w:rFonts w:eastAsia="Times New Roman" w:cs="Times New Roman"/>
          <w:szCs w:val="24"/>
        </w:rPr>
        <w:t>εργασίας ιδιωτικού δικαίου ορισμένου χρόνου. Στη συγκεκριμένη τροπολογία λέμε «ναι».</w:t>
      </w:r>
    </w:p>
    <w:p w14:paraId="6A03E32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Όσον αφορά την τροπολογία του Υπουργείου Υγείας, τη 1395, λέμε «όχι». Έχουμε σοβαρές επιφυλάξεις για το κατά πόσο πρόκειται για φωτογραφικές ή ψηφοθηρικές ρυθμίσεις.</w:t>
      </w:r>
    </w:p>
    <w:p w14:paraId="6A03E32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τροπολογία 1396 του Υπουργείου Εσωτερικών λέμε «παρών». Η Ένωση Κεντρώων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δεν συμφωνεί με παρατάσεις της δυνατότητας παραμονής στην υπηρεσία. Εκτός τούτου, προκαλείται και δαπάνη στον προϋπολογισμό.</w:t>
      </w:r>
    </w:p>
    <w:p w14:paraId="6A03E32C"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Στην 1397 λέμε «ναι», παρά τις επιφυλάξεις, προ</w:t>
      </w:r>
      <w:r>
        <w:rPr>
          <w:rFonts w:eastAsia="Times New Roman" w:cs="Times New Roman"/>
          <w:szCs w:val="24"/>
        </w:rPr>
        <w:t>κειμένου να διευκολύνουμε τη λειτουργία του ΕΦΚΑ, για να μην προκληθεί χάος.</w:t>
      </w:r>
    </w:p>
    <w:p w14:paraId="6A03E32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Και στην 1401, λέμε «όχι», γιατί επιβαρύνει τον προϋπολογισμό.</w:t>
      </w:r>
    </w:p>
    <w:p w14:paraId="6A03E32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A03E32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Εμείς ευχαριστούμε, κύριε Σαρίδη.</w:t>
      </w:r>
    </w:p>
    <w:p w14:paraId="6A03E330"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r>
        <w:rPr>
          <w:rFonts w:eastAsia="Times New Roman" w:cs="Times New Roman"/>
          <w:szCs w:val="24"/>
        </w:rPr>
        <w:t>Αμυράς.</w:t>
      </w:r>
    </w:p>
    <w:p w14:paraId="6A03E33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Δεν έχω κάτι να συμπληρώσω, κύριε Πρόεδρε.</w:t>
      </w:r>
    </w:p>
    <w:p w14:paraId="6A03E332"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6A03E33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Άρα ωρίμασε η διαδικασία για να προχωρήσουμε στην ψηφοφορία εντός ολίγου. </w:t>
      </w:r>
    </w:p>
    <w:p w14:paraId="6A03E334"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υποφαινόμενος ζητεί άδεια ολιγοήμε</w:t>
      </w:r>
      <w:r>
        <w:rPr>
          <w:rFonts w:eastAsia="Times New Roman" w:cs="Times New Roman"/>
          <w:szCs w:val="24"/>
        </w:rPr>
        <w:t>ρης απουσία στο εξωτερικό. Η Βουλή εγκρίνει;</w:t>
      </w:r>
    </w:p>
    <w:p w14:paraId="6A03E33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6A03E336"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w:t>
      </w:r>
    </w:p>
    <w:p w14:paraId="6A03E33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νομοσχεδίου του Υπουργείου Ψη</w:t>
      </w:r>
      <w:r>
        <w:rPr>
          <w:rFonts w:eastAsia="Times New Roman" w:cs="Times New Roman"/>
          <w:szCs w:val="24"/>
        </w:rPr>
        <w:t>φιακής Πολιτικής, Τηλεπικοινωνιών και Ενημέρωσης</w:t>
      </w:r>
      <w:r>
        <w:rPr>
          <w:rFonts w:eastAsia="Times New Roman" w:cs="Times New Roman"/>
          <w:szCs w:val="24"/>
        </w:rPr>
        <w:t>:</w:t>
      </w:r>
      <w:r>
        <w:rPr>
          <w:rFonts w:eastAsia="Times New Roman" w:cs="Times New Roman"/>
          <w:szCs w:val="24"/>
        </w:rPr>
        <w:t xml:space="preserve"> «Αδειοδότηση διαστημικών δραστηριοτήτων - Καταχώριση στο Εθνικό Μητρώο Διαστημικών Αντικειμένων - Ίδρυση Ελληνικού Διαστημικού Οργανισμού και λοιπές διατάξεις».</w:t>
      </w:r>
    </w:p>
    <w:p w14:paraId="6A03E33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w:t>
      </w:r>
      <w:r>
        <w:rPr>
          <w:rFonts w:eastAsia="Times New Roman" w:cs="Times New Roman"/>
          <w:szCs w:val="24"/>
        </w:rPr>
        <w:t xml:space="preserve"> επί της αρχής;</w:t>
      </w:r>
    </w:p>
    <w:p w14:paraId="6A03E339" w14:textId="77777777" w:rsidR="001B1D00" w:rsidRDefault="00D353DD">
      <w:pPr>
        <w:spacing w:after="0" w:line="600" w:lineRule="auto"/>
        <w:ind w:firstLine="720"/>
        <w:jc w:val="both"/>
        <w:rPr>
          <w:rFonts w:eastAsia="Times New Roman" w:cs="Times New Roman"/>
          <w:szCs w:val="24"/>
        </w:rPr>
      </w:pPr>
      <w:r>
        <w:rPr>
          <w:rFonts w:eastAsia="Times New Roman"/>
          <w:b/>
          <w:szCs w:val="24"/>
        </w:rPr>
        <w:t>ΜΑΡΙΟΣ ΚΑΤΣΗΣ:</w:t>
      </w:r>
      <w:r>
        <w:rPr>
          <w:rFonts w:eastAsia="Times New Roman"/>
          <w:szCs w:val="24"/>
        </w:rPr>
        <w:t xml:space="preserve"> Ναι.</w:t>
      </w:r>
    </w:p>
    <w:p w14:paraId="6A03E33A" w14:textId="77777777" w:rsidR="001B1D00" w:rsidRDefault="00D353DD">
      <w:pPr>
        <w:spacing w:after="0"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Όχι.</w:t>
      </w:r>
    </w:p>
    <w:p w14:paraId="6A03E33B"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33C"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3D"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3E"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3F"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A03E340"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41"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w:t>
      </w:r>
      <w:r>
        <w:rPr>
          <w:rFonts w:eastAsia="Times New Roman"/>
          <w:szCs w:val="24"/>
        </w:rPr>
        <w:t xml:space="preserve">πώς το νομοσχέδιο του </w:t>
      </w:r>
      <w:r>
        <w:rPr>
          <w:rFonts w:eastAsia="Times New Roman" w:cs="Times New Roman"/>
          <w:szCs w:val="24"/>
        </w:rPr>
        <w:t>Υπουργείου Ψηφιακής Πολιτικής, Τηλεπικοινωνιών και Ενημέρωσης</w:t>
      </w:r>
      <w:r>
        <w:rPr>
          <w:rFonts w:eastAsia="Times New Roman" w:cs="Times New Roman"/>
          <w:szCs w:val="24"/>
        </w:rPr>
        <w:t>:</w:t>
      </w:r>
      <w:r>
        <w:rPr>
          <w:rFonts w:eastAsia="Times New Roman" w:cs="Times New Roman"/>
          <w:szCs w:val="24"/>
        </w:rPr>
        <w:t xml:space="preserve"> «Αδειοδότηση διαστημικών δραστηριοτήτων - Καταχώριση στο Εθνικό Μητρώο Διαστημικών Αντικειμένων - Ίδρυση Ελληνικού Διαστημικού Οργανισμού και λοιπές διατάξεις» </w:t>
      </w:r>
      <w:r>
        <w:rPr>
          <w:rFonts w:eastAsia="Times New Roman"/>
          <w:szCs w:val="24"/>
        </w:rPr>
        <w:t>έγινε δεκτό</w:t>
      </w:r>
      <w:r>
        <w:rPr>
          <w:rFonts w:eastAsia="Times New Roman"/>
          <w:szCs w:val="24"/>
        </w:rPr>
        <w:t xml:space="preserve"> επί της αρχής κατά πλειοψηφία.</w:t>
      </w:r>
    </w:p>
    <w:p w14:paraId="6A03E342" w14:textId="77777777" w:rsidR="001B1D00" w:rsidRDefault="00D353DD">
      <w:pPr>
        <w:spacing w:after="0" w:line="600" w:lineRule="auto"/>
        <w:ind w:firstLine="720"/>
        <w:jc w:val="both"/>
        <w:rPr>
          <w:rFonts w:eastAsia="Times New Roman"/>
          <w:szCs w:val="24"/>
        </w:rPr>
      </w:pPr>
      <w:r>
        <w:rPr>
          <w:rFonts w:eastAsia="Times New Roman"/>
          <w:szCs w:val="24"/>
        </w:rPr>
        <w:t xml:space="preserve">Εισερχόμαστε στην ψήφιση των άρθρων και </w:t>
      </w:r>
      <w:r>
        <w:rPr>
          <w:rFonts w:eastAsia="Times New Roman"/>
          <w:szCs w:val="24"/>
        </w:rPr>
        <w:t>των τροπολογιών</w:t>
      </w:r>
      <w:r>
        <w:rPr>
          <w:rFonts w:eastAsia="Times New Roman"/>
          <w:szCs w:val="24"/>
        </w:rPr>
        <w:t xml:space="preserve"> και η ψήφισή τους θα γίνει χωριστά.</w:t>
      </w:r>
    </w:p>
    <w:p w14:paraId="6A03E343"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1 ως έχει;</w:t>
      </w:r>
    </w:p>
    <w:p w14:paraId="6A03E344"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45" w14:textId="77777777" w:rsidR="001B1D00" w:rsidRDefault="00D353DD">
      <w:pPr>
        <w:spacing w:after="0"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Όχι.</w:t>
      </w:r>
    </w:p>
    <w:p w14:paraId="6A03E346"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347"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48"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49"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4A" w14:textId="77777777" w:rsidR="001B1D00" w:rsidRDefault="00D353DD">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A03E34B"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4C"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1 έγινε δεκτό ως έχει κατά πλειοψηφία.</w:t>
      </w:r>
    </w:p>
    <w:p w14:paraId="6A03E34D"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2</w:t>
      </w:r>
      <w:r>
        <w:rPr>
          <w:rFonts w:eastAsia="Times New Roman"/>
          <w:szCs w:val="24"/>
        </w:rPr>
        <w:t>,</w:t>
      </w:r>
      <w:r>
        <w:rPr>
          <w:rFonts w:eastAsia="Times New Roman"/>
          <w:szCs w:val="24"/>
        </w:rPr>
        <w:t xml:space="preserve"> όπως τροποποιήθηκε από τον κύριο Υπουργό;</w:t>
      </w:r>
    </w:p>
    <w:p w14:paraId="6A03E34E"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4F" w14:textId="77777777" w:rsidR="001B1D00" w:rsidRDefault="00D353DD">
      <w:pPr>
        <w:spacing w:after="0" w:line="600" w:lineRule="auto"/>
        <w:ind w:firstLine="720"/>
        <w:jc w:val="both"/>
        <w:rPr>
          <w:rFonts w:eastAsia="Times New Roman"/>
          <w:szCs w:val="24"/>
        </w:rPr>
      </w:pPr>
      <w:r>
        <w:rPr>
          <w:rFonts w:eastAsia="Times New Roman"/>
          <w:b/>
          <w:szCs w:val="24"/>
        </w:rPr>
        <w:t>ΑΝΝΑ</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ΜΙΣΕΛ ΑΣΗΜΑΚΟΠΟΥΛΟΥ: </w:t>
      </w:r>
      <w:r>
        <w:rPr>
          <w:rFonts w:eastAsia="Times New Roman"/>
          <w:szCs w:val="24"/>
        </w:rPr>
        <w:t>Όχι.</w:t>
      </w:r>
    </w:p>
    <w:p w14:paraId="6A03E350"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351"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52"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53"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54" w14:textId="77777777" w:rsidR="001B1D00" w:rsidRDefault="00D353DD">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6A03E355"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56" w14:textId="77777777" w:rsidR="001B1D00" w:rsidRDefault="00D353DD">
      <w:pPr>
        <w:spacing w:after="0" w:line="600" w:lineRule="auto"/>
        <w:ind w:firstLine="720"/>
        <w:jc w:val="both"/>
        <w:rPr>
          <w:rFonts w:eastAsia="Times New Roman"/>
          <w:szCs w:val="24"/>
        </w:rPr>
      </w:pPr>
      <w:r>
        <w:rPr>
          <w:rFonts w:eastAsia="Times New Roman"/>
          <w:b/>
          <w:bCs/>
        </w:rPr>
        <w:t xml:space="preserve">ΠΡΟΕΔΡΕΥΩΝ </w:t>
      </w:r>
      <w:r>
        <w:rPr>
          <w:rFonts w:eastAsia="Times New Roman"/>
          <w:b/>
          <w:bCs/>
        </w:rPr>
        <w:t>(Γεώργιος Βαρεμένος)</w:t>
      </w:r>
      <w:r>
        <w:rPr>
          <w:rFonts w:eastAsia="Times New Roman" w:cs="Times New Roman"/>
          <w:b/>
          <w:szCs w:val="24"/>
        </w:rPr>
        <w:t>:</w:t>
      </w:r>
      <w:r>
        <w:rPr>
          <w:rFonts w:eastAsia="Times New Roman"/>
          <w:szCs w:val="24"/>
        </w:rPr>
        <w:t xml:space="preserve"> Συνεπώς το άρθρο 2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w:t>
      </w:r>
    </w:p>
    <w:p w14:paraId="6A03E357"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3, όπως τροποποιήθηκε από τον κύριο Υπουργό;</w:t>
      </w:r>
    </w:p>
    <w:p w14:paraId="6A03E358"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59"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35A" w14:textId="77777777" w:rsidR="001B1D00" w:rsidRDefault="00D353DD">
      <w:pPr>
        <w:spacing w:after="0" w:line="600" w:lineRule="auto"/>
        <w:ind w:firstLine="720"/>
        <w:jc w:val="both"/>
        <w:rPr>
          <w:rFonts w:eastAsia="Times New Roman"/>
          <w:b/>
          <w:szCs w:val="24"/>
        </w:rPr>
      </w:pPr>
      <w:r>
        <w:rPr>
          <w:rFonts w:eastAsia="Times New Roman"/>
          <w:b/>
          <w:szCs w:val="24"/>
        </w:rPr>
        <w:t>ΙΩΑΝ</w:t>
      </w:r>
      <w:r>
        <w:rPr>
          <w:rFonts w:eastAsia="Times New Roman"/>
          <w:b/>
          <w:szCs w:val="24"/>
        </w:rPr>
        <w:t>ΝΗΣ ΜΑΝΙΑΤΗΣ:</w:t>
      </w:r>
      <w:r>
        <w:rPr>
          <w:rFonts w:eastAsia="Times New Roman"/>
          <w:szCs w:val="24"/>
        </w:rPr>
        <w:t xml:space="preserve"> Ναι.</w:t>
      </w:r>
    </w:p>
    <w:p w14:paraId="6A03E35B"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5C"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5D"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5E"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A03E35F"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60"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3 έγινε δεκτό, όπως τροποποιήθηκε από τον κύριο Υπουργό, κατά πλειοψηφία.  </w:t>
      </w:r>
    </w:p>
    <w:p w14:paraId="6A03E361"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4 ως έχει;</w:t>
      </w:r>
    </w:p>
    <w:p w14:paraId="6A03E362"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63"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364"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365"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66" w14:textId="77777777" w:rsidR="001B1D00" w:rsidRDefault="00D353DD">
      <w:pPr>
        <w:spacing w:after="0" w:line="600" w:lineRule="auto"/>
        <w:ind w:firstLine="720"/>
        <w:jc w:val="both"/>
        <w:rPr>
          <w:rFonts w:eastAsia="Times New Roman"/>
          <w:szCs w:val="24"/>
        </w:rPr>
      </w:pPr>
      <w:r>
        <w:rPr>
          <w:rFonts w:eastAsia="Times New Roman"/>
          <w:b/>
          <w:szCs w:val="24"/>
        </w:rPr>
        <w:t>ΕΜΜΑΝΟΥΗΛ ΣΥΝΤ</w:t>
      </w:r>
      <w:r>
        <w:rPr>
          <w:rFonts w:eastAsia="Times New Roman"/>
          <w:b/>
          <w:szCs w:val="24"/>
        </w:rPr>
        <w:t xml:space="preserve">ΥΧΑΚΗΣ: </w:t>
      </w:r>
      <w:r>
        <w:rPr>
          <w:rFonts w:eastAsia="Times New Roman"/>
          <w:szCs w:val="24"/>
        </w:rPr>
        <w:t>Όχι.</w:t>
      </w:r>
    </w:p>
    <w:p w14:paraId="6A03E367"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68"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A03E369"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6A"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4 έγινε δεκτό ως έχει κατά πλειοψηφία.  </w:t>
      </w:r>
    </w:p>
    <w:p w14:paraId="6A03E36B"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5, όπως τροποποιήθηκε από τον κύριο Υπο</w:t>
      </w:r>
      <w:r>
        <w:rPr>
          <w:rFonts w:eastAsia="Times New Roman"/>
          <w:szCs w:val="24"/>
        </w:rPr>
        <w:t>υργό;</w:t>
      </w:r>
    </w:p>
    <w:p w14:paraId="6A03E36C"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6D"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36E"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36F"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70"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71"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72"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A03E373"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74"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5 έγινε δεκτό, όπως τροποποιήθηκε από τον κύριο Υπουργό, κατά πλειοψηφία.  </w:t>
      </w:r>
    </w:p>
    <w:p w14:paraId="6A03E375"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6 ως έχει;</w:t>
      </w:r>
    </w:p>
    <w:p w14:paraId="6A03E376"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77"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378"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379"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7A" w14:textId="77777777" w:rsidR="001B1D00" w:rsidRDefault="00D353DD">
      <w:pPr>
        <w:spacing w:after="0" w:line="600" w:lineRule="auto"/>
        <w:ind w:firstLine="720"/>
        <w:jc w:val="both"/>
        <w:rPr>
          <w:rFonts w:eastAsia="Times New Roman"/>
          <w:szCs w:val="24"/>
        </w:rPr>
      </w:pPr>
      <w:r>
        <w:rPr>
          <w:rFonts w:eastAsia="Times New Roman"/>
          <w:b/>
          <w:szCs w:val="24"/>
        </w:rPr>
        <w:t>ΕΜΜΑΝΟΥΗΛ ΣΥΝΤ</w:t>
      </w:r>
      <w:r>
        <w:rPr>
          <w:rFonts w:eastAsia="Times New Roman"/>
          <w:b/>
          <w:szCs w:val="24"/>
        </w:rPr>
        <w:t xml:space="preserve">ΥΧΑΚΗΣ: </w:t>
      </w:r>
      <w:r>
        <w:rPr>
          <w:rFonts w:eastAsia="Times New Roman"/>
          <w:szCs w:val="24"/>
        </w:rPr>
        <w:t>Όχι.</w:t>
      </w:r>
    </w:p>
    <w:p w14:paraId="6A03E37B"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7C"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A03E37D"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7E"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6 έγινε δεκτό ως έχει κατά πλειοψηφία.  </w:t>
      </w:r>
    </w:p>
    <w:p w14:paraId="6A03E37F" w14:textId="77777777" w:rsidR="001B1D00" w:rsidRDefault="00D353DD">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7, όπως τροποποιήθηκε από τον κύριο </w:t>
      </w:r>
      <w:r>
        <w:rPr>
          <w:rFonts w:eastAsia="Times New Roman"/>
          <w:szCs w:val="24"/>
        </w:rPr>
        <w:t>Υπουργό;</w:t>
      </w:r>
    </w:p>
    <w:p w14:paraId="6A03E380"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81"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382"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383"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84"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85"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86"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A03E387"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88"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w:t>
      </w:r>
      <w:r>
        <w:rPr>
          <w:rFonts w:eastAsia="Times New Roman"/>
          <w:szCs w:val="24"/>
        </w:rPr>
        <w:t xml:space="preserve">ρο 7 έγινε δεκτό, όπως τροποποιήθηκε από τον κύριο Υπουργό, κατά πλειοψηφία.  </w:t>
      </w:r>
    </w:p>
    <w:p w14:paraId="6A03E389"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8 ως έχει;</w:t>
      </w:r>
    </w:p>
    <w:p w14:paraId="6A03E38A"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8B"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38C"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38D"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8E"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8F"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90"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A03E391"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92"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8 έγινε δεκτό ως έχει κατά πλειοψηφία.  </w:t>
      </w:r>
    </w:p>
    <w:p w14:paraId="6A03E393"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9 ως έχει;</w:t>
      </w:r>
    </w:p>
    <w:p w14:paraId="6A03E394"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95"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396"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397"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98"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99"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9A"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A03E39B"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9C"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9 έγινε δεκτό ως έχει κατά πλειοψηφία.  </w:t>
      </w:r>
    </w:p>
    <w:p w14:paraId="6A03E39D"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14:paraId="6A03E39E"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9F"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3A0"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3A1"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A2"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A3"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w:t>
      </w:r>
      <w:r>
        <w:rPr>
          <w:rFonts w:eastAsia="Times New Roman"/>
          <w:szCs w:val="24"/>
        </w:rPr>
        <w:t>αι.</w:t>
      </w:r>
    </w:p>
    <w:p w14:paraId="6A03E3A4"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A03E3A5"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A6"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10 έγινε δεκτό ως έχει κατά πλειοψηφία.  </w:t>
      </w:r>
    </w:p>
    <w:p w14:paraId="6A03E3A7"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11 ως έχει;</w:t>
      </w:r>
    </w:p>
    <w:p w14:paraId="6A03E3A8"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A9"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3AA" w14:textId="77777777" w:rsidR="001B1D00" w:rsidRDefault="00D353DD">
      <w:pPr>
        <w:spacing w:after="0" w:line="600" w:lineRule="auto"/>
        <w:ind w:firstLine="720"/>
        <w:jc w:val="both"/>
        <w:rPr>
          <w:rFonts w:eastAsia="Times New Roman"/>
          <w:b/>
          <w:szCs w:val="24"/>
        </w:rPr>
      </w:pPr>
      <w:r>
        <w:rPr>
          <w:rFonts w:eastAsia="Times New Roman"/>
          <w:b/>
          <w:szCs w:val="24"/>
        </w:rPr>
        <w:t xml:space="preserve">ΙΩΑΝΝΗΣ </w:t>
      </w:r>
      <w:r>
        <w:rPr>
          <w:rFonts w:eastAsia="Times New Roman"/>
          <w:b/>
          <w:szCs w:val="24"/>
        </w:rPr>
        <w:t>ΜΑΝΙΑΤΗΣ:</w:t>
      </w:r>
      <w:r>
        <w:rPr>
          <w:rFonts w:eastAsia="Times New Roman"/>
          <w:szCs w:val="24"/>
        </w:rPr>
        <w:t xml:space="preserve"> Ναι.</w:t>
      </w:r>
    </w:p>
    <w:p w14:paraId="6A03E3AB"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AC"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AD"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AE"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A03E3AF"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B0"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11 έγινε δεκτό ως έχει κατά πλειοψηφία.  </w:t>
      </w:r>
    </w:p>
    <w:p w14:paraId="6A03E3B1"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w:t>
      </w:r>
      <w:r>
        <w:rPr>
          <w:rFonts w:eastAsia="Times New Roman"/>
          <w:szCs w:val="24"/>
        </w:rPr>
        <w:t>ται δεκτό το άρθρο 12 ως έχει;</w:t>
      </w:r>
    </w:p>
    <w:p w14:paraId="6A03E3B2"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B3"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3B4"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3B5"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Παρών.</w:t>
      </w:r>
    </w:p>
    <w:p w14:paraId="6A03E3B6"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B7"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B8"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A03E3B9"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BA"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w:t>
      </w:r>
      <w:r>
        <w:rPr>
          <w:rFonts w:eastAsia="Times New Roman"/>
          <w:b/>
          <w:bCs/>
        </w:rPr>
        <w:t xml:space="preserve"> Βαρεμένος)</w:t>
      </w:r>
      <w:r>
        <w:rPr>
          <w:rFonts w:eastAsia="Times New Roman" w:cs="Times New Roman"/>
          <w:b/>
          <w:szCs w:val="24"/>
        </w:rPr>
        <w:t>:</w:t>
      </w:r>
      <w:r>
        <w:rPr>
          <w:rFonts w:eastAsia="Times New Roman"/>
          <w:szCs w:val="24"/>
        </w:rPr>
        <w:t xml:space="preserve"> Συνεπώς το άρθρο 12 έγινε δεκτό ως έχει κατά πλειοψηφία.  </w:t>
      </w:r>
    </w:p>
    <w:p w14:paraId="6A03E3BB"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13 ως έχει;</w:t>
      </w:r>
    </w:p>
    <w:p w14:paraId="6A03E3BC"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BD"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3BE"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3BF"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C0"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C1"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C2"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A03E3C3"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C4"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w:t>
      </w:r>
      <w:r>
        <w:rPr>
          <w:rFonts w:eastAsia="Times New Roman"/>
          <w:szCs w:val="24"/>
        </w:rPr>
        <w:t xml:space="preserve"> </w:t>
      </w:r>
      <w:r>
        <w:rPr>
          <w:rFonts w:eastAsia="Times New Roman"/>
          <w:szCs w:val="24"/>
        </w:rPr>
        <w:t xml:space="preserve">το άρθρο 13 έγινε δεκτό ως έχει κατά πλειοψηφία.  </w:t>
      </w:r>
    </w:p>
    <w:p w14:paraId="6A03E3C5"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14 ως έχει;</w:t>
      </w:r>
    </w:p>
    <w:p w14:paraId="6A03E3C6"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C7"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3C8"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3C9"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CA"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CB"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CC"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A03E3CD"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CE"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14 έγινε δεκτό ως έχει </w:t>
      </w:r>
      <w:r>
        <w:rPr>
          <w:rFonts w:eastAsia="Times New Roman"/>
          <w:szCs w:val="24"/>
        </w:rPr>
        <w:t xml:space="preserve">κατά πλειοψηφία.  </w:t>
      </w:r>
    </w:p>
    <w:p w14:paraId="6A03E3CF"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14:paraId="6A03E3D0"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D1"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3D2"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3D3"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D4"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D5"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D6"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A03E3D7"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D8"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15 έγινε δεκτό ως έχει κατά πλειοψηφία.  </w:t>
      </w:r>
    </w:p>
    <w:p w14:paraId="6A03E3D9"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16 ως έχει;</w:t>
      </w:r>
    </w:p>
    <w:p w14:paraId="6A03E3DA"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DB"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3DC"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3DD"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DE"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DF"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E0"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A03E3E1"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E2"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16 έγινε δεκτό ως έχει κατά πλειοψηφία.  </w:t>
      </w:r>
    </w:p>
    <w:p w14:paraId="6A03E3E3"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w:t>
      </w:r>
      <w:r>
        <w:rPr>
          <w:rFonts w:eastAsia="Times New Roman"/>
          <w:szCs w:val="24"/>
        </w:rPr>
        <w:t xml:space="preserve"> 17 ως έχει;</w:t>
      </w:r>
    </w:p>
    <w:p w14:paraId="6A03E3E4"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E5"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Ναι.</w:t>
      </w:r>
    </w:p>
    <w:p w14:paraId="6A03E3E6"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3E7"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Παρών.</w:t>
      </w:r>
    </w:p>
    <w:p w14:paraId="6A03E3E8"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E9"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EA"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A03E3EB"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3EC"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17 έγινε δεκτό ως έχει κατά πλειοψηφία.  </w:t>
      </w:r>
    </w:p>
    <w:p w14:paraId="6A03E3ED"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18, όπως τροποποιήθηκε από τον κύριο Υπουργό;</w:t>
      </w:r>
    </w:p>
    <w:p w14:paraId="6A03E3EE"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EF"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3F0"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Όχι.</w:t>
      </w:r>
    </w:p>
    <w:p w14:paraId="6A03E3F1"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F2" w14:textId="77777777" w:rsidR="001B1D00" w:rsidRDefault="00D353DD">
      <w:pPr>
        <w:spacing w:after="0" w:line="600" w:lineRule="auto"/>
        <w:ind w:firstLine="720"/>
        <w:jc w:val="both"/>
        <w:rPr>
          <w:rFonts w:eastAsia="Times New Roman"/>
          <w:szCs w:val="24"/>
        </w:rPr>
      </w:pPr>
      <w:r>
        <w:rPr>
          <w:rFonts w:eastAsia="Times New Roman"/>
          <w:b/>
          <w:szCs w:val="24"/>
        </w:rPr>
        <w:t>ΕΜΜΑΝΟΥΗΛ ΣΥΝ</w:t>
      </w:r>
      <w:r>
        <w:rPr>
          <w:rFonts w:eastAsia="Times New Roman"/>
          <w:b/>
          <w:szCs w:val="24"/>
        </w:rPr>
        <w:t xml:space="preserve">ΤΥΧΑΚΗΣ: </w:t>
      </w:r>
      <w:r>
        <w:rPr>
          <w:rFonts w:eastAsia="Times New Roman"/>
          <w:szCs w:val="24"/>
        </w:rPr>
        <w:t>Όχι.</w:t>
      </w:r>
    </w:p>
    <w:p w14:paraId="6A03E3F3"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F4"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A03E3F5"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Όχι.</w:t>
      </w:r>
    </w:p>
    <w:p w14:paraId="6A03E3F6"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18 έγινε δεκτό, όπως τροποποιήθηκε από τον κύριο Υπουργό, κατά πλειοψηφία.  </w:t>
      </w:r>
    </w:p>
    <w:p w14:paraId="6A03E3F7"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19 ως</w:t>
      </w:r>
      <w:r>
        <w:rPr>
          <w:rFonts w:eastAsia="Times New Roman"/>
          <w:szCs w:val="24"/>
        </w:rPr>
        <w:t xml:space="preserve"> έχει;</w:t>
      </w:r>
    </w:p>
    <w:p w14:paraId="6A03E3F8"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3F9"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3FA"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Όχι.</w:t>
      </w:r>
    </w:p>
    <w:p w14:paraId="6A03E3FB"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3FC"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3FD"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3FE"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A03E3FF"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Όχι.</w:t>
      </w:r>
    </w:p>
    <w:p w14:paraId="6A03E400"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19 έγινε δεκτό ως έχει κατά πλειοψηφία.  </w:t>
      </w:r>
    </w:p>
    <w:p w14:paraId="6A03E401"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20, όπως τροποποιήθηκε από τον κύριο Υπουργό;</w:t>
      </w:r>
    </w:p>
    <w:p w14:paraId="6A03E402"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03"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404"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Όχι.</w:t>
      </w:r>
    </w:p>
    <w:p w14:paraId="6A03E405"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06" w14:textId="77777777" w:rsidR="001B1D00" w:rsidRDefault="00D353DD">
      <w:pPr>
        <w:spacing w:after="0" w:line="600" w:lineRule="auto"/>
        <w:ind w:firstLine="720"/>
        <w:jc w:val="both"/>
        <w:rPr>
          <w:rFonts w:eastAsia="Times New Roman"/>
          <w:szCs w:val="24"/>
        </w:rPr>
      </w:pPr>
      <w:r>
        <w:rPr>
          <w:rFonts w:eastAsia="Times New Roman"/>
          <w:b/>
          <w:szCs w:val="24"/>
        </w:rPr>
        <w:t>ΕΜΜΑΝΟΥΗΛ ΣΥΝ</w:t>
      </w:r>
      <w:r>
        <w:rPr>
          <w:rFonts w:eastAsia="Times New Roman"/>
          <w:b/>
          <w:szCs w:val="24"/>
        </w:rPr>
        <w:t xml:space="preserve">ΤΥΧΑΚΗΣ: </w:t>
      </w:r>
      <w:r>
        <w:rPr>
          <w:rFonts w:eastAsia="Times New Roman"/>
          <w:szCs w:val="24"/>
        </w:rPr>
        <w:t>Όχι.</w:t>
      </w:r>
    </w:p>
    <w:p w14:paraId="6A03E407"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08"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A03E409"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Όχι.</w:t>
      </w:r>
    </w:p>
    <w:p w14:paraId="6A03E40A"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20 έγινε δεκτό, όπως τροποποιήθηκε από τον κύριο Υπουργό, κατά πλειοψηφία.  </w:t>
      </w:r>
    </w:p>
    <w:p w14:paraId="6A03E40B" w14:textId="77777777" w:rsidR="001B1D00" w:rsidRDefault="00D353DD">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21, </w:t>
      </w:r>
      <w:r>
        <w:rPr>
          <w:rFonts w:eastAsia="Times New Roman"/>
          <w:szCs w:val="24"/>
        </w:rPr>
        <w:t>όπως τροποποιήθηκε από τον κύριο Υπουργό;</w:t>
      </w:r>
    </w:p>
    <w:p w14:paraId="6A03E40C"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0D"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40E"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Όχι.</w:t>
      </w:r>
    </w:p>
    <w:p w14:paraId="6A03E40F"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10"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411"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12"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Όχι.</w:t>
      </w:r>
    </w:p>
    <w:p w14:paraId="6A03E413"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Όχι.</w:t>
      </w:r>
    </w:p>
    <w:p w14:paraId="6A03E414" w14:textId="77777777" w:rsidR="001B1D00" w:rsidRDefault="00D353DD">
      <w:pPr>
        <w:spacing w:after="0" w:line="600" w:lineRule="auto"/>
        <w:ind w:firstLine="720"/>
        <w:jc w:val="both"/>
        <w:rPr>
          <w:rFonts w:eastAsia="Times New Roman"/>
          <w:szCs w:val="24"/>
        </w:rPr>
      </w:pPr>
      <w:r>
        <w:rPr>
          <w:rFonts w:eastAsia="Times New Roman"/>
          <w:b/>
          <w:bCs/>
        </w:rPr>
        <w:t>ΠΡΟΕΔΡΕΥΩΝ (Γε</w:t>
      </w:r>
      <w:r>
        <w:rPr>
          <w:rFonts w:eastAsia="Times New Roman"/>
          <w:b/>
          <w:bCs/>
        </w:rPr>
        <w:t>ώργιος Βαρεμένος)</w:t>
      </w:r>
      <w:r>
        <w:rPr>
          <w:rFonts w:eastAsia="Times New Roman" w:cs="Times New Roman"/>
          <w:b/>
          <w:szCs w:val="24"/>
        </w:rPr>
        <w:t>:</w:t>
      </w:r>
      <w:r>
        <w:rPr>
          <w:rFonts w:eastAsia="Times New Roman"/>
          <w:szCs w:val="24"/>
        </w:rPr>
        <w:t xml:space="preserve"> Συνεπώς το άρθρο 21 έγινε δεκτό, όπως τροποποιήθηκε από τον κύριο Υπουργό, κατά πλειοψηφία.  </w:t>
      </w:r>
    </w:p>
    <w:p w14:paraId="6A03E415"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22 ως έχει;</w:t>
      </w:r>
    </w:p>
    <w:p w14:paraId="6A03E416"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17"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418"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419"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1A"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41B"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1C"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A03E41D"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41E" w14:textId="77777777" w:rsidR="001B1D00" w:rsidRDefault="00D353DD">
      <w:pPr>
        <w:spacing w:after="0" w:line="600" w:lineRule="auto"/>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22 έγινε δεκτό ως έχει κατά πλειοψηφία.  </w:t>
      </w:r>
    </w:p>
    <w:p w14:paraId="6A03E41F"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w:t>
      </w:r>
      <w:r>
        <w:rPr>
          <w:rFonts w:eastAsia="Times New Roman"/>
          <w:szCs w:val="24"/>
        </w:rPr>
        <w:t>θρο 23 ως έχει;</w:t>
      </w:r>
    </w:p>
    <w:p w14:paraId="6A03E420"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21"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422"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423"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24"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425"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26"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A03E427"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428"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w:t>
      </w:r>
      <w:r>
        <w:rPr>
          <w:rFonts w:eastAsia="Times New Roman"/>
          <w:szCs w:val="24"/>
        </w:rPr>
        <w:t xml:space="preserve"> το άρθρο 23 έγινε δεκτό ως έχει κατά πλειοψηφία.  </w:t>
      </w:r>
    </w:p>
    <w:p w14:paraId="6A03E429"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24 ως έχει;</w:t>
      </w:r>
    </w:p>
    <w:p w14:paraId="6A03E42A"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2B"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42C"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42D"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2E"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42F"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30"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A03E431"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432"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24 έγινε δεκτό ως έχει κατά πλειοψηφία.  </w:t>
      </w:r>
    </w:p>
    <w:p w14:paraId="6A03E433"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25, όπως τροποποιήθηκε από τον κύριο Υπουργό;</w:t>
      </w:r>
    </w:p>
    <w:p w14:paraId="6A03E434"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35"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436"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Όχι.</w:t>
      </w:r>
    </w:p>
    <w:p w14:paraId="6A03E437"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38"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439"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3A"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A03E43B"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Όχι.</w:t>
      </w:r>
    </w:p>
    <w:p w14:paraId="6A03E43C"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25 έγινε δεκτό, όπως τρ</w:t>
      </w:r>
      <w:r>
        <w:rPr>
          <w:rFonts w:eastAsia="Times New Roman"/>
          <w:szCs w:val="24"/>
        </w:rPr>
        <w:t xml:space="preserve">οποποιήθηκε από τον κύριο Υπουργό, κατά πλειοψηφία.  </w:t>
      </w:r>
    </w:p>
    <w:p w14:paraId="6A03E43D"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26 ως έχει;</w:t>
      </w:r>
    </w:p>
    <w:p w14:paraId="6A03E43E"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3F"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Παρών.</w:t>
      </w:r>
    </w:p>
    <w:p w14:paraId="6A03E440"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441"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42"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443"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44"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A03E445"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446"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26 έγινε δεκτό ως έχει κατά πλειοψηφία.  </w:t>
      </w:r>
    </w:p>
    <w:p w14:paraId="6A03E447"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14:paraId="6A03E448"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49" w14:textId="77777777" w:rsidR="001B1D00" w:rsidRDefault="00D353DD">
      <w:pPr>
        <w:spacing w:after="0" w:line="600" w:lineRule="auto"/>
        <w:ind w:firstLine="720"/>
        <w:jc w:val="both"/>
        <w:rPr>
          <w:rFonts w:eastAsia="Times New Roman"/>
          <w:szCs w:val="24"/>
        </w:rPr>
      </w:pPr>
      <w:r>
        <w:rPr>
          <w:rFonts w:eastAsia="Times New Roman"/>
          <w:b/>
          <w:szCs w:val="24"/>
        </w:rPr>
        <w:t>ΑΝΝΑ - ΜΙΣΕΛ ΑΣΗΜΑΚΟΠΟ</w:t>
      </w:r>
      <w:r>
        <w:rPr>
          <w:rFonts w:eastAsia="Times New Roman"/>
          <w:b/>
          <w:szCs w:val="24"/>
        </w:rPr>
        <w:t xml:space="preserve">ΥΛΟΥ: </w:t>
      </w:r>
      <w:r>
        <w:rPr>
          <w:rFonts w:eastAsia="Times New Roman"/>
          <w:szCs w:val="24"/>
        </w:rPr>
        <w:t>Ναι.</w:t>
      </w:r>
    </w:p>
    <w:p w14:paraId="6A03E44A"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44B"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4C"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Ναι.</w:t>
      </w:r>
    </w:p>
    <w:p w14:paraId="6A03E44D"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4E"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A03E44F"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450"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27 έγινε δεκτό ως έχει κατά πλειοψηφία.  </w:t>
      </w:r>
    </w:p>
    <w:p w14:paraId="6A03E451"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28, όπως τροποποιήθηκε από τον κύριο Υπουργό;</w:t>
      </w:r>
    </w:p>
    <w:p w14:paraId="6A03E452"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53"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454"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455"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56"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457"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58" w14:textId="77777777" w:rsidR="001B1D00" w:rsidRDefault="00D353DD">
      <w:pPr>
        <w:spacing w:after="0" w:line="600" w:lineRule="auto"/>
        <w:ind w:firstLine="720"/>
        <w:jc w:val="both"/>
        <w:rPr>
          <w:rFonts w:eastAsia="Times New Roman"/>
          <w:szCs w:val="24"/>
        </w:rPr>
      </w:pPr>
      <w:r>
        <w:rPr>
          <w:rFonts w:eastAsia="Times New Roman"/>
          <w:b/>
          <w:szCs w:val="24"/>
        </w:rPr>
        <w:t>ΙΩΑΝΝΗΣ ΣΑΡΙΔ</w:t>
      </w:r>
      <w:r>
        <w:rPr>
          <w:rFonts w:eastAsia="Times New Roman"/>
          <w:b/>
          <w:szCs w:val="24"/>
        </w:rPr>
        <w:t xml:space="preserve">ΗΣ: </w:t>
      </w:r>
      <w:r>
        <w:rPr>
          <w:rFonts w:eastAsia="Times New Roman"/>
          <w:szCs w:val="24"/>
        </w:rPr>
        <w:t>Όχι.</w:t>
      </w:r>
    </w:p>
    <w:p w14:paraId="6A03E459"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45A"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28 έγινε δεκτό, όπως τροποποιήθηκε από τον κύριο Υπουργό, κατά πλειοψηφία.  </w:t>
      </w:r>
    </w:p>
    <w:p w14:paraId="6A03E45B"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14:paraId="6A03E45C"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5D"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Παρών.</w:t>
      </w:r>
    </w:p>
    <w:p w14:paraId="6A03E45E"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45F"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Παρών.</w:t>
      </w:r>
    </w:p>
    <w:p w14:paraId="6A03E460"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Ναι.</w:t>
      </w:r>
    </w:p>
    <w:p w14:paraId="6A03E461"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62"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A03E463"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464"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29 έγινε δεκτό ως έχει</w:t>
      </w:r>
      <w:r>
        <w:rPr>
          <w:rFonts w:eastAsia="Times New Roman"/>
          <w:szCs w:val="24"/>
        </w:rPr>
        <w:t xml:space="preserve"> κατά πλειοψηφία.  </w:t>
      </w:r>
    </w:p>
    <w:p w14:paraId="6A03E465" w14:textId="77777777" w:rsidR="001B1D00" w:rsidRDefault="00D353DD">
      <w:pPr>
        <w:spacing w:after="0" w:line="600" w:lineRule="auto"/>
        <w:ind w:firstLine="720"/>
        <w:jc w:val="both"/>
        <w:rPr>
          <w:rFonts w:eastAsia="Times New Roman"/>
          <w:szCs w:val="24"/>
        </w:rPr>
      </w:pPr>
      <w:r>
        <w:rPr>
          <w:rFonts w:eastAsia="Times New Roman"/>
          <w:szCs w:val="24"/>
        </w:rPr>
        <w:t>Ερωτάται το Σώμα: Γίνεται δεκτό το άρθρο 30 ως έχει;</w:t>
      </w:r>
    </w:p>
    <w:p w14:paraId="6A03E466"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67"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468"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Όχι.</w:t>
      </w:r>
    </w:p>
    <w:p w14:paraId="6A03E469"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6A"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6A03E46B"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6C"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A03E46D"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Όχι.</w:t>
      </w:r>
    </w:p>
    <w:p w14:paraId="6A03E46E" w14:textId="77777777" w:rsidR="001B1D00" w:rsidRDefault="00D353DD">
      <w:pPr>
        <w:spacing w:after="0" w:line="600" w:lineRule="auto"/>
        <w:ind w:firstLine="720"/>
        <w:jc w:val="both"/>
        <w:rPr>
          <w:rFonts w:eastAsia="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szCs w:val="24"/>
        </w:rPr>
        <w:t xml:space="preserve"> Συνεπώς το άρθρο 30 έγινε δεκτό ως έχει κατά πλειοψηφία.</w:t>
      </w:r>
    </w:p>
    <w:p w14:paraId="6A03E46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1376 και ειδικό 25 ως έχει; </w:t>
      </w:r>
    </w:p>
    <w:p w14:paraId="6A03E470"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71"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Ναι.</w:t>
      </w:r>
    </w:p>
    <w:p w14:paraId="6A03E472"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Παρών.</w:t>
      </w:r>
    </w:p>
    <w:p w14:paraId="6A03E473"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74"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475"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76"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A03E477"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Παρών.</w:t>
      </w:r>
    </w:p>
    <w:p w14:paraId="6A03E478" w14:textId="77777777" w:rsidR="001B1D00" w:rsidRDefault="00D353DD">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η τροπολογία με γενικό αριθμό 1376 και ειδικό 25 έγινε δεκτή ως έχει κατά πλειοψηφία και εντάσσεται στο νομοσχέδιο ως ίδιο άρθρο.</w:t>
      </w:r>
    </w:p>
    <w:p w14:paraId="6A03E47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1377 και ειδικό 26 ως έχει; </w:t>
      </w:r>
    </w:p>
    <w:p w14:paraId="6A03E47A"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7B" w14:textId="77777777" w:rsidR="001B1D00" w:rsidRDefault="00D353DD">
      <w:pPr>
        <w:spacing w:after="0" w:line="600" w:lineRule="auto"/>
        <w:ind w:firstLine="720"/>
        <w:jc w:val="both"/>
        <w:rPr>
          <w:rFonts w:eastAsia="Times New Roman"/>
          <w:szCs w:val="24"/>
        </w:rPr>
      </w:pPr>
      <w:r>
        <w:rPr>
          <w:rFonts w:eastAsia="Times New Roman"/>
          <w:b/>
          <w:szCs w:val="24"/>
        </w:rPr>
        <w:t>ΑΝΝΑ - ΜΙΣΕΛ Α</w:t>
      </w:r>
      <w:r>
        <w:rPr>
          <w:rFonts w:eastAsia="Times New Roman"/>
          <w:b/>
          <w:szCs w:val="24"/>
        </w:rPr>
        <w:t xml:space="preserve">ΣΗΜΑΚΟΠΟΥΛΟΥ: </w:t>
      </w:r>
      <w:r>
        <w:rPr>
          <w:rFonts w:eastAsia="Times New Roman"/>
          <w:szCs w:val="24"/>
        </w:rPr>
        <w:t>Ναι.</w:t>
      </w:r>
    </w:p>
    <w:p w14:paraId="6A03E47C"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47D"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7E"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47F"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80"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A03E481"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482" w14:textId="77777777" w:rsidR="001B1D00" w:rsidRDefault="00D353DD">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η τροπολογία με γενικό αριθμό 1377 και ειδικό 26 έγινε δεκτή ως έχει κατά πλειοψηφία και εντάσσεται στο νομοσχέδιο ως ίδιο άρθρο.</w:t>
      </w:r>
    </w:p>
    <w:p w14:paraId="6A03E48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1382 και ειδικό 27 ως έχει; </w:t>
      </w:r>
    </w:p>
    <w:p w14:paraId="6A03E484"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85" w14:textId="77777777" w:rsidR="001B1D00" w:rsidRDefault="00D353DD">
      <w:pPr>
        <w:spacing w:after="0" w:line="600" w:lineRule="auto"/>
        <w:ind w:firstLine="720"/>
        <w:jc w:val="both"/>
        <w:rPr>
          <w:rFonts w:eastAsia="Times New Roman"/>
          <w:szCs w:val="24"/>
        </w:rPr>
      </w:pPr>
      <w:r>
        <w:rPr>
          <w:rFonts w:eastAsia="Times New Roman"/>
          <w:b/>
          <w:szCs w:val="24"/>
        </w:rPr>
        <w:t>ΑΝΝΑ - ΜΙΣΕΛ Α</w:t>
      </w:r>
      <w:r>
        <w:rPr>
          <w:rFonts w:eastAsia="Times New Roman"/>
          <w:b/>
          <w:szCs w:val="24"/>
        </w:rPr>
        <w:t xml:space="preserve">ΣΗΜΑΚΟΠΟΥΛΟΥ: </w:t>
      </w:r>
      <w:r>
        <w:rPr>
          <w:rFonts w:eastAsia="Times New Roman"/>
          <w:szCs w:val="24"/>
        </w:rPr>
        <w:t>Όχι.</w:t>
      </w:r>
    </w:p>
    <w:p w14:paraId="6A03E486"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Όχι.</w:t>
      </w:r>
    </w:p>
    <w:p w14:paraId="6A03E487"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88"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6A03E489"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8A"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A03E48B"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Όχι.</w:t>
      </w:r>
    </w:p>
    <w:p w14:paraId="6A03E48C" w14:textId="77777777" w:rsidR="001B1D00" w:rsidRDefault="00D353DD">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cs="Times New Roman"/>
          <w:szCs w:val="24"/>
        </w:rPr>
        <w:t xml:space="preserve"> Συνεπώς η τροπολογία με γενικό αριθμό 1382 και ειδικό 2</w:t>
      </w:r>
      <w:r>
        <w:rPr>
          <w:rFonts w:eastAsia="Times New Roman" w:cs="Times New Roman"/>
          <w:szCs w:val="24"/>
        </w:rPr>
        <w:t xml:space="preserve">7 έγινε δεκτή ως έχει κατά πλειοψηφία και εντάσσεται στο νομοσχέδιο ως ίδιο άρθρο. </w:t>
      </w:r>
    </w:p>
    <w:p w14:paraId="6A03E48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1383 και ειδικό 28 ως έχει; </w:t>
      </w:r>
    </w:p>
    <w:p w14:paraId="6A03E48E"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8F"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Ναι.</w:t>
      </w:r>
    </w:p>
    <w:p w14:paraId="6A03E490"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491" w14:textId="77777777" w:rsidR="001B1D00" w:rsidRDefault="00D353DD">
      <w:pPr>
        <w:spacing w:after="0" w:line="600" w:lineRule="auto"/>
        <w:ind w:firstLine="720"/>
        <w:jc w:val="both"/>
        <w:rPr>
          <w:rFonts w:eastAsia="Times New Roman"/>
          <w:szCs w:val="24"/>
        </w:rPr>
      </w:pPr>
      <w:r>
        <w:rPr>
          <w:rFonts w:eastAsia="Times New Roman"/>
          <w:b/>
          <w:szCs w:val="24"/>
        </w:rPr>
        <w:t>ΠΑΝΑΓ</w:t>
      </w:r>
      <w:r>
        <w:rPr>
          <w:rFonts w:eastAsia="Times New Roman"/>
          <w:b/>
          <w:szCs w:val="24"/>
        </w:rPr>
        <w:t xml:space="preserve">ΙΩΤΗΣ ΗΛΙΟΠΟΥΛΟΣ: </w:t>
      </w:r>
      <w:r>
        <w:rPr>
          <w:rFonts w:eastAsia="Times New Roman"/>
          <w:szCs w:val="24"/>
        </w:rPr>
        <w:t>Παρών.</w:t>
      </w:r>
    </w:p>
    <w:p w14:paraId="6A03E492"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6A03E493"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94"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A03E495"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496" w14:textId="77777777" w:rsidR="001B1D00" w:rsidRDefault="00D353DD">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η τροπολογία με γενικό αριθμό 1383 και ειδικό 28 έγινε δεκτή ως έχει κατά πλειοψηφία και εντάσσεται στο νομοσχέδιο ως ίδιο άρθρο. </w:t>
      </w:r>
    </w:p>
    <w:p w14:paraId="6A03E49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1384 και ειδικό 29 ως έχει; </w:t>
      </w:r>
    </w:p>
    <w:p w14:paraId="6A03E498"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99"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w:t>
      </w:r>
      <w:r>
        <w:rPr>
          <w:rFonts w:eastAsia="Times New Roman"/>
          <w:b/>
          <w:szCs w:val="24"/>
        </w:rPr>
        <w:t xml:space="preserve">ΑΣΗΜΑΚΟΠΟΥΛΟΥ: </w:t>
      </w:r>
      <w:r>
        <w:rPr>
          <w:rFonts w:eastAsia="Times New Roman"/>
          <w:szCs w:val="24"/>
        </w:rPr>
        <w:t>Όχι.</w:t>
      </w:r>
    </w:p>
    <w:p w14:paraId="6A03E49A"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49B"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9C"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6A03E49D"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9E"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6A03E49F"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4A0" w14:textId="77777777" w:rsidR="001B1D00" w:rsidRDefault="00D353DD">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η τροπολογία με γενικό αριθμό 1384 και ειδικό 29 έγινε δεκτή ως έχει κατά πλειοψηφία και εντάσσεται στο νομοσχέδιο ως ίδιο άρθρο. </w:t>
      </w:r>
    </w:p>
    <w:p w14:paraId="6A03E4A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1385 και ειδικό 30 ως έχει; </w:t>
      </w:r>
    </w:p>
    <w:p w14:paraId="6A03E4A2"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A3"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w:t>
      </w:r>
      <w:r>
        <w:rPr>
          <w:rFonts w:eastAsia="Times New Roman"/>
          <w:b/>
          <w:szCs w:val="24"/>
        </w:rPr>
        <w:t xml:space="preserve">ΑΣΗΜΑΚΟΠΟΥΛΟΥ: </w:t>
      </w:r>
      <w:r>
        <w:rPr>
          <w:rFonts w:eastAsia="Times New Roman"/>
          <w:szCs w:val="24"/>
        </w:rPr>
        <w:t>Ναι.</w:t>
      </w:r>
    </w:p>
    <w:p w14:paraId="6A03E4A4"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4A5"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A6"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Ναι.</w:t>
      </w:r>
    </w:p>
    <w:p w14:paraId="6A03E4A7"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A8"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A03E4A9"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4AA" w14:textId="77777777" w:rsidR="001B1D00" w:rsidRDefault="00D353DD">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cs="Times New Roman"/>
          <w:szCs w:val="24"/>
        </w:rPr>
        <w:t xml:space="preserve"> Συνεπώς η τροπολογία με γενικό αριθμό 1385 και ειδικό 30</w:t>
      </w:r>
      <w:r>
        <w:rPr>
          <w:rFonts w:eastAsia="Times New Roman" w:cs="Times New Roman"/>
          <w:szCs w:val="24"/>
        </w:rPr>
        <w:t xml:space="preserve"> έγινε δεκτή ως έχει κατά πλειοψηφία και εντάσσεται στο νομοσχέδιο ως ίδιο άρθρο. </w:t>
      </w:r>
    </w:p>
    <w:p w14:paraId="6A03E4A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1387 και ειδικό 31 ως έχει; </w:t>
      </w:r>
    </w:p>
    <w:p w14:paraId="6A03E4AC"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AD"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4AE"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Όχι.</w:t>
      </w:r>
    </w:p>
    <w:p w14:paraId="6A03E4AF"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B0"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6A03E4B1"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B2"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A03E4B3"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Όχι.</w:t>
      </w:r>
    </w:p>
    <w:p w14:paraId="6A03E4B4" w14:textId="77777777" w:rsidR="001B1D00" w:rsidRDefault="00D353DD">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cs="Times New Roman"/>
          <w:szCs w:val="24"/>
        </w:rPr>
        <w:t xml:space="preserve"> Συνεπώς η τροπολογία με γενικό αριθμό 1387 και ειδικό 31 έγινε δεκτή ως έχει κατά πλειοψηφία και </w:t>
      </w:r>
      <w:r>
        <w:rPr>
          <w:rFonts w:eastAsia="Times New Roman" w:cs="Times New Roman"/>
          <w:szCs w:val="24"/>
        </w:rPr>
        <w:t xml:space="preserve">εντάσσεται στο νομοσχέδιο ως ίδιο άρθρο. </w:t>
      </w:r>
    </w:p>
    <w:p w14:paraId="6A03E4B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1388 και ειδικό 32 ως έχει; </w:t>
      </w:r>
    </w:p>
    <w:p w14:paraId="6A03E4B6"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B7"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Παρών.</w:t>
      </w:r>
    </w:p>
    <w:p w14:paraId="6A03E4B8"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4B9"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BA"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6A03E4BB"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BC"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6A03E4BD"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4BE" w14:textId="77777777" w:rsidR="001B1D00" w:rsidRDefault="00D353DD">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cs="Times New Roman"/>
          <w:szCs w:val="24"/>
        </w:rPr>
        <w:t xml:space="preserve"> Συνεπώς η τροπολογία με γενικό αριθμό 1388 και ειδικό 32 έγινε δεκτή ως έχει κατά πλειοψηφία και εντάσσεται στο νομοσχέδιο </w:t>
      </w:r>
      <w:r>
        <w:rPr>
          <w:rFonts w:eastAsia="Times New Roman" w:cs="Times New Roman"/>
          <w:szCs w:val="24"/>
        </w:rPr>
        <w:t xml:space="preserve">ως ίδιο άρθρο. </w:t>
      </w:r>
    </w:p>
    <w:p w14:paraId="6A03E4B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1389 και ειδικό 33 ως έχει; </w:t>
      </w:r>
    </w:p>
    <w:p w14:paraId="6A03E4C0"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C1"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4C2"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4C3"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Παρών.</w:t>
      </w:r>
    </w:p>
    <w:p w14:paraId="6A03E4C4"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Ναι.</w:t>
      </w:r>
    </w:p>
    <w:p w14:paraId="6A03E4C5" w14:textId="77777777" w:rsidR="001B1D00" w:rsidRDefault="00D353DD">
      <w:pPr>
        <w:spacing w:after="0" w:line="600" w:lineRule="auto"/>
        <w:ind w:firstLine="720"/>
        <w:jc w:val="both"/>
        <w:rPr>
          <w:rFonts w:eastAsia="Times New Roman"/>
          <w:szCs w:val="24"/>
        </w:rPr>
      </w:pPr>
      <w:r>
        <w:rPr>
          <w:rFonts w:eastAsia="Times New Roman"/>
          <w:b/>
          <w:szCs w:val="24"/>
        </w:rPr>
        <w:t>ΓΕΩΡΓΙΟΣ ΛΑΖΑΡΙΔ</w:t>
      </w:r>
      <w:r>
        <w:rPr>
          <w:rFonts w:eastAsia="Times New Roman"/>
          <w:b/>
          <w:szCs w:val="24"/>
        </w:rPr>
        <w:t xml:space="preserve">ΗΣ: </w:t>
      </w:r>
      <w:r>
        <w:rPr>
          <w:rFonts w:eastAsia="Times New Roman"/>
          <w:szCs w:val="24"/>
        </w:rPr>
        <w:t>Ναι.</w:t>
      </w:r>
    </w:p>
    <w:p w14:paraId="6A03E4C6"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A03E4C7"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4C8" w14:textId="77777777" w:rsidR="001B1D00" w:rsidRDefault="00D353DD">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cs="Times New Roman"/>
          <w:szCs w:val="24"/>
        </w:rPr>
        <w:t xml:space="preserve"> Συνεπώς η τροπολογία με γενικό αριθμό 1389 και ειδικό 33 έγινε δεκτή ως έχει κατά πλειοψηφία και εντάσσεται στο νομοσχέδιο ως ίδιο άρθρο. </w:t>
      </w:r>
    </w:p>
    <w:p w14:paraId="6A03E4C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w:t>
      </w:r>
      <w:r>
        <w:rPr>
          <w:rFonts w:eastAsia="Times New Roman" w:cs="Times New Roman"/>
          <w:szCs w:val="24"/>
        </w:rPr>
        <w:t xml:space="preserve"> η τροπολογία με γενικό αριθμό 1390 και ειδικό 34</w:t>
      </w:r>
      <w:r>
        <w:rPr>
          <w:rFonts w:eastAsia="Times New Roman"/>
          <w:szCs w:val="24"/>
        </w:rPr>
        <w:t>, όπως τροποποιήθηκε από τον κύριο Υπουργό;</w:t>
      </w:r>
    </w:p>
    <w:p w14:paraId="6A03E4CA"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CB"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Παρών.</w:t>
      </w:r>
    </w:p>
    <w:p w14:paraId="6A03E4CC"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Παρών.</w:t>
      </w:r>
    </w:p>
    <w:p w14:paraId="6A03E4CD"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Παρών.</w:t>
      </w:r>
    </w:p>
    <w:p w14:paraId="6A03E4CE"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6A03E4CF"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D0"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A03E4D1"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4D2" w14:textId="77777777" w:rsidR="001B1D00" w:rsidRDefault="00D353DD">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cs="Times New Roman"/>
          <w:szCs w:val="24"/>
        </w:rPr>
        <w:t xml:space="preserve"> Συνεπώς η τροπολογία με γενικό αριθμό 1390 και ειδικό 34 έγινε δεκτή</w:t>
      </w:r>
      <w:r>
        <w:rPr>
          <w:rFonts w:eastAsia="Times New Roman"/>
          <w:szCs w:val="24"/>
        </w:rPr>
        <w:t>, όπως τροποποιήθηκε από τον κύριο Υπουργό, κατά πλειοψηφία</w:t>
      </w:r>
      <w:r>
        <w:rPr>
          <w:rFonts w:eastAsia="Times New Roman" w:cs="Times New Roman"/>
          <w:szCs w:val="24"/>
        </w:rPr>
        <w:t xml:space="preserve"> και εντάσσεται στο νομοσχέδιο ως ίδιο άρθρο. </w:t>
      </w:r>
    </w:p>
    <w:p w14:paraId="6A03E4D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Ερωτ</w:t>
      </w:r>
      <w:r>
        <w:rPr>
          <w:rFonts w:eastAsia="Times New Roman" w:cs="Times New Roman"/>
          <w:szCs w:val="24"/>
        </w:rPr>
        <w:t xml:space="preserve">άται το Σώμα: Γίνεται δεκτή η τροπολογία με γενικό αριθμό 1391 και ειδικό 35 ως έχει; </w:t>
      </w:r>
    </w:p>
    <w:p w14:paraId="6A03E4D4"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D5"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4D6"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4D7"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Παρών.</w:t>
      </w:r>
    </w:p>
    <w:p w14:paraId="6A03E4D8"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Ναι.</w:t>
      </w:r>
    </w:p>
    <w:p w14:paraId="6A03E4D9"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DA" w14:textId="77777777" w:rsidR="001B1D00" w:rsidRDefault="00D353DD">
      <w:pPr>
        <w:spacing w:after="0" w:line="600" w:lineRule="auto"/>
        <w:ind w:firstLine="720"/>
        <w:jc w:val="both"/>
        <w:rPr>
          <w:rFonts w:eastAsia="Times New Roman"/>
          <w:szCs w:val="24"/>
        </w:rPr>
      </w:pPr>
      <w:r>
        <w:rPr>
          <w:rFonts w:eastAsia="Times New Roman"/>
          <w:b/>
          <w:szCs w:val="24"/>
        </w:rPr>
        <w:t>ΙΩΑΝΝΗΣ ΣΑΡ</w:t>
      </w:r>
      <w:r>
        <w:rPr>
          <w:rFonts w:eastAsia="Times New Roman"/>
          <w:b/>
          <w:szCs w:val="24"/>
        </w:rPr>
        <w:t xml:space="preserve">ΙΔΗΣ: </w:t>
      </w:r>
      <w:r>
        <w:rPr>
          <w:rFonts w:eastAsia="Times New Roman"/>
          <w:szCs w:val="24"/>
        </w:rPr>
        <w:t>Ναι.</w:t>
      </w:r>
    </w:p>
    <w:p w14:paraId="6A03E4DB"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4DC" w14:textId="77777777" w:rsidR="001B1D00" w:rsidRDefault="00D353DD">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b/>
          <w:szCs w:val="24"/>
        </w:rPr>
        <w:t>:</w:t>
      </w:r>
      <w:r>
        <w:rPr>
          <w:rFonts w:eastAsia="Times New Roman" w:cs="Times New Roman"/>
          <w:szCs w:val="24"/>
        </w:rPr>
        <w:t xml:space="preserve"> Συνεπώς η τροπολογία με γενικό αριθμό 1391 και ειδικό 35 έγινε δεκτή ως έχει κατά πλειοψηφία και εντάσσεται στο νομοσχέδιο ως ίδιο άρθρο. </w:t>
      </w:r>
    </w:p>
    <w:p w14:paraId="6A03E4D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w:t>
      </w:r>
      <w:r>
        <w:rPr>
          <w:rFonts w:eastAsia="Times New Roman" w:cs="Times New Roman"/>
          <w:szCs w:val="24"/>
        </w:rPr>
        <w:t xml:space="preserve">ικό αριθμό 1392 και ειδικό 36 ως έχει; </w:t>
      </w:r>
    </w:p>
    <w:p w14:paraId="6A03E4DE"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4DF"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4E0"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Παρών.</w:t>
      </w:r>
    </w:p>
    <w:p w14:paraId="6A03E4E1"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4E2"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14:paraId="6A03E4E3"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4E4"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Ναι.</w:t>
      </w:r>
    </w:p>
    <w:p w14:paraId="6A03E4E5"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Παρών.</w:t>
      </w:r>
    </w:p>
    <w:p w14:paraId="6A03E4E6" w14:textId="77777777" w:rsidR="001B1D00" w:rsidRDefault="00D353DD">
      <w:pPr>
        <w:spacing w:after="0" w:line="600" w:lineRule="auto"/>
        <w:ind w:firstLine="720"/>
        <w:jc w:val="both"/>
        <w:rPr>
          <w:rFonts w:eastAsia="Times New Roman" w:cs="Times New Roman"/>
          <w:szCs w:val="24"/>
        </w:rPr>
      </w:pPr>
      <w:r>
        <w:rPr>
          <w:rFonts w:eastAsia="Times New Roman"/>
          <w:b/>
          <w:bCs/>
        </w:rPr>
        <w:t>ΠΡΟΕΔΡΕΥΩΝ</w:t>
      </w:r>
      <w:r>
        <w:rPr>
          <w:rFonts w:eastAsia="Times New Roman"/>
          <w:b/>
          <w:bCs/>
        </w:rPr>
        <w:t xml:space="preserve"> (Γεώργιος Βαρεμένος)</w:t>
      </w:r>
      <w:r>
        <w:rPr>
          <w:rFonts w:eastAsia="Times New Roman" w:cs="Times New Roman"/>
          <w:b/>
          <w:szCs w:val="24"/>
        </w:rPr>
        <w:t>:</w:t>
      </w:r>
      <w:r>
        <w:rPr>
          <w:rFonts w:eastAsia="Times New Roman" w:cs="Times New Roman"/>
          <w:szCs w:val="24"/>
        </w:rPr>
        <w:t xml:space="preserve"> Συνεπώς η τροπολογία με γενικό αριθμό 1392 και ειδικό 36 έγινε δεκτή ως έχει κατά πλειοψηφία και εντάσσεται στο νομοσχέδιο ως ίδιο άρθρο.</w:t>
      </w:r>
    </w:p>
    <w:p w14:paraId="6A03E4E7"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1394 και ειδικό 38 ως έχει; </w:t>
      </w:r>
    </w:p>
    <w:p w14:paraId="6A03E4E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ΜΑΡΙ</w:t>
      </w:r>
      <w:r>
        <w:rPr>
          <w:rFonts w:eastAsia="Times New Roman" w:cs="Times New Roman"/>
          <w:b/>
          <w:szCs w:val="24"/>
        </w:rPr>
        <w:t xml:space="preserve">ΟΣ ΚΑΤΣΗΣ: </w:t>
      </w:r>
      <w:r>
        <w:rPr>
          <w:rFonts w:eastAsia="Times New Roman" w:cs="Times New Roman"/>
          <w:szCs w:val="24"/>
        </w:rPr>
        <w:t xml:space="preserve">Ναι.  </w:t>
      </w:r>
    </w:p>
    <w:p w14:paraId="6A03E4E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 xml:space="preserve">Ναι. </w:t>
      </w:r>
    </w:p>
    <w:p w14:paraId="6A03E4EA"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ΙΩΑΝΝΗΣ ΜΑΝΙΑΤΗΣ: </w:t>
      </w:r>
      <w:r>
        <w:rPr>
          <w:rFonts w:eastAsia="Times New Roman" w:cs="Times New Roman"/>
          <w:szCs w:val="24"/>
        </w:rPr>
        <w:t>Ναι.</w:t>
      </w:r>
    </w:p>
    <w:p w14:paraId="6A03E4E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Παρών. </w:t>
      </w:r>
    </w:p>
    <w:p w14:paraId="6A03E4EC"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6A03E4ED"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6A03E4EE"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6A03E4EF"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6A03E4F0" w14:textId="77777777" w:rsidR="001B1D00" w:rsidRDefault="00D353DD">
      <w:pPr>
        <w:spacing w:after="0"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Συνεπώς</w:t>
      </w:r>
      <w:r>
        <w:rPr>
          <w:rFonts w:eastAsia="Times New Roman" w:cs="Times New Roman"/>
          <w:szCs w:val="24"/>
        </w:rPr>
        <w:t xml:space="preserve"> η τροπολογία με γενικό αριθμό 1394 και ειδικό 38 έγινε δεκτή ως έχει κατά πλειοψηφία και εντάσσεται στο νομοσχέδιο ως ίδιο άρθρο.</w:t>
      </w:r>
    </w:p>
    <w:p w14:paraId="6A03E4F1"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1395 και ειδικό 39 ως έχει; </w:t>
      </w:r>
    </w:p>
    <w:p w14:paraId="6A03E4F2"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Ναι.  </w:t>
      </w:r>
    </w:p>
    <w:p w14:paraId="6A03E4F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w:t>
      </w:r>
      <w:r>
        <w:rPr>
          <w:rFonts w:eastAsia="Times New Roman" w:cs="Times New Roman"/>
          <w:b/>
          <w:szCs w:val="24"/>
        </w:rPr>
        <w:t xml:space="preserve"> ΑΣΗΜΑΚΟΠΟΥΛΟΥ: </w:t>
      </w:r>
      <w:r>
        <w:rPr>
          <w:rFonts w:eastAsia="Times New Roman" w:cs="Times New Roman"/>
          <w:szCs w:val="24"/>
        </w:rPr>
        <w:t xml:space="preserve">Όχι. </w:t>
      </w:r>
    </w:p>
    <w:p w14:paraId="6A03E4F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Όχι. </w:t>
      </w:r>
    </w:p>
    <w:p w14:paraId="6A03E4F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Όχι.  </w:t>
      </w:r>
    </w:p>
    <w:p w14:paraId="6A03E4F6"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6A03E4F7"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6A03E4F8"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Όχι.</w:t>
      </w:r>
    </w:p>
    <w:p w14:paraId="6A03E4F9"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Όχι.</w:t>
      </w:r>
    </w:p>
    <w:p w14:paraId="6A03E4FA" w14:textId="77777777" w:rsidR="001B1D00" w:rsidRDefault="00D353DD">
      <w:pPr>
        <w:spacing w:after="0"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Συνεπώς η τροπολογία με γενικό αριθμό 1395 και ει</w:t>
      </w:r>
      <w:r>
        <w:rPr>
          <w:rFonts w:eastAsia="Times New Roman" w:cs="Times New Roman"/>
          <w:szCs w:val="24"/>
        </w:rPr>
        <w:t>δικό 39 έγινε δεκτή ως έχει κατά πλειοψηφία και εντάσσεται στο νομοσχέδιο ως ίδιο άρθρο.</w:t>
      </w:r>
    </w:p>
    <w:p w14:paraId="6A03E4FB"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1396 και ειδικό 40 ως έχει; </w:t>
      </w:r>
    </w:p>
    <w:p w14:paraId="6A03E4FC"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Ναι.  </w:t>
      </w:r>
    </w:p>
    <w:p w14:paraId="6A03E4F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Ναι.</w:t>
      </w:r>
    </w:p>
    <w:p w14:paraId="6A03E4FE"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Ναι</w:t>
      </w:r>
      <w:r>
        <w:rPr>
          <w:rFonts w:eastAsia="Times New Roman" w:cs="Times New Roman"/>
          <w:szCs w:val="24"/>
        </w:rPr>
        <w:t>.</w:t>
      </w:r>
    </w:p>
    <w:p w14:paraId="6A03E4FF"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Ναι.</w:t>
      </w:r>
    </w:p>
    <w:p w14:paraId="6A03E500"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ΕΜΜΑΝΟΥΗΛ ΣΥΝΤΥΧΑΚΗΣ: </w:t>
      </w:r>
      <w:r>
        <w:rPr>
          <w:rFonts w:eastAsia="Times New Roman" w:cs="Times New Roman"/>
          <w:szCs w:val="24"/>
        </w:rPr>
        <w:t>Όχι.</w:t>
      </w:r>
    </w:p>
    <w:p w14:paraId="6A03E501"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6A03E502"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6A03E503"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6A03E504" w14:textId="77777777" w:rsidR="001B1D00" w:rsidRDefault="00D353DD">
      <w:pPr>
        <w:spacing w:after="0"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Συνεπώς</w:t>
      </w:r>
      <w:r>
        <w:rPr>
          <w:rFonts w:eastAsia="Times New Roman" w:cs="Times New Roman"/>
          <w:szCs w:val="24"/>
        </w:rPr>
        <w:t xml:space="preserve"> η τροπολογία με γενικό αριθμό 1396 και ειδικό 40 έγινε δεκτή ως έχει κατά πλειοψηφία και εντάσσεται στο νομοσχέδιο ως ίδιο άρθρο.</w:t>
      </w:r>
    </w:p>
    <w:p w14:paraId="6A03E505"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1397 και ειδικό 41 ως έχει; </w:t>
      </w:r>
    </w:p>
    <w:p w14:paraId="6A03E506"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Ναι.  </w:t>
      </w:r>
    </w:p>
    <w:p w14:paraId="6A03E50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w:t>
      </w:r>
      <w:r>
        <w:rPr>
          <w:rFonts w:eastAsia="Times New Roman" w:cs="Times New Roman"/>
          <w:b/>
          <w:szCs w:val="24"/>
        </w:rPr>
        <w:t xml:space="preserve"> ΑΣΗΜΑΚΟΠΟΥΛΟΥ: </w:t>
      </w:r>
      <w:r>
        <w:rPr>
          <w:rFonts w:eastAsia="Times New Roman" w:cs="Times New Roman"/>
          <w:szCs w:val="24"/>
        </w:rPr>
        <w:t xml:space="preserve">Όχι. </w:t>
      </w:r>
    </w:p>
    <w:p w14:paraId="6A03E508"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 xml:space="preserve">Όχι. </w:t>
      </w:r>
    </w:p>
    <w:p w14:paraId="6A03E509"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Όχι.  </w:t>
      </w:r>
    </w:p>
    <w:p w14:paraId="6A03E50A"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6A03E50B"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6A03E50C"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6A03E50D"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Όχι.</w:t>
      </w:r>
    </w:p>
    <w:p w14:paraId="6A03E50E" w14:textId="77777777" w:rsidR="001B1D00" w:rsidRDefault="00D353DD">
      <w:pPr>
        <w:spacing w:after="0"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Συνεπώς η τροπολογία με γενικό αριθμό 1397 και ει</w:t>
      </w:r>
      <w:r>
        <w:rPr>
          <w:rFonts w:eastAsia="Times New Roman" w:cs="Times New Roman"/>
          <w:szCs w:val="24"/>
        </w:rPr>
        <w:t>δικό 41 έγινε δεκτή ως έχει κατά πλειοψηφία και εντάσσεται στο νομοσχέδιο ως ίδιο άρθρο.</w:t>
      </w:r>
    </w:p>
    <w:p w14:paraId="6A03E50F"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1401 και ειδικό 42 ως έχει; </w:t>
      </w:r>
    </w:p>
    <w:p w14:paraId="6A03E510"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6A03E511"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 xml:space="preserve">Όχι. </w:t>
      </w:r>
    </w:p>
    <w:p w14:paraId="6A03E512"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Ναι.</w:t>
      </w:r>
    </w:p>
    <w:p w14:paraId="6A03E51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Όχι.  </w:t>
      </w:r>
    </w:p>
    <w:p w14:paraId="6A03E514"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ΕΜΜΑΝΟΥΗΛ ΣΥΝΤΥΧΑΚΗΣ: </w:t>
      </w:r>
      <w:r>
        <w:rPr>
          <w:rFonts w:eastAsia="Times New Roman" w:cs="Times New Roman"/>
          <w:szCs w:val="24"/>
        </w:rPr>
        <w:t>Όχι.</w:t>
      </w:r>
    </w:p>
    <w:p w14:paraId="6A03E515"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6A03E516"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Όχι.</w:t>
      </w:r>
    </w:p>
    <w:p w14:paraId="6A03E517"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6A03E518" w14:textId="77777777" w:rsidR="001B1D00" w:rsidRDefault="00D353DD">
      <w:pPr>
        <w:spacing w:after="0"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Συνεπώς, η τροπολογία με γενικό αριθμό 1401 και ειδικό 42 έγινε δεκτή ως έχει κατά πλειοψηφία και εντάσσεται στο νομοσχέδιο ως ίδιο άρθρο.</w:t>
      </w:r>
    </w:p>
    <w:p w14:paraId="6A03E51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1409 και ειδικό 44 ως έχει; </w:t>
      </w:r>
    </w:p>
    <w:p w14:paraId="6A03E51A"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 xml:space="preserve">Ναι.  </w:t>
      </w:r>
    </w:p>
    <w:p w14:paraId="6A03E51B"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w:t>
      </w:r>
      <w:r>
        <w:rPr>
          <w:rFonts w:eastAsia="Times New Roman" w:cs="Times New Roman"/>
          <w:b/>
          <w:szCs w:val="24"/>
        </w:rPr>
        <w:t>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ΜΙΣΕΛ ΑΣΗΜΑΚΟΠΟΥΛΟΥ: </w:t>
      </w:r>
      <w:r>
        <w:rPr>
          <w:rFonts w:eastAsia="Times New Roman" w:cs="Times New Roman"/>
          <w:szCs w:val="24"/>
        </w:rPr>
        <w:t>Ναι.</w:t>
      </w:r>
    </w:p>
    <w:p w14:paraId="6A03E51C"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Ναι.</w:t>
      </w:r>
    </w:p>
    <w:p w14:paraId="6A03E51D"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Παρών.</w:t>
      </w:r>
    </w:p>
    <w:p w14:paraId="6A03E51E"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ΕΜΜΑΝΟΥΗΛ ΣΥΝΤΥΧΑΚΗΣ: </w:t>
      </w:r>
      <w:r>
        <w:rPr>
          <w:rFonts w:eastAsia="Times New Roman" w:cs="Times New Roman"/>
          <w:szCs w:val="24"/>
        </w:rPr>
        <w:t>Όχι.</w:t>
      </w:r>
    </w:p>
    <w:p w14:paraId="6A03E51F"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6A03E520"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Όχι.</w:t>
      </w:r>
    </w:p>
    <w:p w14:paraId="6A03E521"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Ναι.</w:t>
      </w:r>
    </w:p>
    <w:p w14:paraId="6A03E522" w14:textId="77777777" w:rsidR="001B1D00" w:rsidRDefault="00D353DD">
      <w:pPr>
        <w:spacing w:after="0"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Συνεπώς</w:t>
      </w:r>
      <w:r>
        <w:rPr>
          <w:rFonts w:eastAsia="Times New Roman" w:cs="Times New Roman"/>
          <w:szCs w:val="24"/>
        </w:rPr>
        <w:t xml:space="preserve"> η τροπολογία με γενικό αριθμό 1409 και ειδικό 44 έγινε δεκτή ως έχει κατά πλειοψηφία και εντάσσεται στο νομοσχέδιο ως ίδιο άρθρο.</w:t>
      </w:r>
    </w:p>
    <w:p w14:paraId="6A03E523"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1406 και ειδικό 43 ως έχει; </w:t>
      </w:r>
    </w:p>
    <w:p w14:paraId="6A03E524"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Ναι.</w:t>
      </w:r>
    </w:p>
    <w:p w14:paraId="6A03E525"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ΑΝΝΑ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ΜΙΣΕΛ Α</w:t>
      </w:r>
      <w:r>
        <w:rPr>
          <w:rFonts w:eastAsia="Times New Roman" w:cs="Times New Roman"/>
          <w:b/>
          <w:szCs w:val="24"/>
        </w:rPr>
        <w:t xml:space="preserve">ΣΗΜΑΚΟΠΟΥΛΟΥ: </w:t>
      </w:r>
      <w:r>
        <w:rPr>
          <w:rFonts w:eastAsia="Times New Roman" w:cs="Times New Roman"/>
          <w:szCs w:val="24"/>
        </w:rPr>
        <w:t xml:space="preserve">Όχι. </w:t>
      </w:r>
    </w:p>
    <w:p w14:paraId="6A03E526"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Ναι.</w:t>
      </w:r>
    </w:p>
    <w:p w14:paraId="6A03E52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ΠΑΝΑΓΙΩΤΗΣ ΗΛΙΟΠΟΥΛΟΣ: </w:t>
      </w:r>
      <w:r>
        <w:rPr>
          <w:rFonts w:eastAsia="Times New Roman" w:cs="Times New Roman"/>
          <w:szCs w:val="24"/>
        </w:rPr>
        <w:t xml:space="preserve">Όχι.  </w:t>
      </w:r>
    </w:p>
    <w:p w14:paraId="6A03E528"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ΕΜΜΑΝΟΥΗΛ ΣΥΝΤΥΧΑΚΗΣ: </w:t>
      </w:r>
      <w:r>
        <w:rPr>
          <w:rFonts w:eastAsia="Times New Roman" w:cs="Times New Roman"/>
          <w:szCs w:val="24"/>
        </w:rPr>
        <w:t>Όχι.</w:t>
      </w:r>
    </w:p>
    <w:p w14:paraId="6A03E529"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ΓΕΩΡΓΙΟΣ ΛΑΖΑΡΙΔΗΣ: </w:t>
      </w:r>
      <w:r>
        <w:rPr>
          <w:rFonts w:eastAsia="Times New Roman" w:cs="Times New Roman"/>
          <w:szCs w:val="24"/>
        </w:rPr>
        <w:t>Ναι.</w:t>
      </w:r>
    </w:p>
    <w:p w14:paraId="6A03E52A"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6A03E52B" w14:textId="77777777" w:rsidR="001B1D00" w:rsidRDefault="00D353DD">
      <w:pPr>
        <w:spacing w:after="0"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Παρών.</w:t>
      </w:r>
    </w:p>
    <w:p w14:paraId="6A03E52C" w14:textId="77777777" w:rsidR="001B1D00" w:rsidRDefault="00D353DD">
      <w:pPr>
        <w:spacing w:after="0"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cs="Times New Roman"/>
          <w:szCs w:val="24"/>
        </w:rPr>
        <w:t xml:space="preserve"> Συνεπώς η τροπολογία με γενικό αριθμό 1406 και ειδ</w:t>
      </w:r>
      <w:r>
        <w:rPr>
          <w:rFonts w:eastAsia="Times New Roman" w:cs="Times New Roman"/>
          <w:szCs w:val="24"/>
        </w:rPr>
        <w:t>ικό 43 έγινε δεκτή ως έχει κατά πλειοψηφία και εντάσσεται στο νομοσχέδιο ως ίδιο άρθρο.</w:t>
      </w:r>
    </w:p>
    <w:p w14:paraId="6A03E52D"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6A03E52E"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r>
        <w:rPr>
          <w:rFonts w:eastAsia="Times New Roman" w:cs="Times New Roman"/>
          <w:szCs w:val="24"/>
        </w:rPr>
        <w:t>;</w:t>
      </w:r>
      <w:r>
        <w:rPr>
          <w:rFonts w:eastAsia="Times New Roman" w:cs="Times New Roman"/>
          <w:szCs w:val="24"/>
        </w:rPr>
        <w:t xml:space="preserve"> </w:t>
      </w:r>
    </w:p>
    <w:p w14:paraId="6A03E52F"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530"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531" w14:textId="77777777" w:rsidR="001B1D00" w:rsidRDefault="00D353DD">
      <w:pPr>
        <w:spacing w:after="0" w:line="600" w:lineRule="auto"/>
        <w:ind w:firstLine="720"/>
        <w:jc w:val="both"/>
        <w:rPr>
          <w:rFonts w:eastAsia="Times New Roman"/>
          <w:b/>
          <w:szCs w:val="24"/>
        </w:rPr>
      </w:pPr>
      <w:r>
        <w:rPr>
          <w:rFonts w:eastAsia="Times New Roman"/>
          <w:b/>
          <w:szCs w:val="24"/>
        </w:rPr>
        <w:t xml:space="preserve">ΙΩΑΝΝΗΣ </w:t>
      </w:r>
      <w:r>
        <w:rPr>
          <w:rFonts w:eastAsia="Times New Roman"/>
          <w:b/>
          <w:szCs w:val="24"/>
        </w:rPr>
        <w:t>ΜΑΝΙΑΤΗΣ:</w:t>
      </w:r>
      <w:r>
        <w:rPr>
          <w:rFonts w:eastAsia="Times New Roman"/>
          <w:szCs w:val="24"/>
        </w:rPr>
        <w:t xml:space="preserve"> Ναι.</w:t>
      </w:r>
    </w:p>
    <w:p w14:paraId="6A03E532"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533"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534"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535"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A03E536"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537"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ακροτελεύτιο άρθρο έγινε δεκτό κατά πλειοψηφία.</w:t>
      </w:r>
    </w:p>
    <w:p w14:paraId="6A03E538"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w:t>
      </w:r>
      <w:r>
        <w:rPr>
          <w:rFonts w:eastAsia="Times New Roman" w:cs="Times New Roman"/>
          <w:szCs w:val="24"/>
        </w:rPr>
        <w:t>ργείου Ψηφιακής Πολιτικής, Τηλεπικοινωνιών και Ενημέρωσης</w:t>
      </w:r>
      <w:r>
        <w:rPr>
          <w:rFonts w:eastAsia="Times New Roman" w:cs="Times New Roman"/>
          <w:szCs w:val="24"/>
        </w:rPr>
        <w:t>:</w:t>
      </w:r>
      <w:r>
        <w:rPr>
          <w:rFonts w:eastAsia="Times New Roman" w:cs="Times New Roman"/>
          <w:szCs w:val="24"/>
        </w:rPr>
        <w:t xml:space="preserve"> «Αδειοδότηση διαστημικών δραστηριοτήτων -</w:t>
      </w:r>
      <w:r>
        <w:rPr>
          <w:rFonts w:eastAsia="Times New Roman" w:cs="Times New Roman"/>
          <w:szCs w:val="24"/>
        </w:rPr>
        <w:t xml:space="preserve"> </w:t>
      </w:r>
      <w:r>
        <w:rPr>
          <w:rFonts w:eastAsia="Times New Roman" w:cs="Times New Roman"/>
          <w:szCs w:val="24"/>
        </w:rPr>
        <w:t>Καταχώριση στο Εθνικό Μητρώο Διαστημικών Αντικειμένων - Ίδρυση Ελληνικού Διαστημικού Οργανισμού και λοιπές διατάξεις» έγινε δεκτό επί της αρχής και επί των</w:t>
      </w:r>
      <w:r>
        <w:rPr>
          <w:rFonts w:eastAsia="Times New Roman" w:cs="Times New Roman"/>
          <w:szCs w:val="24"/>
        </w:rPr>
        <w:t xml:space="preserve"> άρθρων. </w:t>
      </w:r>
    </w:p>
    <w:p w14:paraId="6A03E539"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Προχωρούμε στη</w:t>
      </w:r>
      <w:r>
        <w:rPr>
          <w:rFonts w:eastAsia="Times New Roman" w:cs="Times New Roman"/>
          <w:szCs w:val="24"/>
        </w:rPr>
        <w:t>ν</w:t>
      </w:r>
      <w:r>
        <w:rPr>
          <w:rFonts w:eastAsia="Times New Roman" w:cs="Times New Roman"/>
          <w:szCs w:val="24"/>
        </w:rPr>
        <w:t xml:space="preserve"> ψήφιση του νομοσχεδίου και στο σύνολο.</w:t>
      </w:r>
    </w:p>
    <w:p w14:paraId="6A03E53A" w14:textId="77777777" w:rsidR="001B1D00" w:rsidRDefault="00D353D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6A03E53B" w14:textId="77777777" w:rsidR="001B1D00" w:rsidRDefault="00D353DD">
      <w:pPr>
        <w:spacing w:after="0" w:line="600" w:lineRule="auto"/>
        <w:ind w:firstLine="720"/>
        <w:jc w:val="both"/>
        <w:rPr>
          <w:rFonts w:eastAsia="Times New Roman"/>
          <w:b/>
          <w:szCs w:val="24"/>
        </w:rPr>
      </w:pPr>
      <w:r>
        <w:rPr>
          <w:rFonts w:eastAsia="Times New Roman"/>
          <w:b/>
          <w:szCs w:val="24"/>
        </w:rPr>
        <w:t>ΜΑΡΙΟΣ ΚΑΤΣΗΣ:</w:t>
      </w:r>
      <w:r>
        <w:rPr>
          <w:rFonts w:eastAsia="Times New Roman"/>
          <w:szCs w:val="24"/>
        </w:rPr>
        <w:t xml:space="preserve"> Ναι.</w:t>
      </w:r>
    </w:p>
    <w:p w14:paraId="6A03E53C" w14:textId="77777777" w:rsidR="001B1D00" w:rsidRDefault="00D353DD">
      <w:pPr>
        <w:spacing w:after="0" w:line="600" w:lineRule="auto"/>
        <w:ind w:firstLine="720"/>
        <w:jc w:val="both"/>
        <w:rPr>
          <w:rFonts w:eastAsia="Times New Roman"/>
          <w:szCs w:val="24"/>
        </w:rPr>
      </w:pPr>
      <w:r>
        <w:rPr>
          <w:rFonts w:eastAsia="Times New Roman"/>
          <w:b/>
          <w:szCs w:val="24"/>
        </w:rPr>
        <w:t xml:space="preserve">ΑΝΝΑ - ΜΙΣΕΛ ΑΣΗΜΑΚΟΠΟΥΛΟΥ: </w:t>
      </w:r>
      <w:r>
        <w:rPr>
          <w:rFonts w:eastAsia="Times New Roman"/>
          <w:szCs w:val="24"/>
        </w:rPr>
        <w:t>Όχι.</w:t>
      </w:r>
    </w:p>
    <w:p w14:paraId="6A03E53D" w14:textId="77777777" w:rsidR="001B1D00" w:rsidRDefault="00D353DD">
      <w:pPr>
        <w:spacing w:after="0" w:line="600" w:lineRule="auto"/>
        <w:ind w:firstLine="720"/>
        <w:jc w:val="both"/>
        <w:rPr>
          <w:rFonts w:eastAsia="Times New Roman"/>
          <w:b/>
          <w:szCs w:val="24"/>
        </w:rPr>
      </w:pPr>
      <w:r>
        <w:rPr>
          <w:rFonts w:eastAsia="Times New Roman"/>
          <w:b/>
          <w:szCs w:val="24"/>
        </w:rPr>
        <w:t>ΙΩΑΝΝΗΣ ΜΑΝΙΑΤΗΣ:</w:t>
      </w:r>
      <w:r>
        <w:rPr>
          <w:rFonts w:eastAsia="Times New Roman"/>
          <w:szCs w:val="24"/>
        </w:rPr>
        <w:t xml:space="preserve"> Ναι.</w:t>
      </w:r>
    </w:p>
    <w:p w14:paraId="6A03E53E" w14:textId="77777777" w:rsidR="001B1D00" w:rsidRDefault="00D353DD">
      <w:pPr>
        <w:spacing w:after="0" w:line="600" w:lineRule="auto"/>
        <w:ind w:firstLine="720"/>
        <w:jc w:val="both"/>
        <w:rPr>
          <w:rFonts w:eastAsia="Times New Roman"/>
          <w:szCs w:val="24"/>
        </w:rPr>
      </w:pPr>
      <w:r>
        <w:rPr>
          <w:rFonts w:eastAsia="Times New Roman"/>
          <w:b/>
          <w:szCs w:val="24"/>
        </w:rPr>
        <w:t xml:space="preserve">ΠΑΝΑΓΙΩΤΗΣ ΗΛΙΟΠΟΥΛΟΣ: </w:t>
      </w:r>
      <w:r>
        <w:rPr>
          <w:rFonts w:eastAsia="Times New Roman"/>
          <w:szCs w:val="24"/>
        </w:rPr>
        <w:t>Όχι.</w:t>
      </w:r>
    </w:p>
    <w:p w14:paraId="6A03E53F" w14:textId="77777777" w:rsidR="001B1D00" w:rsidRDefault="00D353DD">
      <w:pPr>
        <w:spacing w:after="0"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6A03E540"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03E541" w14:textId="77777777" w:rsidR="001B1D00" w:rsidRDefault="00D353DD">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Παρών. </w:t>
      </w:r>
    </w:p>
    <w:p w14:paraId="6A03E542" w14:textId="77777777" w:rsidR="001B1D00" w:rsidRDefault="00D353DD">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6A03E543" w14:textId="77777777" w:rsidR="001B1D00" w:rsidRDefault="00D353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Ψηφιακής Πολιτικής, Τηλεπικοινωνιών και Ενημέρωσης</w:t>
      </w:r>
      <w:r>
        <w:rPr>
          <w:rFonts w:eastAsia="Times New Roman" w:cs="Times New Roman"/>
          <w:szCs w:val="24"/>
        </w:rPr>
        <w:t>:</w:t>
      </w:r>
      <w:r>
        <w:rPr>
          <w:rFonts w:eastAsia="Times New Roman" w:cs="Times New Roman"/>
          <w:szCs w:val="24"/>
        </w:rPr>
        <w:t xml:space="preserve"> «Αδειοδότηση διαστημικών δραστηριοτήτων - Καταχώριση στο Εθνικό Μητρώο Διαστημικών Αντικειμένων - Ίδρυση Ελληνικού Διαστημικού Οργανισμού και λοιπές διατάξεις» έγινε δεκτό κατά πλειοψηφία</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συνόλου και έχ</w:t>
      </w:r>
      <w:r>
        <w:rPr>
          <w:rFonts w:eastAsia="Times New Roman" w:cs="Times New Roman"/>
          <w:szCs w:val="24"/>
        </w:rPr>
        <w:t>ει ως εξής:</w:t>
      </w:r>
    </w:p>
    <w:p w14:paraId="6A03E544" w14:textId="77777777" w:rsidR="001B1D00" w:rsidRDefault="00D353DD">
      <w:pPr>
        <w:spacing w:after="0" w:line="600" w:lineRule="auto"/>
        <w:ind w:firstLine="720"/>
        <w:jc w:val="center"/>
        <w:rPr>
          <w:rFonts w:eastAsia="Times New Roman"/>
          <w:color w:val="FF0000"/>
          <w:szCs w:val="24"/>
        </w:rPr>
      </w:pPr>
      <w:r w:rsidRPr="004F411E">
        <w:rPr>
          <w:rFonts w:eastAsia="Times New Roman" w:cs="Times New Roman"/>
          <w:color w:val="FF0000"/>
          <w:szCs w:val="24"/>
        </w:rPr>
        <w:t>(Να καταχωριστεί το κείμενο του νομοσχεδίου</w:t>
      </w:r>
      <w:r w:rsidRPr="004F411E">
        <w:rPr>
          <w:rFonts w:eastAsia="Times New Roman" w:cs="Times New Roman"/>
          <w:color w:val="FF0000"/>
          <w:szCs w:val="24"/>
        </w:rPr>
        <w:t xml:space="preserve"> σελ.473α</w:t>
      </w:r>
      <w:r w:rsidRPr="004F411E">
        <w:rPr>
          <w:rFonts w:eastAsia="Times New Roman" w:cs="Times New Roman"/>
          <w:color w:val="FF0000"/>
          <w:szCs w:val="24"/>
        </w:rPr>
        <w:t>)</w:t>
      </w:r>
    </w:p>
    <w:p w14:paraId="6A03E545" w14:textId="77777777" w:rsidR="001B1D00" w:rsidRDefault="00D353DD">
      <w:pPr>
        <w:spacing w:after="0" w:line="600" w:lineRule="auto"/>
        <w:ind w:firstLine="720"/>
        <w:jc w:val="both"/>
        <w:rPr>
          <w:rFonts w:eastAsia="Times New Roman"/>
          <w:szCs w:val="24"/>
        </w:rPr>
      </w:pPr>
      <w:r>
        <w:rPr>
          <w:rFonts w:eastAsia="Times New Roman" w:cs="Times New Roman"/>
          <w:b/>
          <w:szCs w:val="24"/>
        </w:rPr>
        <w:t xml:space="preserve">ΠΡΟΕΔΡΕΥΩΝ (Γεώργιος Βαρεμένος): </w:t>
      </w:r>
      <w:r>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w:t>
      </w:r>
      <w:r>
        <w:rPr>
          <w:rFonts w:eastAsia="Times New Roman"/>
          <w:szCs w:val="24"/>
        </w:rPr>
        <w:t xml:space="preserve">υ παραπάνω νομοσχεδίου. </w:t>
      </w:r>
    </w:p>
    <w:p w14:paraId="6A03E546" w14:textId="77777777" w:rsidR="001B1D00" w:rsidRDefault="00D353DD">
      <w:pPr>
        <w:spacing w:after="0"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6A03E547" w14:textId="77777777" w:rsidR="001B1D00" w:rsidRDefault="00D353DD">
      <w:pPr>
        <w:spacing w:after="0" w:line="600" w:lineRule="auto"/>
        <w:ind w:firstLine="540"/>
        <w:jc w:val="both"/>
        <w:rPr>
          <w:rFonts w:eastAsia="Times New Roman"/>
          <w:bCs/>
          <w:szCs w:val="24"/>
        </w:rPr>
      </w:pPr>
      <w:r>
        <w:rPr>
          <w:rFonts w:eastAsia="Times New Roman" w:cs="Times New Roman"/>
          <w:b/>
          <w:szCs w:val="24"/>
        </w:rPr>
        <w:t xml:space="preserve">ΠΡΟΕΔΡΕΥΩΝ (Γεώργιος Βαρεμένος): </w:t>
      </w:r>
      <w:r>
        <w:rPr>
          <w:rFonts w:eastAsia="Times New Roman"/>
          <w:bCs/>
          <w:szCs w:val="24"/>
        </w:rPr>
        <w:t xml:space="preserve">Συνεπώς το </w:t>
      </w:r>
      <w:r>
        <w:rPr>
          <w:rFonts w:eastAsia="Times New Roman"/>
          <w:bCs/>
          <w:szCs w:val="24"/>
        </w:rPr>
        <w:t>Σώμα παρέσχε τη ζητηθείσα</w:t>
      </w:r>
      <w:r>
        <w:rPr>
          <w:rFonts w:eastAsia="Times New Roman"/>
          <w:b/>
          <w:bCs/>
          <w:szCs w:val="24"/>
        </w:rPr>
        <w:t xml:space="preserve"> </w:t>
      </w:r>
      <w:r>
        <w:rPr>
          <w:rFonts w:eastAsia="Times New Roman"/>
          <w:bCs/>
          <w:szCs w:val="24"/>
        </w:rPr>
        <w:t>εξουσιοδότηση.</w:t>
      </w:r>
    </w:p>
    <w:p w14:paraId="6A03E548" w14:textId="77777777" w:rsidR="001B1D00" w:rsidRDefault="00D353DD">
      <w:pPr>
        <w:spacing w:after="0" w:line="600" w:lineRule="auto"/>
        <w:ind w:firstLine="540"/>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συνάδελφοι, δέχεστε στο σημείο αυτό να λύσουμε τη συνεδρίαση;</w:t>
      </w:r>
    </w:p>
    <w:p w14:paraId="6A03E549" w14:textId="77777777" w:rsidR="001B1D00" w:rsidRDefault="00D353DD">
      <w:pPr>
        <w:spacing w:after="0"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w:t>
      </w:r>
      <w:r>
        <w:rPr>
          <w:rFonts w:eastAsia="Times New Roman" w:cs="Times New Roman"/>
          <w:szCs w:val="24"/>
        </w:rPr>
        <w:t>άλιστα.</w:t>
      </w:r>
    </w:p>
    <w:p w14:paraId="6A03E54A" w14:textId="77777777" w:rsidR="001B1D00" w:rsidRDefault="00D353DD">
      <w:pPr>
        <w:spacing w:after="0" w:line="600" w:lineRule="auto"/>
        <w:ind w:firstLine="54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Με τη συναίνεση του Σώματος και ώρα 20.07΄ λύεται η συνεδρίαση για αύριο</w:t>
      </w:r>
      <w:r>
        <w:rPr>
          <w:rFonts w:eastAsia="Times New Roman" w:cs="Times New Roman"/>
          <w:szCs w:val="24"/>
        </w:rPr>
        <w:t>,</w:t>
      </w:r>
      <w:r>
        <w:rPr>
          <w:rFonts w:eastAsia="Times New Roman" w:cs="Times New Roman"/>
          <w:szCs w:val="24"/>
        </w:rPr>
        <w:t xml:space="preserve"> ημέρα Πέμπτη 21 Δεκεμβρίου 2017 και ώρα 9.30΄,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 συζήτηση επικαίρων ερωτήσεων και β) νομοθετική εργασία: </w:t>
      </w:r>
      <w:r>
        <w:rPr>
          <w:rFonts w:eastAsia="Times New Roman" w:cs="Times New Roman"/>
          <w:szCs w:val="24"/>
        </w:rPr>
        <w:t>μ</w:t>
      </w:r>
      <w:r>
        <w:rPr>
          <w:rFonts w:eastAsia="Times New Roman" w:cs="Times New Roman"/>
          <w:szCs w:val="24"/>
        </w:rPr>
        <w:t>όνη συζήτηση και ψήφιση επί της αρχής, των άρθρων και του συνόλου του σχεδίου νόμου: «Μέτρα θεραπείας ατόμων που απαλλάσσονται από την ποινή λόγω ψυχικής ή διανοητικής δια</w:t>
      </w:r>
      <w:r>
        <w:rPr>
          <w:rFonts w:eastAsia="Times New Roman" w:cs="Times New Roman"/>
          <w:szCs w:val="24"/>
        </w:rPr>
        <w:t>ταραχής και άλλες διατάξεις».</w:t>
      </w:r>
    </w:p>
    <w:p w14:paraId="6A03E54B" w14:textId="77777777" w:rsidR="001B1D00" w:rsidRDefault="00D353DD">
      <w:pPr>
        <w:spacing w:after="0" w:line="600" w:lineRule="auto"/>
        <w:jc w:val="center"/>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p>
    <w:sectPr w:rsidR="001B1D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mVK6f6/jCFS2iw8LRIz5Pizwh9k=" w:salt="5OT7eoxl9bIVs4vrw13WL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D00"/>
    <w:rsid w:val="001B1D00"/>
    <w:rsid w:val="00BD3657"/>
    <w:rsid w:val="00D353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3DC01"/>
  <w15:docId w15:val="{285C81B8-01DF-4E82-9F21-858EB1659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02C0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02C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563</MetadataID>
    <Session xmlns="641f345b-441b-4b81-9152-adc2e73ba5e1">Γ´</Session>
    <Date xmlns="641f345b-441b-4b81-9152-adc2e73ba5e1">2017-12-19T22:00:00+00:00</Date>
    <Status xmlns="641f345b-441b-4b81-9152-adc2e73ba5e1">
      <Url>http://srv-sp1/praktika/Lists/Incoming_Metadata/EditForm.aspx?ID=563&amp;Source=/praktika/Recordings_Library/Forms/AllItems.aspx</Url>
      <Description>Δημοσιεύτηκε</Description>
    </Status>
    <Meeting xmlns="641f345b-441b-4b81-9152-adc2e73ba5e1">ΜΘ´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33EFD3-66D2-4DAA-9171-E461A298792E}">
  <ds:schemaRefs>
    <ds:schemaRef ds:uri="http://schemas.openxmlformats.org/package/2006/metadata/core-properties"/>
    <ds:schemaRef ds:uri="http://purl.org/dc/elements/1.1/"/>
    <ds:schemaRef ds:uri="http://schemas.microsoft.com/office/2006/metadata/properties"/>
    <ds:schemaRef ds:uri="http://www.w3.org/XML/1998/namespace"/>
    <ds:schemaRef ds:uri="http://purl.org/dc/dcmitype/"/>
    <ds:schemaRef ds:uri="http://schemas.microsoft.com/office/2006/documentManagement/types"/>
    <ds:schemaRef ds:uri="641f345b-441b-4b81-9152-adc2e73ba5e1"/>
    <ds:schemaRef ds:uri="http://purl.org/dc/terms/"/>
    <ds:schemaRef ds:uri="http://schemas.microsoft.com/office/infopath/2007/PartnerControls"/>
  </ds:schemaRefs>
</ds:datastoreItem>
</file>

<file path=customXml/itemProps2.xml><?xml version="1.0" encoding="utf-8"?>
<ds:datastoreItem xmlns:ds="http://schemas.openxmlformats.org/officeDocument/2006/customXml" ds:itemID="{126B2D08-7F46-44B0-8CC8-E06DB514B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51BE49-A4E6-42D1-A2AB-145397E054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80137</Words>
  <Characters>432743</Characters>
  <Application>Microsoft Office Word</Application>
  <DocSecurity>0</DocSecurity>
  <Lines>3606</Lines>
  <Paragraphs>1023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2018-01-10T08:54:00Z</dcterms:created>
  <dcterms:modified xsi:type="dcterms:W3CDTF">2018-01-10T08:54:00Z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