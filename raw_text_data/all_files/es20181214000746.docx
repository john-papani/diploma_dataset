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A4145" w14:textId="77777777" w:rsidR="00D473A4" w:rsidRPr="00D473A4" w:rsidRDefault="00D473A4" w:rsidP="00D473A4">
      <w:pPr>
        <w:spacing w:after="0" w:line="360" w:lineRule="auto"/>
        <w:rPr>
          <w:ins w:id="0" w:author="Φλούδα Χριστίνα" w:date="2018-12-21T13:53:00Z"/>
          <w:rFonts w:eastAsia="Times New Roman"/>
          <w:szCs w:val="24"/>
          <w:lang w:eastAsia="en-US"/>
        </w:rPr>
      </w:pPr>
      <w:bookmarkStart w:id="1" w:name="_GoBack"/>
      <w:bookmarkEnd w:id="1"/>
      <w:ins w:id="2" w:author="Φλούδα Χριστίνα" w:date="2018-12-21T13:53:00Z">
        <w:r w:rsidRPr="00D473A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F46B27B" w14:textId="77777777" w:rsidR="00D473A4" w:rsidRPr="00D473A4" w:rsidRDefault="00D473A4" w:rsidP="00D473A4">
      <w:pPr>
        <w:spacing w:after="0" w:line="360" w:lineRule="auto"/>
        <w:rPr>
          <w:ins w:id="3" w:author="Φλούδα Χριστίνα" w:date="2018-12-21T13:53:00Z"/>
          <w:rFonts w:eastAsia="Times New Roman"/>
          <w:szCs w:val="24"/>
          <w:lang w:eastAsia="en-US"/>
        </w:rPr>
      </w:pPr>
    </w:p>
    <w:p w14:paraId="6639FE49" w14:textId="77777777" w:rsidR="00D473A4" w:rsidRPr="00D473A4" w:rsidRDefault="00D473A4" w:rsidP="00D473A4">
      <w:pPr>
        <w:spacing w:after="0" w:line="360" w:lineRule="auto"/>
        <w:rPr>
          <w:ins w:id="4" w:author="Φλούδα Χριστίνα" w:date="2018-12-21T13:53:00Z"/>
          <w:rFonts w:eastAsia="Times New Roman"/>
          <w:szCs w:val="24"/>
          <w:lang w:eastAsia="en-US"/>
        </w:rPr>
      </w:pPr>
      <w:ins w:id="5" w:author="Φλούδα Χριστίνα" w:date="2018-12-21T13:53:00Z">
        <w:r w:rsidRPr="00D473A4">
          <w:rPr>
            <w:rFonts w:eastAsia="Times New Roman"/>
            <w:szCs w:val="24"/>
            <w:lang w:eastAsia="en-US"/>
          </w:rPr>
          <w:t>ΠΙΝΑΚΑΣ ΠΕΡΙΕΧΟΜΕΝΩΝ</w:t>
        </w:r>
      </w:ins>
    </w:p>
    <w:p w14:paraId="59DD1C0C" w14:textId="77777777" w:rsidR="00D473A4" w:rsidRPr="00D473A4" w:rsidRDefault="00D473A4" w:rsidP="00D473A4">
      <w:pPr>
        <w:spacing w:after="0" w:line="360" w:lineRule="auto"/>
        <w:rPr>
          <w:ins w:id="6" w:author="Φλούδα Χριστίνα" w:date="2018-12-21T13:53:00Z"/>
          <w:rFonts w:eastAsia="Times New Roman"/>
          <w:szCs w:val="24"/>
          <w:lang w:eastAsia="en-US"/>
        </w:rPr>
      </w:pPr>
      <w:ins w:id="7" w:author="Φλούδα Χριστίνα" w:date="2018-12-21T13:53:00Z">
        <w:r w:rsidRPr="00D473A4">
          <w:rPr>
            <w:rFonts w:eastAsia="Times New Roman"/>
            <w:szCs w:val="24"/>
            <w:lang w:eastAsia="en-US"/>
          </w:rPr>
          <w:t xml:space="preserve">ΙΖ΄ ΠΕΡΙΟΔΟΣ </w:t>
        </w:r>
      </w:ins>
    </w:p>
    <w:p w14:paraId="1289D6EC" w14:textId="77777777" w:rsidR="00D473A4" w:rsidRPr="00D473A4" w:rsidRDefault="00D473A4" w:rsidP="00D473A4">
      <w:pPr>
        <w:spacing w:after="0" w:line="360" w:lineRule="auto"/>
        <w:rPr>
          <w:ins w:id="8" w:author="Φλούδα Χριστίνα" w:date="2018-12-21T13:53:00Z"/>
          <w:rFonts w:eastAsia="Times New Roman"/>
          <w:szCs w:val="24"/>
          <w:lang w:eastAsia="en-US"/>
        </w:rPr>
      </w:pPr>
      <w:ins w:id="9" w:author="Φλούδα Χριστίνα" w:date="2018-12-21T13:53:00Z">
        <w:r w:rsidRPr="00D473A4">
          <w:rPr>
            <w:rFonts w:eastAsia="Times New Roman"/>
            <w:szCs w:val="24"/>
            <w:lang w:eastAsia="en-US"/>
          </w:rPr>
          <w:t>ΠΡΟΕΔΡΕΥΟΜΕΝΗΣ ΚΟΙΝΟΒΟΥΛΕΥΤΙΚΗΣ ΔΗΜΟΚΡΑΤΙΑΣ</w:t>
        </w:r>
      </w:ins>
    </w:p>
    <w:p w14:paraId="4D06D80D" w14:textId="77777777" w:rsidR="00D473A4" w:rsidRPr="00D473A4" w:rsidRDefault="00D473A4" w:rsidP="00D473A4">
      <w:pPr>
        <w:spacing w:after="0" w:line="360" w:lineRule="auto"/>
        <w:rPr>
          <w:ins w:id="10" w:author="Φλούδα Χριστίνα" w:date="2018-12-21T13:53:00Z"/>
          <w:rFonts w:eastAsia="Times New Roman"/>
          <w:szCs w:val="24"/>
          <w:lang w:eastAsia="en-US"/>
        </w:rPr>
      </w:pPr>
      <w:ins w:id="11" w:author="Φλούδα Χριστίνα" w:date="2018-12-21T13:53:00Z">
        <w:r w:rsidRPr="00D473A4">
          <w:rPr>
            <w:rFonts w:eastAsia="Times New Roman"/>
            <w:szCs w:val="24"/>
            <w:lang w:eastAsia="en-US"/>
          </w:rPr>
          <w:t>ΣΥΝΟΔΟΣ Δ΄</w:t>
        </w:r>
      </w:ins>
    </w:p>
    <w:p w14:paraId="1A9B4D08" w14:textId="77777777" w:rsidR="00D473A4" w:rsidRPr="00D473A4" w:rsidRDefault="00D473A4" w:rsidP="00D473A4">
      <w:pPr>
        <w:spacing w:after="0" w:line="360" w:lineRule="auto"/>
        <w:rPr>
          <w:ins w:id="12" w:author="Φλούδα Χριστίνα" w:date="2018-12-21T13:53:00Z"/>
          <w:rFonts w:eastAsia="Times New Roman"/>
          <w:szCs w:val="24"/>
          <w:lang w:eastAsia="en-US"/>
        </w:rPr>
      </w:pPr>
    </w:p>
    <w:p w14:paraId="52E6EB5F" w14:textId="77777777" w:rsidR="00D473A4" w:rsidRPr="00D473A4" w:rsidRDefault="00D473A4" w:rsidP="00D473A4">
      <w:pPr>
        <w:spacing w:after="0" w:line="360" w:lineRule="auto"/>
        <w:rPr>
          <w:ins w:id="13" w:author="Φλούδα Χριστίνα" w:date="2018-12-21T13:53:00Z"/>
          <w:rFonts w:eastAsia="Times New Roman"/>
          <w:szCs w:val="24"/>
          <w:lang w:eastAsia="en-US"/>
        </w:rPr>
      </w:pPr>
      <w:ins w:id="14" w:author="Φλούδα Χριστίνα" w:date="2018-12-21T13:53:00Z">
        <w:r w:rsidRPr="00D473A4">
          <w:rPr>
            <w:rFonts w:eastAsia="Times New Roman"/>
            <w:szCs w:val="24"/>
            <w:lang w:eastAsia="en-US"/>
          </w:rPr>
          <w:t>ΣΥΝΕΔΡΙΑΣΗ ΜΔ΄</w:t>
        </w:r>
      </w:ins>
    </w:p>
    <w:p w14:paraId="7FE06F94" w14:textId="77777777" w:rsidR="00D473A4" w:rsidRPr="00D473A4" w:rsidRDefault="00D473A4" w:rsidP="00D473A4">
      <w:pPr>
        <w:spacing w:after="0" w:line="360" w:lineRule="auto"/>
        <w:rPr>
          <w:ins w:id="15" w:author="Φλούδα Χριστίνα" w:date="2018-12-21T13:53:00Z"/>
          <w:rFonts w:eastAsia="Times New Roman"/>
          <w:szCs w:val="24"/>
          <w:lang w:eastAsia="en-US"/>
        </w:rPr>
      </w:pPr>
      <w:ins w:id="16" w:author="Φλούδα Χριστίνα" w:date="2018-12-21T13:53:00Z">
        <w:r w:rsidRPr="00D473A4">
          <w:rPr>
            <w:rFonts w:eastAsia="Times New Roman"/>
            <w:szCs w:val="24"/>
            <w:lang w:eastAsia="en-US"/>
          </w:rPr>
          <w:t>Παρασκευή  14 Δεκεμβρίου 2018</w:t>
        </w:r>
      </w:ins>
    </w:p>
    <w:p w14:paraId="60257953" w14:textId="77777777" w:rsidR="00D473A4" w:rsidRPr="00D473A4" w:rsidRDefault="00D473A4" w:rsidP="00D473A4">
      <w:pPr>
        <w:spacing w:after="0" w:line="360" w:lineRule="auto"/>
        <w:rPr>
          <w:ins w:id="17" w:author="Φλούδα Χριστίνα" w:date="2018-12-21T13:53:00Z"/>
          <w:rFonts w:eastAsia="Times New Roman"/>
          <w:szCs w:val="24"/>
          <w:lang w:eastAsia="en-US"/>
        </w:rPr>
      </w:pPr>
    </w:p>
    <w:p w14:paraId="18AC4909" w14:textId="77777777" w:rsidR="00D473A4" w:rsidRPr="00D473A4" w:rsidRDefault="00D473A4" w:rsidP="00D473A4">
      <w:pPr>
        <w:spacing w:after="0" w:line="360" w:lineRule="auto"/>
        <w:rPr>
          <w:ins w:id="18" w:author="Φλούδα Χριστίνα" w:date="2018-12-21T13:53:00Z"/>
          <w:rFonts w:eastAsia="Times New Roman"/>
          <w:szCs w:val="24"/>
          <w:lang w:eastAsia="en-US"/>
        </w:rPr>
      </w:pPr>
      <w:ins w:id="19" w:author="Φλούδα Χριστίνα" w:date="2018-12-21T13:53:00Z">
        <w:r w:rsidRPr="00D473A4">
          <w:rPr>
            <w:rFonts w:eastAsia="Times New Roman"/>
            <w:szCs w:val="24"/>
            <w:lang w:eastAsia="en-US"/>
          </w:rPr>
          <w:t>ΘΕΜΑΤΑ</w:t>
        </w:r>
      </w:ins>
    </w:p>
    <w:p w14:paraId="247A969E" w14:textId="77777777" w:rsidR="00D473A4" w:rsidRPr="00D473A4" w:rsidRDefault="00D473A4" w:rsidP="00D473A4">
      <w:pPr>
        <w:spacing w:after="0" w:line="360" w:lineRule="auto"/>
        <w:rPr>
          <w:ins w:id="20" w:author="Φλούδα Χριστίνα" w:date="2018-12-21T13:53:00Z"/>
          <w:rFonts w:eastAsia="Times New Roman"/>
          <w:szCs w:val="24"/>
          <w:lang w:eastAsia="en-US"/>
        </w:rPr>
      </w:pPr>
      <w:ins w:id="21" w:author="Φλούδα Χριστίνα" w:date="2018-12-21T13:53:00Z">
        <w:r w:rsidRPr="00D473A4">
          <w:rPr>
            <w:rFonts w:eastAsia="Times New Roman"/>
            <w:szCs w:val="24"/>
            <w:lang w:eastAsia="en-US"/>
          </w:rPr>
          <w:t xml:space="preserve"> </w:t>
        </w:r>
        <w:r w:rsidRPr="00D473A4">
          <w:rPr>
            <w:rFonts w:eastAsia="Times New Roman"/>
            <w:szCs w:val="24"/>
            <w:lang w:eastAsia="en-US"/>
          </w:rPr>
          <w:br/>
          <w:t xml:space="preserve">Α. ΕΙΔΙΚΑ ΘΕΜΑΤΑ </w:t>
        </w:r>
        <w:r w:rsidRPr="00D473A4">
          <w:rPr>
            <w:rFonts w:eastAsia="Times New Roman"/>
            <w:szCs w:val="24"/>
            <w:lang w:eastAsia="en-US"/>
          </w:rPr>
          <w:br/>
          <w:t xml:space="preserve">1. Ανακοινώνεται ότι τη συνεδρίαση παρακολουθούν μαθητές από 6ο Δημοτικό Σχολείο Αγίας Παρασκευής, το 3ο Γενικό Λύκειο Χαλανδρίου, το 2ο Γυμνάσιο Ναυπλίου, το Γυμνάσιο Φιλιατρών Μεσσηνίας και το 2ο Γυμνάσιο Αμαλιάδας, σελ. </w:t>
        </w:r>
        <w:r w:rsidRPr="00D473A4">
          <w:rPr>
            <w:rFonts w:eastAsia="Times New Roman"/>
            <w:szCs w:val="24"/>
            <w:lang w:eastAsia="en-US"/>
          </w:rPr>
          <w:br/>
          <w:t xml:space="preserve">2. Ανακοινώνεται ότι η Διακομματική Κοινοβουλευτική Επιτροπή για το Δημογραφικό καταθέτει την έκθεσή της, σελ. </w:t>
        </w:r>
        <w:r w:rsidRPr="00D473A4">
          <w:rPr>
            <w:rFonts w:eastAsia="Times New Roman"/>
            <w:szCs w:val="24"/>
            <w:lang w:eastAsia="en-US"/>
          </w:rPr>
          <w:br/>
          <w:t xml:space="preserve">3. Επί διαδικαστικού θέματος, σελ. </w:t>
        </w:r>
        <w:r w:rsidRPr="00D473A4">
          <w:rPr>
            <w:rFonts w:eastAsia="Times New Roman"/>
            <w:szCs w:val="24"/>
            <w:lang w:eastAsia="en-US"/>
          </w:rPr>
          <w:br/>
          <w:t xml:space="preserve"> </w:t>
        </w:r>
        <w:r w:rsidRPr="00D473A4">
          <w:rPr>
            <w:rFonts w:eastAsia="Times New Roman"/>
            <w:szCs w:val="24"/>
            <w:lang w:eastAsia="en-US"/>
          </w:rPr>
          <w:br/>
          <w:t xml:space="preserve">Β. ΝΟΜΟΘΕΤΙΚΗ ΕΡΓΑΣΙΑ </w:t>
        </w:r>
        <w:r w:rsidRPr="00D473A4">
          <w:rPr>
            <w:rFonts w:eastAsia="Times New Roman"/>
            <w:szCs w:val="24"/>
            <w:lang w:eastAsia="en-US"/>
          </w:rPr>
          <w:br/>
          <w:t xml:space="preserve">Συζήτηση επί του σχεδίου νόμου του Υπουργείου Οικονομικών: «Κύρωση του Κρατικού Προϋπολογισμού οικονομικού έτους 2019», σελ. </w:t>
        </w:r>
        <w:r w:rsidRPr="00D473A4">
          <w:rPr>
            <w:rFonts w:eastAsia="Times New Roman"/>
            <w:szCs w:val="24"/>
            <w:lang w:eastAsia="en-US"/>
          </w:rPr>
          <w:br/>
          <w:t xml:space="preserve"> </w:t>
        </w:r>
        <w:r w:rsidRPr="00D473A4">
          <w:rPr>
            <w:rFonts w:eastAsia="Times New Roman"/>
            <w:szCs w:val="24"/>
            <w:lang w:eastAsia="en-US"/>
          </w:rPr>
          <w:br/>
          <w:t>ΠΡΟΕΔΡΕΥΟΝΤΕΣ</w:t>
        </w:r>
      </w:ins>
    </w:p>
    <w:p w14:paraId="0DF0F5A8" w14:textId="77777777" w:rsidR="00D473A4" w:rsidRPr="00D473A4" w:rsidRDefault="00D473A4" w:rsidP="00D473A4">
      <w:pPr>
        <w:spacing w:after="0" w:line="360" w:lineRule="auto"/>
        <w:rPr>
          <w:ins w:id="22" w:author="Φλούδα Χριστίνα" w:date="2018-12-21T13:53:00Z"/>
          <w:rFonts w:eastAsia="Times New Roman"/>
          <w:szCs w:val="24"/>
          <w:lang w:eastAsia="en-US"/>
        </w:rPr>
      </w:pPr>
      <w:ins w:id="23" w:author="Φλούδα Χριστίνα" w:date="2018-12-21T13:53:00Z">
        <w:r w:rsidRPr="00D473A4">
          <w:rPr>
            <w:rFonts w:eastAsia="Times New Roman"/>
            <w:szCs w:val="24"/>
            <w:lang w:eastAsia="en-US"/>
          </w:rPr>
          <w:t>ΓΕΩΡΓΙΑΔΗΣ Μ. , σελ.</w:t>
        </w:r>
        <w:r w:rsidRPr="00D473A4">
          <w:rPr>
            <w:rFonts w:eastAsia="Times New Roman"/>
            <w:szCs w:val="24"/>
            <w:lang w:eastAsia="en-US"/>
          </w:rPr>
          <w:br/>
          <w:t>ΚΡΕΜΑΣΤΙΝΟΣ Δ. , σελ.</w:t>
        </w:r>
        <w:r w:rsidRPr="00D473A4">
          <w:rPr>
            <w:rFonts w:eastAsia="Times New Roman"/>
            <w:szCs w:val="24"/>
            <w:lang w:eastAsia="en-US"/>
          </w:rPr>
          <w:br/>
        </w:r>
      </w:ins>
    </w:p>
    <w:p w14:paraId="700CE1BB" w14:textId="77777777" w:rsidR="00D473A4" w:rsidRPr="00D473A4" w:rsidRDefault="00D473A4" w:rsidP="00D473A4">
      <w:pPr>
        <w:spacing w:after="0" w:line="360" w:lineRule="auto"/>
        <w:rPr>
          <w:ins w:id="24" w:author="Φλούδα Χριστίνα" w:date="2018-12-21T13:53:00Z"/>
          <w:rFonts w:eastAsia="Times New Roman"/>
          <w:szCs w:val="24"/>
          <w:lang w:eastAsia="en-US"/>
        </w:rPr>
      </w:pPr>
    </w:p>
    <w:p w14:paraId="393CA983" w14:textId="77777777" w:rsidR="00D473A4" w:rsidRPr="00D473A4" w:rsidRDefault="00D473A4" w:rsidP="00D473A4">
      <w:pPr>
        <w:spacing w:after="0" w:line="360" w:lineRule="auto"/>
        <w:rPr>
          <w:ins w:id="25" w:author="Φλούδα Χριστίνα" w:date="2018-12-21T13:53:00Z"/>
          <w:rFonts w:eastAsia="Times New Roman"/>
          <w:szCs w:val="24"/>
          <w:lang w:eastAsia="en-US"/>
        </w:rPr>
      </w:pPr>
      <w:ins w:id="26" w:author="Φλούδα Χριστίνα" w:date="2018-12-21T13:53:00Z">
        <w:r w:rsidRPr="00D473A4">
          <w:rPr>
            <w:rFonts w:eastAsia="Times New Roman"/>
            <w:szCs w:val="24"/>
            <w:lang w:eastAsia="en-US"/>
          </w:rPr>
          <w:t>ΟΜΙΛΗΤΕΣ</w:t>
        </w:r>
      </w:ins>
    </w:p>
    <w:p w14:paraId="7BD870FE" w14:textId="673FD3B0" w:rsidR="00D473A4" w:rsidRDefault="00D473A4" w:rsidP="00D473A4">
      <w:pPr>
        <w:spacing w:after="0" w:line="600" w:lineRule="auto"/>
        <w:ind w:firstLine="720"/>
        <w:jc w:val="center"/>
        <w:rPr>
          <w:ins w:id="27" w:author="Φλούδα Χριστίνα" w:date="2018-12-21T13:53:00Z"/>
          <w:rFonts w:eastAsia="Times New Roman"/>
          <w:szCs w:val="24"/>
        </w:rPr>
      </w:pPr>
      <w:ins w:id="28" w:author="Φλούδα Χριστίνα" w:date="2018-12-21T13:53:00Z">
        <w:r w:rsidRPr="00D473A4">
          <w:rPr>
            <w:rFonts w:eastAsia="Times New Roman"/>
            <w:szCs w:val="24"/>
            <w:lang w:eastAsia="en-US"/>
          </w:rPr>
          <w:br/>
          <w:t>Α. Επί διαδικαστικού θέματος:</w:t>
        </w:r>
        <w:r w:rsidRPr="00D473A4">
          <w:rPr>
            <w:rFonts w:eastAsia="Times New Roman"/>
            <w:szCs w:val="24"/>
            <w:lang w:eastAsia="en-US"/>
          </w:rPr>
          <w:br/>
          <w:t>ΒΕΤΤΑΣ Δ. , σελ.</w:t>
        </w:r>
        <w:r w:rsidRPr="00D473A4">
          <w:rPr>
            <w:rFonts w:eastAsia="Times New Roman"/>
            <w:szCs w:val="24"/>
            <w:lang w:eastAsia="en-US"/>
          </w:rPr>
          <w:br/>
          <w:t>ΒΟΥΛΤΕΨΗ Σ. , σελ.</w:t>
        </w:r>
        <w:r w:rsidRPr="00D473A4">
          <w:rPr>
            <w:rFonts w:eastAsia="Times New Roman"/>
            <w:szCs w:val="24"/>
            <w:lang w:eastAsia="en-US"/>
          </w:rPr>
          <w:br/>
          <w:t>ΓΕΩΡΓΙΑΔΗΣ Μ. , σελ.</w:t>
        </w:r>
        <w:r w:rsidRPr="00D473A4">
          <w:rPr>
            <w:rFonts w:eastAsia="Times New Roman"/>
            <w:szCs w:val="24"/>
            <w:lang w:eastAsia="en-US"/>
          </w:rPr>
          <w:br/>
          <w:t>ΘΕΛΕΡΙΤΗ Μ. , σελ.</w:t>
        </w:r>
        <w:r w:rsidRPr="00D473A4">
          <w:rPr>
            <w:rFonts w:eastAsia="Times New Roman"/>
            <w:szCs w:val="24"/>
            <w:lang w:eastAsia="en-US"/>
          </w:rPr>
          <w:br/>
          <w:t>ΚΕΦΑΛΟΓΙΑΝΝΗΣ Ι. , σελ.</w:t>
        </w:r>
        <w:r w:rsidRPr="00D473A4">
          <w:rPr>
            <w:rFonts w:eastAsia="Times New Roman"/>
            <w:szCs w:val="24"/>
            <w:lang w:eastAsia="en-US"/>
          </w:rPr>
          <w:br/>
          <w:t>ΚΡΕΜΑΣΤΙΝΟΣ Δ. , σελ.</w:t>
        </w:r>
        <w:r w:rsidRPr="00D473A4">
          <w:rPr>
            <w:rFonts w:eastAsia="Times New Roman"/>
            <w:szCs w:val="24"/>
            <w:lang w:eastAsia="en-US"/>
          </w:rPr>
          <w:br/>
          <w:t>ΛΟΒΕΡΔΟΣ Α. , σελ.</w:t>
        </w:r>
        <w:r w:rsidRPr="00D473A4">
          <w:rPr>
            <w:rFonts w:eastAsia="Times New Roman"/>
            <w:szCs w:val="24"/>
            <w:lang w:eastAsia="en-US"/>
          </w:rPr>
          <w:br/>
          <w:t>ΜΑΝΤΑΣ Χ. , σελ.</w:t>
        </w:r>
        <w:r w:rsidRPr="00D473A4">
          <w:rPr>
            <w:rFonts w:eastAsia="Times New Roman"/>
            <w:szCs w:val="24"/>
            <w:lang w:eastAsia="en-US"/>
          </w:rPr>
          <w:br/>
          <w:t>ΜΗΤΑΡΑΚΗΣ Π. , σελ.</w:t>
        </w:r>
        <w:r w:rsidRPr="00D473A4">
          <w:rPr>
            <w:rFonts w:eastAsia="Times New Roman"/>
            <w:szCs w:val="24"/>
            <w:lang w:eastAsia="en-US"/>
          </w:rPr>
          <w:br/>
          <w:t>ΜΠΑΡΚΑΣ Κ. , σελ.</w:t>
        </w:r>
        <w:r w:rsidRPr="00D473A4">
          <w:rPr>
            <w:rFonts w:eastAsia="Times New Roman"/>
            <w:szCs w:val="24"/>
            <w:lang w:eastAsia="en-US"/>
          </w:rPr>
          <w:br/>
          <w:t>ΤΖΟΥΦΗ Μ. , σελ.</w:t>
        </w:r>
        <w:r w:rsidRPr="00D473A4">
          <w:rPr>
            <w:rFonts w:eastAsia="Times New Roman"/>
            <w:szCs w:val="24"/>
            <w:lang w:eastAsia="en-US"/>
          </w:rPr>
          <w:br/>
          <w:t>ΦΩΤΗΛΑΣ Ι. , σελ.</w:t>
        </w:r>
        <w:r w:rsidRPr="00D473A4">
          <w:rPr>
            <w:rFonts w:eastAsia="Times New Roman"/>
            <w:szCs w:val="24"/>
            <w:lang w:eastAsia="en-US"/>
          </w:rPr>
          <w:br/>
        </w:r>
        <w:r w:rsidRPr="00D473A4">
          <w:rPr>
            <w:rFonts w:eastAsia="Times New Roman"/>
            <w:szCs w:val="24"/>
            <w:lang w:eastAsia="en-US"/>
          </w:rPr>
          <w:br/>
          <w:t>Β. Επί του σχεδίου νόμου του Υπουργείου Οικονομικών:</w:t>
        </w:r>
        <w:r w:rsidRPr="00D473A4">
          <w:rPr>
            <w:rFonts w:eastAsia="Times New Roman"/>
            <w:szCs w:val="24"/>
            <w:lang w:eastAsia="en-US"/>
          </w:rPr>
          <w:br/>
          <w:t>ΑΘΑΝΑΣΙΟΥ Α. , σελ.</w:t>
        </w:r>
        <w:r w:rsidRPr="00D473A4">
          <w:rPr>
            <w:rFonts w:eastAsia="Times New Roman"/>
            <w:szCs w:val="24"/>
            <w:lang w:eastAsia="en-US"/>
          </w:rPr>
          <w:br/>
          <w:t>ΑΪΒΑΤΙΔΗΣ Ι. , σελ.</w:t>
        </w:r>
        <w:r w:rsidRPr="00D473A4">
          <w:rPr>
            <w:rFonts w:eastAsia="Times New Roman"/>
            <w:szCs w:val="24"/>
            <w:lang w:eastAsia="en-US"/>
          </w:rPr>
          <w:br/>
          <w:t>ΒΑΡΔΑΚΗΣ Σ. , σελ.</w:t>
        </w:r>
        <w:r w:rsidRPr="00D473A4">
          <w:rPr>
            <w:rFonts w:eastAsia="Times New Roman"/>
            <w:szCs w:val="24"/>
            <w:lang w:eastAsia="en-US"/>
          </w:rPr>
          <w:br/>
          <w:t>ΒΑΣΙΛΕΙΑΔΗΣ Γ. , σελ.</w:t>
        </w:r>
        <w:r w:rsidRPr="00D473A4">
          <w:rPr>
            <w:rFonts w:eastAsia="Times New Roman"/>
            <w:szCs w:val="24"/>
            <w:lang w:eastAsia="en-US"/>
          </w:rPr>
          <w:br/>
          <w:t>ΒΟΥΛΤΕΨΗ Σ. , σελ.</w:t>
        </w:r>
        <w:r w:rsidRPr="00D473A4">
          <w:rPr>
            <w:rFonts w:eastAsia="Times New Roman"/>
            <w:szCs w:val="24"/>
            <w:lang w:eastAsia="en-US"/>
          </w:rPr>
          <w:br/>
          <w:t>ΒΟΥΤΣΗΣ Ν. , σελ.</w:t>
        </w:r>
        <w:r w:rsidRPr="00D473A4">
          <w:rPr>
            <w:rFonts w:eastAsia="Times New Roman"/>
            <w:szCs w:val="24"/>
            <w:lang w:eastAsia="en-US"/>
          </w:rPr>
          <w:br/>
          <w:t>ΓΕΩΡΓΑΝΤΑΣ Γ. , σελ.</w:t>
        </w:r>
        <w:r w:rsidRPr="00D473A4">
          <w:rPr>
            <w:rFonts w:eastAsia="Times New Roman"/>
            <w:szCs w:val="24"/>
            <w:lang w:eastAsia="en-US"/>
          </w:rPr>
          <w:br/>
          <w:t>ΓΚΙΟΥΛΕΚΑΣ Κ. , σελ.</w:t>
        </w:r>
        <w:r w:rsidRPr="00D473A4">
          <w:rPr>
            <w:rFonts w:eastAsia="Times New Roman"/>
            <w:szCs w:val="24"/>
            <w:lang w:eastAsia="en-US"/>
          </w:rPr>
          <w:br/>
          <w:t>ΔΕΔΕΣ Ι. , σελ.</w:t>
        </w:r>
        <w:r w:rsidRPr="00D473A4">
          <w:rPr>
            <w:rFonts w:eastAsia="Times New Roman"/>
            <w:szCs w:val="24"/>
            <w:lang w:eastAsia="en-US"/>
          </w:rPr>
          <w:br/>
          <w:t>ΔΗΜΑΡΑΣ Γ. , σελ.</w:t>
        </w:r>
        <w:r w:rsidRPr="00D473A4">
          <w:rPr>
            <w:rFonts w:eastAsia="Times New Roman"/>
            <w:szCs w:val="24"/>
            <w:lang w:eastAsia="en-US"/>
          </w:rPr>
          <w:br/>
          <w:t>ΖΟΡΜΠΑ Μ. , σελ.</w:t>
        </w:r>
        <w:r w:rsidRPr="00D473A4">
          <w:rPr>
            <w:rFonts w:eastAsia="Times New Roman"/>
            <w:szCs w:val="24"/>
            <w:lang w:eastAsia="en-US"/>
          </w:rPr>
          <w:br/>
          <w:t>ΘΕΛΕΡΙΤΗ Μ. , σελ.</w:t>
        </w:r>
        <w:r w:rsidRPr="00D473A4">
          <w:rPr>
            <w:rFonts w:eastAsia="Times New Roman"/>
            <w:szCs w:val="24"/>
            <w:lang w:eastAsia="en-US"/>
          </w:rPr>
          <w:br/>
          <w:t>ΚΑΛΑΦΑΤΗΣ Σ. , σελ.</w:t>
        </w:r>
        <w:r w:rsidRPr="00D473A4">
          <w:rPr>
            <w:rFonts w:eastAsia="Times New Roman"/>
            <w:szCs w:val="24"/>
            <w:lang w:eastAsia="en-US"/>
          </w:rPr>
          <w:br/>
          <w:t>ΚΑΡΑΓΚΟΥΝΗΣ Κ. , σελ.</w:t>
        </w:r>
        <w:r w:rsidRPr="00D473A4">
          <w:rPr>
            <w:rFonts w:eastAsia="Times New Roman"/>
            <w:szCs w:val="24"/>
            <w:lang w:eastAsia="en-US"/>
          </w:rPr>
          <w:br/>
          <w:t>ΚΑΡΑΜΑΝΛΗ  Ά. , σελ.</w:t>
        </w:r>
        <w:r w:rsidRPr="00D473A4">
          <w:rPr>
            <w:rFonts w:eastAsia="Times New Roman"/>
            <w:szCs w:val="24"/>
            <w:lang w:eastAsia="en-US"/>
          </w:rPr>
          <w:br/>
          <w:t>ΚΑΣΑΠΙΔΗΣ Γ. , σελ.</w:t>
        </w:r>
        <w:r w:rsidRPr="00D473A4">
          <w:rPr>
            <w:rFonts w:eastAsia="Times New Roman"/>
            <w:szCs w:val="24"/>
            <w:lang w:eastAsia="en-US"/>
          </w:rPr>
          <w:br/>
          <w:t>ΚΕΦΑΛΟΓΙΑΝΝΗ  Ό. , σελ.</w:t>
        </w:r>
        <w:r w:rsidRPr="00D473A4">
          <w:rPr>
            <w:rFonts w:eastAsia="Times New Roman"/>
            <w:szCs w:val="24"/>
            <w:lang w:eastAsia="en-US"/>
          </w:rPr>
          <w:br/>
          <w:t>ΚΕΦΑΛΟΓΙΑΝΝΗΣ Ι. , σελ.</w:t>
        </w:r>
        <w:r w:rsidRPr="00D473A4">
          <w:rPr>
            <w:rFonts w:eastAsia="Times New Roman"/>
            <w:szCs w:val="24"/>
            <w:lang w:eastAsia="en-US"/>
          </w:rPr>
          <w:br/>
          <w:t>ΚΟΖΟΜΠΟΛΗ - ΑΜΑΝΑΤΙΔΗ Π. , σελ.</w:t>
        </w:r>
        <w:r w:rsidRPr="00D473A4">
          <w:rPr>
            <w:rFonts w:eastAsia="Times New Roman"/>
            <w:szCs w:val="24"/>
            <w:lang w:eastAsia="en-US"/>
          </w:rPr>
          <w:br/>
          <w:t>ΚΟΝΣΟΛΑΣ Ε. , σελ.</w:t>
        </w:r>
        <w:r w:rsidRPr="00D473A4">
          <w:rPr>
            <w:rFonts w:eastAsia="Times New Roman"/>
            <w:szCs w:val="24"/>
            <w:lang w:eastAsia="en-US"/>
          </w:rPr>
          <w:br/>
          <w:t>ΚΡΕΜΑΣΤΙΝΟΣ Δ. , σελ.</w:t>
        </w:r>
        <w:r w:rsidRPr="00D473A4">
          <w:rPr>
            <w:rFonts w:eastAsia="Times New Roman"/>
            <w:szCs w:val="24"/>
            <w:lang w:eastAsia="en-US"/>
          </w:rPr>
          <w:br/>
          <w:t>ΛΑΜΠΡΟΥΛΗΣ Γ. , σελ.</w:t>
        </w:r>
        <w:r w:rsidRPr="00D473A4">
          <w:rPr>
            <w:rFonts w:eastAsia="Times New Roman"/>
            <w:szCs w:val="24"/>
            <w:lang w:eastAsia="en-US"/>
          </w:rPr>
          <w:br/>
          <w:t>ΛΟΒΕΡΔΟΣ Α. , σελ.</w:t>
        </w:r>
        <w:r w:rsidRPr="00D473A4">
          <w:rPr>
            <w:rFonts w:eastAsia="Times New Roman"/>
            <w:szCs w:val="24"/>
            <w:lang w:eastAsia="en-US"/>
          </w:rPr>
          <w:br/>
          <w:t>ΜΑΝΤΑΣ Χ. , σελ.</w:t>
        </w:r>
        <w:r w:rsidRPr="00D473A4">
          <w:rPr>
            <w:rFonts w:eastAsia="Times New Roman"/>
            <w:szCs w:val="24"/>
            <w:lang w:eastAsia="en-US"/>
          </w:rPr>
          <w:br/>
          <w:t>ΜΑΝΩΛΑΚΟΥ Δ. , σελ.</w:t>
        </w:r>
        <w:r w:rsidRPr="00D473A4">
          <w:rPr>
            <w:rFonts w:eastAsia="Times New Roman"/>
            <w:szCs w:val="24"/>
            <w:lang w:eastAsia="en-US"/>
          </w:rPr>
          <w:br/>
          <w:t>ΜΕΓΑΛΟΟΙΚΟΝΟΜΟΥ Θ. , σελ.</w:t>
        </w:r>
        <w:r w:rsidRPr="00D473A4">
          <w:rPr>
            <w:rFonts w:eastAsia="Times New Roman"/>
            <w:szCs w:val="24"/>
            <w:lang w:eastAsia="en-US"/>
          </w:rPr>
          <w:br/>
          <w:t>ΜΠΑΡΚΑΣ Κ. , σελ.</w:t>
        </w:r>
        <w:r w:rsidRPr="00D473A4">
          <w:rPr>
            <w:rFonts w:eastAsia="Times New Roman"/>
            <w:szCs w:val="24"/>
            <w:lang w:eastAsia="en-US"/>
          </w:rPr>
          <w:br/>
          <w:t>ΞΕΝΟΓΙΑΝΝΑΚΟΠΟΥΛΟΥ Μ. , σελ.</w:t>
        </w:r>
        <w:r w:rsidRPr="00D473A4">
          <w:rPr>
            <w:rFonts w:eastAsia="Times New Roman"/>
            <w:szCs w:val="24"/>
            <w:lang w:eastAsia="en-US"/>
          </w:rPr>
          <w:br/>
          <w:t>ΠΑΠΑΘΕΟΔΩΡΟΥ Θ. , σελ.</w:t>
        </w:r>
        <w:r w:rsidRPr="00D473A4">
          <w:rPr>
            <w:rFonts w:eastAsia="Times New Roman"/>
            <w:szCs w:val="24"/>
            <w:lang w:eastAsia="en-US"/>
          </w:rPr>
          <w:br/>
          <w:t>ΠΑΠΑΝΑΤΣΙΟΥ Α. , σελ.</w:t>
        </w:r>
        <w:r w:rsidRPr="00D473A4">
          <w:rPr>
            <w:rFonts w:eastAsia="Times New Roman"/>
            <w:szCs w:val="24"/>
            <w:lang w:eastAsia="en-US"/>
          </w:rPr>
          <w:br/>
          <w:t>ΣΑΡΑΚΙΩΤΗΣ Ι. , σελ.</w:t>
        </w:r>
        <w:r w:rsidRPr="00D473A4">
          <w:rPr>
            <w:rFonts w:eastAsia="Times New Roman"/>
            <w:szCs w:val="24"/>
            <w:lang w:eastAsia="en-US"/>
          </w:rPr>
          <w:br/>
          <w:t>ΣΤΑΜΑΤΑΚΗ Ε. , σελ.</w:t>
        </w:r>
        <w:r w:rsidRPr="00D473A4">
          <w:rPr>
            <w:rFonts w:eastAsia="Times New Roman"/>
            <w:szCs w:val="24"/>
            <w:lang w:eastAsia="en-US"/>
          </w:rPr>
          <w:br/>
          <w:t>ΣΤΕΡΓΙΟΥ Κ. , σελ.</w:t>
        </w:r>
        <w:r w:rsidRPr="00D473A4">
          <w:rPr>
            <w:rFonts w:eastAsia="Times New Roman"/>
            <w:szCs w:val="24"/>
            <w:lang w:eastAsia="en-US"/>
          </w:rPr>
          <w:br/>
          <w:t>ΤΕΛΙΓΙΟΡΙΔΟΥ Ο. , σελ.</w:t>
        </w:r>
        <w:r w:rsidRPr="00D473A4">
          <w:rPr>
            <w:rFonts w:eastAsia="Times New Roman"/>
            <w:szCs w:val="24"/>
            <w:lang w:eastAsia="en-US"/>
          </w:rPr>
          <w:br/>
          <w:t>ΤΖΟΥΦΗ Μ. , σελ.</w:t>
        </w:r>
        <w:r w:rsidRPr="00D473A4">
          <w:rPr>
            <w:rFonts w:eastAsia="Times New Roman"/>
            <w:szCs w:val="24"/>
            <w:lang w:eastAsia="en-US"/>
          </w:rPr>
          <w:br/>
          <w:t>ΤΟΣΚΑΣ Ν. , σελ.</w:t>
        </w:r>
        <w:r w:rsidRPr="00D473A4">
          <w:rPr>
            <w:rFonts w:eastAsia="Times New Roman"/>
            <w:szCs w:val="24"/>
            <w:lang w:eastAsia="en-US"/>
          </w:rPr>
          <w:br/>
          <w:t>ΤΣΙΡΚΑΣ Β. , σελ.</w:t>
        </w:r>
        <w:r w:rsidRPr="00D473A4">
          <w:rPr>
            <w:rFonts w:eastAsia="Times New Roman"/>
            <w:szCs w:val="24"/>
            <w:lang w:eastAsia="en-US"/>
          </w:rPr>
          <w:br/>
          <w:t>ΦΟΡΤΣΑΚΗΣ Θ. , σελ.</w:t>
        </w:r>
        <w:r w:rsidRPr="00D473A4">
          <w:rPr>
            <w:rFonts w:eastAsia="Times New Roman"/>
            <w:szCs w:val="24"/>
            <w:lang w:eastAsia="en-US"/>
          </w:rPr>
          <w:br/>
          <w:t>ΦΩΤΗΛΑΣ Ι. , σελ.</w:t>
        </w:r>
        <w:r w:rsidRPr="00D473A4">
          <w:rPr>
            <w:rFonts w:eastAsia="Times New Roman"/>
            <w:szCs w:val="24"/>
            <w:lang w:eastAsia="en-US"/>
          </w:rPr>
          <w:br/>
          <w:t>ΧΡΙΣΤΟΦΙΛΟΠΟΥΛΟΥ Π. , σελ.</w:t>
        </w:r>
        <w:r w:rsidRPr="00D473A4">
          <w:rPr>
            <w:rFonts w:eastAsia="Times New Roman"/>
            <w:szCs w:val="24"/>
            <w:lang w:eastAsia="en-US"/>
          </w:rPr>
          <w:br/>
          <w:t>ΨΥΧΟΓΙΟΣ Γ. , σελ.</w:t>
        </w:r>
        <w:r w:rsidRPr="00D473A4">
          <w:rPr>
            <w:rFonts w:eastAsia="Times New Roman"/>
            <w:szCs w:val="24"/>
            <w:lang w:eastAsia="en-US"/>
          </w:rPr>
          <w:br/>
        </w:r>
        <w:r w:rsidRPr="00D473A4">
          <w:rPr>
            <w:rFonts w:eastAsia="Times New Roman"/>
            <w:szCs w:val="24"/>
            <w:lang w:eastAsia="en-US"/>
          </w:rPr>
          <w:br/>
          <w:t>ΠΑΡΕΜΒΑΣΕΙΣ:</w:t>
        </w:r>
        <w:r w:rsidRPr="00D473A4">
          <w:rPr>
            <w:rFonts w:eastAsia="Times New Roman"/>
            <w:szCs w:val="24"/>
            <w:lang w:eastAsia="en-US"/>
          </w:rPr>
          <w:br/>
          <w:t>ΒΕΣΥΡΟΠΟΥΛΟΣ Α. , σελ.</w:t>
        </w:r>
        <w:r w:rsidRPr="00D473A4">
          <w:rPr>
            <w:rFonts w:eastAsia="Times New Roman"/>
            <w:szCs w:val="24"/>
            <w:lang w:eastAsia="en-US"/>
          </w:rPr>
          <w:br/>
          <w:t>ΔΡΙΤΣΑΣ Θ. , σελ.</w:t>
        </w:r>
        <w:r w:rsidRPr="00D473A4">
          <w:rPr>
            <w:rFonts w:eastAsia="Times New Roman"/>
            <w:szCs w:val="24"/>
            <w:lang w:eastAsia="en-US"/>
          </w:rPr>
          <w:br/>
          <w:t>ΚΟΥΤΣΟΥΚΟΣ Γ. , σελ.</w:t>
        </w:r>
        <w:r w:rsidRPr="00D473A4">
          <w:rPr>
            <w:rFonts w:eastAsia="Times New Roman"/>
            <w:szCs w:val="24"/>
            <w:lang w:eastAsia="en-US"/>
          </w:rPr>
          <w:br/>
          <w:t>ΚΩΝΣΤΑΝΤΟΠΟΥΛΟΣ Δ. , σελ.</w:t>
        </w:r>
        <w:r w:rsidRPr="00D473A4">
          <w:rPr>
            <w:rFonts w:eastAsia="Times New Roman"/>
            <w:szCs w:val="24"/>
            <w:lang w:eastAsia="en-US"/>
          </w:rPr>
          <w:br/>
          <w:t>ΜΠΑΡΚΑΣ Κ. , σελ.</w:t>
        </w:r>
        <w:r w:rsidRPr="00D473A4">
          <w:rPr>
            <w:rFonts w:eastAsia="Times New Roman"/>
            <w:szCs w:val="24"/>
            <w:lang w:eastAsia="en-US"/>
          </w:rPr>
          <w:br/>
          <w:t>ΣΕΒΑΣΤΑΚΗΣ Δ. , σελ.</w:t>
        </w:r>
        <w:r w:rsidRPr="00D473A4">
          <w:rPr>
            <w:rFonts w:eastAsia="Times New Roman"/>
            <w:szCs w:val="24"/>
            <w:lang w:eastAsia="en-US"/>
          </w:rPr>
          <w:br/>
        </w:r>
      </w:ins>
    </w:p>
    <w:p w14:paraId="49924051" w14:textId="03F57D66" w:rsidR="00BA2908" w:rsidRDefault="00D473A4">
      <w:pPr>
        <w:spacing w:after="0" w:line="600" w:lineRule="auto"/>
        <w:ind w:firstLine="720"/>
        <w:jc w:val="center"/>
        <w:rPr>
          <w:rFonts w:eastAsia="Times New Roman"/>
          <w:szCs w:val="24"/>
        </w:rPr>
      </w:pPr>
      <w:r w:rsidRPr="008E7890">
        <w:rPr>
          <w:rFonts w:eastAsia="Times New Roman"/>
          <w:szCs w:val="24"/>
        </w:rPr>
        <w:t>ΠΡΑΚΤΙΚΑ ΒΟΥΛΗΣ</w:t>
      </w:r>
    </w:p>
    <w:p w14:paraId="49924052" w14:textId="77777777" w:rsidR="00BA2908" w:rsidRDefault="00D473A4">
      <w:pPr>
        <w:spacing w:after="0" w:line="600" w:lineRule="auto"/>
        <w:ind w:firstLine="720"/>
        <w:jc w:val="center"/>
        <w:rPr>
          <w:rFonts w:eastAsia="Times New Roman"/>
          <w:szCs w:val="24"/>
        </w:rPr>
      </w:pPr>
      <w:r w:rsidRPr="008E7890">
        <w:rPr>
          <w:rFonts w:eastAsia="Times New Roman"/>
          <w:szCs w:val="24"/>
        </w:rPr>
        <w:t>Ι</w:t>
      </w:r>
      <w:r>
        <w:rPr>
          <w:rFonts w:eastAsia="Times New Roman"/>
          <w:szCs w:val="24"/>
        </w:rPr>
        <w:t>Ζ</w:t>
      </w:r>
      <w:r w:rsidRPr="008E7890">
        <w:rPr>
          <w:rFonts w:eastAsia="Times New Roman"/>
          <w:szCs w:val="24"/>
        </w:rPr>
        <w:t xml:space="preserve">΄ ΠΕΡΙΟΔΟΣ </w:t>
      </w:r>
    </w:p>
    <w:p w14:paraId="49924053" w14:textId="77777777" w:rsidR="00BA2908" w:rsidRDefault="00D473A4">
      <w:pPr>
        <w:spacing w:after="0" w:line="600" w:lineRule="auto"/>
        <w:ind w:firstLine="720"/>
        <w:jc w:val="center"/>
        <w:rPr>
          <w:rFonts w:eastAsia="Times New Roman"/>
          <w:szCs w:val="24"/>
        </w:rPr>
      </w:pPr>
      <w:r w:rsidRPr="008E7890">
        <w:rPr>
          <w:rFonts w:eastAsia="Times New Roman"/>
          <w:szCs w:val="24"/>
        </w:rPr>
        <w:t>ΠΡΟΕΔΡΕΥΟΜΕΝΗΣ ΚΟΙΝΟΒΟΥΛΕΥΤΙΚΗΣ ΔΗΜΟΚΡΑΤΙΑΣ</w:t>
      </w:r>
    </w:p>
    <w:p w14:paraId="49924054" w14:textId="77777777" w:rsidR="00BA2908" w:rsidRDefault="00D473A4">
      <w:pPr>
        <w:spacing w:after="0" w:line="600" w:lineRule="auto"/>
        <w:ind w:firstLine="720"/>
        <w:jc w:val="center"/>
        <w:rPr>
          <w:rFonts w:eastAsia="Times New Roman"/>
          <w:szCs w:val="24"/>
        </w:rPr>
      </w:pPr>
      <w:r w:rsidRPr="008E7890">
        <w:rPr>
          <w:rFonts w:eastAsia="Times New Roman"/>
          <w:szCs w:val="24"/>
        </w:rPr>
        <w:t xml:space="preserve">ΣΥΝΟΔΟΣ </w:t>
      </w:r>
      <w:r>
        <w:rPr>
          <w:rFonts w:eastAsia="Times New Roman"/>
          <w:szCs w:val="24"/>
        </w:rPr>
        <w:t>Δ</w:t>
      </w:r>
      <w:r w:rsidRPr="008E7890">
        <w:rPr>
          <w:rFonts w:eastAsia="Times New Roman"/>
          <w:szCs w:val="24"/>
        </w:rPr>
        <w:t>΄</w:t>
      </w:r>
    </w:p>
    <w:p w14:paraId="49924055" w14:textId="77777777" w:rsidR="00BA2908" w:rsidRDefault="00D473A4">
      <w:pPr>
        <w:spacing w:after="0" w:line="600" w:lineRule="auto"/>
        <w:ind w:firstLine="720"/>
        <w:jc w:val="center"/>
        <w:rPr>
          <w:rFonts w:eastAsia="Times New Roman"/>
          <w:szCs w:val="24"/>
        </w:rPr>
      </w:pPr>
      <w:r w:rsidRPr="008E7890">
        <w:rPr>
          <w:rFonts w:eastAsia="Times New Roman"/>
          <w:szCs w:val="24"/>
        </w:rPr>
        <w:t xml:space="preserve">ΣΥΝΕΔΡΙΑΣΗ </w:t>
      </w:r>
      <w:r>
        <w:rPr>
          <w:rFonts w:eastAsia="Times New Roman"/>
          <w:szCs w:val="24"/>
        </w:rPr>
        <w:t>ΜΔ</w:t>
      </w:r>
      <w:r w:rsidRPr="008E7890">
        <w:rPr>
          <w:rFonts w:eastAsia="Times New Roman"/>
          <w:szCs w:val="24"/>
        </w:rPr>
        <w:t>΄</w:t>
      </w:r>
    </w:p>
    <w:p w14:paraId="49924056" w14:textId="77777777" w:rsidR="00BA2908" w:rsidRDefault="00D473A4">
      <w:pPr>
        <w:spacing w:after="0" w:line="600" w:lineRule="auto"/>
        <w:ind w:firstLine="720"/>
        <w:jc w:val="center"/>
        <w:rPr>
          <w:rFonts w:eastAsia="Times New Roman"/>
          <w:szCs w:val="24"/>
        </w:rPr>
      </w:pPr>
      <w:r>
        <w:rPr>
          <w:rFonts w:eastAsia="Times New Roman"/>
          <w:szCs w:val="24"/>
        </w:rPr>
        <w:t>Παρασκευή 14 Δεκεμβρίου 2018</w:t>
      </w:r>
    </w:p>
    <w:p w14:paraId="49924057" w14:textId="77777777" w:rsidR="00BA2908" w:rsidRDefault="00D473A4">
      <w:pPr>
        <w:spacing w:after="0" w:line="600" w:lineRule="auto"/>
        <w:ind w:firstLine="720"/>
        <w:jc w:val="both"/>
        <w:rPr>
          <w:rFonts w:eastAsia="Times New Roman"/>
          <w:szCs w:val="24"/>
        </w:rPr>
      </w:pPr>
      <w:r w:rsidRPr="008E7890">
        <w:rPr>
          <w:rFonts w:eastAsia="Times New Roman"/>
          <w:szCs w:val="24"/>
        </w:rPr>
        <w:t>Αθήνα, σήμερα στις 1</w:t>
      </w:r>
      <w:r>
        <w:rPr>
          <w:rFonts w:eastAsia="Times New Roman"/>
          <w:szCs w:val="24"/>
        </w:rPr>
        <w:t>4</w:t>
      </w:r>
      <w:r w:rsidRPr="008E7890">
        <w:rPr>
          <w:rFonts w:eastAsia="Times New Roman"/>
          <w:szCs w:val="24"/>
        </w:rPr>
        <w:t xml:space="preserve"> Δεκεμβρίου 201</w:t>
      </w:r>
      <w:r>
        <w:rPr>
          <w:rFonts w:eastAsia="Times New Roman"/>
          <w:szCs w:val="24"/>
        </w:rPr>
        <w:t>8</w:t>
      </w:r>
      <w:r w:rsidRPr="008E7890">
        <w:rPr>
          <w:rFonts w:eastAsia="Times New Roman"/>
          <w:szCs w:val="24"/>
        </w:rPr>
        <w:t xml:space="preserve">, ημέρα </w:t>
      </w:r>
      <w:r>
        <w:rPr>
          <w:rFonts w:eastAsia="Times New Roman"/>
          <w:szCs w:val="24"/>
        </w:rPr>
        <w:t>Παρασκευή</w:t>
      </w:r>
      <w:r w:rsidRPr="008E7890">
        <w:rPr>
          <w:rFonts w:eastAsia="Times New Roman"/>
          <w:szCs w:val="24"/>
        </w:rPr>
        <w:t xml:space="preserve"> και ώρα 1</w:t>
      </w:r>
      <w:r>
        <w:rPr>
          <w:rFonts w:eastAsia="Times New Roman"/>
          <w:szCs w:val="24"/>
        </w:rPr>
        <w:t>0.08</w:t>
      </w:r>
      <w:r w:rsidRPr="008E7890">
        <w:rPr>
          <w:rFonts w:eastAsia="Times New Roman"/>
          <w:szCs w:val="24"/>
        </w:rPr>
        <w:t>΄</w:t>
      </w:r>
      <w:r>
        <w:rPr>
          <w:rFonts w:eastAsia="Times New Roman"/>
          <w:szCs w:val="24"/>
        </w:rPr>
        <w:t>,</w:t>
      </w:r>
      <w:r w:rsidRPr="008E789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w:t>
      </w:r>
      <w:r>
        <w:rPr>
          <w:rFonts w:eastAsia="Times New Roman"/>
          <w:szCs w:val="24"/>
        </w:rPr>
        <w:t>ου Θ</w:t>
      </w:r>
      <w:r w:rsidRPr="008E7890">
        <w:rPr>
          <w:rFonts w:eastAsia="Times New Roman"/>
          <w:szCs w:val="24"/>
        </w:rPr>
        <w:t>΄ Αντιπροέδρου αυτής κ</w:t>
      </w:r>
      <w:r>
        <w:rPr>
          <w:rFonts w:eastAsia="Times New Roman"/>
          <w:szCs w:val="24"/>
        </w:rPr>
        <w:t xml:space="preserve">. </w:t>
      </w:r>
      <w:r w:rsidRPr="00B712BF">
        <w:rPr>
          <w:rFonts w:eastAsia="Times New Roman"/>
          <w:b/>
          <w:szCs w:val="24"/>
        </w:rPr>
        <w:t>ΜΑΡΙΟΥ ΓΕΩΡΓΙΑΔΗ</w:t>
      </w:r>
      <w:r w:rsidRPr="008E7890">
        <w:rPr>
          <w:rFonts w:eastAsia="Times New Roman"/>
          <w:szCs w:val="24"/>
        </w:rPr>
        <w:t xml:space="preserve">. </w:t>
      </w:r>
    </w:p>
    <w:p w14:paraId="49924058" w14:textId="77777777" w:rsidR="00BA2908" w:rsidRDefault="00D473A4">
      <w:pPr>
        <w:tabs>
          <w:tab w:val="left" w:pos="2738"/>
          <w:tab w:val="center" w:pos="4753"/>
          <w:tab w:val="left" w:pos="5723"/>
        </w:tabs>
        <w:spacing w:after="0" w:line="600" w:lineRule="auto"/>
        <w:ind w:firstLine="720"/>
        <w:jc w:val="both"/>
        <w:rPr>
          <w:rFonts w:eastAsia="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sidRPr="008E7890">
        <w:rPr>
          <w:rFonts w:eastAsia="Times New Roman"/>
          <w:szCs w:val="24"/>
        </w:rPr>
        <w:t>Κυρίες και κύριοι συνάδελφοι, αρχίζει η συνεδρίαση.</w:t>
      </w:r>
    </w:p>
    <w:p w14:paraId="49924059" w14:textId="77777777" w:rsidR="00BA2908" w:rsidRDefault="00D473A4">
      <w:pPr>
        <w:spacing w:after="0" w:line="600" w:lineRule="auto"/>
        <w:ind w:firstLine="539"/>
        <w:jc w:val="both"/>
        <w:rPr>
          <w:rFonts w:eastAsia="Times New Roman"/>
          <w:szCs w:val="24"/>
        </w:rPr>
      </w:pPr>
      <w:r>
        <w:rPr>
          <w:rFonts w:eastAsia="Times New Roman"/>
          <w:szCs w:val="24"/>
        </w:rPr>
        <w:t>Εισερχόμαστ</w:t>
      </w:r>
      <w:r>
        <w:rPr>
          <w:rFonts w:eastAsia="Times New Roman"/>
          <w:szCs w:val="24"/>
        </w:rPr>
        <w:t>ε στην ημερήσια διάταξη της</w:t>
      </w:r>
    </w:p>
    <w:p w14:paraId="4992405A" w14:textId="77777777" w:rsidR="00BA2908" w:rsidRDefault="00D473A4">
      <w:pPr>
        <w:spacing w:after="0" w:line="600" w:lineRule="auto"/>
        <w:ind w:firstLine="720"/>
        <w:jc w:val="center"/>
        <w:rPr>
          <w:rFonts w:eastAsia="Times New Roman"/>
          <w:b/>
          <w:bCs/>
          <w:szCs w:val="24"/>
        </w:rPr>
      </w:pPr>
      <w:r>
        <w:rPr>
          <w:rFonts w:eastAsia="Times New Roman"/>
          <w:b/>
          <w:bCs/>
          <w:szCs w:val="24"/>
        </w:rPr>
        <w:t>ΝΟΜΟΘΕΤΙΚΗΣ ΕΡΓΑΣΙΑΣ</w:t>
      </w:r>
    </w:p>
    <w:p w14:paraId="4992405B" w14:textId="77777777" w:rsidR="00BA2908" w:rsidRDefault="00D473A4">
      <w:pPr>
        <w:spacing w:after="0" w:line="600" w:lineRule="auto"/>
        <w:ind w:firstLine="720"/>
        <w:jc w:val="both"/>
        <w:rPr>
          <w:rFonts w:eastAsia="Times New Roman" w:cs="Times New Roman"/>
          <w:szCs w:val="24"/>
        </w:rPr>
      </w:pPr>
      <w:r>
        <w:rPr>
          <w:rFonts w:eastAsia="Times New Roman"/>
          <w:szCs w:val="24"/>
        </w:rPr>
        <w:t>Συνέχιση της συζήτησης επί του σχεδίου νόμου του Υπουργείου Οικονομικών «</w:t>
      </w:r>
      <w:r>
        <w:rPr>
          <w:rFonts w:eastAsia="Times New Roman" w:cs="Times New Roman"/>
          <w:szCs w:val="24"/>
        </w:rPr>
        <w:t>Κύρωση του Κρατικού Προϋπολογισμού οικονομικού έτους 2019».</w:t>
      </w:r>
    </w:p>
    <w:p w14:paraId="4992405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των ομιλητών. </w:t>
      </w:r>
    </w:p>
    <w:p w14:paraId="4992405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από </w:t>
      </w:r>
      <w:r>
        <w:rPr>
          <w:rFonts w:eastAsia="Times New Roman" w:cs="Times New Roman"/>
          <w:szCs w:val="24"/>
        </w:rPr>
        <w:t xml:space="preserve">την Κοινοβουλευτική Ομάδα του ΣΥΡΙΖΑ κ. Αθανάσιος Αθανασίου. </w:t>
      </w:r>
    </w:p>
    <w:p w14:paraId="4992405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συνάδελφε, έχετε τον λόγο για επτά λεπτά. </w:t>
      </w:r>
    </w:p>
    <w:p w14:paraId="4992405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Ευχαριστώ, κύριε Πρόεδρε. </w:t>
      </w:r>
    </w:p>
    <w:p w14:paraId="4992406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Σύμφωνα με παλαιότερη έρευνα γαλλικής επιθεώρησης, η ελληνική επαρχία εμφάνιζε τον μικρότ</w:t>
      </w:r>
      <w:r>
        <w:rPr>
          <w:rFonts w:eastAsia="Times New Roman" w:cs="Times New Roman"/>
          <w:szCs w:val="24"/>
        </w:rPr>
        <w:t xml:space="preserve">ερο βαθμό επαρχιωτισμού. «Ο Έλληνας δουλεύει σκληρά στο χωράφι για να στείλει το παιδί του να σπουδάσει γεωπονική στο </w:t>
      </w:r>
      <w:proofErr w:type="spellStart"/>
      <w:r>
        <w:rPr>
          <w:rFonts w:eastAsia="Times New Roman" w:cs="Times New Roman"/>
          <w:szCs w:val="24"/>
        </w:rPr>
        <w:t>Μονπελιέ</w:t>
      </w:r>
      <w:proofErr w:type="spellEnd"/>
      <w:r>
        <w:rPr>
          <w:rFonts w:eastAsia="Times New Roman" w:cs="Times New Roman"/>
          <w:szCs w:val="24"/>
        </w:rPr>
        <w:t xml:space="preserve">, οικονομικά στο Λονδίνο, δημοσιογραφία στο </w:t>
      </w:r>
      <w:proofErr w:type="spellStart"/>
      <w:r>
        <w:rPr>
          <w:rFonts w:eastAsia="Times New Roman" w:cs="Times New Roman"/>
          <w:szCs w:val="24"/>
        </w:rPr>
        <w:t>Γουλβερχάμπτον</w:t>
      </w:r>
      <w:proofErr w:type="spellEnd"/>
      <w:r>
        <w:rPr>
          <w:rFonts w:eastAsia="Times New Roman" w:cs="Times New Roman"/>
          <w:szCs w:val="24"/>
        </w:rPr>
        <w:t xml:space="preserve">», έγραφε χαρακτηριστικά η επιθεώρηση </w:t>
      </w:r>
      <w:r w:rsidRPr="006F1E04">
        <w:rPr>
          <w:rFonts w:eastAsia="Times New Roman" w:cs="Times New Roman"/>
          <w:szCs w:val="24"/>
        </w:rPr>
        <w:t>-</w:t>
      </w:r>
      <w:r>
        <w:rPr>
          <w:rFonts w:eastAsia="Times New Roman" w:cs="Times New Roman"/>
          <w:szCs w:val="24"/>
        </w:rPr>
        <w:t>το θυμάμαι- που ήταν στη «</w:t>
      </w:r>
      <w:r>
        <w:rPr>
          <w:rFonts w:eastAsia="Times New Roman" w:cs="Times New Roman"/>
          <w:szCs w:val="24"/>
          <w:lang w:val="en-US"/>
        </w:rPr>
        <w:t>L</w:t>
      </w:r>
      <w:r w:rsidRPr="004B1873">
        <w:rPr>
          <w:rFonts w:eastAsia="Times New Roman" w:cs="Times New Roman"/>
          <w:szCs w:val="24"/>
        </w:rPr>
        <w:t xml:space="preserve">’ </w:t>
      </w:r>
      <w:r>
        <w:rPr>
          <w:rFonts w:eastAsia="Times New Roman" w:cs="Times New Roman"/>
          <w:szCs w:val="24"/>
          <w:lang w:val="en-US"/>
        </w:rPr>
        <w:t>EXPRESS</w:t>
      </w:r>
      <w:r>
        <w:rPr>
          <w:rFonts w:eastAsia="Times New Roman" w:cs="Times New Roman"/>
          <w:szCs w:val="24"/>
        </w:rPr>
        <w:t xml:space="preserve">». </w:t>
      </w:r>
    </w:p>
    <w:p w14:paraId="4992406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Χθες, όμως, τουλάχιστον ορισμένοι Βουλευτές της Νέας Δημοκρατίας επιχείρησαν να το διαψεύσουν αυτό. Επιχείρησαν να ψηφοθηρήσουν, επιδεικνύοντας έναν απερίγραπτο επαρχιωτισμό. </w:t>
      </w:r>
    </w:p>
    <w:p w14:paraId="4992406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ελληνική επαρχία είναι πανέμορφη, αλλά ο επαρχιωτισμός είναι άσχημο</w:t>
      </w:r>
      <w:r>
        <w:rPr>
          <w:rFonts w:eastAsia="Times New Roman" w:cs="Times New Roman"/>
          <w:szCs w:val="24"/>
        </w:rPr>
        <w:t xml:space="preserve">ς. Είναι και επικίνδυνος, διότι δεν σε αφήνει να δεις πέρα από το χωριό σου. Να δεις τι; Κάτι που υπαινίχθηκε ο </w:t>
      </w:r>
      <w:proofErr w:type="spellStart"/>
      <w:r>
        <w:rPr>
          <w:rFonts w:eastAsia="Times New Roman" w:cs="Times New Roman"/>
          <w:szCs w:val="24"/>
        </w:rPr>
        <w:t>Πιέρ</w:t>
      </w:r>
      <w:proofErr w:type="spellEnd"/>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αλλά δεν βρήκε κατανόηση. </w:t>
      </w:r>
    </w:p>
    <w:p w14:paraId="4992406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Αυτός ο προϋπολογισμός είναι εθνικός. Ωστόσο, δεν αποτελεί αποκλειστικά ελληνικό γεγονός. Αν ορισμένε</w:t>
      </w:r>
      <w:r>
        <w:rPr>
          <w:rFonts w:eastAsia="Times New Roman" w:cs="Times New Roman"/>
          <w:szCs w:val="24"/>
        </w:rPr>
        <w:t xml:space="preserve">ς πηγές των Βρυξελλών είναι έγκυρες, τότε μπορούμε να πούμε ότι αυτός ο προϋπολογισμός αποτελεί προπάντων ευρωπαϊκό γεγονός. Φιλοδοξεί να αποτελέσει προηγούμενο, </w:t>
      </w:r>
      <w:proofErr w:type="spellStart"/>
      <w:r>
        <w:rPr>
          <w:rFonts w:eastAsia="Times New Roman" w:cs="Times New Roman"/>
          <w:szCs w:val="24"/>
        </w:rPr>
        <w:t>οιονεί</w:t>
      </w:r>
      <w:proofErr w:type="spellEnd"/>
      <w:r>
        <w:rPr>
          <w:rFonts w:eastAsia="Times New Roman" w:cs="Times New Roman"/>
          <w:szCs w:val="24"/>
        </w:rPr>
        <w:t xml:space="preserve"> </w:t>
      </w:r>
      <w:proofErr w:type="spellStart"/>
      <w:r>
        <w:rPr>
          <w:rFonts w:eastAsia="Times New Roman" w:cs="Times New Roman"/>
          <w:szCs w:val="24"/>
        </w:rPr>
        <w:t>δεδικασμένο</w:t>
      </w:r>
      <w:proofErr w:type="spellEnd"/>
      <w:r>
        <w:rPr>
          <w:rFonts w:eastAsia="Times New Roman" w:cs="Times New Roman"/>
          <w:szCs w:val="24"/>
        </w:rPr>
        <w:t>, ένα είδος προτύπου και για άλλες χώρες, όχι βεβαίως σε σχέση με δεδομένα ό</w:t>
      </w:r>
      <w:r>
        <w:rPr>
          <w:rFonts w:eastAsia="Times New Roman" w:cs="Times New Roman"/>
          <w:szCs w:val="24"/>
        </w:rPr>
        <w:t xml:space="preserve">πως το πλεόνασμά του -δεν είναι όλοι τόσο χρεωμένοι όσο εμείς-, αλλά ως προς την ιθύνουσα γραμμή του. </w:t>
      </w:r>
    </w:p>
    <w:p w14:paraId="4992406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Και ποια είναι η ιθύνουσα, η κεντρική γραμμή του; Η μεσότητα, κύριοι συνάδελφοι. Ναι, εφαρμόζει κατ’ αρχ</w:t>
      </w:r>
      <w:r>
        <w:rPr>
          <w:rFonts w:eastAsia="Times New Roman" w:cs="Times New Roman"/>
          <w:szCs w:val="24"/>
        </w:rPr>
        <w:t>άς</w:t>
      </w:r>
      <w:r>
        <w:rPr>
          <w:rFonts w:eastAsia="Times New Roman" w:cs="Times New Roman"/>
          <w:szCs w:val="24"/>
        </w:rPr>
        <w:t>, ψηλαφητά, εφαρμόζει συγκρατημένα, αλλά εφαρμό</w:t>
      </w:r>
      <w:r>
        <w:rPr>
          <w:rFonts w:eastAsia="Times New Roman" w:cs="Times New Roman"/>
          <w:szCs w:val="24"/>
        </w:rPr>
        <w:t xml:space="preserve">ζει επιτέλους αυτή την αρχή, τη μεσότητα. </w:t>
      </w:r>
    </w:p>
    <w:p w14:paraId="49924065"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Πού βρίσκεται η μεσότητα; Προσφεύγω πάλι στον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Προσέξτε τον συμπλεκτικό σύνδεσμο «και». Ο Επίτροπος θεωρεί αυτόν τον προϋπολογισμό ως «μια απόδειξη ότι μπορείς να έχεις την ίδια στιγμή και </w:t>
      </w:r>
      <w:r>
        <w:rPr>
          <w:rFonts w:eastAsia="Times New Roman"/>
          <w:color w:val="000000"/>
          <w:szCs w:val="24"/>
          <w:shd w:val="clear" w:color="auto" w:fill="FFFFFF"/>
        </w:rPr>
        <w:t xml:space="preserve">μεταρρυθμίσεις, που να σε οδηγούν σε βιώσιμα δημόσια οικονομικά και να έχεις κοινωνικό πρόγραμμα και να επιστρέφεις στην ανάπτυξη. Μπορείς ταυτόχρονα να δημιουργείς θέσεις απασχόλησης και να μειώνεις τις ανισότητες». Πρόκειται γι’ αυτό που ο Γιώργος </w:t>
      </w:r>
      <w:proofErr w:type="spellStart"/>
      <w:r>
        <w:rPr>
          <w:rFonts w:eastAsia="Times New Roman"/>
          <w:color w:val="000000"/>
          <w:szCs w:val="24"/>
          <w:shd w:val="clear" w:color="auto" w:fill="FFFFFF"/>
        </w:rPr>
        <w:t>Χουλια</w:t>
      </w:r>
      <w:r>
        <w:rPr>
          <w:rFonts w:eastAsia="Times New Roman"/>
          <w:color w:val="000000"/>
          <w:szCs w:val="24"/>
          <w:shd w:val="clear" w:color="auto" w:fill="FFFFFF"/>
        </w:rPr>
        <w:t>ράκης</w:t>
      </w:r>
      <w:proofErr w:type="spellEnd"/>
      <w:r>
        <w:rPr>
          <w:rFonts w:eastAsia="Times New Roman"/>
          <w:color w:val="000000"/>
          <w:szCs w:val="24"/>
          <w:shd w:val="clear" w:color="auto" w:fill="FFFFFF"/>
        </w:rPr>
        <w:t xml:space="preserve"> χαρακτήρισε ο δρόμος ανάμεσα, «ο δρόμος μεταξύ», δηλαδή ο δρόμος μεταξύ δημοσιονομικής ισορροπίας και επέκτασης.</w:t>
      </w:r>
    </w:p>
    <w:p w14:paraId="49924066"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 δείτε τώρα εν ευρεία </w:t>
      </w:r>
      <w:proofErr w:type="spellStart"/>
      <w:r>
        <w:rPr>
          <w:rFonts w:eastAsia="Times New Roman"/>
          <w:color w:val="000000"/>
          <w:szCs w:val="24"/>
          <w:shd w:val="clear" w:color="auto" w:fill="FFFFFF"/>
        </w:rPr>
        <w:t>εννοία</w:t>
      </w:r>
      <w:proofErr w:type="spellEnd"/>
      <w:r>
        <w:rPr>
          <w:rFonts w:eastAsia="Times New Roman"/>
          <w:color w:val="000000"/>
          <w:szCs w:val="24"/>
          <w:shd w:val="clear" w:color="auto" w:fill="FFFFFF"/>
        </w:rPr>
        <w:t xml:space="preserve"> αυτό τον δρόμο, αυτή την ιθύνουσα γραμμή, αυτού του είδους τη μεσότητα να εφαρμόζεται αναλογικά και στην π</w:t>
      </w:r>
      <w:r>
        <w:rPr>
          <w:rFonts w:eastAsia="Times New Roman"/>
          <w:color w:val="000000"/>
          <w:szCs w:val="24"/>
          <w:shd w:val="clear" w:color="auto" w:fill="FFFFFF"/>
        </w:rPr>
        <w:t xml:space="preserve">ερίπτωση της Γαλλίας και στην περίπτωση της Ιταλίας, ορισμένοι θα εκπλαγείτε. Η δική σας συνταγή, κύριοι της Αξιωματικής Αντιπολίτευσης, συνταγή του Ευρωπαϊκού Λαϊκού Κόμματος, διέλυσε την Ευρώπη. Η συνταγή ΣΥΡΙΖΑ -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μπορεί να τη διασώσει. </w:t>
      </w:r>
    </w:p>
    <w:p w14:paraId="49924067"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Ποιοι </w:t>
      </w:r>
      <w:r>
        <w:rPr>
          <w:rFonts w:eastAsia="Times New Roman"/>
          <w:color w:val="000000"/>
          <w:szCs w:val="24"/>
          <w:shd w:val="clear" w:color="auto" w:fill="FFFFFF"/>
        </w:rPr>
        <w:t xml:space="preserve">ακριβώς θα εκπλαγούν; Εκείνοι που μέσα στο πάθος τους για πάση θυσία επιστροφή στην εξουσία αποφάσισαν να μην μετρούν πια τα λόγια τους. </w:t>
      </w:r>
    </w:p>
    <w:p w14:paraId="49924068"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οικονομία και οι προϋπολογισμοί της κρίνονται σε πολλά επίπεδα, κρίνονται όταν φθάνουν στις αγορές, κρίνονται και ότ</w:t>
      </w:r>
      <w:r>
        <w:rPr>
          <w:rFonts w:eastAsia="Times New Roman"/>
          <w:color w:val="000000"/>
          <w:szCs w:val="24"/>
          <w:shd w:val="clear" w:color="auto" w:fill="FFFFFF"/>
        </w:rPr>
        <w:t>αν καταλήγουν στο κορμί σου. Σε έναν προϋπολογισμό μπορεί να υπάρχουν κωδικοί – μαχαιριές και κωδικοί – φάρμακα παυσίλυπα.</w:t>
      </w:r>
    </w:p>
    <w:p w14:paraId="49924069"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επιστημονική ανάλυση έχει και εδώ μεγάλη σημασία, όχι όμως όταν περιφρονεί τον απλό, καθημερινό άνθρωπο. Όταν λέμε επιστήμη, εννοού</w:t>
      </w:r>
      <w:r>
        <w:rPr>
          <w:rFonts w:eastAsia="Times New Roman"/>
          <w:color w:val="000000"/>
          <w:szCs w:val="24"/>
          <w:shd w:val="clear" w:color="auto" w:fill="FFFFFF"/>
        </w:rPr>
        <w:t>με κύκλωση αντιθέσεων, δεν εννοούμε τον κάθε επιστήμονα. Δεν εννοούμε απλώς την κατοχή πτυχίων -και πολλών πτυχίων μάλιστα- διότι όπως γράφει στο «</w:t>
      </w:r>
      <w:r>
        <w:rPr>
          <w:rFonts w:eastAsia="Times New Roman"/>
          <w:color w:val="000000"/>
          <w:szCs w:val="24"/>
          <w:shd w:val="clear" w:color="auto" w:fill="FFFFFF"/>
          <w:lang w:val="en-US"/>
        </w:rPr>
        <w:t>MERE</w:t>
      </w:r>
      <w:r w:rsidRPr="00B34DB5">
        <w:rPr>
          <w:rFonts w:eastAsia="Times New Roman"/>
          <w:color w:val="000000"/>
          <w:szCs w:val="24"/>
          <w:shd w:val="clear" w:color="auto" w:fill="FFFFFF"/>
        </w:rPr>
        <w:t xml:space="preserve"> </w:t>
      </w:r>
      <w:r>
        <w:rPr>
          <w:rFonts w:eastAsia="Times New Roman"/>
          <w:color w:val="000000"/>
          <w:szCs w:val="24"/>
          <w:shd w:val="clear" w:color="auto" w:fill="FFFFFF"/>
          <w:lang w:val="en-US"/>
        </w:rPr>
        <w:t>CHRISTIANITY</w:t>
      </w:r>
      <w:r>
        <w:rPr>
          <w:rFonts w:eastAsia="Times New Roman"/>
          <w:color w:val="000000"/>
          <w:szCs w:val="24"/>
          <w:shd w:val="clear" w:color="auto" w:fill="FFFFFF"/>
        </w:rPr>
        <w:t xml:space="preserve">» ένας μεγάλος διανοητής, ο </w:t>
      </w:r>
      <w:r>
        <w:rPr>
          <w:rFonts w:eastAsia="Times New Roman"/>
          <w:color w:val="000000"/>
          <w:szCs w:val="24"/>
          <w:shd w:val="clear" w:color="auto" w:fill="FFFFFF"/>
          <w:lang w:val="en-US"/>
        </w:rPr>
        <w:t>C</w:t>
      </w:r>
      <w:r>
        <w:rPr>
          <w:rFonts w:eastAsia="Times New Roman"/>
          <w:color w:val="000000"/>
          <w:szCs w:val="24"/>
          <w:shd w:val="clear" w:color="auto" w:fill="FFFFFF"/>
        </w:rPr>
        <w:t>.</w:t>
      </w:r>
      <w:r>
        <w:rPr>
          <w:rFonts w:eastAsia="Times New Roman"/>
          <w:color w:val="000000"/>
          <w:szCs w:val="24"/>
          <w:shd w:val="clear" w:color="auto" w:fill="FFFFFF"/>
          <w:lang w:val="en-US"/>
        </w:rPr>
        <w:t>S</w:t>
      </w:r>
      <w:r>
        <w:rPr>
          <w:rFonts w:eastAsia="Times New Roman"/>
          <w:color w:val="000000"/>
          <w:szCs w:val="24"/>
          <w:shd w:val="clear" w:color="auto" w:fill="FFFFFF"/>
        </w:rPr>
        <w:t xml:space="preserve">. </w:t>
      </w:r>
      <w:r>
        <w:rPr>
          <w:rFonts w:eastAsia="Times New Roman"/>
          <w:color w:val="000000"/>
          <w:szCs w:val="24"/>
          <w:shd w:val="clear" w:color="auto" w:fill="FFFFFF"/>
          <w:lang w:val="en-US"/>
        </w:rPr>
        <w:t>Lewis</w:t>
      </w:r>
      <w:r>
        <w:rPr>
          <w:rFonts w:eastAsia="Times New Roman"/>
          <w:color w:val="000000"/>
          <w:szCs w:val="24"/>
          <w:shd w:val="clear" w:color="auto" w:fill="FFFFFF"/>
        </w:rPr>
        <w:t>: «Δεν υπάρχει καμ</w:t>
      </w:r>
      <w:r>
        <w:rPr>
          <w:rFonts w:eastAsia="Times New Roman"/>
          <w:color w:val="000000"/>
          <w:szCs w:val="24"/>
          <w:shd w:val="clear" w:color="auto" w:fill="FFFFFF"/>
        </w:rPr>
        <w:t>μ</w:t>
      </w:r>
      <w:r>
        <w:rPr>
          <w:rFonts w:eastAsia="Times New Roman"/>
          <w:color w:val="000000"/>
          <w:szCs w:val="24"/>
          <w:shd w:val="clear" w:color="auto" w:fill="FFFFFF"/>
        </w:rPr>
        <w:t>ία αντίθεση στο να πεις «ο Τζον είν</w:t>
      </w:r>
      <w:r>
        <w:rPr>
          <w:rFonts w:eastAsia="Times New Roman"/>
          <w:color w:val="000000"/>
          <w:szCs w:val="24"/>
          <w:shd w:val="clear" w:color="auto" w:fill="FFFFFF"/>
        </w:rPr>
        <w:t>αι ηλίθιος και διδάκτωρ πανεπιστημίου»». Στα μάτια μου, μάτια ενός επίμονου ερασιτέχνη -θυμηθείτε τον Τζον, που προανέφερα και μην περιφρονείτε τους επίμονους ερασιτέχνες- ο προϋπολογισμός αυτός εμφανίζει επιπλέον τρία χαρακτηριστικά:</w:t>
      </w:r>
    </w:p>
    <w:p w14:paraId="4992406A"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Πρώτον, τον σφραγίζει</w:t>
      </w:r>
      <w:r>
        <w:rPr>
          <w:rFonts w:eastAsia="Times New Roman"/>
          <w:color w:val="000000"/>
          <w:szCs w:val="24"/>
          <w:shd w:val="clear" w:color="auto" w:fill="FFFFFF"/>
        </w:rPr>
        <w:t xml:space="preserve"> η σφραγίδα εκείνη που δεν χρησιμοποιήθηκε τόσο έντονα εδώ και οκτώ χρόνια: η σφραγίδα της κοινωνικής ευαισθησίας.</w:t>
      </w:r>
    </w:p>
    <w:p w14:paraId="4992406B"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Κάνει κακό η κοινωνική ευαισθησία; Δεν είναι ηθικού χαρακτήρα το ερώτημα. Στυγνά, ωμά, ψυχρά, επιστημονικά ρωτώ: Η κοινωνική ευαισθησία κάνει</w:t>
      </w:r>
      <w:r>
        <w:rPr>
          <w:rFonts w:eastAsia="Times New Roman"/>
          <w:color w:val="000000"/>
          <w:szCs w:val="24"/>
          <w:shd w:val="clear" w:color="auto" w:fill="FFFFFF"/>
        </w:rPr>
        <w:t xml:space="preserve"> κακό στη σημερινή ελληνική οικονομία;</w:t>
      </w:r>
    </w:p>
    <w:p w14:paraId="4992406C"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Απάντηση: «Τα κοινωνικά μέτρα θα συμβάλουν στην αύξηση του ΑΕΠ». Ποιος το είπε; Ο ίδιος, ο μη ιδιαιτέρως αγαπητός στη Νέα Δημοκρατία κ.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Νομίζετε ότι ο κ.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μετρά χωρίς να τον βλέπουν στο Βερολίνο; </w:t>
      </w:r>
      <w:r>
        <w:rPr>
          <w:rFonts w:eastAsia="Times New Roman"/>
          <w:color w:val="000000"/>
          <w:szCs w:val="24"/>
          <w:shd w:val="clear" w:color="auto" w:fill="FFFFFF"/>
          <w:lang w:val="en-US"/>
        </w:rPr>
        <w:t>N</w:t>
      </w:r>
      <w:r>
        <w:rPr>
          <w:rFonts w:eastAsia="Times New Roman"/>
          <w:color w:val="000000"/>
          <w:szCs w:val="24"/>
          <w:shd w:val="clear" w:color="auto" w:fill="FFFFFF"/>
          <w:lang w:val="en-US"/>
        </w:rPr>
        <w:t>ein</w:t>
      </w:r>
      <w:r w:rsidRPr="00FD51F7">
        <w:rPr>
          <w:rFonts w:eastAsia="Times New Roman"/>
          <w:color w:val="000000"/>
          <w:szCs w:val="24"/>
          <w:shd w:val="clear" w:color="auto" w:fill="FFFFFF"/>
        </w:rPr>
        <w:t xml:space="preserve">, </w:t>
      </w:r>
      <w:proofErr w:type="spellStart"/>
      <w:r>
        <w:rPr>
          <w:rFonts w:eastAsia="Times New Roman"/>
          <w:color w:val="000000"/>
          <w:szCs w:val="24"/>
          <w:shd w:val="clear" w:color="auto" w:fill="FFFFFF"/>
          <w:lang w:val="en-US"/>
        </w:rPr>
        <w:t>leider</w:t>
      </w:r>
      <w:proofErr w:type="spellEnd"/>
      <w:r w:rsidRPr="00FD51F7">
        <w:rPr>
          <w:rFonts w:eastAsia="Times New Roman"/>
          <w:color w:val="000000"/>
          <w:szCs w:val="24"/>
          <w:shd w:val="clear" w:color="auto" w:fill="FFFFFF"/>
        </w:rPr>
        <w:t xml:space="preserve"> </w:t>
      </w:r>
      <w:proofErr w:type="spellStart"/>
      <w:r>
        <w:rPr>
          <w:rFonts w:eastAsia="Times New Roman"/>
          <w:color w:val="000000"/>
          <w:szCs w:val="24"/>
          <w:shd w:val="clear" w:color="auto" w:fill="FFFFFF"/>
          <w:lang w:val="en-US"/>
        </w:rPr>
        <w:t>nicht</w:t>
      </w:r>
      <w:proofErr w:type="spellEnd"/>
      <w:r w:rsidRPr="00FD51F7">
        <w:rPr>
          <w:rFonts w:eastAsia="Times New Roman"/>
          <w:color w:val="000000"/>
          <w:szCs w:val="24"/>
          <w:shd w:val="clear" w:color="auto" w:fill="FFFFFF"/>
        </w:rPr>
        <w:t>.</w:t>
      </w:r>
    </w:p>
    <w:p w14:paraId="4992406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Ακούσατε τι είπε ο άνθρωπος; «Τα κοινωνικά μέτρα θα συμβάλουν στην αύξηση του ΑΕΠ». Τι επιπλέον θα του «σέρνατε», αν δεν είχε αποσύρει την υποψηφιότητά του από τις </w:t>
      </w:r>
      <w:r>
        <w:rPr>
          <w:rFonts w:eastAsia="Times New Roman" w:cs="Times New Roman"/>
          <w:szCs w:val="24"/>
        </w:rPr>
        <w:t>ε</w:t>
      </w:r>
      <w:r>
        <w:rPr>
          <w:rFonts w:eastAsia="Times New Roman" w:cs="Times New Roman"/>
          <w:szCs w:val="24"/>
        </w:rPr>
        <w:t xml:space="preserve">υρωεκλογές, κύριε </w:t>
      </w:r>
      <w:proofErr w:type="spellStart"/>
      <w:r>
        <w:rPr>
          <w:rFonts w:eastAsia="Times New Roman" w:cs="Times New Roman"/>
          <w:szCs w:val="24"/>
        </w:rPr>
        <w:t>Μηταράκη</w:t>
      </w:r>
      <w:proofErr w:type="spellEnd"/>
      <w:r>
        <w:rPr>
          <w:rFonts w:eastAsia="Times New Roman" w:cs="Times New Roman"/>
          <w:szCs w:val="24"/>
        </w:rPr>
        <w:t>; Με ποιον είστε, με τον Έλληνα ή με το λιοντά</w:t>
      </w:r>
      <w:r>
        <w:rPr>
          <w:rFonts w:eastAsia="Times New Roman" w:cs="Times New Roman"/>
          <w:szCs w:val="24"/>
        </w:rPr>
        <w:t xml:space="preserve">ρι; Προσέξτε! Το λιοντάρι ψηφίζει, αλλά ψηφίζει εκείνον που θα τον καταβροχθίσει. </w:t>
      </w:r>
    </w:p>
    <w:p w14:paraId="4992406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Δεύτερον, αυτός ο προϋπολογισμός έχει προνοήσει για το τι θα πουν οι αγορές, οι αναπόφευκτες αγορές. Τούτο δηλώνει περίτρανα ότι αυτή η Κυβέρνηση είναι κυβέρνηση ρεαλισμού. </w:t>
      </w:r>
      <w:r>
        <w:rPr>
          <w:rFonts w:eastAsia="Times New Roman" w:cs="Times New Roman"/>
          <w:szCs w:val="24"/>
        </w:rPr>
        <w:t xml:space="preserve">Σε μια χώρα που έχει ακριβώς </w:t>
      </w:r>
      <w:proofErr w:type="spellStart"/>
      <w:r>
        <w:rPr>
          <w:rFonts w:eastAsia="Times New Roman" w:cs="Times New Roman"/>
          <w:szCs w:val="24"/>
        </w:rPr>
        <w:t>υπερπλεόνασμα</w:t>
      </w:r>
      <w:proofErr w:type="spellEnd"/>
      <w:r>
        <w:rPr>
          <w:rFonts w:eastAsia="Times New Roman" w:cs="Times New Roman"/>
          <w:szCs w:val="24"/>
        </w:rPr>
        <w:t xml:space="preserve"> συναισθήματος και τρομακτικό έλλειμμα ρεαλισμού, τούτο αποτελεί ευλογία. </w:t>
      </w:r>
    </w:p>
    <w:p w14:paraId="4992406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Τρίτον, αυτός ο προϋπολογισμός δεν είναι προϋπολογισμός ευτυχίας ούτε χρυσών κουταλιών. Με σεβασμό στα 4,3 εκατομμύρια ΑΦΜ που χρωστούν στο</w:t>
      </w:r>
      <w:r>
        <w:rPr>
          <w:rFonts w:eastAsia="Times New Roman" w:cs="Times New Roman"/>
          <w:szCs w:val="24"/>
        </w:rPr>
        <w:t xml:space="preserve"> δημόσιο, με σεβασμό στους λιγότερους, αισθητά λιγότερους, αλλά ακόμα απαράδεκτα πολλούς ανέργους μας, με σεβασμό στα υπερχρεωμένα νοικοκυριά οφείλουμε να δηλώσουμε ότι οι πρώτες μεγάλες μάχες κερδήθηκαν και ότι, με ορισμένες προϋποθέσεις, θα κερδηθούν και</w:t>
      </w:r>
      <w:r>
        <w:rPr>
          <w:rFonts w:eastAsia="Times New Roman" w:cs="Times New Roman"/>
          <w:szCs w:val="24"/>
        </w:rPr>
        <w:t xml:space="preserve"> όσες απομένουν. </w:t>
      </w:r>
    </w:p>
    <w:p w14:paraId="4992407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Άλλοι επιλέγουν να συνομιλούν δημιουργικά και άλλοι καταστροφικά. Δημιουργικά μιλούν εκείνοι που φροντίζουν ώστε το κράτος να πληρώνει τις μισές ασφαλιστικές εισφορές των νέων μέχρι 25 ετών. Δημιουργικά μιλούν όσοι εξετάζουν αν μπορεί να </w:t>
      </w:r>
      <w:r>
        <w:rPr>
          <w:rFonts w:eastAsia="Times New Roman" w:cs="Times New Roman"/>
          <w:szCs w:val="24"/>
        </w:rPr>
        <w:t xml:space="preserve">εφαρμοστεί και στην Ελλάδα το κυπριακό πρόγραμμα «ΕΣΤΙΑ», που προβλέπει πληρωμή από το κράτος του 1/3 της μηνιαίας δόσης των στεγαστικών δανείων. Δημιουργικά μιλούν όσοι προσπαθούν να συμπεριλάβουν όσο το δυνατόν περισσότερους στις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δόσεις. </w:t>
      </w:r>
    </w:p>
    <w:p w14:paraId="4992407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αταστροφικά μιλούν όσοι τα βλέπουν όλα μαύρα, πενθώντας έτσι για την έξοδο της πατρίδας τους από το Πρόγραμμα Δημοσιονομικής Προσαρμογής. Καταστροφικά μιλούν όσοι κατηγορούν ακόμη και τους ομοϊδεάτες τους στο Ευρωπαϊκό Λαϊκό Κόμμα ότι συνάπτουν ανίερες συμ</w:t>
      </w:r>
      <w:r>
        <w:rPr>
          <w:rFonts w:eastAsia="Times New Roman" w:cs="Times New Roman"/>
          <w:szCs w:val="24"/>
        </w:rPr>
        <w:t xml:space="preserve">μαχίες. </w:t>
      </w:r>
    </w:p>
    <w:p w14:paraId="4992407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Σας δυσαρεστούν πολύ. Σας δυσαρεστούν οι δηλώσεις </w:t>
      </w:r>
      <w:proofErr w:type="spellStart"/>
      <w:r>
        <w:rPr>
          <w:rFonts w:eastAsia="Times New Roman" w:cs="Times New Roman"/>
          <w:szCs w:val="24"/>
        </w:rPr>
        <w:t>Μοσκοβισί</w:t>
      </w:r>
      <w:proofErr w:type="spellEnd"/>
      <w:r>
        <w:rPr>
          <w:rFonts w:eastAsia="Times New Roman" w:cs="Times New Roman"/>
          <w:szCs w:val="24"/>
        </w:rPr>
        <w:t xml:space="preserve">, οι δηλώσεις </w:t>
      </w:r>
      <w:proofErr w:type="spellStart"/>
      <w:r>
        <w:rPr>
          <w:rFonts w:eastAsia="Times New Roman" w:cs="Times New Roman"/>
          <w:szCs w:val="24"/>
        </w:rPr>
        <w:t>Γιούνγκερ</w:t>
      </w:r>
      <w:proofErr w:type="spellEnd"/>
      <w:r>
        <w:rPr>
          <w:rFonts w:eastAsia="Times New Roman" w:cs="Times New Roman"/>
          <w:szCs w:val="24"/>
        </w:rPr>
        <w:t xml:space="preserve">, οι δηλώσεις </w:t>
      </w:r>
      <w:proofErr w:type="spellStart"/>
      <w:r>
        <w:rPr>
          <w:rFonts w:eastAsia="Times New Roman" w:cs="Times New Roman"/>
          <w:szCs w:val="24"/>
        </w:rPr>
        <w:t>Σολτς</w:t>
      </w:r>
      <w:proofErr w:type="spellEnd"/>
      <w:r>
        <w:rPr>
          <w:rFonts w:eastAsia="Times New Roman" w:cs="Times New Roman"/>
          <w:szCs w:val="24"/>
        </w:rPr>
        <w:t xml:space="preserve">, οι δηλώσεις </w:t>
      </w:r>
      <w:proofErr w:type="spellStart"/>
      <w:r>
        <w:rPr>
          <w:rFonts w:eastAsia="Times New Roman" w:cs="Times New Roman"/>
          <w:szCs w:val="24"/>
        </w:rPr>
        <w:t>Πάιατ</w:t>
      </w:r>
      <w:proofErr w:type="spellEnd"/>
      <w:r>
        <w:rPr>
          <w:rFonts w:eastAsia="Times New Roman" w:cs="Times New Roman"/>
          <w:szCs w:val="24"/>
        </w:rPr>
        <w:t xml:space="preserve">. Σας δυσαρεστούν ακόμα και οι ανακοινώσεις του </w:t>
      </w:r>
      <w:proofErr w:type="spellStart"/>
      <w:r>
        <w:rPr>
          <w:rFonts w:eastAsia="Times New Roman" w:cs="Times New Roman"/>
          <w:szCs w:val="24"/>
        </w:rPr>
        <w:t>Γουίλμπορ</w:t>
      </w:r>
      <w:proofErr w:type="spellEnd"/>
      <w:r>
        <w:rPr>
          <w:rFonts w:eastAsia="Times New Roman" w:cs="Times New Roman"/>
          <w:szCs w:val="24"/>
        </w:rPr>
        <w:t xml:space="preserve"> Ρος σχετικά με την απόσυρση της συμμετοχής του από ναυτιλιακή εταιρεί</w:t>
      </w:r>
      <w:r>
        <w:rPr>
          <w:rFonts w:eastAsia="Times New Roman" w:cs="Times New Roman"/>
          <w:szCs w:val="24"/>
        </w:rPr>
        <w:t xml:space="preserve">α. Πότε θα καταλάβετε ότι είστε απομονωμένοι; </w:t>
      </w:r>
    </w:p>
    <w:p w14:paraId="4992407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Εκείνο που πονά είναι ότι ο ΣΥΡΙΖΑ μπορεί, ο ΣΥΡΙΖΑ τα καταφέρνει και ότι τούτο αναγνωρίζεται διεθνώς. Αυτό το μήνυμα προσπαθείτε να θολώσετε. Σας εύχομαι «καλή επιτυχία» στις </w:t>
      </w:r>
      <w:proofErr w:type="spellStart"/>
      <w:r>
        <w:rPr>
          <w:rFonts w:eastAsia="Times New Roman" w:cs="Times New Roman"/>
          <w:szCs w:val="24"/>
        </w:rPr>
        <w:t>δημοσκοπικές</w:t>
      </w:r>
      <w:proofErr w:type="spellEnd"/>
      <w:r>
        <w:rPr>
          <w:rFonts w:eastAsia="Times New Roman" w:cs="Times New Roman"/>
          <w:szCs w:val="24"/>
        </w:rPr>
        <w:t xml:space="preserve"> σας προσπάθειες. Ως </w:t>
      </w:r>
      <w:r>
        <w:rPr>
          <w:rFonts w:eastAsia="Times New Roman" w:cs="Times New Roman"/>
          <w:szCs w:val="24"/>
        </w:rPr>
        <w:t xml:space="preserve">εκεί. Ο ελληνικός </w:t>
      </w:r>
      <w:r>
        <w:rPr>
          <w:rFonts w:eastAsia="Times New Roman" w:cs="Times New Roman"/>
          <w:szCs w:val="24"/>
        </w:rPr>
        <w:lastRenderedPageBreak/>
        <w:t xml:space="preserve">λαός αντιλαμβάνεται ποιοι περιγράφουν σωστά την πραγματικότητα και ποιοι μπορούν να κάνουν κάτι ριζοσπαστικά για να τη βελτιώσουν. Ο λαός κρίνει. Και στις δημοκρατίες και ο λαός έχει ευθύνη. </w:t>
      </w:r>
    </w:p>
    <w:p w14:paraId="4992407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9924075" w14:textId="77777777" w:rsidR="00BA2908" w:rsidRDefault="00D473A4">
      <w:pPr>
        <w:spacing w:after="0" w:line="600" w:lineRule="auto"/>
        <w:ind w:firstLine="720"/>
        <w:jc w:val="center"/>
        <w:rPr>
          <w:rFonts w:eastAsia="Times New Roman"/>
          <w:bCs/>
        </w:rPr>
      </w:pPr>
      <w:r w:rsidRPr="006651D3">
        <w:rPr>
          <w:rFonts w:eastAsia="Times New Roman"/>
          <w:bCs/>
        </w:rPr>
        <w:t>(Χειροκροτήματα από την πτέρυγ</w:t>
      </w:r>
      <w:r w:rsidRPr="006651D3">
        <w:rPr>
          <w:rFonts w:eastAsia="Times New Roman"/>
          <w:bCs/>
        </w:rPr>
        <w:t>α του ΣΥΡΙΖΑ)</w:t>
      </w:r>
    </w:p>
    <w:p w14:paraId="49924076" w14:textId="77777777" w:rsidR="00BA2908" w:rsidRDefault="00D473A4">
      <w:pPr>
        <w:spacing w:after="0" w:line="600" w:lineRule="auto"/>
        <w:ind w:firstLine="720"/>
        <w:jc w:val="both"/>
        <w:rPr>
          <w:rFonts w:eastAsia="Times New Roman" w:cs="Times New Roman"/>
          <w:szCs w:val="24"/>
        </w:rPr>
      </w:pPr>
      <w:r w:rsidRPr="00366F72">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Αθανασίου. </w:t>
      </w:r>
    </w:p>
    <w:p w14:paraId="4992407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Παπαθεοδώρου εκ μέρους της Δημοκρατικής Συμπαράταξης. Αμέσως μετά είναι ο κ. </w:t>
      </w:r>
      <w:proofErr w:type="spellStart"/>
      <w:r>
        <w:rPr>
          <w:rFonts w:eastAsia="Times New Roman" w:cs="Times New Roman"/>
          <w:szCs w:val="24"/>
        </w:rPr>
        <w:t>Τόσκας</w:t>
      </w:r>
      <w:proofErr w:type="spellEnd"/>
      <w:r>
        <w:rPr>
          <w:rFonts w:eastAsia="Times New Roman" w:cs="Times New Roman"/>
          <w:szCs w:val="24"/>
        </w:rPr>
        <w:t xml:space="preserve"> και μετά θα πάρει τον λόγο ο Υφυπουργός Πολιτισμού και Αθλητισμού κ. Βασιλε</w:t>
      </w:r>
      <w:r>
        <w:rPr>
          <w:rFonts w:eastAsia="Times New Roman" w:cs="Times New Roman"/>
          <w:szCs w:val="24"/>
        </w:rPr>
        <w:t xml:space="preserve">ιάδης. </w:t>
      </w:r>
    </w:p>
    <w:p w14:paraId="4992407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Κύριε Παπαθεοδώρου, έχετε τον λόγο για επτά λεπτά. </w:t>
      </w:r>
    </w:p>
    <w:p w14:paraId="49924079"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Ευχαριστώ, κύριε Πρόεδρε. </w:t>
      </w:r>
    </w:p>
    <w:p w14:paraId="4992407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κύριοι συνάδελφοι, θα ξεκινούσα με μια παρατήρηση ότι τα έδρανα της Βουλής είναι άδεια. Από τη στιγμή όμως που ο Πρόεδρος της Βουλής είναι εδώ, νομίζω ότι </w:t>
      </w:r>
      <w:proofErr w:type="spellStart"/>
      <w:r>
        <w:rPr>
          <w:rFonts w:eastAsia="Times New Roman" w:cs="Times New Roman"/>
          <w:szCs w:val="24"/>
        </w:rPr>
        <w:t>παρέλκει</w:t>
      </w:r>
      <w:proofErr w:type="spellEnd"/>
      <w:r>
        <w:rPr>
          <w:rFonts w:eastAsia="Times New Roman" w:cs="Times New Roman"/>
          <w:szCs w:val="24"/>
        </w:rPr>
        <w:t xml:space="preserve"> οποιαδήποτε τέτοιου είδους παρατήρηση. </w:t>
      </w:r>
    </w:p>
    <w:p w14:paraId="4992407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Ακούσαμε πάρα πολλά τις τ</w:t>
      </w:r>
      <w:r>
        <w:rPr>
          <w:rFonts w:eastAsia="Times New Roman" w:cs="Times New Roman"/>
          <w:szCs w:val="24"/>
        </w:rPr>
        <w:t xml:space="preserve">ελευταίες μέρες για τον </w:t>
      </w:r>
      <w:r>
        <w:rPr>
          <w:rFonts w:eastAsia="Times New Roman" w:cs="Times New Roman"/>
          <w:szCs w:val="24"/>
        </w:rPr>
        <w:t>π</w:t>
      </w:r>
      <w:r>
        <w:rPr>
          <w:rFonts w:eastAsia="Times New Roman" w:cs="Times New Roman"/>
          <w:szCs w:val="24"/>
        </w:rPr>
        <w:t xml:space="preserve">ροϋπολογισμό του 2019. Το ποτήρι δεν είναι ούτε μισοάδειο ούτε μισογεμάτο. Θα πρέπει να δούμε ποιο ποτήρι διαλέγουμε κάθε φορά για να προσδιορίσουμε. </w:t>
      </w:r>
    </w:p>
    <w:p w14:paraId="4992407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Είναι ο τελευταίος προϋπολογισμός αυτής της Κυβέρνησης. Είναι ταυτόχρονα ο προϋπ</w:t>
      </w:r>
      <w:r>
        <w:rPr>
          <w:rFonts w:eastAsia="Times New Roman" w:cs="Times New Roman"/>
          <w:szCs w:val="24"/>
        </w:rPr>
        <w:t xml:space="preserve">ολογισμός που επιδιώκει να εξυπηρετήσει την ψευδαίσθηση της εξόδου της </w:t>
      </w:r>
      <w:r>
        <w:rPr>
          <w:rFonts w:eastAsia="Times New Roman" w:cs="Times New Roman"/>
          <w:szCs w:val="24"/>
        </w:rPr>
        <w:lastRenderedPageBreak/>
        <w:t xml:space="preserve">χώρας από τα μνημόνια και της ελευθερίας διαχείρισης, δήθεν, ενός διαθέσιμου δημοσιονομικού χώρου. </w:t>
      </w:r>
    </w:p>
    <w:p w14:paraId="4992407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Είναι ένας προϋπολογισμός δημοσιονομικά </w:t>
      </w:r>
      <w:proofErr w:type="spellStart"/>
      <w:r>
        <w:rPr>
          <w:rFonts w:eastAsia="Times New Roman" w:cs="Times New Roman"/>
          <w:szCs w:val="24"/>
        </w:rPr>
        <w:t>μνημονιακός</w:t>
      </w:r>
      <w:proofErr w:type="spellEnd"/>
      <w:r>
        <w:rPr>
          <w:rFonts w:eastAsia="Times New Roman" w:cs="Times New Roman"/>
          <w:szCs w:val="24"/>
        </w:rPr>
        <w:t xml:space="preserve"> γιατί ακολουθεί τις δεσμεύσεις του μνημονίου. Είναι επίσης αντιαναπτυξιακός, είναι κοινωνικά άδικος σε πάρα πολλές από τις πτυχές του και είναι φορολογικά εξοντωτικός. Βασικά του χαρακτηριστικά, κύριοι συ</w:t>
      </w:r>
      <w:r>
        <w:rPr>
          <w:rFonts w:eastAsia="Times New Roman" w:cs="Times New Roman"/>
          <w:szCs w:val="24"/>
        </w:rPr>
        <w:t xml:space="preserve">νάδελφοι, είναι η αναδιανομή της φτώχειας και η ακύρωση κάθε προοπτικής σοβαρής ανάπτυξης και παραγωγής νέου πλούτου. </w:t>
      </w:r>
    </w:p>
    <w:p w14:paraId="4992407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Οι περισσότεροι από τους πολίτες -για να βλέπουμε το πραγματικό ποτήρι- αντιμετωπίζουν ένα ευρύ φάσμα ανεργίας. Οι άνεργοι σήμερα είναι έ</w:t>
      </w:r>
      <w:r>
        <w:rPr>
          <w:rFonts w:eastAsia="Times New Roman" w:cs="Times New Roman"/>
          <w:szCs w:val="24"/>
        </w:rPr>
        <w:t>να εκατομμύριο, σύμφωνα με τα επίσημα στοιχεία. Ταυτόχρονα, σκεφτείτε ότι τριακόσιες έως πεντακόσιες χιλιάδες είναι αυτοί οι οποίοι βρίσκονται στο εξωτερικό. Για τους πολίτες, επομένως, δεν παρουσιάζει τίποτα το ελπιδοφόρο, ενώ αντίθετα στις βασικές επιλογ</w:t>
      </w:r>
      <w:r>
        <w:rPr>
          <w:rFonts w:eastAsia="Times New Roman" w:cs="Times New Roman"/>
          <w:szCs w:val="24"/>
        </w:rPr>
        <w:t xml:space="preserve">ές της Κυβέρνησης είναι η φτωχοποίηση των πολλών και η οικονομική καταρράκωση της μεσαίας τάξης. </w:t>
      </w:r>
    </w:p>
    <w:p w14:paraId="4992407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 προσχέδιο του </w:t>
      </w:r>
      <w:r>
        <w:rPr>
          <w:rFonts w:eastAsia="Times New Roman" w:cs="Times New Roman"/>
          <w:szCs w:val="24"/>
        </w:rPr>
        <w:t>π</w:t>
      </w:r>
      <w:r>
        <w:rPr>
          <w:rFonts w:eastAsia="Times New Roman" w:cs="Times New Roman"/>
          <w:szCs w:val="24"/>
        </w:rPr>
        <w:t xml:space="preserve">ροϋπολογισμού του 2019 συνεχίζει μια </w:t>
      </w:r>
      <w:proofErr w:type="spellStart"/>
      <w:r>
        <w:rPr>
          <w:rFonts w:eastAsia="Times New Roman" w:cs="Times New Roman"/>
          <w:szCs w:val="24"/>
        </w:rPr>
        <w:t>φοροκεντρική</w:t>
      </w:r>
      <w:proofErr w:type="spellEnd"/>
      <w:r>
        <w:rPr>
          <w:rFonts w:eastAsia="Times New Roman" w:cs="Times New Roman"/>
          <w:szCs w:val="24"/>
        </w:rPr>
        <w:t xml:space="preserve"> πολιτική, μια </w:t>
      </w:r>
      <w:proofErr w:type="spellStart"/>
      <w:r>
        <w:rPr>
          <w:rFonts w:eastAsia="Times New Roman" w:cs="Times New Roman"/>
          <w:szCs w:val="24"/>
        </w:rPr>
        <w:t>φοροκεντρική</w:t>
      </w:r>
      <w:proofErr w:type="spellEnd"/>
      <w:r>
        <w:rPr>
          <w:rFonts w:eastAsia="Times New Roman" w:cs="Times New Roman"/>
          <w:szCs w:val="24"/>
        </w:rPr>
        <w:t xml:space="preserve"> προσαρμογή για την επίτευξη του στόχου ως προς ένα πρωτογενές π</w:t>
      </w:r>
      <w:r>
        <w:rPr>
          <w:rFonts w:eastAsia="Times New Roman" w:cs="Times New Roman"/>
          <w:szCs w:val="24"/>
        </w:rPr>
        <w:t xml:space="preserve">λεόνασμα που θα διαμορφωθεί στο 3,6% του ΑΕΠ, δηλαδή σε 6,9 δισεκατομμύρια ευρώ. Εμείς για άλλη μια φορά εκφράζουμε την απόλυτη αντίθεσή </w:t>
      </w:r>
      <w:r>
        <w:rPr>
          <w:rFonts w:eastAsia="Times New Roman" w:cs="Times New Roman"/>
          <w:szCs w:val="24"/>
        </w:rPr>
        <w:lastRenderedPageBreak/>
        <w:t>μας για την επίμονη επιδίωξη υψηλότερων των δεσμεύσεων της χώρας πρωτογενών πλεονασμάτων που προφανώς συνεπάγεται υπερβ</w:t>
      </w:r>
      <w:r>
        <w:rPr>
          <w:rFonts w:eastAsia="Times New Roman" w:cs="Times New Roman"/>
          <w:szCs w:val="24"/>
        </w:rPr>
        <w:t xml:space="preserve">ολική λιτότητα, η οποία επηρεάζει αρνητικά την ανάπτυξη, επηρεάζει όμως αρνητικά και τη ζωή των πολιτών μέσα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Όπως έχω πει συχνά, αν είχαν μείνει αυτά τα χρήματα, το </w:t>
      </w:r>
      <w:proofErr w:type="spellStart"/>
      <w:r>
        <w:rPr>
          <w:rFonts w:eastAsia="Times New Roman" w:cs="Times New Roman"/>
          <w:szCs w:val="24"/>
        </w:rPr>
        <w:t>υπερπλεόνασμα</w:t>
      </w:r>
      <w:proofErr w:type="spellEnd"/>
      <w:r>
        <w:rPr>
          <w:rFonts w:eastAsia="Times New Roman" w:cs="Times New Roman"/>
          <w:szCs w:val="24"/>
        </w:rPr>
        <w:t xml:space="preserve"> το οποίο παίρνει το κράτος από την τσέπη του Έλληνα φ</w:t>
      </w:r>
      <w:r>
        <w:rPr>
          <w:rFonts w:eastAsia="Times New Roman" w:cs="Times New Roman"/>
          <w:szCs w:val="24"/>
        </w:rPr>
        <w:t>ορολογούμενου, ο καθένας και η καθεμιά θα ήξερε τι να τα κάνει καλύτερα.</w:t>
      </w:r>
    </w:p>
    <w:p w14:paraId="4992408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κυβερνητική πλειοψηφία επιδιώκει τη συστηματική φορολογική αφαίμαξη των πολιτών. Αν και η Ελλάδα βρίσκεται στον πυθμένα της ευρωζώνης -12% σε σχέση με τις επενδύσεις τόσο στο δημόσι</w:t>
      </w:r>
      <w:r>
        <w:rPr>
          <w:rFonts w:eastAsia="Times New Roman" w:cs="Times New Roman"/>
          <w:szCs w:val="24"/>
        </w:rPr>
        <w:t>ο όσο και στον ιδιωτικό τομέα-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φροντίζει να επιβεβαιώσει την εμμονή στη σκληρή λιτότητα και να μετατρέπει πλέον τη δυσοίωνη αυτή πραγματικότητα τα τελευταία χρόνια σε δημοσιονομικό καθεστώς. Έτσι, η κατά κεφαλήν κατανάλωση στην Ελ</w:t>
      </w:r>
      <w:r>
        <w:rPr>
          <w:rFonts w:eastAsia="Times New Roman" w:cs="Times New Roman"/>
          <w:szCs w:val="24"/>
        </w:rPr>
        <w:t>λάδα από το 79% του κοινοτικού όρου το 2015 υποχώρησε στο 77% το 2016, στο 75% το 2017, αναδεικνύοντας τις περιορισμένες δυνατότητες διάθεσης εισοδημάτων πέραν των απολύτως αναγκαίων. Αυτή είναι η πραγματικότητα της φτωχοποίησης. Η Κυβέρνηση με την αδιέξοδ</w:t>
      </w:r>
      <w:r>
        <w:rPr>
          <w:rFonts w:eastAsia="Times New Roman" w:cs="Times New Roman"/>
          <w:szCs w:val="24"/>
        </w:rPr>
        <w:t>η πολιτική της φτώχυνε τον κόσμο παραπέρα από όσο η κρίση τον είχε φτωχύνει.</w:t>
      </w:r>
    </w:p>
    <w:p w14:paraId="4992408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Οι περικοπές δαπανών προκύπτουν κατά κύριο λόγο από νέες περικοπές για το 2019 που αφορούν το Πρόγραμμα Δημοσίων Επενδύσεων, το οποίο μειώνεται </w:t>
      </w:r>
      <w:r>
        <w:rPr>
          <w:rFonts w:eastAsia="Times New Roman" w:cs="Times New Roman"/>
          <w:szCs w:val="24"/>
        </w:rPr>
        <w:lastRenderedPageBreak/>
        <w:t xml:space="preserve">κατά 550 εκατομμύρια ευρώ σε σχέση </w:t>
      </w:r>
      <w:r>
        <w:rPr>
          <w:rFonts w:eastAsia="Times New Roman" w:cs="Times New Roman"/>
          <w:szCs w:val="24"/>
        </w:rPr>
        <w:t xml:space="preserve">με το </w:t>
      </w:r>
      <w:r>
        <w:rPr>
          <w:rFonts w:eastAsia="Times New Roman" w:cs="Times New Roman"/>
          <w:szCs w:val="24"/>
        </w:rPr>
        <w:t>μ</w:t>
      </w:r>
      <w:r>
        <w:rPr>
          <w:rFonts w:eastAsia="Times New Roman" w:cs="Times New Roman"/>
          <w:szCs w:val="24"/>
        </w:rPr>
        <w:t>εσοπρόθεσμο, σε μια συστηματική προσπάθεια για να βγουν τα νούμερα που εξυπηρετούν τις κυβερνητικές επιλογές της Κυβέρνησης για την αναδιανομή της φτώχειας. Έχω την απορία ειλικρινά πώς αντιλαμβάνεται η Κυβέρνηση και πώς εννοεί την ανάπτυξη. Με μείω</w:t>
      </w:r>
      <w:r>
        <w:rPr>
          <w:rFonts w:eastAsia="Times New Roman" w:cs="Times New Roman"/>
          <w:szCs w:val="24"/>
        </w:rPr>
        <w:t>ση των δημόσιων επενδύσεων; Με ψαλίδισμα των επενδυτικών κεφαλαίων; Εάν πράγματι έχει τέτοιες ιδέες, θεωρώ πως πριν ακόμα αρχίσει έχει τελειώσει ακόμα κι αυτή η ατροφική ανάπτυξη του 2% που προβλέπει η Ευρωπαϊκή Επιτροπή για τον επόμενο χρόνο. Η συνεχής επ</w:t>
      </w:r>
      <w:r>
        <w:rPr>
          <w:rFonts w:eastAsia="Times New Roman" w:cs="Times New Roman"/>
          <w:szCs w:val="24"/>
        </w:rPr>
        <w:t xml:space="preserve">ιδίωξη πρωτογενών πλεονασμάτων πάνω από τα συμφωνημένα επίπεδα του 3,5% του ΑΕΠ θα συμπιέσει τον ιδιωτικό τομέα, τις επιχειρήσεις και τα νοικοκυριά. Έτσι παράγεται η φτώχεια. Και έτσι μεγαλώνει και βαθαίνει η φτώχεια. Η Κυβέρνηση με υπεροψία και αλαζονεία </w:t>
      </w:r>
      <w:r>
        <w:rPr>
          <w:rFonts w:eastAsia="Times New Roman" w:cs="Times New Roman"/>
          <w:szCs w:val="24"/>
        </w:rPr>
        <w:t xml:space="preserve">φαίνεται να το αγνοεί ή, το χειρότερο σήμερα, να το υιοθετεί. </w:t>
      </w:r>
    </w:p>
    <w:p w14:paraId="4992408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Περαιτέρω μειωμένες κατά 523 εκατομμύρια ευρώ θα είναι το 2019 και οι παροχές του δημοσίου σε εργαζόμενους, με ό,τι σημαίνει αυτό για την αγοραστική δύναμη της μικρομεσαίας τάξης. Συγκεκριμένα,</w:t>
      </w:r>
      <w:r>
        <w:rPr>
          <w:rFonts w:eastAsia="Times New Roman" w:cs="Times New Roman"/>
          <w:szCs w:val="24"/>
        </w:rPr>
        <w:t xml:space="preserve"> θα ανέλθουν στα 12,9 δισεκατομμύρια ευρώ από 13,5 δισεκατομμύρια το 2018. Ο </w:t>
      </w:r>
      <w:r>
        <w:rPr>
          <w:rFonts w:eastAsia="Times New Roman" w:cs="Times New Roman"/>
          <w:szCs w:val="24"/>
        </w:rPr>
        <w:t>π</w:t>
      </w:r>
      <w:r>
        <w:rPr>
          <w:rFonts w:eastAsia="Times New Roman" w:cs="Times New Roman"/>
          <w:szCs w:val="24"/>
        </w:rPr>
        <w:t>ροϋπολογισμός αποτυπώνει για μια ακόμη φορά τη φιλοσοφία που υιοθετεί η Κυβέρνηση στο επίπεδο των συντάξεων όπου, παρά τη διατήρηση της προσωπικής διαφοράς, συνεχίζεται η περικοπ</w:t>
      </w:r>
      <w:r>
        <w:rPr>
          <w:rFonts w:eastAsia="Times New Roman" w:cs="Times New Roman"/>
          <w:szCs w:val="24"/>
        </w:rPr>
        <w:t xml:space="preserve">ή των συντάξεων των νέων συνταξιούχων, των επικουρικών συντάξεων, του ΕΚΑΣ, των </w:t>
      </w:r>
      <w:r>
        <w:rPr>
          <w:rFonts w:eastAsia="Times New Roman" w:cs="Times New Roman"/>
          <w:szCs w:val="24"/>
        </w:rPr>
        <w:lastRenderedPageBreak/>
        <w:t xml:space="preserve">συντάξεων χηρείας. Το 2019 συνολικά η συνταξιοδοτική δαπάνη προϋπολογίζεται σε 275 εκατομμύρια ευρώ λιγότερα από το 2018. Έτσι παράγεται η φτώχεια των συνταξιούχων. </w:t>
      </w:r>
    </w:p>
    <w:p w14:paraId="4992408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αδικία ε</w:t>
      </w:r>
      <w:r>
        <w:rPr>
          <w:rFonts w:eastAsia="Times New Roman" w:cs="Times New Roman"/>
          <w:szCs w:val="24"/>
        </w:rPr>
        <w:t xml:space="preserve">ις βάρος των αδυνάτων αποτυπώνεται, λοιπόν, περίτρανα και στον δήθεν κοινωνικό </w:t>
      </w:r>
      <w:proofErr w:type="spellStart"/>
      <w:r>
        <w:rPr>
          <w:rFonts w:eastAsia="Times New Roman" w:cs="Times New Roman"/>
          <w:szCs w:val="24"/>
        </w:rPr>
        <w:t>μεταμνημονιακό</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Στο σχέδιο του 2019 σε σχέση με το 2018 εκτός από τη μείωση στη συνταξιοδοτική δαπάνη διαπιστώνουμε ότι η φαρμακευτική δαπάνη, η δαπάνη για τις παρ</w:t>
      </w:r>
      <w:r>
        <w:rPr>
          <w:rFonts w:eastAsia="Times New Roman" w:cs="Times New Roman"/>
          <w:szCs w:val="24"/>
        </w:rPr>
        <w:t>οχές ασθένειας του ΕΟΠΥΥ, αλλά και τα επιδόματα ανεργίας του ΟΑΕΔ ψαλιδίζονται κατά 470 εκατομμύρια σε σχέση με πέρσι. Σε επίπεδο χρηματοδότησης και εμπιστοσύνης στην οικονομία το τραπεζικό σύστημα σήμερα μετράει ακόμα 30 δισεκατομμύρια λιγότερες καταθέσει</w:t>
      </w:r>
      <w:r>
        <w:rPr>
          <w:rFonts w:eastAsia="Times New Roman" w:cs="Times New Roman"/>
          <w:szCs w:val="24"/>
        </w:rPr>
        <w:t xml:space="preserve">ς νοικοκυριών και επιχειρήσεων από τα τέλη του 2014, ποσά που εκτός από την πολύτιμη πηγή για τη χρηματοδότηση των επενδύσεων μέσω του τραπεζικού συστήματος αποτελούν και τον σημαντικότερο δείκτη εμπιστοσύνης των πολιτών και των αγορών προς τις προοπτικές </w:t>
      </w:r>
      <w:r>
        <w:rPr>
          <w:rFonts w:eastAsia="Times New Roman" w:cs="Times New Roman"/>
          <w:szCs w:val="24"/>
        </w:rPr>
        <w:t xml:space="preserve">της ελληνικής οικονομίας. </w:t>
      </w:r>
    </w:p>
    <w:p w14:paraId="49924084" w14:textId="77777777" w:rsidR="00BA2908" w:rsidRDefault="00D473A4">
      <w:pPr>
        <w:spacing w:after="0" w:line="600" w:lineRule="auto"/>
        <w:ind w:firstLine="720"/>
        <w:jc w:val="both"/>
        <w:rPr>
          <w:rFonts w:eastAsia="Times New Roman"/>
          <w:szCs w:val="24"/>
        </w:rPr>
      </w:pPr>
      <w:r>
        <w:rPr>
          <w:rFonts w:eastAsia="Times New Roman"/>
          <w:szCs w:val="24"/>
        </w:rPr>
        <w:t>Στον αντίποδα, αυξημένα αναμένονται τα έσοδα από τον ΦΠΑ, τον φόρο εισοδήματος φυσικών προσώπων. Οι εισπράξεις από τον φόρο εισοδήματος φυσικών προσώπων ανέρχονται στα 11,1 δισεκατομμύρια ευρώ από 10,9 του 2018. Κι εδώ η αύξηση β</w:t>
      </w:r>
      <w:r>
        <w:rPr>
          <w:rFonts w:eastAsia="Times New Roman"/>
          <w:szCs w:val="24"/>
        </w:rPr>
        <w:t xml:space="preserve">γαίνει από το εισόδημα, την ίδια στιγμή που ο συντονιστής του Γραφείου του Προϋπολογισμού δηλώνει ότι η Ελλάδα είναι πρωταθλήτρια στην φορολόγηση </w:t>
      </w:r>
      <w:r>
        <w:rPr>
          <w:rFonts w:eastAsia="Times New Roman"/>
          <w:szCs w:val="24"/>
        </w:rPr>
        <w:lastRenderedPageBreak/>
        <w:t>αν υπολογιστούν οι αυξήσεις το 2016, το 2017 σε ΦΠΑ, ειδικό φόρο κατανάλωσης. Ταυτόχρονα συνεχίζει η οικονομία</w:t>
      </w:r>
      <w:r>
        <w:rPr>
          <w:rFonts w:eastAsia="Times New Roman"/>
          <w:szCs w:val="24"/>
        </w:rPr>
        <w:t xml:space="preserve"> στην κατηφορική οδό της ανορθόδοξης αναζήτησης των δημοσιονομικών εσόδων. </w:t>
      </w:r>
    </w:p>
    <w:p w14:paraId="49924085" w14:textId="77777777" w:rsidR="00BA2908" w:rsidRDefault="00D473A4">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λήξης του χρόνου του κυρίου Βουλευτή)</w:t>
      </w:r>
    </w:p>
    <w:p w14:paraId="49924086" w14:textId="77777777" w:rsidR="00BA2908" w:rsidRDefault="00D473A4">
      <w:pPr>
        <w:spacing w:after="0" w:line="600" w:lineRule="auto"/>
        <w:ind w:firstLine="720"/>
        <w:jc w:val="both"/>
        <w:rPr>
          <w:rFonts w:eastAsia="Times New Roman"/>
          <w:szCs w:val="24"/>
        </w:rPr>
      </w:pPr>
      <w:r>
        <w:rPr>
          <w:rFonts w:eastAsia="Times New Roman"/>
          <w:szCs w:val="24"/>
        </w:rPr>
        <w:t xml:space="preserve">Ούτε ένα λεπτό δεν θα χρειαστώ, κύριε Πρόεδρε. Την ανοχή σας, παρακαλώ. </w:t>
      </w:r>
    </w:p>
    <w:p w14:paraId="49924087" w14:textId="77777777" w:rsidR="00BA2908" w:rsidRDefault="00D473A4">
      <w:pPr>
        <w:spacing w:after="0" w:line="600" w:lineRule="auto"/>
        <w:ind w:firstLine="720"/>
        <w:jc w:val="both"/>
        <w:rPr>
          <w:rFonts w:eastAsia="Times New Roman"/>
          <w:szCs w:val="24"/>
        </w:rPr>
      </w:pPr>
      <w:r>
        <w:rPr>
          <w:rFonts w:eastAsia="Times New Roman"/>
          <w:szCs w:val="24"/>
        </w:rPr>
        <w:t xml:space="preserve">Η ζημιά που έχει υποστεί η χώρα </w:t>
      </w:r>
      <w:r>
        <w:rPr>
          <w:rFonts w:eastAsia="Times New Roman"/>
          <w:szCs w:val="24"/>
        </w:rPr>
        <w:t>κατά την τελευταία τετραετία της διακυβέρνησής σας είναι τεράστια. Η δικαιοσύνη, η παιδεία, η υγεία, η κοινωνική πρόνοια έχουν αρνητικό πρόσημο σ’ αυτόν τον προϋπολογισμό. Τα μεγέθη επιβεβαιώνουν την παραμονή της χώρας σε κατάσταση ύφεσης, αβεβαιότητας, συ</w:t>
      </w:r>
      <w:r>
        <w:rPr>
          <w:rFonts w:eastAsia="Times New Roman"/>
          <w:szCs w:val="24"/>
        </w:rPr>
        <w:t xml:space="preserve">νεχών περικοπών στα διαθέσιμα εισοδήματα των πολιτών. Έτσι παράγεται η φτωχοποίηση. Πρόκειται για έναν οικονομικά αναποτελεσματικό, κοινωνικά άδικο προϋπολογισμό. Οι πολίτες θα συνεχίσουν να δέχονται μειώσεις σε μισθούς και συντάξεις και </w:t>
      </w:r>
      <w:proofErr w:type="spellStart"/>
      <w:r>
        <w:rPr>
          <w:rFonts w:eastAsia="Times New Roman"/>
          <w:szCs w:val="24"/>
        </w:rPr>
        <w:t>φοροεπιδρομές</w:t>
      </w:r>
      <w:proofErr w:type="spellEnd"/>
      <w:r>
        <w:rPr>
          <w:rFonts w:eastAsia="Times New Roman"/>
          <w:szCs w:val="24"/>
        </w:rPr>
        <w:t xml:space="preserve">. </w:t>
      </w:r>
    </w:p>
    <w:p w14:paraId="49924088" w14:textId="77777777" w:rsidR="00BA2908" w:rsidRDefault="00D473A4">
      <w:pPr>
        <w:spacing w:after="0" w:line="600" w:lineRule="auto"/>
        <w:ind w:firstLine="720"/>
        <w:jc w:val="both"/>
        <w:rPr>
          <w:rFonts w:eastAsia="Times New Roman"/>
          <w:szCs w:val="24"/>
        </w:rPr>
      </w:pPr>
      <w:r>
        <w:rPr>
          <w:rFonts w:eastAsia="Times New Roman"/>
          <w:szCs w:val="24"/>
        </w:rPr>
        <w:t>Φα</w:t>
      </w:r>
      <w:r>
        <w:rPr>
          <w:rFonts w:eastAsia="Times New Roman"/>
          <w:szCs w:val="24"/>
        </w:rPr>
        <w:t>ίνεται ότι όλα αυτά τελικά δεν παράγουν κανένα όφελος για τον πολίτη. Με τη μείωση της αγοραστικής δύναμης και την αφαίμαξη των εισοδημάτων τους είναι προφανές ότι η Κυβέρνηση αγνοεί ότι η έξοδος από την κρίση περνάει από διαρθρωτικές αλλαγές αλλά πάνω απ’</w:t>
      </w:r>
      <w:r>
        <w:rPr>
          <w:rFonts w:eastAsia="Times New Roman"/>
          <w:szCs w:val="24"/>
        </w:rPr>
        <w:t xml:space="preserve"> όλα από την παραγωγή νέου πλούτου από τις επενδύσεις, από την τόνωση της κατανάλωσης. </w:t>
      </w:r>
    </w:p>
    <w:p w14:paraId="49924089" w14:textId="77777777" w:rsidR="00BA2908" w:rsidRDefault="00D473A4">
      <w:pPr>
        <w:spacing w:after="0"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Κύριε συνάδελφε, ολοκληρώστε παρακαλώ.</w:t>
      </w:r>
    </w:p>
    <w:p w14:paraId="4992408A" w14:textId="77777777" w:rsidR="00BA2908" w:rsidRDefault="00D473A4">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Ολοκλήρωσα, κύριε Πρόεδρε. Μια φράση μόνο. </w:t>
      </w:r>
    </w:p>
    <w:p w14:paraId="4992408B" w14:textId="77777777" w:rsidR="00BA2908" w:rsidRDefault="00D473A4">
      <w:pPr>
        <w:spacing w:after="0" w:line="600" w:lineRule="auto"/>
        <w:ind w:firstLine="720"/>
        <w:jc w:val="both"/>
        <w:rPr>
          <w:rFonts w:eastAsia="Times New Roman"/>
          <w:szCs w:val="24"/>
        </w:rPr>
      </w:pPr>
      <w:r>
        <w:rPr>
          <w:rFonts w:eastAsia="Times New Roman"/>
          <w:szCs w:val="24"/>
        </w:rPr>
        <w:t>Σήμερα, το χρέος για τα νοικοκ</w:t>
      </w:r>
      <w:r>
        <w:rPr>
          <w:rFonts w:eastAsia="Times New Roman"/>
          <w:szCs w:val="24"/>
        </w:rPr>
        <w:t>υριά φτάνει στο 65% του ΑΕΠ, κάτι που σημαίνει πάνω από 100 δισεκατομμύρια ευρώ. Η παραοικονομία καλπάζει, οι τράπεζες κινδυνεύουν να εξαϋλωθούν και η χώρα δεν μπορεί να βγει για δανεισμό. Αυτή είναι η πολιτική την οποία ακολουθείτε. Και γι’ αυτούς τους λό</w:t>
      </w:r>
      <w:r>
        <w:rPr>
          <w:rFonts w:eastAsia="Times New Roman"/>
          <w:szCs w:val="24"/>
        </w:rPr>
        <w:t>γους εμείς θα καταψηφίσουμε τον προϋπολογισμό.</w:t>
      </w:r>
    </w:p>
    <w:p w14:paraId="4992408C" w14:textId="77777777" w:rsidR="00BA2908" w:rsidRDefault="00D473A4">
      <w:pPr>
        <w:spacing w:after="0" w:line="600" w:lineRule="auto"/>
        <w:ind w:firstLine="720"/>
        <w:jc w:val="both"/>
        <w:rPr>
          <w:rFonts w:eastAsia="Times New Roman"/>
          <w:szCs w:val="24"/>
        </w:rPr>
      </w:pPr>
      <w:r>
        <w:rPr>
          <w:rFonts w:eastAsia="Times New Roman"/>
          <w:szCs w:val="24"/>
        </w:rPr>
        <w:t>Ευχαριστώ πολύ.</w:t>
      </w:r>
    </w:p>
    <w:p w14:paraId="4992408D" w14:textId="77777777" w:rsidR="00BA2908" w:rsidRDefault="00D473A4">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w:t>
      </w:r>
      <w:r>
        <w:rPr>
          <w:rFonts w:eastAsia="Times New Roman"/>
          <w:szCs w:val="24"/>
        </w:rPr>
        <w:t>ς</w:t>
      </w:r>
      <w:r>
        <w:rPr>
          <w:rFonts w:eastAsia="Times New Roman"/>
          <w:szCs w:val="24"/>
        </w:rPr>
        <w:t xml:space="preserve">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992408E" w14:textId="77777777" w:rsidR="00BA2908" w:rsidRDefault="00D473A4">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Παπαθεοδώρου.</w:t>
      </w:r>
    </w:p>
    <w:p w14:paraId="4992408F" w14:textId="77777777" w:rsidR="00BA2908" w:rsidRDefault="00D473A4">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Τόσκας</w:t>
      </w:r>
      <w:proofErr w:type="spellEnd"/>
      <w:r>
        <w:rPr>
          <w:rFonts w:eastAsia="Times New Roman"/>
          <w:szCs w:val="24"/>
        </w:rPr>
        <w:t xml:space="preserve"> από την Κοινοβουλευτική </w:t>
      </w:r>
      <w:r>
        <w:rPr>
          <w:rFonts w:eastAsia="Times New Roman"/>
          <w:szCs w:val="24"/>
        </w:rPr>
        <w:t xml:space="preserve">Ομάδα του ΣΥΡΙΖΑ, για επτά λεπτά. </w:t>
      </w:r>
    </w:p>
    <w:p w14:paraId="49924090" w14:textId="77777777" w:rsidR="00BA2908" w:rsidRDefault="00D473A4">
      <w:pPr>
        <w:spacing w:after="0" w:line="600" w:lineRule="auto"/>
        <w:ind w:firstLine="720"/>
        <w:jc w:val="both"/>
        <w:rPr>
          <w:rFonts w:eastAsia="Times New Roman"/>
          <w:szCs w:val="24"/>
        </w:rPr>
      </w:pPr>
      <w:r>
        <w:rPr>
          <w:rFonts w:eastAsia="Times New Roman"/>
          <w:b/>
          <w:szCs w:val="24"/>
        </w:rPr>
        <w:t>ΝΙΚΟΛΑΟΣ ΤΟΣΚΑΣ:</w:t>
      </w:r>
      <w:r>
        <w:rPr>
          <w:rFonts w:eastAsia="Times New Roman"/>
          <w:szCs w:val="24"/>
        </w:rPr>
        <w:t xml:space="preserve"> Ευχαριστώ, κύριε Πρόεδρε. </w:t>
      </w:r>
    </w:p>
    <w:p w14:paraId="49924091" w14:textId="77777777" w:rsidR="00BA2908" w:rsidRDefault="00D473A4">
      <w:pPr>
        <w:spacing w:after="0" w:line="600" w:lineRule="auto"/>
        <w:ind w:firstLine="720"/>
        <w:jc w:val="both"/>
        <w:rPr>
          <w:rFonts w:eastAsia="Times New Roman"/>
          <w:szCs w:val="24"/>
        </w:rPr>
      </w:pPr>
      <w:r>
        <w:rPr>
          <w:rFonts w:eastAsia="Times New Roman"/>
          <w:szCs w:val="24"/>
        </w:rPr>
        <w:t>Κυρίες και κύριοι, πρώτα θα ήθελα να κάνω ορισμένα διευκρινιστικά σχόλια.</w:t>
      </w:r>
    </w:p>
    <w:p w14:paraId="49924092" w14:textId="77777777" w:rsidR="00BA2908" w:rsidRDefault="00D473A4">
      <w:pPr>
        <w:spacing w:after="0" w:line="600" w:lineRule="auto"/>
        <w:ind w:firstLine="720"/>
        <w:jc w:val="both"/>
        <w:rPr>
          <w:rFonts w:eastAsia="Times New Roman"/>
          <w:szCs w:val="24"/>
        </w:rPr>
      </w:pPr>
      <w:r>
        <w:rPr>
          <w:rFonts w:eastAsia="Times New Roman"/>
          <w:szCs w:val="24"/>
        </w:rPr>
        <w:lastRenderedPageBreak/>
        <w:t>Θα ήθελα να εκφράσω τη λύπη μου και, αν θέλετε, την αγανάκτησή μου για όσα είπε ο Πρόεδρος του κόμματος</w:t>
      </w:r>
      <w:r>
        <w:rPr>
          <w:rFonts w:eastAsia="Times New Roman"/>
          <w:szCs w:val="24"/>
        </w:rPr>
        <w:t xml:space="preserve"> της Αξιωματικής Αντιπολίτευσης πριν από λίγες μέρες. Ξέρετε ότι είμαι μετρημένος στα λόγια μου και προσέχω τι λέω. Όμως να εκτοξεύονται κατηγορίες, ότι υπάρχουν εδώ προδότες που δεν δίστασαν να κάνουν συναλλαγές σε εθνικά θέματα, είναι πέρα από τις συνήθε</w:t>
      </w:r>
      <w:r>
        <w:rPr>
          <w:rFonts w:eastAsia="Times New Roman"/>
          <w:szCs w:val="24"/>
        </w:rPr>
        <w:t xml:space="preserve">ις αλληλοκατηγορίες που ανταλλάσσονται σ’ αυτόν τον χώρο. Μπορεί κάποιοι στο όνομα ενός πρόσκαιρου οφέλους και επιρροής σε ορισμένες περιοχές να εξάπτουν τα πάθη, αλλά με καιροσκοπισμό παραβλέπουν ότι αν δεν βρεθεί λύση στο </w:t>
      </w:r>
      <w:r>
        <w:rPr>
          <w:rFonts w:eastAsia="Times New Roman"/>
          <w:szCs w:val="24"/>
        </w:rPr>
        <w:t>μ</w:t>
      </w:r>
      <w:r>
        <w:rPr>
          <w:rFonts w:eastAsia="Times New Roman"/>
          <w:szCs w:val="24"/>
        </w:rPr>
        <w:t>ακεδονικό, υπάρχει κίνδυνος μελλοντικά να δούμε «Μεγάλη Αλβανία» και «Μεγάλη Βουλγαρία» και ταυτόχρονη επιρροή της Τουρκίας στα βόρεια σύνορά μας. Και δείτε την αστάθεια που υπάρχει όχι μόνο στην περιοχή μας αλλά και στην Κεντρική Ευρώπη. Τα πολιτικά προβλ</w:t>
      </w:r>
      <w:r>
        <w:rPr>
          <w:rFonts w:eastAsia="Times New Roman"/>
          <w:szCs w:val="24"/>
        </w:rPr>
        <w:t xml:space="preserve">ήματα παραμένουν άλυτα όταν μεταμφιέζονται σε πολιτισμικά, έλεγε ο </w:t>
      </w:r>
      <w:proofErr w:type="spellStart"/>
      <w:r>
        <w:rPr>
          <w:rFonts w:eastAsia="Times New Roman"/>
          <w:szCs w:val="24"/>
        </w:rPr>
        <w:t>Γκράμσι</w:t>
      </w:r>
      <w:proofErr w:type="spellEnd"/>
      <w:r>
        <w:rPr>
          <w:rFonts w:eastAsia="Times New Roman"/>
          <w:szCs w:val="24"/>
        </w:rPr>
        <w:t>.</w:t>
      </w:r>
    </w:p>
    <w:p w14:paraId="49924093" w14:textId="77777777" w:rsidR="00BA2908" w:rsidRDefault="00D473A4">
      <w:pPr>
        <w:spacing w:after="0" w:line="600" w:lineRule="auto"/>
        <w:ind w:firstLine="720"/>
        <w:jc w:val="both"/>
        <w:rPr>
          <w:rFonts w:eastAsia="Times New Roman"/>
          <w:szCs w:val="24"/>
        </w:rPr>
      </w:pPr>
      <w:r>
        <w:rPr>
          <w:rFonts w:eastAsia="Times New Roman"/>
          <w:szCs w:val="24"/>
        </w:rPr>
        <w:t>Γιατί υποστηρίζω το σημερινό σχέδιο του προϋπολογισμού; Για πρώτη φορά μετά από πολλά χρόνια είναι ορατά τα σημάδια της ανάκαμψης. Μπορεί αυτή η ανάπτυξη να είναι και βιώσιμη και δ</w:t>
      </w:r>
      <w:r>
        <w:rPr>
          <w:rFonts w:eastAsia="Times New Roman"/>
          <w:szCs w:val="24"/>
        </w:rPr>
        <w:t>ίκαιη. Επιστρέφουμε σε ρυθμούς ανάπτυξης πάνω από το 2% παρ</w:t>
      </w:r>
      <w:r>
        <w:rPr>
          <w:rFonts w:eastAsia="Times New Roman"/>
          <w:szCs w:val="24"/>
        </w:rPr>
        <w:t xml:space="preserve">’ </w:t>
      </w:r>
      <w:r>
        <w:rPr>
          <w:rFonts w:eastAsia="Times New Roman"/>
          <w:szCs w:val="24"/>
        </w:rPr>
        <w:t>ότι είμαστε υποχρεωμένοι να έχουμε υψηλά πλεονάσματα της τάξης του 3,5%. Έχουμε αποκτήσει την εμπιστοσύνη των αγορών, μειώνουμε σημαντικά την ανεργία και προστατεύουμε τους πιο αδύνατους και ευάλ</w:t>
      </w:r>
      <w:r>
        <w:rPr>
          <w:rFonts w:eastAsia="Times New Roman"/>
          <w:szCs w:val="24"/>
        </w:rPr>
        <w:t xml:space="preserve">ωτους. </w:t>
      </w:r>
    </w:p>
    <w:p w14:paraId="49924094" w14:textId="77777777" w:rsidR="00BA2908" w:rsidRDefault="00D473A4">
      <w:pPr>
        <w:spacing w:after="0" w:line="600" w:lineRule="auto"/>
        <w:ind w:firstLine="720"/>
        <w:jc w:val="both"/>
        <w:rPr>
          <w:rFonts w:eastAsia="Times New Roman"/>
          <w:szCs w:val="24"/>
        </w:rPr>
      </w:pPr>
      <w:r>
        <w:rPr>
          <w:rFonts w:eastAsia="Times New Roman"/>
          <w:szCs w:val="24"/>
        </w:rPr>
        <w:lastRenderedPageBreak/>
        <w:t>Το ασφαλιστικό σύστημα, αυτό που η Νέα Δημοκρατία θέλει να διαλύσει υπέρ των ιδιωτικών συμφερόντων, έγινε βιώσιμο. Έγινε ένα ταμείο πλεονασματικό. Το νέο παραγωγικό μοντέλο της χώρας βασίζεται στις εξαγωγές, στην καινοτομία και στους σύγχρονους τρό</w:t>
      </w:r>
      <w:r>
        <w:rPr>
          <w:rFonts w:eastAsia="Times New Roman"/>
          <w:szCs w:val="24"/>
        </w:rPr>
        <w:t>πους παραγωγής. Η ανάκτηση της αυτοδυναμίας της χώρας, η αναπτυξιακή πορεία, το εθνικό αναπτυξιακό σχέδιο, οι προοδευτικές μεταρρυθμίσεις, η διαμόρφωση νέων όρων προς όφελος των πολλών είναι η απάντηση σ’ αυτούς που προέβλεπαν ότι τίποτα δεν θα άλλαζε με τ</w:t>
      </w:r>
      <w:r>
        <w:rPr>
          <w:rFonts w:eastAsia="Times New Roman"/>
          <w:szCs w:val="24"/>
        </w:rPr>
        <w:t xml:space="preserve">ο τέλος των μνημονίων. </w:t>
      </w:r>
    </w:p>
    <w:p w14:paraId="49924095" w14:textId="77777777" w:rsidR="00BA2908" w:rsidRDefault="00D473A4">
      <w:pPr>
        <w:spacing w:after="0" w:line="600" w:lineRule="auto"/>
        <w:ind w:firstLine="720"/>
        <w:jc w:val="both"/>
        <w:rPr>
          <w:rFonts w:eastAsia="Times New Roman"/>
          <w:szCs w:val="24"/>
        </w:rPr>
      </w:pPr>
      <w:r>
        <w:rPr>
          <w:rFonts w:eastAsia="Times New Roman"/>
          <w:szCs w:val="24"/>
        </w:rPr>
        <w:t>Όμως εγείρονται ορισμένα ερωτήματα. Τι προτείνει η Νέα Δημοκρατία και δυστυχώς ένα μέρος της Κεντροαριστεράς σε ό,τι αφορά στην παραγωγική δομή της χώρας, τη διάθεση των δαπανών, τις κοινωνικές δαπάνες, τη διανομή των πόρων; Είναι τ</w:t>
      </w:r>
      <w:r>
        <w:rPr>
          <w:rFonts w:eastAsia="Times New Roman"/>
          <w:szCs w:val="24"/>
        </w:rPr>
        <w:t xml:space="preserve">υχαίες οι επιλογές της Νέας Δημοκρατίας ή αποτελούν αντιγραφή παλιών συνταγών της εποχής Θάτσερ; </w:t>
      </w:r>
    </w:p>
    <w:p w14:paraId="4992409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Γιατί αναφέρθηκε από στέλεχος της Νέας Δημοκρατίας το όνομα του δικτάτορα της Χιλής του </w:t>
      </w:r>
      <w:proofErr w:type="spellStart"/>
      <w:r>
        <w:rPr>
          <w:rFonts w:eastAsia="Times New Roman" w:cs="Times New Roman"/>
          <w:szCs w:val="24"/>
        </w:rPr>
        <w:t>Πινοσέτ</w:t>
      </w:r>
      <w:proofErr w:type="spellEnd"/>
      <w:r>
        <w:rPr>
          <w:rFonts w:eastAsia="Times New Roman" w:cs="Times New Roman"/>
          <w:szCs w:val="24"/>
        </w:rPr>
        <w:t>; Γιατί υπάρχει τέτοια εμμονή της Νέας Δημοκρατίας, αλλά και μέ</w:t>
      </w:r>
      <w:r>
        <w:rPr>
          <w:rFonts w:eastAsia="Times New Roman" w:cs="Times New Roman"/>
          <w:szCs w:val="24"/>
        </w:rPr>
        <w:t xml:space="preserve">ρους της Κεντροαριστεράς σε επιλογές που συστήνουν μεγαλύτερη καταστολή; Η Νέα Δημοκρατία και οι πιστοί ακόλουθοί της έχουν </w:t>
      </w:r>
      <w:proofErr w:type="spellStart"/>
      <w:r>
        <w:rPr>
          <w:rFonts w:eastAsia="Times New Roman" w:cs="Times New Roman"/>
          <w:szCs w:val="24"/>
        </w:rPr>
        <w:t>εμμονικές</w:t>
      </w:r>
      <w:proofErr w:type="spellEnd"/>
      <w:r>
        <w:rPr>
          <w:rFonts w:eastAsia="Times New Roman" w:cs="Times New Roman"/>
          <w:szCs w:val="24"/>
        </w:rPr>
        <w:t xml:space="preserve"> αντιλήψεις ή όλα αυτά αποτελούν συγκεκριμένες συνταγές που αποσκοπούν στο σπάσιμο της ραχοκοκαλιάς των εργαζομένων και όχι</w:t>
      </w:r>
      <w:r>
        <w:rPr>
          <w:rFonts w:eastAsia="Times New Roman" w:cs="Times New Roman"/>
          <w:szCs w:val="24"/>
        </w:rPr>
        <w:t xml:space="preserve"> δεν είναι απλώς οικονομικές συνταγές; </w:t>
      </w:r>
    </w:p>
    <w:p w14:paraId="4992409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θα παρουσίαζε η Νέα Δημοκρατία σ’ έναν υποτιθέμενο προϋπολογισμό, με βάση πάντοτε τις διακηρύξεις των στελεχών της; </w:t>
      </w:r>
    </w:p>
    <w:p w14:paraId="4992409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Πρώτον, ο κρατικός σχεδιασμός και ο έλεγχος θα θεωρούνταν άρνηση της ελευθερίας. </w:t>
      </w:r>
    </w:p>
    <w:p w14:paraId="4992409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Δεύτερον, τα συλλογικά αγαθά, νερό, ρεύμα, παιδεία, υγεία, θα θεωρούνταν εμπόρευμα προς απαλλοτρίωση ή αλλιώς, εμπόδιο στην ανάπτυξη. </w:t>
      </w:r>
    </w:p>
    <w:p w14:paraId="4992409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Τρίτον, η ελευθερία της αγοράς είναι το υπέρτατο αγαθό και συνδεδεμένο μόνο με την ατομικότητα και την επιχειρηματική πρω</w:t>
      </w:r>
      <w:r>
        <w:rPr>
          <w:rFonts w:eastAsia="Times New Roman" w:cs="Times New Roman"/>
          <w:szCs w:val="24"/>
        </w:rPr>
        <w:t>τοβουλία, χωρίς φυσικά δεσμεύσεις και ελέγχους.</w:t>
      </w:r>
    </w:p>
    <w:p w14:paraId="4992409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Τέταρτον, θα δίνονταν περισσότερα δικαιώματα και ελευθερίες σε εκείνους, των οποίων το εισόδημα, ο ελεύθερος χρόνος και η ασφάλεια δεν χρειάζονται εγγύηση.</w:t>
      </w:r>
    </w:p>
    <w:p w14:paraId="4992409C" w14:textId="77777777" w:rsidR="00BA2908" w:rsidRDefault="00D473A4">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η χρηματοδότηση των δήμων και περιφερειών θ</w:t>
      </w:r>
      <w:r>
        <w:rPr>
          <w:rFonts w:eastAsia="Times New Roman" w:cs="Times New Roman"/>
          <w:szCs w:val="24"/>
        </w:rPr>
        <w:t>α μειωνόταν, με αποτέλεσμα να υποχρεωθούν αυτοί σε επιβολή επιπλέον φόρ</w:t>
      </w:r>
      <w:r>
        <w:rPr>
          <w:rFonts w:eastAsia="Times New Roman" w:cs="Times New Roman"/>
          <w:szCs w:val="24"/>
        </w:rPr>
        <w:t>ων</w:t>
      </w:r>
      <w:r>
        <w:rPr>
          <w:rFonts w:eastAsia="Times New Roman" w:cs="Times New Roman"/>
          <w:szCs w:val="24"/>
        </w:rPr>
        <w:t xml:space="preserve"> στους δημότες.</w:t>
      </w:r>
    </w:p>
    <w:p w14:paraId="4992409D" w14:textId="77777777" w:rsidR="00BA2908" w:rsidRDefault="00D473A4">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θα γίνονταν εκτεταμένες ιδιωτικοποιήσεις και πλειστηριασμοί ακόμη και πρώτων κατοικιών.</w:t>
      </w:r>
    </w:p>
    <w:p w14:paraId="4992409E" w14:textId="77777777" w:rsidR="00BA2908" w:rsidRDefault="00D473A4">
      <w:pPr>
        <w:spacing w:after="0"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η πρόσβαση σε βασικές ανθρώπινες ανάγκες θα καθοριζόταν από τις</w:t>
      </w:r>
      <w:r>
        <w:rPr>
          <w:rFonts w:eastAsia="Times New Roman" w:cs="Times New Roman"/>
          <w:szCs w:val="24"/>
        </w:rPr>
        <w:t xml:space="preserve"> ανάγκες της αγοράς και τη δυνατότητα κάποιου να πληρώνει.</w:t>
      </w:r>
    </w:p>
    <w:p w14:paraId="4992409F" w14:textId="77777777" w:rsidR="00BA2908" w:rsidRDefault="00D473A4">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Όγδοον</w:t>
      </w:r>
      <w:proofErr w:type="spellEnd"/>
      <w:r>
        <w:rPr>
          <w:rFonts w:eastAsia="Times New Roman" w:cs="Times New Roman"/>
          <w:szCs w:val="24"/>
        </w:rPr>
        <w:t>, θα γίνονταν κανόνες η αυξημένη εργασιακή ανασφάλεια, οι χαμηλότεροι μισθοί και η απώλεια επιδομάτων και εργασιακής προστασίας.</w:t>
      </w:r>
    </w:p>
    <w:p w14:paraId="499240A0" w14:textId="77777777" w:rsidR="00BA2908" w:rsidRDefault="00D473A4">
      <w:pPr>
        <w:spacing w:after="0"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θα μεταφερόταν όλη η ευθύνη για την ευημερία στο άτομο</w:t>
      </w:r>
      <w:r>
        <w:rPr>
          <w:rFonts w:eastAsia="Times New Roman" w:cs="Times New Roman"/>
          <w:szCs w:val="24"/>
        </w:rPr>
        <w:t>.</w:t>
      </w:r>
    </w:p>
    <w:p w14:paraId="499240A1" w14:textId="77777777" w:rsidR="00BA2908" w:rsidRDefault="00D473A4">
      <w:pPr>
        <w:spacing w:after="0"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 το κράτος θα αποσυρόταν από την κοινωνική πρόνοια και από τους τομείς υγείας, εκπαίδευσης και κοινωνικών υπηρεσιών, που κάποτε ήταν θεμελιώδεις για τον εμπεδωμένο φιλελευθερισμό, με αποτέλεσμα όλο και μεγαλύτερα τμήματα του πληθυσμού να εκτίθεντ</w:t>
      </w:r>
      <w:r>
        <w:rPr>
          <w:rFonts w:eastAsia="Times New Roman" w:cs="Times New Roman"/>
          <w:szCs w:val="24"/>
        </w:rPr>
        <w:t xml:space="preserve">αι στη φτώχεια. </w:t>
      </w:r>
    </w:p>
    <w:p w14:paraId="499240A2" w14:textId="77777777" w:rsidR="00BA2908" w:rsidRDefault="00D473A4">
      <w:pPr>
        <w:spacing w:after="0" w:line="600" w:lineRule="auto"/>
        <w:ind w:firstLine="720"/>
        <w:jc w:val="both"/>
        <w:rPr>
          <w:rFonts w:eastAsia="Times New Roman" w:cs="Times New Roman"/>
          <w:szCs w:val="24"/>
        </w:rPr>
      </w:pPr>
      <w:proofErr w:type="spellStart"/>
      <w:r>
        <w:rPr>
          <w:rFonts w:eastAsia="Times New Roman" w:cs="Times New Roman"/>
          <w:szCs w:val="24"/>
        </w:rPr>
        <w:t>Εντέκατον</w:t>
      </w:r>
      <w:proofErr w:type="spellEnd"/>
      <w:r>
        <w:rPr>
          <w:rFonts w:eastAsia="Times New Roman" w:cs="Times New Roman"/>
          <w:szCs w:val="24"/>
        </w:rPr>
        <w:t xml:space="preserve">, σε τέτοιες συνθήκες η Νέα Δημοκρατία προαναγγέλλει αυταρχισμό και καταστολή στο όνομα του νόμου και της τάξης, γιατί πώς αλλιώς θα εφαρμόζονταν αυτά τα μέτρα; Αυτά θα γίνονταν και ας προσπαθεί να τα κρύψει η Νέα Δημοκρατία. </w:t>
      </w:r>
    </w:p>
    <w:p w14:paraId="499240A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προσχέδιο του κρατικού προϋπολογισμού για το έτος 2019 σηματοδοτεί την επανένταξη της χώρας στο διεθνές οικονομικό σύστημα και εγκαινιάζει τη σταδιακή στροφή της δημοσιονομικής πολιτικής, από την πολυετή προσαρμογή στη λελογισμένη επέκταση. Έχει σαν στόχο </w:t>
      </w:r>
      <w:r>
        <w:rPr>
          <w:rFonts w:eastAsia="Times New Roman" w:cs="Times New Roman"/>
          <w:szCs w:val="24"/>
        </w:rPr>
        <w:t xml:space="preserve">την ενίσχυση του διαθέσιμου εισοδήματος των νοικοκυριών, την υποστήριξη της βιώσιμης ανάπτυξης και την αντιμετώπιση με τρόπο </w:t>
      </w:r>
      <w:proofErr w:type="spellStart"/>
      <w:r>
        <w:rPr>
          <w:rFonts w:eastAsia="Times New Roman" w:cs="Times New Roman"/>
          <w:szCs w:val="24"/>
        </w:rPr>
        <w:t>στοχευμένο</w:t>
      </w:r>
      <w:proofErr w:type="spellEnd"/>
      <w:r>
        <w:rPr>
          <w:rFonts w:eastAsia="Times New Roman" w:cs="Times New Roman"/>
          <w:szCs w:val="24"/>
        </w:rPr>
        <w:t xml:space="preserve"> </w:t>
      </w:r>
      <w:proofErr w:type="spellStart"/>
      <w:r>
        <w:rPr>
          <w:rFonts w:eastAsia="Times New Roman" w:cs="Times New Roman"/>
          <w:szCs w:val="24"/>
        </w:rPr>
        <w:t>χρονίων</w:t>
      </w:r>
      <w:proofErr w:type="spellEnd"/>
      <w:r>
        <w:rPr>
          <w:rFonts w:eastAsia="Times New Roman" w:cs="Times New Roman"/>
          <w:szCs w:val="24"/>
        </w:rPr>
        <w:t xml:space="preserve"> ελλειμμάτων στον τομέα της κοινωνικής προστασίας. </w:t>
      </w:r>
    </w:p>
    <w:p w14:paraId="499240A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Ενδεικτικά, κοινωνικές παρεμβάσεις, όπως το πρόγραμμα «Βοήθει</w:t>
      </w:r>
      <w:r>
        <w:rPr>
          <w:rFonts w:eastAsia="Times New Roman" w:cs="Times New Roman"/>
          <w:szCs w:val="24"/>
        </w:rPr>
        <w:t xml:space="preserve">α στο Σπίτι» η ειδική αγωγή, η επιδότηση ενοικίου, η μείωση ασφαλιστικών εισφορών, η </w:t>
      </w:r>
      <w:r>
        <w:rPr>
          <w:rFonts w:eastAsia="Times New Roman" w:cs="Times New Roman"/>
          <w:szCs w:val="24"/>
        </w:rPr>
        <w:lastRenderedPageBreak/>
        <w:t>επιδότηση ασφαλιστικών εισφορών των νέων, η μείωση του ΕΝΦΙΑ, είναι χαρακτηριστικά δείγματα της πολιτικής κάτω από τα νέα δεδομένα, γιατί μέσα σ’ αυτά τα τέσσερα χρόνια τη</w:t>
      </w:r>
      <w:r>
        <w:rPr>
          <w:rFonts w:eastAsia="Times New Roman" w:cs="Times New Roman"/>
          <w:szCs w:val="24"/>
        </w:rPr>
        <w:t xml:space="preserve">ς διακυβέρνησης βγήκαμε από το μνημόνιο, μειώθηκε η ανεργία, χτίζεται το κοινωνικό κράτος, επιστρέψαμε στην ανάπτυξη, η χώρα ανάκτησε την εμπιστοσύνη, έγινε βιώσιμο το ασφαλιστικό, ρυθμίστηκαν βασικά θέματα της οικονομίας. </w:t>
      </w:r>
    </w:p>
    <w:p w14:paraId="499240A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Δεν είμαστε όλοι ίδιοι. Δεν είνα</w:t>
      </w:r>
      <w:r>
        <w:rPr>
          <w:rFonts w:eastAsia="Times New Roman" w:cs="Times New Roman"/>
          <w:szCs w:val="24"/>
        </w:rPr>
        <w:t>ι όλα τα προγράμματα ίδια. Δεν είναι οι προϋπολογισμοί όλων των κυβερνήσεων μονότονες επαναλήψεις τεχνοκρατικών προτάσεων. Σε δύσκολους καιρούς εμείς δείχνουμε τον προσανατολισμό μας. Εμείς προτάσσουμε το κοινωνικό κράτος και την ανάπτυξη. Προσπαθούμε να σ</w:t>
      </w:r>
      <w:r>
        <w:rPr>
          <w:rFonts w:eastAsia="Times New Roman" w:cs="Times New Roman"/>
          <w:szCs w:val="24"/>
        </w:rPr>
        <w:t>τήσουμε στα πόδια τους πάλι τα νοικοκυριά και τους πολίτες πρώτα της μεσαίας τάξης και τα φτωχότερα στρώματα. Δεν μπορούμε να αποκαταστήσουμε πλήρως τις απώλειες των μνημονίων, αλλά κάνουμε μια καλή αρχή και είμαστε ταξικά μεροληπτικοί υπέρ των ασθενέστερω</w:t>
      </w:r>
      <w:r>
        <w:rPr>
          <w:rFonts w:eastAsia="Times New Roman" w:cs="Times New Roman"/>
          <w:szCs w:val="24"/>
        </w:rPr>
        <w:t>ν τάξεων. Δεν το κρύβουμε.</w:t>
      </w:r>
    </w:p>
    <w:p w14:paraId="499240A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πολιτική της Νέας Δημοκρατίας δεν είναι απλώς νεοφιλελεύθερη, είναι στο απώτατο άκρο του νεοφιλελευθερισμού, εκεί που υπάρχει </w:t>
      </w:r>
      <w:proofErr w:type="spellStart"/>
      <w:r>
        <w:rPr>
          <w:rFonts w:eastAsia="Times New Roman" w:cs="Times New Roman"/>
          <w:szCs w:val="24"/>
        </w:rPr>
        <w:t>εμμονική</w:t>
      </w:r>
      <w:proofErr w:type="spellEnd"/>
      <w:r>
        <w:rPr>
          <w:rFonts w:eastAsia="Times New Roman" w:cs="Times New Roman"/>
          <w:szCs w:val="24"/>
        </w:rPr>
        <w:t xml:space="preserve"> προσήλωση σε ανεδαφικές και αντικοινωνικές φυσικά αρχές. </w:t>
      </w:r>
    </w:p>
    <w:p w14:paraId="499240A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Δεν ήταν τυχαία η αναφορά στο ασφα</w:t>
      </w:r>
      <w:r>
        <w:rPr>
          <w:rFonts w:eastAsia="Times New Roman" w:cs="Times New Roman"/>
          <w:szCs w:val="24"/>
        </w:rPr>
        <w:t xml:space="preserve">λιστικό του καθεστώτος </w:t>
      </w:r>
      <w:proofErr w:type="spellStart"/>
      <w:r>
        <w:rPr>
          <w:rFonts w:eastAsia="Times New Roman" w:cs="Times New Roman"/>
          <w:szCs w:val="24"/>
        </w:rPr>
        <w:t>Πινοσέτ</w:t>
      </w:r>
      <w:proofErr w:type="spellEnd"/>
      <w:r>
        <w:rPr>
          <w:rFonts w:eastAsia="Times New Roman" w:cs="Times New Roman"/>
          <w:szCs w:val="24"/>
        </w:rPr>
        <w:t xml:space="preserve">. Στη δικτατορική Χιλή της δεκαετίας του 1970 έγιναν τα πρώτα πειράματα. Εκεί πήγαν οι </w:t>
      </w:r>
      <w:r>
        <w:rPr>
          <w:rFonts w:eastAsia="Times New Roman" w:cs="Times New Roman"/>
          <w:szCs w:val="24"/>
        </w:rPr>
        <w:lastRenderedPageBreak/>
        <w:t xml:space="preserve">θεωρητικοί του νεοφιλελευθερισμού </w:t>
      </w:r>
      <w:proofErr w:type="spellStart"/>
      <w:r>
        <w:rPr>
          <w:rFonts w:eastAsia="Times New Roman" w:cs="Times New Roman"/>
          <w:szCs w:val="24"/>
        </w:rPr>
        <w:t>Χάγιεκ</w:t>
      </w:r>
      <w:proofErr w:type="spellEnd"/>
      <w:r>
        <w:rPr>
          <w:rFonts w:eastAsia="Times New Roman" w:cs="Times New Roman"/>
          <w:szCs w:val="24"/>
        </w:rPr>
        <w:t xml:space="preserve"> και Φρίντμαν, για να δώσουν κατευθύνσεις.</w:t>
      </w:r>
    </w:p>
    <w:p w14:paraId="499240A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Ο πολύπαθος ελληνικός λαός είναι σίγουρο ότι θα αρνηθεί </w:t>
      </w:r>
      <w:r>
        <w:rPr>
          <w:rFonts w:eastAsia="Times New Roman" w:cs="Times New Roman"/>
          <w:szCs w:val="24"/>
        </w:rPr>
        <w:t>τέτοια πειράματα στον τόπο του. Οι φτωχοί άνθρωποι δεν είναι ελεύθεροι. Παντού η κοινωνική δικαιοσύνη έχει καταστεί σαφής στόχος και όχι ένα απόμακρο ιδανικό. Η πρωταρχική υποχρέωση του κράτους και της κοινωνίας των πολιτών είναι να χρησιμοποιήσει τις εξου</w:t>
      </w:r>
      <w:r>
        <w:rPr>
          <w:rFonts w:eastAsia="Times New Roman" w:cs="Times New Roman"/>
          <w:szCs w:val="24"/>
        </w:rPr>
        <w:t>σίες και να κατανείμει τους πόρους, για να εξαλείψει τη φτώχεια και την πείνα και να παράσχει ασφάλεια εισοδήματος, ασφάλεια έναντι των μεγάλων κινδύνων. Αυτά δεν ήταν λόγια του Μαρξ, αλλά του Αμερικανού Προέδρου Ρούσβελτ στο ετήσιο μήνυμά του στο Κογκρέσο</w:t>
      </w:r>
      <w:r>
        <w:rPr>
          <w:rFonts w:eastAsia="Times New Roman" w:cs="Times New Roman"/>
          <w:szCs w:val="24"/>
        </w:rPr>
        <w:t xml:space="preserve"> το 1935.</w:t>
      </w:r>
    </w:p>
    <w:p w14:paraId="499240A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Χωρίς κοινωνία δεν υπάρχουν άτομα. Ας το καταλάβουν καλά όσοι φαντάζονται «</w:t>
      </w:r>
      <w:proofErr w:type="spellStart"/>
      <w:r>
        <w:rPr>
          <w:rFonts w:eastAsia="Times New Roman" w:cs="Times New Roman"/>
          <w:szCs w:val="24"/>
        </w:rPr>
        <w:t>θατσερικές</w:t>
      </w:r>
      <w:proofErr w:type="spellEnd"/>
      <w:r>
        <w:rPr>
          <w:rFonts w:eastAsia="Times New Roman" w:cs="Times New Roman"/>
          <w:szCs w:val="24"/>
        </w:rPr>
        <w:t>» πολιτικές στην Ελλάδα. Εμείς, δεν υποσχόμαστε θαύματα. Κάνουμε, όμως, βήματα σταθερά και σίγουρα σε κατεύθυνση διαμετρικά αντίθετη από τον νεοφιλελευθερισμό τη</w:t>
      </w:r>
      <w:r>
        <w:rPr>
          <w:rFonts w:eastAsia="Times New Roman" w:cs="Times New Roman"/>
          <w:szCs w:val="24"/>
        </w:rPr>
        <w:t>ς Νέας Δημοκρατίας και χωρίς να δημιουργούμε δημοκρατικό έλλειμμα.</w:t>
      </w:r>
    </w:p>
    <w:p w14:paraId="499240A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p>
    <w:p w14:paraId="499240AB" w14:textId="77777777" w:rsidR="00BA2908" w:rsidRDefault="00D473A4">
      <w:pPr>
        <w:spacing w:after="0" w:line="600" w:lineRule="auto"/>
        <w:ind w:firstLine="720"/>
        <w:jc w:val="center"/>
        <w:rPr>
          <w:rFonts w:eastAsia="Times New Roman" w:cs="Times New Roman"/>
          <w:szCs w:val="24"/>
        </w:rPr>
      </w:pPr>
      <w:r w:rsidRPr="00A06BB7">
        <w:rPr>
          <w:rFonts w:eastAsia="Times New Roman" w:cs="Times New Roman"/>
          <w:szCs w:val="24"/>
        </w:rPr>
        <w:t>(Χειροκροτήματα από την πτέρυγα του Σ</w:t>
      </w:r>
      <w:r>
        <w:rPr>
          <w:rFonts w:eastAsia="Times New Roman" w:cs="Times New Roman"/>
          <w:szCs w:val="24"/>
        </w:rPr>
        <w:t>ΥΡΙΖΑ)</w:t>
      </w:r>
    </w:p>
    <w:p w14:paraId="499240AC" w14:textId="77777777" w:rsidR="00BA2908" w:rsidRDefault="00D473A4">
      <w:pPr>
        <w:spacing w:after="0"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Τόσκα</w:t>
      </w:r>
      <w:proofErr w:type="spellEnd"/>
      <w:r>
        <w:rPr>
          <w:rFonts w:eastAsia="Times New Roman" w:cs="Times New Roman"/>
          <w:szCs w:val="24"/>
        </w:rPr>
        <w:t>.</w:t>
      </w:r>
    </w:p>
    <w:p w14:paraId="499240A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Υφυπουργός Πολιτισμού και Αθλητισμού κ. Γεώργιος Βασιλειάδη</w:t>
      </w:r>
      <w:r>
        <w:rPr>
          <w:rFonts w:eastAsia="Times New Roman" w:cs="Times New Roman"/>
          <w:szCs w:val="24"/>
        </w:rPr>
        <w:t>ς.</w:t>
      </w:r>
    </w:p>
    <w:p w14:paraId="499240A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επτά λεπτά, με σχετική ανοχή.</w:t>
      </w:r>
    </w:p>
    <w:p w14:paraId="499240A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Κυρίες και κύριοι Βουλευτές, συζητάμε αυτές τις ημέρες τον πρώτο προϋπολογισμό με τη χώρα εκτός επιτροπείας, τον πρώτο π</w:t>
      </w:r>
      <w:r>
        <w:rPr>
          <w:rFonts w:eastAsia="Times New Roman" w:cs="Times New Roman"/>
          <w:szCs w:val="24"/>
        </w:rPr>
        <w:t xml:space="preserve">ροϋπολογισμό που σχεδιάστηκε, αποφασίστηκε και θα εκτελεστεί αποκλειστικά από τις ελληνικές δομές, αποκλειστικά από την ελληνική Κυβέρνηση για πρώτη φορά μετά από μια οκταετία. </w:t>
      </w:r>
    </w:p>
    <w:p w14:paraId="499240B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Είναι ο πρώτος προϋπολογισμός που μπορούμε με σύνεση να σχεδιάσουμε την επόμεν</w:t>
      </w:r>
      <w:r>
        <w:rPr>
          <w:rFonts w:eastAsia="Times New Roman" w:cs="Times New Roman"/>
          <w:szCs w:val="24"/>
        </w:rPr>
        <w:t>η μέρα της χώρας, να αποκαταστήσουμε κοινωνικές αδικίες, να αφήσουμε στο παρελθόν τον εργασιακό μεσαίωνα, φτιάχνοντας τον καινούργιο δρόμο μιας νέας εργασιακής πραγματικότητας και κανονικότητας.</w:t>
      </w:r>
    </w:p>
    <w:p w14:paraId="499240B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Για πρώτη φορά είναι ένας προϋπολογισμός που δεν παίρνει αλλά</w:t>
      </w:r>
      <w:r>
        <w:rPr>
          <w:rFonts w:eastAsia="Times New Roman" w:cs="Times New Roman"/>
          <w:szCs w:val="24"/>
        </w:rPr>
        <w:t xml:space="preserve"> δίνει, με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στις πλέον </w:t>
      </w:r>
      <w:proofErr w:type="spellStart"/>
      <w:r>
        <w:rPr>
          <w:rFonts w:eastAsia="Times New Roman" w:cs="Times New Roman"/>
          <w:szCs w:val="24"/>
        </w:rPr>
        <w:t>τρωθείσες</w:t>
      </w:r>
      <w:proofErr w:type="spellEnd"/>
      <w:r>
        <w:rPr>
          <w:rFonts w:eastAsia="Times New Roman" w:cs="Times New Roman"/>
          <w:szCs w:val="24"/>
        </w:rPr>
        <w:t xml:space="preserve"> από την κρίση κοινωνικές τάξεις. Για πρώτη φορά μετά από οχτώ χρόνια σε κρατικό προϋπολογισμό βλέπουμε μειώσεις στον άδικο φόρο του ΕΝΦΙΑ </w:t>
      </w:r>
      <w:proofErr w:type="spellStart"/>
      <w:r>
        <w:rPr>
          <w:rFonts w:eastAsia="Times New Roman" w:cs="Times New Roman"/>
          <w:szCs w:val="24"/>
        </w:rPr>
        <w:t>στοχευμένες</w:t>
      </w:r>
      <w:proofErr w:type="spellEnd"/>
      <w:r>
        <w:rPr>
          <w:rFonts w:eastAsia="Times New Roman" w:cs="Times New Roman"/>
          <w:szCs w:val="24"/>
        </w:rPr>
        <w:t xml:space="preserve"> για τις πιο αδύναμες κοινωνικές τάξεις, μειώσεις τ</w:t>
      </w:r>
      <w:r>
        <w:rPr>
          <w:rFonts w:eastAsia="Times New Roman" w:cs="Times New Roman"/>
          <w:szCs w:val="24"/>
        </w:rPr>
        <w:t xml:space="preserve">ων ασφαλιστικών εισφορών για τους ελεύθερους επαγγελματίες, μειώσεις στη φορολογία των επιχειρήσεων και ταυτόχρονα επιδοτήσεις </w:t>
      </w:r>
      <w:proofErr w:type="spellStart"/>
      <w:r>
        <w:rPr>
          <w:rFonts w:eastAsia="Times New Roman" w:cs="Times New Roman"/>
          <w:szCs w:val="24"/>
        </w:rPr>
        <w:t>στοχευμένες</w:t>
      </w:r>
      <w:proofErr w:type="spellEnd"/>
      <w:r>
        <w:rPr>
          <w:rFonts w:eastAsia="Times New Roman" w:cs="Times New Roman"/>
          <w:szCs w:val="24"/>
        </w:rPr>
        <w:t xml:space="preserve"> </w:t>
      </w:r>
      <w:r>
        <w:rPr>
          <w:rFonts w:eastAsia="Times New Roman" w:cs="Times New Roman"/>
          <w:szCs w:val="24"/>
        </w:rPr>
        <w:lastRenderedPageBreak/>
        <w:t>για τις πιο ευάλωτες ομάδες του πληθυσμού, επιδότηση ενοικίου για τους νέους ανθρώπους, νέες δίκαιες μορφές οικογενει</w:t>
      </w:r>
      <w:r>
        <w:rPr>
          <w:rFonts w:eastAsia="Times New Roman" w:cs="Times New Roman"/>
          <w:szCs w:val="24"/>
        </w:rPr>
        <w:t>ακών επιδομάτων, παρεμβάσεις που αγκαλιάζουν το μεγαλύτερο μέρος της ελληνικής κοινωνίας.</w:t>
      </w:r>
    </w:p>
    <w:p w14:paraId="499240B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ανεργία βαίνει συνεχώς μειούμενη, ενώ η οικονομία κάθε τρίμηνο δείχνει πως ξεπερνάμε με σταθερά βήματα την κρίση. Με όλα αυτά έχουμε καταφέρει να κερδίσουμε την κοι</w:t>
      </w:r>
      <w:r>
        <w:rPr>
          <w:rFonts w:eastAsia="Times New Roman" w:cs="Times New Roman"/>
          <w:szCs w:val="24"/>
        </w:rPr>
        <w:t>νωνία και να την κρατήσουμε όρθια, ακόμα και με τη δημιουργία μόνιμων δομών κοινωνικής προστασίας, με δημιουργία μηχανισμών για τους πιο ευάλωτους της κοινωνίας, με στήριξη των δομών της δημόσιας υγείας και παιδείας, μια στήριξη μόνιμη και στέρεη, για να μ</w:t>
      </w:r>
      <w:r>
        <w:rPr>
          <w:rFonts w:eastAsia="Times New Roman" w:cs="Times New Roman"/>
          <w:szCs w:val="24"/>
        </w:rPr>
        <w:t xml:space="preserve">η ζήσουμε ποτέ ξανά όσα τραγικά ζήσαμε τα πρώτα χρόνια της κρίσης. Έχουμε ένα ασφαλιστικό σύστημα που μετά την τραγική διαχείριση δεκαετιών και το εγκληματικό </w:t>
      </w:r>
      <w:r>
        <w:rPr>
          <w:rFonts w:eastAsia="Times New Roman" w:cs="Times New Roman"/>
          <w:szCs w:val="24"/>
          <w:lang w:val="en-US"/>
        </w:rPr>
        <w:t>PSI</w:t>
      </w:r>
      <w:r>
        <w:rPr>
          <w:rFonts w:eastAsia="Times New Roman" w:cs="Times New Roman"/>
          <w:szCs w:val="24"/>
        </w:rPr>
        <w:t xml:space="preserve"> είναι πλέον δημόσιο και βιώσιμο, αφήνοντας τους θαυμαστές των μοντέλων </w:t>
      </w:r>
      <w:proofErr w:type="spellStart"/>
      <w:r>
        <w:rPr>
          <w:rFonts w:eastAsia="Times New Roman" w:cs="Times New Roman"/>
          <w:szCs w:val="24"/>
        </w:rPr>
        <w:t>Πινοσέτ</w:t>
      </w:r>
      <w:proofErr w:type="spellEnd"/>
      <w:r>
        <w:rPr>
          <w:rFonts w:eastAsia="Times New Roman" w:cs="Times New Roman"/>
          <w:szCs w:val="24"/>
        </w:rPr>
        <w:t xml:space="preserve"> στη μοναχικότη</w:t>
      </w:r>
      <w:r>
        <w:rPr>
          <w:rFonts w:eastAsia="Times New Roman" w:cs="Times New Roman"/>
          <w:szCs w:val="24"/>
        </w:rPr>
        <w:t xml:space="preserve">τά τους και χωρίς αφήγημα. </w:t>
      </w:r>
    </w:p>
    <w:p w14:paraId="499240B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Στο ίδιο πλαίσιο και με τους ίδιους στόχους κινηθήκαμε όλα αυτά τα χρόνια και στη Γενική Γραμματεία Αθλητισμού. Καταφέραμε σε δύσκολα δημοσιονομικά χρόνια να έχουμε συνεχείς αυξήσεις στις μεταβιβαστικές δαπάνες, με χρηστή διαχείριση, ορθολογισμό, διαφάνεια</w:t>
      </w:r>
      <w:r>
        <w:rPr>
          <w:rFonts w:eastAsia="Times New Roman" w:cs="Times New Roman"/>
          <w:szCs w:val="24"/>
        </w:rPr>
        <w:t xml:space="preserve">, </w:t>
      </w:r>
      <w:proofErr w:type="spellStart"/>
      <w:r>
        <w:rPr>
          <w:rFonts w:eastAsia="Times New Roman" w:cs="Times New Roman"/>
          <w:szCs w:val="24"/>
        </w:rPr>
        <w:t>στοχευμένες</w:t>
      </w:r>
      <w:proofErr w:type="spellEnd"/>
      <w:r>
        <w:rPr>
          <w:rFonts w:eastAsia="Times New Roman" w:cs="Times New Roman"/>
          <w:szCs w:val="24"/>
        </w:rPr>
        <w:t xml:space="preserve"> δράσεις, αλλά και με όραμα για την επόμενη μέρα καταφέραμε να καταστήσουμε βιώσιμες τις εθνικές αθλητικές εγκαταστάσεις. </w:t>
      </w:r>
    </w:p>
    <w:p w14:paraId="499240B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Τα στοιχεία μιλούν από μόνα τους. Από 10 εκατομμύρια ευρώ που ήταν η χρηματοδότηση του 2015, φθάνουμε στο 2018, τη χρονι</w:t>
      </w:r>
      <w:r>
        <w:rPr>
          <w:rFonts w:eastAsia="Times New Roman" w:cs="Times New Roman"/>
          <w:szCs w:val="24"/>
        </w:rPr>
        <w:t>ά που μας φεύγει, στα 12,5 εκατομμύρια ευρώ και μέσα σε αυτά, ακόμα 2 εκατομμύρια ευρώ ληξιπρόθεσμες οφειλές που μαζί με άλλες είχαμε κληρονομήσει από το δραματικό παρελθόν. Είχαμε αύξηση κατά 20% μέσα σε αυτά τα χρόνια, μέσα σε αυτούς τους πιεσμένους προϋ</w:t>
      </w:r>
      <w:r>
        <w:rPr>
          <w:rFonts w:eastAsia="Times New Roman" w:cs="Times New Roman"/>
          <w:szCs w:val="24"/>
        </w:rPr>
        <w:t xml:space="preserve">πολογισμούς, ενώ την ίδια στιγμή, όπως είπα ξανά, καλύψαμε το σύνολο των ληξιπρόθεσμων οφειλών όχι μόνο προς τα στάδια, αλλά και προς τους αθλητές, τα λεγόμενα «πριμ». Μιλάμε γι’ αυτούς με τους οποίους έτρεχαν όλοι να βγάλουν φωτογραφίες, όταν έρχονταν με </w:t>
      </w:r>
      <w:r>
        <w:rPr>
          <w:rFonts w:eastAsia="Times New Roman" w:cs="Times New Roman"/>
          <w:szCs w:val="24"/>
        </w:rPr>
        <w:t xml:space="preserve">τα μετάλλια και μας έκαναν περήφανους και μετά ξεχνούσαμε να τους δώσουμε τη δική μας συμβολή, το δικό μας κομμάτι, την αναγνώριση της πολιτείας μέσω του χρηματικού επάθλου. </w:t>
      </w:r>
    </w:p>
    <w:p w14:paraId="499240B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φτάσαμε στο σημείο σήμερα, μετά και την τελευταία δόση των 2,8 εκατομμυρίων ε</w:t>
      </w:r>
      <w:r>
        <w:rPr>
          <w:rFonts w:eastAsia="Times New Roman" w:cs="Times New Roman"/>
          <w:szCs w:val="24"/>
        </w:rPr>
        <w:t>υρώ</w:t>
      </w:r>
      <w:r w:rsidRPr="000D312D">
        <w:rPr>
          <w:rFonts w:eastAsia="Times New Roman" w:cs="Times New Roman"/>
          <w:szCs w:val="24"/>
        </w:rPr>
        <w:t xml:space="preserve"> </w:t>
      </w:r>
      <w:r>
        <w:rPr>
          <w:rFonts w:eastAsia="Times New Roman" w:cs="Times New Roman"/>
          <w:szCs w:val="24"/>
        </w:rPr>
        <w:t xml:space="preserve">που εκταμιεύσαμε την προηγούμενη εβδομάδα, να μη χρωστάμε σε κανέναν αθλητή ούτε ένα ευρώ, για να μπορούμε να τους κοιτάζουμε στα μάτια και να τους λέμε πραγματικά «ευχαριστώ». </w:t>
      </w:r>
    </w:p>
    <w:p w14:paraId="499240B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Ταυτόχρονα, με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στο σύνολο της </w:t>
      </w:r>
      <w:r>
        <w:rPr>
          <w:rFonts w:eastAsia="Times New Roman" w:cs="Times New Roman"/>
          <w:szCs w:val="24"/>
        </w:rPr>
        <w:t>ε</w:t>
      </w:r>
      <w:r>
        <w:rPr>
          <w:rFonts w:eastAsia="Times New Roman" w:cs="Times New Roman"/>
          <w:szCs w:val="24"/>
        </w:rPr>
        <w:t>πικράτειας μέσα από</w:t>
      </w:r>
      <w:r>
        <w:rPr>
          <w:rFonts w:eastAsia="Times New Roman" w:cs="Times New Roman"/>
          <w:szCs w:val="24"/>
        </w:rPr>
        <w:t xml:space="preserve"> το Πρόγραμμα Δημοσίων Επενδύσεων ανασταίνουμε παρατημένες εγκαταστάσεις, κυρίες και κύριοι Βουλευτές. Αυτές οι παρεμβάσεις είναι μακριά και έξω από τις </w:t>
      </w:r>
      <w:r>
        <w:rPr>
          <w:rFonts w:eastAsia="Times New Roman" w:cs="Times New Roman"/>
          <w:szCs w:val="24"/>
        </w:rPr>
        <w:lastRenderedPageBreak/>
        <w:t>φαραωνικές λογικές του παρελθόντος, αλλά και από τις πελατειακές λογικές του παρελθόντος που χώριζαν τη</w:t>
      </w:r>
      <w:r>
        <w:rPr>
          <w:rFonts w:eastAsia="Times New Roman" w:cs="Times New Roman"/>
          <w:szCs w:val="24"/>
        </w:rPr>
        <w:t xml:space="preserve"> χώρα σε Πράσινους και Βένετους, δημιουργώντας παιδιά και αποπαίδια, περιφέρειες ξεχασμένες και περιφέρειες γεμάτες έργα. </w:t>
      </w:r>
    </w:p>
    <w:p w14:paraId="499240B7"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 xml:space="preserve">Διακόσια είκοσι ένα έργα </w:t>
      </w:r>
      <w:r w:rsidRPr="00461E80">
        <w:rPr>
          <w:rFonts w:eastAsia="Times New Roman"/>
          <w:szCs w:val="24"/>
        </w:rPr>
        <w:t xml:space="preserve">σε αυτή </w:t>
      </w:r>
      <w:r>
        <w:rPr>
          <w:rFonts w:eastAsia="Times New Roman"/>
          <w:szCs w:val="24"/>
        </w:rPr>
        <w:t xml:space="preserve">την τετραετία </w:t>
      </w:r>
      <w:r w:rsidRPr="00461E80">
        <w:rPr>
          <w:rFonts w:eastAsia="Times New Roman"/>
          <w:szCs w:val="24"/>
        </w:rPr>
        <w:t>σε όλη την επικράτεια ύψους 30 εκατομμυρίων ευρώ</w:t>
      </w:r>
      <w:r>
        <w:rPr>
          <w:rFonts w:eastAsia="Times New Roman"/>
          <w:szCs w:val="24"/>
        </w:rPr>
        <w:t>,</w:t>
      </w:r>
      <w:r w:rsidRPr="00461E80">
        <w:rPr>
          <w:rFonts w:eastAsia="Times New Roman"/>
          <w:szCs w:val="24"/>
        </w:rPr>
        <w:t xml:space="preserve"> χωρίς</w:t>
      </w:r>
      <w:r>
        <w:rPr>
          <w:rFonts w:eastAsia="Times New Roman"/>
          <w:szCs w:val="24"/>
        </w:rPr>
        <w:t xml:space="preserve"> σε αυτά </w:t>
      </w:r>
      <w:r w:rsidRPr="00461E80">
        <w:rPr>
          <w:rFonts w:eastAsia="Times New Roman"/>
          <w:szCs w:val="24"/>
        </w:rPr>
        <w:t>να συμπεριλάβουμε έργα</w:t>
      </w:r>
      <w:r w:rsidRPr="00461E80">
        <w:rPr>
          <w:rFonts w:eastAsia="Times New Roman"/>
          <w:szCs w:val="24"/>
        </w:rPr>
        <w:t xml:space="preserve"> άνω </w:t>
      </w:r>
      <w:r>
        <w:rPr>
          <w:rFonts w:eastAsia="Times New Roman"/>
          <w:szCs w:val="24"/>
        </w:rPr>
        <w:t xml:space="preserve">των </w:t>
      </w:r>
      <w:r w:rsidRPr="00461E80">
        <w:rPr>
          <w:rFonts w:eastAsia="Times New Roman"/>
          <w:szCs w:val="24"/>
        </w:rPr>
        <w:t>5 εκατομμυρίων ευρώ στις εθνικές αθλητικές εγκαταστάσεις</w:t>
      </w:r>
      <w:r>
        <w:rPr>
          <w:rFonts w:eastAsia="Times New Roman"/>
          <w:szCs w:val="24"/>
        </w:rPr>
        <w:t>,</w:t>
      </w:r>
      <w:r w:rsidRPr="00461E80">
        <w:rPr>
          <w:rFonts w:eastAsia="Times New Roman"/>
          <w:szCs w:val="24"/>
        </w:rPr>
        <w:t xml:space="preserve"> για να ακολουθήσουν τα </w:t>
      </w:r>
      <w:r>
        <w:rPr>
          <w:rFonts w:eastAsia="Times New Roman"/>
          <w:szCs w:val="24"/>
        </w:rPr>
        <w:t>ε</w:t>
      </w:r>
      <w:r w:rsidRPr="00461E80">
        <w:rPr>
          <w:rFonts w:eastAsia="Times New Roman"/>
          <w:szCs w:val="24"/>
        </w:rPr>
        <w:t>υρωπαϊκά πρότυπα</w:t>
      </w:r>
      <w:r>
        <w:rPr>
          <w:rFonts w:eastAsia="Times New Roman"/>
          <w:szCs w:val="24"/>
        </w:rPr>
        <w:t xml:space="preserve"> -σ</w:t>
      </w:r>
      <w:r w:rsidRPr="00461E80">
        <w:rPr>
          <w:rFonts w:eastAsia="Times New Roman"/>
          <w:szCs w:val="24"/>
        </w:rPr>
        <w:t>ε άλλη λογική οι παρεμβάσεις</w:t>
      </w:r>
      <w:r>
        <w:rPr>
          <w:rFonts w:eastAsia="Times New Roman"/>
          <w:szCs w:val="24"/>
        </w:rPr>
        <w:t>-,</w:t>
      </w:r>
      <w:r w:rsidRPr="00461E80">
        <w:rPr>
          <w:rFonts w:eastAsia="Times New Roman"/>
          <w:szCs w:val="24"/>
        </w:rPr>
        <w:t xml:space="preserve"> δημιουργώντας νέες</w:t>
      </w:r>
      <w:r>
        <w:rPr>
          <w:rFonts w:eastAsia="Times New Roman"/>
          <w:szCs w:val="24"/>
        </w:rPr>
        <w:t>,</w:t>
      </w:r>
      <w:r w:rsidRPr="00461E80">
        <w:rPr>
          <w:rFonts w:eastAsia="Times New Roman"/>
          <w:szCs w:val="24"/>
        </w:rPr>
        <w:t xml:space="preserve"> μικρές</w:t>
      </w:r>
      <w:r>
        <w:rPr>
          <w:rFonts w:eastAsia="Times New Roman"/>
          <w:szCs w:val="24"/>
        </w:rPr>
        <w:t>,</w:t>
      </w:r>
      <w:r w:rsidRPr="00461E80">
        <w:rPr>
          <w:rFonts w:eastAsia="Times New Roman"/>
          <w:szCs w:val="24"/>
        </w:rPr>
        <w:t xml:space="preserve"> ζωντανές </w:t>
      </w:r>
      <w:r>
        <w:rPr>
          <w:rFonts w:eastAsia="Times New Roman"/>
          <w:szCs w:val="24"/>
        </w:rPr>
        <w:t>κοινότητες,</w:t>
      </w:r>
      <w:r w:rsidRPr="00461E80">
        <w:rPr>
          <w:rFonts w:eastAsia="Times New Roman"/>
          <w:szCs w:val="24"/>
        </w:rPr>
        <w:t xml:space="preserve"> κάνοντας παρεμβάσεις στα σχολεία</w:t>
      </w:r>
      <w:r>
        <w:rPr>
          <w:rFonts w:eastAsia="Times New Roman"/>
          <w:szCs w:val="24"/>
        </w:rPr>
        <w:t>.</w:t>
      </w:r>
      <w:r w:rsidRPr="00461E80">
        <w:rPr>
          <w:rFonts w:eastAsia="Times New Roman"/>
          <w:szCs w:val="24"/>
        </w:rPr>
        <w:t xml:space="preserve"> </w:t>
      </w:r>
      <w:r>
        <w:rPr>
          <w:rFonts w:eastAsia="Times New Roman"/>
          <w:szCs w:val="24"/>
        </w:rPr>
        <w:t>Κ</w:t>
      </w:r>
      <w:r w:rsidRPr="00461E80">
        <w:rPr>
          <w:rFonts w:eastAsia="Times New Roman"/>
          <w:szCs w:val="24"/>
        </w:rPr>
        <w:t xml:space="preserve">αι μέσα </w:t>
      </w:r>
      <w:r>
        <w:rPr>
          <w:rFonts w:eastAsia="Times New Roman"/>
          <w:szCs w:val="24"/>
        </w:rPr>
        <w:t>σε αυτές τις</w:t>
      </w:r>
      <w:r w:rsidRPr="00461E80">
        <w:rPr>
          <w:rFonts w:eastAsia="Times New Roman"/>
          <w:szCs w:val="24"/>
        </w:rPr>
        <w:t xml:space="preserve"> παρεμβάσει</w:t>
      </w:r>
      <w:r w:rsidRPr="00461E80">
        <w:rPr>
          <w:rFonts w:eastAsia="Times New Roman"/>
          <w:szCs w:val="24"/>
        </w:rPr>
        <w:t xml:space="preserve">ς δεν υπολογίζουμε αυτές που </w:t>
      </w:r>
      <w:r>
        <w:rPr>
          <w:rFonts w:eastAsia="Times New Roman"/>
          <w:szCs w:val="24"/>
        </w:rPr>
        <w:t>α</w:t>
      </w:r>
      <w:r w:rsidRPr="00461E80">
        <w:rPr>
          <w:rFonts w:eastAsia="Times New Roman"/>
          <w:szCs w:val="24"/>
        </w:rPr>
        <w:t>πό κοινού κάνανε με το Υπουργείο Παιδείας</w:t>
      </w:r>
      <w:r>
        <w:rPr>
          <w:rFonts w:eastAsia="Times New Roman"/>
          <w:szCs w:val="24"/>
        </w:rPr>
        <w:t>,</w:t>
      </w:r>
      <w:r w:rsidRPr="00461E80">
        <w:rPr>
          <w:rFonts w:eastAsia="Times New Roman"/>
          <w:szCs w:val="24"/>
        </w:rPr>
        <w:t xml:space="preserve"> για τις αυλές σχολείων</w:t>
      </w:r>
      <w:r>
        <w:rPr>
          <w:rFonts w:eastAsia="Times New Roman"/>
          <w:szCs w:val="24"/>
        </w:rPr>
        <w:t>,</w:t>
      </w:r>
      <w:r w:rsidRPr="00461E80">
        <w:rPr>
          <w:rFonts w:eastAsia="Times New Roman"/>
          <w:szCs w:val="24"/>
        </w:rPr>
        <w:t xml:space="preserve"> με το Υπουργείο Νησιωτικής Πολιτικής και με όλα τα Υπουργεία</w:t>
      </w:r>
      <w:r>
        <w:rPr>
          <w:rFonts w:eastAsia="Times New Roman"/>
          <w:szCs w:val="24"/>
        </w:rPr>
        <w:t xml:space="preserve"> που</w:t>
      </w:r>
      <w:r w:rsidRPr="00461E80">
        <w:rPr>
          <w:rFonts w:eastAsia="Times New Roman"/>
          <w:szCs w:val="24"/>
        </w:rPr>
        <w:t xml:space="preserve"> </w:t>
      </w:r>
      <w:r>
        <w:rPr>
          <w:rFonts w:eastAsia="Times New Roman"/>
          <w:szCs w:val="24"/>
        </w:rPr>
        <w:t>συν</w:t>
      </w:r>
      <w:r w:rsidRPr="00461E80">
        <w:rPr>
          <w:rFonts w:eastAsia="Times New Roman"/>
          <w:szCs w:val="24"/>
        </w:rPr>
        <w:t>εργαζόμαστε</w:t>
      </w:r>
      <w:r>
        <w:rPr>
          <w:rFonts w:eastAsia="Times New Roman"/>
          <w:szCs w:val="24"/>
        </w:rPr>
        <w:t>,</w:t>
      </w:r>
      <w:r w:rsidRPr="00461E80">
        <w:rPr>
          <w:rFonts w:eastAsia="Times New Roman"/>
          <w:szCs w:val="24"/>
        </w:rPr>
        <w:t xml:space="preserve"> για να έχουμε τη μεγιστοποίηση στην απόδοση</w:t>
      </w:r>
      <w:r>
        <w:rPr>
          <w:rFonts w:eastAsia="Times New Roman"/>
          <w:szCs w:val="24"/>
        </w:rPr>
        <w:t>,</w:t>
      </w:r>
      <w:r w:rsidRPr="00461E80">
        <w:rPr>
          <w:rFonts w:eastAsia="Times New Roman"/>
          <w:szCs w:val="24"/>
        </w:rPr>
        <w:t xml:space="preserve"> τη μεγιστοποίηση στην εξασφάλιση </w:t>
      </w:r>
      <w:r w:rsidRPr="00461E80">
        <w:rPr>
          <w:rFonts w:eastAsia="Times New Roman"/>
          <w:szCs w:val="24"/>
        </w:rPr>
        <w:t>πόρων</w:t>
      </w:r>
      <w:r>
        <w:rPr>
          <w:rFonts w:eastAsia="Times New Roman"/>
          <w:szCs w:val="24"/>
        </w:rPr>
        <w:t>,</w:t>
      </w:r>
      <w:r w:rsidRPr="00461E80">
        <w:rPr>
          <w:rFonts w:eastAsia="Times New Roman"/>
          <w:szCs w:val="24"/>
        </w:rPr>
        <w:t xml:space="preserve"> τη μεγιστοποίηση </w:t>
      </w:r>
      <w:r>
        <w:rPr>
          <w:rFonts w:eastAsia="Times New Roman"/>
          <w:szCs w:val="24"/>
        </w:rPr>
        <w:t>στις</w:t>
      </w:r>
      <w:r w:rsidRPr="00461E80">
        <w:rPr>
          <w:rFonts w:eastAsia="Times New Roman"/>
          <w:szCs w:val="24"/>
        </w:rPr>
        <w:t xml:space="preserve"> </w:t>
      </w:r>
      <w:r>
        <w:rPr>
          <w:rFonts w:eastAsia="Times New Roman"/>
          <w:szCs w:val="24"/>
        </w:rPr>
        <w:t>παρεμβάσεις και στον πληθ</w:t>
      </w:r>
      <w:r w:rsidRPr="00461E80">
        <w:rPr>
          <w:rFonts w:eastAsia="Times New Roman"/>
          <w:szCs w:val="24"/>
        </w:rPr>
        <w:t>υσμό που αγγίζουμε</w:t>
      </w:r>
      <w:r>
        <w:rPr>
          <w:rFonts w:eastAsia="Times New Roman"/>
          <w:szCs w:val="24"/>
        </w:rPr>
        <w:t>.</w:t>
      </w:r>
    </w:p>
    <w:p w14:paraId="499240B8"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 xml:space="preserve">Σε αντιδιαστολή για το πώς </w:t>
      </w:r>
      <w:r w:rsidRPr="00461E80">
        <w:rPr>
          <w:rFonts w:eastAsia="Times New Roman"/>
          <w:szCs w:val="24"/>
        </w:rPr>
        <w:t>βλέπ</w:t>
      </w:r>
      <w:r>
        <w:rPr>
          <w:rFonts w:eastAsia="Times New Roman"/>
          <w:szCs w:val="24"/>
        </w:rPr>
        <w:t>α</w:t>
      </w:r>
      <w:r w:rsidRPr="00461E80">
        <w:rPr>
          <w:rFonts w:eastAsia="Times New Roman"/>
          <w:szCs w:val="24"/>
        </w:rPr>
        <w:t xml:space="preserve">τε και </w:t>
      </w:r>
      <w:r>
        <w:rPr>
          <w:rFonts w:eastAsia="Times New Roman"/>
          <w:szCs w:val="24"/>
        </w:rPr>
        <w:t>συνεχίζετε</w:t>
      </w:r>
      <w:r w:rsidRPr="00461E80">
        <w:rPr>
          <w:rFonts w:eastAsia="Times New Roman"/>
          <w:szCs w:val="24"/>
        </w:rPr>
        <w:t xml:space="preserve"> να βλέπετε το κράτος ως λάφυρο</w:t>
      </w:r>
      <w:r>
        <w:rPr>
          <w:rFonts w:eastAsia="Times New Roman"/>
          <w:szCs w:val="24"/>
        </w:rPr>
        <w:t>,</w:t>
      </w:r>
      <w:r w:rsidRPr="00461E80">
        <w:rPr>
          <w:rFonts w:eastAsia="Times New Roman"/>
          <w:szCs w:val="24"/>
        </w:rPr>
        <w:t xml:space="preserve"> διαβάζουμε το χθεσινό περιστατικό για τις εκλογές της ΕΠΣ Κυκλάδων</w:t>
      </w:r>
      <w:r>
        <w:rPr>
          <w:rFonts w:eastAsia="Times New Roman"/>
          <w:szCs w:val="24"/>
        </w:rPr>
        <w:t>, με μια από τις</w:t>
      </w:r>
      <w:r w:rsidRPr="00461E80">
        <w:rPr>
          <w:rFonts w:eastAsia="Times New Roman"/>
          <w:szCs w:val="24"/>
        </w:rPr>
        <w:t xml:space="preserve"> δύο παρατάξεις</w:t>
      </w:r>
      <w:r>
        <w:rPr>
          <w:rFonts w:eastAsia="Times New Roman"/>
          <w:szCs w:val="24"/>
        </w:rPr>
        <w:t>,</w:t>
      </w:r>
      <w:r w:rsidRPr="00461E80">
        <w:rPr>
          <w:rFonts w:eastAsia="Times New Roman"/>
          <w:szCs w:val="24"/>
        </w:rPr>
        <w:t xml:space="preserve"> με </w:t>
      </w:r>
      <w:r>
        <w:rPr>
          <w:rFonts w:eastAsia="Times New Roman"/>
          <w:szCs w:val="24"/>
        </w:rPr>
        <w:t>εξέχον στέλεχός σας</w:t>
      </w:r>
      <w:r w:rsidRPr="00461E80">
        <w:rPr>
          <w:rFonts w:eastAsia="Times New Roman"/>
          <w:szCs w:val="24"/>
        </w:rPr>
        <w:t xml:space="preserve"> να προεδρεύει </w:t>
      </w:r>
      <w:r>
        <w:rPr>
          <w:rFonts w:eastAsia="Times New Roman"/>
          <w:szCs w:val="24"/>
        </w:rPr>
        <w:t>ή να εκπροσωπεί,</w:t>
      </w:r>
      <w:r w:rsidRPr="00461E80">
        <w:rPr>
          <w:rFonts w:eastAsia="Times New Roman"/>
          <w:szCs w:val="24"/>
        </w:rPr>
        <w:t xml:space="preserve"> </w:t>
      </w:r>
      <w:r>
        <w:rPr>
          <w:rFonts w:eastAsia="Times New Roman"/>
          <w:szCs w:val="24"/>
        </w:rPr>
        <w:t>να υπόσχεται</w:t>
      </w:r>
      <w:r w:rsidRPr="00461E80">
        <w:rPr>
          <w:rFonts w:eastAsia="Times New Roman"/>
          <w:szCs w:val="24"/>
        </w:rPr>
        <w:t xml:space="preserve"> δημόσια έργα </w:t>
      </w:r>
      <w:r>
        <w:rPr>
          <w:rFonts w:eastAsia="Times New Roman"/>
          <w:szCs w:val="24"/>
        </w:rPr>
        <w:t>για να πάρει ψήφους και να αλλάξετε τα πληρεξούσια. Έτσι αντιμετωπίζατε το κράτος και αυτό επαγγέλλεστε.</w:t>
      </w:r>
      <w:r w:rsidRPr="00461E80">
        <w:rPr>
          <w:rFonts w:eastAsia="Times New Roman"/>
          <w:szCs w:val="24"/>
        </w:rPr>
        <w:t xml:space="preserve"> </w:t>
      </w:r>
      <w:r>
        <w:rPr>
          <w:rFonts w:eastAsia="Times New Roman"/>
          <w:szCs w:val="24"/>
        </w:rPr>
        <w:t>Ο</w:t>
      </w:r>
      <w:r w:rsidRPr="00461E80">
        <w:rPr>
          <w:rFonts w:eastAsia="Times New Roman"/>
          <w:szCs w:val="24"/>
        </w:rPr>
        <w:t xml:space="preserve"> κόσμος δεν το </w:t>
      </w:r>
      <w:r>
        <w:rPr>
          <w:rFonts w:eastAsia="Times New Roman"/>
          <w:szCs w:val="24"/>
        </w:rPr>
        <w:t>ξεχνάει</w:t>
      </w:r>
      <w:r w:rsidRPr="00461E80">
        <w:rPr>
          <w:rFonts w:eastAsia="Times New Roman"/>
          <w:szCs w:val="24"/>
        </w:rPr>
        <w:t xml:space="preserve"> </w:t>
      </w:r>
      <w:r w:rsidRPr="00461E80">
        <w:rPr>
          <w:rFonts w:eastAsia="Times New Roman"/>
          <w:szCs w:val="24"/>
        </w:rPr>
        <w:lastRenderedPageBreak/>
        <w:t>και</w:t>
      </w:r>
      <w:r>
        <w:rPr>
          <w:rFonts w:eastAsia="Times New Roman"/>
          <w:szCs w:val="24"/>
        </w:rPr>
        <w:t>,</w:t>
      </w:r>
      <w:r w:rsidRPr="00461E80">
        <w:rPr>
          <w:rFonts w:eastAsia="Times New Roman"/>
          <w:szCs w:val="24"/>
        </w:rPr>
        <w:t xml:space="preserve"> δόξα τω </w:t>
      </w:r>
      <w:r>
        <w:rPr>
          <w:rFonts w:eastAsia="Times New Roman"/>
          <w:szCs w:val="24"/>
        </w:rPr>
        <w:t>θ</w:t>
      </w:r>
      <w:r w:rsidRPr="00461E80">
        <w:rPr>
          <w:rFonts w:eastAsia="Times New Roman"/>
          <w:szCs w:val="24"/>
        </w:rPr>
        <w:t>ε</w:t>
      </w:r>
      <w:r>
        <w:rPr>
          <w:rFonts w:eastAsia="Times New Roman"/>
          <w:szCs w:val="24"/>
        </w:rPr>
        <w:t>ώ,</w:t>
      </w:r>
      <w:r w:rsidRPr="00461E80">
        <w:rPr>
          <w:rFonts w:eastAsia="Times New Roman"/>
          <w:szCs w:val="24"/>
        </w:rPr>
        <w:t xml:space="preserve"> </w:t>
      </w:r>
      <w:r>
        <w:rPr>
          <w:rFonts w:eastAsia="Times New Roman"/>
          <w:szCs w:val="24"/>
        </w:rPr>
        <w:t>μ</w:t>
      </w:r>
      <w:r w:rsidRPr="00461E80">
        <w:rPr>
          <w:rFonts w:eastAsia="Times New Roman"/>
          <w:szCs w:val="24"/>
        </w:rPr>
        <w:t xml:space="preserve">ε </w:t>
      </w:r>
      <w:r>
        <w:rPr>
          <w:rFonts w:eastAsia="Times New Roman"/>
          <w:szCs w:val="24"/>
        </w:rPr>
        <w:t>τις</w:t>
      </w:r>
      <w:r w:rsidRPr="00461E80">
        <w:rPr>
          <w:rFonts w:eastAsia="Times New Roman"/>
          <w:szCs w:val="24"/>
        </w:rPr>
        <w:t xml:space="preserve"> συμπεριφο</w:t>
      </w:r>
      <w:r>
        <w:rPr>
          <w:rFonts w:eastAsia="Times New Roman"/>
          <w:szCs w:val="24"/>
        </w:rPr>
        <w:t>ρές</w:t>
      </w:r>
      <w:r w:rsidRPr="00461E80">
        <w:rPr>
          <w:rFonts w:eastAsia="Times New Roman"/>
          <w:szCs w:val="24"/>
        </w:rPr>
        <w:t xml:space="preserve"> σας το</w:t>
      </w:r>
      <w:r>
        <w:rPr>
          <w:rFonts w:eastAsia="Times New Roman"/>
          <w:szCs w:val="24"/>
        </w:rPr>
        <w:t xml:space="preserve">υ </w:t>
      </w:r>
      <w:r>
        <w:rPr>
          <w:rFonts w:eastAsia="Times New Roman"/>
          <w:szCs w:val="24"/>
        </w:rPr>
        <w:t>το</w:t>
      </w:r>
      <w:r w:rsidRPr="00461E80">
        <w:rPr>
          <w:rFonts w:eastAsia="Times New Roman"/>
          <w:szCs w:val="24"/>
        </w:rPr>
        <w:t xml:space="preserve"> κάνετε κάθε μέρα ακόμα πιο σαφές</w:t>
      </w:r>
      <w:r>
        <w:rPr>
          <w:rFonts w:eastAsia="Times New Roman"/>
          <w:szCs w:val="24"/>
        </w:rPr>
        <w:t>.</w:t>
      </w:r>
    </w:p>
    <w:p w14:paraId="499240B9"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Σ</w:t>
      </w:r>
      <w:r w:rsidRPr="00461E80">
        <w:rPr>
          <w:rFonts w:eastAsia="Times New Roman"/>
          <w:szCs w:val="24"/>
        </w:rPr>
        <w:t xml:space="preserve">το ίδιο </w:t>
      </w:r>
      <w:r>
        <w:rPr>
          <w:rFonts w:eastAsia="Times New Roman"/>
          <w:szCs w:val="24"/>
        </w:rPr>
        <w:t>π</w:t>
      </w:r>
      <w:r w:rsidRPr="00461E80">
        <w:rPr>
          <w:rFonts w:eastAsia="Times New Roman"/>
          <w:szCs w:val="24"/>
        </w:rPr>
        <w:t>λαίσιο</w:t>
      </w:r>
      <w:r>
        <w:rPr>
          <w:rFonts w:eastAsia="Times New Roman"/>
          <w:szCs w:val="24"/>
        </w:rPr>
        <w:t>,</w:t>
      </w:r>
      <w:r w:rsidRPr="00461E80">
        <w:rPr>
          <w:rFonts w:eastAsia="Times New Roman"/>
          <w:szCs w:val="24"/>
        </w:rPr>
        <w:t xml:space="preserve"> αν</w:t>
      </w:r>
      <w:r>
        <w:rPr>
          <w:rFonts w:eastAsia="Times New Roman"/>
          <w:szCs w:val="24"/>
        </w:rPr>
        <w:t>αγνωρίζοντας και στηρίζοντας το ευρωπαϊκό</w:t>
      </w:r>
      <w:r w:rsidRPr="00461E80">
        <w:rPr>
          <w:rFonts w:eastAsia="Times New Roman"/>
          <w:szCs w:val="24"/>
        </w:rPr>
        <w:t xml:space="preserve"> αθλητικό οικοδόμημα</w:t>
      </w:r>
      <w:r>
        <w:rPr>
          <w:rFonts w:eastAsia="Times New Roman"/>
          <w:szCs w:val="24"/>
        </w:rPr>
        <w:t>,</w:t>
      </w:r>
      <w:r w:rsidRPr="00461E80">
        <w:rPr>
          <w:rFonts w:eastAsia="Times New Roman"/>
          <w:szCs w:val="24"/>
        </w:rPr>
        <w:t xml:space="preserve"> έχουμε καταφέρει από το </w:t>
      </w:r>
      <w:r>
        <w:rPr>
          <w:rFonts w:eastAsia="Times New Roman"/>
          <w:szCs w:val="24"/>
        </w:rPr>
        <w:t>2015 έως</w:t>
      </w:r>
      <w:r w:rsidRPr="00461E80">
        <w:rPr>
          <w:rFonts w:eastAsia="Times New Roman"/>
          <w:szCs w:val="24"/>
        </w:rPr>
        <w:t xml:space="preserve"> σήμερα να αυξήσουμε τις επιχορηγήσεις </w:t>
      </w:r>
      <w:r>
        <w:rPr>
          <w:rFonts w:eastAsia="Times New Roman"/>
          <w:szCs w:val="24"/>
        </w:rPr>
        <w:t xml:space="preserve">στις </w:t>
      </w:r>
      <w:r w:rsidRPr="00461E80">
        <w:rPr>
          <w:rFonts w:eastAsia="Times New Roman"/>
          <w:szCs w:val="24"/>
        </w:rPr>
        <w:t xml:space="preserve">εθνικές ομοσπονδίες από 16 εκατομμύρια ευρώ </w:t>
      </w:r>
      <w:r>
        <w:rPr>
          <w:rFonts w:eastAsia="Times New Roman"/>
          <w:szCs w:val="24"/>
        </w:rPr>
        <w:t>το 20</w:t>
      </w:r>
      <w:r w:rsidRPr="00461E80">
        <w:rPr>
          <w:rFonts w:eastAsia="Times New Roman"/>
          <w:szCs w:val="24"/>
        </w:rPr>
        <w:t xml:space="preserve">16 </w:t>
      </w:r>
      <w:r>
        <w:rPr>
          <w:rFonts w:eastAsia="Times New Roman"/>
          <w:szCs w:val="24"/>
        </w:rPr>
        <w:t>που ήταν</w:t>
      </w:r>
      <w:r>
        <w:rPr>
          <w:rFonts w:eastAsia="Times New Roman"/>
          <w:szCs w:val="24"/>
        </w:rPr>
        <w:t xml:space="preserve"> </w:t>
      </w:r>
      <w:r>
        <w:rPr>
          <w:rFonts w:eastAsia="Times New Roman"/>
          <w:szCs w:val="24"/>
        </w:rPr>
        <w:t>ο</w:t>
      </w:r>
      <w:r w:rsidRPr="00461E80">
        <w:rPr>
          <w:rFonts w:eastAsia="Times New Roman"/>
          <w:szCs w:val="24"/>
        </w:rPr>
        <w:t>λυμπιακή χρονιά</w:t>
      </w:r>
      <w:r>
        <w:rPr>
          <w:rFonts w:eastAsia="Times New Roman"/>
          <w:szCs w:val="24"/>
        </w:rPr>
        <w:t>,</w:t>
      </w:r>
      <w:r w:rsidRPr="00461E80">
        <w:rPr>
          <w:rFonts w:eastAsia="Times New Roman"/>
          <w:szCs w:val="24"/>
        </w:rPr>
        <w:t xml:space="preserve"> σε 20 εκατομμύρια ευρώ</w:t>
      </w:r>
      <w:r>
        <w:rPr>
          <w:rFonts w:eastAsia="Times New Roman"/>
          <w:szCs w:val="24"/>
        </w:rPr>
        <w:t>,</w:t>
      </w:r>
      <w:r w:rsidRPr="00461E80">
        <w:rPr>
          <w:rFonts w:eastAsia="Times New Roman"/>
          <w:szCs w:val="24"/>
        </w:rPr>
        <w:t xml:space="preserve"> φέτος</w:t>
      </w:r>
      <w:r>
        <w:rPr>
          <w:rFonts w:eastAsia="Times New Roman"/>
          <w:szCs w:val="24"/>
        </w:rPr>
        <w:t>,</w:t>
      </w:r>
      <w:r w:rsidRPr="00461E80">
        <w:rPr>
          <w:rFonts w:eastAsia="Times New Roman"/>
          <w:szCs w:val="24"/>
        </w:rPr>
        <w:t xml:space="preserve"> το 2018</w:t>
      </w:r>
      <w:r>
        <w:rPr>
          <w:rFonts w:eastAsia="Times New Roman"/>
          <w:szCs w:val="24"/>
        </w:rPr>
        <w:t>,</w:t>
      </w:r>
      <w:r w:rsidRPr="00461E80">
        <w:rPr>
          <w:rFonts w:eastAsia="Times New Roman"/>
          <w:szCs w:val="24"/>
        </w:rPr>
        <w:t xml:space="preserve"> ενώ για το 2019 προβλέπεται </w:t>
      </w:r>
      <w:r>
        <w:rPr>
          <w:rFonts w:eastAsia="Times New Roman"/>
          <w:szCs w:val="24"/>
        </w:rPr>
        <w:t>μια</w:t>
      </w:r>
      <w:r w:rsidRPr="00461E80">
        <w:rPr>
          <w:rFonts w:eastAsia="Times New Roman"/>
          <w:szCs w:val="24"/>
        </w:rPr>
        <w:t xml:space="preserve"> </w:t>
      </w:r>
      <w:proofErr w:type="spellStart"/>
      <w:r w:rsidRPr="00461E80">
        <w:rPr>
          <w:rFonts w:eastAsia="Times New Roman"/>
          <w:szCs w:val="24"/>
        </w:rPr>
        <w:t>μεσοσταθμική</w:t>
      </w:r>
      <w:proofErr w:type="spellEnd"/>
      <w:r>
        <w:rPr>
          <w:rFonts w:eastAsia="Times New Roman"/>
          <w:szCs w:val="24"/>
        </w:rPr>
        <w:t>,</w:t>
      </w:r>
      <w:r w:rsidRPr="00461E80">
        <w:rPr>
          <w:rFonts w:eastAsia="Times New Roman"/>
          <w:szCs w:val="24"/>
        </w:rPr>
        <w:t xml:space="preserve"> περαιτέρω αύξηση</w:t>
      </w:r>
      <w:r>
        <w:rPr>
          <w:rFonts w:eastAsia="Times New Roman"/>
          <w:szCs w:val="24"/>
        </w:rPr>
        <w:t>,</w:t>
      </w:r>
      <w:r w:rsidRPr="00461E80">
        <w:rPr>
          <w:rFonts w:eastAsia="Times New Roman"/>
          <w:szCs w:val="24"/>
        </w:rPr>
        <w:t xml:space="preserve"> της τάξ</w:t>
      </w:r>
      <w:r>
        <w:rPr>
          <w:rFonts w:eastAsia="Times New Roman"/>
          <w:szCs w:val="24"/>
        </w:rPr>
        <w:t>εω</w:t>
      </w:r>
      <w:r w:rsidRPr="00461E80">
        <w:rPr>
          <w:rFonts w:eastAsia="Times New Roman"/>
          <w:szCs w:val="24"/>
        </w:rPr>
        <w:t>ς του 10%</w:t>
      </w:r>
      <w:r>
        <w:rPr>
          <w:rFonts w:eastAsia="Times New Roman"/>
          <w:szCs w:val="24"/>
        </w:rPr>
        <w:t>.</w:t>
      </w:r>
      <w:r w:rsidRPr="00461E80">
        <w:rPr>
          <w:rFonts w:eastAsia="Times New Roman"/>
          <w:szCs w:val="24"/>
        </w:rPr>
        <w:t xml:space="preserve"> </w:t>
      </w:r>
      <w:r>
        <w:rPr>
          <w:rFonts w:eastAsia="Times New Roman"/>
          <w:szCs w:val="24"/>
        </w:rPr>
        <w:t>Αναγνωρίζοντας ταυτόχρονα τη</w:t>
      </w:r>
      <w:r w:rsidRPr="00461E80">
        <w:rPr>
          <w:rFonts w:eastAsia="Times New Roman"/>
          <w:szCs w:val="24"/>
        </w:rPr>
        <w:t xml:space="preserve"> μεγάλη ανάγκη στήριξης</w:t>
      </w:r>
      <w:r>
        <w:rPr>
          <w:rFonts w:eastAsia="Times New Roman"/>
          <w:szCs w:val="24"/>
        </w:rPr>
        <w:t>, ιδίως</w:t>
      </w:r>
      <w:r w:rsidRPr="00461E80">
        <w:rPr>
          <w:rFonts w:eastAsia="Times New Roman"/>
          <w:szCs w:val="24"/>
        </w:rPr>
        <w:t xml:space="preserve"> των νέων αθλητών</w:t>
      </w:r>
      <w:r>
        <w:rPr>
          <w:rFonts w:eastAsia="Times New Roman"/>
          <w:szCs w:val="24"/>
        </w:rPr>
        <w:t>,</w:t>
      </w:r>
      <w:r w:rsidRPr="00461E80">
        <w:rPr>
          <w:rFonts w:eastAsia="Times New Roman"/>
          <w:szCs w:val="24"/>
        </w:rPr>
        <w:t xml:space="preserve"> </w:t>
      </w:r>
      <w:r>
        <w:rPr>
          <w:rFonts w:eastAsia="Times New Roman"/>
          <w:szCs w:val="24"/>
        </w:rPr>
        <w:t>-γ</w:t>
      </w:r>
      <w:r w:rsidRPr="00461E80">
        <w:rPr>
          <w:rFonts w:eastAsia="Times New Roman"/>
          <w:szCs w:val="24"/>
        </w:rPr>
        <w:t>ιατί πραγματικά χρειαζόμαστε περισ</w:t>
      </w:r>
      <w:r w:rsidRPr="00461E80">
        <w:rPr>
          <w:rFonts w:eastAsia="Times New Roman"/>
          <w:szCs w:val="24"/>
        </w:rPr>
        <w:t xml:space="preserve">σότερα χρήματα και με </w:t>
      </w:r>
      <w:r>
        <w:rPr>
          <w:rFonts w:eastAsia="Times New Roman"/>
          <w:szCs w:val="24"/>
        </w:rPr>
        <w:t>σύνεση</w:t>
      </w:r>
      <w:r w:rsidRPr="00461E80">
        <w:rPr>
          <w:rFonts w:eastAsia="Times New Roman"/>
          <w:szCs w:val="24"/>
        </w:rPr>
        <w:t xml:space="preserve"> και με σοβαρό σχεδιασμό θα φτάσουμε σε αυτά που απαιτούνται</w:t>
      </w:r>
      <w:r>
        <w:rPr>
          <w:rFonts w:eastAsia="Times New Roman"/>
          <w:szCs w:val="24"/>
        </w:rPr>
        <w:t>-</w:t>
      </w:r>
      <w:r w:rsidRPr="00461E80">
        <w:rPr>
          <w:rFonts w:eastAsia="Times New Roman"/>
          <w:szCs w:val="24"/>
        </w:rPr>
        <w:t xml:space="preserve"> θεσμοθετήσαμε </w:t>
      </w:r>
      <w:r>
        <w:rPr>
          <w:rFonts w:eastAsia="Times New Roman"/>
          <w:szCs w:val="24"/>
        </w:rPr>
        <w:t>-</w:t>
      </w:r>
      <w:r w:rsidRPr="00461E80">
        <w:rPr>
          <w:rFonts w:eastAsia="Times New Roman"/>
          <w:szCs w:val="24"/>
        </w:rPr>
        <w:t>και τις</w:t>
      </w:r>
      <w:r>
        <w:rPr>
          <w:rFonts w:eastAsia="Times New Roman"/>
          <w:szCs w:val="24"/>
        </w:rPr>
        <w:t xml:space="preserve"> επόμενες ημέρες θα ανακοινωθούν- </w:t>
      </w:r>
      <w:r w:rsidRPr="00461E80">
        <w:rPr>
          <w:rFonts w:eastAsia="Times New Roman"/>
          <w:szCs w:val="24"/>
        </w:rPr>
        <w:t xml:space="preserve">αθλητικές υποτροφίες ύψους </w:t>
      </w:r>
      <w:r>
        <w:rPr>
          <w:rFonts w:eastAsia="Times New Roman"/>
          <w:szCs w:val="24"/>
        </w:rPr>
        <w:t xml:space="preserve">4.200 ευρώ </w:t>
      </w:r>
      <w:r w:rsidRPr="00461E80">
        <w:rPr>
          <w:rFonts w:eastAsia="Times New Roman"/>
          <w:szCs w:val="24"/>
        </w:rPr>
        <w:t>το</w:t>
      </w:r>
      <w:r>
        <w:rPr>
          <w:rFonts w:eastAsia="Times New Roman"/>
          <w:szCs w:val="24"/>
        </w:rPr>
        <w:t>ν</w:t>
      </w:r>
      <w:r w:rsidRPr="00461E80">
        <w:rPr>
          <w:rFonts w:eastAsia="Times New Roman"/>
          <w:szCs w:val="24"/>
        </w:rPr>
        <w:t xml:space="preserve"> χρόνο για νέους αθλητές και αθλήτριες </w:t>
      </w:r>
      <w:r>
        <w:rPr>
          <w:rFonts w:eastAsia="Times New Roman"/>
          <w:szCs w:val="24"/>
        </w:rPr>
        <w:t xml:space="preserve">έως είκοσι δύο ετών οι οποίοι </w:t>
      </w:r>
      <w:r>
        <w:rPr>
          <w:rFonts w:eastAsia="Times New Roman"/>
          <w:szCs w:val="24"/>
        </w:rPr>
        <w:t>έχουν</w:t>
      </w:r>
      <w:r w:rsidRPr="00461E80">
        <w:rPr>
          <w:rFonts w:eastAsia="Times New Roman"/>
          <w:szCs w:val="24"/>
        </w:rPr>
        <w:t xml:space="preserve"> </w:t>
      </w:r>
      <w:r>
        <w:rPr>
          <w:rFonts w:eastAsia="Times New Roman"/>
          <w:szCs w:val="24"/>
        </w:rPr>
        <w:t>μεγάλες επιδόσεις και δεν έχουν</w:t>
      </w:r>
      <w:r w:rsidRPr="00461E80">
        <w:rPr>
          <w:rFonts w:eastAsia="Times New Roman"/>
          <w:szCs w:val="24"/>
        </w:rPr>
        <w:t xml:space="preserve"> βρει χορηγούς</w:t>
      </w:r>
      <w:r>
        <w:rPr>
          <w:rFonts w:eastAsia="Times New Roman"/>
          <w:szCs w:val="24"/>
        </w:rPr>
        <w:t>.</w:t>
      </w:r>
    </w:p>
    <w:p w14:paraId="499240BA"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Τ</w:t>
      </w:r>
      <w:r w:rsidRPr="00461E80">
        <w:rPr>
          <w:rFonts w:eastAsia="Times New Roman"/>
          <w:szCs w:val="24"/>
        </w:rPr>
        <w:t>ην ίδια στιγμή</w:t>
      </w:r>
      <w:r>
        <w:rPr>
          <w:rFonts w:eastAsia="Times New Roman"/>
          <w:szCs w:val="24"/>
        </w:rPr>
        <w:t>,</w:t>
      </w:r>
      <w:r w:rsidRPr="00461E80">
        <w:rPr>
          <w:rFonts w:eastAsia="Times New Roman"/>
          <w:szCs w:val="24"/>
        </w:rPr>
        <w:t xml:space="preserve"> πέρα από τις </w:t>
      </w:r>
      <w:r>
        <w:rPr>
          <w:rFonts w:eastAsia="Times New Roman"/>
          <w:szCs w:val="24"/>
        </w:rPr>
        <w:t>εξοφλήσεις των πριμ</w:t>
      </w:r>
      <w:r w:rsidRPr="00461E80">
        <w:rPr>
          <w:rFonts w:eastAsia="Times New Roman"/>
          <w:szCs w:val="24"/>
        </w:rPr>
        <w:t xml:space="preserve"> που κάναμε</w:t>
      </w:r>
      <w:r>
        <w:rPr>
          <w:rFonts w:eastAsia="Times New Roman"/>
          <w:szCs w:val="24"/>
        </w:rPr>
        <w:t>,</w:t>
      </w:r>
      <w:r w:rsidRPr="00461E80">
        <w:rPr>
          <w:rFonts w:eastAsia="Times New Roman"/>
          <w:szCs w:val="24"/>
        </w:rPr>
        <w:t xml:space="preserve"> προχωρήσαμε </w:t>
      </w:r>
      <w:r>
        <w:rPr>
          <w:rFonts w:eastAsia="Times New Roman"/>
          <w:szCs w:val="24"/>
        </w:rPr>
        <w:t>στην αποκατάσταση της</w:t>
      </w:r>
      <w:r w:rsidRPr="00461E80">
        <w:rPr>
          <w:rFonts w:eastAsia="Times New Roman"/>
          <w:szCs w:val="24"/>
        </w:rPr>
        <w:t xml:space="preserve"> αδικίας με τους </w:t>
      </w:r>
      <w:proofErr w:type="spellStart"/>
      <w:r w:rsidRPr="00461E80">
        <w:rPr>
          <w:rFonts w:eastAsia="Times New Roman"/>
          <w:szCs w:val="24"/>
        </w:rPr>
        <w:t>διακριθέντες</w:t>
      </w:r>
      <w:proofErr w:type="spellEnd"/>
      <w:r w:rsidRPr="00461E80">
        <w:rPr>
          <w:rFonts w:eastAsia="Times New Roman"/>
          <w:szCs w:val="24"/>
        </w:rPr>
        <w:t xml:space="preserve"> αθλητές και τους διορισμούς που είχαν παγώσει όλα αυτά τα χρόνια</w:t>
      </w:r>
      <w:r>
        <w:rPr>
          <w:rFonts w:eastAsia="Times New Roman"/>
          <w:szCs w:val="24"/>
        </w:rPr>
        <w:t>.</w:t>
      </w:r>
      <w:r w:rsidRPr="00461E80">
        <w:rPr>
          <w:rFonts w:eastAsia="Times New Roman"/>
          <w:szCs w:val="24"/>
        </w:rPr>
        <w:t xml:space="preserve"> </w:t>
      </w:r>
      <w:r>
        <w:rPr>
          <w:rFonts w:eastAsia="Times New Roman"/>
          <w:szCs w:val="24"/>
        </w:rPr>
        <w:t>Για τους αθλ</w:t>
      </w:r>
      <w:r>
        <w:rPr>
          <w:rFonts w:eastAsia="Times New Roman"/>
          <w:szCs w:val="24"/>
        </w:rPr>
        <w:t>ητές-</w:t>
      </w:r>
      <w:r w:rsidRPr="00461E80">
        <w:rPr>
          <w:rFonts w:eastAsia="Times New Roman"/>
          <w:szCs w:val="24"/>
        </w:rPr>
        <w:t>μαθητές</w:t>
      </w:r>
      <w:r>
        <w:rPr>
          <w:rFonts w:eastAsia="Times New Roman"/>
          <w:szCs w:val="24"/>
        </w:rPr>
        <w:t xml:space="preserve"> υπήρξε</w:t>
      </w:r>
      <w:r w:rsidRPr="00461E80">
        <w:rPr>
          <w:rFonts w:eastAsia="Times New Roman"/>
          <w:szCs w:val="24"/>
        </w:rPr>
        <w:t xml:space="preserve"> πρόνοια για τις απουσίες </w:t>
      </w:r>
      <w:r>
        <w:rPr>
          <w:rFonts w:eastAsia="Times New Roman"/>
          <w:szCs w:val="24"/>
        </w:rPr>
        <w:t>τους,</w:t>
      </w:r>
      <w:r w:rsidRPr="00461E80">
        <w:rPr>
          <w:rFonts w:eastAsia="Times New Roman"/>
          <w:szCs w:val="24"/>
        </w:rPr>
        <w:t xml:space="preserve"> για ενισχυτική διδασκαλία των παιδιών αυτών</w:t>
      </w:r>
      <w:r>
        <w:rPr>
          <w:rFonts w:eastAsia="Times New Roman"/>
          <w:szCs w:val="24"/>
        </w:rPr>
        <w:t>,</w:t>
      </w:r>
      <w:r w:rsidRPr="00461E80">
        <w:rPr>
          <w:rFonts w:eastAsia="Times New Roman"/>
          <w:szCs w:val="24"/>
        </w:rPr>
        <w:t xml:space="preserve"> που κατά τα άλλα το κράτος έβγαζε </w:t>
      </w:r>
      <w:r>
        <w:rPr>
          <w:rFonts w:eastAsia="Times New Roman"/>
          <w:szCs w:val="24"/>
        </w:rPr>
        <w:t>-</w:t>
      </w:r>
      <w:r w:rsidRPr="00461E80">
        <w:rPr>
          <w:rFonts w:eastAsia="Times New Roman"/>
          <w:szCs w:val="24"/>
        </w:rPr>
        <w:t>το ξαναλέω</w:t>
      </w:r>
      <w:r>
        <w:rPr>
          <w:rFonts w:eastAsia="Times New Roman"/>
          <w:szCs w:val="24"/>
        </w:rPr>
        <w:t>-</w:t>
      </w:r>
      <w:r w:rsidRPr="00461E80">
        <w:rPr>
          <w:rFonts w:eastAsia="Times New Roman"/>
          <w:szCs w:val="24"/>
        </w:rPr>
        <w:t xml:space="preserve"> φωτογραφίες και λέγαμε μεγάλα λόγια </w:t>
      </w:r>
      <w:r w:rsidRPr="00461E80">
        <w:rPr>
          <w:rFonts w:eastAsia="Times New Roman"/>
          <w:szCs w:val="24"/>
        </w:rPr>
        <w:lastRenderedPageBreak/>
        <w:t>περηφάνιας</w:t>
      </w:r>
      <w:r>
        <w:rPr>
          <w:rFonts w:eastAsia="Times New Roman"/>
          <w:szCs w:val="24"/>
        </w:rPr>
        <w:t>.</w:t>
      </w:r>
      <w:r w:rsidRPr="00461E80">
        <w:rPr>
          <w:rFonts w:eastAsia="Times New Roman"/>
          <w:szCs w:val="24"/>
        </w:rPr>
        <w:t xml:space="preserve"> </w:t>
      </w:r>
      <w:r>
        <w:rPr>
          <w:rFonts w:eastAsia="Times New Roman"/>
          <w:szCs w:val="24"/>
        </w:rPr>
        <w:t>Έ</w:t>
      </w:r>
      <w:r w:rsidRPr="00461E80">
        <w:rPr>
          <w:rFonts w:eastAsia="Times New Roman"/>
          <w:szCs w:val="24"/>
        </w:rPr>
        <w:t xml:space="preserve">τσι αποδεικνύεται </w:t>
      </w:r>
      <w:r>
        <w:rPr>
          <w:rFonts w:eastAsia="Times New Roman"/>
          <w:szCs w:val="24"/>
        </w:rPr>
        <w:t xml:space="preserve">η περηφάνεια, με αυτές τις </w:t>
      </w:r>
      <w:r w:rsidRPr="00461E80">
        <w:rPr>
          <w:rFonts w:eastAsia="Times New Roman"/>
          <w:szCs w:val="24"/>
        </w:rPr>
        <w:t>παρεμβάσεις</w:t>
      </w:r>
      <w:r>
        <w:rPr>
          <w:rFonts w:eastAsia="Times New Roman"/>
          <w:szCs w:val="24"/>
        </w:rPr>
        <w:t>,</w:t>
      </w:r>
      <w:r w:rsidRPr="00461E80">
        <w:rPr>
          <w:rFonts w:eastAsia="Times New Roman"/>
          <w:szCs w:val="24"/>
        </w:rPr>
        <w:t xml:space="preserve"> βοηθών</w:t>
      </w:r>
      <w:r w:rsidRPr="00461E80">
        <w:rPr>
          <w:rFonts w:eastAsia="Times New Roman"/>
          <w:szCs w:val="24"/>
        </w:rPr>
        <w:t>τας τους να είναι και καλοί μαθητές και καλοί αθλητές</w:t>
      </w:r>
      <w:r>
        <w:rPr>
          <w:rFonts w:eastAsia="Times New Roman"/>
          <w:szCs w:val="24"/>
        </w:rPr>
        <w:t>.</w:t>
      </w:r>
      <w:r w:rsidRPr="00461E80">
        <w:rPr>
          <w:rFonts w:eastAsia="Times New Roman"/>
          <w:szCs w:val="24"/>
        </w:rPr>
        <w:t xml:space="preserve"> </w:t>
      </w:r>
      <w:r>
        <w:rPr>
          <w:rFonts w:eastAsia="Times New Roman"/>
          <w:szCs w:val="24"/>
        </w:rPr>
        <w:t>Θ</w:t>
      </w:r>
      <w:r w:rsidRPr="00461E80">
        <w:rPr>
          <w:rFonts w:eastAsia="Times New Roman"/>
          <w:szCs w:val="24"/>
        </w:rPr>
        <w:t>εσπίσαμε</w:t>
      </w:r>
      <w:r>
        <w:rPr>
          <w:rFonts w:eastAsia="Times New Roman"/>
          <w:szCs w:val="24"/>
        </w:rPr>
        <w:t>,</w:t>
      </w:r>
      <w:r w:rsidRPr="00461E80">
        <w:rPr>
          <w:rFonts w:eastAsia="Times New Roman"/>
          <w:szCs w:val="24"/>
        </w:rPr>
        <w:t xml:space="preserve"> με αυτά τα νούμερα</w:t>
      </w:r>
      <w:r>
        <w:rPr>
          <w:rFonts w:eastAsia="Times New Roman"/>
          <w:szCs w:val="24"/>
        </w:rPr>
        <w:t>,</w:t>
      </w:r>
      <w:r w:rsidRPr="00461E80">
        <w:rPr>
          <w:rFonts w:eastAsia="Times New Roman"/>
          <w:szCs w:val="24"/>
        </w:rPr>
        <w:t xml:space="preserve"> σε αυτή την κρίση</w:t>
      </w:r>
      <w:r>
        <w:rPr>
          <w:rFonts w:eastAsia="Times New Roman"/>
          <w:szCs w:val="24"/>
        </w:rPr>
        <w:t>,</w:t>
      </w:r>
      <w:r w:rsidRPr="00461E80">
        <w:rPr>
          <w:rFonts w:eastAsia="Times New Roman"/>
          <w:szCs w:val="24"/>
        </w:rPr>
        <w:t xml:space="preserve"> το μάθημα της κολύμβησης στα δημόσια σχολεία της χώρας</w:t>
      </w:r>
      <w:r>
        <w:rPr>
          <w:rFonts w:eastAsia="Times New Roman"/>
          <w:szCs w:val="24"/>
        </w:rPr>
        <w:t>.</w:t>
      </w:r>
      <w:r w:rsidRPr="00461E80">
        <w:rPr>
          <w:rFonts w:eastAsia="Times New Roman"/>
          <w:szCs w:val="24"/>
        </w:rPr>
        <w:t xml:space="preserve"> </w:t>
      </w:r>
      <w:r>
        <w:rPr>
          <w:rFonts w:eastAsia="Times New Roman"/>
          <w:szCs w:val="24"/>
        </w:rPr>
        <w:t>Τ</w:t>
      </w:r>
      <w:r w:rsidRPr="00461E80">
        <w:rPr>
          <w:rFonts w:eastAsia="Times New Roman"/>
          <w:szCs w:val="24"/>
        </w:rPr>
        <w:t xml:space="preserve">α παιδιά της </w:t>
      </w:r>
      <w:r>
        <w:rPr>
          <w:rFonts w:eastAsia="Times New Roman"/>
          <w:szCs w:val="24"/>
        </w:rPr>
        <w:t>Γ</w:t>
      </w:r>
      <w:r>
        <w:rPr>
          <w:rFonts w:eastAsia="Times New Roman"/>
          <w:szCs w:val="24"/>
        </w:rPr>
        <w:t>΄</w:t>
      </w:r>
      <w:r>
        <w:rPr>
          <w:rFonts w:eastAsia="Times New Roman"/>
          <w:szCs w:val="24"/>
        </w:rPr>
        <w:t xml:space="preserve"> Δ</w:t>
      </w:r>
      <w:r w:rsidRPr="00461E80">
        <w:rPr>
          <w:rFonts w:eastAsia="Times New Roman"/>
          <w:szCs w:val="24"/>
        </w:rPr>
        <w:t>ημοτικού των δημόσιων σχολείων αυτής της χώρας</w:t>
      </w:r>
      <w:r>
        <w:rPr>
          <w:rFonts w:eastAsia="Times New Roman"/>
          <w:szCs w:val="24"/>
        </w:rPr>
        <w:t>,</w:t>
      </w:r>
      <w:r w:rsidRPr="00461E80">
        <w:rPr>
          <w:rFonts w:eastAsia="Times New Roman"/>
          <w:szCs w:val="24"/>
        </w:rPr>
        <w:t xml:space="preserve"> αυτών των δομών</w:t>
      </w:r>
      <w:r>
        <w:rPr>
          <w:rFonts w:eastAsia="Times New Roman"/>
          <w:szCs w:val="24"/>
        </w:rPr>
        <w:t>,</w:t>
      </w:r>
      <w:r w:rsidRPr="00461E80">
        <w:rPr>
          <w:rFonts w:eastAsia="Times New Roman"/>
          <w:szCs w:val="24"/>
        </w:rPr>
        <w:t xml:space="preserve"> μαθαίνουν κο</w:t>
      </w:r>
      <w:r w:rsidRPr="00461E80">
        <w:rPr>
          <w:rFonts w:eastAsia="Times New Roman"/>
          <w:szCs w:val="24"/>
        </w:rPr>
        <w:t>λύμβηση</w:t>
      </w:r>
      <w:r>
        <w:rPr>
          <w:rFonts w:eastAsia="Times New Roman"/>
          <w:szCs w:val="24"/>
        </w:rPr>
        <w:t>,</w:t>
      </w:r>
      <w:r w:rsidRPr="00461E80">
        <w:rPr>
          <w:rFonts w:eastAsia="Times New Roman"/>
          <w:szCs w:val="24"/>
        </w:rPr>
        <w:t xml:space="preserve"> δωρεάν</w:t>
      </w:r>
      <w:r>
        <w:rPr>
          <w:rFonts w:eastAsia="Times New Roman"/>
          <w:szCs w:val="24"/>
        </w:rPr>
        <w:t>,</w:t>
      </w:r>
      <w:r w:rsidRPr="00461E80">
        <w:rPr>
          <w:rFonts w:eastAsia="Times New Roman"/>
          <w:szCs w:val="24"/>
        </w:rPr>
        <w:t xml:space="preserve"> μέσα από τις δράσεις του Υπουργείου Παιδείας και της </w:t>
      </w:r>
      <w:r>
        <w:rPr>
          <w:rFonts w:eastAsia="Times New Roman"/>
          <w:szCs w:val="24"/>
        </w:rPr>
        <w:t>Γενικής Γραμματείας Αθλητισμού. Και ό</w:t>
      </w:r>
      <w:r w:rsidRPr="00461E80">
        <w:rPr>
          <w:rFonts w:eastAsia="Times New Roman"/>
          <w:szCs w:val="24"/>
        </w:rPr>
        <w:t>λα αυτά</w:t>
      </w:r>
      <w:r>
        <w:rPr>
          <w:rFonts w:eastAsia="Times New Roman"/>
          <w:szCs w:val="24"/>
        </w:rPr>
        <w:t xml:space="preserve"> τα κάναμε</w:t>
      </w:r>
      <w:r w:rsidRPr="00461E80">
        <w:rPr>
          <w:rFonts w:eastAsia="Times New Roman"/>
          <w:szCs w:val="24"/>
        </w:rPr>
        <w:t xml:space="preserve"> </w:t>
      </w:r>
      <w:r>
        <w:rPr>
          <w:rFonts w:eastAsia="Times New Roman"/>
          <w:szCs w:val="24"/>
        </w:rPr>
        <w:t xml:space="preserve">–και αυτό είναι το πιο σημαντικό- διαχειριζόμενοι </w:t>
      </w:r>
      <w:r w:rsidRPr="00461E80">
        <w:rPr>
          <w:rFonts w:eastAsia="Times New Roman"/>
          <w:szCs w:val="24"/>
        </w:rPr>
        <w:t xml:space="preserve">τα προηγούμενα χρόνια </w:t>
      </w:r>
      <w:r>
        <w:rPr>
          <w:rFonts w:eastAsia="Times New Roman"/>
          <w:szCs w:val="24"/>
        </w:rPr>
        <w:t xml:space="preserve">σχεδόν </w:t>
      </w:r>
      <w:r w:rsidRPr="00461E80">
        <w:rPr>
          <w:rFonts w:eastAsia="Times New Roman"/>
          <w:szCs w:val="24"/>
        </w:rPr>
        <w:t>τον ίδιο προϋπολογισμό</w:t>
      </w:r>
      <w:r>
        <w:rPr>
          <w:rFonts w:eastAsia="Times New Roman"/>
          <w:szCs w:val="24"/>
        </w:rPr>
        <w:t>,</w:t>
      </w:r>
      <w:r w:rsidRPr="00461E80">
        <w:rPr>
          <w:rFonts w:eastAsia="Times New Roman"/>
          <w:szCs w:val="24"/>
        </w:rPr>
        <w:t xml:space="preserve"> </w:t>
      </w:r>
      <w:r>
        <w:rPr>
          <w:rFonts w:eastAsia="Times New Roman"/>
          <w:szCs w:val="24"/>
        </w:rPr>
        <w:t>όμως με μια μεγάλη διαφορά</w:t>
      </w:r>
      <w:r w:rsidRPr="00461E80">
        <w:rPr>
          <w:rFonts w:eastAsia="Times New Roman"/>
          <w:szCs w:val="24"/>
        </w:rPr>
        <w:t xml:space="preserve"> σ</w:t>
      </w:r>
      <w:r w:rsidRPr="00461E80">
        <w:rPr>
          <w:rFonts w:eastAsia="Times New Roman"/>
          <w:szCs w:val="24"/>
        </w:rPr>
        <w:t>ε σχέση με το παρελθόν</w:t>
      </w:r>
      <w:r>
        <w:rPr>
          <w:rFonts w:eastAsia="Times New Roman"/>
          <w:szCs w:val="24"/>
        </w:rPr>
        <w:t>:</w:t>
      </w:r>
      <w:r w:rsidRPr="00461E80">
        <w:rPr>
          <w:rFonts w:eastAsia="Times New Roman"/>
          <w:szCs w:val="24"/>
        </w:rPr>
        <w:t xml:space="preserve"> </w:t>
      </w:r>
      <w:r>
        <w:rPr>
          <w:rFonts w:eastAsia="Times New Roman"/>
          <w:szCs w:val="24"/>
        </w:rPr>
        <w:t>χ</w:t>
      </w:r>
      <w:r w:rsidRPr="00461E80">
        <w:rPr>
          <w:rFonts w:eastAsia="Times New Roman"/>
          <w:szCs w:val="24"/>
        </w:rPr>
        <w:t>ρηστή διαχείριση</w:t>
      </w:r>
      <w:r>
        <w:rPr>
          <w:rFonts w:eastAsia="Times New Roman"/>
          <w:szCs w:val="24"/>
        </w:rPr>
        <w:t>,</w:t>
      </w:r>
      <w:r w:rsidRPr="00461E80">
        <w:rPr>
          <w:rFonts w:eastAsia="Times New Roman"/>
          <w:szCs w:val="24"/>
        </w:rPr>
        <w:t xml:space="preserve"> χρηστή διαχείριση</w:t>
      </w:r>
      <w:r>
        <w:rPr>
          <w:rFonts w:eastAsia="Times New Roman"/>
          <w:szCs w:val="24"/>
        </w:rPr>
        <w:t>,</w:t>
      </w:r>
      <w:r w:rsidRPr="00461E80">
        <w:rPr>
          <w:rFonts w:eastAsia="Times New Roman"/>
          <w:szCs w:val="24"/>
        </w:rPr>
        <w:t xml:space="preserve"> χρηστή διαχείριση και όραμα για </w:t>
      </w:r>
      <w:r>
        <w:rPr>
          <w:rFonts w:eastAsia="Times New Roman"/>
          <w:szCs w:val="24"/>
        </w:rPr>
        <w:t>μια</w:t>
      </w:r>
      <w:r w:rsidRPr="00461E80">
        <w:rPr>
          <w:rFonts w:eastAsia="Times New Roman"/>
          <w:szCs w:val="24"/>
        </w:rPr>
        <w:t xml:space="preserve"> Ελλάδα που αξίζει στους Έλληνες</w:t>
      </w:r>
      <w:r>
        <w:rPr>
          <w:rFonts w:eastAsia="Times New Roman"/>
          <w:szCs w:val="24"/>
        </w:rPr>
        <w:t>,</w:t>
      </w:r>
      <w:r w:rsidRPr="00461E80">
        <w:rPr>
          <w:rFonts w:eastAsia="Times New Roman"/>
          <w:szCs w:val="24"/>
        </w:rPr>
        <w:t xml:space="preserve"> διασφαλίζοντας ταυτόχρονα και τους εργαζόμενους στα σταδιακές </w:t>
      </w:r>
      <w:r>
        <w:rPr>
          <w:rFonts w:eastAsia="Times New Roman"/>
          <w:szCs w:val="24"/>
        </w:rPr>
        <w:t xml:space="preserve">και στις </w:t>
      </w:r>
      <w:r w:rsidRPr="00461E80">
        <w:rPr>
          <w:rFonts w:eastAsia="Times New Roman"/>
          <w:szCs w:val="24"/>
        </w:rPr>
        <w:t>εθνικές ομοσπονδίες</w:t>
      </w:r>
      <w:r>
        <w:rPr>
          <w:rFonts w:eastAsia="Times New Roman"/>
          <w:szCs w:val="24"/>
        </w:rPr>
        <w:t>. Το αμέσως επόμενο διάστημα</w:t>
      </w:r>
      <w:r w:rsidRPr="00461E80">
        <w:rPr>
          <w:rFonts w:eastAsia="Times New Roman"/>
          <w:szCs w:val="24"/>
        </w:rPr>
        <w:t xml:space="preserve"> αποκαθιστούμε </w:t>
      </w:r>
      <w:r>
        <w:rPr>
          <w:rFonts w:eastAsia="Times New Roman"/>
          <w:szCs w:val="24"/>
        </w:rPr>
        <w:t>χρόνιες</w:t>
      </w:r>
      <w:r w:rsidRPr="00461E80">
        <w:rPr>
          <w:rFonts w:eastAsia="Times New Roman"/>
          <w:szCs w:val="24"/>
        </w:rPr>
        <w:t xml:space="preserve"> αδικίες ανθρώπων ταλαιπωρημένων από ένα πελατειακό κράτος</w:t>
      </w:r>
      <w:r>
        <w:rPr>
          <w:rFonts w:eastAsia="Times New Roman"/>
          <w:szCs w:val="24"/>
        </w:rPr>
        <w:t>,</w:t>
      </w:r>
      <w:r w:rsidRPr="00461E80">
        <w:rPr>
          <w:rFonts w:eastAsia="Times New Roman"/>
          <w:szCs w:val="24"/>
        </w:rPr>
        <w:t xml:space="preserve"> το κράτος που είχατε δημιουργήσει</w:t>
      </w:r>
      <w:r>
        <w:rPr>
          <w:rFonts w:eastAsia="Times New Roman"/>
          <w:szCs w:val="24"/>
        </w:rPr>
        <w:t>.</w:t>
      </w:r>
    </w:p>
    <w:p w14:paraId="499240BB"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Κ</w:t>
      </w:r>
      <w:r w:rsidRPr="00461E80">
        <w:rPr>
          <w:rFonts w:eastAsia="Times New Roman"/>
          <w:szCs w:val="24"/>
        </w:rPr>
        <w:t>λείνοντας</w:t>
      </w:r>
      <w:r>
        <w:rPr>
          <w:rFonts w:eastAsia="Times New Roman"/>
          <w:szCs w:val="24"/>
        </w:rPr>
        <w:t xml:space="preserve">, </w:t>
      </w:r>
      <w:r w:rsidRPr="00076E96">
        <w:rPr>
          <w:rFonts w:eastAsia="Times New Roman"/>
          <w:szCs w:val="24"/>
        </w:rPr>
        <w:t xml:space="preserve">κυρίες και κύριοι </w:t>
      </w:r>
      <w:r>
        <w:rPr>
          <w:rFonts w:eastAsia="Times New Roman"/>
          <w:szCs w:val="24"/>
        </w:rPr>
        <w:t>Βουλευτές</w:t>
      </w:r>
      <w:r w:rsidRPr="00076E96">
        <w:rPr>
          <w:rFonts w:eastAsia="Times New Roman"/>
          <w:szCs w:val="24"/>
        </w:rPr>
        <w:t>,</w:t>
      </w:r>
      <w:r>
        <w:rPr>
          <w:rFonts w:eastAsia="Times New Roman"/>
          <w:szCs w:val="24"/>
        </w:rPr>
        <w:t xml:space="preserve"> </w:t>
      </w:r>
      <w:r w:rsidRPr="00461E80">
        <w:rPr>
          <w:rFonts w:eastAsia="Times New Roman"/>
          <w:szCs w:val="24"/>
        </w:rPr>
        <w:t>μετά από ένα δύσκολο μονοπάτι</w:t>
      </w:r>
      <w:r>
        <w:rPr>
          <w:rFonts w:eastAsia="Times New Roman"/>
          <w:szCs w:val="24"/>
        </w:rPr>
        <w:t xml:space="preserve">, αποτέλεσμα συσσωρευμένης </w:t>
      </w:r>
      <w:r w:rsidRPr="00461E80">
        <w:rPr>
          <w:rFonts w:eastAsia="Times New Roman"/>
          <w:szCs w:val="24"/>
        </w:rPr>
        <w:t>κακοδιαχείριση</w:t>
      </w:r>
      <w:r>
        <w:rPr>
          <w:rFonts w:eastAsia="Times New Roman"/>
          <w:szCs w:val="24"/>
        </w:rPr>
        <w:t>ς</w:t>
      </w:r>
      <w:r w:rsidRPr="00461E80">
        <w:rPr>
          <w:rFonts w:eastAsia="Times New Roman"/>
          <w:szCs w:val="24"/>
        </w:rPr>
        <w:t xml:space="preserve"> </w:t>
      </w:r>
      <w:r>
        <w:rPr>
          <w:rFonts w:eastAsia="Times New Roman"/>
          <w:szCs w:val="24"/>
        </w:rPr>
        <w:t>τριάντα ετών,</w:t>
      </w:r>
      <w:r w:rsidRPr="00461E80">
        <w:rPr>
          <w:rFonts w:eastAsia="Times New Roman"/>
          <w:szCs w:val="24"/>
        </w:rPr>
        <w:t xml:space="preserve"> νεοφιλελεύθε</w:t>
      </w:r>
      <w:r w:rsidRPr="00461E80">
        <w:rPr>
          <w:rFonts w:eastAsia="Times New Roman"/>
          <w:szCs w:val="24"/>
        </w:rPr>
        <w:t>ρων εμμονών και αλαζονείας</w:t>
      </w:r>
      <w:r>
        <w:rPr>
          <w:rFonts w:eastAsia="Times New Roman"/>
          <w:szCs w:val="24"/>
        </w:rPr>
        <w:t>,</w:t>
      </w:r>
      <w:r w:rsidRPr="00461E80">
        <w:rPr>
          <w:rFonts w:eastAsia="Times New Roman"/>
          <w:szCs w:val="24"/>
        </w:rPr>
        <w:t xml:space="preserve"> καταφέρνουμε να αλλάξουμε σελίδα</w:t>
      </w:r>
      <w:r>
        <w:rPr>
          <w:rFonts w:eastAsia="Times New Roman"/>
          <w:szCs w:val="24"/>
        </w:rPr>
        <w:t>.</w:t>
      </w:r>
      <w:r w:rsidRPr="00461E80">
        <w:rPr>
          <w:rFonts w:eastAsia="Times New Roman"/>
          <w:szCs w:val="24"/>
        </w:rPr>
        <w:t xml:space="preserve"> </w:t>
      </w:r>
      <w:r>
        <w:rPr>
          <w:rFonts w:eastAsia="Times New Roman"/>
          <w:szCs w:val="24"/>
        </w:rPr>
        <w:t>Α</w:t>
      </w:r>
      <w:r w:rsidRPr="00461E80">
        <w:rPr>
          <w:rFonts w:eastAsia="Times New Roman"/>
          <w:szCs w:val="24"/>
        </w:rPr>
        <w:t>νακτούμε δικαιώματα</w:t>
      </w:r>
      <w:r>
        <w:rPr>
          <w:rFonts w:eastAsia="Times New Roman"/>
          <w:szCs w:val="24"/>
        </w:rPr>
        <w:t>,</w:t>
      </w:r>
      <w:r w:rsidRPr="00461E80">
        <w:rPr>
          <w:rFonts w:eastAsia="Times New Roman"/>
          <w:szCs w:val="24"/>
        </w:rPr>
        <w:t xml:space="preserve"> αποκαθιστούμε αδικίες</w:t>
      </w:r>
      <w:r>
        <w:rPr>
          <w:rFonts w:eastAsia="Times New Roman"/>
          <w:szCs w:val="24"/>
        </w:rPr>
        <w:t>,</w:t>
      </w:r>
      <w:r w:rsidRPr="00461E80">
        <w:rPr>
          <w:rFonts w:eastAsia="Times New Roman"/>
          <w:szCs w:val="24"/>
        </w:rPr>
        <w:t xml:space="preserve"> σχεδιάζουμε την Ελλάδα του αύριο με κοινωνική δικαιοσύνη</w:t>
      </w:r>
      <w:r>
        <w:rPr>
          <w:rFonts w:eastAsia="Times New Roman"/>
          <w:szCs w:val="24"/>
        </w:rPr>
        <w:t>,</w:t>
      </w:r>
      <w:r w:rsidRPr="00461E80">
        <w:rPr>
          <w:rFonts w:eastAsia="Times New Roman"/>
          <w:szCs w:val="24"/>
        </w:rPr>
        <w:t xml:space="preserve"> με κοινωνική συνοχή</w:t>
      </w:r>
      <w:r>
        <w:rPr>
          <w:rFonts w:eastAsia="Times New Roman"/>
          <w:szCs w:val="24"/>
        </w:rPr>
        <w:t>,</w:t>
      </w:r>
      <w:r w:rsidRPr="00461E80">
        <w:rPr>
          <w:rFonts w:eastAsia="Times New Roman"/>
          <w:szCs w:val="24"/>
        </w:rPr>
        <w:t xml:space="preserve"> με επίκεντρο και μοναδικό επίκεντρο τον άνθρωπο και τις ανάγκες του</w:t>
      </w:r>
      <w:r>
        <w:rPr>
          <w:rFonts w:eastAsia="Times New Roman"/>
          <w:szCs w:val="24"/>
        </w:rPr>
        <w:t>.</w:t>
      </w:r>
    </w:p>
    <w:p w14:paraId="499240BC" w14:textId="77777777" w:rsidR="00BA2908" w:rsidRDefault="00D473A4">
      <w:pPr>
        <w:tabs>
          <w:tab w:val="center" w:pos="4753"/>
          <w:tab w:val="left" w:pos="6156"/>
        </w:tabs>
        <w:spacing w:after="0" w:line="600" w:lineRule="auto"/>
        <w:ind w:firstLine="720"/>
        <w:jc w:val="both"/>
        <w:rPr>
          <w:rFonts w:eastAsia="Times New Roman"/>
          <w:szCs w:val="24"/>
        </w:rPr>
      </w:pPr>
      <w:r w:rsidRPr="00461E80">
        <w:rPr>
          <w:rFonts w:eastAsia="Times New Roman"/>
          <w:szCs w:val="24"/>
        </w:rPr>
        <w:lastRenderedPageBreak/>
        <w:t>Σ</w:t>
      </w:r>
      <w:r w:rsidRPr="00461E80">
        <w:rPr>
          <w:rFonts w:eastAsia="Times New Roman"/>
          <w:szCs w:val="24"/>
        </w:rPr>
        <w:t>ας ευχαριστώ πολύ</w:t>
      </w:r>
      <w:r>
        <w:rPr>
          <w:rFonts w:eastAsia="Times New Roman"/>
          <w:szCs w:val="24"/>
        </w:rPr>
        <w:t>.</w:t>
      </w:r>
    </w:p>
    <w:p w14:paraId="499240BD" w14:textId="77777777" w:rsidR="00BA2908" w:rsidRDefault="00D473A4">
      <w:pPr>
        <w:spacing w:after="0" w:line="600" w:lineRule="auto"/>
        <w:ind w:firstLine="720"/>
        <w:jc w:val="both"/>
        <w:rPr>
          <w:rFonts w:eastAsia="Times New Roman"/>
          <w:szCs w:val="24"/>
        </w:rPr>
      </w:pPr>
      <w:r w:rsidRPr="006B6276">
        <w:rPr>
          <w:rFonts w:eastAsia="Times New Roman" w:cs="Times New Roman"/>
          <w:b/>
          <w:szCs w:val="24"/>
        </w:rPr>
        <w:t>ΠΡΟΕΔΡΕΥΩΝ (</w:t>
      </w:r>
      <w:r>
        <w:rPr>
          <w:rFonts w:eastAsia="Times New Roman" w:cs="Times New Roman"/>
          <w:b/>
          <w:szCs w:val="24"/>
        </w:rPr>
        <w:t>Μάριος Γεωργιάδης</w:t>
      </w:r>
      <w:r w:rsidRPr="006B6276">
        <w:rPr>
          <w:rFonts w:eastAsia="Times New Roman" w:cs="Times New Roman"/>
          <w:b/>
          <w:szCs w:val="24"/>
        </w:rPr>
        <w:t xml:space="preserve">): </w:t>
      </w:r>
      <w:r>
        <w:rPr>
          <w:rFonts w:eastAsia="Times New Roman"/>
          <w:szCs w:val="24"/>
        </w:rPr>
        <w:t>Ε</w:t>
      </w:r>
      <w:r w:rsidRPr="00461E80">
        <w:rPr>
          <w:rFonts w:eastAsia="Times New Roman"/>
          <w:szCs w:val="24"/>
        </w:rPr>
        <w:t>υχαριστούμε</w:t>
      </w:r>
      <w:r>
        <w:rPr>
          <w:rFonts w:eastAsia="Times New Roman"/>
          <w:szCs w:val="24"/>
        </w:rPr>
        <w:t xml:space="preserve"> τον κύριο Υπουργό.</w:t>
      </w:r>
    </w:p>
    <w:p w14:paraId="499240BE" w14:textId="77777777" w:rsidR="00BA2908" w:rsidRDefault="00D473A4">
      <w:pPr>
        <w:tabs>
          <w:tab w:val="center" w:pos="4753"/>
          <w:tab w:val="left" w:pos="6156"/>
        </w:tabs>
        <w:spacing w:after="0" w:line="600" w:lineRule="auto"/>
        <w:ind w:firstLine="720"/>
        <w:jc w:val="both"/>
        <w:rPr>
          <w:rFonts w:eastAsia="Times New Roman" w:cs="Times New Roman"/>
          <w:szCs w:val="24"/>
        </w:rPr>
      </w:pPr>
      <w:r>
        <w:rPr>
          <w:rFonts w:eastAsia="Times New Roman"/>
          <w:szCs w:val="24"/>
        </w:rPr>
        <w:t>Τ</w:t>
      </w:r>
      <w:r w:rsidRPr="00461E80">
        <w:rPr>
          <w:rFonts w:eastAsia="Times New Roman"/>
          <w:szCs w:val="24"/>
        </w:rPr>
        <w:t>ο</w:t>
      </w:r>
      <w:r>
        <w:rPr>
          <w:rFonts w:eastAsia="Times New Roman"/>
          <w:szCs w:val="24"/>
        </w:rPr>
        <w:t>ν</w:t>
      </w:r>
      <w:r w:rsidRPr="00461E80">
        <w:rPr>
          <w:rFonts w:eastAsia="Times New Roman"/>
          <w:szCs w:val="24"/>
        </w:rPr>
        <w:t xml:space="preserve"> λόγο έχει η κ</w:t>
      </w:r>
      <w:r>
        <w:rPr>
          <w:rFonts w:eastAsia="Times New Roman"/>
          <w:szCs w:val="24"/>
        </w:rPr>
        <w:t xml:space="preserve">. </w:t>
      </w:r>
      <w:proofErr w:type="spellStart"/>
      <w:r>
        <w:rPr>
          <w:rFonts w:eastAsia="Times New Roman"/>
          <w:szCs w:val="24"/>
        </w:rPr>
        <w:t>Β</w:t>
      </w:r>
      <w:r w:rsidRPr="00461E80">
        <w:rPr>
          <w:rFonts w:eastAsia="Times New Roman"/>
          <w:szCs w:val="24"/>
        </w:rPr>
        <w:t>ούλτεψη</w:t>
      </w:r>
      <w:proofErr w:type="spellEnd"/>
      <w:r>
        <w:rPr>
          <w:rFonts w:eastAsia="Times New Roman"/>
          <w:szCs w:val="24"/>
        </w:rPr>
        <w:t>,</w:t>
      </w:r>
      <w:r w:rsidRPr="00461E80">
        <w:rPr>
          <w:rFonts w:eastAsia="Times New Roman"/>
          <w:szCs w:val="24"/>
        </w:rPr>
        <w:t xml:space="preserve"> από την </w:t>
      </w:r>
      <w:r>
        <w:rPr>
          <w:rFonts w:eastAsia="Times New Roman"/>
          <w:szCs w:val="24"/>
        </w:rPr>
        <w:t>Κ</w:t>
      </w:r>
      <w:r w:rsidRPr="00461E80">
        <w:rPr>
          <w:rFonts w:eastAsia="Times New Roman"/>
          <w:szCs w:val="24"/>
        </w:rPr>
        <w:t xml:space="preserve">οινοβουλευτική </w:t>
      </w:r>
      <w:r>
        <w:rPr>
          <w:rFonts w:eastAsia="Times New Roman"/>
          <w:szCs w:val="24"/>
        </w:rPr>
        <w:t>Ο</w:t>
      </w:r>
      <w:r w:rsidRPr="00461E80">
        <w:rPr>
          <w:rFonts w:eastAsia="Times New Roman"/>
          <w:szCs w:val="24"/>
        </w:rPr>
        <w:t>μάδα της Νέας Δημοκρατίας</w:t>
      </w:r>
      <w:r>
        <w:rPr>
          <w:rFonts w:eastAsia="Times New Roman"/>
          <w:szCs w:val="24"/>
        </w:rPr>
        <w:t>,</w:t>
      </w:r>
      <w:r w:rsidRPr="00461E80">
        <w:rPr>
          <w:rFonts w:eastAsia="Times New Roman"/>
          <w:szCs w:val="24"/>
        </w:rPr>
        <w:t xml:space="preserve"> για </w:t>
      </w:r>
      <w:r>
        <w:rPr>
          <w:rFonts w:eastAsia="Times New Roman"/>
          <w:szCs w:val="24"/>
        </w:rPr>
        <w:t>επτά</w:t>
      </w:r>
      <w:r w:rsidRPr="00461E80">
        <w:rPr>
          <w:rFonts w:eastAsia="Times New Roman"/>
          <w:szCs w:val="24"/>
        </w:rPr>
        <w:t xml:space="preserve"> λεπτά</w:t>
      </w:r>
      <w:r>
        <w:rPr>
          <w:rFonts w:eastAsia="Times New Roman"/>
          <w:szCs w:val="24"/>
        </w:rPr>
        <w:t>.</w:t>
      </w:r>
    </w:p>
    <w:p w14:paraId="499240BF" w14:textId="77777777" w:rsidR="00BA2908" w:rsidRDefault="00D473A4">
      <w:pPr>
        <w:tabs>
          <w:tab w:val="left" w:pos="2940"/>
        </w:tabs>
        <w:spacing w:after="0" w:line="600" w:lineRule="auto"/>
        <w:ind w:firstLine="720"/>
        <w:jc w:val="both"/>
        <w:rPr>
          <w:rFonts w:eastAsia="Times New Roman"/>
          <w:bCs/>
          <w:szCs w:val="24"/>
        </w:rPr>
      </w:pPr>
      <w:r w:rsidRPr="00A52B4B">
        <w:rPr>
          <w:rFonts w:eastAsia="Times New Roman"/>
          <w:b/>
          <w:bCs/>
          <w:szCs w:val="24"/>
        </w:rPr>
        <w:t>ΣΟΦΙΑ ΒΟΥΛΤΕΨΗ:</w:t>
      </w:r>
      <w:r>
        <w:rPr>
          <w:rFonts w:eastAsia="Times New Roman"/>
          <w:bCs/>
          <w:szCs w:val="24"/>
        </w:rPr>
        <w:t xml:space="preserve"> Ευχαριστώ πολύ, κύριε Πρόεδρε.</w:t>
      </w:r>
    </w:p>
    <w:p w14:paraId="499240C0"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Ζητάτε </w:t>
      </w:r>
      <w:r w:rsidRPr="002025AB">
        <w:rPr>
          <w:rFonts w:eastAsia="Times New Roman"/>
          <w:bCs/>
          <w:szCs w:val="24"/>
        </w:rPr>
        <w:t>αυτές τις μέρες επιμόν</w:t>
      </w:r>
      <w:r>
        <w:rPr>
          <w:rFonts w:eastAsia="Times New Roman"/>
          <w:bCs/>
          <w:szCs w:val="24"/>
        </w:rPr>
        <w:t>ω</w:t>
      </w:r>
      <w:r w:rsidRPr="002025AB">
        <w:rPr>
          <w:rFonts w:eastAsia="Times New Roman"/>
          <w:bCs/>
          <w:szCs w:val="24"/>
        </w:rPr>
        <w:t>ς</w:t>
      </w:r>
      <w:r>
        <w:rPr>
          <w:rFonts w:eastAsia="Times New Roman"/>
          <w:bCs/>
          <w:szCs w:val="24"/>
        </w:rPr>
        <w:t xml:space="preserve">, </w:t>
      </w:r>
      <w:r w:rsidRPr="002025AB">
        <w:rPr>
          <w:rFonts w:eastAsia="Times New Roman"/>
          <w:bCs/>
          <w:szCs w:val="24"/>
        </w:rPr>
        <w:t>κύ</w:t>
      </w:r>
      <w:r>
        <w:rPr>
          <w:rFonts w:eastAsia="Times New Roman"/>
          <w:bCs/>
          <w:szCs w:val="24"/>
        </w:rPr>
        <w:t>ριοι και κυρίες συνάδελφοι της Κ</w:t>
      </w:r>
      <w:r w:rsidRPr="002025AB">
        <w:rPr>
          <w:rFonts w:eastAsia="Times New Roman"/>
          <w:bCs/>
          <w:szCs w:val="24"/>
        </w:rPr>
        <w:t>υβέρνησης</w:t>
      </w:r>
      <w:r>
        <w:rPr>
          <w:rFonts w:eastAsia="Times New Roman"/>
          <w:bCs/>
          <w:szCs w:val="24"/>
        </w:rPr>
        <w:t>,</w:t>
      </w:r>
      <w:r w:rsidRPr="002025AB">
        <w:rPr>
          <w:rFonts w:eastAsia="Times New Roman"/>
          <w:bCs/>
          <w:szCs w:val="24"/>
        </w:rPr>
        <w:t xml:space="preserve"> απο</w:t>
      </w:r>
      <w:r>
        <w:rPr>
          <w:rFonts w:eastAsia="Times New Roman"/>
          <w:bCs/>
          <w:szCs w:val="24"/>
        </w:rPr>
        <w:t>δείξεις για τη δημόσια από του Β</w:t>
      </w:r>
      <w:r w:rsidRPr="002025AB">
        <w:rPr>
          <w:rFonts w:eastAsia="Times New Roman"/>
          <w:bCs/>
          <w:szCs w:val="24"/>
        </w:rPr>
        <w:t xml:space="preserve">ήματος αυτού καταγγελία του Προέδρου της Νέας Δημοκρατίας Κυριάκου Μητσοτάκη </w:t>
      </w:r>
      <w:r>
        <w:rPr>
          <w:rFonts w:eastAsia="Times New Roman"/>
          <w:bCs/>
          <w:szCs w:val="24"/>
        </w:rPr>
        <w:t xml:space="preserve">περί </w:t>
      </w:r>
      <w:r w:rsidRPr="002025AB">
        <w:rPr>
          <w:rFonts w:eastAsia="Times New Roman"/>
          <w:bCs/>
          <w:szCs w:val="24"/>
        </w:rPr>
        <w:t xml:space="preserve">της συναλλαγής </w:t>
      </w:r>
      <w:r>
        <w:rPr>
          <w:rFonts w:eastAsia="Times New Roman"/>
          <w:bCs/>
          <w:szCs w:val="24"/>
        </w:rPr>
        <w:t>μ</w:t>
      </w:r>
      <w:r w:rsidRPr="002025AB">
        <w:rPr>
          <w:rFonts w:eastAsia="Times New Roman"/>
          <w:bCs/>
          <w:szCs w:val="24"/>
        </w:rPr>
        <w:t>ε αντάλλαγμα τη Μακεδονία</w:t>
      </w:r>
      <w:r>
        <w:rPr>
          <w:rFonts w:eastAsia="Times New Roman"/>
          <w:bCs/>
          <w:szCs w:val="24"/>
        </w:rPr>
        <w:t>. Η</w:t>
      </w:r>
      <w:r w:rsidRPr="002025AB">
        <w:rPr>
          <w:rFonts w:eastAsia="Times New Roman"/>
          <w:bCs/>
          <w:szCs w:val="24"/>
        </w:rPr>
        <w:t xml:space="preserve"> απάντηση βρίσκεται στ</w:t>
      </w:r>
      <w:r>
        <w:rPr>
          <w:rFonts w:eastAsia="Times New Roman"/>
          <w:bCs/>
          <w:szCs w:val="24"/>
        </w:rPr>
        <w:t>η διεξαγόμενη συζήτηση ε</w:t>
      </w:r>
      <w:r>
        <w:rPr>
          <w:rFonts w:eastAsia="Times New Roman"/>
          <w:bCs/>
          <w:szCs w:val="24"/>
        </w:rPr>
        <w:t xml:space="preserve">πί του </w:t>
      </w:r>
      <w:r>
        <w:rPr>
          <w:rFonts w:eastAsia="Times New Roman"/>
          <w:bCs/>
          <w:szCs w:val="24"/>
        </w:rPr>
        <w:t>π</w:t>
      </w:r>
      <w:r w:rsidRPr="002025AB">
        <w:rPr>
          <w:rFonts w:eastAsia="Times New Roman"/>
          <w:bCs/>
          <w:szCs w:val="24"/>
        </w:rPr>
        <w:t>ροϋπολογισμού</w:t>
      </w:r>
      <w:r>
        <w:rPr>
          <w:rFonts w:eastAsia="Times New Roman"/>
          <w:bCs/>
          <w:szCs w:val="24"/>
        </w:rPr>
        <w:t>,</w:t>
      </w:r>
      <w:r w:rsidRPr="002025AB">
        <w:rPr>
          <w:rFonts w:eastAsia="Times New Roman"/>
          <w:bCs/>
          <w:szCs w:val="24"/>
        </w:rPr>
        <w:t xml:space="preserve"> στη διάρκεια της οποίας αποκαλύπτε</w:t>
      </w:r>
      <w:r>
        <w:rPr>
          <w:rFonts w:eastAsia="Times New Roman"/>
          <w:bCs/>
          <w:szCs w:val="24"/>
        </w:rPr>
        <w:t>τα</w:t>
      </w:r>
      <w:r w:rsidRPr="002025AB">
        <w:rPr>
          <w:rFonts w:eastAsia="Times New Roman"/>
          <w:bCs/>
          <w:szCs w:val="24"/>
        </w:rPr>
        <w:t>ι η πραγματική κατ</w:t>
      </w:r>
      <w:r>
        <w:rPr>
          <w:rFonts w:eastAsia="Times New Roman"/>
          <w:bCs/>
          <w:szCs w:val="24"/>
        </w:rPr>
        <w:t xml:space="preserve">άσταση </w:t>
      </w:r>
      <w:r w:rsidRPr="002025AB">
        <w:rPr>
          <w:rFonts w:eastAsia="Times New Roman"/>
          <w:bCs/>
          <w:szCs w:val="24"/>
        </w:rPr>
        <w:t>της οικονομίας</w:t>
      </w:r>
      <w:r>
        <w:rPr>
          <w:rFonts w:eastAsia="Times New Roman"/>
          <w:bCs/>
          <w:szCs w:val="24"/>
        </w:rPr>
        <w:t>.</w:t>
      </w:r>
    </w:p>
    <w:p w14:paraId="499240C1"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Α</w:t>
      </w:r>
      <w:r w:rsidRPr="002025AB">
        <w:rPr>
          <w:rFonts w:eastAsia="Times New Roman"/>
          <w:bCs/>
          <w:szCs w:val="24"/>
        </w:rPr>
        <w:t>πό τις 21 Αυγούστου</w:t>
      </w:r>
      <w:r>
        <w:rPr>
          <w:rFonts w:eastAsia="Times New Roman"/>
          <w:bCs/>
          <w:szCs w:val="24"/>
        </w:rPr>
        <w:t>,</w:t>
      </w:r>
      <w:r w:rsidRPr="002025AB">
        <w:rPr>
          <w:rFonts w:eastAsia="Times New Roman"/>
          <w:bCs/>
          <w:szCs w:val="24"/>
        </w:rPr>
        <w:t xml:space="preserve"> της δήθεν καθαρής εξόδου</w:t>
      </w:r>
      <w:r>
        <w:rPr>
          <w:rFonts w:eastAsia="Times New Roman"/>
          <w:bCs/>
          <w:szCs w:val="24"/>
        </w:rPr>
        <w:t>,</w:t>
      </w:r>
      <w:r w:rsidRPr="002025AB">
        <w:rPr>
          <w:rFonts w:eastAsia="Times New Roman"/>
          <w:bCs/>
          <w:szCs w:val="24"/>
        </w:rPr>
        <w:t xml:space="preserve"> έχουμε ζήσει πέντε κραχ στις τραπεζικές μετοχές</w:t>
      </w:r>
      <w:r>
        <w:rPr>
          <w:rFonts w:eastAsia="Times New Roman"/>
          <w:bCs/>
          <w:szCs w:val="24"/>
        </w:rPr>
        <w:t>. Έ</w:t>
      </w:r>
      <w:r w:rsidRPr="002025AB">
        <w:rPr>
          <w:rFonts w:eastAsia="Times New Roman"/>
          <w:bCs/>
          <w:szCs w:val="24"/>
        </w:rPr>
        <w:t xml:space="preserve">χει εξανεμιστεί η </w:t>
      </w:r>
      <w:proofErr w:type="spellStart"/>
      <w:r w:rsidRPr="002025AB">
        <w:rPr>
          <w:rFonts w:eastAsia="Times New Roman"/>
          <w:bCs/>
          <w:szCs w:val="24"/>
        </w:rPr>
        <w:t>ανακεφαλαιοποίηση</w:t>
      </w:r>
      <w:proofErr w:type="spellEnd"/>
      <w:r w:rsidRPr="002025AB">
        <w:rPr>
          <w:rFonts w:eastAsia="Times New Roman"/>
          <w:bCs/>
          <w:szCs w:val="24"/>
        </w:rPr>
        <w:t xml:space="preserve"> των τραπεζών</w:t>
      </w:r>
      <w:r>
        <w:rPr>
          <w:rFonts w:eastAsia="Times New Roman"/>
          <w:bCs/>
          <w:szCs w:val="24"/>
        </w:rPr>
        <w:t>. Α</w:t>
      </w:r>
      <w:r w:rsidRPr="002025AB">
        <w:rPr>
          <w:rFonts w:eastAsia="Times New Roman"/>
          <w:bCs/>
          <w:szCs w:val="24"/>
        </w:rPr>
        <w:t>πό κείν</w:t>
      </w:r>
      <w:r w:rsidRPr="002025AB">
        <w:rPr>
          <w:rFonts w:eastAsia="Times New Roman"/>
          <w:bCs/>
          <w:szCs w:val="24"/>
        </w:rPr>
        <w:t xml:space="preserve">η τη μέρα </w:t>
      </w:r>
      <w:r>
        <w:rPr>
          <w:rFonts w:eastAsia="Times New Roman"/>
          <w:bCs/>
          <w:szCs w:val="24"/>
        </w:rPr>
        <w:t xml:space="preserve">το </w:t>
      </w:r>
      <w:r w:rsidRPr="002025AB">
        <w:rPr>
          <w:rFonts w:eastAsia="Times New Roman"/>
          <w:bCs/>
          <w:szCs w:val="24"/>
        </w:rPr>
        <w:t xml:space="preserve">επιτόκιο του </w:t>
      </w:r>
      <w:r>
        <w:rPr>
          <w:rFonts w:eastAsia="Times New Roman"/>
          <w:bCs/>
          <w:szCs w:val="24"/>
        </w:rPr>
        <w:t>δεκα</w:t>
      </w:r>
      <w:r w:rsidRPr="002025AB">
        <w:rPr>
          <w:rFonts w:eastAsia="Times New Roman"/>
          <w:bCs/>
          <w:szCs w:val="24"/>
        </w:rPr>
        <w:t xml:space="preserve">ετούς ομολόγου έχει πάρει την </w:t>
      </w:r>
      <w:r>
        <w:rPr>
          <w:rFonts w:eastAsia="Times New Roman"/>
          <w:bCs/>
          <w:szCs w:val="24"/>
        </w:rPr>
        <w:t>α</w:t>
      </w:r>
      <w:r w:rsidRPr="002025AB">
        <w:rPr>
          <w:rFonts w:eastAsia="Times New Roman"/>
          <w:bCs/>
          <w:szCs w:val="24"/>
        </w:rPr>
        <w:t xml:space="preserve">νιούσα και βρισκόμαστε </w:t>
      </w:r>
      <w:r>
        <w:rPr>
          <w:rFonts w:eastAsia="Times New Roman"/>
          <w:bCs/>
          <w:szCs w:val="24"/>
        </w:rPr>
        <w:t>π</w:t>
      </w:r>
      <w:r w:rsidRPr="002025AB">
        <w:rPr>
          <w:rFonts w:eastAsia="Times New Roman"/>
          <w:bCs/>
          <w:szCs w:val="24"/>
        </w:rPr>
        <w:t>ροφανώς εκτός αγορών</w:t>
      </w:r>
      <w:r>
        <w:rPr>
          <w:rFonts w:eastAsia="Times New Roman"/>
          <w:bCs/>
          <w:szCs w:val="24"/>
        </w:rPr>
        <w:t>. Ε</w:t>
      </w:r>
      <w:r w:rsidRPr="002025AB">
        <w:rPr>
          <w:rFonts w:eastAsia="Times New Roman"/>
          <w:bCs/>
          <w:szCs w:val="24"/>
        </w:rPr>
        <w:t>ίχαμε μείωση καταθέσεων τον Οκτώβριο</w:t>
      </w:r>
      <w:r>
        <w:rPr>
          <w:rFonts w:eastAsia="Times New Roman"/>
          <w:bCs/>
          <w:szCs w:val="24"/>
        </w:rPr>
        <w:t>. Α</w:t>
      </w:r>
      <w:r w:rsidRPr="002025AB">
        <w:rPr>
          <w:rFonts w:eastAsia="Times New Roman"/>
          <w:bCs/>
          <w:szCs w:val="24"/>
        </w:rPr>
        <w:t>νακοινώθηκε εμπορικό έλλειμμα σχεδόν 40% το</w:t>
      </w:r>
      <w:r>
        <w:rPr>
          <w:rFonts w:eastAsia="Times New Roman"/>
          <w:bCs/>
          <w:szCs w:val="24"/>
        </w:rPr>
        <w:t>ν</w:t>
      </w:r>
      <w:r w:rsidRPr="002025AB">
        <w:rPr>
          <w:rFonts w:eastAsia="Times New Roman"/>
          <w:bCs/>
          <w:szCs w:val="24"/>
        </w:rPr>
        <w:t xml:space="preserve"> Σεπτέμβριο θηρι</w:t>
      </w:r>
      <w:r>
        <w:rPr>
          <w:rFonts w:eastAsia="Times New Roman"/>
          <w:bCs/>
          <w:szCs w:val="24"/>
        </w:rPr>
        <w:t>ώδες. Α</w:t>
      </w:r>
      <w:r w:rsidRPr="002025AB">
        <w:rPr>
          <w:rFonts w:eastAsia="Times New Roman"/>
          <w:bCs/>
          <w:szCs w:val="24"/>
        </w:rPr>
        <w:t>νακ</w:t>
      </w:r>
      <w:r>
        <w:rPr>
          <w:rFonts w:eastAsia="Times New Roman"/>
          <w:bCs/>
          <w:szCs w:val="24"/>
        </w:rPr>
        <w:t>οινώθηκε μείωση κατά 23,2% των ε</w:t>
      </w:r>
      <w:r w:rsidRPr="002025AB">
        <w:rPr>
          <w:rFonts w:eastAsia="Times New Roman"/>
          <w:bCs/>
          <w:szCs w:val="24"/>
        </w:rPr>
        <w:t>πενδύσε</w:t>
      </w:r>
      <w:r w:rsidRPr="002025AB">
        <w:rPr>
          <w:rFonts w:eastAsia="Times New Roman"/>
          <w:bCs/>
          <w:szCs w:val="24"/>
        </w:rPr>
        <w:t>ων για το τρίτο τρίμηνο αυτού του έτους</w:t>
      </w:r>
      <w:r>
        <w:rPr>
          <w:rFonts w:eastAsia="Times New Roman"/>
          <w:bCs/>
          <w:szCs w:val="24"/>
        </w:rPr>
        <w:t>. Τ</w:t>
      </w:r>
      <w:r w:rsidRPr="002025AB">
        <w:rPr>
          <w:rFonts w:eastAsia="Times New Roman"/>
          <w:bCs/>
          <w:szCs w:val="24"/>
        </w:rPr>
        <w:t>α ληξιπρόθεσμα χρέη των πολιτών προς</w:t>
      </w:r>
      <w:r>
        <w:rPr>
          <w:rFonts w:eastAsia="Times New Roman"/>
          <w:bCs/>
          <w:szCs w:val="24"/>
        </w:rPr>
        <w:t xml:space="preserve"> το δημόσιο ξεπέρασαν τα 130 δισεκατομμύ</w:t>
      </w:r>
      <w:r>
        <w:rPr>
          <w:rFonts w:eastAsia="Times New Roman"/>
          <w:bCs/>
          <w:szCs w:val="24"/>
        </w:rPr>
        <w:lastRenderedPageBreak/>
        <w:t>ρια. Έ</w:t>
      </w:r>
      <w:r w:rsidRPr="002025AB">
        <w:rPr>
          <w:rFonts w:eastAsia="Times New Roman"/>
          <w:bCs/>
          <w:szCs w:val="24"/>
        </w:rPr>
        <w:t>χουμε εισαγόμενο πληθωρισμό</w:t>
      </w:r>
      <w:r>
        <w:rPr>
          <w:rFonts w:eastAsia="Times New Roman"/>
          <w:bCs/>
          <w:szCs w:val="24"/>
        </w:rPr>
        <w:t>,</w:t>
      </w:r>
      <w:r w:rsidRPr="002025AB">
        <w:rPr>
          <w:rFonts w:eastAsia="Times New Roman"/>
          <w:bCs/>
          <w:szCs w:val="24"/>
        </w:rPr>
        <w:t xml:space="preserve"> αρνητική χρηματοδότηση επιχειρήσεων</w:t>
      </w:r>
      <w:r>
        <w:rPr>
          <w:rFonts w:eastAsia="Times New Roman"/>
          <w:bCs/>
          <w:szCs w:val="24"/>
        </w:rPr>
        <w:t>,</w:t>
      </w:r>
      <w:r w:rsidRPr="002025AB">
        <w:rPr>
          <w:rFonts w:eastAsia="Times New Roman"/>
          <w:bCs/>
          <w:szCs w:val="24"/>
        </w:rPr>
        <w:t xml:space="preserve"> οικονομική ελευθερία </w:t>
      </w:r>
      <w:r>
        <w:rPr>
          <w:rFonts w:eastAsia="Times New Roman"/>
          <w:bCs/>
          <w:szCs w:val="24"/>
        </w:rPr>
        <w:t>επιπέδου</w:t>
      </w:r>
      <w:r w:rsidRPr="002025AB">
        <w:rPr>
          <w:rFonts w:eastAsia="Times New Roman"/>
          <w:bCs/>
          <w:szCs w:val="24"/>
        </w:rPr>
        <w:t xml:space="preserve"> Βενεζουέλα</w:t>
      </w:r>
      <w:r>
        <w:rPr>
          <w:rFonts w:eastAsia="Times New Roman"/>
          <w:bCs/>
          <w:szCs w:val="24"/>
        </w:rPr>
        <w:t>ς</w:t>
      </w:r>
      <w:r w:rsidRPr="002025AB">
        <w:rPr>
          <w:rFonts w:eastAsia="Times New Roman"/>
          <w:bCs/>
          <w:szCs w:val="24"/>
        </w:rPr>
        <w:t xml:space="preserve"> και επιχειρηματικό</w:t>
      </w:r>
      <w:r>
        <w:rPr>
          <w:rFonts w:eastAsia="Times New Roman"/>
          <w:bCs/>
          <w:szCs w:val="24"/>
        </w:rPr>
        <w:t xml:space="preserve">τητα </w:t>
      </w:r>
      <w:r w:rsidRPr="002025AB">
        <w:rPr>
          <w:rFonts w:eastAsia="Times New Roman"/>
          <w:bCs/>
          <w:szCs w:val="24"/>
        </w:rPr>
        <w:t>ε</w:t>
      </w:r>
      <w:r w:rsidRPr="002025AB">
        <w:rPr>
          <w:rFonts w:eastAsia="Times New Roman"/>
          <w:bCs/>
          <w:szCs w:val="24"/>
        </w:rPr>
        <w:t>π</w:t>
      </w:r>
      <w:r>
        <w:rPr>
          <w:rFonts w:eastAsia="Times New Roman"/>
          <w:bCs/>
          <w:szCs w:val="24"/>
        </w:rPr>
        <w:t>ιπέ</w:t>
      </w:r>
      <w:r w:rsidRPr="002025AB">
        <w:rPr>
          <w:rFonts w:eastAsia="Times New Roman"/>
          <w:bCs/>
          <w:szCs w:val="24"/>
        </w:rPr>
        <w:t>δο</w:t>
      </w:r>
      <w:r>
        <w:rPr>
          <w:rFonts w:eastAsia="Times New Roman"/>
          <w:bCs/>
          <w:szCs w:val="24"/>
        </w:rPr>
        <w:t>υ</w:t>
      </w:r>
      <w:r w:rsidRPr="002025AB">
        <w:rPr>
          <w:rFonts w:eastAsia="Times New Roman"/>
          <w:bCs/>
          <w:szCs w:val="24"/>
        </w:rPr>
        <w:t xml:space="preserve"> Μογγολίας</w:t>
      </w:r>
      <w:r>
        <w:rPr>
          <w:rFonts w:eastAsia="Times New Roman"/>
          <w:bCs/>
          <w:szCs w:val="24"/>
        </w:rPr>
        <w:t xml:space="preserve">. Έχουμε, τέλος, </w:t>
      </w:r>
      <w:r w:rsidRPr="002025AB">
        <w:rPr>
          <w:rFonts w:eastAsia="Times New Roman"/>
          <w:bCs/>
          <w:szCs w:val="24"/>
        </w:rPr>
        <w:t xml:space="preserve">φορολογία που έχει αυξηθεί κατά τέσσερις μονάδες από το </w:t>
      </w:r>
      <w:r>
        <w:rPr>
          <w:rFonts w:eastAsia="Times New Roman"/>
          <w:bCs/>
          <w:szCs w:val="24"/>
        </w:rPr>
        <w:t>2014 επί του ΑΕΠ.</w:t>
      </w:r>
    </w:p>
    <w:p w14:paraId="499240C2"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Δ</w:t>
      </w:r>
      <w:r w:rsidRPr="002025AB">
        <w:rPr>
          <w:rFonts w:eastAsia="Times New Roman"/>
          <w:bCs/>
          <w:szCs w:val="24"/>
        </w:rPr>
        <w:t>εν τα γνωρίζουν όλα αυτά οι δανειστές</w:t>
      </w:r>
      <w:r>
        <w:rPr>
          <w:rFonts w:eastAsia="Times New Roman"/>
          <w:bCs/>
          <w:szCs w:val="24"/>
        </w:rPr>
        <w:t>; Δ</w:t>
      </w:r>
      <w:r w:rsidRPr="002025AB">
        <w:rPr>
          <w:rFonts w:eastAsia="Times New Roman"/>
          <w:bCs/>
          <w:szCs w:val="24"/>
        </w:rPr>
        <w:t xml:space="preserve">εν τα γνωρίζει ο κύριος </w:t>
      </w:r>
      <w:proofErr w:type="spellStart"/>
      <w:r>
        <w:rPr>
          <w:rFonts w:eastAsia="Times New Roman"/>
          <w:bCs/>
          <w:szCs w:val="24"/>
        </w:rPr>
        <w:t>Μοσκοβισί</w:t>
      </w:r>
      <w:proofErr w:type="spellEnd"/>
      <w:r w:rsidRPr="002025AB">
        <w:rPr>
          <w:rFonts w:eastAsia="Times New Roman"/>
          <w:bCs/>
          <w:szCs w:val="24"/>
        </w:rPr>
        <w:t xml:space="preserve"> που δυσφορεί</w:t>
      </w:r>
      <w:r>
        <w:rPr>
          <w:rFonts w:eastAsia="Times New Roman"/>
          <w:bCs/>
          <w:szCs w:val="24"/>
        </w:rPr>
        <w:t xml:space="preserve">; </w:t>
      </w:r>
      <w:r w:rsidRPr="002025AB">
        <w:rPr>
          <w:rFonts w:eastAsia="Times New Roman"/>
          <w:bCs/>
          <w:szCs w:val="24"/>
        </w:rPr>
        <w:t>Και</w:t>
      </w:r>
      <w:r>
        <w:rPr>
          <w:rFonts w:eastAsia="Times New Roman"/>
          <w:bCs/>
          <w:szCs w:val="24"/>
        </w:rPr>
        <w:t>,</w:t>
      </w:r>
      <w:r w:rsidRPr="002025AB">
        <w:rPr>
          <w:rFonts w:eastAsia="Times New Roman"/>
          <w:bCs/>
          <w:szCs w:val="24"/>
        </w:rPr>
        <w:t xml:space="preserve"> βέβαια</w:t>
      </w:r>
      <w:r>
        <w:rPr>
          <w:rFonts w:eastAsia="Times New Roman"/>
          <w:bCs/>
          <w:szCs w:val="24"/>
        </w:rPr>
        <w:t>,</w:t>
      </w:r>
      <w:r w:rsidRPr="002025AB">
        <w:rPr>
          <w:rFonts w:eastAsia="Times New Roman"/>
          <w:bCs/>
          <w:szCs w:val="24"/>
        </w:rPr>
        <w:t xml:space="preserve"> τα γνωρίζουν</w:t>
      </w:r>
      <w:r>
        <w:rPr>
          <w:rFonts w:eastAsia="Times New Roman"/>
          <w:bCs/>
          <w:szCs w:val="24"/>
        </w:rPr>
        <w:t xml:space="preserve">. Όμως, </w:t>
      </w:r>
      <w:r w:rsidRPr="002025AB">
        <w:rPr>
          <w:rFonts w:eastAsia="Times New Roman"/>
          <w:bCs/>
          <w:szCs w:val="24"/>
        </w:rPr>
        <w:t>σας χειροκροτούν</w:t>
      </w:r>
      <w:r>
        <w:rPr>
          <w:rFonts w:eastAsia="Times New Roman"/>
          <w:bCs/>
          <w:szCs w:val="24"/>
        </w:rPr>
        <w:t>. Γ</w:t>
      </w:r>
      <w:r w:rsidRPr="002025AB">
        <w:rPr>
          <w:rFonts w:eastAsia="Times New Roman"/>
          <w:bCs/>
          <w:szCs w:val="24"/>
        </w:rPr>
        <w:t>ια ποιο</w:t>
      </w:r>
      <w:r w:rsidRPr="002025AB">
        <w:rPr>
          <w:rFonts w:eastAsia="Times New Roman"/>
          <w:bCs/>
          <w:szCs w:val="24"/>
        </w:rPr>
        <w:t xml:space="preserve"> λόγο</w:t>
      </w:r>
      <w:r>
        <w:rPr>
          <w:rFonts w:eastAsia="Times New Roman"/>
          <w:bCs/>
          <w:szCs w:val="24"/>
        </w:rPr>
        <w:t>; Έ</w:t>
      </w:r>
      <w:r w:rsidRPr="002025AB">
        <w:rPr>
          <w:rFonts w:eastAsia="Times New Roman"/>
          <w:bCs/>
          <w:szCs w:val="24"/>
        </w:rPr>
        <w:t>χετε απάντησ</w:t>
      </w:r>
      <w:r>
        <w:rPr>
          <w:rFonts w:eastAsia="Times New Roman"/>
          <w:bCs/>
          <w:szCs w:val="24"/>
        </w:rPr>
        <w:t xml:space="preserve">η; Πώς </w:t>
      </w:r>
      <w:r w:rsidRPr="002025AB">
        <w:rPr>
          <w:rFonts w:eastAsia="Times New Roman"/>
          <w:bCs/>
          <w:szCs w:val="24"/>
        </w:rPr>
        <w:t>τα βρίσκουν όλα καλά και ωραία</w:t>
      </w:r>
      <w:r>
        <w:rPr>
          <w:rFonts w:eastAsia="Times New Roman"/>
          <w:bCs/>
          <w:szCs w:val="24"/>
        </w:rPr>
        <w:t>,</w:t>
      </w:r>
      <w:r w:rsidRPr="002025AB">
        <w:rPr>
          <w:rFonts w:eastAsia="Times New Roman"/>
          <w:bCs/>
          <w:szCs w:val="24"/>
        </w:rPr>
        <w:t xml:space="preserve"> όταν γνωρίζουν ότι </w:t>
      </w:r>
      <w:r>
        <w:rPr>
          <w:rFonts w:eastAsia="Times New Roman"/>
          <w:bCs/>
          <w:szCs w:val="24"/>
        </w:rPr>
        <w:t>και τα</w:t>
      </w:r>
      <w:r w:rsidRPr="002025AB">
        <w:rPr>
          <w:rFonts w:eastAsia="Times New Roman"/>
          <w:bCs/>
          <w:szCs w:val="24"/>
        </w:rPr>
        <w:t xml:space="preserve"> </w:t>
      </w:r>
      <w:proofErr w:type="spellStart"/>
      <w:r>
        <w:rPr>
          <w:rFonts w:eastAsia="Times New Roman"/>
          <w:bCs/>
          <w:szCs w:val="24"/>
        </w:rPr>
        <w:t>υπερπλεονάσματα</w:t>
      </w:r>
      <w:proofErr w:type="spellEnd"/>
      <w:r>
        <w:rPr>
          <w:rFonts w:eastAsia="Times New Roman"/>
          <w:bCs/>
          <w:szCs w:val="24"/>
        </w:rPr>
        <w:t xml:space="preserve"> οφείλον</w:t>
      </w:r>
      <w:r w:rsidRPr="002025AB">
        <w:rPr>
          <w:rFonts w:eastAsia="Times New Roman"/>
          <w:bCs/>
          <w:szCs w:val="24"/>
        </w:rPr>
        <w:t>ται στη φορολογ</w:t>
      </w:r>
      <w:r>
        <w:rPr>
          <w:rFonts w:eastAsia="Times New Roman"/>
          <w:bCs/>
          <w:szCs w:val="24"/>
        </w:rPr>
        <w:t>ία και στη μείωση των δημοσίων ε</w:t>
      </w:r>
      <w:r w:rsidRPr="002025AB">
        <w:rPr>
          <w:rFonts w:eastAsia="Times New Roman"/>
          <w:bCs/>
          <w:szCs w:val="24"/>
        </w:rPr>
        <w:t>πενδύσεων</w:t>
      </w:r>
      <w:r>
        <w:rPr>
          <w:rFonts w:eastAsia="Times New Roman"/>
          <w:bCs/>
          <w:szCs w:val="24"/>
        </w:rPr>
        <w:t>; Γ</w:t>
      </w:r>
      <w:r w:rsidRPr="002025AB">
        <w:rPr>
          <w:rFonts w:eastAsia="Times New Roman"/>
          <w:bCs/>
          <w:szCs w:val="24"/>
        </w:rPr>
        <w:t xml:space="preserve">ιατί είναι τόσο ευχαριστημένοι </w:t>
      </w:r>
      <w:r>
        <w:rPr>
          <w:rFonts w:eastAsia="Times New Roman"/>
          <w:bCs/>
          <w:szCs w:val="24"/>
        </w:rPr>
        <w:t xml:space="preserve">οι </w:t>
      </w:r>
      <w:r w:rsidRPr="002025AB">
        <w:rPr>
          <w:rFonts w:eastAsia="Times New Roman"/>
          <w:bCs/>
          <w:szCs w:val="24"/>
        </w:rPr>
        <w:t>δανειστές</w:t>
      </w:r>
      <w:r>
        <w:rPr>
          <w:rFonts w:eastAsia="Times New Roman"/>
          <w:bCs/>
          <w:szCs w:val="24"/>
        </w:rPr>
        <w:t>;</w:t>
      </w:r>
      <w:r w:rsidRPr="002025AB">
        <w:rPr>
          <w:rFonts w:eastAsia="Times New Roman"/>
          <w:bCs/>
          <w:szCs w:val="24"/>
        </w:rPr>
        <w:t xml:space="preserve"> Προφανώς</w:t>
      </w:r>
      <w:r>
        <w:rPr>
          <w:rFonts w:eastAsia="Times New Roman"/>
          <w:bCs/>
          <w:szCs w:val="24"/>
        </w:rPr>
        <w:t>,</w:t>
      </w:r>
      <w:r w:rsidRPr="002025AB">
        <w:rPr>
          <w:rFonts w:eastAsia="Times New Roman"/>
          <w:bCs/>
          <w:szCs w:val="24"/>
        </w:rPr>
        <w:t xml:space="preserve"> γιατί έχουν πά</w:t>
      </w:r>
      <w:r>
        <w:rPr>
          <w:rFonts w:eastAsia="Times New Roman"/>
          <w:bCs/>
          <w:szCs w:val="24"/>
        </w:rPr>
        <w:t>ρει</w:t>
      </w:r>
      <w:r w:rsidRPr="002025AB">
        <w:rPr>
          <w:rFonts w:eastAsia="Times New Roman"/>
          <w:bCs/>
          <w:szCs w:val="24"/>
        </w:rPr>
        <w:t xml:space="preserve"> ό</w:t>
      </w:r>
      <w:r>
        <w:rPr>
          <w:rFonts w:eastAsia="Times New Roman"/>
          <w:bCs/>
          <w:szCs w:val="24"/>
        </w:rPr>
        <w:t>,</w:t>
      </w:r>
      <w:r w:rsidRPr="002025AB">
        <w:rPr>
          <w:rFonts w:eastAsia="Times New Roman"/>
          <w:bCs/>
          <w:szCs w:val="24"/>
        </w:rPr>
        <w:t>τι ζητούσα</w:t>
      </w:r>
      <w:r>
        <w:rPr>
          <w:rFonts w:eastAsia="Times New Roman"/>
          <w:bCs/>
          <w:szCs w:val="24"/>
        </w:rPr>
        <w:t>ν</w:t>
      </w:r>
      <w:r w:rsidRPr="002025AB">
        <w:rPr>
          <w:rFonts w:eastAsia="Times New Roman"/>
          <w:bCs/>
          <w:szCs w:val="24"/>
        </w:rPr>
        <w:t xml:space="preserve"> κα</w:t>
      </w:r>
      <w:r w:rsidRPr="002025AB">
        <w:rPr>
          <w:rFonts w:eastAsia="Times New Roman"/>
          <w:bCs/>
          <w:szCs w:val="24"/>
        </w:rPr>
        <w:t>ι δεν πήραν από καμ</w:t>
      </w:r>
      <w:r>
        <w:rPr>
          <w:rFonts w:eastAsia="Times New Roman"/>
          <w:bCs/>
          <w:szCs w:val="24"/>
        </w:rPr>
        <w:t>μ</w:t>
      </w:r>
      <w:r w:rsidRPr="002025AB">
        <w:rPr>
          <w:rFonts w:eastAsia="Times New Roman"/>
          <w:bCs/>
          <w:szCs w:val="24"/>
        </w:rPr>
        <w:t>ία άλλη ελληνική κυβέρνηση</w:t>
      </w:r>
      <w:r>
        <w:rPr>
          <w:rFonts w:eastAsia="Times New Roman"/>
          <w:bCs/>
          <w:szCs w:val="24"/>
        </w:rPr>
        <w:t>, όπως</w:t>
      </w:r>
      <w:r w:rsidRPr="002025AB">
        <w:rPr>
          <w:rFonts w:eastAsia="Times New Roman"/>
          <w:bCs/>
          <w:szCs w:val="24"/>
        </w:rPr>
        <w:t xml:space="preserve"> </w:t>
      </w:r>
      <w:proofErr w:type="spellStart"/>
      <w:r w:rsidRPr="002025AB">
        <w:rPr>
          <w:rFonts w:eastAsia="Times New Roman"/>
          <w:bCs/>
          <w:szCs w:val="24"/>
        </w:rPr>
        <w:t>υπερταμείο</w:t>
      </w:r>
      <w:proofErr w:type="spellEnd"/>
      <w:r>
        <w:rPr>
          <w:rFonts w:eastAsia="Times New Roman"/>
          <w:bCs/>
          <w:szCs w:val="24"/>
        </w:rPr>
        <w:t>,</w:t>
      </w:r>
      <w:r w:rsidRPr="002025AB">
        <w:rPr>
          <w:rFonts w:eastAsia="Times New Roman"/>
          <w:bCs/>
          <w:szCs w:val="24"/>
        </w:rPr>
        <w:t xml:space="preserve"> μεταναστευτικ</w:t>
      </w:r>
      <w:r>
        <w:rPr>
          <w:rFonts w:eastAsia="Times New Roman"/>
          <w:bCs/>
          <w:szCs w:val="24"/>
        </w:rPr>
        <w:t>ό κ</w:t>
      </w:r>
      <w:r w:rsidRPr="002025AB">
        <w:rPr>
          <w:rFonts w:eastAsia="Times New Roman"/>
          <w:bCs/>
          <w:szCs w:val="24"/>
        </w:rPr>
        <w:t>αι</w:t>
      </w:r>
      <w:r>
        <w:rPr>
          <w:rFonts w:eastAsia="Times New Roman"/>
          <w:bCs/>
          <w:szCs w:val="24"/>
        </w:rPr>
        <w:t>,</w:t>
      </w:r>
      <w:r w:rsidRPr="002025AB">
        <w:rPr>
          <w:rFonts w:eastAsia="Times New Roman"/>
          <w:bCs/>
          <w:szCs w:val="24"/>
        </w:rPr>
        <w:t xml:space="preserve"> βέβαια</w:t>
      </w:r>
      <w:r>
        <w:rPr>
          <w:rFonts w:eastAsia="Times New Roman"/>
          <w:bCs/>
          <w:szCs w:val="24"/>
        </w:rPr>
        <w:t>,</w:t>
      </w:r>
      <w:r w:rsidRPr="002025AB">
        <w:rPr>
          <w:rFonts w:eastAsia="Times New Roman"/>
          <w:bCs/>
          <w:szCs w:val="24"/>
        </w:rPr>
        <w:t xml:space="preserve"> το πετράδι του στέμματος</w:t>
      </w:r>
      <w:r>
        <w:rPr>
          <w:rFonts w:eastAsia="Times New Roman"/>
          <w:bCs/>
          <w:szCs w:val="24"/>
        </w:rPr>
        <w:t>,</w:t>
      </w:r>
      <w:r w:rsidRPr="002025AB">
        <w:rPr>
          <w:rFonts w:eastAsia="Times New Roman"/>
          <w:bCs/>
          <w:szCs w:val="24"/>
        </w:rPr>
        <w:t xml:space="preserve"> τη Μακεδονία</w:t>
      </w:r>
      <w:r>
        <w:rPr>
          <w:rFonts w:eastAsia="Times New Roman"/>
          <w:bCs/>
          <w:szCs w:val="24"/>
        </w:rPr>
        <w:t>.</w:t>
      </w:r>
    </w:p>
    <w:p w14:paraId="499240C3" w14:textId="77777777" w:rsidR="00BA2908" w:rsidRDefault="00D473A4">
      <w:pPr>
        <w:tabs>
          <w:tab w:val="left" w:pos="2940"/>
        </w:tabs>
        <w:spacing w:after="0" w:line="600" w:lineRule="auto"/>
        <w:ind w:firstLine="720"/>
        <w:jc w:val="both"/>
        <w:rPr>
          <w:rFonts w:eastAsia="Times New Roman"/>
          <w:bCs/>
          <w:szCs w:val="24"/>
        </w:rPr>
      </w:pPr>
      <w:r w:rsidRPr="002025AB">
        <w:rPr>
          <w:rFonts w:eastAsia="Times New Roman"/>
          <w:bCs/>
          <w:szCs w:val="24"/>
        </w:rPr>
        <w:t>Επομένως η κατάσταση της οικονομίας και η ανοχή των δανειστών είναι η πρώτη απόδειξη συναλλαγής</w:t>
      </w:r>
      <w:r>
        <w:rPr>
          <w:rFonts w:eastAsia="Times New Roman"/>
          <w:bCs/>
          <w:szCs w:val="24"/>
        </w:rPr>
        <w:t>.</w:t>
      </w:r>
    </w:p>
    <w:p w14:paraId="499240C4"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Δ</w:t>
      </w:r>
      <w:r w:rsidRPr="002025AB">
        <w:rPr>
          <w:rFonts w:eastAsia="Times New Roman"/>
          <w:bCs/>
          <w:szCs w:val="24"/>
        </w:rPr>
        <w:t xml:space="preserve">εύτερη απόδειξη </w:t>
      </w:r>
      <w:r>
        <w:rPr>
          <w:rFonts w:eastAsia="Times New Roman"/>
          <w:bCs/>
          <w:szCs w:val="24"/>
        </w:rPr>
        <w:t>είναι η δ</w:t>
      </w:r>
      <w:r>
        <w:rPr>
          <w:rFonts w:eastAsia="Times New Roman"/>
          <w:bCs/>
          <w:szCs w:val="24"/>
        </w:rPr>
        <w:t>ιαφορετική αντιμετώπιση των Ε</w:t>
      </w:r>
      <w:r w:rsidRPr="002025AB">
        <w:rPr>
          <w:rFonts w:eastAsia="Times New Roman"/>
          <w:bCs/>
          <w:szCs w:val="24"/>
        </w:rPr>
        <w:t>υρωπαίων</w:t>
      </w:r>
      <w:r>
        <w:rPr>
          <w:rFonts w:eastAsia="Times New Roman"/>
          <w:bCs/>
          <w:szCs w:val="24"/>
        </w:rPr>
        <w:t>. Ε</w:t>
      </w:r>
      <w:r w:rsidRPr="002025AB">
        <w:rPr>
          <w:rFonts w:eastAsia="Times New Roman"/>
          <w:bCs/>
          <w:szCs w:val="24"/>
        </w:rPr>
        <w:t xml:space="preserve">πί </w:t>
      </w:r>
      <w:r>
        <w:rPr>
          <w:rFonts w:eastAsia="Times New Roman"/>
          <w:bCs/>
          <w:szCs w:val="24"/>
        </w:rPr>
        <w:t>κ</w:t>
      </w:r>
      <w:r>
        <w:rPr>
          <w:rFonts w:eastAsia="Times New Roman"/>
          <w:bCs/>
          <w:szCs w:val="24"/>
        </w:rPr>
        <w:t xml:space="preserve">υβέρνησης </w:t>
      </w:r>
      <w:r w:rsidRPr="002025AB">
        <w:rPr>
          <w:rFonts w:eastAsia="Times New Roman"/>
          <w:bCs/>
          <w:szCs w:val="24"/>
        </w:rPr>
        <w:t>Σαμαρά</w:t>
      </w:r>
      <w:r>
        <w:rPr>
          <w:rFonts w:eastAsia="Times New Roman"/>
          <w:bCs/>
          <w:szCs w:val="24"/>
        </w:rPr>
        <w:t>,</w:t>
      </w:r>
      <w:r w:rsidRPr="002025AB">
        <w:rPr>
          <w:rFonts w:eastAsia="Times New Roman"/>
          <w:bCs/>
          <w:szCs w:val="24"/>
        </w:rPr>
        <w:t xml:space="preserve"> ενώ παρ</w:t>
      </w:r>
      <w:r>
        <w:rPr>
          <w:rFonts w:eastAsia="Times New Roman"/>
          <w:bCs/>
          <w:szCs w:val="24"/>
        </w:rPr>
        <w:t xml:space="preserve">αδέχονταν ότι η </w:t>
      </w:r>
      <w:r w:rsidRPr="002025AB">
        <w:rPr>
          <w:rFonts w:eastAsia="Times New Roman"/>
          <w:bCs/>
          <w:szCs w:val="24"/>
        </w:rPr>
        <w:t>οικονομία πήγαινε καλά</w:t>
      </w:r>
      <w:r>
        <w:rPr>
          <w:rFonts w:eastAsia="Times New Roman"/>
          <w:bCs/>
          <w:szCs w:val="24"/>
        </w:rPr>
        <w:t>, έβρισκαν δ</w:t>
      </w:r>
      <w:r w:rsidRPr="002025AB">
        <w:rPr>
          <w:rFonts w:eastAsia="Times New Roman"/>
          <w:bCs/>
          <w:szCs w:val="24"/>
        </w:rPr>
        <w:t>ιάφορες προφάσεις για να μην κλείνουν ποτέ καμ</w:t>
      </w:r>
      <w:r>
        <w:rPr>
          <w:rFonts w:eastAsia="Times New Roman"/>
          <w:bCs/>
          <w:szCs w:val="24"/>
        </w:rPr>
        <w:t xml:space="preserve">μία αξιολόγηση, πότε ότι </w:t>
      </w:r>
      <w:r w:rsidRPr="002025AB">
        <w:rPr>
          <w:rFonts w:eastAsia="Times New Roman"/>
          <w:bCs/>
          <w:szCs w:val="24"/>
        </w:rPr>
        <w:t xml:space="preserve">δεν </w:t>
      </w:r>
      <w:r>
        <w:rPr>
          <w:rFonts w:eastAsia="Times New Roman"/>
          <w:bCs/>
          <w:szCs w:val="24"/>
        </w:rPr>
        <w:t>απολύθηκαν ό</w:t>
      </w:r>
      <w:r w:rsidRPr="002025AB">
        <w:rPr>
          <w:rFonts w:eastAsia="Times New Roman"/>
          <w:bCs/>
          <w:szCs w:val="24"/>
        </w:rPr>
        <w:t>λοι οι καθηγητές των ΕΠΑΛ</w:t>
      </w:r>
      <w:r>
        <w:rPr>
          <w:rFonts w:eastAsia="Times New Roman"/>
          <w:bCs/>
          <w:szCs w:val="24"/>
        </w:rPr>
        <w:t xml:space="preserve">, πότε </w:t>
      </w:r>
      <w:r w:rsidRPr="002025AB">
        <w:rPr>
          <w:rFonts w:eastAsia="Times New Roman"/>
          <w:bCs/>
          <w:szCs w:val="24"/>
        </w:rPr>
        <w:t>οι καθαρίστριες</w:t>
      </w:r>
      <w:r>
        <w:rPr>
          <w:rFonts w:eastAsia="Times New Roman"/>
          <w:bCs/>
          <w:szCs w:val="24"/>
        </w:rPr>
        <w:t>, π</w:t>
      </w:r>
      <w:r>
        <w:rPr>
          <w:rFonts w:eastAsia="Times New Roman"/>
          <w:bCs/>
          <w:szCs w:val="24"/>
        </w:rPr>
        <w:t xml:space="preserve">ότε οι σχολικοί τροχονόμοι. Αυτές </w:t>
      </w:r>
      <w:r w:rsidRPr="002025AB">
        <w:rPr>
          <w:rFonts w:eastAsia="Times New Roman"/>
          <w:bCs/>
          <w:szCs w:val="24"/>
        </w:rPr>
        <w:t>ήταν οι δεσμεύσεις</w:t>
      </w:r>
      <w:r>
        <w:rPr>
          <w:rFonts w:eastAsia="Times New Roman"/>
          <w:bCs/>
          <w:szCs w:val="24"/>
        </w:rPr>
        <w:t>. Έπρεπε</w:t>
      </w:r>
      <w:r w:rsidRPr="002025AB">
        <w:rPr>
          <w:rFonts w:eastAsia="Times New Roman"/>
          <w:bCs/>
          <w:szCs w:val="24"/>
        </w:rPr>
        <w:t xml:space="preserve"> να δώσουν τη μ</w:t>
      </w:r>
      <w:r>
        <w:rPr>
          <w:rFonts w:eastAsia="Times New Roman"/>
          <w:bCs/>
          <w:szCs w:val="24"/>
        </w:rPr>
        <w:t xml:space="preserve">άχη </w:t>
      </w:r>
      <w:r w:rsidRPr="002025AB">
        <w:rPr>
          <w:rFonts w:eastAsia="Times New Roman"/>
          <w:bCs/>
          <w:szCs w:val="24"/>
        </w:rPr>
        <w:t xml:space="preserve">για να ταυτιστεί ο </w:t>
      </w:r>
      <w:r w:rsidRPr="002025AB">
        <w:rPr>
          <w:rFonts w:eastAsia="Times New Roman"/>
          <w:bCs/>
          <w:szCs w:val="24"/>
        </w:rPr>
        <w:lastRenderedPageBreak/>
        <w:t>Σαμαράς και ο Μητσοτάκης</w:t>
      </w:r>
      <w:r>
        <w:rPr>
          <w:rFonts w:eastAsia="Times New Roman"/>
          <w:bCs/>
          <w:szCs w:val="24"/>
        </w:rPr>
        <w:t>,</w:t>
      </w:r>
      <w:r w:rsidRPr="002025AB">
        <w:rPr>
          <w:rFonts w:eastAsia="Times New Roman"/>
          <w:bCs/>
          <w:szCs w:val="24"/>
        </w:rPr>
        <w:t xml:space="preserve"> βέβαια</w:t>
      </w:r>
      <w:r>
        <w:rPr>
          <w:rFonts w:eastAsia="Times New Roman"/>
          <w:bCs/>
          <w:szCs w:val="24"/>
        </w:rPr>
        <w:t>, ως αρμόδιος Υ</w:t>
      </w:r>
      <w:r w:rsidRPr="002025AB">
        <w:rPr>
          <w:rFonts w:eastAsia="Times New Roman"/>
          <w:bCs/>
          <w:szCs w:val="24"/>
        </w:rPr>
        <w:t xml:space="preserve">πουργός με το ανάλγητο και </w:t>
      </w:r>
      <w:r>
        <w:rPr>
          <w:rFonts w:eastAsia="Times New Roman"/>
          <w:bCs/>
          <w:szCs w:val="24"/>
        </w:rPr>
        <w:t xml:space="preserve">να εξιδανικευθεί </w:t>
      </w:r>
      <w:r w:rsidRPr="002025AB">
        <w:rPr>
          <w:rFonts w:eastAsia="Times New Roman"/>
          <w:bCs/>
          <w:szCs w:val="24"/>
        </w:rPr>
        <w:t>ο κ Τσίπρας</w:t>
      </w:r>
      <w:r>
        <w:rPr>
          <w:rFonts w:eastAsia="Times New Roman"/>
          <w:bCs/>
          <w:szCs w:val="24"/>
        </w:rPr>
        <w:t>.</w:t>
      </w:r>
    </w:p>
    <w:p w14:paraId="499240C5"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Η </w:t>
      </w:r>
      <w:r w:rsidRPr="002025AB">
        <w:rPr>
          <w:rFonts w:eastAsia="Times New Roman"/>
          <w:bCs/>
          <w:szCs w:val="24"/>
        </w:rPr>
        <w:t xml:space="preserve">έκθεση </w:t>
      </w:r>
      <w:r>
        <w:rPr>
          <w:rFonts w:eastAsia="Times New Roman"/>
          <w:bCs/>
          <w:szCs w:val="24"/>
        </w:rPr>
        <w:t>της Κ</w:t>
      </w:r>
      <w:r w:rsidRPr="002025AB">
        <w:rPr>
          <w:rFonts w:eastAsia="Times New Roman"/>
          <w:bCs/>
          <w:szCs w:val="24"/>
        </w:rPr>
        <w:t xml:space="preserve">ομισιόν </w:t>
      </w:r>
      <w:r>
        <w:rPr>
          <w:rFonts w:eastAsia="Times New Roman"/>
          <w:bCs/>
          <w:szCs w:val="24"/>
        </w:rPr>
        <w:t xml:space="preserve">τώρα λέει ότι </w:t>
      </w:r>
      <w:r w:rsidRPr="002025AB">
        <w:rPr>
          <w:rFonts w:eastAsia="Times New Roman"/>
          <w:bCs/>
          <w:szCs w:val="24"/>
        </w:rPr>
        <w:t xml:space="preserve">δεν έχετε </w:t>
      </w:r>
      <w:r w:rsidRPr="002025AB">
        <w:rPr>
          <w:rFonts w:eastAsia="Times New Roman"/>
          <w:bCs/>
          <w:szCs w:val="24"/>
        </w:rPr>
        <w:t>ολοκληρώσει καμ</w:t>
      </w:r>
      <w:r>
        <w:rPr>
          <w:rFonts w:eastAsia="Times New Roman"/>
          <w:bCs/>
          <w:szCs w:val="24"/>
        </w:rPr>
        <w:t>μ</w:t>
      </w:r>
      <w:r w:rsidRPr="002025AB">
        <w:rPr>
          <w:rFonts w:eastAsia="Times New Roman"/>
          <w:bCs/>
          <w:szCs w:val="24"/>
        </w:rPr>
        <w:t xml:space="preserve">ία </w:t>
      </w:r>
      <w:r>
        <w:rPr>
          <w:rFonts w:eastAsia="Times New Roman"/>
          <w:bCs/>
          <w:szCs w:val="24"/>
        </w:rPr>
        <w:t xml:space="preserve">από </w:t>
      </w:r>
      <w:r w:rsidRPr="002025AB">
        <w:rPr>
          <w:rFonts w:eastAsia="Times New Roman"/>
          <w:bCs/>
          <w:szCs w:val="24"/>
        </w:rPr>
        <w:t xml:space="preserve">τις </w:t>
      </w:r>
      <w:r>
        <w:rPr>
          <w:rFonts w:eastAsia="Times New Roman"/>
          <w:bCs/>
          <w:szCs w:val="24"/>
        </w:rPr>
        <w:t>δεκαέξι</w:t>
      </w:r>
      <w:r w:rsidRPr="002025AB">
        <w:rPr>
          <w:rFonts w:eastAsia="Times New Roman"/>
          <w:bCs/>
          <w:szCs w:val="24"/>
        </w:rPr>
        <w:t xml:space="preserve"> δεσμεύσ</w:t>
      </w:r>
      <w:r>
        <w:rPr>
          <w:rFonts w:eastAsia="Times New Roman"/>
          <w:bCs/>
          <w:szCs w:val="24"/>
        </w:rPr>
        <w:t>εις.</w:t>
      </w:r>
      <w:r w:rsidRPr="002025AB">
        <w:rPr>
          <w:rFonts w:eastAsia="Times New Roman"/>
          <w:bCs/>
          <w:szCs w:val="24"/>
        </w:rPr>
        <w:t xml:space="preserve"> </w:t>
      </w:r>
      <w:r>
        <w:rPr>
          <w:rFonts w:eastAsia="Times New Roman"/>
          <w:bCs/>
          <w:szCs w:val="24"/>
        </w:rPr>
        <w:t>Γ</w:t>
      </w:r>
      <w:r w:rsidRPr="002025AB">
        <w:rPr>
          <w:rFonts w:eastAsia="Times New Roman"/>
          <w:bCs/>
          <w:szCs w:val="24"/>
        </w:rPr>
        <w:t>ια ποιο λόγο</w:t>
      </w:r>
      <w:r>
        <w:rPr>
          <w:rFonts w:eastAsia="Times New Roman"/>
          <w:bCs/>
          <w:szCs w:val="24"/>
        </w:rPr>
        <w:t>, λ</w:t>
      </w:r>
      <w:r w:rsidRPr="002025AB">
        <w:rPr>
          <w:rFonts w:eastAsia="Times New Roman"/>
          <w:bCs/>
          <w:szCs w:val="24"/>
        </w:rPr>
        <w:t>οιπόν</w:t>
      </w:r>
      <w:r>
        <w:rPr>
          <w:rFonts w:eastAsia="Times New Roman"/>
          <w:bCs/>
          <w:szCs w:val="24"/>
        </w:rPr>
        <w:t>, έβρισκαν σ’ εμά</w:t>
      </w:r>
      <w:r w:rsidRPr="002025AB">
        <w:rPr>
          <w:rFonts w:eastAsia="Times New Roman"/>
          <w:bCs/>
          <w:szCs w:val="24"/>
        </w:rPr>
        <w:t xml:space="preserve">ς προβλήματα στις δεσμεύσεις και </w:t>
      </w:r>
      <w:r>
        <w:rPr>
          <w:rFonts w:eastAsia="Times New Roman"/>
          <w:bCs/>
          <w:szCs w:val="24"/>
        </w:rPr>
        <w:t>σ’ εσάς</w:t>
      </w:r>
      <w:r w:rsidRPr="002025AB">
        <w:rPr>
          <w:rFonts w:eastAsia="Times New Roman"/>
          <w:bCs/>
          <w:szCs w:val="24"/>
        </w:rPr>
        <w:t xml:space="preserve"> τίποτα</w:t>
      </w:r>
      <w:r>
        <w:rPr>
          <w:rFonts w:eastAsia="Times New Roman"/>
          <w:bCs/>
          <w:szCs w:val="24"/>
        </w:rPr>
        <w:t>; Γ</w:t>
      </w:r>
      <w:r w:rsidRPr="002025AB">
        <w:rPr>
          <w:rFonts w:eastAsia="Times New Roman"/>
          <w:bCs/>
          <w:szCs w:val="24"/>
        </w:rPr>
        <w:t xml:space="preserve">ια ποιο λόγο </w:t>
      </w:r>
      <w:r>
        <w:rPr>
          <w:rFonts w:eastAsia="Times New Roman"/>
          <w:bCs/>
          <w:szCs w:val="24"/>
        </w:rPr>
        <w:t>τότε έλεγαν</w:t>
      </w:r>
      <w:r w:rsidRPr="002025AB">
        <w:rPr>
          <w:rFonts w:eastAsia="Times New Roman"/>
          <w:bCs/>
          <w:szCs w:val="24"/>
        </w:rPr>
        <w:t xml:space="preserve"> ότι υπάρχ</w:t>
      </w:r>
      <w:r>
        <w:rPr>
          <w:rFonts w:eastAsia="Times New Roman"/>
          <w:bCs/>
          <w:szCs w:val="24"/>
        </w:rPr>
        <w:t>ει</w:t>
      </w:r>
      <w:r w:rsidRPr="002025AB">
        <w:rPr>
          <w:rFonts w:eastAsia="Times New Roman"/>
          <w:bCs/>
          <w:szCs w:val="24"/>
        </w:rPr>
        <w:t xml:space="preserve"> πρόβλημα εν</w:t>
      </w:r>
      <w:r>
        <w:rPr>
          <w:rFonts w:eastAsia="Times New Roman"/>
          <w:bCs/>
          <w:szCs w:val="24"/>
        </w:rPr>
        <w:t xml:space="preserve"> </w:t>
      </w:r>
      <w:r w:rsidRPr="002025AB">
        <w:rPr>
          <w:rFonts w:eastAsia="Times New Roman"/>
          <w:bCs/>
          <w:szCs w:val="24"/>
        </w:rPr>
        <w:t>όψει των δικαστικών αποφάσεων για τις περικοπές και τώρα που τις έχου</w:t>
      </w:r>
      <w:r>
        <w:rPr>
          <w:rFonts w:eastAsia="Times New Roman"/>
          <w:bCs/>
          <w:szCs w:val="24"/>
        </w:rPr>
        <w:t xml:space="preserve">νε </w:t>
      </w:r>
      <w:r>
        <w:rPr>
          <w:rFonts w:eastAsia="Times New Roman"/>
          <w:bCs/>
          <w:szCs w:val="24"/>
        </w:rPr>
        <w:t xml:space="preserve">τις περικοπές, </w:t>
      </w:r>
      <w:r w:rsidRPr="002025AB">
        <w:rPr>
          <w:rFonts w:eastAsia="Times New Roman"/>
          <w:bCs/>
          <w:szCs w:val="24"/>
        </w:rPr>
        <w:t>τις αποφάσεις των δικαστηρίων</w:t>
      </w:r>
      <w:r>
        <w:rPr>
          <w:rFonts w:eastAsia="Times New Roman"/>
          <w:bCs/>
          <w:szCs w:val="24"/>
        </w:rPr>
        <w:t>, σας λένε «μ</w:t>
      </w:r>
      <w:r w:rsidRPr="002025AB">
        <w:rPr>
          <w:rFonts w:eastAsia="Times New Roman"/>
          <w:bCs/>
          <w:szCs w:val="24"/>
        </w:rPr>
        <w:t>πράβο</w:t>
      </w:r>
      <w:r>
        <w:rPr>
          <w:rFonts w:eastAsia="Times New Roman"/>
          <w:bCs/>
          <w:szCs w:val="24"/>
        </w:rPr>
        <w:t>»; Γ</w:t>
      </w:r>
      <w:r w:rsidRPr="002025AB">
        <w:rPr>
          <w:rFonts w:eastAsia="Times New Roman"/>
          <w:bCs/>
          <w:szCs w:val="24"/>
        </w:rPr>
        <w:t>ια ποιο λόγο</w:t>
      </w:r>
      <w:r>
        <w:rPr>
          <w:rFonts w:eastAsia="Times New Roman"/>
          <w:bCs/>
          <w:szCs w:val="24"/>
        </w:rPr>
        <w:t xml:space="preserve">, όταν </w:t>
      </w:r>
      <w:r w:rsidRPr="002025AB">
        <w:rPr>
          <w:rFonts w:eastAsia="Times New Roman"/>
          <w:bCs/>
          <w:szCs w:val="24"/>
        </w:rPr>
        <w:t xml:space="preserve">βρισκόμασταν εμείς </w:t>
      </w:r>
      <w:r>
        <w:rPr>
          <w:rFonts w:eastAsia="Times New Roman"/>
          <w:bCs/>
          <w:szCs w:val="24"/>
        </w:rPr>
        <w:t>στην Κ</w:t>
      </w:r>
      <w:r w:rsidRPr="002025AB">
        <w:rPr>
          <w:rFonts w:eastAsia="Times New Roman"/>
          <w:bCs/>
          <w:szCs w:val="24"/>
        </w:rPr>
        <w:t>υβέρνηση</w:t>
      </w:r>
      <w:r>
        <w:rPr>
          <w:rFonts w:eastAsia="Times New Roman"/>
          <w:bCs/>
          <w:szCs w:val="24"/>
        </w:rPr>
        <w:t>,</w:t>
      </w:r>
      <w:r w:rsidRPr="002025AB">
        <w:rPr>
          <w:rFonts w:eastAsia="Times New Roman"/>
          <w:bCs/>
          <w:szCs w:val="24"/>
        </w:rPr>
        <w:t xml:space="preserve"> δεν </w:t>
      </w:r>
      <w:r>
        <w:rPr>
          <w:rFonts w:eastAsia="Times New Roman"/>
          <w:bCs/>
          <w:szCs w:val="24"/>
        </w:rPr>
        <w:t>ολοκλήρωναν</w:t>
      </w:r>
      <w:r w:rsidRPr="002025AB">
        <w:rPr>
          <w:rFonts w:eastAsia="Times New Roman"/>
          <w:bCs/>
          <w:szCs w:val="24"/>
        </w:rPr>
        <w:t xml:space="preserve"> ποτέ</w:t>
      </w:r>
      <w:r>
        <w:rPr>
          <w:rFonts w:eastAsia="Times New Roman"/>
          <w:bCs/>
          <w:szCs w:val="24"/>
        </w:rPr>
        <w:t>,</w:t>
      </w:r>
      <w:r w:rsidRPr="002025AB">
        <w:rPr>
          <w:rFonts w:eastAsia="Times New Roman"/>
          <w:bCs/>
          <w:szCs w:val="24"/>
        </w:rPr>
        <w:t xml:space="preserve"> αν δεν έφευγε και η </w:t>
      </w:r>
      <w:r>
        <w:rPr>
          <w:rFonts w:eastAsia="Times New Roman"/>
          <w:bCs/>
          <w:szCs w:val="24"/>
        </w:rPr>
        <w:t xml:space="preserve">τελευταία </w:t>
      </w:r>
      <w:r w:rsidRPr="002025AB">
        <w:rPr>
          <w:rFonts w:eastAsia="Times New Roman"/>
          <w:bCs/>
          <w:szCs w:val="24"/>
        </w:rPr>
        <w:t xml:space="preserve">καθαρίστρια και ο τελευταίος </w:t>
      </w:r>
      <w:r>
        <w:rPr>
          <w:rFonts w:eastAsia="Times New Roman"/>
          <w:bCs/>
          <w:szCs w:val="24"/>
        </w:rPr>
        <w:t>σχολικός τροχονόμος; Γ</w:t>
      </w:r>
      <w:r w:rsidRPr="002025AB">
        <w:rPr>
          <w:rFonts w:eastAsia="Times New Roman"/>
          <w:bCs/>
          <w:szCs w:val="24"/>
        </w:rPr>
        <w:t>ια ποιο λόγο</w:t>
      </w:r>
      <w:r>
        <w:rPr>
          <w:rFonts w:eastAsia="Times New Roman"/>
          <w:bCs/>
          <w:szCs w:val="24"/>
        </w:rPr>
        <w:t>, λ</w:t>
      </w:r>
      <w:r w:rsidRPr="002025AB">
        <w:rPr>
          <w:rFonts w:eastAsia="Times New Roman"/>
          <w:bCs/>
          <w:szCs w:val="24"/>
        </w:rPr>
        <w:t>οιπόν</w:t>
      </w:r>
      <w:r>
        <w:rPr>
          <w:rFonts w:eastAsia="Times New Roman"/>
          <w:bCs/>
          <w:szCs w:val="24"/>
        </w:rPr>
        <w:t>, πίεζαν;</w:t>
      </w:r>
    </w:p>
    <w:p w14:paraId="499240C6"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Τρί</w:t>
      </w:r>
      <w:r>
        <w:rPr>
          <w:rFonts w:eastAsia="Times New Roman"/>
          <w:bCs/>
          <w:szCs w:val="24"/>
        </w:rPr>
        <w:t>τη απόδειξη. Μ</w:t>
      </w:r>
      <w:r w:rsidRPr="002025AB">
        <w:rPr>
          <w:rFonts w:eastAsia="Times New Roman"/>
          <w:bCs/>
          <w:szCs w:val="24"/>
        </w:rPr>
        <w:t>ε τους ίδιους ανθρώπους</w:t>
      </w:r>
      <w:r>
        <w:rPr>
          <w:rFonts w:eastAsia="Times New Roman"/>
          <w:bCs/>
          <w:szCs w:val="24"/>
        </w:rPr>
        <w:t xml:space="preserve"> –α</w:t>
      </w:r>
      <w:r w:rsidRPr="002025AB">
        <w:rPr>
          <w:rFonts w:eastAsia="Times New Roman"/>
          <w:bCs/>
          <w:szCs w:val="24"/>
        </w:rPr>
        <w:t>κούστε</w:t>
      </w:r>
      <w:r>
        <w:rPr>
          <w:rFonts w:eastAsia="Times New Roman"/>
          <w:bCs/>
          <w:szCs w:val="24"/>
        </w:rPr>
        <w:t>-</w:t>
      </w:r>
      <w:r w:rsidRPr="002025AB">
        <w:rPr>
          <w:rFonts w:eastAsia="Times New Roman"/>
          <w:bCs/>
          <w:szCs w:val="24"/>
        </w:rPr>
        <w:t xml:space="preserve"> διαπραγματευόμασταν και εμείς και ξέρουμε ότι δεν υπήρχε περίπτωση να ψηφιστεί κάτι</w:t>
      </w:r>
      <w:r>
        <w:rPr>
          <w:rFonts w:eastAsia="Times New Roman"/>
          <w:bCs/>
          <w:szCs w:val="24"/>
        </w:rPr>
        <w:t>,</w:t>
      </w:r>
      <w:r w:rsidRPr="002025AB">
        <w:rPr>
          <w:rFonts w:eastAsia="Times New Roman"/>
          <w:bCs/>
          <w:szCs w:val="24"/>
        </w:rPr>
        <w:t xml:space="preserve"> ένα μέτρο</w:t>
      </w:r>
      <w:r>
        <w:rPr>
          <w:rFonts w:eastAsia="Times New Roman"/>
          <w:bCs/>
          <w:szCs w:val="24"/>
        </w:rPr>
        <w:t>,</w:t>
      </w:r>
      <w:r w:rsidRPr="002025AB">
        <w:rPr>
          <w:rFonts w:eastAsia="Times New Roman"/>
          <w:bCs/>
          <w:szCs w:val="24"/>
        </w:rPr>
        <w:t xml:space="preserve"> και με</w:t>
      </w:r>
      <w:r>
        <w:rPr>
          <w:rFonts w:eastAsia="Times New Roman"/>
          <w:bCs/>
          <w:szCs w:val="24"/>
        </w:rPr>
        <w:t xml:space="preserve">τά να </w:t>
      </w:r>
      <w:proofErr w:type="spellStart"/>
      <w:r>
        <w:rPr>
          <w:rFonts w:eastAsia="Times New Roman"/>
          <w:bCs/>
          <w:szCs w:val="24"/>
        </w:rPr>
        <w:t>ξε</w:t>
      </w:r>
      <w:r w:rsidRPr="002025AB">
        <w:rPr>
          <w:rFonts w:eastAsia="Times New Roman"/>
          <w:bCs/>
          <w:szCs w:val="24"/>
        </w:rPr>
        <w:t>ψηφιστεί</w:t>
      </w:r>
      <w:proofErr w:type="spellEnd"/>
      <w:r>
        <w:rPr>
          <w:rFonts w:eastAsia="Times New Roman"/>
          <w:bCs/>
          <w:szCs w:val="24"/>
        </w:rPr>
        <w:t xml:space="preserve">. Δεν θα γινόταν </w:t>
      </w:r>
      <w:r w:rsidRPr="002025AB">
        <w:rPr>
          <w:rFonts w:eastAsia="Times New Roman"/>
          <w:bCs/>
          <w:szCs w:val="24"/>
        </w:rPr>
        <w:t>ούτε μ</w:t>
      </w:r>
      <w:r>
        <w:rPr>
          <w:rFonts w:eastAsia="Times New Roman"/>
          <w:bCs/>
          <w:szCs w:val="24"/>
        </w:rPr>
        <w:t>ι</w:t>
      </w:r>
      <w:r w:rsidRPr="002025AB">
        <w:rPr>
          <w:rFonts w:eastAsia="Times New Roman"/>
          <w:bCs/>
          <w:szCs w:val="24"/>
        </w:rPr>
        <w:t>α στο εκατομμύριο</w:t>
      </w:r>
      <w:r>
        <w:rPr>
          <w:rFonts w:eastAsia="Times New Roman"/>
          <w:bCs/>
          <w:szCs w:val="24"/>
        </w:rPr>
        <w:t xml:space="preserve">. Με τον </w:t>
      </w:r>
      <w:r>
        <w:rPr>
          <w:rFonts w:eastAsia="Times New Roman"/>
          <w:bCs/>
          <w:szCs w:val="24"/>
        </w:rPr>
        <w:t>«</w:t>
      </w:r>
      <w:r>
        <w:rPr>
          <w:rFonts w:eastAsia="Times New Roman"/>
          <w:bCs/>
          <w:szCs w:val="24"/>
        </w:rPr>
        <w:t>ΣΥΡΙΖΑΝΕΛ</w:t>
      </w:r>
      <w:r>
        <w:rPr>
          <w:rFonts w:eastAsia="Times New Roman"/>
          <w:bCs/>
          <w:szCs w:val="24"/>
        </w:rPr>
        <w:t>»</w:t>
      </w:r>
      <w:r>
        <w:rPr>
          <w:rFonts w:eastAsia="Times New Roman"/>
          <w:bCs/>
          <w:szCs w:val="24"/>
        </w:rPr>
        <w:t xml:space="preserve"> α</w:t>
      </w:r>
      <w:r w:rsidRPr="002025AB">
        <w:rPr>
          <w:rFonts w:eastAsia="Times New Roman"/>
          <w:bCs/>
          <w:szCs w:val="24"/>
        </w:rPr>
        <w:t>υτό γίνεται</w:t>
      </w:r>
      <w:r>
        <w:rPr>
          <w:rFonts w:eastAsia="Times New Roman"/>
          <w:bCs/>
          <w:szCs w:val="24"/>
        </w:rPr>
        <w:t>. Ψ</w:t>
      </w:r>
      <w:r w:rsidRPr="002025AB">
        <w:rPr>
          <w:rFonts w:eastAsia="Times New Roman"/>
          <w:bCs/>
          <w:szCs w:val="24"/>
        </w:rPr>
        <w:t>ηφίζ</w:t>
      </w:r>
      <w:r>
        <w:rPr>
          <w:rFonts w:eastAsia="Times New Roman"/>
          <w:bCs/>
          <w:szCs w:val="24"/>
        </w:rPr>
        <w:t>ετε, κάτι</w:t>
      </w:r>
      <w:r>
        <w:rPr>
          <w:rFonts w:eastAsia="Times New Roman"/>
          <w:bCs/>
          <w:szCs w:val="24"/>
        </w:rPr>
        <w:t xml:space="preserve"> </w:t>
      </w:r>
      <w:r w:rsidRPr="002025AB">
        <w:rPr>
          <w:rFonts w:eastAsia="Times New Roman"/>
          <w:bCs/>
          <w:szCs w:val="24"/>
        </w:rPr>
        <w:t>πετυχαίνουν</w:t>
      </w:r>
      <w:r>
        <w:rPr>
          <w:rFonts w:eastAsia="Times New Roman"/>
          <w:bCs/>
          <w:szCs w:val="24"/>
        </w:rPr>
        <w:t xml:space="preserve">, </w:t>
      </w:r>
      <w:proofErr w:type="spellStart"/>
      <w:r>
        <w:rPr>
          <w:rFonts w:eastAsia="Times New Roman"/>
          <w:bCs/>
          <w:szCs w:val="24"/>
        </w:rPr>
        <w:t>ξε</w:t>
      </w:r>
      <w:r w:rsidRPr="002025AB">
        <w:rPr>
          <w:rFonts w:eastAsia="Times New Roman"/>
          <w:bCs/>
          <w:szCs w:val="24"/>
        </w:rPr>
        <w:t>ψηφίζετ</w:t>
      </w:r>
      <w:r>
        <w:rPr>
          <w:rFonts w:eastAsia="Times New Roman"/>
          <w:bCs/>
          <w:szCs w:val="24"/>
        </w:rPr>
        <w:t>ε</w:t>
      </w:r>
      <w:proofErr w:type="spellEnd"/>
      <w:r>
        <w:rPr>
          <w:rFonts w:eastAsia="Times New Roman"/>
          <w:bCs/>
          <w:szCs w:val="24"/>
        </w:rPr>
        <w:t xml:space="preserve">. </w:t>
      </w:r>
    </w:p>
    <w:p w14:paraId="499240C7"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Υπάρχει λογική κατάσταση σε όλα αυτά; Κ</w:t>
      </w:r>
      <w:r w:rsidRPr="002025AB">
        <w:rPr>
          <w:rFonts w:eastAsia="Times New Roman"/>
          <w:bCs/>
          <w:szCs w:val="24"/>
        </w:rPr>
        <w:t>α</w:t>
      </w:r>
      <w:r>
        <w:rPr>
          <w:rFonts w:eastAsia="Times New Roman"/>
          <w:bCs/>
          <w:szCs w:val="24"/>
        </w:rPr>
        <w:t>μ</w:t>
      </w:r>
      <w:r>
        <w:rPr>
          <w:rFonts w:eastAsia="Times New Roman"/>
          <w:bCs/>
          <w:szCs w:val="24"/>
        </w:rPr>
        <w:t>μ</w:t>
      </w:r>
      <w:r w:rsidRPr="002025AB">
        <w:rPr>
          <w:rFonts w:eastAsia="Times New Roman"/>
          <w:bCs/>
          <w:szCs w:val="24"/>
        </w:rPr>
        <w:t>ία εξήγηση</w:t>
      </w:r>
      <w:r>
        <w:rPr>
          <w:rFonts w:eastAsia="Times New Roman"/>
          <w:bCs/>
          <w:szCs w:val="24"/>
        </w:rPr>
        <w:t>.</w:t>
      </w:r>
      <w:r w:rsidRPr="002025AB">
        <w:rPr>
          <w:rFonts w:eastAsia="Times New Roman"/>
          <w:bCs/>
          <w:szCs w:val="24"/>
        </w:rPr>
        <w:t xml:space="preserve"> Απλά βάζουν ένα μέτρο</w:t>
      </w:r>
      <w:r>
        <w:rPr>
          <w:rFonts w:eastAsia="Times New Roman"/>
          <w:bCs/>
          <w:szCs w:val="24"/>
        </w:rPr>
        <w:t>, το κρατάνε στην «</w:t>
      </w:r>
      <w:proofErr w:type="spellStart"/>
      <w:r>
        <w:rPr>
          <w:rFonts w:eastAsia="Times New Roman"/>
          <w:bCs/>
          <w:szCs w:val="24"/>
        </w:rPr>
        <w:t>καβάντζα</w:t>
      </w:r>
      <w:proofErr w:type="spellEnd"/>
      <w:r>
        <w:rPr>
          <w:rFonts w:eastAsia="Times New Roman"/>
          <w:bCs/>
          <w:szCs w:val="24"/>
        </w:rPr>
        <w:t xml:space="preserve">» και όταν πετυχαίνουν αυτό που θέλουν, πάνε και το </w:t>
      </w:r>
      <w:r w:rsidRPr="002025AB">
        <w:rPr>
          <w:rFonts w:eastAsia="Times New Roman"/>
          <w:bCs/>
          <w:szCs w:val="24"/>
        </w:rPr>
        <w:t xml:space="preserve">βγάζουν </w:t>
      </w:r>
      <w:r>
        <w:rPr>
          <w:rFonts w:eastAsia="Times New Roman"/>
          <w:bCs/>
          <w:szCs w:val="24"/>
        </w:rPr>
        <w:t>οι δανειστές. Βάζουν και βγάζουν τ</w:t>
      </w:r>
      <w:r w:rsidRPr="002025AB">
        <w:rPr>
          <w:rFonts w:eastAsia="Times New Roman"/>
          <w:bCs/>
          <w:szCs w:val="24"/>
        </w:rPr>
        <w:t xml:space="preserve">α μέτρα </w:t>
      </w:r>
      <w:r>
        <w:rPr>
          <w:rFonts w:eastAsia="Times New Roman"/>
          <w:bCs/>
          <w:szCs w:val="24"/>
        </w:rPr>
        <w:t xml:space="preserve">με την μεγαλύτερη ευκολία που θα μπορούσαμε να φανταστούμε. Επί Σαμαρά μόνο έβαζαν. Μόλις ολοκληρώναμε όλες τις δεσμεύσεις, εμφανίζονταν με νέο κατάλογο απαιτήσεων. Ήταν μια </w:t>
      </w:r>
      <w:r>
        <w:rPr>
          <w:rFonts w:eastAsia="Times New Roman"/>
          <w:bCs/>
          <w:szCs w:val="24"/>
        </w:rPr>
        <w:lastRenderedPageBreak/>
        <w:t xml:space="preserve">διαρκής πίεση, που </w:t>
      </w:r>
      <w:r w:rsidRPr="002025AB">
        <w:rPr>
          <w:rFonts w:eastAsia="Times New Roman"/>
          <w:bCs/>
          <w:szCs w:val="24"/>
        </w:rPr>
        <w:t xml:space="preserve">αποδεικνύει </w:t>
      </w:r>
      <w:r>
        <w:rPr>
          <w:rFonts w:eastAsia="Times New Roman"/>
          <w:bCs/>
          <w:szCs w:val="24"/>
        </w:rPr>
        <w:t xml:space="preserve">ότι </w:t>
      </w:r>
      <w:r w:rsidRPr="002025AB">
        <w:rPr>
          <w:rFonts w:eastAsia="Times New Roman"/>
          <w:bCs/>
          <w:szCs w:val="24"/>
        </w:rPr>
        <w:t>πίεζ</w:t>
      </w:r>
      <w:r>
        <w:rPr>
          <w:rFonts w:eastAsia="Times New Roman"/>
          <w:bCs/>
          <w:szCs w:val="24"/>
        </w:rPr>
        <w:t xml:space="preserve">αν, </w:t>
      </w:r>
      <w:r w:rsidRPr="002025AB">
        <w:rPr>
          <w:rFonts w:eastAsia="Times New Roman"/>
          <w:bCs/>
          <w:szCs w:val="24"/>
        </w:rPr>
        <w:t>γιατί ήθελαν να πετύχουν κάτι άλλο</w:t>
      </w:r>
      <w:r>
        <w:rPr>
          <w:rFonts w:eastAsia="Times New Roman"/>
          <w:bCs/>
          <w:szCs w:val="24"/>
        </w:rPr>
        <w:t>. Και</w:t>
      </w:r>
      <w:r>
        <w:rPr>
          <w:rFonts w:eastAsia="Times New Roman"/>
          <w:bCs/>
          <w:szCs w:val="24"/>
        </w:rPr>
        <w:t xml:space="preserve"> αν λέγαμε </w:t>
      </w:r>
      <w:r w:rsidRPr="002025AB">
        <w:rPr>
          <w:rFonts w:eastAsia="Times New Roman"/>
          <w:bCs/>
          <w:szCs w:val="24"/>
        </w:rPr>
        <w:t xml:space="preserve"> μία λέξη που δεν τους άρεσε</w:t>
      </w:r>
      <w:r>
        <w:rPr>
          <w:rFonts w:eastAsia="Times New Roman"/>
          <w:bCs/>
          <w:szCs w:val="24"/>
        </w:rPr>
        <w:t xml:space="preserve">, σήκωναν τον κόσμο </w:t>
      </w:r>
      <w:r w:rsidRPr="002025AB">
        <w:rPr>
          <w:rFonts w:eastAsia="Times New Roman"/>
          <w:bCs/>
          <w:szCs w:val="24"/>
        </w:rPr>
        <w:t>στο ποδάρι</w:t>
      </w:r>
      <w:r>
        <w:rPr>
          <w:rFonts w:eastAsia="Times New Roman"/>
          <w:bCs/>
          <w:szCs w:val="24"/>
        </w:rPr>
        <w:t>. Ε</w:t>
      </w:r>
      <w:r w:rsidRPr="002025AB">
        <w:rPr>
          <w:rFonts w:eastAsia="Times New Roman"/>
          <w:bCs/>
          <w:szCs w:val="24"/>
        </w:rPr>
        <w:t>σάς σας αφήνουν να λέτε ό</w:t>
      </w:r>
      <w:r>
        <w:rPr>
          <w:rFonts w:eastAsia="Times New Roman"/>
          <w:bCs/>
          <w:szCs w:val="24"/>
        </w:rPr>
        <w:t>,τι θέλετε.</w:t>
      </w:r>
    </w:p>
    <w:p w14:paraId="499240C8"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Τέταρτη </w:t>
      </w:r>
      <w:r w:rsidRPr="002025AB">
        <w:rPr>
          <w:rFonts w:eastAsia="Times New Roman"/>
          <w:bCs/>
          <w:szCs w:val="24"/>
        </w:rPr>
        <w:t>απόδειξη</w:t>
      </w:r>
      <w:r>
        <w:rPr>
          <w:rFonts w:eastAsia="Times New Roman"/>
          <w:bCs/>
          <w:szCs w:val="24"/>
        </w:rPr>
        <w:t xml:space="preserve"> είναι η ίδια</w:t>
      </w:r>
      <w:r w:rsidRPr="002025AB">
        <w:rPr>
          <w:rFonts w:eastAsia="Times New Roman"/>
          <w:bCs/>
          <w:szCs w:val="24"/>
        </w:rPr>
        <w:t xml:space="preserve"> </w:t>
      </w:r>
      <w:r>
        <w:rPr>
          <w:rFonts w:eastAsia="Times New Roman"/>
          <w:bCs/>
          <w:szCs w:val="24"/>
        </w:rPr>
        <w:t xml:space="preserve">η </w:t>
      </w:r>
      <w:r w:rsidRPr="002025AB">
        <w:rPr>
          <w:rFonts w:eastAsia="Times New Roman"/>
          <w:bCs/>
          <w:szCs w:val="24"/>
        </w:rPr>
        <w:t>συμφωνία</w:t>
      </w:r>
      <w:r>
        <w:rPr>
          <w:rFonts w:eastAsia="Times New Roman"/>
          <w:bCs/>
          <w:szCs w:val="24"/>
        </w:rPr>
        <w:t>. Έ</w:t>
      </w:r>
      <w:r w:rsidRPr="002025AB">
        <w:rPr>
          <w:rFonts w:eastAsia="Times New Roman"/>
          <w:bCs/>
          <w:szCs w:val="24"/>
        </w:rPr>
        <w:t xml:space="preserve">χει δοθεί </w:t>
      </w:r>
      <w:r>
        <w:rPr>
          <w:rFonts w:eastAsia="Times New Roman"/>
          <w:bCs/>
          <w:szCs w:val="24"/>
        </w:rPr>
        <w:t xml:space="preserve">όνομα, </w:t>
      </w:r>
      <w:r w:rsidRPr="002025AB">
        <w:rPr>
          <w:rFonts w:eastAsia="Times New Roman"/>
          <w:bCs/>
          <w:szCs w:val="24"/>
        </w:rPr>
        <w:t>ταυτότητα</w:t>
      </w:r>
      <w:r>
        <w:rPr>
          <w:rFonts w:eastAsia="Times New Roman"/>
          <w:bCs/>
          <w:szCs w:val="24"/>
        </w:rPr>
        <w:t xml:space="preserve">, γλώσσα, </w:t>
      </w:r>
      <w:r w:rsidRPr="002025AB">
        <w:rPr>
          <w:rFonts w:eastAsia="Times New Roman"/>
          <w:bCs/>
          <w:szCs w:val="24"/>
        </w:rPr>
        <w:t>αυτοπροσδιορισμός</w:t>
      </w:r>
      <w:r>
        <w:rPr>
          <w:rFonts w:eastAsia="Times New Roman"/>
          <w:bCs/>
          <w:szCs w:val="24"/>
        </w:rPr>
        <w:t>,</w:t>
      </w:r>
      <w:r w:rsidRPr="002025AB">
        <w:rPr>
          <w:rFonts w:eastAsia="Times New Roman"/>
          <w:bCs/>
          <w:szCs w:val="24"/>
        </w:rPr>
        <w:t xml:space="preserve"> πρόσβαση στη θάλασσα</w:t>
      </w:r>
      <w:r>
        <w:rPr>
          <w:rFonts w:eastAsia="Times New Roman"/>
          <w:bCs/>
          <w:szCs w:val="24"/>
        </w:rPr>
        <w:t>,</w:t>
      </w:r>
      <w:r w:rsidRPr="002025AB">
        <w:rPr>
          <w:rFonts w:eastAsia="Times New Roman"/>
          <w:bCs/>
          <w:szCs w:val="24"/>
        </w:rPr>
        <w:t xml:space="preserve"> ό</w:t>
      </w:r>
      <w:r>
        <w:rPr>
          <w:rFonts w:eastAsia="Times New Roman"/>
          <w:bCs/>
          <w:szCs w:val="24"/>
        </w:rPr>
        <w:t>,</w:t>
      </w:r>
      <w:r w:rsidRPr="002025AB">
        <w:rPr>
          <w:rFonts w:eastAsia="Times New Roman"/>
          <w:bCs/>
          <w:szCs w:val="24"/>
        </w:rPr>
        <w:t xml:space="preserve">τι </w:t>
      </w:r>
      <w:r>
        <w:rPr>
          <w:rFonts w:eastAsia="Times New Roman"/>
          <w:bCs/>
          <w:szCs w:val="24"/>
        </w:rPr>
        <w:t>ζητούσαν πάντα οι Σ</w:t>
      </w:r>
      <w:r w:rsidRPr="002025AB">
        <w:rPr>
          <w:rFonts w:eastAsia="Times New Roman"/>
          <w:bCs/>
          <w:szCs w:val="24"/>
        </w:rPr>
        <w:t>κοπ</w:t>
      </w:r>
      <w:r w:rsidRPr="002025AB">
        <w:rPr>
          <w:rFonts w:eastAsia="Times New Roman"/>
          <w:bCs/>
          <w:szCs w:val="24"/>
        </w:rPr>
        <w:t>ιανοί</w:t>
      </w:r>
      <w:r>
        <w:rPr>
          <w:rFonts w:eastAsia="Times New Roman"/>
          <w:bCs/>
          <w:szCs w:val="24"/>
        </w:rPr>
        <w:t>. Είναι ζήτημα χ</w:t>
      </w:r>
      <w:r w:rsidRPr="002025AB">
        <w:rPr>
          <w:rFonts w:eastAsia="Times New Roman"/>
          <w:bCs/>
          <w:szCs w:val="24"/>
        </w:rPr>
        <w:t>ρόνου η διεκδίκηση καθιέρωσ</w:t>
      </w:r>
      <w:r>
        <w:rPr>
          <w:rFonts w:eastAsia="Times New Roman"/>
          <w:bCs/>
          <w:szCs w:val="24"/>
        </w:rPr>
        <w:t>ης</w:t>
      </w:r>
      <w:r w:rsidRPr="002025AB">
        <w:rPr>
          <w:rFonts w:eastAsia="Times New Roman"/>
          <w:bCs/>
          <w:szCs w:val="24"/>
        </w:rPr>
        <w:t xml:space="preserve"> μακεδονικής μειονότητας στη Μακεδονία </w:t>
      </w:r>
      <w:r>
        <w:rPr>
          <w:rFonts w:eastAsia="Times New Roman"/>
          <w:bCs/>
          <w:szCs w:val="24"/>
        </w:rPr>
        <w:t>μας. Κ</w:t>
      </w:r>
      <w:r w:rsidRPr="002025AB">
        <w:rPr>
          <w:rFonts w:eastAsia="Times New Roman"/>
          <w:bCs/>
          <w:szCs w:val="24"/>
        </w:rPr>
        <w:t>αι δεν σ</w:t>
      </w:r>
      <w:r>
        <w:rPr>
          <w:rFonts w:eastAsia="Times New Roman"/>
          <w:bCs/>
          <w:szCs w:val="24"/>
        </w:rPr>
        <w:t xml:space="preserve">υμβαίνει </w:t>
      </w:r>
      <w:r w:rsidRPr="002025AB">
        <w:rPr>
          <w:rFonts w:eastAsia="Times New Roman"/>
          <w:bCs/>
          <w:szCs w:val="24"/>
        </w:rPr>
        <w:t>τίποτα</w:t>
      </w:r>
      <w:r>
        <w:rPr>
          <w:rFonts w:eastAsia="Times New Roman"/>
          <w:bCs/>
          <w:szCs w:val="24"/>
        </w:rPr>
        <w:t>. Τ</w:t>
      </w:r>
      <w:r w:rsidRPr="002025AB">
        <w:rPr>
          <w:rFonts w:eastAsia="Times New Roman"/>
          <w:bCs/>
          <w:szCs w:val="24"/>
        </w:rPr>
        <w:t xml:space="preserve">α βρίσκει </w:t>
      </w:r>
      <w:r>
        <w:rPr>
          <w:rFonts w:eastAsia="Times New Roman"/>
          <w:bCs/>
          <w:szCs w:val="24"/>
        </w:rPr>
        <w:t>η Κ</w:t>
      </w:r>
      <w:r w:rsidRPr="002025AB">
        <w:rPr>
          <w:rFonts w:eastAsia="Times New Roman"/>
          <w:bCs/>
          <w:szCs w:val="24"/>
        </w:rPr>
        <w:t xml:space="preserve">υβέρνηση </w:t>
      </w:r>
      <w:r>
        <w:rPr>
          <w:rFonts w:eastAsia="Times New Roman"/>
          <w:bCs/>
          <w:szCs w:val="24"/>
        </w:rPr>
        <w:t>όλα ωραία. Ο</w:t>
      </w:r>
      <w:r w:rsidRPr="002025AB">
        <w:rPr>
          <w:rFonts w:eastAsia="Times New Roman"/>
          <w:bCs/>
          <w:szCs w:val="24"/>
        </w:rPr>
        <w:t>ι δανειστές αφ</w:t>
      </w:r>
      <w:r>
        <w:rPr>
          <w:rFonts w:eastAsia="Times New Roman"/>
          <w:bCs/>
          <w:szCs w:val="24"/>
        </w:rPr>
        <w:t>αι</w:t>
      </w:r>
      <w:r w:rsidRPr="002025AB">
        <w:rPr>
          <w:rFonts w:eastAsia="Times New Roman"/>
          <w:bCs/>
          <w:szCs w:val="24"/>
        </w:rPr>
        <w:t xml:space="preserve">ρούν </w:t>
      </w:r>
      <w:r>
        <w:rPr>
          <w:rFonts w:eastAsia="Times New Roman"/>
          <w:bCs/>
          <w:szCs w:val="24"/>
        </w:rPr>
        <w:t xml:space="preserve">μέτρα </w:t>
      </w:r>
      <w:r w:rsidRPr="002025AB">
        <w:rPr>
          <w:rFonts w:eastAsia="Times New Roman"/>
          <w:bCs/>
          <w:szCs w:val="24"/>
        </w:rPr>
        <w:t>και σας χ</w:t>
      </w:r>
      <w:r>
        <w:rPr>
          <w:rFonts w:eastAsia="Times New Roman"/>
          <w:bCs/>
          <w:szCs w:val="24"/>
        </w:rPr>
        <w:t xml:space="preserve">ειροκροτούν. </w:t>
      </w:r>
    </w:p>
    <w:p w14:paraId="499240C9"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Πέμπτη απόδειξη είναι οι δήθεν συνταγματικές </w:t>
      </w:r>
      <w:r w:rsidRPr="002025AB">
        <w:rPr>
          <w:rFonts w:eastAsia="Times New Roman"/>
          <w:bCs/>
          <w:szCs w:val="24"/>
        </w:rPr>
        <w:t>αλλαγέ</w:t>
      </w:r>
      <w:r w:rsidRPr="002025AB">
        <w:rPr>
          <w:rFonts w:eastAsia="Times New Roman"/>
          <w:bCs/>
          <w:szCs w:val="24"/>
        </w:rPr>
        <w:t>ς</w:t>
      </w:r>
      <w:r>
        <w:rPr>
          <w:rFonts w:eastAsia="Times New Roman"/>
          <w:bCs/>
          <w:szCs w:val="24"/>
        </w:rPr>
        <w:t>. Ξ</w:t>
      </w:r>
      <w:r w:rsidRPr="002025AB">
        <w:rPr>
          <w:rFonts w:eastAsia="Times New Roman"/>
          <w:bCs/>
          <w:szCs w:val="24"/>
        </w:rPr>
        <w:t>έρετε ότι παραβιάζ</w:t>
      </w:r>
      <w:r>
        <w:rPr>
          <w:rFonts w:eastAsia="Times New Roman"/>
          <w:bCs/>
          <w:szCs w:val="24"/>
        </w:rPr>
        <w:t>ε</w:t>
      </w:r>
      <w:r w:rsidRPr="002025AB">
        <w:rPr>
          <w:rFonts w:eastAsia="Times New Roman"/>
          <w:bCs/>
          <w:szCs w:val="24"/>
        </w:rPr>
        <w:t xml:space="preserve">ται </w:t>
      </w:r>
      <w:r>
        <w:rPr>
          <w:rFonts w:eastAsia="Times New Roman"/>
          <w:bCs/>
          <w:szCs w:val="24"/>
        </w:rPr>
        <w:t xml:space="preserve">ήδη η ήδη επονείδιστη </w:t>
      </w:r>
      <w:r w:rsidRPr="002025AB">
        <w:rPr>
          <w:rFonts w:eastAsia="Times New Roman"/>
          <w:bCs/>
          <w:szCs w:val="24"/>
        </w:rPr>
        <w:t>συμ</w:t>
      </w:r>
      <w:r>
        <w:rPr>
          <w:rFonts w:eastAsia="Times New Roman"/>
          <w:bCs/>
          <w:szCs w:val="24"/>
        </w:rPr>
        <w:t>φωνία που έχετε εσείς υπογράψει. Έ</w:t>
      </w:r>
      <w:r w:rsidRPr="002025AB">
        <w:rPr>
          <w:rFonts w:eastAsia="Times New Roman"/>
          <w:bCs/>
          <w:szCs w:val="24"/>
        </w:rPr>
        <w:t xml:space="preserve">χει μείνει το όνομα </w:t>
      </w:r>
      <w:r>
        <w:rPr>
          <w:rFonts w:eastAsia="Times New Roman"/>
          <w:bCs/>
          <w:szCs w:val="24"/>
        </w:rPr>
        <w:t>«</w:t>
      </w:r>
      <w:r w:rsidRPr="002025AB">
        <w:rPr>
          <w:rFonts w:eastAsia="Times New Roman"/>
          <w:bCs/>
          <w:szCs w:val="24"/>
        </w:rPr>
        <w:t>Μακεδονία</w:t>
      </w:r>
      <w:r>
        <w:rPr>
          <w:rFonts w:eastAsia="Times New Roman"/>
          <w:bCs/>
          <w:szCs w:val="24"/>
        </w:rPr>
        <w:t xml:space="preserve">» σ’ </w:t>
      </w:r>
      <w:r w:rsidRPr="002025AB">
        <w:rPr>
          <w:rFonts w:eastAsia="Times New Roman"/>
          <w:bCs/>
          <w:szCs w:val="24"/>
        </w:rPr>
        <w:t>ένα άρθρο</w:t>
      </w:r>
      <w:r>
        <w:rPr>
          <w:rFonts w:eastAsia="Times New Roman"/>
          <w:bCs/>
          <w:szCs w:val="24"/>
        </w:rPr>
        <w:t xml:space="preserve">. Έχει διατηρηθεί η Διακήρυξη της </w:t>
      </w:r>
      <w:r>
        <w:rPr>
          <w:rFonts w:eastAsia="Times New Roman"/>
          <w:bCs/>
          <w:szCs w:val="24"/>
          <w:lang w:val="en-US"/>
        </w:rPr>
        <w:t>ASNOM</w:t>
      </w:r>
      <w:r>
        <w:rPr>
          <w:rFonts w:eastAsia="Times New Roman"/>
          <w:bCs/>
          <w:szCs w:val="24"/>
        </w:rPr>
        <w:t>, η επιτομή του αλυτρωτισμού ό</w:t>
      </w:r>
      <w:r w:rsidRPr="002025AB">
        <w:rPr>
          <w:rFonts w:eastAsia="Times New Roman"/>
          <w:bCs/>
          <w:szCs w:val="24"/>
        </w:rPr>
        <w:t xml:space="preserve">σον αφορά στο </w:t>
      </w:r>
      <w:proofErr w:type="spellStart"/>
      <w:r w:rsidRPr="002025AB">
        <w:rPr>
          <w:rFonts w:eastAsia="Times New Roman"/>
          <w:bCs/>
          <w:szCs w:val="24"/>
        </w:rPr>
        <w:t>μακεδονισμό</w:t>
      </w:r>
      <w:proofErr w:type="spellEnd"/>
      <w:r>
        <w:rPr>
          <w:rFonts w:eastAsia="Times New Roman"/>
          <w:bCs/>
          <w:szCs w:val="24"/>
        </w:rPr>
        <w:t>.</w:t>
      </w:r>
    </w:p>
    <w:p w14:paraId="499240C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 άρθρο 49 λέει ψέματα ο κ. </w:t>
      </w:r>
      <w:r>
        <w:rPr>
          <w:rFonts w:eastAsia="Times New Roman" w:cs="Times New Roman"/>
          <w:szCs w:val="24"/>
        </w:rPr>
        <w:t>Τσίπρας ότι μετέφεραν το δικό μας 108 περί προστασίας του αποδήμου Ελληνισμού, διότι αυτοί αναφέρουν ότι μεριμνούν για τη διασπορά του μακεδονικού λαού και των άλλων κοινοτήτων.</w:t>
      </w:r>
    </w:p>
    <w:p w14:paraId="499240C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Ποιες είναι αυτές οι άλλες κοινότητες και το δέχεσθε και δεν λέει τίποτα ο κ. </w:t>
      </w:r>
      <w:r>
        <w:rPr>
          <w:rFonts w:eastAsia="Times New Roman" w:cs="Times New Roman"/>
          <w:szCs w:val="24"/>
        </w:rPr>
        <w:t>Τσίπρας και υποστηρίζει το αντίθετο; Αυτή η πρεμούρα του κ. Τσίπρα προς τι; Γιατί τέτοια επιμονή, λοιπόν; Γιατί, προφανώς, έχει αναλάβει κάποια δέσμευση.</w:t>
      </w:r>
    </w:p>
    <w:p w14:paraId="499240C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υπάρχει και μια έκτη απόδειξη με την οποία θα ολοκληρώσω, κύριε Πρόεδρε. Επί </w:t>
      </w:r>
      <w:r>
        <w:rPr>
          <w:rFonts w:eastAsia="Times New Roman" w:cs="Times New Roman"/>
          <w:szCs w:val="24"/>
        </w:rPr>
        <w:t>κ</w:t>
      </w:r>
      <w:r>
        <w:rPr>
          <w:rFonts w:eastAsia="Times New Roman" w:cs="Times New Roman"/>
          <w:szCs w:val="24"/>
        </w:rPr>
        <w:t xml:space="preserve">υβέρνησης Σαμαρά οι </w:t>
      </w:r>
      <w:r>
        <w:rPr>
          <w:rFonts w:eastAsia="Times New Roman" w:cs="Times New Roman"/>
          <w:szCs w:val="24"/>
        </w:rPr>
        <w:t>Σκοπιανοί διαμαρτύρονταν στους Ευρωπαίους ότι δεν έχουν συνομιλητή στην Αθήνα διότι οι θέσεις Σαμαρά ήταν από πάντα γνωστές. Έπρεπε, λοιπόν, να φύγει ο Σαμαράς για να βρουν οι Σκοπιανοί συνομιλητή.</w:t>
      </w:r>
    </w:p>
    <w:p w14:paraId="499240C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καταθέτω τις αποδείξεις στα Πρακτικά. Είναι τα τηλεγρα</w:t>
      </w:r>
      <w:r>
        <w:rPr>
          <w:rFonts w:eastAsia="Times New Roman" w:cs="Times New Roman"/>
          <w:szCs w:val="24"/>
        </w:rPr>
        <w:t>φήματα από το Γραφείο Τύπου του Γραφείου Σύνδεσης της Ελλάδας στα Σκόπια που είχαν φτάσει τότε, 16 Ιουλίου στο γραφείο μου ως αρμόδιου Υπουργού.</w:t>
      </w:r>
    </w:p>
    <w:p w14:paraId="499240C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Σοφία </w:t>
      </w:r>
      <w:proofErr w:type="spellStart"/>
      <w:r>
        <w:rPr>
          <w:rFonts w:eastAsia="Times New Roman" w:cs="Times New Roman"/>
          <w:szCs w:val="24"/>
        </w:rPr>
        <w:t>Βούλτεψη</w:t>
      </w:r>
      <w:proofErr w:type="spellEnd"/>
      <w:r>
        <w:rPr>
          <w:rFonts w:eastAsia="Times New Roman" w:cs="Times New Roman"/>
          <w:szCs w:val="24"/>
        </w:rPr>
        <w:t xml:space="preserve"> καταθέτει για τα Πρακτικά τα προαναφερθέντα έγγραφα, τα οποία βρ</w:t>
      </w:r>
      <w:r>
        <w:rPr>
          <w:rFonts w:eastAsia="Times New Roman" w:cs="Times New Roman"/>
          <w:szCs w:val="24"/>
        </w:rPr>
        <w:t>ίσκονται στο αρχείο του Τμήματος Γραμματείας της Διεύθυνσης Στενογραφίας και Πρακτικών της Βουλής)</w:t>
      </w:r>
    </w:p>
    <w:p w14:paraId="499240CF" w14:textId="77777777" w:rsidR="00BA2908" w:rsidRDefault="00D473A4">
      <w:pPr>
        <w:spacing w:after="0" w:line="600" w:lineRule="auto"/>
        <w:ind w:firstLine="720"/>
        <w:jc w:val="both"/>
        <w:rPr>
          <w:rFonts w:eastAsia="Times New Roman" w:cs="Times New Roman"/>
          <w:color w:val="000000" w:themeColor="text1"/>
          <w:szCs w:val="24"/>
        </w:rPr>
      </w:pPr>
      <w:r w:rsidRPr="00962460">
        <w:rPr>
          <w:rFonts w:eastAsia="Times New Roman" w:cs="Times New Roman"/>
          <w:color w:val="000000" w:themeColor="text1"/>
          <w:szCs w:val="24"/>
        </w:rPr>
        <w:t xml:space="preserve">Στις 15 Ιουλίου είχε γίνει η συνάντηση του Ντουμπρόβνικ με επίσημη προσκεκλημένη την κ. </w:t>
      </w:r>
      <w:proofErr w:type="spellStart"/>
      <w:r w:rsidRPr="00962460">
        <w:rPr>
          <w:rFonts w:eastAsia="Times New Roman" w:cs="Times New Roman"/>
          <w:color w:val="000000" w:themeColor="text1"/>
          <w:szCs w:val="24"/>
        </w:rPr>
        <w:t>Μέρκελ</w:t>
      </w:r>
      <w:proofErr w:type="spellEnd"/>
      <w:r w:rsidRPr="00962460">
        <w:rPr>
          <w:rFonts w:eastAsia="Times New Roman" w:cs="Times New Roman"/>
          <w:color w:val="000000" w:themeColor="text1"/>
          <w:szCs w:val="24"/>
        </w:rPr>
        <w:t xml:space="preserve">. Εκεί η κ. </w:t>
      </w:r>
      <w:proofErr w:type="spellStart"/>
      <w:r w:rsidRPr="00962460">
        <w:rPr>
          <w:rFonts w:eastAsia="Times New Roman" w:cs="Times New Roman"/>
          <w:color w:val="000000" w:themeColor="text1"/>
          <w:szCs w:val="24"/>
        </w:rPr>
        <w:t>Μέρκελ</w:t>
      </w:r>
      <w:proofErr w:type="spellEnd"/>
      <w:r w:rsidRPr="00962460">
        <w:rPr>
          <w:rFonts w:eastAsia="Times New Roman" w:cs="Times New Roman"/>
          <w:color w:val="000000" w:themeColor="text1"/>
          <w:szCs w:val="24"/>
        </w:rPr>
        <w:t xml:space="preserve"> είχε πει ότι το ανεπίλυτο πρόβλημα της ονομα</w:t>
      </w:r>
      <w:r w:rsidRPr="00962460">
        <w:rPr>
          <w:rFonts w:eastAsia="Times New Roman" w:cs="Times New Roman"/>
          <w:color w:val="000000" w:themeColor="text1"/>
          <w:szCs w:val="24"/>
        </w:rPr>
        <w:t xml:space="preserve">σίας και της ταυτότητας της Μακεδονίας συνιστά βάρος για όλους, δηλαδή από τον Ιούλιο του 2014 η κ. </w:t>
      </w:r>
      <w:proofErr w:type="spellStart"/>
      <w:r w:rsidRPr="00962460">
        <w:rPr>
          <w:rFonts w:eastAsia="Times New Roman" w:cs="Times New Roman"/>
          <w:color w:val="000000" w:themeColor="text1"/>
          <w:szCs w:val="24"/>
        </w:rPr>
        <w:t>Μέρκελ</w:t>
      </w:r>
      <w:proofErr w:type="spellEnd"/>
      <w:r w:rsidRPr="00962460">
        <w:rPr>
          <w:rFonts w:eastAsia="Times New Roman" w:cs="Times New Roman"/>
          <w:color w:val="000000" w:themeColor="text1"/>
          <w:szCs w:val="24"/>
        </w:rPr>
        <w:t xml:space="preserve"> μιλούσε ξαφνικά για ταυτότητα, το οποίο για εμάς ήταν ήδη από τότε και πάντα από όλες τις </w:t>
      </w:r>
      <w:r w:rsidRPr="00962460">
        <w:rPr>
          <w:rFonts w:eastAsia="Times New Roman" w:cs="Times New Roman"/>
          <w:color w:val="000000" w:themeColor="text1"/>
          <w:szCs w:val="24"/>
        </w:rPr>
        <w:t>κ</w:t>
      </w:r>
      <w:r w:rsidRPr="00962460">
        <w:rPr>
          <w:rFonts w:eastAsia="Times New Roman" w:cs="Times New Roman"/>
          <w:color w:val="000000" w:themeColor="text1"/>
          <w:szCs w:val="24"/>
        </w:rPr>
        <w:t>υβερνήσεις πρωτοφανές.</w:t>
      </w:r>
    </w:p>
    <w:p w14:paraId="499240D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Ιβάνοφ</w:t>
      </w:r>
      <w:proofErr w:type="spellEnd"/>
      <w:r>
        <w:rPr>
          <w:rFonts w:eastAsia="Times New Roman" w:cs="Times New Roman"/>
          <w:szCs w:val="24"/>
        </w:rPr>
        <w:t>, ο Σκοπιανός Πρόεδρος είχε</w:t>
      </w:r>
      <w:r>
        <w:rPr>
          <w:rFonts w:eastAsia="Times New Roman" w:cs="Times New Roman"/>
          <w:szCs w:val="24"/>
        </w:rPr>
        <w:t xml:space="preserve"> δηλώσει ότι εξέθεσε </w:t>
      </w:r>
      <w:r>
        <w:rPr>
          <w:rFonts w:eastAsia="Times New Roman" w:cs="Times New Roman"/>
          <w:szCs w:val="24"/>
        </w:rPr>
        <w:t>-</w:t>
      </w:r>
      <w:r>
        <w:rPr>
          <w:rFonts w:eastAsia="Times New Roman" w:cs="Times New Roman"/>
          <w:szCs w:val="24"/>
        </w:rPr>
        <w:t xml:space="preserve">λέει- την κατάστασή τους στην κ. </w:t>
      </w:r>
      <w:proofErr w:type="spellStart"/>
      <w:r>
        <w:rPr>
          <w:rFonts w:eastAsia="Times New Roman" w:cs="Times New Roman"/>
          <w:szCs w:val="24"/>
        </w:rPr>
        <w:t>Μέρκελ</w:t>
      </w:r>
      <w:proofErr w:type="spellEnd"/>
      <w:r>
        <w:rPr>
          <w:rFonts w:eastAsia="Times New Roman" w:cs="Times New Roman"/>
          <w:szCs w:val="24"/>
        </w:rPr>
        <w:t xml:space="preserve"> και της είπαν ότι δεν έχουν με ποιον να συνομιλήσουν, ότι στην άλλη πλευρά, δηλαδή στην Ελλάδα, δηλαδή στον Σαμαρά, δεν έχουν εταίρο για να συνομιλήσουν και να βρεθεί μια λύση.</w:t>
      </w:r>
    </w:p>
    <w:p w14:paraId="499240D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το κουδούνι λήξεως του χρόνου ομιλίας της κυρίας Βουλευτού) </w:t>
      </w:r>
    </w:p>
    <w:p w14:paraId="499240D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μισό δευτερόλεπτο για να ολοκληρώσω.</w:t>
      </w:r>
    </w:p>
    <w:p w14:paraId="499240D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Από εκείνη τη συνάντηση στο Ντουμπρόβνικ, κυρίες και κύριοι συνάδελφοι, είχαν τελειώσει όλα. Δεν έκλεινε η αξιολόγηση, δεν </w:t>
      </w:r>
      <w:r>
        <w:rPr>
          <w:rFonts w:eastAsia="Times New Roman" w:cs="Times New Roman"/>
          <w:szCs w:val="24"/>
        </w:rPr>
        <w:t>έβρισκαν κάθε φορά κάτι άλλο να ζητούν, πρόσθεταν, δημιουργούσαν…</w:t>
      </w:r>
    </w:p>
    <w:p w14:paraId="499240D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 γι’ αυτό δεν έγινε η αξιολόγηση.</w:t>
      </w:r>
    </w:p>
    <w:p w14:paraId="499240D5"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ακριβώς γι’ αυτό δεν έγινε, γιατί η κ. </w:t>
      </w:r>
      <w:proofErr w:type="spellStart"/>
      <w:r>
        <w:rPr>
          <w:rFonts w:eastAsia="Times New Roman" w:cs="Times New Roman"/>
          <w:szCs w:val="24"/>
        </w:rPr>
        <w:t>Μέρκελ</w:t>
      </w:r>
      <w:proofErr w:type="spellEnd"/>
      <w:r>
        <w:rPr>
          <w:rFonts w:eastAsia="Times New Roman" w:cs="Times New Roman"/>
          <w:szCs w:val="24"/>
        </w:rPr>
        <w:t>, σας είπα, μίλησε για ταυτότητα σε ανύποπτο χρόνο που εσείς και εμείς δ</w:t>
      </w:r>
      <w:r>
        <w:rPr>
          <w:rFonts w:eastAsia="Times New Roman" w:cs="Times New Roman"/>
          <w:szCs w:val="24"/>
        </w:rPr>
        <w:t>εν είχαμε ξανακούσει κάτι τέτοιο.</w:t>
      </w:r>
    </w:p>
    <w:p w14:paraId="499240D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Άσε τώρα αυτά. Γι’ αυτό δεν έγινε η αξιολόγηση.</w:t>
      </w:r>
    </w:p>
    <w:p w14:paraId="499240D7"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Βεβαίως, προφανώς. Δεν υπάρχει αμφιβολία. </w:t>
      </w:r>
    </w:p>
    <w:p w14:paraId="499240D8"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Κύριοι συνάδελφοι, σας παρακαλώ.</w:t>
      </w:r>
    </w:p>
    <w:p w14:paraId="499240D9"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Βεβαίως, προφανώς.</w:t>
      </w:r>
      <w:r>
        <w:rPr>
          <w:rFonts w:eastAsia="Times New Roman" w:cs="Times New Roman"/>
          <w:szCs w:val="24"/>
        </w:rPr>
        <w:t xml:space="preserve"> Τι, για τον σχολικό τροχονόμο δεν έγινε η αξιολόγηση; Εσείς έχετε προσλάβει εκατό </w:t>
      </w:r>
      <w:proofErr w:type="spellStart"/>
      <w:r>
        <w:rPr>
          <w:rFonts w:eastAsia="Times New Roman" w:cs="Times New Roman"/>
          <w:szCs w:val="24"/>
        </w:rPr>
        <w:t>Πετσίτηδες</w:t>
      </w:r>
      <w:proofErr w:type="spellEnd"/>
      <w:r>
        <w:rPr>
          <w:rFonts w:eastAsia="Times New Roman" w:cs="Times New Roman"/>
          <w:szCs w:val="24"/>
        </w:rPr>
        <w:t xml:space="preserve">. Δεν κατάλαβα! Εσάς, πώς σας αφήνουν να πηγαίνει ο </w:t>
      </w:r>
      <w:proofErr w:type="spellStart"/>
      <w:r>
        <w:rPr>
          <w:rFonts w:eastAsia="Times New Roman" w:cs="Times New Roman"/>
          <w:szCs w:val="24"/>
        </w:rPr>
        <w:t>Πετσίτης</w:t>
      </w:r>
      <w:proofErr w:type="spellEnd"/>
      <w:r>
        <w:rPr>
          <w:rFonts w:eastAsia="Times New Roman" w:cs="Times New Roman"/>
          <w:szCs w:val="24"/>
        </w:rPr>
        <w:t xml:space="preserve"> και να εισπράττει από παντού;</w:t>
      </w:r>
    </w:p>
    <w:p w14:paraId="499240DA"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99240DB"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Πες το…</w:t>
      </w:r>
    </w:p>
    <w:p w14:paraId="499240DC"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Έλα τώρα! </w:t>
      </w:r>
    </w:p>
    <w:p w14:paraId="499240DD"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lastRenderedPageBreak/>
        <w:t>ΠΡΟΕΔΡΕΥΩΝ (Μάριος Γεωργιάδης):</w:t>
      </w:r>
      <w:r>
        <w:rPr>
          <w:rFonts w:eastAsia="Times New Roman" w:cs="Times New Roman"/>
          <w:szCs w:val="24"/>
        </w:rPr>
        <w:t xml:space="preserve"> Σας παρακαλώ, κύριοι συνάδελφοι.</w:t>
      </w:r>
    </w:p>
    <w:p w14:paraId="499240DE"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Κύριε Πρόεδρε, θα χρειαστώ ένα δευτερόλεπτο για να ολοκληρώσω.</w:t>
      </w:r>
    </w:p>
    <w:p w14:paraId="499240D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 γι’ αυτό δεν έγινε η αξιολόγηση.</w:t>
      </w:r>
    </w:p>
    <w:p w14:paraId="499240E0"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99240E1"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w:t>
      </w:r>
      <w:r w:rsidRPr="000E7362">
        <w:rPr>
          <w:rFonts w:eastAsia="Times New Roman" w:cs="Times New Roman"/>
          <w:b/>
          <w:szCs w:val="24"/>
        </w:rPr>
        <w:t>άδης):</w:t>
      </w:r>
      <w:r>
        <w:rPr>
          <w:rFonts w:eastAsia="Times New Roman" w:cs="Times New Roman"/>
          <w:szCs w:val="24"/>
        </w:rPr>
        <w:t xml:space="preserve"> Κύριε Μαντά, σας παρακαλώ.</w:t>
      </w:r>
    </w:p>
    <w:p w14:paraId="499240E2"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βεβαίως, δεν έγινε. Εσείς είστε πολύ καλοί, τους τα κάνετε όλα και σας αξιολογούν μια χαρά και σας χειροκροτούν με την οικονομία στα τάρταρα. Προφανώς!</w:t>
      </w:r>
    </w:p>
    <w:p w14:paraId="499240E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Ενοχλείσθε! Θα τα πληρώσετε όλα αυτά, θα έλθει η ώρα που θα τα πληρώσετε όταν θα έλθει το </w:t>
      </w:r>
      <w:r>
        <w:rPr>
          <w:rFonts w:eastAsia="Times New Roman"/>
          <w:szCs w:val="24"/>
        </w:rPr>
        <w:t>"</w:t>
      </w:r>
      <w:r>
        <w:rPr>
          <w:rFonts w:eastAsia="Times New Roman" w:cs="Times New Roman"/>
          <w:szCs w:val="24"/>
        </w:rPr>
        <w:t>Ουράνιο Τόξο</w:t>
      </w:r>
      <w:r>
        <w:rPr>
          <w:rFonts w:eastAsia="Times New Roman"/>
          <w:szCs w:val="24"/>
        </w:rPr>
        <w:t>"</w:t>
      </w:r>
      <w:r>
        <w:rPr>
          <w:rFonts w:eastAsia="Times New Roman" w:cs="Times New Roman"/>
          <w:szCs w:val="24"/>
        </w:rPr>
        <w:t xml:space="preserve"> και θα σας ζητάει μειονότητα, που τη ζητάει ήδη. </w:t>
      </w:r>
    </w:p>
    <w:p w14:paraId="499240E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Πες το…</w:t>
      </w:r>
    </w:p>
    <w:p w14:paraId="499240E5"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Σας παρακαλώ, κ</w:t>
      </w:r>
      <w:r>
        <w:rPr>
          <w:rFonts w:eastAsia="Times New Roman" w:cs="Times New Roman"/>
          <w:szCs w:val="24"/>
        </w:rPr>
        <w:t>υρία</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Μην απαντ</w:t>
      </w:r>
      <w:r>
        <w:rPr>
          <w:rFonts w:eastAsia="Times New Roman" w:cs="Times New Roman"/>
          <w:szCs w:val="24"/>
        </w:rPr>
        <w:t>άτε και ολοκληρώστε, σας παρακαλώ.</w:t>
      </w:r>
    </w:p>
    <w:p w14:paraId="499240E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Μετά από όλα αυτά, οι Σκοπιανοί βρήκαν και συνομιλητή και λύση σε βάρος, βέβαια, των εθνικών μας συμφερόντων. Μη ζητάτε, λοιπόν, αποδείξεις. Εμείς δεν βάλαμε κα</w:t>
      </w:r>
      <w:r>
        <w:rPr>
          <w:rFonts w:eastAsia="Times New Roman" w:cs="Times New Roman"/>
          <w:szCs w:val="24"/>
        </w:rPr>
        <w:t>μ</w:t>
      </w:r>
      <w:r>
        <w:rPr>
          <w:rFonts w:eastAsia="Times New Roman" w:cs="Times New Roman"/>
          <w:szCs w:val="24"/>
        </w:rPr>
        <w:t>μία κρυφή κάμερα να δούμε τι έλεγε ο Τσίπρας</w:t>
      </w:r>
      <w:r>
        <w:rPr>
          <w:rFonts w:eastAsia="Times New Roman" w:cs="Times New Roman"/>
          <w:szCs w:val="24"/>
        </w:rPr>
        <w:t xml:space="preserve"> με τη </w:t>
      </w:r>
      <w:proofErr w:type="spellStart"/>
      <w:r>
        <w:rPr>
          <w:rFonts w:eastAsia="Times New Roman" w:cs="Times New Roman"/>
          <w:szCs w:val="24"/>
        </w:rPr>
        <w:t>Μέρκελ</w:t>
      </w:r>
      <w:proofErr w:type="spellEnd"/>
      <w:r>
        <w:rPr>
          <w:rFonts w:eastAsia="Times New Roman" w:cs="Times New Roman"/>
          <w:szCs w:val="24"/>
        </w:rPr>
        <w:t xml:space="preserve"> και με τον </w:t>
      </w:r>
      <w:proofErr w:type="spellStart"/>
      <w:r>
        <w:rPr>
          <w:rFonts w:eastAsia="Times New Roman" w:cs="Times New Roman"/>
          <w:szCs w:val="24"/>
        </w:rPr>
        <w:t>Μοσκοβισί</w:t>
      </w:r>
      <w:proofErr w:type="spellEnd"/>
      <w:r>
        <w:rPr>
          <w:rFonts w:eastAsia="Times New Roman" w:cs="Times New Roman"/>
          <w:szCs w:val="24"/>
        </w:rPr>
        <w:t xml:space="preserve"> που ξαφνικά έχει δυσφορία. Όμως, γνωρίζουμε πώς </w:t>
      </w:r>
      <w:r>
        <w:rPr>
          <w:rFonts w:eastAsia="Times New Roman" w:cs="Times New Roman"/>
          <w:szCs w:val="24"/>
        </w:rPr>
        <w:lastRenderedPageBreak/>
        <w:t>πίεζαν εμάς. Και εμείς διαπραγματευτήκαμε μαζί τους και ξέραμε ότι πάντα, καταλαβαίναμε ότι πάντα κάτι άλλο από αυτό που λένε εννοούν, διότι δεν μπορεί να μην έκλειναν την α</w:t>
      </w:r>
      <w:r>
        <w:rPr>
          <w:rFonts w:eastAsia="Times New Roman" w:cs="Times New Roman"/>
          <w:szCs w:val="24"/>
        </w:rPr>
        <w:t xml:space="preserve">ξιολόγηση για τις καθαρίστριες. Αυτό ήταν το πρόβλημα της ελληνικής οικονομίας για τον κ. </w:t>
      </w:r>
      <w:proofErr w:type="spellStart"/>
      <w:r>
        <w:rPr>
          <w:rFonts w:eastAsia="Times New Roman" w:cs="Times New Roman"/>
          <w:szCs w:val="24"/>
        </w:rPr>
        <w:t>Μοσκοβισί</w:t>
      </w:r>
      <w:proofErr w:type="spellEnd"/>
      <w:r>
        <w:rPr>
          <w:rFonts w:eastAsia="Times New Roman" w:cs="Times New Roman"/>
          <w:szCs w:val="24"/>
        </w:rPr>
        <w:t xml:space="preserve"> τότε; </w:t>
      </w:r>
    </w:p>
    <w:p w14:paraId="499240E7"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Κυρία συνάδελφε, σας παρακαλώ, ολοκληρώστε.</w:t>
      </w:r>
    </w:p>
    <w:p w14:paraId="499240E8"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Αυτές είναι οι αποδείξεις. Και μη ζητάτε αποδείξεις. Οι α</w:t>
      </w:r>
      <w:r>
        <w:rPr>
          <w:rFonts w:eastAsia="Times New Roman" w:cs="Times New Roman"/>
          <w:szCs w:val="24"/>
        </w:rPr>
        <w:t xml:space="preserve">ποδείξεις είναι στα έργα και τις ημέρες </w:t>
      </w:r>
      <w:r>
        <w:rPr>
          <w:rFonts w:eastAsia="Times New Roman" w:cs="Times New Roman"/>
          <w:szCs w:val="24"/>
        </w:rPr>
        <w:t>σας!</w:t>
      </w:r>
    </w:p>
    <w:p w14:paraId="499240E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99240EA" w14:textId="77777777" w:rsidR="00BA2908" w:rsidRDefault="00D473A4">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9240EB"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υχαριστούμε την κ. </w:t>
      </w:r>
      <w:proofErr w:type="spellStart"/>
      <w:r>
        <w:rPr>
          <w:rFonts w:eastAsia="Times New Roman" w:cs="Times New Roman"/>
          <w:szCs w:val="24"/>
        </w:rPr>
        <w:t>Βούλτεψη</w:t>
      </w:r>
      <w:proofErr w:type="spellEnd"/>
      <w:r>
        <w:rPr>
          <w:rFonts w:eastAsia="Times New Roman" w:cs="Times New Roman"/>
          <w:szCs w:val="24"/>
        </w:rPr>
        <w:t>.</w:t>
      </w:r>
    </w:p>
    <w:p w14:paraId="499240EC"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Κύριε Πρόεδρε, μπορώ να έ</w:t>
      </w:r>
      <w:r>
        <w:rPr>
          <w:rFonts w:eastAsia="Times New Roman" w:cs="Times New Roman"/>
          <w:szCs w:val="24"/>
        </w:rPr>
        <w:t>χω τον λόγο;</w:t>
      </w:r>
    </w:p>
    <w:p w14:paraId="499240ED"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Ορίστε, κ</w:t>
      </w:r>
      <w:r>
        <w:rPr>
          <w:rFonts w:eastAsia="Times New Roman" w:cs="Times New Roman"/>
          <w:szCs w:val="24"/>
        </w:rPr>
        <w:t>ύριε Πρόεδρε, έχετε τον λόγο.</w:t>
      </w:r>
    </w:p>
    <w:p w14:paraId="499240EE"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εν τη ρύμη του λόγου σας είπατε ότι είναι θέμα χρόνου ίδρυσης μακεδονικής μειονότητας στην Ελλάδα. Θα παρακαλούσα -ε</w:t>
      </w:r>
      <w:r>
        <w:rPr>
          <w:rFonts w:eastAsia="Times New Roman" w:cs="Times New Roman"/>
          <w:szCs w:val="24"/>
        </w:rPr>
        <w:t xml:space="preserve">άν μεν επιμένετε, έχει γραφτεί στα Πρακτικά- αν </w:t>
      </w:r>
      <w:r>
        <w:rPr>
          <w:rFonts w:eastAsia="Times New Roman" w:cs="Times New Roman"/>
          <w:szCs w:val="24"/>
        </w:rPr>
        <w:lastRenderedPageBreak/>
        <w:t>δεν επιμένετε και θέλετε να ανασκευάσετε, να το κάνετε, διότι αντιλαμβάνεσθε -και είστε πολύ έμπειρη- ότι είναι σοβαρό ζήτημα.</w:t>
      </w:r>
    </w:p>
    <w:p w14:paraId="499240E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Κύριε Πρόεδρε, μπορώ να απαντήσω;</w:t>
      </w:r>
    </w:p>
    <w:p w14:paraId="499240F0"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έχετε τον λόγο.</w:t>
      </w:r>
    </w:p>
    <w:p w14:paraId="499240F1"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Είπα ότι είναι ζήτημα χρόνου η διεκδίκηση και καθιέρωση. Αυτό έχω πει και δεν το παίρνω πίσω, διότι ξέρετε πολύ καλά ότι στις 11 Νοεμβρίου έγινε συνέδριο στο Ξινό Νερό Φλώρινας του </w:t>
      </w:r>
      <w:r>
        <w:rPr>
          <w:rFonts w:eastAsia="Times New Roman"/>
          <w:szCs w:val="24"/>
        </w:rPr>
        <w:t>"</w:t>
      </w:r>
      <w:r>
        <w:rPr>
          <w:rFonts w:eastAsia="Times New Roman" w:cs="Times New Roman"/>
          <w:szCs w:val="24"/>
        </w:rPr>
        <w:t>Ουράνιου Τόξου</w:t>
      </w:r>
      <w:r>
        <w:rPr>
          <w:rFonts w:eastAsia="Times New Roman"/>
          <w:szCs w:val="24"/>
        </w:rPr>
        <w:t>"</w:t>
      </w:r>
      <w:r>
        <w:rPr>
          <w:rFonts w:eastAsia="Times New Roman" w:cs="Times New Roman"/>
          <w:szCs w:val="24"/>
        </w:rPr>
        <w:t>,</w:t>
      </w:r>
      <w:r>
        <w:rPr>
          <w:rFonts w:eastAsia="Times New Roman" w:cs="Times New Roman"/>
          <w:szCs w:val="24"/>
        </w:rPr>
        <w:t xml:space="preserve"> όπου δήλωσαν ότι «διεκδικούμε μακεδονική μειονότητα και διδασκαλία μακεδονικής γλώσσας στα ελληνικά σχολεία». </w:t>
      </w:r>
    </w:p>
    <w:p w14:paraId="499240F2"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99240F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θα είστε υπεύθυνοι εσείς γι’ αυτό.</w:t>
      </w:r>
    </w:p>
    <w:p w14:paraId="499240F4"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ντάξει. Καταγράφηκε στα Πρακτικά.</w:t>
      </w:r>
    </w:p>
    <w:p w14:paraId="499240F5"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θα ήθελα τον λόγο ως Κοινοβουλευτικός Εκπρόσωπος.</w:t>
      </w:r>
    </w:p>
    <w:p w14:paraId="499240F6" w14:textId="77777777" w:rsidR="00BA2908" w:rsidRDefault="00D473A4">
      <w:pPr>
        <w:spacing w:after="0" w:line="600" w:lineRule="auto"/>
        <w:ind w:firstLine="720"/>
        <w:jc w:val="both"/>
        <w:rPr>
          <w:rFonts w:eastAsia="Times New Roman" w:cs="Times New Roman"/>
          <w:szCs w:val="24"/>
        </w:rPr>
      </w:pPr>
      <w:r w:rsidRPr="00D21FE5">
        <w:rPr>
          <w:rFonts w:eastAsia="Times New Roman" w:cs="Times New Roman"/>
          <w:b/>
          <w:szCs w:val="24"/>
        </w:rPr>
        <w:t xml:space="preserve">ΘΕΟΔΩΡΟΣ </w:t>
      </w:r>
      <w:r>
        <w:rPr>
          <w:rFonts w:eastAsia="Times New Roman" w:cs="Times New Roman"/>
          <w:b/>
          <w:szCs w:val="24"/>
        </w:rPr>
        <w:t>ΔΡΙΤΣΑΣ</w:t>
      </w:r>
      <w:r w:rsidRPr="00D21FE5">
        <w:rPr>
          <w:rFonts w:eastAsia="Times New Roman" w:cs="Times New Roman"/>
          <w:b/>
          <w:szCs w:val="24"/>
        </w:rPr>
        <w:t>:</w:t>
      </w:r>
      <w:r>
        <w:rPr>
          <w:rFonts w:eastAsia="Times New Roman" w:cs="Times New Roman"/>
          <w:szCs w:val="24"/>
        </w:rPr>
        <w:t xml:space="preserve"> Πρώτη φορά έγιναν αυτά τα συνέδρια; Πενήντα χρόνια γίνονται.</w:t>
      </w:r>
    </w:p>
    <w:p w14:paraId="499240F7"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Κύριε συνάδελφε, μη φωνάζετε.</w:t>
      </w:r>
    </w:p>
    <w:p w14:paraId="499240F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Ηρεμήστε όλοι, σας παρακαλώ.</w:t>
      </w:r>
    </w:p>
    <w:p w14:paraId="499240F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Μαντά,</w:t>
      </w:r>
      <w:r>
        <w:rPr>
          <w:rFonts w:eastAsia="Times New Roman" w:cs="Times New Roman"/>
          <w:szCs w:val="24"/>
        </w:rPr>
        <w:t xml:space="preserve"> τι θέλετε;</w:t>
      </w:r>
    </w:p>
    <w:p w14:paraId="499240FA" w14:textId="77777777" w:rsidR="00BA2908" w:rsidRDefault="00D473A4">
      <w:pPr>
        <w:spacing w:after="0" w:line="600" w:lineRule="auto"/>
        <w:ind w:firstLine="720"/>
        <w:jc w:val="both"/>
        <w:rPr>
          <w:rFonts w:eastAsia="Times New Roman" w:cs="Times New Roman"/>
          <w:szCs w:val="24"/>
        </w:rPr>
      </w:pPr>
      <w:r w:rsidRPr="002620DC">
        <w:rPr>
          <w:rFonts w:eastAsia="Times New Roman" w:cs="Times New Roman"/>
          <w:b/>
          <w:szCs w:val="24"/>
        </w:rPr>
        <w:t>ΜΕΡΟΠΗ ΤΖΟΥΦΗ (Υφυπουργός Παιδείας, Έρευνας και Θρησκευμάτων):</w:t>
      </w:r>
      <w:r w:rsidRPr="009E5B60">
        <w:rPr>
          <w:rFonts w:eastAsia="Times New Roman" w:cs="Times New Roman"/>
          <w:b/>
          <w:szCs w:val="24"/>
        </w:rPr>
        <w:t xml:space="preserve"> </w:t>
      </w:r>
      <w:r w:rsidRPr="00C74C4A">
        <w:rPr>
          <w:rFonts w:eastAsia="Times New Roman" w:cs="Times New Roman"/>
          <w:szCs w:val="24"/>
        </w:rPr>
        <w:t>…(</w:t>
      </w:r>
      <w:r>
        <w:rPr>
          <w:rFonts w:eastAsia="Times New Roman" w:cs="Times New Roman"/>
          <w:szCs w:val="24"/>
        </w:rPr>
        <w:t>δ</w:t>
      </w:r>
      <w:r w:rsidRPr="00C74C4A">
        <w:rPr>
          <w:rFonts w:eastAsia="Times New Roman" w:cs="Times New Roman"/>
          <w:szCs w:val="24"/>
        </w:rPr>
        <w:t>εν ακούστηκε)</w:t>
      </w:r>
    </w:p>
    <w:p w14:paraId="499240FB"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Η κυρία είναι Πρόεδρος εδώ;</w:t>
      </w:r>
    </w:p>
    <w:p w14:paraId="499240FC"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δεν έχει τον λόγο. Η Υ</w:t>
      </w:r>
      <w:r>
        <w:rPr>
          <w:rFonts w:eastAsia="Times New Roman" w:cs="Times New Roman"/>
          <w:szCs w:val="24"/>
        </w:rPr>
        <w:t>φυ</w:t>
      </w:r>
      <w:r>
        <w:rPr>
          <w:rFonts w:eastAsia="Times New Roman" w:cs="Times New Roman"/>
          <w:szCs w:val="24"/>
        </w:rPr>
        <w:t>πουργός θα ανέβει στο Βήμα και θα τα πει.</w:t>
      </w:r>
    </w:p>
    <w:p w14:paraId="499240FD"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ΝΟΤΗΣ</w:t>
      </w:r>
      <w:r>
        <w:rPr>
          <w:rFonts w:eastAsia="Times New Roman" w:cs="Times New Roman"/>
          <w:b/>
          <w:szCs w:val="24"/>
        </w:rPr>
        <w:t xml:space="preserve"> </w:t>
      </w:r>
      <w:r>
        <w:rPr>
          <w:rFonts w:eastAsia="Times New Roman" w:cs="Times New Roman"/>
          <w:b/>
          <w:szCs w:val="24"/>
        </w:rPr>
        <w:t>ΜΗΤΑΡΑΚΗΣ:</w:t>
      </w:r>
      <w:r>
        <w:rPr>
          <w:rFonts w:eastAsia="Times New Roman" w:cs="Times New Roman"/>
          <w:szCs w:val="24"/>
        </w:rPr>
        <w:t xml:space="preserve"> Μας κάνει υποδείξεις.</w:t>
      </w:r>
    </w:p>
    <w:p w14:paraId="499240FE"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Η Υ</w:t>
      </w:r>
      <w:r>
        <w:rPr>
          <w:rFonts w:eastAsia="Times New Roman" w:cs="Times New Roman"/>
          <w:szCs w:val="24"/>
        </w:rPr>
        <w:t>φυ</w:t>
      </w:r>
      <w:r>
        <w:rPr>
          <w:rFonts w:eastAsia="Times New Roman" w:cs="Times New Roman"/>
          <w:szCs w:val="24"/>
        </w:rPr>
        <w:t xml:space="preserve">πουργός </w:t>
      </w:r>
      <w:r>
        <w:rPr>
          <w:rFonts w:eastAsia="Times New Roman" w:cs="Times New Roman"/>
          <w:szCs w:val="24"/>
        </w:rPr>
        <w:t>σε λίγο</w:t>
      </w:r>
      <w:r>
        <w:rPr>
          <w:rFonts w:eastAsia="Times New Roman" w:cs="Times New Roman"/>
          <w:szCs w:val="24"/>
        </w:rPr>
        <w:t xml:space="preserve"> θα ανέβει στο Βήμα και ό,τι θέλει θα το πει. Μην εξάπτεσθε.</w:t>
      </w:r>
    </w:p>
    <w:p w14:paraId="499240F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49924100" w14:textId="77777777" w:rsidR="00BA2908" w:rsidRDefault="00D473A4">
      <w:pPr>
        <w:spacing w:after="0" w:line="600" w:lineRule="auto"/>
        <w:ind w:firstLine="720"/>
        <w:jc w:val="both"/>
        <w:rPr>
          <w:rFonts w:eastAsia="Times New Roman" w:cs="Times New Roman"/>
          <w:szCs w:val="24"/>
        </w:rPr>
      </w:pPr>
      <w:r w:rsidRPr="002620DC">
        <w:rPr>
          <w:rFonts w:eastAsia="Times New Roman" w:cs="Times New Roman"/>
          <w:b/>
          <w:szCs w:val="24"/>
        </w:rPr>
        <w:t>ΜΕΡΟΠΗ ΤΖΟΥΦΗ (Υφυπουργός Παιδείας, Έρευνας και Θρησκευμάτων):</w:t>
      </w:r>
      <w:r w:rsidRPr="002620DC">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ακουστούν οι υπόλοιποι συνάδελφοι. Αυτό είπα.</w:t>
      </w:r>
    </w:p>
    <w:p w14:paraId="49924101"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Κυρία Υ</w:t>
      </w:r>
      <w:r>
        <w:rPr>
          <w:rFonts w:eastAsia="Times New Roman" w:cs="Times New Roman"/>
          <w:szCs w:val="24"/>
        </w:rPr>
        <w:t>φυ</w:t>
      </w:r>
      <w:r>
        <w:rPr>
          <w:rFonts w:eastAsia="Times New Roman" w:cs="Times New Roman"/>
          <w:szCs w:val="24"/>
        </w:rPr>
        <w:t>πουργέ, θα έρθετε στο Βήμα. Σας παρακαλώ.</w:t>
      </w:r>
    </w:p>
    <w:p w14:paraId="4992410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Ορίστε, κύριε Μαντά.</w:t>
      </w:r>
    </w:p>
    <w:p w14:paraId="49924103"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Για μισό δευτερόλεπτο, κύριε Πρόεδρε.</w:t>
      </w:r>
    </w:p>
    <w:p w14:paraId="4992410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 να κάνουμε πολιτική αντιπαράθεση με επιχειρήματα </w:t>
      </w:r>
      <w:r>
        <w:rPr>
          <w:rFonts w:eastAsia="Times New Roman" w:cs="Times New Roman"/>
          <w:szCs w:val="24"/>
        </w:rPr>
        <w:t xml:space="preserve">πάνω στον προϋπολογισμό νομίζω ότι είναι αυτονόητο και όλες και όλοι προσπαθούμε να το κάνουμε. </w:t>
      </w:r>
      <w:r>
        <w:rPr>
          <w:rFonts w:eastAsia="Times New Roman" w:cs="Times New Roman"/>
          <w:szCs w:val="24"/>
        </w:rPr>
        <w:lastRenderedPageBreak/>
        <w:t>Όμως, το να ακούγονται μέσα στην Αίθουσα -εγώ δεν θέλω να κάνω χαρακτηρισμούς, θα τοποθετηθώ πολιτικά στην ομιλία μου- τέτοια επικίνδυνα πράγματα, όπως αυτά που</w:t>
      </w:r>
      <w:r>
        <w:rPr>
          <w:rFonts w:eastAsia="Times New Roman" w:cs="Times New Roman"/>
          <w:szCs w:val="24"/>
        </w:rPr>
        <w:t xml:space="preserve"> είπε η κ. </w:t>
      </w:r>
      <w:proofErr w:type="spellStart"/>
      <w:r>
        <w:rPr>
          <w:rFonts w:eastAsia="Times New Roman" w:cs="Times New Roman"/>
          <w:szCs w:val="24"/>
        </w:rPr>
        <w:t>Βούλτεψη</w:t>
      </w:r>
      <w:proofErr w:type="spellEnd"/>
      <w:r>
        <w:rPr>
          <w:rFonts w:eastAsia="Times New Roman" w:cs="Times New Roman"/>
          <w:szCs w:val="24"/>
        </w:rPr>
        <w:t>, οφείλουμε…</w:t>
      </w:r>
    </w:p>
    <w:p w14:paraId="49924105" w14:textId="77777777" w:rsidR="00BA2908" w:rsidRDefault="00D473A4">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Μαντά, συγγνώμη που σας διακόπτω.</w:t>
      </w:r>
    </w:p>
    <w:p w14:paraId="4992410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Τι λέει ο κ. Μαντάς;</w:t>
      </w:r>
    </w:p>
    <w:p w14:paraId="49924107" w14:textId="77777777" w:rsidR="00BA2908" w:rsidRDefault="00D473A4">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αφήστε με να προεδρεύσω.</w:t>
      </w:r>
    </w:p>
    <w:p w14:paraId="4992410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Κύριε Μαντά, τοποθετήθηκε ο Πρόεδρος της Β</w:t>
      </w:r>
      <w:r>
        <w:rPr>
          <w:rFonts w:eastAsia="Times New Roman" w:cs="Times New Roman"/>
          <w:szCs w:val="24"/>
        </w:rPr>
        <w:t xml:space="preserve">ουλής κ. </w:t>
      </w:r>
      <w:proofErr w:type="spellStart"/>
      <w:r>
        <w:rPr>
          <w:rFonts w:eastAsia="Times New Roman" w:cs="Times New Roman"/>
          <w:szCs w:val="24"/>
        </w:rPr>
        <w:t>Βούτσης</w:t>
      </w:r>
      <w:proofErr w:type="spellEnd"/>
      <w:r>
        <w:rPr>
          <w:rFonts w:eastAsia="Times New Roman" w:cs="Times New Roman"/>
          <w:szCs w:val="24"/>
        </w:rPr>
        <w:t>. Δεν χρειάζεται να μιλήσετε και εσείς γι’ αυτό το θέμα. Τοποθετήθηκε γι’ αυτό. Το είπε.</w:t>
      </w:r>
    </w:p>
    <w:p w14:paraId="49924109"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Αυτοί είναι επικίνδυνοι!</w:t>
      </w:r>
    </w:p>
    <w:p w14:paraId="4992410A"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σας παρακαλώ!</w:t>
      </w:r>
    </w:p>
    <w:p w14:paraId="4992410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Απάντησε και η κ. </w:t>
      </w:r>
      <w:proofErr w:type="spellStart"/>
      <w:r>
        <w:rPr>
          <w:rFonts w:eastAsia="Times New Roman" w:cs="Times New Roman"/>
          <w:szCs w:val="24"/>
        </w:rPr>
        <w:t>Βούλτεψη</w:t>
      </w:r>
      <w:proofErr w:type="spellEnd"/>
      <w:r>
        <w:rPr>
          <w:rFonts w:eastAsia="Times New Roman" w:cs="Times New Roman"/>
          <w:szCs w:val="24"/>
        </w:rPr>
        <w:t>, καταγράφηκε η άρνησή</w:t>
      </w:r>
      <w:r>
        <w:rPr>
          <w:rFonts w:eastAsia="Times New Roman" w:cs="Times New Roman"/>
          <w:szCs w:val="24"/>
        </w:rPr>
        <w:t xml:space="preserve"> της. Καταλαβαίνουμε…</w:t>
      </w:r>
    </w:p>
    <w:p w14:paraId="4992410C"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Επικίνδυνοι είναι αυτοί!</w:t>
      </w:r>
    </w:p>
    <w:p w14:paraId="4992410D"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Θέλω να το τονίσω. Έχω το δικαίωμα, όπως χθες, ο κ. </w:t>
      </w:r>
      <w:proofErr w:type="spellStart"/>
      <w:r>
        <w:rPr>
          <w:rFonts w:eastAsia="Times New Roman" w:cs="Times New Roman"/>
          <w:szCs w:val="24"/>
        </w:rPr>
        <w:t>Δένδιας</w:t>
      </w:r>
      <w:proofErr w:type="spellEnd"/>
      <w:r>
        <w:rPr>
          <w:rFonts w:eastAsia="Times New Roman" w:cs="Times New Roman"/>
          <w:szCs w:val="24"/>
        </w:rPr>
        <w:t>…</w:t>
      </w:r>
    </w:p>
    <w:p w14:paraId="4992410E" w14:textId="77777777" w:rsidR="00BA2908" w:rsidRDefault="00D473A4">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Έχει γνώση ο κ. </w:t>
      </w:r>
      <w:proofErr w:type="spellStart"/>
      <w:r>
        <w:rPr>
          <w:rFonts w:eastAsia="Times New Roman" w:cs="Times New Roman"/>
          <w:szCs w:val="24"/>
        </w:rPr>
        <w:t>Δένδιας</w:t>
      </w:r>
      <w:proofErr w:type="spellEnd"/>
      <w:r>
        <w:rPr>
          <w:rFonts w:eastAsia="Times New Roman" w:cs="Times New Roman"/>
          <w:szCs w:val="24"/>
        </w:rPr>
        <w:t>.</w:t>
      </w:r>
    </w:p>
    <w:p w14:paraId="4992410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πολύ. Όπως χθες και ο κ. </w:t>
      </w:r>
      <w:proofErr w:type="spellStart"/>
      <w:r>
        <w:rPr>
          <w:rFonts w:eastAsia="Times New Roman" w:cs="Times New Roman"/>
          <w:szCs w:val="24"/>
        </w:rPr>
        <w:t>Δένδιας</w:t>
      </w:r>
      <w:proofErr w:type="spellEnd"/>
      <w:r>
        <w:rPr>
          <w:rFonts w:eastAsia="Times New Roman" w:cs="Times New Roman"/>
          <w:szCs w:val="24"/>
        </w:rPr>
        <w:t>, ως Κοινοβουλευτικός Εκπρόσωπος, έκανε για μισό δευτερόλεπτο παρέμβαση, θέλω να με αφήσετε να ολοκληρώσω για μισό δευτερόλεπτο.</w:t>
      </w:r>
    </w:p>
    <w:p w14:paraId="49924110"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Κύριε Μαντά, παρακαλώ να ολοκληρώσετε στα επόμεν</w:t>
      </w:r>
      <w:r>
        <w:rPr>
          <w:rFonts w:eastAsia="Times New Roman" w:cs="Times New Roman"/>
          <w:szCs w:val="24"/>
        </w:rPr>
        <w:t>α είκοσι δευτερόλεπτα.</w:t>
      </w:r>
    </w:p>
    <w:p w14:paraId="49924111"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Επισημαίνω, λοιπόν,</w:t>
      </w:r>
      <w:r w:rsidRPr="00BD0A0B">
        <w:rPr>
          <w:rFonts w:eastAsia="Times New Roman" w:cs="Times New Roman"/>
          <w:szCs w:val="24"/>
        </w:rPr>
        <w:t xml:space="preserve"> </w:t>
      </w:r>
      <w:r>
        <w:rPr>
          <w:rFonts w:eastAsia="Times New Roman" w:cs="Times New Roman"/>
          <w:szCs w:val="24"/>
        </w:rPr>
        <w:t xml:space="preserve">ότι στο </w:t>
      </w:r>
      <w:r>
        <w:rPr>
          <w:rFonts w:eastAsia="Times New Roman" w:cs="Times New Roman"/>
          <w:szCs w:val="24"/>
        </w:rPr>
        <w:t>ε</w:t>
      </w:r>
      <w:r>
        <w:rPr>
          <w:rFonts w:eastAsia="Times New Roman" w:cs="Times New Roman"/>
          <w:szCs w:val="24"/>
        </w:rPr>
        <w:t xml:space="preserve">λληνικό Κοινοβούλιο τέτοιες απόψεις και θέσεις, οι οποίες δυστυχώς διατυπώνονται από στελέχη της Νέας Δημοκρατίας και συγκεκριμένα, από την προηγούμενη ομιλούσα, νομίζω ότι δεν συμβάλλουν </w:t>
      </w:r>
      <w:r>
        <w:rPr>
          <w:rFonts w:eastAsia="Times New Roman" w:cs="Times New Roman"/>
          <w:szCs w:val="24"/>
        </w:rPr>
        <w:t>σε καμμία περίπτωση σ’ αυτόν τον ψύχραιμο διάλογο που πρέπει να γίνει για τα εθνικά ζητήματα. Τελεία.</w:t>
      </w:r>
    </w:p>
    <w:p w14:paraId="49924112"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Καταγράφτηκε, κύριε Μαντά. Είναι κατανοητό. Γι’ αυτόν τον λόγο έκανε παρέμβαση και ο Πρόεδρος της Βουλής. Δεν χρειαζόταν ν</w:t>
      </w:r>
      <w:r>
        <w:rPr>
          <w:rFonts w:eastAsia="Times New Roman" w:cs="Times New Roman"/>
          <w:szCs w:val="24"/>
        </w:rPr>
        <w:t>α το επεκτείνουμε παραπάνω. Καταγράφονται στα Πρακτικά.</w:t>
      </w:r>
    </w:p>
    <w:p w14:paraId="49924113"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Κάνετε λάθος. Ο Πρόεδρος της Βουλής είναι Πρόεδρος της Βουλής. Εγώ μιλώ θεσμικά.</w:t>
      </w:r>
    </w:p>
    <w:p w14:paraId="4992411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Ισχυρίζεται ο κύριος συνάδελφος ότι λέω επικίνδυνα πράγματα.</w:t>
      </w:r>
    </w:p>
    <w:p w14:paraId="49924115"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lastRenderedPageBreak/>
        <w:t xml:space="preserve">ΠΡΟΕΔΡΕΥΩΝ (Μάριος </w:t>
      </w:r>
      <w:r w:rsidRPr="00F024B6">
        <w:rPr>
          <w:rFonts w:eastAsia="Times New Roman" w:cs="Times New Roman"/>
          <w:b/>
          <w:szCs w:val="24"/>
        </w:rPr>
        <w:t>Γεωργιάδης):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τελειώνει η συζήτηση εδώ. Έχουν καταγραφεί όλες οι απόψεις. Να συνεχίσουμε, παρακαλώ, με τη διαδικασία. Για να ετοιμάζεστε…</w:t>
      </w:r>
    </w:p>
    <w:p w14:paraId="4992411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Ο αυτοπροσδιορισμός τι είναι;</w:t>
      </w:r>
    </w:p>
    <w:p w14:paraId="49924117"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Κύρια </w:t>
      </w:r>
      <w:proofErr w:type="spellStart"/>
      <w:r>
        <w:rPr>
          <w:rFonts w:eastAsia="Times New Roman" w:cs="Times New Roman"/>
          <w:szCs w:val="24"/>
        </w:rPr>
        <w:t>Βούλτεψη</w:t>
      </w:r>
      <w:proofErr w:type="spellEnd"/>
      <w:r>
        <w:rPr>
          <w:rFonts w:eastAsia="Times New Roman" w:cs="Times New Roman"/>
          <w:szCs w:val="24"/>
        </w:rPr>
        <w:t>, σας παρακ</w:t>
      </w:r>
      <w:r>
        <w:rPr>
          <w:rFonts w:eastAsia="Times New Roman" w:cs="Times New Roman"/>
          <w:szCs w:val="24"/>
        </w:rPr>
        <w:t>αλώ. Τοποθετηθήκατε. Έχει γίνει η σχετική…</w:t>
      </w:r>
    </w:p>
    <w:p w14:paraId="49924118"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έχει ιδέα τι είναι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w:t>
      </w:r>
    </w:p>
    <w:p w14:paraId="49924119" w14:textId="77777777" w:rsidR="00BA2908" w:rsidRDefault="00D473A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Κύριοι συνάδελφοι, λήγει η συζήτηση.</w:t>
      </w:r>
    </w:p>
    <w:p w14:paraId="4992411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Βαρδάκης</w:t>
      </w:r>
      <w:proofErr w:type="spellEnd"/>
      <w:r>
        <w:rPr>
          <w:rFonts w:eastAsia="Times New Roman" w:cs="Times New Roman"/>
          <w:szCs w:val="24"/>
        </w:rPr>
        <w:t>.</w:t>
      </w:r>
    </w:p>
    <w:p w14:paraId="4992411B" w14:textId="77777777" w:rsidR="00BA2908" w:rsidRDefault="00D473A4">
      <w:pPr>
        <w:spacing w:after="0" w:line="600" w:lineRule="auto"/>
        <w:ind w:firstLine="709"/>
        <w:jc w:val="center"/>
        <w:rPr>
          <w:rFonts w:eastAsia="Times New Roman" w:cs="Times New Roman"/>
          <w:szCs w:val="24"/>
        </w:rPr>
      </w:pPr>
      <w:r w:rsidRPr="004E60FA">
        <w:rPr>
          <w:rFonts w:eastAsia="Times New Roman" w:cs="Times New Roman"/>
          <w:szCs w:val="24"/>
        </w:rPr>
        <w:t>(Θόρυβος στην Αίθουσα)</w:t>
      </w:r>
    </w:p>
    <w:p w14:paraId="4992411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Κύριε Μαντά, σας παρακαλώ πολύ! Αν</w:t>
      </w:r>
      <w:r>
        <w:rPr>
          <w:rFonts w:eastAsia="Times New Roman" w:cs="Times New Roman"/>
          <w:szCs w:val="24"/>
        </w:rPr>
        <w:t xml:space="preserve"> θέλετε περάστε και οι δ</w:t>
      </w:r>
      <w:r>
        <w:rPr>
          <w:rFonts w:eastAsia="Times New Roman" w:cs="Times New Roman"/>
          <w:szCs w:val="24"/>
        </w:rPr>
        <w:t>ύ</w:t>
      </w:r>
      <w:r>
        <w:rPr>
          <w:rFonts w:eastAsia="Times New Roman" w:cs="Times New Roman"/>
          <w:szCs w:val="24"/>
        </w:rPr>
        <w:t>ο έξω να συνεχίσετε τη συζήτηση. Τοποθετηθήκατε αμφότεροι.</w:t>
      </w:r>
    </w:p>
    <w:p w14:paraId="4992411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Για να ετοιμάζονται όλοι οι συνάδελφοι, ο κ. </w:t>
      </w:r>
      <w:proofErr w:type="spellStart"/>
      <w:r>
        <w:rPr>
          <w:rFonts w:eastAsia="Times New Roman" w:cs="Times New Roman"/>
          <w:szCs w:val="24"/>
        </w:rPr>
        <w:t>Βαρδάκης</w:t>
      </w:r>
      <w:proofErr w:type="spellEnd"/>
      <w:r>
        <w:rPr>
          <w:rFonts w:eastAsia="Times New Roman" w:cs="Times New Roman"/>
          <w:szCs w:val="24"/>
        </w:rPr>
        <w:t xml:space="preserve"> είναι στο Βήμα ήδη, ακολουθεί ο κ. </w:t>
      </w:r>
      <w:proofErr w:type="spellStart"/>
      <w:r>
        <w:rPr>
          <w:rFonts w:eastAsia="Times New Roman" w:cs="Times New Roman"/>
          <w:szCs w:val="24"/>
        </w:rPr>
        <w:t>Αϊβατίδης</w:t>
      </w:r>
      <w:proofErr w:type="spellEnd"/>
      <w:r>
        <w:rPr>
          <w:rFonts w:eastAsia="Times New Roman" w:cs="Times New Roman"/>
          <w:szCs w:val="24"/>
        </w:rPr>
        <w:t xml:space="preserve">, ο κ. </w:t>
      </w:r>
      <w:proofErr w:type="spellStart"/>
      <w:r>
        <w:rPr>
          <w:rFonts w:eastAsia="Times New Roman" w:cs="Times New Roman"/>
          <w:szCs w:val="24"/>
        </w:rPr>
        <w:t>Φορτσάκης</w:t>
      </w:r>
      <w:proofErr w:type="spellEnd"/>
      <w:r>
        <w:rPr>
          <w:rFonts w:eastAsia="Times New Roman" w:cs="Times New Roman"/>
          <w:szCs w:val="24"/>
        </w:rPr>
        <w:t xml:space="preserve"> και </w:t>
      </w:r>
      <w:r>
        <w:rPr>
          <w:rFonts w:eastAsia="Times New Roman" w:cs="Times New Roman"/>
          <w:szCs w:val="24"/>
        </w:rPr>
        <w:t xml:space="preserve">μετά </w:t>
      </w:r>
      <w:r>
        <w:rPr>
          <w:rFonts w:eastAsia="Times New Roman" w:cs="Times New Roman"/>
          <w:szCs w:val="24"/>
        </w:rPr>
        <w:t>ακολουθεί η Υ</w:t>
      </w:r>
      <w:r>
        <w:rPr>
          <w:rFonts w:eastAsia="Times New Roman" w:cs="Times New Roman"/>
          <w:szCs w:val="24"/>
        </w:rPr>
        <w:t>φυ</w:t>
      </w:r>
      <w:r>
        <w:rPr>
          <w:rFonts w:eastAsia="Times New Roman" w:cs="Times New Roman"/>
          <w:szCs w:val="24"/>
        </w:rPr>
        <w:t xml:space="preserve">πουργός κ. </w:t>
      </w:r>
      <w:proofErr w:type="spellStart"/>
      <w:r>
        <w:rPr>
          <w:rFonts w:eastAsia="Times New Roman" w:cs="Times New Roman"/>
          <w:szCs w:val="24"/>
        </w:rPr>
        <w:t>Τζούφη</w:t>
      </w:r>
      <w:proofErr w:type="spellEnd"/>
      <w:r>
        <w:rPr>
          <w:rFonts w:eastAsia="Times New Roman" w:cs="Times New Roman"/>
          <w:szCs w:val="24"/>
        </w:rPr>
        <w:t>.</w:t>
      </w:r>
    </w:p>
    <w:p w14:paraId="4992411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Έχετε τον λόγο</w:t>
      </w:r>
      <w:r>
        <w:rPr>
          <w:rFonts w:eastAsia="Times New Roman" w:cs="Times New Roman"/>
          <w:szCs w:val="24"/>
        </w:rPr>
        <w:t xml:space="preserve"> για επτά λεπτά, κύριε συνάδελφε.</w:t>
      </w:r>
    </w:p>
    <w:p w14:paraId="4992411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 ζητήσετε να παραιτηθεί και ο </w:t>
      </w:r>
      <w:proofErr w:type="spellStart"/>
      <w:r>
        <w:rPr>
          <w:rFonts w:eastAsia="Times New Roman" w:cs="Times New Roman"/>
          <w:szCs w:val="24"/>
        </w:rPr>
        <w:t>Μοσκοβισί</w:t>
      </w:r>
      <w:proofErr w:type="spellEnd"/>
      <w:r>
        <w:rPr>
          <w:rFonts w:eastAsia="Times New Roman" w:cs="Times New Roman"/>
          <w:szCs w:val="24"/>
        </w:rPr>
        <w:t xml:space="preserve"> και ο </w:t>
      </w:r>
      <w:proofErr w:type="spellStart"/>
      <w:r>
        <w:rPr>
          <w:rFonts w:eastAsia="Times New Roman" w:cs="Times New Roman"/>
          <w:szCs w:val="24"/>
        </w:rPr>
        <w:t>Σεντένο</w:t>
      </w:r>
      <w:proofErr w:type="spellEnd"/>
      <w:r>
        <w:rPr>
          <w:rFonts w:eastAsia="Times New Roman" w:cs="Times New Roman"/>
          <w:szCs w:val="24"/>
        </w:rPr>
        <w:t xml:space="preserve"> και η </w:t>
      </w:r>
      <w:proofErr w:type="spellStart"/>
      <w:r>
        <w:rPr>
          <w:rFonts w:eastAsia="Times New Roman" w:cs="Times New Roman"/>
          <w:szCs w:val="24"/>
        </w:rPr>
        <w:t>Μέρκελ</w:t>
      </w:r>
      <w:proofErr w:type="spellEnd"/>
      <w:r>
        <w:rPr>
          <w:rFonts w:eastAsia="Times New Roman" w:cs="Times New Roman"/>
          <w:szCs w:val="24"/>
        </w:rPr>
        <w:t xml:space="preserve">, γιατί υποστηρίζουν τη χώρα μας. Αυτά είπε η κ. </w:t>
      </w:r>
      <w:proofErr w:type="spellStart"/>
      <w:r>
        <w:rPr>
          <w:rFonts w:eastAsia="Times New Roman" w:cs="Times New Roman"/>
          <w:szCs w:val="24"/>
        </w:rPr>
        <w:t>Βούλτεψη</w:t>
      </w:r>
      <w:proofErr w:type="spellEnd"/>
      <w:r>
        <w:rPr>
          <w:rFonts w:eastAsia="Times New Roman" w:cs="Times New Roman"/>
          <w:szCs w:val="24"/>
        </w:rPr>
        <w:t xml:space="preserve">. </w:t>
      </w:r>
      <w:r>
        <w:rPr>
          <w:rFonts w:eastAsia="Times New Roman" w:cs="Times New Roman"/>
          <w:szCs w:val="24"/>
        </w:rPr>
        <w:lastRenderedPageBreak/>
        <w:t>Πιστεύω να καταλάβατε γιατί μιλούσαμε τόσον καιρό για «τρόικα εσωτερικού» κα</w:t>
      </w:r>
      <w:r>
        <w:rPr>
          <w:rFonts w:eastAsia="Times New Roman" w:cs="Times New Roman"/>
          <w:szCs w:val="24"/>
        </w:rPr>
        <w:t>ι «τρόικα εξωτερικού».</w:t>
      </w:r>
    </w:p>
    <w:p w14:paraId="4992412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τον εισηγητή της Νέας Δημοκρατίας να λέει ότι οι προηγούμενοι προϋπολογισμοί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ήταν προϋπολογισμοί της αυταπάτης, των ιδεοληψιών και ότι ο νέος προϋπολογισμός είναι </w:t>
      </w:r>
      <w:proofErr w:type="spellStart"/>
      <w:r>
        <w:rPr>
          <w:rFonts w:eastAsia="Times New Roman" w:cs="Times New Roman"/>
          <w:szCs w:val="24"/>
        </w:rPr>
        <w:t>νεομνημονιακός</w:t>
      </w:r>
      <w:proofErr w:type="spellEnd"/>
      <w:r>
        <w:rPr>
          <w:rFonts w:eastAsia="Times New Roman" w:cs="Times New Roman"/>
          <w:szCs w:val="24"/>
        </w:rPr>
        <w:t xml:space="preserve"> και αντιαναπτυξιακός. Οι συνάδελφοι του ΚΙΝΑΛ μίλησαν για «πέτσινο» προϋπολογισμό και μάλιστα, καταθέτουν και δικές τους προτάσεις. Άλλοι πάλι είπαν ότι η ανεργία μειώθηκε, γιατί υπερισχύουν οι ελαστικές μορφές απασχόλησης. Αλήθεια; Και ο πλ</w:t>
      </w:r>
      <w:r>
        <w:rPr>
          <w:rFonts w:eastAsia="Times New Roman" w:cs="Times New Roman"/>
          <w:szCs w:val="24"/>
        </w:rPr>
        <w:t>εονασματικός ΕΦΚΑ; Πώς δημιουργήθηκε το συγκεκριμένο πλεόνασμα;</w:t>
      </w:r>
    </w:p>
    <w:p w14:paraId="4992412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η γύμνια σας είναι μεγάλη. Δεν μιλάτε καθόλου για τον προϋπολογισμό αυτές τις μέρες, αλλά αρθρώνετε ακόμα αντιπολιτευτικό λόγο με θέματα του </w:t>
      </w:r>
      <w:r>
        <w:rPr>
          <w:rFonts w:eastAsia="Times New Roman" w:cs="Times New Roman"/>
          <w:szCs w:val="24"/>
        </w:rPr>
        <w:t>π</w:t>
      </w:r>
      <w:r>
        <w:rPr>
          <w:rFonts w:eastAsia="Times New Roman" w:cs="Times New Roman"/>
          <w:szCs w:val="24"/>
        </w:rPr>
        <w:t>ρογράμματος της Θεσσαλονίκης κ</w:t>
      </w:r>
      <w:r>
        <w:rPr>
          <w:rFonts w:eastAsia="Times New Roman" w:cs="Times New Roman"/>
          <w:szCs w:val="24"/>
        </w:rPr>
        <w:t>αι αυτό δηλώνει την αδυναμία. Μάλλον έχετε μείνει και από λάστιχο και από ρεζέρβα.</w:t>
      </w:r>
    </w:p>
    <w:p w14:paraId="4992412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Έτσι, μας αναγκάζετε και εμάς να θυμίσουμε τα πεπραγμένα σας, αν και τα ξέρει πλέον ο ελληνικός λαός. Γι’ αυτό άλλωστε σας τιμώρησε και θα σας τιμωρήσει ξανά, γιατί όχι μόνο</w:t>
      </w:r>
      <w:r>
        <w:rPr>
          <w:rFonts w:eastAsia="Times New Roman" w:cs="Times New Roman"/>
          <w:szCs w:val="24"/>
        </w:rPr>
        <w:t xml:space="preserve"> δεν παραδειγματιστήκατε από τα λάθη σας, αλλά τα επαναλαμβάνετε.</w:t>
      </w:r>
    </w:p>
    <w:p w14:paraId="4992412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Επί των ημερών σας, κυρίες και κύριοι συνάδελφοι της Αντιπολίτευσης, ήταν κανόνας οι ελαστικές μορφές απασχόλησης. Ας τα πάρουμε όμως με τη σειρά: Φτάσατε την ανεργία στο 28%, ναι ή όχι; Μει</w:t>
      </w:r>
      <w:r>
        <w:rPr>
          <w:rFonts w:eastAsia="Times New Roman" w:cs="Times New Roman"/>
          <w:szCs w:val="24"/>
        </w:rPr>
        <w:t xml:space="preserve">ώσατε σε ένα βράδυ τον κατώτατο μισθό, ναι ή όχι; Θεσμοθετήσατε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-ό,τι πιο αισχρό-, ναι ή όχι; Καταργήσατε τις συλλογικές διαπραγματεύσεις, ναι ή όχι; Επιβάλατε τον ΕΝΦΙΑ, ναι ή όχι; </w:t>
      </w:r>
    </w:p>
    <w:p w14:paraId="4992412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Να σας θυμίσω τι λέγατε για τον ΕΝΦΙΑ; Αντώνης Σαμα</w:t>
      </w:r>
      <w:r>
        <w:rPr>
          <w:rFonts w:eastAsia="Times New Roman" w:cs="Times New Roman"/>
          <w:szCs w:val="24"/>
        </w:rPr>
        <w:t xml:space="preserve">ράς: «Σωστός ο ΕΝΦΙΑ, αλλά κάνουμε λάθος επικοινωνιακά». Ο εμπνευστής Ευάγγελος Βενιζέλος ανακοινώνει το χαράτσι και έρχεται ο Αντώνης Σαμαράς και το μετατρέπει σε ΕΝΦΙΑ. </w:t>
      </w:r>
    </w:p>
    <w:p w14:paraId="4992412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Ακούστε, αυτοί που κουνάτε το δάκτυλο σήμερα. Ο Άδωνις Γεωργιάδης στις 23 Σεπτεμβρίο</w:t>
      </w:r>
      <w:r>
        <w:rPr>
          <w:rFonts w:eastAsia="Times New Roman" w:cs="Times New Roman"/>
          <w:szCs w:val="24"/>
        </w:rPr>
        <w:t xml:space="preserve">υ του 2013 είπε: «Ο ΕΝΦΙΑ είναι δίκαιος φόρος και πρέπει να υπάρχει για πάντα. Οι Έλληνες δεν πληρώνουν αρκετούς φόρους. Εάν θέλουμε να γίνουμε κανονικό κράτος, πρέπει να έχουμε φόρους». </w:t>
      </w:r>
    </w:p>
    <w:p w14:paraId="4992412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Μιλτιάδης Βαρβιτσιώτης: «Όποιος δεν έχει να πληρώσει τον ΕΝΦΙΑ να πο</w:t>
      </w:r>
      <w:r>
        <w:rPr>
          <w:rFonts w:eastAsia="Times New Roman" w:cs="Times New Roman"/>
          <w:szCs w:val="24"/>
        </w:rPr>
        <w:t>υλήσει το σπίτι του».</w:t>
      </w:r>
    </w:p>
    <w:p w14:paraId="4992412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Ιωάννης Στουρνάρας: «Ο ΕΝΦΙΑ είναι προοδευτικός </w:t>
      </w:r>
      <w:r>
        <w:rPr>
          <w:rFonts w:eastAsia="Times New Roman" w:cs="Times New Roman"/>
          <w:szCs w:val="24"/>
        </w:rPr>
        <w:t>φό</w:t>
      </w:r>
      <w:r>
        <w:rPr>
          <w:rFonts w:eastAsia="Times New Roman" w:cs="Times New Roman"/>
          <w:szCs w:val="24"/>
        </w:rPr>
        <w:t>ρος, μία από τις σημαντικότερες μεταρρυθμίσεις που κάνουμε».</w:t>
      </w:r>
    </w:p>
    <w:p w14:paraId="49924128" w14:textId="77777777" w:rsidR="00BA2908" w:rsidRDefault="00D473A4">
      <w:pPr>
        <w:spacing w:after="0" w:line="600" w:lineRule="auto"/>
        <w:ind w:firstLine="720"/>
        <w:jc w:val="both"/>
        <w:rPr>
          <w:rFonts w:eastAsia="Times New Roman" w:cs="Times New Roman"/>
          <w:szCs w:val="24"/>
        </w:rPr>
      </w:pPr>
      <w:r w:rsidRPr="00D06503">
        <w:rPr>
          <w:rFonts w:eastAsia="Times New Roman" w:cs="Times New Roman"/>
          <w:b/>
          <w:szCs w:val="24"/>
        </w:rPr>
        <w:t>ΠΡΟΕΔΡΕΥΩΝ (Μάριος Γεωργιάδης):</w:t>
      </w:r>
      <w:r>
        <w:rPr>
          <w:rFonts w:eastAsia="Times New Roman" w:cs="Times New Roman"/>
          <w:szCs w:val="24"/>
        </w:rPr>
        <w:t xml:space="preserve"> Κύριε συνάδελφε, δώστε μου μισό λεπτό για να κάνω μία ανακοίνωση. </w:t>
      </w:r>
    </w:p>
    <w:p w14:paraId="4992412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w:t>
      </w:r>
      <w:r>
        <w:rPr>
          <w:rFonts w:eastAsia="Times New Roman" w:cs="Times New Roman"/>
          <w:szCs w:val="24"/>
        </w:rPr>
        <w:t xml:space="preserve">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«Εργαστήρι Δημοκρατίας» που οργανώνει το Ίδρυμα της Βουλής, δ</w:t>
      </w:r>
      <w:r>
        <w:rPr>
          <w:rFonts w:eastAsia="Times New Roman" w:cs="Times New Roman"/>
          <w:szCs w:val="24"/>
        </w:rPr>
        <w:t>εκα</w:t>
      </w:r>
      <w:r>
        <w:rPr>
          <w:rFonts w:eastAsia="Times New Roman" w:cs="Times New Roman"/>
          <w:szCs w:val="24"/>
        </w:rPr>
        <w:t>επτά μαθητές και μαθήτριες και</w:t>
      </w:r>
      <w:r>
        <w:rPr>
          <w:rFonts w:eastAsia="Times New Roman" w:cs="Times New Roman"/>
          <w:szCs w:val="24"/>
        </w:rPr>
        <w:t xml:space="preserve"> ένας συνοδός εκπαιδευτικός από το 6</w:t>
      </w:r>
      <w:r w:rsidRPr="005F0EA2">
        <w:rPr>
          <w:rFonts w:eastAsia="Times New Roman" w:cs="Times New Roman"/>
          <w:szCs w:val="24"/>
          <w:vertAlign w:val="superscript"/>
        </w:rPr>
        <w:t>ο</w:t>
      </w:r>
      <w:r>
        <w:rPr>
          <w:rFonts w:eastAsia="Times New Roman" w:cs="Times New Roman"/>
          <w:szCs w:val="24"/>
        </w:rPr>
        <w:t xml:space="preserve"> Δημοτικό Σχολείο Αγίας Παρασκευής. </w:t>
      </w:r>
    </w:p>
    <w:p w14:paraId="4992412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4992412B"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992412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Συνεχίστε, κύριε συνάδελφε, συγγνώμη για τη διακοπή.</w:t>
      </w:r>
    </w:p>
    <w:p w14:paraId="4992412D" w14:textId="77777777" w:rsidR="00BA2908" w:rsidRDefault="00D473A4">
      <w:pPr>
        <w:spacing w:after="0" w:line="600" w:lineRule="auto"/>
        <w:ind w:firstLine="720"/>
        <w:jc w:val="both"/>
        <w:rPr>
          <w:rFonts w:eastAsia="Times New Roman" w:cs="Times New Roman"/>
          <w:szCs w:val="24"/>
        </w:rPr>
      </w:pPr>
      <w:r w:rsidRPr="00D06503">
        <w:rPr>
          <w:rFonts w:eastAsia="Times New Roman" w:cs="Times New Roman"/>
          <w:b/>
          <w:szCs w:val="24"/>
        </w:rPr>
        <w:t>ΣΩΚΡΑΤΗΣ ΒΑΡΔΑΚΗΣ:</w:t>
      </w:r>
      <w:r>
        <w:rPr>
          <w:rFonts w:eastAsia="Times New Roman" w:cs="Times New Roman"/>
          <w:szCs w:val="24"/>
        </w:rPr>
        <w:t xml:space="preserve"> Ποιες προοπτικές δημιουργήσατε για την ανάπτυξη του πρωτογενή τομέα; Μόνο πρόστιμα, 3 δισεκατομμύρια πρόστιμα από παράνομες επιδοτήσεις που πήγαιναν σε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Απολύσατε δημοτικούς αστυνομικούς, σχολικούς φύλακες, εκπαιδευτικούς, ναι ή όχι; Διαλύσατε</w:t>
      </w:r>
      <w:r>
        <w:rPr>
          <w:rFonts w:eastAsia="Times New Roman" w:cs="Times New Roman"/>
          <w:szCs w:val="24"/>
        </w:rPr>
        <w:t xml:space="preserve"> τα νοσοκομεία και στέλνετε στον Καιάδα τους ανασφάλιστους συμπολίτες μας χρεώνοντάς τους με εκατομμύρια ευρώ. Υπεύθυνες δηλώσεις υπέγραφαν για να πάρουν εξιτήριο και τους χρεώνατε τα νοσήλια. Καταντήσατε ελλειμματικό τον ΕΦΚΑ κατά 1 δισεκατομμύριο με </w:t>
      </w:r>
      <w:r>
        <w:rPr>
          <w:rFonts w:eastAsia="Times New Roman" w:cs="Times New Roman"/>
          <w:szCs w:val="24"/>
        </w:rPr>
        <w:t>τετρ</w:t>
      </w:r>
      <w:r>
        <w:rPr>
          <w:rFonts w:eastAsia="Times New Roman" w:cs="Times New Roman"/>
          <w:szCs w:val="24"/>
        </w:rPr>
        <w:t>ακόσιες</w:t>
      </w:r>
      <w:r>
        <w:rPr>
          <w:rFonts w:eastAsia="Times New Roman" w:cs="Times New Roman"/>
          <w:szCs w:val="24"/>
        </w:rPr>
        <w:t xml:space="preserve"> χιλιάδες αδιεκπεραίωτες συντάξεις. Καταργήσατε την Εργατική Εστία, τον ΟΕΚ, μοναδικούς </w:t>
      </w:r>
      <w:r>
        <w:rPr>
          <w:rFonts w:eastAsia="Times New Roman" w:cs="Times New Roman"/>
          <w:szCs w:val="24"/>
        </w:rPr>
        <w:t>οργανισμούς κοινής ωφέλειας</w:t>
      </w:r>
      <w:r>
        <w:rPr>
          <w:rFonts w:eastAsia="Times New Roman" w:cs="Times New Roman"/>
          <w:szCs w:val="24"/>
        </w:rPr>
        <w:t>. Κλείσατε την Αγροτική Τράπεζα, το μοναδικό αποκούμπι των αγροτών. Κόψατε το 50% του ταμείου ανεργίας και απαξιώσατε τον κάθε άνεργο.</w:t>
      </w:r>
      <w:r>
        <w:rPr>
          <w:rFonts w:eastAsia="Times New Roman" w:cs="Times New Roman"/>
          <w:szCs w:val="24"/>
        </w:rPr>
        <w:t xml:space="preserve"> </w:t>
      </w:r>
    </w:p>
    <w:p w14:paraId="4992412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μιλήσω για τα ομόλογα, το Χρηματιστήριο, το </w:t>
      </w:r>
      <w:r>
        <w:rPr>
          <w:rFonts w:eastAsia="Times New Roman" w:cs="Times New Roman"/>
          <w:szCs w:val="24"/>
          <w:lang w:val="en-US"/>
        </w:rPr>
        <w:t>PSI</w:t>
      </w:r>
      <w:r w:rsidRPr="005F0EA2">
        <w:rPr>
          <w:rFonts w:eastAsia="Times New Roman" w:cs="Times New Roman"/>
          <w:szCs w:val="24"/>
        </w:rPr>
        <w:t>, την καταλ</w:t>
      </w:r>
      <w:r>
        <w:rPr>
          <w:rFonts w:eastAsia="Times New Roman" w:cs="Times New Roman"/>
          <w:szCs w:val="24"/>
        </w:rPr>
        <w:t xml:space="preserve">ήστευση των ασφαλιστικών ταμείων. Θα σας πω μόνο τι κάνατε εσείς και αυτό είχε σχέση με αυτά που είπε η κ. </w:t>
      </w:r>
      <w:proofErr w:type="spellStart"/>
      <w:r>
        <w:rPr>
          <w:rFonts w:eastAsia="Times New Roman" w:cs="Times New Roman"/>
          <w:szCs w:val="24"/>
        </w:rPr>
        <w:t>Βούλτεψη</w:t>
      </w:r>
      <w:proofErr w:type="spellEnd"/>
      <w:r>
        <w:rPr>
          <w:rFonts w:eastAsia="Times New Roman" w:cs="Times New Roman"/>
          <w:szCs w:val="24"/>
        </w:rPr>
        <w:t xml:space="preserve"> προηγουμένως: κάνατε θεσμό τη διαπλοκή, την ανομία και τη διαφθορά.</w:t>
      </w:r>
    </w:p>
    <w:p w14:paraId="4992412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 ΣΥΡ</w:t>
      </w:r>
      <w:r>
        <w:rPr>
          <w:rFonts w:eastAsia="Times New Roman" w:cs="Times New Roman"/>
          <w:szCs w:val="24"/>
        </w:rPr>
        <w:t xml:space="preserve">ΙΖΑ έκλεισε τις μονάδες παραγωγής και τα εργοστάσια; Ο ΣΥΡΙΖΑ αποβιομηχάνισε τη χώρα; Σας θυμίζουν τίποτα ο ν.3845, ο ν.4002, ο ν.3986, ο ν.4024, ο ν.4046, ο ν.4093; Ήταν οι δικοί σας νόμοι που κατακρεούργησαν μισθούς και συντάξεις και δώρα και επιδόματα. </w:t>
      </w:r>
      <w:r>
        <w:rPr>
          <w:rFonts w:eastAsia="Times New Roman" w:cs="Times New Roman"/>
          <w:szCs w:val="24"/>
        </w:rPr>
        <w:t>Αυτά είναι τα έργα σας. Δεν έμεινε να κάνετε τίποτε άλλο και έτσι δημιουργήσατε τις συνθήκες χρε</w:t>
      </w:r>
      <w:r>
        <w:rPr>
          <w:rFonts w:eastAsia="Times New Roman" w:cs="Times New Roman"/>
          <w:szCs w:val="24"/>
        </w:rPr>
        <w:t>ο</w:t>
      </w:r>
      <w:r>
        <w:rPr>
          <w:rFonts w:eastAsia="Times New Roman" w:cs="Times New Roman"/>
          <w:szCs w:val="24"/>
        </w:rPr>
        <w:t xml:space="preserve">κοπίας και εξαθλίωσης του ελληνικού λαού. Και έρχεστε σήμερα να πλειοδοτείτε 5 δισεκατομμύρια η Νέα Δημοκρατία, άλλα τόσα το ΚΙΝΑΛ και γίνατε όλοι </w:t>
      </w:r>
      <w:proofErr w:type="spellStart"/>
      <w:r>
        <w:rPr>
          <w:rFonts w:eastAsia="Times New Roman" w:cs="Times New Roman"/>
          <w:szCs w:val="24"/>
        </w:rPr>
        <w:t>φιλοεργατικο</w:t>
      </w:r>
      <w:r>
        <w:rPr>
          <w:rFonts w:eastAsia="Times New Roman" w:cs="Times New Roman"/>
          <w:szCs w:val="24"/>
        </w:rPr>
        <w:t>ί</w:t>
      </w:r>
      <w:proofErr w:type="spellEnd"/>
      <w:r>
        <w:rPr>
          <w:rFonts w:eastAsia="Times New Roman" w:cs="Times New Roman"/>
          <w:szCs w:val="24"/>
        </w:rPr>
        <w:t xml:space="preserve">, όταν μέχρι προχθές ο Αρχηγός σας κ. Μητσοτάκης έλεγε ότι οι συλλογικές διαπραγματεύσεις είναι ιδεοληψία του ΣΥΡΙΖΑ. </w:t>
      </w:r>
    </w:p>
    <w:p w14:paraId="4992413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διερωτάται εδώ ο κάθε Έλληνας πολίτης γιατί, αφού ήσασταν έτοιμοι το 2014 να βγείτε από τα μνημόνια, να βγείτε στις αγορές, δεν εφαρ</w:t>
      </w:r>
      <w:r>
        <w:rPr>
          <w:rFonts w:eastAsia="Times New Roman" w:cs="Times New Roman"/>
          <w:szCs w:val="24"/>
        </w:rPr>
        <w:t xml:space="preserve">μόσατε όλα αυτά τα ωραία που μας λέτε σήμερα, όλες αυτές τις προτάσεις που κάνετε σήμερα γιατί δεν τις εφαρμόζατε το 2014. Φταίει ο ΣΥΡΙΖΑ, μάλλον. Εγώ να σας αναγνωρίσω ότι είστε μέτριοι ως καλοί, αλλά στις εκθέσεις ιδεών, μέχρι εκεί. </w:t>
      </w:r>
    </w:p>
    <w:p w14:paraId="4992413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Ας πάμε τώρα στη χε</w:t>
      </w:r>
      <w:r>
        <w:rPr>
          <w:rFonts w:eastAsia="Times New Roman" w:cs="Times New Roman"/>
          <w:szCs w:val="24"/>
        </w:rPr>
        <w:t>ιρότερη Κυβέρνηση όλων των εποχών, όπως εσείς λέτε.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αύξηση του κατώτατου μισθού.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Επαναφορά των συλλογικών διαπραγματεύσεων και του ΟΜΕΔ. Στη </w:t>
      </w:r>
      <w:r>
        <w:rPr>
          <w:rFonts w:eastAsia="Times New Roman" w:cs="Times New Roman"/>
          <w:szCs w:val="24"/>
        </w:rPr>
        <w:t>δ</w:t>
      </w:r>
      <w:r>
        <w:rPr>
          <w:rFonts w:eastAsia="Times New Roman" w:cs="Times New Roman"/>
          <w:szCs w:val="24"/>
        </w:rPr>
        <w:t xml:space="preserve">ικαιοσύνη όλοι όσοι έβαλαν το δάκτυλο στο μέλι. Δώσαμε 570 </w:t>
      </w:r>
      <w:r>
        <w:rPr>
          <w:rFonts w:eastAsia="Times New Roman" w:cs="Times New Roman"/>
          <w:szCs w:val="24"/>
        </w:rPr>
        <w:t xml:space="preserve">εκατομμύρια στα νοσοκομεία το 2017, όταν εσείς το 2014 δίνατε 140 εκατομμύρια. Πλήρης ιατροφαρμακευτική κάλυψη όλων των ανασφάλιστων. Μείωση του ΕΝΦΙΑ. Προσλήψεις στην εκπαίδευση. </w:t>
      </w:r>
      <w:proofErr w:type="spellStart"/>
      <w:r>
        <w:rPr>
          <w:rFonts w:eastAsia="Times New Roman" w:cs="Times New Roman"/>
          <w:szCs w:val="24"/>
        </w:rPr>
        <w:t>Επαναπρόσληψη</w:t>
      </w:r>
      <w:proofErr w:type="spellEnd"/>
      <w:r>
        <w:rPr>
          <w:rFonts w:eastAsia="Times New Roman" w:cs="Times New Roman"/>
          <w:szCs w:val="24"/>
        </w:rPr>
        <w:t xml:space="preserve"> σχολικών φυλάκων και δημοτικών αστυνομικών. Μονιμοποίηση των ε</w:t>
      </w:r>
      <w:r>
        <w:rPr>
          <w:rFonts w:eastAsia="Times New Roman" w:cs="Times New Roman"/>
          <w:szCs w:val="24"/>
        </w:rPr>
        <w:t xml:space="preserve">ργαζομένων στο «Βοήθεια στο Σπίτι», που επαναλαμβάνω επί </w:t>
      </w:r>
      <w:proofErr w:type="spellStart"/>
      <w:r>
        <w:rPr>
          <w:rFonts w:eastAsia="Times New Roman" w:cs="Times New Roman"/>
          <w:szCs w:val="24"/>
        </w:rPr>
        <w:t>δεκατριάμισι</w:t>
      </w:r>
      <w:proofErr w:type="spellEnd"/>
      <w:r>
        <w:rPr>
          <w:rFonts w:eastAsia="Times New Roman" w:cs="Times New Roman"/>
          <w:szCs w:val="24"/>
        </w:rPr>
        <w:t xml:space="preserve"> χρόνια του</w:t>
      </w:r>
      <w:r>
        <w:rPr>
          <w:rFonts w:eastAsia="Times New Roman" w:cs="Times New Roman"/>
          <w:szCs w:val="24"/>
        </w:rPr>
        <w:t>ς</w:t>
      </w:r>
      <w:r>
        <w:rPr>
          <w:rFonts w:eastAsia="Times New Roman" w:cs="Times New Roman"/>
          <w:szCs w:val="24"/>
        </w:rPr>
        <w:t xml:space="preserve"> είχατε σε ομηρία και προχθές διαδηλώνατε στο Υπουργείο Εσωτερικών πλάι</w:t>
      </w:r>
      <w:r>
        <w:rPr>
          <w:rFonts w:eastAsia="Times New Roman" w:cs="Times New Roman"/>
          <w:szCs w:val="24"/>
        </w:rPr>
        <w:t>-</w:t>
      </w:r>
      <w:r>
        <w:rPr>
          <w:rFonts w:eastAsia="Times New Roman" w:cs="Times New Roman"/>
          <w:szCs w:val="24"/>
        </w:rPr>
        <w:t>πλάι με αυτούς τους ανθρώπους.</w:t>
      </w:r>
    </w:p>
    <w:p w14:paraId="4992413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Μονιμοποίηση πυροσβεστών, χρηματοδοτήσεις σε περιφέρειες και δήμους, δημ</w:t>
      </w:r>
      <w:r>
        <w:rPr>
          <w:rFonts w:eastAsia="Times New Roman" w:cs="Times New Roman"/>
          <w:szCs w:val="24"/>
        </w:rPr>
        <w:t xml:space="preserve">ιουργώντας προοπτικές ανάπτυξης, μείωση της ανεργίας του 18%, ενεργοποίηση ελεγκτικών μηχανισμών. Πρώτη η χώρα μας σε απορρόφηση κονδυλίων ΕΣΠΑ. Οι συντάξεις δεν περικόπτονται ούτε </w:t>
      </w:r>
      <w:r>
        <w:rPr>
          <w:rFonts w:eastAsia="Times New Roman" w:cs="Times New Roman"/>
          <w:szCs w:val="24"/>
        </w:rPr>
        <w:t>1</w:t>
      </w:r>
      <w:r>
        <w:rPr>
          <w:rFonts w:eastAsia="Times New Roman" w:cs="Times New Roman"/>
          <w:szCs w:val="24"/>
        </w:rPr>
        <w:t xml:space="preserve"> ευρώ. Κατάργηση του φόρου στο κρασί, κατάργηση του φόρου επιτηδεύματος στ</w:t>
      </w:r>
      <w:r>
        <w:rPr>
          <w:rFonts w:eastAsia="Times New Roman" w:cs="Times New Roman"/>
          <w:szCs w:val="24"/>
        </w:rPr>
        <w:t>ους αγρότες, μείωση φόρου εισοδήματος, αύξηση συντάξεων σε εξακόσι</w:t>
      </w:r>
      <w:r>
        <w:rPr>
          <w:rFonts w:eastAsia="Times New Roman" w:cs="Times New Roman"/>
          <w:szCs w:val="24"/>
        </w:rPr>
        <w:t>ε</w:t>
      </w:r>
      <w:r>
        <w:rPr>
          <w:rFonts w:eastAsia="Times New Roman" w:cs="Times New Roman"/>
          <w:szCs w:val="24"/>
        </w:rPr>
        <w:t>ς χιλιάδες συνταξιούχους από 1</w:t>
      </w:r>
      <w:r w:rsidRPr="00213D30">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Ιανουαρίου του 2019, επιδότηση ενοικίου 710 εκατομμύρια κοινωνικό μέρισμα, 1 δισεκατομμύριο περίπου μέτρα ελάφρυνσης. </w:t>
      </w:r>
    </w:p>
    <w:p w14:paraId="4992413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Πάνω από όλα παραδίνουμε στον ελληνικ</w:t>
      </w:r>
      <w:r>
        <w:rPr>
          <w:rFonts w:eastAsia="Times New Roman" w:cs="Times New Roman"/>
          <w:szCs w:val="24"/>
        </w:rPr>
        <w:t>ό λαό ένα βιώσιμο ασφαλιστικό σύστημα, 850 εκατομμύρια το 2019 για το κοινωνικό εισόδημα αλληλεγγύης, υλοποιούμε έντεκα προγράμματα από το Υπουργείο Εργασίας για την καταπολέμηση της ανεργίας, 632 εκατομμύρια ευρώ. Ειδικό πρόγραμμα απασχόλησης πεντέμισι χι</w:t>
      </w:r>
      <w:r>
        <w:rPr>
          <w:rFonts w:eastAsia="Times New Roman" w:cs="Times New Roman"/>
          <w:szCs w:val="24"/>
        </w:rPr>
        <w:t xml:space="preserve">λιάδων ανέργων, ηλικίας </w:t>
      </w:r>
      <w:r>
        <w:rPr>
          <w:rFonts w:eastAsia="Times New Roman" w:cs="Times New Roman"/>
          <w:szCs w:val="24"/>
        </w:rPr>
        <w:t>είκοσι δύο</w:t>
      </w:r>
      <w:r>
        <w:rPr>
          <w:rFonts w:eastAsia="Times New Roman" w:cs="Times New Roman"/>
          <w:szCs w:val="24"/>
        </w:rPr>
        <w:t xml:space="preserve"> έως </w:t>
      </w:r>
      <w:r>
        <w:rPr>
          <w:rFonts w:eastAsia="Times New Roman" w:cs="Times New Roman"/>
          <w:szCs w:val="24"/>
        </w:rPr>
        <w:t>είκοσι εννέα</w:t>
      </w:r>
      <w:r>
        <w:rPr>
          <w:rFonts w:eastAsia="Times New Roman" w:cs="Times New Roman"/>
          <w:szCs w:val="24"/>
        </w:rPr>
        <w:t xml:space="preserve"> ετών περίπου, 90 εκατομμυρίων ευρώ. Πρόγραμμα επιχορήγησης επιχειρήσεων για την απασχόληση έξι χιλιάδων νέων τριτοβάθμιας εκπαίδευσης. Άλλα δύο προγράμματα είκοσι έξι χιλιάδων νέων ανέργων, 90 εκατομμυρίω</w:t>
      </w:r>
      <w:r>
        <w:rPr>
          <w:rFonts w:eastAsia="Times New Roman" w:cs="Times New Roman"/>
          <w:szCs w:val="24"/>
        </w:rPr>
        <w:t>ν και 46 εκατομμυρίων ευρώ.</w:t>
      </w:r>
    </w:p>
    <w:p w14:paraId="4992413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Όπως καταλαβαίνετε, αγαπητοί συνάδελφοι της Αντιπολίτευσης, είμαστε δύο διαφορετικοί κόσμο. Σε τρία χρόνια μπορέσαμε και οικοδομήσαμε ό,τι σχεδόν εσείς </w:t>
      </w:r>
      <w:proofErr w:type="spellStart"/>
      <w:r>
        <w:rPr>
          <w:rFonts w:eastAsia="Times New Roman" w:cs="Times New Roman"/>
          <w:szCs w:val="24"/>
        </w:rPr>
        <w:t>αποδομήσατε</w:t>
      </w:r>
      <w:proofErr w:type="spellEnd"/>
      <w:r>
        <w:rPr>
          <w:rFonts w:eastAsia="Times New Roman" w:cs="Times New Roman"/>
          <w:szCs w:val="24"/>
        </w:rPr>
        <w:t xml:space="preserve"> δεκαπέντε χρόνια. Σε τρία χρόνια καταφέραμε να επαναφέρουμε τη χ</w:t>
      </w:r>
      <w:r>
        <w:rPr>
          <w:rFonts w:eastAsia="Times New Roman" w:cs="Times New Roman"/>
          <w:szCs w:val="24"/>
        </w:rPr>
        <w:t>αμένη αξιοπρέπεια του Έλληνα εργαζόμενου. Δεν θριαμβολογούμε. Χρειάζεται ακόμα πολλή δουλειά, γιατί οι πολιτικές που εφαρμόσατε τα προηγούμενα χρόνια ήταν ολοκληρωτικά καταστροφικές. Όσο πιο γρήγορα καταλάβετε ότι η χώρα αμετάκλητα πλέον έχει γυρίσει σελίδ</w:t>
      </w:r>
      <w:r>
        <w:rPr>
          <w:rFonts w:eastAsia="Times New Roman" w:cs="Times New Roman"/>
          <w:szCs w:val="24"/>
        </w:rPr>
        <w:t>α, τόσο το καλύτερο για όλους.</w:t>
      </w:r>
    </w:p>
    <w:p w14:paraId="4992413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p>
    <w:p w14:paraId="49924136"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924137" w14:textId="77777777" w:rsidR="00BA2908" w:rsidRDefault="00D473A4">
      <w:pPr>
        <w:spacing w:after="0" w:line="600" w:lineRule="auto"/>
        <w:ind w:firstLine="720"/>
        <w:jc w:val="both"/>
        <w:rPr>
          <w:rFonts w:eastAsia="Times New Roman" w:cs="Times New Roman"/>
          <w:szCs w:val="24"/>
        </w:rPr>
      </w:pPr>
      <w:r w:rsidRPr="009A5EDA">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Βαρδάκη</w:t>
      </w:r>
      <w:proofErr w:type="spellEnd"/>
      <w:r>
        <w:rPr>
          <w:rFonts w:eastAsia="Times New Roman" w:cs="Times New Roman"/>
          <w:szCs w:val="24"/>
        </w:rPr>
        <w:t>.</w:t>
      </w:r>
    </w:p>
    <w:p w14:paraId="4992413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για επτά λεπτά </w:t>
      </w: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εκ μέρους της Χρυσής Αυγής.</w:t>
      </w:r>
    </w:p>
    <w:p w14:paraId="49924139" w14:textId="77777777" w:rsidR="00BA2908" w:rsidRDefault="00D473A4">
      <w:pPr>
        <w:spacing w:after="0" w:line="600" w:lineRule="auto"/>
        <w:ind w:firstLine="720"/>
        <w:jc w:val="both"/>
        <w:rPr>
          <w:rFonts w:eastAsia="Times New Roman" w:cs="Times New Roman"/>
          <w:szCs w:val="24"/>
        </w:rPr>
      </w:pPr>
      <w:r w:rsidRPr="009A5EDA">
        <w:rPr>
          <w:rFonts w:eastAsia="Times New Roman" w:cs="Times New Roman"/>
          <w:b/>
          <w:szCs w:val="24"/>
        </w:rPr>
        <w:lastRenderedPageBreak/>
        <w:t>ΙΩΑΝΝΗΣ ΑΪΒΑΤΙΔΗΣ:</w:t>
      </w:r>
      <w:r>
        <w:rPr>
          <w:rFonts w:eastAsia="Times New Roman" w:cs="Times New Roman"/>
          <w:szCs w:val="24"/>
        </w:rPr>
        <w:t xml:space="preserve"> Ευχαριστώ, κύριε Π</w:t>
      </w:r>
      <w:r>
        <w:rPr>
          <w:rFonts w:eastAsia="Times New Roman" w:cs="Times New Roman"/>
          <w:szCs w:val="24"/>
        </w:rPr>
        <w:t>ρόεδρε.</w:t>
      </w:r>
    </w:p>
    <w:p w14:paraId="4992413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Για τη Χρυσή Αυγή ο </w:t>
      </w:r>
      <w:proofErr w:type="spellStart"/>
      <w:r>
        <w:rPr>
          <w:rFonts w:eastAsia="Times New Roman" w:cs="Times New Roman"/>
          <w:szCs w:val="24"/>
        </w:rPr>
        <w:t>νεομπολσεβικισμός</w:t>
      </w:r>
      <w:proofErr w:type="spellEnd"/>
      <w:r>
        <w:rPr>
          <w:rFonts w:eastAsia="Times New Roman" w:cs="Times New Roman"/>
          <w:szCs w:val="24"/>
        </w:rPr>
        <w:t xml:space="preserve"> που εκφράζεται από τον ΣΥΡΙΖΑ, με τις γνωστές επιμιξίες ΠΑΣΟΚ, και ο νεοφιλελευθερισμός ο οποίος εκφράζεται από τη Νέα Δημοκρατία</w:t>
      </w:r>
      <w:r>
        <w:rPr>
          <w:rFonts w:eastAsia="Times New Roman" w:cs="Times New Roman"/>
          <w:szCs w:val="24"/>
        </w:rPr>
        <w:t>,</w:t>
      </w:r>
      <w:r>
        <w:rPr>
          <w:rFonts w:eastAsia="Times New Roman" w:cs="Times New Roman"/>
          <w:szCs w:val="24"/>
        </w:rPr>
        <w:t xml:space="preserve"> είναι συγκοινωνούντα δοχεία, άλλως είναι οι δύο όψεις του ιδίου διεθνιστικού νο</w:t>
      </w:r>
      <w:r>
        <w:rPr>
          <w:rFonts w:eastAsia="Times New Roman" w:cs="Times New Roman"/>
          <w:szCs w:val="24"/>
        </w:rPr>
        <w:t xml:space="preserve">μίσματος. </w:t>
      </w:r>
    </w:p>
    <w:p w14:paraId="4992413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Προς επιβεβαίωση αυτού θα θυμίσω ότι στις 5 Μαΐου του τρέχοντος έτους, ο Πρόεδρος της Ευρωπαϊκής Επιτροπής Ζαν </w:t>
      </w:r>
      <w:r>
        <w:rPr>
          <w:rFonts w:eastAsia="Times New Roman" w:cs="Times New Roman"/>
          <w:szCs w:val="24"/>
        </w:rPr>
        <w:t xml:space="preserve">- </w:t>
      </w:r>
      <w:r>
        <w:rPr>
          <w:rFonts w:eastAsia="Times New Roman" w:cs="Times New Roman"/>
          <w:szCs w:val="24"/>
        </w:rPr>
        <w:t xml:space="preserve">Κλοντ </w:t>
      </w:r>
      <w:proofErr w:type="spellStart"/>
      <w:r>
        <w:rPr>
          <w:rFonts w:eastAsia="Times New Roman" w:cs="Times New Roman"/>
          <w:szCs w:val="24"/>
        </w:rPr>
        <w:t>Γιούνκερ</w:t>
      </w:r>
      <w:proofErr w:type="spellEnd"/>
      <w:r>
        <w:rPr>
          <w:rFonts w:eastAsia="Times New Roman" w:cs="Times New Roman"/>
          <w:szCs w:val="24"/>
        </w:rPr>
        <w:t xml:space="preserve"> εκφώνησε έναν πύρινο λόγο και ύμνησε τον Καρλ Μαρξ στο </w:t>
      </w:r>
      <w:proofErr w:type="spellStart"/>
      <w:r w:rsidRPr="00EE1947">
        <w:rPr>
          <w:rFonts w:eastAsia="Times New Roman" w:cs="Times New Roman"/>
          <w:szCs w:val="24"/>
        </w:rPr>
        <w:t>Τρ</w:t>
      </w:r>
      <w:r>
        <w:rPr>
          <w:rFonts w:eastAsia="Times New Roman" w:cs="Times New Roman"/>
          <w:szCs w:val="24"/>
        </w:rPr>
        <w:t>ίε</w:t>
      </w:r>
      <w:r w:rsidRPr="00EE1947">
        <w:rPr>
          <w:rFonts w:eastAsia="Times New Roman" w:cs="Times New Roman"/>
          <w:szCs w:val="24"/>
        </w:rPr>
        <w:t>ρ</w:t>
      </w:r>
      <w:proofErr w:type="spellEnd"/>
      <w:r>
        <w:rPr>
          <w:rFonts w:eastAsia="Times New Roman" w:cs="Times New Roman"/>
          <w:szCs w:val="24"/>
        </w:rPr>
        <w:t xml:space="preserve"> του πάλαι ποτέ Βασιλείου της Πρωσίας, στη Γερμανία και π</w:t>
      </w:r>
      <w:r>
        <w:rPr>
          <w:rFonts w:eastAsia="Times New Roman" w:cs="Times New Roman"/>
          <w:szCs w:val="24"/>
        </w:rPr>
        <w:t>ιστεύουμε ακράδαντα -και υπάρχουν στοιχεία γι’ αυτό- ότι μεταχειρίζεται ευνοϊκά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4992413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κάποια στοιχεία από την εισηγητική έκθεση για τον </w:t>
      </w:r>
      <w:r>
        <w:rPr>
          <w:rFonts w:eastAsia="Times New Roman" w:cs="Times New Roman"/>
          <w:szCs w:val="24"/>
        </w:rPr>
        <w:t>π</w:t>
      </w:r>
      <w:r>
        <w:rPr>
          <w:rFonts w:eastAsia="Times New Roman" w:cs="Times New Roman"/>
          <w:szCs w:val="24"/>
        </w:rPr>
        <w:t xml:space="preserve">ροϋπολογισμό του κ. </w:t>
      </w:r>
      <w:proofErr w:type="spellStart"/>
      <w:r>
        <w:rPr>
          <w:rFonts w:eastAsia="Times New Roman" w:cs="Times New Roman"/>
          <w:szCs w:val="24"/>
        </w:rPr>
        <w:t>Τσακαλώτου</w:t>
      </w:r>
      <w:proofErr w:type="spellEnd"/>
      <w:r>
        <w:rPr>
          <w:rFonts w:eastAsia="Times New Roman" w:cs="Times New Roman"/>
          <w:szCs w:val="24"/>
        </w:rPr>
        <w:t>. Στη σελίδα 17 κάνει λόγο για ενισχυμένη εποπτεία.</w:t>
      </w:r>
      <w:r>
        <w:rPr>
          <w:rFonts w:eastAsia="Times New Roman" w:cs="Times New Roman"/>
          <w:szCs w:val="24"/>
        </w:rPr>
        <w:t xml:space="preserve"> Άρα τα περί εξόδου από τα μνημόνια είναι προδήλως ψευδεπίγραφα. Υπάρχει ενισχυμένη εποπτεία, όχι απλή εποπτεία. </w:t>
      </w:r>
    </w:p>
    <w:p w14:paraId="4992413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Στη σελίδα 31 γίνεται μια πρόβλεψη για πραγματικό ΑΕΠ και αύξηση 2,5%. Φαίνεται, λοιπόν, ο </w:t>
      </w:r>
      <w:r>
        <w:rPr>
          <w:rFonts w:eastAsia="Times New Roman" w:cs="Times New Roman"/>
          <w:szCs w:val="24"/>
        </w:rPr>
        <w:t>π</w:t>
      </w:r>
      <w:r>
        <w:rPr>
          <w:rFonts w:eastAsia="Times New Roman" w:cs="Times New Roman"/>
          <w:szCs w:val="24"/>
        </w:rPr>
        <w:t>ροϋπολογισμός ως αναπτυξιακός</w:t>
      </w:r>
      <w:r>
        <w:rPr>
          <w:rFonts w:eastAsia="Times New Roman" w:cs="Times New Roman"/>
          <w:szCs w:val="24"/>
        </w:rPr>
        <w:t>, ό</w:t>
      </w:r>
      <w:r>
        <w:rPr>
          <w:rFonts w:eastAsia="Times New Roman" w:cs="Times New Roman"/>
          <w:szCs w:val="24"/>
        </w:rPr>
        <w:t>μως είναι κίβδηλος</w:t>
      </w:r>
      <w:r>
        <w:rPr>
          <w:rFonts w:eastAsia="Times New Roman" w:cs="Times New Roman"/>
          <w:szCs w:val="24"/>
        </w:rPr>
        <w:t xml:space="preserve"> υπ’ αυτή την έννοια, διότι στηρίζεται σε άκρατη </w:t>
      </w:r>
      <w:proofErr w:type="spellStart"/>
      <w:r>
        <w:rPr>
          <w:rFonts w:eastAsia="Times New Roman" w:cs="Times New Roman"/>
          <w:szCs w:val="24"/>
        </w:rPr>
        <w:t>υπερφορολόγηση</w:t>
      </w:r>
      <w:proofErr w:type="spellEnd"/>
      <w:r>
        <w:rPr>
          <w:rFonts w:eastAsia="Times New Roman" w:cs="Times New Roman"/>
          <w:szCs w:val="24"/>
        </w:rPr>
        <w:t>.</w:t>
      </w:r>
    </w:p>
    <w:p w14:paraId="4992413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Προς επιβεβαίωση αυτού, στη σελίδα 43 όσον αφορά στην ανάλυση των εσόδων σημειώνεται για τον φόρο εισοδήματος: «Από τον </w:t>
      </w:r>
      <w:proofErr w:type="spellStart"/>
      <w:r>
        <w:rPr>
          <w:rFonts w:eastAsia="Times New Roman" w:cs="Times New Roman"/>
          <w:szCs w:val="24"/>
        </w:rPr>
        <w:t>παρακρατούμενο</w:t>
      </w:r>
      <w:proofErr w:type="spellEnd"/>
      <w:r>
        <w:rPr>
          <w:rFonts w:eastAsia="Times New Roman" w:cs="Times New Roman"/>
          <w:szCs w:val="24"/>
        </w:rPr>
        <w:t xml:space="preserve"> φόρο </w:t>
      </w:r>
      <w:r>
        <w:rPr>
          <w:rFonts w:eastAsia="Times New Roman" w:cs="Times New Roman"/>
          <w:szCs w:val="24"/>
        </w:rPr>
        <w:lastRenderedPageBreak/>
        <w:t>εισοδήματος στα φυσικά πρόσωπα και ιδίως από την πα</w:t>
      </w:r>
      <w:r>
        <w:rPr>
          <w:rFonts w:eastAsia="Times New Roman" w:cs="Times New Roman"/>
          <w:szCs w:val="24"/>
        </w:rPr>
        <w:t>ρακράτηση του φόρου λόγω καταβολής του εφάπαξ χρηματικού ποσού σε διάφορες κατηγορίες δικαιούχων ειδικών μισθολογίων έχουμε την αύξηση του εισοδήματος».</w:t>
      </w:r>
    </w:p>
    <w:p w14:paraId="4992413F" w14:textId="77777777" w:rsidR="00BA2908" w:rsidRDefault="00D473A4">
      <w:pPr>
        <w:spacing w:after="0" w:line="600" w:lineRule="auto"/>
        <w:ind w:firstLine="720"/>
        <w:contextualSpacing/>
        <w:jc w:val="both"/>
        <w:rPr>
          <w:rFonts w:eastAsia="Times New Roman"/>
          <w:szCs w:val="24"/>
        </w:rPr>
      </w:pPr>
      <w:r>
        <w:rPr>
          <w:rFonts w:eastAsia="Times New Roman"/>
          <w:szCs w:val="24"/>
        </w:rPr>
        <w:t>Φαίνεται, λοιπόν, κι εδώ η υποκριτική στάση της Κυβέρνησης όσον αφορά στα αναδρομικά, αφού εισπράττει κ</w:t>
      </w:r>
      <w:r>
        <w:rPr>
          <w:rFonts w:eastAsia="Times New Roman"/>
          <w:szCs w:val="24"/>
        </w:rPr>
        <w:t xml:space="preserve">αι δεν αποδίδει καν ένα ποσό λόγω παρακράτησης φόρου. </w:t>
      </w:r>
    </w:p>
    <w:p w14:paraId="49924140" w14:textId="77777777" w:rsidR="00BA2908" w:rsidRDefault="00D473A4">
      <w:pPr>
        <w:spacing w:after="0" w:line="600" w:lineRule="auto"/>
        <w:ind w:firstLine="720"/>
        <w:contextualSpacing/>
        <w:jc w:val="both"/>
        <w:rPr>
          <w:rFonts w:eastAsia="Times New Roman"/>
          <w:szCs w:val="24"/>
        </w:rPr>
      </w:pPr>
      <w:r>
        <w:rPr>
          <w:rFonts w:eastAsia="Times New Roman"/>
          <w:szCs w:val="24"/>
        </w:rPr>
        <w:t>Στη σελίδα 45 επιβεβαιώνεται αυτό. «Οι φόροι ως πρόβλεψη για το 2019 θα είναι 2,5 δισεκατομμύρια ευρώ περισσότεροι από το 2017 και 1 δισεκατομμύριο περισσότεροι από την εκτίμηση για το τρέχον έτος».</w:t>
      </w:r>
    </w:p>
    <w:p w14:paraId="49924141" w14:textId="77777777" w:rsidR="00BA2908" w:rsidRDefault="00D473A4">
      <w:pPr>
        <w:spacing w:after="0" w:line="600" w:lineRule="auto"/>
        <w:ind w:firstLine="720"/>
        <w:contextualSpacing/>
        <w:jc w:val="both"/>
        <w:rPr>
          <w:rFonts w:eastAsia="Times New Roman"/>
          <w:szCs w:val="24"/>
        </w:rPr>
      </w:pPr>
      <w:r>
        <w:rPr>
          <w:rFonts w:eastAsia="Times New Roman"/>
          <w:szCs w:val="24"/>
        </w:rPr>
        <w:t>Όσον αφορά τους φορείς κοινωνικής ασφάλισης, ενώ η Κυβέρνηση προέβη σε αυτή την ενέργεια να μην κάνει την περαιτέρω περικοπή στις συντάξεις, φαίνεται, όμως, στη σελίδα 91, στον σχετικό πίνακα, ότι όσον αφορά στις συντάξεις, ως έξοδα των φορέων κοινωνικής α</w:t>
      </w:r>
      <w:r>
        <w:rPr>
          <w:rFonts w:eastAsia="Times New Roman"/>
          <w:szCs w:val="24"/>
        </w:rPr>
        <w:t xml:space="preserve">σφάλισης, η πρόβλεψη για το 2019 είναι πως θα είναι μειωμένες. Άρα, λοιπόν, το συνολικό ποσό που θα δοθεί ως συντάξεις το 2019 θα είναι μειωμένο. </w:t>
      </w:r>
    </w:p>
    <w:p w14:paraId="49924142" w14:textId="77777777" w:rsidR="00BA2908" w:rsidRDefault="00D473A4">
      <w:pPr>
        <w:spacing w:after="0" w:line="600" w:lineRule="auto"/>
        <w:ind w:firstLine="720"/>
        <w:contextualSpacing/>
        <w:jc w:val="both"/>
        <w:rPr>
          <w:rFonts w:eastAsia="Times New Roman"/>
          <w:szCs w:val="24"/>
        </w:rPr>
      </w:pPr>
      <w:r>
        <w:rPr>
          <w:rFonts w:eastAsia="Times New Roman"/>
          <w:szCs w:val="24"/>
        </w:rPr>
        <w:t>Επίσης, μειωμένοι και οι πόροι για τους ΟΤΑ, δηλαδή τα χρήματα που θα δοθούν στους ΟΤΑ θα είναι μειωμένα κατά</w:t>
      </w:r>
      <w:r>
        <w:rPr>
          <w:rFonts w:eastAsia="Times New Roman"/>
          <w:szCs w:val="24"/>
        </w:rPr>
        <w:t xml:space="preserve"> τουλάχιστον 600 εκατομμύρια ευρώ. </w:t>
      </w:r>
    </w:p>
    <w:p w14:paraId="49924143"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Έρχομαι τώρα σ’ ένα κρίσιμο σημείο, αυτό που αφορά στο χρέος της </w:t>
      </w:r>
      <w:r>
        <w:rPr>
          <w:rFonts w:eastAsia="Times New Roman"/>
          <w:szCs w:val="24"/>
        </w:rPr>
        <w:t>γενικής κυβέρνησης</w:t>
      </w:r>
      <w:r>
        <w:rPr>
          <w:rFonts w:eastAsia="Times New Roman"/>
          <w:szCs w:val="24"/>
        </w:rPr>
        <w:t>. Στη σελίδα 116 αναφέρεται το εξής</w:t>
      </w:r>
      <w:r w:rsidRPr="002D0123">
        <w:rPr>
          <w:rFonts w:eastAsia="Times New Roman"/>
          <w:szCs w:val="24"/>
        </w:rPr>
        <w:t>:</w:t>
      </w:r>
      <w:r>
        <w:rPr>
          <w:rFonts w:eastAsia="Times New Roman"/>
          <w:szCs w:val="24"/>
        </w:rPr>
        <w:t xml:space="preserve"> «Το 2019 το χρέος της </w:t>
      </w:r>
      <w:r>
        <w:rPr>
          <w:rFonts w:eastAsia="Times New Roman"/>
          <w:szCs w:val="24"/>
        </w:rPr>
        <w:t xml:space="preserve">γενικής </w:t>
      </w:r>
      <w:r>
        <w:rPr>
          <w:rFonts w:eastAsia="Times New Roman"/>
          <w:szCs w:val="24"/>
        </w:rPr>
        <w:lastRenderedPageBreak/>
        <w:t>κυβέρνησης</w:t>
      </w:r>
      <w:r>
        <w:rPr>
          <w:rFonts w:eastAsia="Times New Roman"/>
          <w:szCs w:val="24"/>
        </w:rPr>
        <w:t xml:space="preserve"> προβλέπεται ότι θα διαμορφωθεί στα 323,5 δισεκατομμύρια ευρ</w:t>
      </w:r>
      <w:r>
        <w:rPr>
          <w:rFonts w:eastAsia="Times New Roman"/>
          <w:szCs w:val="24"/>
        </w:rPr>
        <w:t xml:space="preserve">ώ ή 167,8% ως ποσοστό του ΑΕΠ, παρουσιάζοντας μια μείωση κατά 12,6 ποσοστιαίες μονάδες έναντι του 2018». </w:t>
      </w:r>
    </w:p>
    <w:p w14:paraId="49924144" w14:textId="77777777" w:rsidR="00BA2908" w:rsidRDefault="00D473A4">
      <w:pPr>
        <w:spacing w:after="0" w:line="600" w:lineRule="auto"/>
        <w:ind w:firstLine="720"/>
        <w:contextualSpacing/>
        <w:jc w:val="both"/>
        <w:rPr>
          <w:rFonts w:eastAsia="Times New Roman"/>
          <w:szCs w:val="24"/>
        </w:rPr>
      </w:pPr>
      <w:r>
        <w:rPr>
          <w:rFonts w:eastAsia="Times New Roman"/>
          <w:szCs w:val="24"/>
        </w:rPr>
        <w:t>Ανέτρεξα στο σχετικό έγγραφο της Ευρωπαϊκής Επιτροπής. Η Ευρωπαϊκή Επιτροπή και ο Ζαν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Κλοντ </w:t>
      </w:r>
      <w:proofErr w:type="spellStart"/>
      <w:r>
        <w:rPr>
          <w:rFonts w:eastAsia="Times New Roman"/>
          <w:szCs w:val="24"/>
        </w:rPr>
        <w:t>Γιουνκέρ</w:t>
      </w:r>
      <w:proofErr w:type="spellEnd"/>
      <w:r>
        <w:rPr>
          <w:rFonts w:eastAsia="Times New Roman"/>
          <w:szCs w:val="24"/>
        </w:rPr>
        <w:t xml:space="preserve">, ο οποίος ενέκρινε τον προϋπολογισμό σας </w:t>
      </w:r>
      <w:r>
        <w:rPr>
          <w:rFonts w:eastAsia="Times New Roman"/>
          <w:szCs w:val="24"/>
        </w:rPr>
        <w:t>-</w:t>
      </w:r>
      <w:r>
        <w:rPr>
          <w:rFonts w:eastAsia="Times New Roman"/>
          <w:szCs w:val="24"/>
        </w:rPr>
        <w:t xml:space="preserve">επαναλαμβάνω, στην εκτίμηση για το φθινόπωρο- αναφέρει ότι η πρόβλεψη για το έτος 2019, όσον αφορά στον λόγο αυτόν, δηλαδή στο επί τοις εκατό του χρέους της </w:t>
      </w:r>
      <w:r>
        <w:rPr>
          <w:rFonts w:eastAsia="Times New Roman"/>
          <w:szCs w:val="24"/>
        </w:rPr>
        <w:t>γενικής κυβέρνησης</w:t>
      </w:r>
      <w:r>
        <w:rPr>
          <w:rFonts w:eastAsia="Times New Roman"/>
          <w:szCs w:val="24"/>
        </w:rPr>
        <w:t xml:space="preserve"> σε σχέση με το ΑΕΠ, θα είναι 174,9 και όχι 167,8. </w:t>
      </w:r>
    </w:p>
    <w:p w14:paraId="49924145" w14:textId="77777777" w:rsidR="00BA2908" w:rsidRDefault="00D473A4">
      <w:pPr>
        <w:spacing w:after="0" w:line="600" w:lineRule="auto"/>
        <w:ind w:firstLine="720"/>
        <w:contextualSpacing/>
        <w:jc w:val="both"/>
        <w:rPr>
          <w:rFonts w:eastAsia="Times New Roman"/>
          <w:szCs w:val="24"/>
        </w:rPr>
      </w:pPr>
      <w:r>
        <w:rPr>
          <w:rFonts w:eastAsia="Times New Roman"/>
          <w:szCs w:val="24"/>
        </w:rPr>
        <w:t>Ψεύδεστε, λοιπόν. Θα πρέπει α</w:t>
      </w:r>
      <w:r>
        <w:rPr>
          <w:rFonts w:eastAsia="Times New Roman"/>
          <w:szCs w:val="24"/>
        </w:rPr>
        <w:t xml:space="preserve">υτό το πράγμα να διορθωθεί, δεν αληθεύει και απορώ πώς ο </w:t>
      </w:r>
      <w:proofErr w:type="spellStart"/>
      <w:r>
        <w:rPr>
          <w:rFonts w:eastAsia="Times New Roman"/>
          <w:szCs w:val="24"/>
        </w:rPr>
        <w:t>Γιουνκέρ</w:t>
      </w:r>
      <w:proofErr w:type="spellEnd"/>
      <w:r>
        <w:rPr>
          <w:rFonts w:eastAsia="Times New Roman"/>
          <w:szCs w:val="24"/>
        </w:rPr>
        <w:t xml:space="preserve"> ενέκρινε αυτόν τον προϋπολογισμό. </w:t>
      </w:r>
    </w:p>
    <w:p w14:paraId="49924146" w14:textId="77777777" w:rsidR="00BA2908" w:rsidRDefault="00D473A4">
      <w:pPr>
        <w:spacing w:after="0" w:line="600" w:lineRule="auto"/>
        <w:ind w:firstLine="720"/>
        <w:contextualSpacing/>
        <w:jc w:val="both"/>
        <w:rPr>
          <w:rFonts w:eastAsia="Times New Roman"/>
          <w:szCs w:val="24"/>
        </w:rPr>
      </w:pPr>
      <w:r>
        <w:rPr>
          <w:rFonts w:eastAsia="Times New Roman"/>
          <w:szCs w:val="24"/>
        </w:rPr>
        <w:t>Το συγκεκριμένο στοιχείο νομίζω ότι είναι κρίσιμο. Καταθέτω στα Πρακτικά το σχετικό έγγραφο της Ευρωπαϊκής Επιτροπής, δηλαδή την εκτίμηση του φθινοπώρου το</w:t>
      </w:r>
      <w:r>
        <w:rPr>
          <w:rFonts w:eastAsia="Times New Roman"/>
          <w:szCs w:val="24"/>
        </w:rPr>
        <w:t>ύ</w:t>
      </w:r>
      <w:r>
        <w:rPr>
          <w:rFonts w:eastAsia="Times New Roman"/>
          <w:szCs w:val="24"/>
        </w:rPr>
        <w:t xml:space="preserve"> τρέχοντος έτους, που περιγράφει ότι αυτό που εσείς λέτε για τη δήθεν μείωση κατά 12,6% σ’ αυτό το κλάσμα είναι κάτι που είναι απολύτως ψευδές.</w:t>
      </w:r>
    </w:p>
    <w:p w14:paraId="49924147"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Αϊβατίδης</w:t>
      </w:r>
      <w:proofErr w:type="spellEnd"/>
      <w:r>
        <w:rPr>
          <w:rFonts w:eastAsia="Times New Roman"/>
          <w:szCs w:val="24"/>
        </w:rPr>
        <w:t xml:space="preserve"> καταθέτει για τα Πρακτικά το προαναφερθέν έγγραφο, το οποίο β</w:t>
      </w:r>
      <w:r>
        <w:rPr>
          <w:rFonts w:eastAsia="Times New Roman"/>
          <w:szCs w:val="24"/>
        </w:rPr>
        <w:t>ρίσκεται στο αρχείο του Τμήματος Γραμματείας της Διεύθυνσης Στενογραφίας και Πρακτικών της Βουλής)</w:t>
      </w:r>
    </w:p>
    <w:p w14:paraId="49924148"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Θα πρέπει, λοιπόν, να πάρετε θέση, άσχετα βέβαια με το αν ως </w:t>
      </w:r>
      <w:proofErr w:type="spellStart"/>
      <w:r>
        <w:rPr>
          <w:rFonts w:eastAsia="Times New Roman"/>
          <w:szCs w:val="24"/>
        </w:rPr>
        <w:t>υπερδημοκράτες</w:t>
      </w:r>
      <w:proofErr w:type="spellEnd"/>
      <w:r>
        <w:rPr>
          <w:rFonts w:eastAsia="Times New Roman"/>
          <w:szCs w:val="24"/>
        </w:rPr>
        <w:t xml:space="preserve"> κάποιοι από εσάς δεν απαντάτε καν σε ερωτήματα ή ζητήματα που θέτουν </w:t>
      </w:r>
      <w:r>
        <w:rPr>
          <w:rFonts w:eastAsia="Times New Roman"/>
          <w:szCs w:val="24"/>
        </w:rPr>
        <w:lastRenderedPageBreak/>
        <w:t>οι Βουλευτές</w:t>
      </w:r>
      <w:r>
        <w:rPr>
          <w:rFonts w:eastAsia="Times New Roman"/>
          <w:szCs w:val="24"/>
        </w:rPr>
        <w:t xml:space="preserve"> της Χρυσής Αυγής, όμως να ξέρετε ότι η κρίση του ελληνικού λαού είναι αμείλικτη και θα σας τιμωρήσει για τα ψέματά σας αργά ή γρήγορα. Εγώ πιστεύω γρήγορα.</w:t>
      </w:r>
    </w:p>
    <w:p w14:paraId="49924149" w14:textId="77777777" w:rsidR="00BA2908" w:rsidRDefault="00D473A4">
      <w:pPr>
        <w:spacing w:after="0" w:line="600" w:lineRule="auto"/>
        <w:ind w:firstLine="720"/>
        <w:contextualSpacing/>
        <w:jc w:val="both"/>
        <w:rPr>
          <w:rFonts w:eastAsia="Times New Roman"/>
          <w:szCs w:val="24"/>
        </w:rPr>
      </w:pPr>
      <w:r>
        <w:rPr>
          <w:rFonts w:eastAsia="Times New Roman"/>
          <w:szCs w:val="24"/>
        </w:rPr>
        <w:t>Κλείνοντας θα πω ότι η Κυβέρνηση ακολουθεί μια πολύ συγκεκριμένη και απλή πρακτική. Αφού, λοιπόν, υ</w:t>
      </w:r>
      <w:r>
        <w:rPr>
          <w:rFonts w:eastAsia="Times New Roman"/>
          <w:szCs w:val="24"/>
        </w:rPr>
        <w:t xml:space="preserve">ποκλέπτει μέσω </w:t>
      </w:r>
      <w:proofErr w:type="spellStart"/>
      <w:r>
        <w:rPr>
          <w:rFonts w:eastAsia="Times New Roman"/>
          <w:szCs w:val="24"/>
        </w:rPr>
        <w:t>υπερφορολόγησης</w:t>
      </w:r>
      <w:proofErr w:type="spellEnd"/>
      <w:r>
        <w:rPr>
          <w:rFonts w:eastAsia="Times New Roman"/>
          <w:szCs w:val="24"/>
        </w:rPr>
        <w:t xml:space="preserve">, άμεσης και έμμεσης, το εισόδημα του πολίτη, αποδίδει στη συνέχεια </w:t>
      </w:r>
      <w:r>
        <w:rPr>
          <w:rFonts w:eastAsia="Times New Roman"/>
          <w:szCs w:val="24"/>
        </w:rPr>
        <w:t>μ</w:t>
      </w:r>
      <w:r>
        <w:rPr>
          <w:rFonts w:eastAsia="Times New Roman"/>
          <w:szCs w:val="24"/>
        </w:rPr>
        <w:t xml:space="preserve">ε μια στάγδην διαδικασία παροχές, επιχειρώντας να παραπλανήσει τον πολίτη. Όμως, ο καλά ενημερωμένος πολίτης δεν υπάρχει περίπτωση να </w:t>
      </w:r>
      <w:proofErr w:type="spellStart"/>
      <w:r>
        <w:rPr>
          <w:rFonts w:eastAsia="Times New Roman"/>
          <w:szCs w:val="24"/>
        </w:rPr>
        <w:t>παραπλανηθεί</w:t>
      </w:r>
      <w:proofErr w:type="spellEnd"/>
      <w:r>
        <w:rPr>
          <w:rFonts w:eastAsia="Times New Roman"/>
          <w:szCs w:val="24"/>
        </w:rPr>
        <w:t>.</w:t>
      </w:r>
    </w:p>
    <w:p w14:paraId="4992414A" w14:textId="77777777" w:rsidR="00BA2908" w:rsidRDefault="00D473A4">
      <w:pPr>
        <w:spacing w:after="0" w:line="600" w:lineRule="auto"/>
        <w:ind w:firstLine="720"/>
        <w:jc w:val="both"/>
        <w:rPr>
          <w:rFonts w:eastAsia="Times New Roman" w:cs="Times New Roman"/>
          <w:szCs w:val="24"/>
        </w:rPr>
      </w:pPr>
      <w:r w:rsidRPr="00D44472">
        <w:rPr>
          <w:rFonts w:eastAsia="Times New Roman" w:cs="Times New Roman"/>
          <w:szCs w:val="24"/>
        </w:rPr>
        <w:t>Κύριε Πρό</w:t>
      </w:r>
      <w:r w:rsidRPr="00D44472">
        <w:rPr>
          <w:rFonts w:eastAsia="Times New Roman" w:cs="Times New Roman"/>
          <w:szCs w:val="24"/>
        </w:rPr>
        <w:t>εδρε</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 xml:space="preserve">επειδή έγινε και μία </w:t>
      </w:r>
      <w:r>
        <w:rPr>
          <w:rFonts w:eastAsia="Times New Roman" w:cs="Times New Roman"/>
          <w:szCs w:val="24"/>
        </w:rPr>
        <w:t>αναφορά</w:t>
      </w:r>
      <w:r w:rsidRPr="00D44472">
        <w:rPr>
          <w:rFonts w:eastAsia="Times New Roman" w:cs="Times New Roman"/>
          <w:szCs w:val="24"/>
        </w:rPr>
        <w:t xml:space="preserve"> για το θέμα του ονόματος των Σκοπίων</w:t>
      </w:r>
      <w:r>
        <w:rPr>
          <w:rFonts w:eastAsia="Times New Roman" w:cs="Times New Roman"/>
          <w:szCs w:val="24"/>
        </w:rPr>
        <w:t>, θα σας πω το εξής:</w:t>
      </w:r>
      <w:r w:rsidRPr="00D44472">
        <w:rPr>
          <w:rFonts w:eastAsia="Times New Roman" w:cs="Times New Roman"/>
          <w:szCs w:val="24"/>
        </w:rPr>
        <w:t xml:space="preserve"> Η Κυβέρνηση</w:t>
      </w:r>
      <w:r>
        <w:rPr>
          <w:rFonts w:eastAsia="Times New Roman" w:cs="Times New Roman"/>
          <w:szCs w:val="24"/>
        </w:rPr>
        <w:t>,</w:t>
      </w:r>
      <w:r w:rsidRPr="00D44472">
        <w:rPr>
          <w:rFonts w:eastAsia="Times New Roman" w:cs="Times New Roman"/>
          <w:szCs w:val="24"/>
        </w:rPr>
        <w:t xml:space="preserve"> κύριοι συνάδελφοι</w:t>
      </w:r>
      <w:r>
        <w:rPr>
          <w:rFonts w:eastAsia="Times New Roman" w:cs="Times New Roman"/>
          <w:szCs w:val="24"/>
        </w:rPr>
        <w:t>,</w:t>
      </w:r>
      <w:r w:rsidRPr="00D44472">
        <w:rPr>
          <w:rFonts w:eastAsia="Times New Roman" w:cs="Times New Roman"/>
          <w:szCs w:val="24"/>
        </w:rPr>
        <w:t xml:space="preserve"> κύριε Πρόεδρε</w:t>
      </w:r>
      <w:r>
        <w:rPr>
          <w:rFonts w:eastAsia="Times New Roman" w:cs="Times New Roman"/>
          <w:szCs w:val="24"/>
        </w:rPr>
        <w:t>,</w:t>
      </w:r>
      <w:r w:rsidRPr="00D44472">
        <w:rPr>
          <w:rFonts w:eastAsia="Times New Roman" w:cs="Times New Roman"/>
          <w:szCs w:val="24"/>
        </w:rPr>
        <w:t xml:space="preserve"> είναι έτοιμη να δώσει το ιερό όνομα της Μακεδονίας </w:t>
      </w:r>
      <w:r>
        <w:rPr>
          <w:rFonts w:eastAsia="Times New Roman" w:cs="Times New Roman"/>
          <w:szCs w:val="24"/>
        </w:rPr>
        <w:t xml:space="preserve">σε περίπου </w:t>
      </w:r>
      <w:r w:rsidRPr="00D44472">
        <w:rPr>
          <w:rFonts w:eastAsia="Times New Roman" w:cs="Times New Roman"/>
          <w:szCs w:val="24"/>
        </w:rPr>
        <w:t>μι</w:t>
      </w:r>
      <w:r>
        <w:rPr>
          <w:rFonts w:eastAsia="Times New Roman" w:cs="Times New Roman"/>
          <w:szCs w:val="24"/>
        </w:rPr>
        <w:t xml:space="preserve">σό εκατομμύριο </w:t>
      </w:r>
      <w:proofErr w:type="spellStart"/>
      <w:r>
        <w:rPr>
          <w:rFonts w:eastAsia="Times New Roman" w:cs="Times New Roman"/>
          <w:szCs w:val="24"/>
        </w:rPr>
        <w:t>αυτοπροσδιοριζόμενους</w:t>
      </w:r>
      <w:proofErr w:type="spellEnd"/>
      <w:r w:rsidRPr="00D44472">
        <w:rPr>
          <w:rFonts w:eastAsia="Times New Roman" w:cs="Times New Roman"/>
          <w:szCs w:val="24"/>
        </w:rPr>
        <w:t xml:space="preserve"> Α</w:t>
      </w:r>
      <w:r>
        <w:rPr>
          <w:rFonts w:eastAsia="Times New Roman" w:cs="Times New Roman"/>
          <w:szCs w:val="24"/>
        </w:rPr>
        <w:t>λβανούς και ογδ</w:t>
      </w:r>
      <w:r>
        <w:rPr>
          <w:rFonts w:eastAsia="Times New Roman" w:cs="Times New Roman"/>
          <w:szCs w:val="24"/>
        </w:rPr>
        <w:t xml:space="preserve">όντα χιλιάδες </w:t>
      </w:r>
      <w:proofErr w:type="spellStart"/>
      <w:r>
        <w:rPr>
          <w:rFonts w:eastAsia="Times New Roman" w:cs="Times New Roman"/>
          <w:szCs w:val="24"/>
        </w:rPr>
        <w:t>αυτοπροσδιοριζόμενους</w:t>
      </w:r>
      <w:proofErr w:type="spellEnd"/>
      <w:r w:rsidRPr="00D44472">
        <w:rPr>
          <w:rFonts w:eastAsia="Times New Roman" w:cs="Times New Roman"/>
          <w:szCs w:val="24"/>
        </w:rPr>
        <w:t xml:space="preserve"> Τούρκους στο κρατίδιο των Σκοπίων</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 xml:space="preserve">Προσέξτε, </w:t>
      </w:r>
      <w:r w:rsidRPr="00D44472">
        <w:rPr>
          <w:rFonts w:eastAsia="Times New Roman" w:cs="Times New Roman"/>
          <w:szCs w:val="24"/>
        </w:rPr>
        <w:t>είναι ιστορικό λάθος</w:t>
      </w:r>
      <w:r>
        <w:rPr>
          <w:rFonts w:eastAsia="Times New Roman" w:cs="Times New Roman"/>
          <w:szCs w:val="24"/>
        </w:rPr>
        <w:t>.</w:t>
      </w:r>
      <w:r w:rsidRPr="00D44472">
        <w:rPr>
          <w:rFonts w:eastAsia="Times New Roman" w:cs="Times New Roman"/>
          <w:szCs w:val="24"/>
        </w:rPr>
        <w:t xml:space="preserve"> Θα σας βαρύνει</w:t>
      </w:r>
      <w:r>
        <w:rPr>
          <w:rFonts w:eastAsia="Times New Roman" w:cs="Times New Roman"/>
          <w:szCs w:val="24"/>
        </w:rPr>
        <w:t>.</w:t>
      </w:r>
      <w:r w:rsidRPr="00D44472">
        <w:rPr>
          <w:rFonts w:eastAsia="Times New Roman" w:cs="Times New Roman"/>
          <w:szCs w:val="24"/>
        </w:rPr>
        <w:t xml:space="preserve"> </w:t>
      </w:r>
    </w:p>
    <w:p w14:paraId="4992414B" w14:textId="77777777" w:rsidR="00BA2908" w:rsidRDefault="00D473A4">
      <w:pPr>
        <w:tabs>
          <w:tab w:val="left" w:pos="2820"/>
        </w:tabs>
        <w:spacing w:after="0" w:line="600" w:lineRule="auto"/>
        <w:ind w:firstLine="720"/>
        <w:jc w:val="both"/>
        <w:rPr>
          <w:rFonts w:eastAsia="Times New Roman" w:cs="Times New Roman"/>
          <w:szCs w:val="24"/>
        </w:rPr>
      </w:pPr>
      <w:r w:rsidRPr="004239BA">
        <w:rPr>
          <w:rFonts w:eastAsia="Times New Roman"/>
          <w:b/>
          <w:szCs w:val="24"/>
        </w:rPr>
        <w:t>ΠΡΟΕΔΡΕΥΩΝ (Μάριος Γεωργιάδης):</w:t>
      </w:r>
      <w:r w:rsidRPr="004239BA">
        <w:rPr>
          <w:rFonts w:eastAsia="Times New Roman"/>
          <w:szCs w:val="24"/>
        </w:rPr>
        <w:t xml:space="preserve"> </w:t>
      </w:r>
      <w:r w:rsidRPr="00D44472">
        <w:rPr>
          <w:rFonts w:eastAsia="Times New Roman" w:cs="Times New Roman"/>
          <w:szCs w:val="24"/>
        </w:rPr>
        <w:t xml:space="preserve">Ευχαριστούμε πολύ τον </w:t>
      </w:r>
      <w:r>
        <w:rPr>
          <w:rFonts w:eastAsia="Times New Roman" w:cs="Times New Roman"/>
          <w:szCs w:val="24"/>
        </w:rPr>
        <w:t xml:space="preserve">κ. </w:t>
      </w:r>
      <w:proofErr w:type="spellStart"/>
      <w:r>
        <w:rPr>
          <w:rFonts w:eastAsia="Times New Roman" w:cs="Times New Roman"/>
          <w:szCs w:val="24"/>
        </w:rPr>
        <w:t>Αϊβατίδη</w:t>
      </w:r>
      <w:proofErr w:type="spellEnd"/>
      <w:r>
        <w:rPr>
          <w:rFonts w:eastAsia="Times New Roman" w:cs="Times New Roman"/>
          <w:szCs w:val="24"/>
        </w:rPr>
        <w:t>.</w:t>
      </w:r>
    </w:p>
    <w:p w14:paraId="4992414C" w14:textId="77777777" w:rsidR="00BA2908" w:rsidRDefault="00D473A4">
      <w:pPr>
        <w:tabs>
          <w:tab w:val="left" w:pos="28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D44472">
        <w:rPr>
          <w:rFonts w:eastAsia="Times New Roman" w:cs="Times New Roman"/>
          <w:szCs w:val="24"/>
        </w:rPr>
        <w:t xml:space="preserve"> </w:t>
      </w:r>
      <w:r>
        <w:rPr>
          <w:rFonts w:eastAsia="Times New Roman" w:cs="Times New Roman"/>
          <w:szCs w:val="24"/>
        </w:rPr>
        <w:t>έχω την τιμή να ανακοινώσω στο Σώμα ότι</w:t>
      </w:r>
      <w:r>
        <w:rPr>
          <w:rFonts w:eastAsia="Times New Roman" w:cs="Times New Roman"/>
          <w:szCs w:val="24"/>
        </w:rPr>
        <w:t xml:space="preserve"> τη συνεδρίασή μας παρακολουθούν από τα άνω δυτικά θεωρεία, αφού προηγουμένως ξεναγήθηκαν στην έκθεση της </w:t>
      </w:r>
      <w:r>
        <w:rPr>
          <w:rFonts w:eastAsia="Times New Roman" w:cs="Times New Roman"/>
          <w:szCs w:val="24"/>
        </w:rPr>
        <w:t>α</w:t>
      </w:r>
      <w:r>
        <w:rPr>
          <w:rFonts w:eastAsia="Times New Roman" w:cs="Times New Roman"/>
          <w:szCs w:val="24"/>
        </w:rPr>
        <w:t>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του κτηρίου και τον τρόπο οργάνωσης και λειτουργίας της </w:t>
      </w:r>
      <w:r>
        <w:rPr>
          <w:rFonts w:eastAsia="Times New Roman" w:cs="Times New Roman"/>
          <w:szCs w:val="24"/>
        </w:rPr>
        <w:lastRenderedPageBreak/>
        <w:t>Βουλής, πενήντα τέσσερις</w:t>
      </w:r>
      <w:r w:rsidRPr="00D44472">
        <w:rPr>
          <w:rFonts w:eastAsia="Times New Roman" w:cs="Times New Roman"/>
          <w:szCs w:val="24"/>
        </w:rPr>
        <w:t xml:space="preserve"> </w:t>
      </w:r>
      <w:r>
        <w:rPr>
          <w:rFonts w:eastAsia="Times New Roman" w:cs="Times New Roman"/>
          <w:szCs w:val="24"/>
        </w:rPr>
        <w:t>μαθη</w:t>
      </w:r>
      <w:r>
        <w:rPr>
          <w:rFonts w:eastAsia="Times New Roman" w:cs="Times New Roman"/>
          <w:szCs w:val="24"/>
        </w:rPr>
        <w:t xml:space="preserve">τές και </w:t>
      </w:r>
      <w:r>
        <w:rPr>
          <w:rFonts w:eastAsia="Times New Roman" w:cs="Times New Roman"/>
          <w:szCs w:val="24"/>
        </w:rPr>
        <w:t>μαθήτριες και πέντε</w:t>
      </w:r>
      <w:r w:rsidRPr="00D44472">
        <w:rPr>
          <w:rFonts w:eastAsia="Times New Roman" w:cs="Times New Roman"/>
          <w:szCs w:val="24"/>
        </w:rPr>
        <w:t xml:space="preserve"> συνοδοί εκπαιδευτικοί από το 3</w:t>
      </w:r>
      <w:r w:rsidRPr="0034177F">
        <w:rPr>
          <w:rFonts w:eastAsia="Times New Roman" w:cs="Times New Roman"/>
          <w:szCs w:val="24"/>
          <w:vertAlign w:val="superscript"/>
        </w:rPr>
        <w:t>ο</w:t>
      </w:r>
      <w:r w:rsidRPr="00D44472">
        <w:rPr>
          <w:rFonts w:eastAsia="Times New Roman" w:cs="Times New Roman"/>
          <w:szCs w:val="24"/>
        </w:rPr>
        <w:t xml:space="preserve"> Γενικό Λύκειο Χαλανδρίου</w:t>
      </w:r>
      <w:r>
        <w:rPr>
          <w:rFonts w:eastAsia="Times New Roman" w:cs="Times New Roman"/>
          <w:szCs w:val="24"/>
        </w:rPr>
        <w:t>.</w:t>
      </w:r>
    </w:p>
    <w:p w14:paraId="4992414D"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w:t>
      </w:r>
      <w:r w:rsidRPr="00D44472">
        <w:rPr>
          <w:rFonts w:eastAsia="Times New Roman" w:cs="Times New Roman"/>
          <w:szCs w:val="24"/>
        </w:rPr>
        <w:t>καλωσορίζει</w:t>
      </w:r>
      <w:r>
        <w:rPr>
          <w:rFonts w:eastAsia="Times New Roman" w:cs="Times New Roman"/>
          <w:szCs w:val="24"/>
        </w:rPr>
        <w:t>.</w:t>
      </w:r>
    </w:p>
    <w:p w14:paraId="4992414E" w14:textId="77777777" w:rsidR="00BA2908" w:rsidRDefault="00D473A4">
      <w:pPr>
        <w:spacing w:after="0" w:line="600" w:lineRule="auto"/>
        <w:ind w:firstLine="709"/>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4992414F" w14:textId="77777777" w:rsidR="00BA2908" w:rsidRDefault="00D473A4">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Φορτσάκης</w:t>
      </w:r>
      <w:proofErr w:type="spellEnd"/>
      <w:r>
        <w:rPr>
          <w:rFonts w:eastAsia="Times New Roman" w:cs="Times New Roman"/>
          <w:szCs w:val="24"/>
        </w:rPr>
        <w:t xml:space="preserve"> για επτά</w:t>
      </w:r>
      <w:r w:rsidRPr="00D44472">
        <w:rPr>
          <w:rFonts w:eastAsia="Times New Roman" w:cs="Times New Roman"/>
          <w:szCs w:val="24"/>
        </w:rPr>
        <w:t xml:space="preserve"> λεπτά</w:t>
      </w:r>
      <w:r>
        <w:rPr>
          <w:rFonts w:eastAsia="Times New Roman" w:cs="Times New Roman"/>
          <w:szCs w:val="24"/>
        </w:rPr>
        <w:t>.</w:t>
      </w:r>
      <w:r w:rsidRPr="00D44472">
        <w:rPr>
          <w:rFonts w:eastAsia="Times New Roman" w:cs="Times New Roman"/>
          <w:szCs w:val="24"/>
        </w:rPr>
        <w:t xml:space="preserve"> </w:t>
      </w:r>
    </w:p>
    <w:p w14:paraId="49924150" w14:textId="77777777" w:rsidR="00BA2908" w:rsidRDefault="00D473A4">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sidRPr="00D44472">
        <w:rPr>
          <w:rFonts w:eastAsia="Times New Roman" w:cs="Times New Roman"/>
          <w:szCs w:val="24"/>
        </w:rPr>
        <w:t>Σας ευχαριστώ πολύ</w:t>
      </w:r>
      <w:r>
        <w:rPr>
          <w:rFonts w:eastAsia="Times New Roman" w:cs="Times New Roman"/>
          <w:szCs w:val="24"/>
        </w:rPr>
        <w:t>,</w:t>
      </w:r>
      <w:r w:rsidRPr="00D44472">
        <w:rPr>
          <w:rFonts w:eastAsia="Times New Roman" w:cs="Times New Roman"/>
          <w:szCs w:val="24"/>
        </w:rPr>
        <w:t xml:space="preserve"> κύριε </w:t>
      </w:r>
      <w:r>
        <w:rPr>
          <w:rFonts w:eastAsia="Times New Roman" w:cs="Times New Roman"/>
          <w:szCs w:val="24"/>
        </w:rPr>
        <w:t>Πρό</w:t>
      </w:r>
      <w:r>
        <w:rPr>
          <w:rFonts w:eastAsia="Times New Roman" w:cs="Times New Roman"/>
          <w:szCs w:val="24"/>
        </w:rPr>
        <w:t xml:space="preserve">εδρε. </w:t>
      </w:r>
    </w:p>
    <w:p w14:paraId="49924151"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t>Κυρίες και κύριοι συνάδελφοι</w:t>
      </w:r>
      <w:r>
        <w:rPr>
          <w:rFonts w:eastAsia="Times New Roman" w:cs="Times New Roman"/>
          <w:szCs w:val="24"/>
        </w:rPr>
        <w:t>,</w:t>
      </w:r>
      <w:r w:rsidRPr="00D44472">
        <w:rPr>
          <w:rFonts w:eastAsia="Times New Roman" w:cs="Times New Roman"/>
          <w:szCs w:val="24"/>
        </w:rPr>
        <w:t xml:space="preserve"> συζητάμε σήμερα για τον </w:t>
      </w:r>
      <w:r>
        <w:rPr>
          <w:rFonts w:eastAsia="Times New Roman" w:cs="Times New Roman"/>
          <w:szCs w:val="24"/>
        </w:rPr>
        <w:t>π</w:t>
      </w:r>
      <w:r w:rsidRPr="00D44472">
        <w:rPr>
          <w:rFonts w:eastAsia="Times New Roman" w:cs="Times New Roman"/>
          <w:szCs w:val="24"/>
        </w:rPr>
        <w:t xml:space="preserve">ροϋπολογισμό του </w:t>
      </w:r>
      <w:r>
        <w:rPr>
          <w:rFonts w:eastAsia="Times New Roman" w:cs="Times New Roman"/>
          <w:szCs w:val="24"/>
        </w:rPr>
        <w:t>20</w:t>
      </w:r>
      <w:r w:rsidRPr="00D44472">
        <w:rPr>
          <w:rFonts w:eastAsia="Times New Roman" w:cs="Times New Roman"/>
          <w:szCs w:val="24"/>
        </w:rPr>
        <w:t>1</w:t>
      </w:r>
      <w:r>
        <w:rPr>
          <w:rFonts w:eastAsia="Times New Roman" w:cs="Times New Roman"/>
          <w:szCs w:val="24"/>
        </w:rPr>
        <w:t>9</w:t>
      </w:r>
      <w:r>
        <w:rPr>
          <w:rFonts w:eastAsia="Times New Roman" w:cs="Times New Roman"/>
          <w:szCs w:val="24"/>
        </w:rPr>
        <w:t>,</w:t>
      </w:r>
      <w:r w:rsidRPr="00D44472">
        <w:rPr>
          <w:rFonts w:eastAsia="Times New Roman" w:cs="Times New Roman"/>
          <w:szCs w:val="24"/>
        </w:rPr>
        <w:t xml:space="preserve"> πρόκειται</w:t>
      </w:r>
      <w:r>
        <w:rPr>
          <w:rFonts w:eastAsia="Times New Roman" w:cs="Times New Roman"/>
          <w:szCs w:val="24"/>
        </w:rPr>
        <w:t>,</w:t>
      </w:r>
      <w:r w:rsidRPr="00D44472">
        <w:rPr>
          <w:rFonts w:eastAsia="Times New Roman" w:cs="Times New Roman"/>
          <w:szCs w:val="24"/>
        </w:rPr>
        <w:t xml:space="preserve"> όπως το ξέρουμε όλοι</w:t>
      </w:r>
      <w:r>
        <w:rPr>
          <w:rFonts w:eastAsia="Times New Roman" w:cs="Times New Roman"/>
          <w:szCs w:val="24"/>
        </w:rPr>
        <w:t>,</w:t>
      </w:r>
      <w:r w:rsidRPr="00D44472">
        <w:rPr>
          <w:rFonts w:eastAsia="Times New Roman" w:cs="Times New Roman"/>
          <w:szCs w:val="24"/>
        </w:rPr>
        <w:t xml:space="preserve"> για τον </w:t>
      </w:r>
      <w:r>
        <w:rPr>
          <w:rFonts w:eastAsia="Times New Roman" w:cs="Times New Roman"/>
          <w:szCs w:val="24"/>
        </w:rPr>
        <w:t>τέταρτο</w:t>
      </w:r>
      <w:r w:rsidRPr="00D44472">
        <w:rPr>
          <w:rFonts w:eastAsia="Times New Roman" w:cs="Times New Roman"/>
          <w:szCs w:val="24"/>
        </w:rPr>
        <w:t xml:space="preserve"> </w:t>
      </w:r>
      <w:r>
        <w:rPr>
          <w:rFonts w:eastAsia="Times New Roman" w:cs="Times New Roman"/>
          <w:szCs w:val="24"/>
        </w:rPr>
        <w:t>π</w:t>
      </w:r>
      <w:r w:rsidRPr="00D44472">
        <w:rPr>
          <w:rFonts w:eastAsia="Times New Roman" w:cs="Times New Roman"/>
          <w:szCs w:val="24"/>
        </w:rPr>
        <w:t>ροϋπολογισμό που εκπονεί η Κυβέρνηση και το</w:t>
      </w:r>
      <w:r>
        <w:rPr>
          <w:rFonts w:eastAsia="Times New Roman" w:cs="Times New Roman"/>
          <w:szCs w:val="24"/>
        </w:rPr>
        <w:t>ν</w:t>
      </w:r>
      <w:r w:rsidRPr="00D44472">
        <w:rPr>
          <w:rFonts w:eastAsia="Times New Roman" w:cs="Times New Roman"/>
          <w:szCs w:val="24"/>
        </w:rPr>
        <w:t xml:space="preserve"> πρώτο με τόσο έντονο προεκλογικό άρωμα</w:t>
      </w:r>
      <w:r>
        <w:rPr>
          <w:rFonts w:eastAsia="Times New Roman" w:cs="Times New Roman"/>
          <w:szCs w:val="24"/>
        </w:rPr>
        <w:t>. Είναι ένας</w:t>
      </w:r>
      <w:r w:rsidRPr="00D44472">
        <w:rPr>
          <w:rFonts w:eastAsia="Times New Roman" w:cs="Times New Roman"/>
          <w:szCs w:val="24"/>
        </w:rPr>
        <w:t xml:space="preserve"> προϋπολογισμός </w:t>
      </w:r>
      <w:r>
        <w:rPr>
          <w:rFonts w:eastAsia="Times New Roman" w:cs="Times New Roman"/>
          <w:szCs w:val="24"/>
        </w:rPr>
        <w:t>αντι</w:t>
      </w:r>
      <w:r w:rsidRPr="00D44472">
        <w:rPr>
          <w:rFonts w:eastAsia="Times New Roman" w:cs="Times New Roman"/>
          <w:szCs w:val="24"/>
        </w:rPr>
        <w:t>αναπτυ</w:t>
      </w:r>
      <w:r w:rsidRPr="00D44472">
        <w:rPr>
          <w:rFonts w:eastAsia="Times New Roman" w:cs="Times New Roman"/>
          <w:szCs w:val="24"/>
        </w:rPr>
        <w:t>ξιακός</w:t>
      </w:r>
      <w:r>
        <w:rPr>
          <w:rFonts w:eastAsia="Times New Roman" w:cs="Times New Roman"/>
          <w:szCs w:val="24"/>
        </w:rPr>
        <w:t>, ένας</w:t>
      </w:r>
      <w:r w:rsidRPr="00D44472">
        <w:rPr>
          <w:rFonts w:eastAsia="Times New Roman" w:cs="Times New Roman"/>
          <w:szCs w:val="24"/>
        </w:rPr>
        <w:t xml:space="preserve"> προϋπολογισμός</w:t>
      </w:r>
      <w:r>
        <w:rPr>
          <w:rFonts w:eastAsia="Times New Roman" w:cs="Times New Roman"/>
          <w:szCs w:val="24"/>
        </w:rPr>
        <w:t xml:space="preserve"> σκληρής λιτότητας, με εξαίρεση τ</w:t>
      </w:r>
      <w:r w:rsidRPr="00D44472">
        <w:rPr>
          <w:rFonts w:eastAsia="Times New Roman" w:cs="Times New Roman"/>
          <w:szCs w:val="24"/>
        </w:rPr>
        <w:t>ις ελάχιστες επικοινωνιακές παροχές εν</w:t>
      </w:r>
      <w:r>
        <w:rPr>
          <w:rFonts w:eastAsia="Times New Roman" w:cs="Times New Roman"/>
          <w:szCs w:val="24"/>
        </w:rPr>
        <w:t xml:space="preserve"> </w:t>
      </w:r>
      <w:r w:rsidRPr="00D44472">
        <w:rPr>
          <w:rFonts w:eastAsia="Times New Roman" w:cs="Times New Roman"/>
          <w:szCs w:val="24"/>
        </w:rPr>
        <w:t>όψει των εκλογών</w:t>
      </w:r>
      <w:r>
        <w:rPr>
          <w:rFonts w:eastAsia="Times New Roman" w:cs="Times New Roman"/>
          <w:szCs w:val="24"/>
        </w:rPr>
        <w:t>.</w:t>
      </w:r>
      <w:r w:rsidRPr="00D44472">
        <w:rPr>
          <w:rFonts w:eastAsia="Times New Roman" w:cs="Times New Roman"/>
          <w:szCs w:val="24"/>
        </w:rPr>
        <w:t xml:space="preserve"> </w:t>
      </w:r>
    </w:p>
    <w:p w14:paraId="49924152"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t>Η Κυβέρνηση επιλέγει και πάλι το μικροκομματικό της όφελος</w:t>
      </w:r>
      <w:r>
        <w:rPr>
          <w:rFonts w:eastAsia="Times New Roman" w:cs="Times New Roman"/>
          <w:szCs w:val="24"/>
        </w:rPr>
        <w:t>.</w:t>
      </w:r>
      <w:r w:rsidRPr="00D44472">
        <w:rPr>
          <w:rFonts w:eastAsia="Times New Roman" w:cs="Times New Roman"/>
          <w:szCs w:val="24"/>
        </w:rPr>
        <w:t xml:space="preserve"> Επιλέγει τις επικοινωνιακές παροχές αντί για την ανάπτυξη</w:t>
      </w:r>
      <w:r>
        <w:rPr>
          <w:rFonts w:eastAsia="Times New Roman" w:cs="Times New Roman"/>
          <w:szCs w:val="24"/>
        </w:rPr>
        <w:t>.</w:t>
      </w:r>
      <w:r w:rsidRPr="00D44472">
        <w:rPr>
          <w:rFonts w:eastAsia="Times New Roman" w:cs="Times New Roman"/>
          <w:szCs w:val="24"/>
        </w:rPr>
        <w:t xml:space="preserve"> Δίνει επιδόματα αντί να δώσει δουλειές</w:t>
      </w:r>
      <w:r>
        <w:rPr>
          <w:rFonts w:eastAsia="Times New Roman" w:cs="Times New Roman"/>
          <w:szCs w:val="24"/>
        </w:rPr>
        <w:t>.</w:t>
      </w:r>
      <w:r w:rsidRPr="00D44472">
        <w:rPr>
          <w:rFonts w:eastAsia="Times New Roman" w:cs="Times New Roman"/>
          <w:szCs w:val="24"/>
        </w:rPr>
        <w:t xml:space="preserve"> Διογκώνει το κομματικό κράτος και εξαλείφει κάθε ψήγμα αξιοκρατίας</w:t>
      </w:r>
      <w:r>
        <w:rPr>
          <w:rFonts w:eastAsia="Times New Roman" w:cs="Times New Roman"/>
          <w:szCs w:val="24"/>
        </w:rPr>
        <w:t>.</w:t>
      </w:r>
      <w:r w:rsidRPr="00D44472">
        <w:rPr>
          <w:rFonts w:eastAsia="Times New Roman" w:cs="Times New Roman"/>
          <w:szCs w:val="24"/>
        </w:rPr>
        <w:t xml:space="preserve"> Και εξακολουθεί την καταστροφική πολιτική </w:t>
      </w:r>
      <w:r>
        <w:rPr>
          <w:rFonts w:eastAsia="Times New Roman" w:cs="Times New Roman"/>
          <w:szCs w:val="24"/>
        </w:rPr>
        <w:t>της.</w:t>
      </w:r>
      <w:r w:rsidRPr="00D44472">
        <w:rPr>
          <w:rFonts w:eastAsia="Times New Roman" w:cs="Times New Roman"/>
          <w:szCs w:val="24"/>
        </w:rPr>
        <w:t xml:space="preserve"> </w:t>
      </w:r>
      <w:r>
        <w:rPr>
          <w:rFonts w:eastAsia="Times New Roman" w:cs="Times New Roman"/>
          <w:szCs w:val="24"/>
        </w:rPr>
        <w:t xml:space="preserve">Δυστυχώς </w:t>
      </w:r>
      <w:r w:rsidRPr="00D44472">
        <w:rPr>
          <w:rFonts w:eastAsia="Times New Roman" w:cs="Times New Roman"/>
          <w:szCs w:val="24"/>
        </w:rPr>
        <w:t>για μία ακόμα φορά η συνταγή είναι ίδια</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φ</w:t>
      </w:r>
      <w:r w:rsidRPr="00D44472">
        <w:rPr>
          <w:rFonts w:eastAsia="Times New Roman" w:cs="Times New Roman"/>
          <w:szCs w:val="24"/>
        </w:rPr>
        <w:t>όροι</w:t>
      </w:r>
      <w:r>
        <w:rPr>
          <w:rFonts w:eastAsia="Times New Roman" w:cs="Times New Roman"/>
          <w:szCs w:val="24"/>
        </w:rPr>
        <w:t>,</w:t>
      </w:r>
      <w:r w:rsidRPr="00D44472">
        <w:rPr>
          <w:rFonts w:eastAsia="Times New Roman" w:cs="Times New Roman"/>
          <w:szCs w:val="24"/>
        </w:rPr>
        <w:t xml:space="preserve"> αδικαιολόγητα υψηλά πρωτογενή πλεονάσματα</w:t>
      </w:r>
      <w:r>
        <w:rPr>
          <w:rFonts w:eastAsia="Times New Roman" w:cs="Times New Roman"/>
          <w:szCs w:val="24"/>
        </w:rPr>
        <w:t>,</w:t>
      </w:r>
      <w:r w:rsidRPr="00D44472">
        <w:rPr>
          <w:rFonts w:eastAsia="Times New Roman" w:cs="Times New Roman"/>
          <w:szCs w:val="24"/>
        </w:rPr>
        <w:t xml:space="preserve"> </w:t>
      </w:r>
      <w:r w:rsidRPr="00D44472">
        <w:rPr>
          <w:rFonts w:eastAsia="Times New Roman" w:cs="Times New Roman"/>
          <w:szCs w:val="24"/>
        </w:rPr>
        <w:t>εσωτερική στάση πληρωμών</w:t>
      </w:r>
      <w:r>
        <w:rPr>
          <w:rFonts w:eastAsia="Times New Roman" w:cs="Times New Roman"/>
          <w:szCs w:val="24"/>
        </w:rPr>
        <w:t>.</w:t>
      </w:r>
      <w:r w:rsidRPr="00D44472">
        <w:rPr>
          <w:rFonts w:eastAsia="Times New Roman" w:cs="Times New Roman"/>
          <w:szCs w:val="24"/>
        </w:rPr>
        <w:t xml:space="preserve"> </w:t>
      </w:r>
    </w:p>
    <w:p w14:paraId="49924153"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lastRenderedPageBreak/>
        <w:t xml:space="preserve">Η </w:t>
      </w:r>
      <w:r>
        <w:rPr>
          <w:rFonts w:eastAsia="Times New Roman" w:cs="Times New Roman"/>
          <w:szCs w:val="24"/>
        </w:rPr>
        <w:t xml:space="preserve">Κυβέρνηση, </w:t>
      </w:r>
      <w:r w:rsidRPr="00D44472">
        <w:rPr>
          <w:rFonts w:eastAsia="Times New Roman" w:cs="Times New Roman"/>
          <w:szCs w:val="24"/>
        </w:rPr>
        <w:t>αφού πρώτα στέρησε πολλά από πολλούς</w:t>
      </w:r>
      <w:r>
        <w:rPr>
          <w:rFonts w:eastAsia="Times New Roman" w:cs="Times New Roman"/>
          <w:szCs w:val="24"/>
        </w:rPr>
        <w:t>,</w:t>
      </w:r>
      <w:r w:rsidRPr="00D44472">
        <w:rPr>
          <w:rFonts w:eastAsia="Times New Roman" w:cs="Times New Roman"/>
          <w:szCs w:val="24"/>
        </w:rPr>
        <w:t xml:space="preserve"> έρχεται τώρα να δώσει ελάχιστα σε λίγους</w:t>
      </w:r>
      <w:r>
        <w:rPr>
          <w:rFonts w:eastAsia="Times New Roman" w:cs="Times New Roman"/>
          <w:szCs w:val="24"/>
        </w:rPr>
        <w:t>.</w:t>
      </w:r>
      <w:r w:rsidRPr="00D44472">
        <w:rPr>
          <w:rFonts w:eastAsia="Times New Roman" w:cs="Times New Roman"/>
          <w:szCs w:val="24"/>
        </w:rPr>
        <w:t xml:space="preserve"> Έχει </w:t>
      </w:r>
      <w:r>
        <w:rPr>
          <w:rFonts w:eastAsia="Times New Roman" w:cs="Times New Roman"/>
          <w:szCs w:val="24"/>
        </w:rPr>
        <w:t xml:space="preserve">λάβει μέτρα λιτότητας 9,5 δισεκατομμύρια, </w:t>
      </w:r>
      <w:r w:rsidRPr="00D44472">
        <w:rPr>
          <w:rFonts w:eastAsia="Times New Roman" w:cs="Times New Roman"/>
          <w:szCs w:val="24"/>
        </w:rPr>
        <w:t>έχει στερήσει 500 εκατομμύρια από το Πρόγραμμα Δημοσίων Επενδ</w:t>
      </w:r>
      <w:r>
        <w:rPr>
          <w:rFonts w:eastAsia="Times New Roman" w:cs="Times New Roman"/>
          <w:szCs w:val="24"/>
        </w:rPr>
        <w:t>ύσεων και δίνει πίσω μόλις 1</w:t>
      </w:r>
      <w:r>
        <w:rPr>
          <w:rFonts w:eastAsia="Times New Roman" w:cs="Times New Roman"/>
          <w:szCs w:val="24"/>
        </w:rPr>
        <w:t xml:space="preserve"> δισεκατομμύριο. </w:t>
      </w:r>
      <w:r w:rsidRPr="00D44472">
        <w:rPr>
          <w:rFonts w:eastAsia="Times New Roman" w:cs="Times New Roman"/>
          <w:szCs w:val="24"/>
        </w:rPr>
        <w:t xml:space="preserve">Οι </w:t>
      </w:r>
      <w:r>
        <w:rPr>
          <w:rFonts w:eastAsia="Times New Roman" w:cs="Times New Roman"/>
          <w:szCs w:val="24"/>
        </w:rPr>
        <w:t xml:space="preserve">όποιες ελαφρύνσεις και </w:t>
      </w:r>
      <w:r w:rsidRPr="00D44472">
        <w:rPr>
          <w:rFonts w:eastAsia="Times New Roman" w:cs="Times New Roman"/>
          <w:szCs w:val="24"/>
        </w:rPr>
        <w:t>παροχές είναι αποσπασματικές</w:t>
      </w:r>
      <w:r>
        <w:rPr>
          <w:rFonts w:eastAsia="Times New Roman" w:cs="Times New Roman"/>
          <w:szCs w:val="24"/>
        </w:rPr>
        <w:t>, ε</w:t>
      </w:r>
      <w:r w:rsidRPr="00D44472">
        <w:rPr>
          <w:rFonts w:eastAsia="Times New Roman" w:cs="Times New Roman"/>
          <w:szCs w:val="24"/>
        </w:rPr>
        <w:t>ίναι κοινωνικά άδικες</w:t>
      </w:r>
      <w:r>
        <w:rPr>
          <w:rFonts w:eastAsia="Times New Roman" w:cs="Times New Roman"/>
          <w:szCs w:val="24"/>
        </w:rPr>
        <w:t>.</w:t>
      </w:r>
      <w:r w:rsidRPr="00D44472">
        <w:rPr>
          <w:rFonts w:eastAsia="Times New Roman" w:cs="Times New Roman"/>
          <w:szCs w:val="24"/>
        </w:rPr>
        <w:t xml:space="preserve"> Η μεσαία τάξη εξακολουθεί να βρίσκεται στο στόχαστρο</w:t>
      </w:r>
      <w:r>
        <w:rPr>
          <w:rFonts w:eastAsia="Times New Roman" w:cs="Times New Roman"/>
          <w:szCs w:val="24"/>
        </w:rPr>
        <w:t>.</w:t>
      </w:r>
      <w:r w:rsidRPr="00D44472">
        <w:rPr>
          <w:rFonts w:eastAsia="Times New Roman" w:cs="Times New Roman"/>
          <w:szCs w:val="24"/>
        </w:rPr>
        <w:t xml:space="preserve"> </w:t>
      </w:r>
    </w:p>
    <w:p w14:paraId="49924154"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t xml:space="preserve">Όσο είναι στην εξουσία η Κυβέρνηση </w:t>
      </w:r>
      <w:r>
        <w:rPr>
          <w:rFonts w:eastAsia="Times New Roman" w:cs="Times New Roman"/>
          <w:szCs w:val="24"/>
        </w:rPr>
        <w:t>πραγματοποίησε δεκαεπτά</w:t>
      </w:r>
      <w:r w:rsidRPr="00D44472">
        <w:rPr>
          <w:rFonts w:eastAsia="Times New Roman" w:cs="Times New Roman"/>
          <w:szCs w:val="24"/>
        </w:rPr>
        <w:t xml:space="preserve"> περικοπές συν</w:t>
      </w:r>
      <w:r>
        <w:rPr>
          <w:rFonts w:eastAsia="Times New Roman" w:cs="Times New Roman"/>
          <w:szCs w:val="24"/>
        </w:rPr>
        <w:t>τάξεων και είκοσι εννιά</w:t>
      </w:r>
      <w:r w:rsidRPr="00D44472">
        <w:rPr>
          <w:rFonts w:eastAsia="Times New Roman" w:cs="Times New Roman"/>
          <w:szCs w:val="24"/>
        </w:rPr>
        <w:t xml:space="preserve"> αυξήσεις</w:t>
      </w:r>
      <w:r w:rsidRPr="00D44472">
        <w:rPr>
          <w:rFonts w:eastAsia="Times New Roman" w:cs="Times New Roman"/>
          <w:szCs w:val="24"/>
        </w:rPr>
        <w:t xml:space="preserve"> φόρων</w:t>
      </w:r>
      <w:r>
        <w:rPr>
          <w:rFonts w:eastAsia="Times New Roman" w:cs="Times New Roman"/>
          <w:szCs w:val="24"/>
        </w:rPr>
        <w:t>.</w:t>
      </w:r>
      <w:r w:rsidRPr="00D44472">
        <w:rPr>
          <w:rFonts w:eastAsia="Times New Roman" w:cs="Times New Roman"/>
          <w:szCs w:val="24"/>
        </w:rPr>
        <w:t xml:space="preserve"> </w:t>
      </w:r>
      <w:proofErr w:type="spellStart"/>
      <w:r>
        <w:rPr>
          <w:rFonts w:eastAsia="Times New Roman" w:cs="Times New Roman"/>
          <w:szCs w:val="24"/>
        </w:rPr>
        <w:t>Φτωχ</w:t>
      </w:r>
      <w:r w:rsidRPr="00D44472">
        <w:rPr>
          <w:rFonts w:eastAsia="Times New Roman" w:cs="Times New Roman"/>
          <w:szCs w:val="24"/>
        </w:rPr>
        <w:t>οποίησε</w:t>
      </w:r>
      <w:proofErr w:type="spellEnd"/>
      <w:r w:rsidRPr="00D44472">
        <w:rPr>
          <w:rFonts w:eastAsia="Times New Roman" w:cs="Times New Roman"/>
          <w:szCs w:val="24"/>
        </w:rPr>
        <w:t xml:space="preserve"> </w:t>
      </w:r>
      <w:r>
        <w:rPr>
          <w:rFonts w:eastAsia="Times New Roman" w:cs="Times New Roman"/>
          <w:szCs w:val="24"/>
        </w:rPr>
        <w:t>την ε</w:t>
      </w:r>
      <w:r w:rsidRPr="00D44472">
        <w:rPr>
          <w:rFonts w:eastAsia="Times New Roman" w:cs="Times New Roman"/>
          <w:szCs w:val="24"/>
        </w:rPr>
        <w:t>λληνική κοινωνία</w:t>
      </w:r>
      <w:r>
        <w:rPr>
          <w:rFonts w:eastAsia="Times New Roman" w:cs="Times New Roman"/>
          <w:szCs w:val="24"/>
        </w:rPr>
        <w:t>, δ</w:t>
      </w:r>
      <w:r w:rsidRPr="00D44472">
        <w:rPr>
          <w:rFonts w:eastAsia="Times New Roman" w:cs="Times New Roman"/>
          <w:szCs w:val="24"/>
        </w:rPr>
        <w:t xml:space="preserve">ιέλυσε </w:t>
      </w:r>
      <w:r>
        <w:rPr>
          <w:rFonts w:eastAsia="Times New Roman" w:cs="Times New Roman"/>
          <w:szCs w:val="24"/>
        </w:rPr>
        <w:t>-</w:t>
      </w:r>
      <w:r>
        <w:rPr>
          <w:rFonts w:eastAsia="Times New Roman" w:cs="Times New Roman"/>
          <w:szCs w:val="24"/>
        </w:rPr>
        <w:t>κυριολεκτικά</w:t>
      </w:r>
      <w:r>
        <w:rPr>
          <w:rFonts w:eastAsia="Times New Roman" w:cs="Times New Roman"/>
          <w:szCs w:val="24"/>
        </w:rPr>
        <w:t>-</w:t>
      </w:r>
      <w:r>
        <w:rPr>
          <w:rFonts w:eastAsia="Times New Roman" w:cs="Times New Roman"/>
          <w:szCs w:val="24"/>
        </w:rPr>
        <w:t xml:space="preserve"> τη μεσαία τάξη κ</w:t>
      </w:r>
      <w:r w:rsidRPr="00D44472">
        <w:rPr>
          <w:rFonts w:eastAsia="Times New Roman" w:cs="Times New Roman"/>
          <w:szCs w:val="24"/>
        </w:rPr>
        <w:t>αι</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όμως,</w:t>
      </w:r>
      <w:r w:rsidRPr="00D44472">
        <w:rPr>
          <w:rFonts w:eastAsia="Times New Roman" w:cs="Times New Roman"/>
          <w:szCs w:val="24"/>
        </w:rPr>
        <w:t xml:space="preserve"> κομπάζει σήμερα ότι δήθεν έσωσε την προσωπική διαφορά των συνταξιούχων και ότι δήθεν μείωσε φόρους και εισφορές</w:t>
      </w:r>
      <w:r>
        <w:rPr>
          <w:rFonts w:eastAsia="Times New Roman" w:cs="Times New Roman"/>
          <w:szCs w:val="24"/>
        </w:rPr>
        <w:t>, φ</w:t>
      </w:r>
      <w:r w:rsidRPr="00D44472">
        <w:rPr>
          <w:rFonts w:eastAsia="Times New Roman" w:cs="Times New Roman"/>
          <w:szCs w:val="24"/>
        </w:rPr>
        <w:t>όρους και εισφορές που επέβαλε η ίδια και που η Νέ</w:t>
      </w:r>
      <w:r w:rsidRPr="00D44472">
        <w:rPr>
          <w:rFonts w:eastAsia="Times New Roman" w:cs="Times New Roman"/>
          <w:szCs w:val="24"/>
        </w:rPr>
        <w:t>α Δημοκρατία</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όπως το ξέρουμε</w:t>
      </w:r>
      <w:r w:rsidRPr="00D44472">
        <w:rPr>
          <w:rFonts w:eastAsia="Times New Roman" w:cs="Times New Roman"/>
          <w:szCs w:val="24"/>
        </w:rPr>
        <w:t xml:space="preserve"> όλοι</w:t>
      </w:r>
      <w:r>
        <w:rPr>
          <w:rFonts w:eastAsia="Times New Roman" w:cs="Times New Roman"/>
          <w:szCs w:val="24"/>
        </w:rPr>
        <w:t>,</w:t>
      </w:r>
      <w:r w:rsidRPr="00D44472">
        <w:rPr>
          <w:rFonts w:eastAsia="Times New Roman" w:cs="Times New Roman"/>
          <w:szCs w:val="24"/>
        </w:rPr>
        <w:t xml:space="preserve"> καταψήφισε</w:t>
      </w:r>
      <w:r>
        <w:rPr>
          <w:rFonts w:eastAsia="Times New Roman" w:cs="Times New Roman"/>
          <w:szCs w:val="24"/>
        </w:rPr>
        <w:t>.</w:t>
      </w:r>
      <w:r w:rsidRPr="00D44472">
        <w:rPr>
          <w:rFonts w:eastAsia="Times New Roman" w:cs="Times New Roman"/>
          <w:szCs w:val="24"/>
        </w:rPr>
        <w:t xml:space="preserve"> </w:t>
      </w:r>
    </w:p>
    <w:p w14:paraId="49924155"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t>Η Κυβέρνηση θεωρεί επιτυχία της τη μείωση των ασφαλιστικών εισφορών αποκλειστικά και μόνο για τους ελεύθερους επαγγελματίες</w:t>
      </w:r>
      <w:r>
        <w:rPr>
          <w:rFonts w:eastAsia="Times New Roman" w:cs="Times New Roman"/>
          <w:szCs w:val="24"/>
        </w:rPr>
        <w:t>, τις οποίες εισ</w:t>
      </w:r>
      <w:r w:rsidRPr="00D44472">
        <w:rPr>
          <w:rFonts w:eastAsia="Times New Roman" w:cs="Times New Roman"/>
          <w:szCs w:val="24"/>
        </w:rPr>
        <w:t>φορές</w:t>
      </w:r>
      <w:r>
        <w:rPr>
          <w:rFonts w:eastAsia="Times New Roman" w:cs="Times New Roman"/>
          <w:szCs w:val="24"/>
        </w:rPr>
        <w:t xml:space="preserve">, </w:t>
      </w:r>
      <w:r w:rsidRPr="00D44472">
        <w:rPr>
          <w:rFonts w:eastAsia="Times New Roman" w:cs="Times New Roman"/>
          <w:szCs w:val="24"/>
        </w:rPr>
        <w:t>θυμίζω</w:t>
      </w:r>
      <w:r>
        <w:rPr>
          <w:rFonts w:eastAsia="Times New Roman" w:cs="Times New Roman"/>
          <w:szCs w:val="24"/>
        </w:rPr>
        <w:t>,</w:t>
      </w:r>
      <w:r w:rsidRPr="00D44472">
        <w:rPr>
          <w:rFonts w:eastAsia="Times New Roman" w:cs="Times New Roman"/>
          <w:szCs w:val="24"/>
        </w:rPr>
        <w:t xml:space="preserve"> προηγουμένως μόνη της είχε αυξήσει</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 xml:space="preserve">Θεωρεί, επίσης, επιτυχία της </w:t>
      </w:r>
      <w:r w:rsidRPr="00D44472">
        <w:rPr>
          <w:rFonts w:eastAsia="Times New Roman" w:cs="Times New Roman"/>
          <w:szCs w:val="24"/>
        </w:rPr>
        <w:t>τη μείωση της φορολόγησης των επιχειρήσεων</w:t>
      </w:r>
      <w:r>
        <w:rPr>
          <w:rFonts w:eastAsia="Times New Roman" w:cs="Times New Roman"/>
          <w:szCs w:val="24"/>
        </w:rPr>
        <w:t>.</w:t>
      </w:r>
      <w:r w:rsidRPr="00D44472">
        <w:rPr>
          <w:rFonts w:eastAsia="Times New Roman" w:cs="Times New Roman"/>
          <w:szCs w:val="24"/>
        </w:rPr>
        <w:t xml:space="preserve"> Το ότι αυτή η φορολόγηση θα διαμορφωθεί το 2021 στα επίπεδα που την παρέλαβε το 2015</w:t>
      </w:r>
      <w:r>
        <w:rPr>
          <w:rFonts w:eastAsia="Times New Roman" w:cs="Times New Roman"/>
          <w:szCs w:val="24"/>
        </w:rPr>
        <w:t>,</w:t>
      </w:r>
      <w:r w:rsidRPr="00D44472">
        <w:rPr>
          <w:rFonts w:eastAsia="Times New Roman" w:cs="Times New Roman"/>
          <w:szCs w:val="24"/>
        </w:rPr>
        <w:t xml:space="preserve"> δεν φαίνεται να την απασχολεί</w:t>
      </w:r>
      <w:r>
        <w:rPr>
          <w:rFonts w:eastAsia="Times New Roman" w:cs="Times New Roman"/>
          <w:szCs w:val="24"/>
        </w:rPr>
        <w:t xml:space="preserve"> ούτε και το ότι η ίδια, </w:t>
      </w:r>
      <w:r w:rsidRPr="00D44472">
        <w:rPr>
          <w:rFonts w:eastAsia="Times New Roman" w:cs="Times New Roman"/>
          <w:szCs w:val="24"/>
        </w:rPr>
        <w:t xml:space="preserve">μόνη </w:t>
      </w:r>
      <w:r>
        <w:rPr>
          <w:rFonts w:eastAsia="Times New Roman" w:cs="Times New Roman"/>
          <w:szCs w:val="24"/>
        </w:rPr>
        <w:t>της,</w:t>
      </w:r>
      <w:r w:rsidRPr="00D44472">
        <w:rPr>
          <w:rFonts w:eastAsia="Times New Roman" w:cs="Times New Roman"/>
          <w:szCs w:val="24"/>
        </w:rPr>
        <w:t xml:space="preserve"> είχε προηγουμένως αυξήσει τους φό</w:t>
      </w:r>
      <w:r w:rsidRPr="00D44472">
        <w:rPr>
          <w:rFonts w:eastAsia="Times New Roman" w:cs="Times New Roman"/>
          <w:szCs w:val="24"/>
        </w:rPr>
        <w:t>ρους των επιχειρήσεων</w:t>
      </w:r>
      <w:r>
        <w:rPr>
          <w:rFonts w:eastAsia="Times New Roman" w:cs="Times New Roman"/>
          <w:szCs w:val="24"/>
        </w:rPr>
        <w:t>.</w:t>
      </w:r>
      <w:r w:rsidRPr="00D44472">
        <w:rPr>
          <w:rFonts w:eastAsia="Times New Roman" w:cs="Times New Roman"/>
          <w:szCs w:val="24"/>
        </w:rPr>
        <w:t xml:space="preserve"> Είναι εμφανές ότι η Κυβέρνηση δεν μπορεί πια να πείσει ούτε τον εαυτό </w:t>
      </w:r>
      <w:r>
        <w:rPr>
          <w:rFonts w:eastAsia="Times New Roman" w:cs="Times New Roman"/>
          <w:szCs w:val="24"/>
        </w:rPr>
        <w:t>της.</w:t>
      </w:r>
    </w:p>
    <w:p w14:paraId="49924156"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lastRenderedPageBreak/>
        <w:t>Κυρίες κύριοι συνάδελφοι</w:t>
      </w:r>
      <w:r>
        <w:rPr>
          <w:rFonts w:eastAsia="Times New Roman" w:cs="Times New Roman"/>
          <w:szCs w:val="24"/>
        </w:rPr>
        <w:t>,</w:t>
      </w:r>
      <w:r w:rsidRPr="00D44472">
        <w:rPr>
          <w:rFonts w:eastAsia="Times New Roman" w:cs="Times New Roman"/>
          <w:szCs w:val="24"/>
        </w:rPr>
        <w:t xml:space="preserve"> οι </w:t>
      </w:r>
      <w:r>
        <w:rPr>
          <w:rFonts w:eastAsia="Times New Roman"/>
          <w:szCs w:val="24"/>
        </w:rPr>
        <w:t>"</w:t>
      </w:r>
      <w:r w:rsidRPr="00D44472">
        <w:rPr>
          <w:rFonts w:eastAsia="Times New Roman" w:cs="Times New Roman"/>
          <w:szCs w:val="24"/>
        </w:rPr>
        <w:t>ΣΥΡΙΖΑΝΕΛ</w:t>
      </w:r>
      <w:r>
        <w:rPr>
          <w:rFonts w:eastAsia="Times New Roman"/>
          <w:szCs w:val="24"/>
        </w:rPr>
        <w:t>"</w:t>
      </w:r>
      <w:r w:rsidRPr="00D44472">
        <w:rPr>
          <w:rFonts w:eastAsia="Times New Roman" w:cs="Times New Roman"/>
          <w:szCs w:val="24"/>
        </w:rPr>
        <w:t xml:space="preserve"> έχουν δεσμεύσει τη χώρα μας με ασήκωτα πλεονάσματα μέχρι το 2022 και με βαρύτατες υποχρεώσεις μέχρι το 2060 Ακόμα και</w:t>
      </w:r>
      <w:r w:rsidRPr="00D44472">
        <w:rPr>
          <w:rFonts w:eastAsia="Times New Roman" w:cs="Times New Roman"/>
          <w:szCs w:val="24"/>
        </w:rPr>
        <w:t xml:space="preserve"> τα ιστορικά μας μνημεία έχουν μπει ενέχυρο και οι πολίτες έχουν έρθει σε απόγνωση</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 xml:space="preserve">Οι </w:t>
      </w:r>
      <w:r w:rsidRPr="00D44472">
        <w:rPr>
          <w:rFonts w:eastAsia="Times New Roman" w:cs="Times New Roman"/>
          <w:szCs w:val="24"/>
        </w:rPr>
        <w:t>ληξιπρόθεσμες οφειλές των πολιτών έχουν ξεπεράσει τα 103 δισεκατομμύρια ευρώ</w:t>
      </w:r>
      <w:r>
        <w:rPr>
          <w:rFonts w:eastAsia="Times New Roman" w:cs="Times New Roman"/>
          <w:szCs w:val="24"/>
        </w:rPr>
        <w:t>.</w:t>
      </w:r>
      <w:r w:rsidRPr="00D44472">
        <w:rPr>
          <w:rFonts w:eastAsia="Times New Roman" w:cs="Times New Roman"/>
          <w:szCs w:val="24"/>
        </w:rPr>
        <w:t xml:space="preserve"> Πάνω από 4,3 εκατομμύρια συμπολίτες μας χρωστούν αυτή τη στιγμή στην εφορία και ο αριθμός </w:t>
      </w:r>
      <w:r>
        <w:rPr>
          <w:rFonts w:eastAsia="Times New Roman" w:cs="Times New Roman"/>
          <w:szCs w:val="24"/>
        </w:rPr>
        <w:t>α</w:t>
      </w:r>
      <w:r>
        <w:rPr>
          <w:rFonts w:eastAsia="Times New Roman" w:cs="Times New Roman"/>
          <w:szCs w:val="24"/>
        </w:rPr>
        <w:t>υτός,</w:t>
      </w:r>
      <w:r w:rsidRPr="00D44472">
        <w:rPr>
          <w:rFonts w:eastAsia="Times New Roman" w:cs="Times New Roman"/>
          <w:szCs w:val="24"/>
        </w:rPr>
        <w:t xml:space="preserve"> δυστυχώς</w:t>
      </w:r>
      <w:r>
        <w:rPr>
          <w:rFonts w:eastAsia="Times New Roman" w:cs="Times New Roman"/>
          <w:szCs w:val="24"/>
        </w:rPr>
        <w:t>, συνεχώς αυξάνεται.</w:t>
      </w:r>
    </w:p>
    <w:p w14:paraId="49924157" w14:textId="77777777" w:rsidR="00BA2908" w:rsidRDefault="00D473A4">
      <w:pPr>
        <w:tabs>
          <w:tab w:val="left" w:pos="2820"/>
        </w:tabs>
        <w:spacing w:after="0" w:line="600" w:lineRule="auto"/>
        <w:ind w:firstLine="720"/>
        <w:jc w:val="both"/>
        <w:rPr>
          <w:rFonts w:eastAsia="Times New Roman" w:cs="Times New Roman"/>
          <w:szCs w:val="24"/>
        </w:rPr>
      </w:pPr>
      <w:r w:rsidRPr="00D44472">
        <w:rPr>
          <w:rFonts w:eastAsia="Times New Roman" w:cs="Times New Roman"/>
          <w:szCs w:val="24"/>
        </w:rPr>
        <w:t xml:space="preserve">Τα καθαρά έσοδα του 2019 είναι κατά τον </w:t>
      </w:r>
      <w:r>
        <w:rPr>
          <w:rFonts w:eastAsia="Times New Roman" w:cs="Times New Roman"/>
          <w:szCs w:val="24"/>
        </w:rPr>
        <w:t>π</w:t>
      </w:r>
      <w:r w:rsidRPr="00D44472">
        <w:rPr>
          <w:rFonts w:eastAsia="Times New Roman" w:cs="Times New Roman"/>
          <w:szCs w:val="24"/>
        </w:rPr>
        <w:t xml:space="preserve">ροϋπολογισμό αυξημένα σε σχέση με το </w:t>
      </w:r>
      <w:r>
        <w:rPr>
          <w:rFonts w:eastAsia="Times New Roman" w:cs="Times New Roman"/>
          <w:szCs w:val="24"/>
        </w:rPr>
        <w:t>2018 στα 53,8 δισεκατομμύρια,</w:t>
      </w:r>
      <w:r w:rsidRPr="00D44472">
        <w:rPr>
          <w:rFonts w:eastAsia="Times New Roman" w:cs="Times New Roman"/>
          <w:szCs w:val="24"/>
        </w:rPr>
        <w:t xml:space="preserve"> έναντι 53,6 </w:t>
      </w:r>
      <w:r>
        <w:rPr>
          <w:rFonts w:eastAsia="Times New Roman" w:cs="Times New Roman"/>
          <w:szCs w:val="24"/>
        </w:rPr>
        <w:t>δισεκατομμ</w:t>
      </w:r>
      <w:r>
        <w:rPr>
          <w:rFonts w:eastAsia="Times New Roman" w:cs="Times New Roman"/>
          <w:szCs w:val="24"/>
        </w:rPr>
        <w:t>υρίων</w:t>
      </w:r>
      <w:r>
        <w:rPr>
          <w:rFonts w:eastAsia="Times New Roman" w:cs="Times New Roman"/>
          <w:szCs w:val="24"/>
        </w:rPr>
        <w:t xml:space="preserve"> </w:t>
      </w:r>
      <w:r w:rsidRPr="00D44472">
        <w:rPr>
          <w:rFonts w:eastAsia="Times New Roman" w:cs="Times New Roman"/>
          <w:szCs w:val="24"/>
        </w:rPr>
        <w:t xml:space="preserve">το </w:t>
      </w:r>
      <w:r>
        <w:rPr>
          <w:rFonts w:eastAsia="Times New Roman" w:cs="Times New Roman"/>
          <w:szCs w:val="24"/>
        </w:rPr>
        <w:t>20</w:t>
      </w:r>
      <w:r w:rsidRPr="00D44472">
        <w:rPr>
          <w:rFonts w:eastAsia="Times New Roman" w:cs="Times New Roman"/>
          <w:szCs w:val="24"/>
        </w:rPr>
        <w:t>18</w:t>
      </w:r>
      <w:r>
        <w:rPr>
          <w:rFonts w:eastAsia="Times New Roman" w:cs="Times New Roman"/>
          <w:szCs w:val="24"/>
        </w:rPr>
        <w:t>.</w:t>
      </w:r>
      <w:r w:rsidRPr="00D44472">
        <w:rPr>
          <w:rFonts w:eastAsia="Times New Roman" w:cs="Times New Roman"/>
          <w:szCs w:val="24"/>
        </w:rPr>
        <w:t xml:space="preserve"> Η αύξηση των εσόδων επιτυγχάνεται πρωτίστως με την αύξηση των φόρων</w:t>
      </w:r>
      <w:r>
        <w:rPr>
          <w:rFonts w:eastAsia="Times New Roman" w:cs="Times New Roman"/>
          <w:szCs w:val="24"/>
        </w:rPr>
        <w:t>.</w:t>
      </w:r>
      <w:r w:rsidRPr="00D44472">
        <w:rPr>
          <w:rFonts w:eastAsia="Times New Roman" w:cs="Times New Roman"/>
          <w:szCs w:val="24"/>
        </w:rPr>
        <w:t xml:space="preserve"> </w:t>
      </w:r>
      <w:r>
        <w:rPr>
          <w:rFonts w:eastAsia="Times New Roman" w:cs="Times New Roman"/>
          <w:szCs w:val="24"/>
        </w:rPr>
        <w:t>Προστίθ</w:t>
      </w:r>
      <w:r>
        <w:rPr>
          <w:rFonts w:eastAsia="Times New Roman" w:cs="Times New Roman"/>
          <w:szCs w:val="24"/>
        </w:rPr>
        <w:t>ε</w:t>
      </w:r>
      <w:r w:rsidRPr="00D44472">
        <w:rPr>
          <w:rFonts w:eastAsia="Times New Roman" w:cs="Times New Roman"/>
          <w:szCs w:val="24"/>
        </w:rPr>
        <w:t xml:space="preserve">ται </w:t>
      </w:r>
      <w:r>
        <w:rPr>
          <w:rFonts w:eastAsia="Times New Roman" w:cs="Times New Roman"/>
          <w:szCs w:val="24"/>
        </w:rPr>
        <w:t>ένα ακόμα</w:t>
      </w:r>
      <w:r w:rsidRPr="00D44472">
        <w:rPr>
          <w:rFonts w:eastAsia="Times New Roman" w:cs="Times New Roman"/>
          <w:szCs w:val="24"/>
        </w:rPr>
        <w:t xml:space="preserve"> </w:t>
      </w:r>
      <w:r>
        <w:rPr>
          <w:rFonts w:eastAsia="Times New Roman" w:cs="Times New Roman"/>
          <w:szCs w:val="24"/>
        </w:rPr>
        <w:t>δισεκατομμύριο</w:t>
      </w:r>
      <w:r w:rsidRPr="00D44472">
        <w:rPr>
          <w:rFonts w:eastAsia="Times New Roman" w:cs="Times New Roman"/>
          <w:szCs w:val="24"/>
        </w:rPr>
        <w:t xml:space="preserve"> ευρώ στους </w:t>
      </w:r>
      <w:r>
        <w:rPr>
          <w:rFonts w:eastAsia="Times New Roman" w:cs="Times New Roman"/>
          <w:szCs w:val="24"/>
        </w:rPr>
        <w:t xml:space="preserve">ήδη </w:t>
      </w:r>
      <w:r w:rsidRPr="00D44472">
        <w:rPr>
          <w:rFonts w:eastAsia="Times New Roman" w:cs="Times New Roman"/>
          <w:szCs w:val="24"/>
        </w:rPr>
        <w:t>υπέρογκους φόρους</w:t>
      </w:r>
      <w:r>
        <w:rPr>
          <w:rFonts w:eastAsia="Times New Roman" w:cs="Times New Roman"/>
          <w:szCs w:val="24"/>
        </w:rPr>
        <w:t>.</w:t>
      </w:r>
      <w:r w:rsidRPr="00D44472">
        <w:rPr>
          <w:rFonts w:eastAsia="Times New Roman" w:cs="Times New Roman"/>
          <w:szCs w:val="24"/>
        </w:rPr>
        <w:t xml:space="preserve"> Το είπα ήδη</w:t>
      </w:r>
      <w:r>
        <w:rPr>
          <w:rFonts w:eastAsia="Times New Roman" w:cs="Times New Roman"/>
          <w:szCs w:val="24"/>
        </w:rPr>
        <w:t xml:space="preserve">: Είκοσι εννέα </w:t>
      </w:r>
      <w:r w:rsidRPr="00D44472">
        <w:rPr>
          <w:rFonts w:eastAsia="Times New Roman" w:cs="Times New Roman"/>
          <w:szCs w:val="24"/>
        </w:rPr>
        <w:t>νέοι φόροι έχουν επιβληθεί από την Κυβέρνηση.</w:t>
      </w:r>
    </w:p>
    <w:p w14:paraId="4992415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Οι δαπάνες του 2019 είναι μειωμένες κατά 1,3 δισεκατομμύρι</w:t>
      </w:r>
      <w:r>
        <w:rPr>
          <w:rFonts w:eastAsia="Times New Roman" w:cs="Times New Roman"/>
          <w:szCs w:val="24"/>
        </w:rPr>
        <w:t>ο</w:t>
      </w:r>
      <w:r w:rsidRPr="009B73D0">
        <w:rPr>
          <w:rFonts w:eastAsia="Times New Roman" w:cs="Times New Roman"/>
          <w:szCs w:val="24"/>
        </w:rPr>
        <w:t xml:space="preserve"> σε σχέση με το </w:t>
      </w:r>
      <w:r>
        <w:rPr>
          <w:rFonts w:eastAsia="Times New Roman" w:cs="Times New Roman"/>
          <w:szCs w:val="24"/>
        </w:rPr>
        <w:t>20</w:t>
      </w:r>
      <w:r w:rsidRPr="009B73D0">
        <w:rPr>
          <w:rFonts w:eastAsia="Times New Roman" w:cs="Times New Roman"/>
          <w:szCs w:val="24"/>
        </w:rPr>
        <w:t>18 αλλά</w:t>
      </w:r>
      <w:r>
        <w:rPr>
          <w:rFonts w:eastAsia="Times New Roman" w:cs="Times New Roman"/>
          <w:szCs w:val="24"/>
        </w:rPr>
        <w:t>,</w:t>
      </w:r>
      <w:r w:rsidRPr="009B73D0">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η</w:t>
      </w:r>
      <w:r w:rsidRPr="009B73D0">
        <w:rPr>
          <w:rFonts w:eastAsia="Times New Roman" w:cs="Times New Roman"/>
          <w:szCs w:val="24"/>
        </w:rPr>
        <w:t xml:space="preserve"> μείωση αυτή επιτυγχάνε</w:t>
      </w:r>
      <w:r w:rsidRPr="009B73D0">
        <w:rPr>
          <w:rFonts w:eastAsia="Times New Roman" w:cs="Times New Roman"/>
          <w:szCs w:val="24"/>
        </w:rPr>
        <w:t>ται με μαχαίρι στο Πρόγραμμα Δημοσίων Επενδύσεων</w:t>
      </w:r>
      <w:r>
        <w:rPr>
          <w:rFonts w:eastAsia="Times New Roman" w:cs="Times New Roman"/>
          <w:szCs w:val="24"/>
        </w:rPr>
        <w:t>.</w:t>
      </w:r>
      <w:r w:rsidRPr="009B73D0">
        <w:rPr>
          <w:rFonts w:eastAsia="Times New Roman" w:cs="Times New Roman"/>
          <w:szCs w:val="24"/>
        </w:rPr>
        <w:t xml:space="preserve"> Το ταμει</w:t>
      </w:r>
      <w:r>
        <w:rPr>
          <w:rFonts w:eastAsia="Times New Roman" w:cs="Times New Roman"/>
          <w:szCs w:val="24"/>
        </w:rPr>
        <w:t>ακό υπόλοιπο αυξάνεται με μειώσεις</w:t>
      </w:r>
      <w:r w:rsidRPr="009B73D0">
        <w:rPr>
          <w:rFonts w:eastAsia="Times New Roman" w:cs="Times New Roman"/>
          <w:szCs w:val="24"/>
        </w:rPr>
        <w:t xml:space="preserve"> στις επιστροφές φόρων</w:t>
      </w:r>
      <w:r>
        <w:rPr>
          <w:rFonts w:eastAsia="Times New Roman" w:cs="Times New Roman"/>
          <w:szCs w:val="24"/>
        </w:rPr>
        <w:t>.</w:t>
      </w:r>
      <w:r w:rsidRPr="009B73D0">
        <w:rPr>
          <w:rFonts w:eastAsia="Times New Roman" w:cs="Times New Roman"/>
          <w:szCs w:val="24"/>
        </w:rPr>
        <w:t xml:space="preserve"> Οι </w:t>
      </w:r>
      <w:r>
        <w:rPr>
          <w:rFonts w:eastAsia="Times New Roman" w:cs="Times New Roman"/>
          <w:szCs w:val="24"/>
        </w:rPr>
        <w:t>δ</w:t>
      </w:r>
      <w:r w:rsidRPr="009B73D0">
        <w:rPr>
          <w:rFonts w:eastAsia="Times New Roman" w:cs="Times New Roman"/>
          <w:szCs w:val="24"/>
        </w:rPr>
        <w:t xml:space="preserve">ημόσιες επενδύσεις </w:t>
      </w:r>
      <w:r>
        <w:rPr>
          <w:rFonts w:eastAsia="Times New Roman" w:cs="Times New Roman"/>
          <w:szCs w:val="24"/>
        </w:rPr>
        <w:t xml:space="preserve">κατρακυλούν το 2017 </w:t>
      </w:r>
      <w:r w:rsidRPr="009B73D0">
        <w:rPr>
          <w:rFonts w:eastAsia="Times New Roman" w:cs="Times New Roman"/>
          <w:szCs w:val="24"/>
        </w:rPr>
        <w:t>στο χαμηλότερο ύψος της τελευταίας δεκαετίας</w:t>
      </w:r>
      <w:r>
        <w:rPr>
          <w:rFonts w:eastAsia="Times New Roman" w:cs="Times New Roman"/>
          <w:szCs w:val="24"/>
        </w:rPr>
        <w:t>.</w:t>
      </w:r>
      <w:r w:rsidRPr="009B73D0">
        <w:rPr>
          <w:rFonts w:eastAsia="Times New Roman" w:cs="Times New Roman"/>
          <w:szCs w:val="24"/>
        </w:rPr>
        <w:t xml:space="preserve"> Η συνολική </w:t>
      </w:r>
      <w:r>
        <w:rPr>
          <w:rFonts w:eastAsia="Times New Roman" w:cs="Times New Roman"/>
          <w:szCs w:val="24"/>
        </w:rPr>
        <w:t>υ</w:t>
      </w:r>
      <w:r w:rsidRPr="009B73D0">
        <w:rPr>
          <w:rFonts w:eastAsia="Times New Roman" w:cs="Times New Roman"/>
          <w:szCs w:val="24"/>
        </w:rPr>
        <w:t>στέρησή τους μέχρι σήμερα ανέρχεται στο</w:t>
      </w:r>
      <w:r w:rsidRPr="009B73D0">
        <w:rPr>
          <w:rFonts w:eastAsia="Times New Roman" w:cs="Times New Roman"/>
          <w:szCs w:val="24"/>
        </w:rPr>
        <w:t xml:space="preserve"> δυσθεώρητο ποσό των 2,6 δι</w:t>
      </w:r>
      <w:r>
        <w:rPr>
          <w:rFonts w:eastAsia="Times New Roman" w:cs="Times New Roman"/>
          <w:szCs w:val="24"/>
        </w:rPr>
        <w:t>σεκατομμυρίων</w:t>
      </w:r>
      <w:r w:rsidRPr="009B73D0">
        <w:rPr>
          <w:rFonts w:eastAsia="Times New Roman" w:cs="Times New Roman"/>
          <w:szCs w:val="24"/>
        </w:rPr>
        <w:t xml:space="preserve"> ευρώ</w:t>
      </w:r>
      <w:r>
        <w:rPr>
          <w:rFonts w:eastAsia="Times New Roman" w:cs="Times New Roman"/>
          <w:szCs w:val="24"/>
        </w:rPr>
        <w:t>.</w:t>
      </w:r>
      <w:r w:rsidRPr="009B73D0">
        <w:rPr>
          <w:rFonts w:eastAsia="Times New Roman" w:cs="Times New Roman"/>
          <w:szCs w:val="24"/>
        </w:rPr>
        <w:t xml:space="preserve"> </w:t>
      </w:r>
    </w:p>
    <w:p w14:paraId="49924159" w14:textId="77777777" w:rsidR="00BA2908" w:rsidRDefault="00D473A4">
      <w:pPr>
        <w:spacing w:after="0" w:line="600" w:lineRule="auto"/>
        <w:ind w:firstLine="720"/>
        <w:jc w:val="both"/>
        <w:rPr>
          <w:rFonts w:eastAsia="Times New Roman" w:cs="Times New Roman"/>
          <w:szCs w:val="24"/>
        </w:rPr>
      </w:pPr>
      <w:r w:rsidRPr="009B73D0">
        <w:rPr>
          <w:rFonts w:eastAsia="Times New Roman" w:cs="Times New Roman"/>
          <w:szCs w:val="24"/>
        </w:rPr>
        <w:lastRenderedPageBreak/>
        <w:t>Τώρα</w:t>
      </w:r>
      <w:r>
        <w:rPr>
          <w:rFonts w:eastAsia="Times New Roman" w:cs="Times New Roman"/>
          <w:szCs w:val="24"/>
        </w:rPr>
        <w:t>,</w:t>
      </w:r>
      <w:r w:rsidRPr="009B73D0">
        <w:rPr>
          <w:rFonts w:eastAsia="Times New Roman" w:cs="Times New Roman"/>
          <w:szCs w:val="24"/>
        </w:rPr>
        <w:t xml:space="preserve"> έρχεται η Κυβέρνηση </w:t>
      </w:r>
      <w:r>
        <w:rPr>
          <w:rFonts w:eastAsia="Times New Roman" w:cs="Times New Roman"/>
          <w:szCs w:val="24"/>
        </w:rPr>
        <w:t>και τι</w:t>
      </w:r>
      <w:r w:rsidRPr="009B73D0">
        <w:rPr>
          <w:rFonts w:eastAsia="Times New Roman" w:cs="Times New Roman"/>
          <w:szCs w:val="24"/>
        </w:rPr>
        <w:t>ς μειώνει κι άλλο</w:t>
      </w:r>
      <w:r w:rsidRPr="00A05586">
        <w:rPr>
          <w:rFonts w:eastAsia="Times New Roman" w:cs="Times New Roman"/>
          <w:szCs w:val="24"/>
        </w:rPr>
        <w:t>,</w:t>
      </w:r>
      <w:r w:rsidRPr="009B73D0">
        <w:rPr>
          <w:rFonts w:eastAsia="Times New Roman" w:cs="Times New Roman"/>
          <w:szCs w:val="24"/>
        </w:rPr>
        <w:t xml:space="preserve"> κατά 550 εκατομμύρια ευρώ</w:t>
      </w:r>
      <w:r>
        <w:rPr>
          <w:rFonts w:eastAsia="Times New Roman" w:cs="Times New Roman"/>
          <w:szCs w:val="24"/>
        </w:rPr>
        <w:t>,</w:t>
      </w:r>
      <w:r w:rsidRPr="009B73D0">
        <w:rPr>
          <w:rFonts w:eastAsia="Times New Roman" w:cs="Times New Roman"/>
          <w:szCs w:val="24"/>
        </w:rPr>
        <w:t xml:space="preserve"> σε σχέση με το προσχέδιο του προϋπολογισμού του </w:t>
      </w:r>
      <w:r>
        <w:rPr>
          <w:rFonts w:eastAsia="Times New Roman" w:cs="Times New Roman"/>
          <w:szCs w:val="24"/>
        </w:rPr>
        <w:t>20</w:t>
      </w:r>
      <w:r w:rsidRPr="009B73D0">
        <w:rPr>
          <w:rFonts w:eastAsia="Times New Roman" w:cs="Times New Roman"/>
          <w:szCs w:val="24"/>
        </w:rPr>
        <w:t xml:space="preserve">19 και το </w:t>
      </w:r>
      <w:r>
        <w:rPr>
          <w:rFonts w:eastAsia="Times New Roman" w:cs="Times New Roman"/>
          <w:szCs w:val="24"/>
        </w:rPr>
        <w:t>μ</w:t>
      </w:r>
      <w:r w:rsidRPr="009B73D0">
        <w:rPr>
          <w:rFonts w:eastAsia="Times New Roman" w:cs="Times New Roman"/>
          <w:szCs w:val="24"/>
        </w:rPr>
        <w:t>εσοπρόθεσμο</w:t>
      </w:r>
      <w:r>
        <w:rPr>
          <w:rFonts w:eastAsia="Times New Roman" w:cs="Times New Roman"/>
          <w:szCs w:val="24"/>
        </w:rPr>
        <w:t>.</w:t>
      </w:r>
      <w:r w:rsidRPr="009B73D0">
        <w:rPr>
          <w:rFonts w:eastAsia="Times New Roman" w:cs="Times New Roman"/>
          <w:szCs w:val="24"/>
        </w:rPr>
        <w:t xml:space="preserve"> Πρόκειται για δραματική περικοπή </w:t>
      </w:r>
      <w:r>
        <w:rPr>
          <w:rFonts w:eastAsia="Times New Roman" w:cs="Times New Roman"/>
          <w:szCs w:val="24"/>
        </w:rPr>
        <w:t xml:space="preserve">που </w:t>
      </w:r>
      <w:r w:rsidRPr="009B73D0">
        <w:rPr>
          <w:rFonts w:eastAsia="Times New Roman" w:cs="Times New Roman"/>
          <w:szCs w:val="24"/>
        </w:rPr>
        <w:t xml:space="preserve">στερεί τη χώρα από </w:t>
      </w:r>
      <w:r w:rsidRPr="009B73D0">
        <w:rPr>
          <w:rFonts w:eastAsia="Times New Roman" w:cs="Times New Roman"/>
          <w:szCs w:val="24"/>
        </w:rPr>
        <w:t>ανάπτυξη</w:t>
      </w:r>
      <w:r>
        <w:rPr>
          <w:rFonts w:eastAsia="Times New Roman" w:cs="Times New Roman"/>
          <w:szCs w:val="24"/>
        </w:rPr>
        <w:t>.</w:t>
      </w:r>
      <w:r w:rsidRPr="009B73D0">
        <w:rPr>
          <w:rFonts w:eastAsia="Times New Roman" w:cs="Times New Roman"/>
          <w:szCs w:val="24"/>
        </w:rPr>
        <w:t xml:space="preserve"> </w:t>
      </w:r>
    </w:p>
    <w:p w14:paraId="4992415A" w14:textId="77777777" w:rsidR="00BA2908" w:rsidRDefault="00D473A4">
      <w:pPr>
        <w:spacing w:after="0" w:line="600" w:lineRule="auto"/>
        <w:ind w:firstLine="720"/>
        <w:jc w:val="both"/>
        <w:rPr>
          <w:rFonts w:eastAsia="Times New Roman" w:cs="Times New Roman"/>
          <w:szCs w:val="24"/>
        </w:rPr>
      </w:pPr>
      <w:r w:rsidRPr="009B73D0">
        <w:rPr>
          <w:rFonts w:eastAsia="Times New Roman" w:cs="Times New Roman"/>
          <w:szCs w:val="24"/>
        </w:rPr>
        <w:t xml:space="preserve">Το πρωτογενές πλεόνασμα το </w:t>
      </w:r>
      <w:r>
        <w:rPr>
          <w:rFonts w:eastAsia="Times New Roman" w:cs="Times New Roman"/>
          <w:szCs w:val="24"/>
        </w:rPr>
        <w:t>20</w:t>
      </w:r>
      <w:r w:rsidRPr="009B73D0">
        <w:rPr>
          <w:rFonts w:eastAsia="Times New Roman" w:cs="Times New Roman"/>
          <w:szCs w:val="24"/>
        </w:rPr>
        <w:t>19 θα διαμορφωθ</w:t>
      </w:r>
      <w:r>
        <w:rPr>
          <w:rFonts w:eastAsia="Times New Roman" w:cs="Times New Roman"/>
          <w:szCs w:val="24"/>
        </w:rPr>
        <w:t>εί κατά τον κ</w:t>
      </w:r>
      <w:r w:rsidRPr="009B73D0">
        <w:rPr>
          <w:rFonts w:eastAsia="Times New Roman" w:cs="Times New Roman"/>
          <w:szCs w:val="24"/>
        </w:rPr>
        <w:t>ρατικό προϋπολογισμό στο 3,6</w:t>
      </w:r>
      <w:r>
        <w:rPr>
          <w:rFonts w:eastAsia="Times New Roman" w:cs="Times New Roman"/>
          <w:szCs w:val="24"/>
        </w:rPr>
        <w:t>%</w:t>
      </w:r>
      <w:r w:rsidRPr="009B73D0">
        <w:rPr>
          <w:rFonts w:eastAsia="Times New Roman" w:cs="Times New Roman"/>
          <w:szCs w:val="24"/>
        </w:rPr>
        <w:t xml:space="preserve"> του ΑΕΠ ή σε 6,9 </w:t>
      </w:r>
      <w:r>
        <w:rPr>
          <w:rFonts w:eastAsia="Times New Roman" w:cs="Times New Roman"/>
          <w:szCs w:val="24"/>
        </w:rPr>
        <w:t xml:space="preserve">δισεκατομμύρια. </w:t>
      </w:r>
      <w:r w:rsidRPr="009B73D0">
        <w:rPr>
          <w:rFonts w:eastAsia="Times New Roman" w:cs="Times New Roman"/>
          <w:szCs w:val="24"/>
        </w:rPr>
        <w:t xml:space="preserve">Η καταστροφική για τη χώρα δημοσιονομική πολιτική των </w:t>
      </w:r>
      <w:proofErr w:type="spellStart"/>
      <w:r>
        <w:rPr>
          <w:rFonts w:eastAsia="Times New Roman" w:cs="Times New Roman"/>
          <w:szCs w:val="24"/>
        </w:rPr>
        <w:t>υπερ</w:t>
      </w:r>
      <w:r w:rsidRPr="009B73D0">
        <w:rPr>
          <w:rFonts w:eastAsia="Times New Roman" w:cs="Times New Roman"/>
          <w:szCs w:val="24"/>
        </w:rPr>
        <w:t>πλεονασμάτων</w:t>
      </w:r>
      <w:proofErr w:type="spellEnd"/>
      <w:r>
        <w:rPr>
          <w:rFonts w:eastAsia="Times New Roman" w:cs="Times New Roman"/>
          <w:szCs w:val="24"/>
        </w:rPr>
        <w:t xml:space="preserve"> δ</w:t>
      </w:r>
      <w:r w:rsidRPr="009B73D0">
        <w:rPr>
          <w:rFonts w:eastAsia="Times New Roman" w:cs="Times New Roman"/>
          <w:szCs w:val="24"/>
        </w:rPr>
        <w:t>υστυχώς συνεχίζεται</w:t>
      </w:r>
      <w:r>
        <w:rPr>
          <w:rFonts w:eastAsia="Times New Roman" w:cs="Times New Roman"/>
          <w:szCs w:val="24"/>
        </w:rPr>
        <w:t>.</w:t>
      </w:r>
      <w:r w:rsidRPr="009B73D0">
        <w:rPr>
          <w:rFonts w:eastAsia="Times New Roman" w:cs="Times New Roman"/>
          <w:szCs w:val="24"/>
        </w:rPr>
        <w:t xml:space="preserve"> Το σχέδιο του κρατικού προϋπολογισμού προβλέπει ρυθμό ανάπτυξης 2,1% </w:t>
      </w:r>
      <w:r>
        <w:rPr>
          <w:rFonts w:eastAsia="Times New Roman" w:cs="Times New Roman"/>
          <w:szCs w:val="24"/>
        </w:rPr>
        <w:t>για το 2018</w:t>
      </w:r>
      <w:r w:rsidRPr="009B73D0">
        <w:rPr>
          <w:rFonts w:eastAsia="Times New Roman" w:cs="Times New Roman"/>
          <w:szCs w:val="24"/>
        </w:rPr>
        <w:t xml:space="preserve"> και 2,5% για το </w:t>
      </w:r>
      <w:r>
        <w:rPr>
          <w:rFonts w:eastAsia="Times New Roman" w:cs="Times New Roman"/>
          <w:szCs w:val="24"/>
        </w:rPr>
        <w:t>20</w:t>
      </w:r>
      <w:r w:rsidRPr="009B73D0">
        <w:rPr>
          <w:rFonts w:eastAsia="Times New Roman" w:cs="Times New Roman"/>
          <w:szCs w:val="24"/>
        </w:rPr>
        <w:t>19</w:t>
      </w:r>
      <w:r>
        <w:rPr>
          <w:rFonts w:eastAsia="Times New Roman" w:cs="Times New Roman"/>
          <w:szCs w:val="24"/>
        </w:rPr>
        <w:t>.</w:t>
      </w:r>
      <w:r w:rsidRPr="009B73D0">
        <w:rPr>
          <w:rFonts w:eastAsia="Times New Roman" w:cs="Times New Roman"/>
          <w:szCs w:val="24"/>
        </w:rPr>
        <w:t xml:space="preserve"> Είναι ο στόχος αυτός εφικτός</w:t>
      </w:r>
      <w:r>
        <w:rPr>
          <w:rFonts w:eastAsia="Times New Roman" w:cs="Times New Roman"/>
          <w:szCs w:val="24"/>
        </w:rPr>
        <w:t>;</w:t>
      </w:r>
      <w:r w:rsidRPr="009B73D0">
        <w:rPr>
          <w:rFonts w:eastAsia="Times New Roman" w:cs="Times New Roman"/>
          <w:szCs w:val="24"/>
        </w:rPr>
        <w:t xml:space="preserve"> Ούτε κατά διάνοια</w:t>
      </w:r>
      <w:r>
        <w:rPr>
          <w:rFonts w:eastAsia="Times New Roman" w:cs="Times New Roman"/>
          <w:szCs w:val="24"/>
        </w:rPr>
        <w:t>.</w:t>
      </w:r>
      <w:r w:rsidRPr="009B73D0">
        <w:rPr>
          <w:rFonts w:eastAsia="Times New Roman" w:cs="Times New Roman"/>
          <w:szCs w:val="24"/>
        </w:rPr>
        <w:t xml:space="preserve"> Η Κυβέρνηση έχει αποτύχει επί τετραετία</w:t>
      </w:r>
      <w:r>
        <w:rPr>
          <w:rFonts w:eastAsia="Times New Roman" w:cs="Times New Roman"/>
          <w:szCs w:val="24"/>
        </w:rPr>
        <w:t>ς σε όλες τη</w:t>
      </w:r>
      <w:r w:rsidRPr="009B73D0">
        <w:rPr>
          <w:rFonts w:eastAsia="Times New Roman" w:cs="Times New Roman"/>
          <w:szCs w:val="24"/>
        </w:rPr>
        <w:t xml:space="preserve">ς </w:t>
      </w:r>
      <w:r>
        <w:rPr>
          <w:rFonts w:eastAsia="Times New Roman" w:cs="Times New Roman"/>
          <w:szCs w:val="24"/>
        </w:rPr>
        <w:t xml:space="preserve">τις </w:t>
      </w:r>
      <w:r w:rsidRPr="009B73D0">
        <w:rPr>
          <w:rFonts w:eastAsia="Times New Roman" w:cs="Times New Roman"/>
          <w:szCs w:val="24"/>
        </w:rPr>
        <w:t>προβλέψεις για την ανάπτυξη</w:t>
      </w:r>
      <w:r>
        <w:rPr>
          <w:rFonts w:eastAsia="Times New Roman" w:cs="Times New Roman"/>
          <w:szCs w:val="24"/>
        </w:rPr>
        <w:t>.</w:t>
      </w:r>
      <w:r w:rsidRPr="009B73D0">
        <w:rPr>
          <w:rFonts w:eastAsia="Times New Roman" w:cs="Times New Roman"/>
          <w:szCs w:val="24"/>
        </w:rPr>
        <w:t xml:space="preserve"> Η Ελλάδα έχει απω</w:t>
      </w:r>
      <w:r w:rsidRPr="009B73D0">
        <w:rPr>
          <w:rFonts w:eastAsia="Times New Roman" w:cs="Times New Roman"/>
          <w:szCs w:val="24"/>
        </w:rPr>
        <w:t>λέσει δυνητικό πλούτο 31 δισεκατομμυρίων ευρώ καθ</w:t>
      </w:r>
      <w:r>
        <w:rPr>
          <w:rFonts w:eastAsia="Times New Roman" w:cs="Times New Roman"/>
          <w:szCs w:val="24"/>
        </w:rPr>
        <w:t xml:space="preserve">’ </w:t>
      </w:r>
      <w:r w:rsidRPr="009B73D0">
        <w:rPr>
          <w:rFonts w:eastAsia="Times New Roman" w:cs="Times New Roman"/>
          <w:szCs w:val="24"/>
        </w:rPr>
        <w:t xml:space="preserve">όλη τη διάρκεια της διακυβέρνησης ΣΥΡΙΖΑ </w:t>
      </w:r>
      <w:r>
        <w:rPr>
          <w:rFonts w:eastAsia="Times New Roman" w:cs="Times New Roman"/>
          <w:szCs w:val="24"/>
        </w:rPr>
        <w:t>–</w:t>
      </w:r>
      <w:r>
        <w:rPr>
          <w:rFonts w:eastAsia="Times New Roman" w:cs="Times New Roman"/>
          <w:szCs w:val="24"/>
        </w:rPr>
        <w:t xml:space="preserve"> </w:t>
      </w:r>
      <w:r w:rsidRPr="009B73D0">
        <w:rPr>
          <w:rFonts w:eastAsia="Times New Roman" w:cs="Times New Roman"/>
          <w:szCs w:val="24"/>
        </w:rPr>
        <w:t>ΑΝΕΛ</w:t>
      </w:r>
      <w:r>
        <w:rPr>
          <w:rFonts w:eastAsia="Times New Roman" w:cs="Times New Roman"/>
          <w:szCs w:val="24"/>
        </w:rPr>
        <w:t>.</w:t>
      </w:r>
    </w:p>
    <w:p w14:paraId="4992415B" w14:textId="77777777" w:rsidR="00BA2908" w:rsidRDefault="00D473A4">
      <w:pPr>
        <w:spacing w:after="0" w:line="600" w:lineRule="auto"/>
        <w:ind w:firstLine="720"/>
        <w:jc w:val="both"/>
        <w:rPr>
          <w:rFonts w:eastAsia="Times New Roman" w:cs="Times New Roman"/>
          <w:szCs w:val="24"/>
        </w:rPr>
      </w:pPr>
      <w:r w:rsidRPr="009B73D0">
        <w:rPr>
          <w:rFonts w:eastAsia="Times New Roman" w:cs="Times New Roman"/>
          <w:szCs w:val="24"/>
        </w:rPr>
        <w:t xml:space="preserve">Για να επιτευχθεί ο φετινός ρυθμός ανάπτυξης το Υπουργείο Οικονομικών προβλέπει αύξηση των </w:t>
      </w:r>
      <w:r>
        <w:rPr>
          <w:rFonts w:eastAsia="Times New Roman" w:cs="Times New Roman"/>
          <w:szCs w:val="24"/>
        </w:rPr>
        <w:t>ε</w:t>
      </w:r>
      <w:r w:rsidRPr="009B73D0">
        <w:rPr>
          <w:rFonts w:eastAsia="Times New Roman" w:cs="Times New Roman"/>
          <w:szCs w:val="24"/>
        </w:rPr>
        <w:t>πενδύσεων κατά 11,9%</w:t>
      </w:r>
      <w:r>
        <w:rPr>
          <w:rFonts w:eastAsia="Times New Roman" w:cs="Times New Roman"/>
          <w:szCs w:val="24"/>
        </w:rPr>
        <w:t>.</w:t>
      </w:r>
      <w:r w:rsidRPr="009B73D0">
        <w:rPr>
          <w:rFonts w:eastAsia="Times New Roman" w:cs="Times New Roman"/>
          <w:szCs w:val="24"/>
        </w:rPr>
        <w:t xml:space="preserve"> Το ίδιο</w:t>
      </w:r>
      <w:r>
        <w:rPr>
          <w:rFonts w:eastAsia="Times New Roman" w:cs="Times New Roman"/>
          <w:szCs w:val="24"/>
        </w:rPr>
        <w:t>,</w:t>
      </w:r>
      <w:r w:rsidRPr="009B73D0">
        <w:rPr>
          <w:rFonts w:eastAsia="Times New Roman" w:cs="Times New Roman"/>
          <w:szCs w:val="24"/>
        </w:rPr>
        <w:t xml:space="preserve"> </w:t>
      </w:r>
      <w:r>
        <w:rPr>
          <w:rFonts w:eastAsia="Times New Roman" w:cs="Times New Roman"/>
          <w:szCs w:val="24"/>
        </w:rPr>
        <w:t xml:space="preserve">όμως, προέβλεπε και </w:t>
      </w:r>
      <w:r w:rsidRPr="009B73D0">
        <w:rPr>
          <w:rFonts w:eastAsia="Times New Roman" w:cs="Times New Roman"/>
          <w:szCs w:val="24"/>
        </w:rPr>
        <w:t xml:space="preserve">για το </w:t>
      </w:r>
      <w:r>
        <w:rPr>
          <w:rFonts w:eastAsia="Times New Roman" w:cs="Times New Roman"/>
          <w:szCs w:val="24"/>
        </w:rPr>
        <w:t>20</w:t>
      </w:r>
      <w:r w:rsidRPr="009B73D0">
        <w:rPr>
          <w:rFonts w:eastAsia="Times New Roman" w:cs="Times New Roman"/>
          <w:szCs w:val="24"/>
        </w:rPr>
        <w:t>18</w:t>
      </w:r>
      <w:r w:rsidRPr="000E218A">
        <w:rPr>
          <w:rFonts w:eastAsia="Times New Roman" w:cs="Times New Roman"/>
          <w:szCs w:val="24"/>
        </w:rPr>
        <w:t>,</w:t>
      </w:r>
      <w:r w:rsidRPr="009B73D0">
        <w:rPr>
          <w:rFonts w:eastAsia="Times New Roman" w:cs="Times New Roman"/>
          <w:szCs w:val="24"/>
        </w:rPr>
        <w:t xml:space="preserve"> στοχεύοντας σε αύξηση 11,4</w:t>
      </w:r>
      <w:r>
        <w:rPr>
          <w:rFonts w:eastAsia="Times New Roman" w:cs="Times New Roman"/>
          <w:szCs w:val="24"/>
        </w:rPr>
        <w:t>%,</w:t>
      </w:r>
      <w:r w:rsidRPr="009B73D0">
        <w:rPr>
          <w:rFonts w:eastAsia="Times New Roman" w:cs="Times New Roman"/>
          <w:szCs w:val="24"/>
        </w:rPr>
        <w:t xml:space="preserve"> αλλά πέτυχε το πενιχρό 0,8%</w:t>
      </w:r>
      <w:r>
        <w:rPr>
          <w:rFonts w:eastAsia="Times New Roman" w:cs="Times New Roman"/>
          <w:szCs w:val="24"/>
        </w:rPr>
        <w:t>.</w:t>
      </w:r>
      <w:r w:rsidRPr="009B73D0">
        <w:rPr>
          <w:rFonts w:eastAsia="Times New Roman" w:cs="Times New Roman"/>
          <w:szCs w:val="24"/>
        </w:rPr>
        <w:t xml:space="preserve"> Οι προβλέψεις για το </w:t>
      </w:r>
      <w:r>
        <w:rPr>
          <w:rFonts w:eastAsia="Times New Roman" w:cs="Times New Roman"/>
          <w:szCs w:val="24"/>
        </w:rPr>
        <w:t>20</w:t>
      </w:r>
      <w:r w:rsidRPr="009B73D0">
        <w:rPr>
          <w:rFonts w:eastAsia="Times New Roman" w:cs="Times New Roman"/>
          <w:szCs w:val="24"/>
        </w:rPr>
        <w:t>19</w:t>
      </w:r>
      <w:r>
        <w:rPr>
          <w:rFonts w:eastAsia="Times New Roman" w:cs="Times New Roman"/>
          <w:szCs w:val="24"/>
        </w:rPr>
        <w:t xml:space="preserve"> είναι</w:t>
      </w:r>
      <w:r w:rsidRPr="009B73D0">
        <w:rPr>
          <w:rFonts w:eastAsia="Times New Roman" w:cs="Times New Roman"/>
          <w:szCs w:val="24"/>
        </w:rPr>
        <w:t xml:space="preserve"> δυστυχώς δυσοίωνες και αυτό διότι η ανταγωνιστικότητα της οικονομίας μας υποχωρεί</w:t>
      </w:r>
      <w:r>
        <w:rPr>
          <w:rFonts w:eastAsia="Times New Roman" w:cs="Times New Roman"/>
          <w:szCs w:val="24"/>
        </w:rPr>
        <w:t>.</w:t>
      </w:r>
      <w:r w:rsidRPr="009B73D0">
        <w:rPr>
          <w:rFonts w:eastAsia="Times New Roman" w:cs="Times New Roman"/>
          <w:szCs w:val="24"/>
        </w:rPr>
        <w:t xml:space="preserve"> Οι επενδύσεις έχουν παραλύσει</w:t>
      </w:r>
      <w:r>
        <w:rPr>
          <w:rFonts w:eastAsia="Times New Roman" w:cs="Times New Roman"/>
          <w:szCs w:val="24"/>
        </w:rPr>
        <w:t>. Η μακροχρόνια ανεργία</w:t>
      </w:r>
      <w:r w:rsidRPr="009B73D0">
        <w:rPr>
          <w:rFonts w:eastAsia="Times New Roman" w:cs="Times New Roman"/>
          <w:szCs w:val="24"/>
        </w:rPr>
        <w:t xml:space="preserve"> παραμένει</w:t>
      </w:r>
      <w:r>
        <w:rPr>
          <w:rFonts w:eastAsia="Times New Roman" w:cs="Times New Roman"/>
          <w:szCs w:val="24"/>
        </w:rPr>
        <w:t>.</w:t>
      </w:r>
      <w:r w:rsidRPr="009B73D0">
        <w:rPr>
          <w:rFonts w:eastAsia="Times New Roman" w:cs="Times New Roman"/>
          <w:szCs w:val="24"/>
        </w:rPr>
        <w:t xml:space="preserve"> Παραμένουν τα </w:t>
      </w:r>
      <w:r w:rsidRPr="009B73D0">
        <w:rPr>
          <w:rFonts w:eastAsia="Times New Roman" w:cs="Times New Roman"/>
          <w:szCs w:val="24"/>
          <w:lang w:val="en-US"/>
        </w:rPr>
        <w:t>capi</w:t>
      </w:r>
      <w:r w:rsidRPr="009B73D0">
        <w:rPr>
          <w:rFonts w:eastAsia="Times New Roman" w:cs="Times New Roman"/>
          <w:szCs w:val="24"/>
          <w:lang w:val="en-US"/>
        </w:rPr>
        <w:t>tal</w:t>
      </w:r>
      <w:r w:rsidRPr="009B73D0">
        <w:rPr>
          <w:rFonts w:eastAsia="Times New Roman" w:cs="Times New Roman"/>
          <w:szCs w:val="24"/>
        </w:rPr>
        <w:t xml:space="preserve"> </w:t>
      </w:r>
      <w:r w:rsidRPr="009B73D0">
        <w:rPr>
          <w:rFonts w:eastAsia="Times New Roman" w:cs="Times New Roman"/>
          <w:szCs w:val="24"/>
          <w:lang w:val="en-US"/>
        </w:rPr>
        <w:t>controls</w:t>
      </w:r>
      <w:r>
        <w:rPr>
          <w:rFonts w:eastAsia="Times New Roman" w:cs="Times New Roman"/>
          <w:szCs w:val="24"/>
        </w:rPr>
        <w:t>.</w:t>
      </w:r>
      <w:r w:rsidRPr="009B73D0">
        <w:rPr>
          <w:rFonts w:eastAsia="Times New Roman" w:cs="Times New Roman"/>
          <w:szCs w:val="24"/>
        </w:rPr>
        <w:t xml:space="preserve"> Οι καταθέσεις δεν επιστρέφουν στις τράπεζες</w:t>
      </w:r>
      <w:r>
        <w:rPr>
          <w:rFonts w:eastAsia="Times New Roman" w:cs="Times New Roman"/>
          <w:szCs w:val="24"/>
        </w:rPr>
        <w:t>.</w:t>
      </w:r>
      <w:r w:rsidRPr="009B73D0">
        <w:rPr>
          <w:rFonts w:eastAsia="Times New Roman" w:cs="Times New Roman"/>
          <w:szCs w:val="24"/>
        </w:rPr>
        <w:t xml:space="preserve"> Το ιδιωτικό χρέος εκτοξεύεται</w:t>
      </w:r>
      <w:r>
        <w:rPr>
          <w:rFonts w:eastAsia="Times New Roman" w:cs="Times New Roman"/>
          <w:szCs w:val="24"/>
        </w:rPr>
        <w:t>.</w:t>
      </w:r>
      <w:r w:rsidRPr="009B73D0">
        <w:rPr>
          <w:rFonts w:eastAsia="Times New Roman" w:cs="Times New Roman"/>
          <w:szCs w:val="24"/>
        </w:rPr>
        <w:t xml:space="preserve"> Την ίδια στιγμή οι ληξιπρόθεσμες υποχρεώσεις </w:t>
      </w:r>
      <w:r w:rsidRPr="009B73D0">
        <w:rPr>
          <w:rFonts w:eastAsia="Times New Roman" w:cs="Times New Roman"/>
          <w:szCs w:val="24"/>
        </w:rPr>
        <w:lastRenderedPageBreak/>
        <w:t>του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ημοσίου φτάνουν τα 2,6 δισεκατομμύρια. Δεν υπάρχει</w:t>
      </w:r>
      <w:r w:rsidRPr="009B73D0">
        <w:rPr>
          <w:rFonts w:eastAsia="Times New Roman" w:cs="Times New Roman"/>
          <w:szCs w:val="24"/>
        </w:rPr>
        <w:t xml:space="preserve"> κα</w:t>
      </w:r>
      <w:r>
        <w:rPr>
          <w:rFonts w:eastAsia="Times New Roman" w:cs="Times New Roman"/>
          <w:szCs w:val="24"/>
        </w:rPr>
        <w:t>μ</w:t>
      </w:r>
      <w:r w:rsidRPr="009B73D0">
        <w:rPr>
          <w:rFonts w:eastAsia="Times New Roman" w:cs="Times New Roman"/>
          <w:szCs w:val="24"/>
        </w:rPr>
        <w:t>μία προοπτική να εξοφλήσει το κράτος τις υποχρεώσεις του</w:t>
      </w:r>
      <w:r>
        <w:rPr>
          <w:rFonts w:eastAsia="Times New Roman" w:cs="Times New Roman"/>
          <w:szCs w:val="24"/>
        </w:rPr>
        <w:t>.</w:t>
      </w:r>
    </w:p>
    <w:p w14:paraId="4992415C" w14:textId="77777777" w:rsidR="00BA2908" w:rsidRDefault="00D473A4">
      <w:pPr>
        <w:spacing w:after="0" w:line="600" w:lineRule="auto"/>
        <w:ind w:firstLine="720"/>
        <w:jc w:val="both"/>
        <w:rPr>
          <w:rFonts w:eastAsia="Times New Roman" w:cs="Times New Roman"/>
          <w:szCs w:val="24"/>
        </w:rPr>
      </w:pPr>
      <w:r w:rsidRPr="009B73D0">
        <w:rPr>
          <w:rFonts w:eastAsia="Times New Roman" w:cs="Times New Roman"/>
          <w:szCs w:val="24"/>
        </w:rPr>
        <w:t>Οι μ</w:t>
      </w:r>
      <w:r w:rsidRPr="009B73D0">
        <w:rPr>
          <w:rFonts w:eastAsia="Times New Roman" w:cs="Times New Roman"/>
          <w:szCs w:val="24"/>
        </w:rPr>
        <w:t>εταρρυθμίσεις έχουν βαλτώσει</w:t>
      </w:r>
      <w:r>
        <w:rPr>
          <w:rFonts w:eastAsia="Times New Roman" w:cs="Times New Roman"/>
          <w:szCs w:val="24"/>
        </w:rPr>
        <w:t>.</w:t>
      </w:r>
      <w:r w:rsidRPr="009B73D0">
        <w:rPr>
          <w:rFonts w:eastAsia="Times New Roman" w:cs="Times New Roman"/>
          <w:szCs w:val="24"/>
        </w:rPr>
        <w:t xml:space="preserve"> Το κλίμα εμπιστοσύνης προς την Ελλάδα δεν έχει αποκατασταθεί</w:t>
      </w:r>
      <w:r>
        <w:rPr>
          <w:rFonts w:eastAsia="Times New Roman" w:cs="Times New Roman"/>
          <w:szCs w:val="24"/>
        </w:rPr>
        <w:t>.</w:t>
      </w:r>
      <w:r w:rsidRPr="009B73D0">
        <w:rPr>
          <w:rFonts w:eastAsia="Times New Roman" w:cs="Times New Roman"/>
          <w:szCs w:val="24"/>
        </w:rPr>
        <w:t xml:space="preserve"> Η χώρα βρίσκεται ουσιαστικά εκτός αγορών</w:t>
      </w:r>
      <w:r>
        <w:rPr>
          <w:rFonts w:eastAsia="Times New Roman" w:cs="Times New Roman"/>
          <w:szCs w:val="24"/>
        </w:rPr>
        <w:t>.</w:t>
      </w:r>
      <w:r w:rsidRPr="009B73D0">
        <w:rPr>
          <w:rFonts w:eastAsia="Times New Roman" w:cs="Times New Roman"/>
          <w:szCs w:val="24"/>
        </w:rPr>
        <w:t xml:space="preserve"> Αν η Κυβέρνηση δεν είχε χάσει την αξιοπιστία </w:t>
      </w:r>
      <w:r>
        <w:rPr>
          <w:rFonts w:eastAsia="Times New Roman" w:cs="Times New Roman"/>
          <w:szCs w:val="24"/>
        </w:rPr>
        <w:t>της,</w:t>
      </w:r>
      <w:r w:rsidRPr="009B73D0">
        <w:rPr>
          <w:rFonts w:eastAsia="Times New Roman" w:cs="Times New Roman"/>
          <w:szCs w:val="24"/>
        </w:rPr>
        <w:t xml:space="preserve"> η χώρα θα έχει ενταχθεί στο πρόγραμμα ποσοτικής χαλάρωσης και το επιτόκι</w:t>
      </w:r>
      <w:r w:rsidRPr="009B73D0">
        <w:rPr>
          <w:rFonts w:eastAsia="Times New Roman" w:cs="Times New Roman"/>
          <w:szCs w:val="24"/>
        </w:rPr>
        <w:t>ο δανεισμού θα ήταν χαμηλότερο</w:t>
      </w:r>
      <w:r>
        <w:rPr>
          <w:rFonts w:eastAsia="Times New Roman" w:cs="Times New Roman"/>
          <w:szCs w:val="24"/>
        </w:rPr>
        <w:t>.</w:t>
      </w:r>
      <w:r w:rsidRPr="009B73D0">
        <w:rPr>
          <w:rFonts w:eastAsia="Times New Roman" w:cs="Times New Roman"/>
          <w:szCs w:val="24"/>
        </w:rPr>
        <w:t xml:space="preserve"> Δυστυχώς αυτό δεν έγινε</w:t>
      </w:r>
      <w:r>
        <w:rPr>
          <w:rFonts w:eastAsia="Times New Roman" w:cs="Times New Roman"/>
          <w:szCs w:val="24"/>
        </w:rPr>
        <w:t>.</w:t>
      </w:r>
      <w:r w:rsidRPr="009B73D0">
        <w:rPr>
          <w:rFonts w:eastAsia="Times New Roman" w:cs="Times New Roman"/>
          <w:szCs w:val="24"/>
        </w:rPr>
        <w:t xml:space="preserve"> Βρισκόμαστε σε καθεστώς ενισχυμένης εποπτείας</w:t>
      </w:r>
      <w:r>
        <w:rPr>
          <w:rFonts w:eastAsia="Times New Roman" w:cs="Times New Roman"/>
          <w:szCs w:val="24"/>
        </w:rPr>
        <w:t>, πρωτόγνωρο για τα ε</w:t>
      </w:r>
      <w:r w:rsidRPr="009B73D0">
        <w:rPr>
          <w:rFonts w:eastAsia="Times New Roman" w:cs="Times New Roman"/>
          <w:szCs w:val="24"/>
        </w:rPr>
        <w:t>υρωπαϊκά δεδομένα</w:t>
      </w:r>
      <w:r>
        <w:rPr>
          <w:rFonts w:eastAsia="Times New Roman" w:cs="Times New Roman"/>
          <w:szCs w:val="24"/>
        </w:rPr>
        <w:t>.</w:t>
      </w:r>
      <w:r w:rsidRPr="009B73D0">
        <w:rPr>
          <w:rFonts w:eastAsia="Times New Roman" w:cs="Times New Roman"/>
          <w:szCs w:val="24"/>
        </w:rPr>
        <w:t xml:space="preserve"> Είναι</w:t>
      </w:r>
      <w:r>
        <w:rPr>
          <w:rFonts w:eastAsia="Times New Roman" w:cs="Times New Roman"/>
          <w:szCs w:val="24"/>
        </w:rPr>
        <w:t>,</w:t>
      </w:r>
      <w:r w:rsidRPr="009B73D0">
        <w:rPr>
          <w:rFonts w:eastAsia="Times New Roman" w:cs="Times New Roman"/>
          <w:szCs w:val="24"/>
        </w:rPr>
        <w:t xml:space="preserve"> </w:t>
      </w:r>
      <w:r>
        <w:rPr>
          <w:rFonts w:eastAsia="Times New Roman" w:cs="Times New Roman"/>
          <w:szCs w:val="24"/>
        </w:rPr>
        <w:t>λ</w:t>
      </w:r>
      <w:r w:rsidRPr="009B73D0">
        <w:rPr>
          <w:rFonts w:eastAsia="Times New Roman" w:cs="Times New Roman"/>
          <w:szCs w:val="24"/>
        </w:rPr>
        <w:t>οιπόν</w:t>
      </w:r>
      <w:r>
        <w:rPr>
          <w:rFonts w:eastAsia="Times New Roman" w:cs="Times New Roman"/>
          <w:szCs w:val="24"/>
        </w:rPr>
        <w:t>,</w:t>
      </w:r>
      <w:r w:rsidRPr="009B73D0">
        <w:rPr>
          <w:rFonts w:eastAsia="Times New Roman" w:cs="Times New Roman"/>
          <w:szCs w:val="24"/>
        </w:rPr>
        <w:t xml:space="preserve"> απίθανο να τονωθούν με τις συνθήκες αυτές οι επενδύσεις και </w:t>
      </w:r>
      <w:r>
        <w:rPr>
          <w:rFonts w:eastAsia="Times New Roman" w:cs="Times New Roman"/>
          <w:szCs w:val="24"/>
        </w:rPr>
        <w:t xml:space="preserve">η </w:t>
      </w:r>
      <w:r w:rsidRPr="009B73D0">
        <w:rPr>
          <w:rFonts w:eastAsia="Times New Roman" w:cs="Times New Roman"/>
          <w:szCs w:val="24"/>
        </w:rPr>
        <w:t>ανάπτυξη της οικονομίας</w:t>
      </w:r>
      <w:r>
        <w:rPr>
          <w:rFonts w:eastAsia="Times New Roman" w:cs="Times New Roman"/>
          <w:szCs w:val="24"/>
        </w:rPr>
        <w:t>.</w:t>
      </w:r>
    </w:p>
    <w:p w14:paraId="4992415D" w14:textId="77777777" w:rsidR="00BA2908" w:rsidRDefault="00D473A4">
      <w:pPr>
        <w:spacing w:after="0" w:line="600" w:lineRule="auto"/>
        <w:ind w:firstLine="720"/>
        <w:jc w:val="both"/>
        <w:rPr>
          <w:rFonts w:eastAsia="Times New Roman" w:cs="Times New Roman"/>
          <w:szCs w:val="24"/>
        </w:rPr>
      </w:pPr>
      <w:r w:rsidRPr="009B73D0">
        <w:rPr>
          <w:rFonts w:eastAsia="Times New Roman" w:cs="Times New Roman"/>
          <w:szCs w:val="24"/>
        </w:rPr>
        <w:t>Κυρίες κύριο</w:t>
      </w:r>
      <w:r w:rsidRPr="009B73D0">
        <w:rPr>
          <w:rFonts w:eastAsia="Times New Roman" w:cs="Times New Roman"/>
          <w:szCs w:val="24"/>
        </w:rPr>
        <w:t>ι συνάδελφοι</w:t>
      </w:r>
      <w:r>
        <w:rPr>
          <w:rFonts w:eastAsia="Times New Roman" w:cs="Times New Roman"/>
          <w:szCs w:val="24"/>
        </w:rPr>
        <w:t>,</w:t>
      </w:r>
      <w:r w:rsidRPr="009B73D0">
        <w:rPr>
          <w:rFonts w:eastAsia="Times New Roman" w:cs="Times New Roman"/>
          <w:szCs w:val="24"/>
        </w:rPr>
        <w:t xml:space="preserve"> ο προϋπολογισμός του </w:t>
      </w:r>
      <w:r>
        <w:rPr>
          <w:rFonts w:eastAsia="Times New Roman" w:cs="Times New Roman"/>
          <w:szCs w:val="24"/>
        </w:rPr>
        <w:t>20</w:t>
      </w:r>
      <w:r w:rsidRPr="009B73D0">
        <w:rPr>
          <w:rFonts w:eastAsia="Times New Roman" w:cs="Times New Roman"/>
          <w:szCs w:val="24"/>
        </w:rPr>
        <w:t xml:space="preserve">19 είναι στην ουσία του ένας προϋπολογισμός </w:t>
      </w:r>
      <w:proofErr w:type="spellStart"/>
      <w:r w:rsidRPr="009B73D0">
        <w:rPr>
          <w:rFonts w:eastAsia="Times New Roman" w:cs="Times New Roman"/>
          <w:szCs w:val="24"/>
        </w:rPr>
        <w:t>μνημονιακός</w:t>
      </w:r>
      <w:proofErr w:type="spellEnd"/>
      <w:r w:rsidRPr="009B73D0">
        <w:rPr>
          <w:rFonts w:eastAsia="Times New Roman" w:cs="Times New Roman"/>
          <w:szCs w:val="24"/>
        </w:rPr>
        <w:t xml:space="preserve"> και όχι </w:t>
      </w:r>
      <w:proofErr w:type="spellStart"/>
      <w:r>
        <w:rPr>
          <w:rFonts w:eastAsia="Times New Roman" w:cs="Times New Roman"/>
          <w:szCs w:val="24"/>
        </w:rPr>
        <w:t>μεταμνημονιακό</w:t>
      </w:r>
      <w:r w:rsidRPr="009B73D0">
        <w:rPr>
          <w:rFonts w:eastAsia="Times New Roman" w:cs="Times New Roman"/>
          <w:szCs w:val="24"/>
        </w:rPr>
        <w:t>ς</w:t>
      </w:r>
      <w:proofErr w:type="spellEnd"/>
      <w:r>
        <w:rPr>
          <w:rFonts w:eastAsia="Times New Roman" w:cs="Times New Roman"/>
          <w:szCs w:val="24"/>
        </w:rPr>
        <w:t>.</w:t>
      </w:r>
      <w:r w:rsidRPr="009B73D0">
        <w:rPr>
          <w:rFonts w:eastAsia="Times New Roman" w:cs="Times New Roman"/>
          <w:szCs w:val="24"/>
        </w:rPr>
        <w:t xml:space="preserve"> Είναι ένας αμιγώς </w:t>
      </w:r>
      <w:r>
        <w:rPr>
          <w:rFonts w:eastAsia="Times New Roman" w:cs="Times New Roman"/>
          <w:szCs w:val="24"/>
        </w:rPr>
        <w:t xml:space="preserve">στερητικός </w:t>
      </w:r>
      <w:r w:rsidRPr="009B73D0">
        <w:rPr>
          <w:rFonts w:eastAsia="Times New Roman" w:cs="Times New Roman"/>
          <w:szCs w:val="24"/>
        </w:rPr>
        <w:t>προϋπολογισμός</w:t>
      </w:r>
      <w:r>
        <w:rPr>
          <w:rFonts w:eastAsia="Times New Roman" w:cs="Times New Roman"/>
          <w:szCs w:val="24"/>
        </w:rPr>
        <w:t>,</w:t>
      </w:r>
      <w:r w:rsidRPr="009B73D0">
        <w:rPr>
          <w:rFonts w:eastAsia="Times New Roman" w:cs="Times New Roman"/>
          <w:szCs w:val="24"/>
        </w:rPr>
        <w:t xml:space="preserve"> ένας προϋπολογισμός με ελάχιστα δώρα επικοινωνιακά</w:t>
      </w:r>
      <w:r>
        <w:rPr>
          <w:rFonts w:eastAsia="Times New Roman" w:cs="Times New Roman"/>
          <w:szCs w:val="24"/>
        </w:rPr>
        <w:t>.</w:t>
      </w:r>
    </w:p>
    <w:p w14:paraId="4992415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w:t>
      </w:r>
      <w:r>
        <w:rPr>
          <w:rFonts w:eastAsia="Times New Roman" w:cs="Times New Roman"/>
          <w:szCs w:val="24"/>
        </w:rPr>
        <w:t xml:space="preserve"> πολίτες</w:t>
      </w:r>
      <w:r w:rsidRPr="00087664">
        <w:rPr>
          <w:rFonts w:eastAsia="Times New Roman" w:cs="Times New Roman"/>
          <w:szCs w:val="24"/>
        </w:rPr>
        <w:t>,</w:t>
      </w:r>
      <w:r>
        <w:rPr>
          <w:rFonts w:eastAsia="Times New Roman" w:cs="Times New Roman"/>
          <w:szCs w:val="24"/>
        </w:rPr>
        <w:t xml:space="preserve"> όμως</w:t>
      </w:r>
      <w:r w:rsidRPr="00087664">
        <w:rPr>
          <w:rFonts w:eastAsia="Times New Roman" w:cs="Times New Roman"/>
          <w:szCs w:val="24"/>
        </w:rPr>
        <w:t>,</w:t>
      </w:r>
      <w:r>
        <w:rPr>
          <w:rFonts w:eastAsia="Times New Roman" w:cs="Times New Roman"/>
          <w:szCs w:val="24"/>
        </w:rPr>
        <w:t xml:space="preserve"> ξέρουν την αλήθεια. Γνωρίζουν ότι φως στο τούνελ θα δουν μ</w:t>
      </w:r>
      <w:r w:rsidRPr="009B73D0">
        <w:rPr>
          <w:rFonts w:eastAsia="Times New Roman" w:cs="Times New Roman"/>
          <w:szCs w:val="24"/>
        </w:rPr>
        <w:t>όνο αν εφαρμοστεί ένα συνεκτικό</w:t>
      </w:r>
      <w:r>
        <w:rPr>
          <w:rFonts w:eastAsia="Times New Roman" w:cs="Times New Roman"/>
          <w:szCs w:val="24"/>
        </w:rPr>
        <w:t>,</w:t>
      </w:r>
      <w:r w:rsidRPr="009B73D0">
        <w:rPr>
          <w:rFonts w:eastAsia="Times New Roman" w:cs="Times New Roman"/>
          <w:szCs w:val="24"/>
        </w:rPr>
        <w:t xml:space="preserve"> ρεαλιστικό σχέδιο για την επόμενη μέρα της οικονομίας</w:t>
      </w:r>
      <w:r>
        <w:rPr>
          <w:rFonts w:eastAsia="Times New Roman" w:cs="Times New Roman"/>
          <w:szCs w:val="24"/>
        </w:rPr>
        <w:t>,</w:t>
      </w:r>
      <w:r w:rsidRPr="009B73D0">
        <w:rPr>
          <w:rFonts w:eastAsia="Times New Roman" w:cs="Times New Roman"/>
          <w:szCs w:val="24"/>
        </w:rPr>
        <w:t xml:space="preserve"> ένα σχέδιο με γνώμονα τη μείωση της φορολογίας και των ασφαλιστικών εισφορών για όλους</w:t>
      </w:r>
      <w:r>
        <w:rPr>
          <w:rFonts w:eastAsia="Times New Roman" w:cs="Times New Roman"/>
          <w:szCs w:val="24"/>
        </w:rPr>
        <w:t>,</w:t>
      </w:r>
      <w:r w:rsidRPr="009B73D0">
        <w:rPr>
          <w:rFonts w:eastAsia="Times New Roman" w:cs="Times New Roman"/>
          <w:szCs w:val="24"/>
        </w:rPr>
        <w:t xml:space="preserve"> την πραγματοποίηση δι</w:t>
      </w:r>
      <w:r w:rsidRPr="009B73D0">
        <w:rPr>
          <w:rFonts w:eastAsia="Times New Roman" w:cs="Times New Roman"/>
          <w:szCs w:val="24"/>
        </w:rPr>
        <w:t>αρθρωτικών μεταρρυθμίσεων</w:t>
      </w:r>
      <w:r>
        <w:rPr>
          <w:rFonts w:eastAsia="Times New Roman" w:cs="Times New Roman"/>
          <w:szCs w:val="24"/>
        </w:rPr>
        <w:t>,</w:t>
      </w:r>
      <w:r w:rsidRPr="009B73D0">
        <w:rPr>
          <w:rFonts w:eastAsia="Times New Roman" w:cs="Times New Roman"/>
          <w:szCs w:val="24"/>
        </w:rPr>
        <w:t xml:space="preserve"> τη δημιουργία ποιοτικών θέσεων απασχόλησης</w:t>
      </w:r>
      <w:r>
        <w:rPr>
          <w:rFonts w:eastAsia="Times New Roman" w:cs="Times New Roman"/>
          <w:szCs w:val="24"/>
        </w:rPr>
        <w:t>,</w:t>
      </w:r>
      <w:r w:rsidRPr="009B73D0">
        <w:rPr>
          <w:rFonts w:eastAsia="Times New Roman" w:cs="Times New Roman"/>
          <w:szCs w:val="24"/>
        </w:rPr>
        <w:t xml:space="preserve"> την ενίσχυση της ρευστότητας στην </w:t>
      </w:r>
      <w:r w:rsidRPr="009B73D0">
        <w:rPr>
          <w:rFonts w:eastAsia="Times New Roman" w:cs="Times New Roman"/>
          <w:szCs w:val="24"/>
        </w:rPr>
        <w:lastRenderedPageBreak/>
        <w:t>πραγματική οικονομία και την επίτευξη υψηλής και διατηρήσιμης ανάπτυξης</w:t>
      </w:r>
      <w:r>
        <w:rPr>
          <w:rFonts w:eastAsia="Times New Roman" w:cs="Times New Roman"/>
          <w:szCs w:val="24"/>
        </w:rPr>
        <w:t>.</w:t>
      </w:r>
      <w:r w:rsidRPr="009B73D0">
        <w:rPr>
          <w:rFonts w:eastAsia="Times New Roman" w:cs="Times New Roman"/>
          <w:szCs w:val="24"/>
        </w:rPr>
        <w:t xml:space="preserve"> Οι πολίτες πιστεύουν ότι μπορούμε καλύτερα</w:t>
      </w:r>
      <w:r>
        <w:rPr>
          <w:rFonts w:eastAsia="Times New Roman" w:cs="Times New Roman"/>
          <w:szCs w:val="24"/>
        </w:rPr>
        <w:t>.</w:t>
      </w:r>
      <w:r w:rsidRPr="009B73D0">
        <w:rPr>
          <w:rFonts w:eastAsia="Times New Roman" w:cs="Times New Roman"/>
          <w:szCs w:val="24"/>
        </w:rPr>
        <w:t xml:space="preserve"> Με τη Νέα Δημοκρατία </w:t>
      </w:r>
      <w:r>
        <w:rPr>
          <w:rFonts w:eastAsia="Times New Roman" w:cs="Times New Roman"/>
          <w:szCs w:val="24"/>
        </w:rPr>
        <w:t xml:space="preserve">στην επόμενη </w:t>
      </w:r>
      <w:r>
        <w:rPr>
          <w:rFonts w:eastAsia="Times New Roman" w:cs="Times New Roman"/>
          <w:szCs w:val="24"/>
        </w:rPr>
        <w:t>κυβέρνηση θ</w:t>
      </w:r>
      <w:r w:rsidRPr="009B73D0">
        <w:rPr>
          <w:rFonts w:eastAsia="Times New Roman" w:cs="Times New Roman"/>
          <w:szCs w:val="24"/>
        </w:rPr>
        <w:t>α το καταφέρουμε</w:t>
      </w:r>
      <w:r>
        <w:rPr>
          <w:rFonts w:eastAsia="Times New Roman" w:cs="Times New Roman"/>
          <w:szCs w:val="24"/>
        </w:rPr>
        <w:t>.</w:t>
      </w:r>
    </w:p>
    <w:p w14:paraId="4992415F" w14:textId="77777777" w:rsidR="00BA2908" w:rsidRDefault="00D473A4">
      <w:pPr>
        <w:spacing w:after="0" w:line="600" w:lineRule="auto"/>
        <w:ind w:firstLine="720"/>
        <w:jc w:val="both"/>
        <w:rPr>
          <w:rFonts w:eastAsia="Times New Roman" w:cs="Times New Roman"/>
          <w:szCs w:val="24"/>
        </w:rPr>
      </w:pPr>
      <w:r w:rsidRPr="009B73D0">
        <w:rPr>
          <w:rFonts w:eastAsia="Times New Roman" w:cs="Times New Roman"/>
          <w:szCs w:val="24"/>
        </w:rPr>
        <w:t>Σας ευχαριστώ πολύ</w:t>
      </w:r>
      <w:r>
        <w:rPr>
          <w:rFonts w:eastAsia="Times New Roman" w:cs="Times New Roman"/>
          <w:szCs w:val="24"/>
        </w:rPr>
        <w:t>.</w:t>
      </w:r>
    </w:p>
    <w:p w14:paraId="49924160" w14:textId="77777777" w:rsidR="00BA2908" w:rsidRDefault="00D473A4">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924161"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Φορτσάκη</w:t>
      </w:r>
      <w:proofErr w:type="spellEnd"/>
      <w:r>
        <w:rPr>
          <w:rFonts w:eastAsia="Times New Roman" w:cs="Times New Roman"/>
          <w:szCs w:val="24"/>
        </w:rPr>
        <w:t xml:space="preserve">. </w:t>
      </w:r>
    </w:p>
    <w:p w14:paraId="49924162" w14:textId="77777777" w:rsidR="00BA2908" w:rsidRDefault="00D473A4">
      <w:pPr>
        <w:spacing w:after="0" w:line="600" w:lineRule="auto"/>
        <w:ind w:firstLine="720"/>
        <w:jc w:val="both"/>
        <w:rPr>
          <w:rFonts w:eastAsia="Times New Roman" w:cs="Times New Roman"/>
          <w:szCs w:val="24"/>
        </w:rPr>
      </w:pPr>
      <w:r w:rsidRPr="009B73D0">
        <w:rPr>
          <w:rFonts w:eastAsia="Times New Roman" w:cs="Times New Roman"/>
          <w:szCs w:val="24"/>
        </w:rPr>
        <w:t>Το</w:t>
      </w:r>
      <w:r>
        <w:rPr>
          <w:rFonts w:eastAsia="Times New Roman" w:cs="Times New Roman"/>
          <w:szCs w:val="24"/>
        </w:rPr>
        <w:t>ν</w:t>
      </w:r>
      <w:r w:rsidRPr="009B73D0">
        <w:rPr>
          <w:rFonts w:eastAsia="Times New Roman" w:cs="Times New Roman"/>
          <w:szCs w:val="24"/>
        </w:rPr>
        <w:t xml:space="preserve"> λόγο έχει η Υφυπουργός Παιδείας</w:t>
      </w:r>
      <w:r>
        <w:rPr>
          <w:rFonts w:eastAsia="Times New Roman" w:cs="Times New Roman"/>
          <w:szCs w:val="24"/>
        </w:rPr>
        <w:t>,</w:t>
      </w:r>
      <w:r w:rsidRPr="009B73D0">
        <w:rPr>
          <w:rFonts w:eastAsia="Times New Roman" w:cs="Times New Roman"/>
          <w:szCs w:val="24"/>
        </w:rPr>
        <w:t xml:space="preserve"> Έρευνας και Θρησκευμάτων κ</w:t>
      </w:r>
      <w:r>
        <w:rPr>
          <w:rFonts w:eastAsia="Times New Roman" w:cs="Times New Roman"/>
          <w:szCs w:val="24"/>
        </w:rPr>
        <w:t>.</w:t>
      </w:r>
      <w:r w:rsidRPr="009B73D0">
        <w:rPr>
          <w:rFonts w:eastAsia="Times New Roman" w:cs="Times New Roman"/>
          <w:szCs w:val="24"/>
        </w:rPr>
        <w:t xml:space="preserve"> </w:t>
      </w:r>
      <w:proofErr w:type="spellStart"/>
      <w:r w:rsidRPr="009B73D0">
        <w:rPr>
          <w:rFonts w:eastAsia="Times New Roman" w:cs="Times New Roman"/>
          <w:szCs w:val="24"/>
        </w:rPr>
        <w:t>Τζούφη</w:t>
      </w:r>
      <w:proofErr w:type="spellEnd"/>
      <w:r>
        <w:rPr>
          <w:rFonts w:eastAsia="Times New Roman" w:cs="Times New Roman"/>
          <w:szCs w:val="24"/>
        </w:rPr>
        <w:t xml:space="preserve"> για επτά λεπτά με </w:t>
      </w:r>
      <w:r>
        <w:rPr>
          <w:rFonts w:eastAsia="Times New Roman" w:cs="Times New Roman"/>
          <w:szCs w:val="24"/>
        </w:rPr>
        <w:t xml:space="preserve">σχετική ανοχή. </w:t>
      </w:r>
    </w:p>
    <w:p w14:paraId="49924163"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(Υφυπουργός Παιδείας, Έρευνας και Θρησκευμάτων): </w:t>
      </w:r>
      <w:r>
        <w:rPr>
          <w:rFonts w:eastAsia="Times New Roman" w:cs="Times New Roman"/>
          <w:szCs w:val="24"/>
        </w:rPr>
        <w:t xml:space="preserve">Ευχαριστώ, κύριε Πρόεδρε. </w:t>
      </w:r>
    </w:p>
    <w:p w14:paraId="4992416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πράγματι μετά από ο</w:t>
      </w:r>
      <w:r>
        <w:rPr>
          <w:rFonts w:eastAsia="Times New Roman" w:cs="Times New Roman"/>
          <w:szCs w:val="24"/>
        </w:rPr>
        <w:t>κ</w:t>
      </w:r>
      <w:r>
        <w:rPr>
          <w:rFonts w:eastAsia="Times New Roman" w:cs="Times New Roman"/>
          <w:szCs w:val="24"/>
        </w:rPr>
        <w:t>τώ</w:t>
      </w:r>
      <w:r w:rsidRPr="009B73D0">
        <w:rPr>
          <w:rFonts w:eastAsia="Times New Roman" w:cs="Times New Roman"/>
          <w:szCs w:val="24"/>
        </w:rPr>
        <w:t xml:space="preserve"> χρόνια </w:t>
      </w:r>
      <w:proofErr w:type="spellStart"/>
      <w:r>
        <w:rPr>
          <w:rFonts w:eastAsia="Times New Roman" w:cs="Times New Roman"/>
          <w:szCs w:val="24"/>
        </w:rPr>
        <w:t>μνημονιακού</w:t>
      </w:r>
      <w:proofErr w:type="spellEnd"/>
      <w:r>
        <w:rPr>
          <w:rFonts w:eastAsia="Times New Roman" w:cs="Times New Roman"/>
          <w:szCs w:val="24"/>
        </w:rPr>
        <w:t xml:space="preserve"> </w:t>
      </w:r>
      <w:r w:rsidRPr="009B73D0">
        <w:rPr>
          <w:rFonts w:eastAsia="Times New Roman" w:cs="Times New Roman"/>
          <w:szCs w:val="24"/>
        </w:rPr>
        <w:t>χειμώνα</w:t>
      </w:r>
      <w:r>
        <w:rPr>
          <w:rFonts w:eastAsia="Times New Roman" w:cs="Times New Roman"/>
          <w:szCs w:val="24"/>
        </w:rPr>
        <w:t>,</w:t>
      </w:r>
      <w:r w:rsidRPr="009B73D0">
        <w:rPr>
          <w:rFonts w:eastAsia="Times New Roman" w:cs="Times New Roman"/>
          <w:szCs w:val="24"/>
        </w:rPr>
        <w:t xml:space="preserve"> αυτό το προσχέδιο του κρατικού προϋπολογισμού που συζητούμε</w:t>
      </w:r>
      <w:r>
        <w:rPr>
          <w:rFonts w:eastAsia="Times New Roman" w:cs="Times New Roman"/>
          <w:szCs w:val="24"/>
        </w:rPr>
        <w:t xml:space="preserve">, </w:t>
      </w:r>
      <w:r w:rsidRPr="009B73D0">
        <w:rPr>
          <w:rFonts w:eastAsia="Times New Roman" w:cs="Times New Roman"/>
          <w:szCs w:val="24"/>
        </w:rPr>
        <w:t xml:space="preserve">κατά τη </w:t>
      </w:r>
      <w:r w:rsidRPr="009B73D0">
        <w:rPr>
          <w:rFonts w:eastAsia="Times New Roman" w:cs="Times New Roman"/>
          <w:szCs w:val="24"/>
        </w:rPr>
        <w:t xml:space="preserve">γνώμη </w:t>
      </w:r>
      <w:r>
        <w:rPr>
          <w:rFonts w:eastAsia="Times New Roman" w:cs="Times New Roman"/>
          <w:szCs w:val="24"/>
        </w:rPr>
        <w:t>μας,</w:t>
      </w:r>
      <w:r w:rsidRPr="009B73D0">
        <w:rPr>
          <w:rFonts w:eastAsia="Times New Roman" w:cs="Times New Roman"/>
          <w:szCs w:val="24"/>
        </w:rPr>
        <w:t xml:space="preserve"> σηματοδοτεί την έναρξη της επιστροφής στην κανονικότητα</w:t>
      </w:r>
      <w:r>
        <w:rPr>
          <w:rFonts w:eastAsia="Times New Roman" w:cs="Times New Roman"/>
          <w:szCs w:val="24"/>
        </w:rPr>
        <w:t>,</w:t>
      </w:r>
      <w:r w:rsidRPr="009B73D0">
        <w:rPr>
          <w:rFonts w:eastAsia="Times New Roman" w:cs="Times New Roman"/>
          <w:szCs w:val="24"/>
        </w:rPr>
        <w:t xml:space="preserve"> σκιαγραφώντας την αποκατάσταση της αξιοπιστίας και την επανένταξη</w:t>
      </w:r>
      <w:r>
        <w:rPr>
          <w:rFonts w:eastAsia="Times New Roman" w:cs="Times New Roman"/>
          <w:szCs w:val="24"/>
        </w:rPr>
        <w:t xml:space="preserve"> της χώρας στο σύνηθες διεθνές π</w:t>
      </w:r>
      <w:r w:rsidRPr="009B73D0">
        <w:rPr>
          <w:rFonts w:eastAsia="Times New Roman" w:cs="Times New Roman"/>
          <w:szCs w:val="24"/>
        </w:rPr>
        <w:t>λαίσιο</w:t>
      </w:r>
      <w:r>
        <w:rPr>
          <w:rFonts w:eastAsia="Times New Roman" w:cs="Times New Roman"/>
          <w:szCs w:val="24"/>
        </w:rPr>
        <w:t>.</w:t>
      </w:r>
      <w:r w:rsidRPr="009B73D0">
        <w:rPr>
          <w:rFonts w:eastAsia="Times New Roman" w:cs="Times New Roman"/>
          <w:szCs w:val="24"/>
        </w:rPr>
        <w:t xml:space="preserve"> Νομίζω εξ ου και ο εθνικιστικός πυρετός της Νέας Δημοκρατίας</w:t>
      </w:r>
      <w:r>
        <w:rPr>
          <w:rFonts w:eastAsia="Times New Roman" w:cs="Times New Roman"/>
          <w:szCs w:val="24"/>
        </w:rPr>
        <w:t>,</w:t>
      </w:r>
      <w:r w:rsidRPr="009B73D0">
        <w:rPr>
          <w:rFonts w:eastAsia="Times New Roman" w:cs="Times New Roman"/>
          <w:szCs w:val="24"/>
        </w:rPr>
        <w:t xml:space="preserve"> επειδή βρίσκεται σε π</w:t>
      </w:r>
      <w:r w:rsidRPr="009B73D0">
        <w:rPr>
          <w:rFonts w:eastAsia="Times New Roman" w:cs="Times New Roman"/>
          <w:szCs w:val="24"/>
        </w:rPr>
        <w:t>λήρες στρατηγικό αδιέξοδο</w:t>
      </w:r>
      <w:r>
        <w:rPr>
          <w:rFonts w:eastAsia="Times New Roman" w:cs="Times New Roman"/>
          <w:szCs w:val="24"/>
        </w:rPr>
        <w:t>.</w:t>
      </w:r>
    </w:p>
    <w:p w14:paraId="4992416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 προϋπολογισμός αυτός σηματοδοτεί</w:t>
      </w:r>
      <w:r w:rsidRPr="009B73D0">
        <w:rPr>
          <w:rFonts w:eastAsia="Times New Roman" w:cs="Times New Roman"/>
          <w:szCs w:val="24"/>
        </w:rPr>
        <w:t xml:space="preserve"> την απομάκρυνση από τις πολιτικές της σκληρής λιτότητας</w:t>
      </w:r>
      <w:r>
        <w:rPr>
          <w:rFonts w:eastAsia="Times New Roman" w:cs="Times New Roman"/>
          <w:szCs w:val="24"/>
        </w:rPr>
        <w:t>, δίνοντας βαθμιαία και μ</w:t>
      </w:r>
      <w:r w:rsidRPr="009B73D0">
        <w:rPr>
          <w:rFonts w:eastAsia="Times New Roman" w:cs="Times New Roman"/>
          <w:szCs w:val="24"/>
        </w:rPr>
        <w:t>ε τρόπο κοινωνικά δίκαιο</w:t>
      </w:r>
      <w:r w:rsidRPr="00087664">
        <w:rPr>
          <w:rFonts w:eastAsia="Times New Roman" w:cs="Times New Roman"/>
          <w:szCs w:val="24"/>
        </w:rPr>
        <w:t>,</w:t>
      </w:r>
      <w:r w:rsidRPr="009B73D0">
        <w:rPr>
          <w:rFonts w:eastAsia="Times New Roman" w:cs="Times New Roman"/>
          <w:szCs w:val="24"/>
        </w:rPr>
        <w:t xml:space="preserve"> χώρο στην </w:t>
      </w:r>
      <w:r w:rsidRPr="009B73D0">
        <w:rPr>
          <w:rFonts w:eastAsia="Times New Roman" w:cs="Times New Roman"/>
          <w:szCs w:val="24"/>
        </w:rPr>
        <w:lastRenderedPageBreak/>
        <w:t>ενίσχυση του διαθέσιμου εισοδήματος των νοικοκυριών</w:t>
      </w:r>
      <w:r>
        <w:rPr>
          <w:rFonts w:eastAsia="Times New Roman" w:cs="Times New Roman"/>
          <w:szCs w:val="24"/>
        </w:rPr>
        <w:t>,</w:t>
      </w:r>
      <w:r w:rsidRPr="009B73D0">
        <w:rPr>
          <w:rFonts w:eastAsia="Times New Roman" w:cs="Times New Roman"/>
          <w:szCs w:val="24"/>
        </w:rPr>
        <w:t xml:space="preserve"> στην υπο</w:t>
      </w:r>
      <w:r>
        <w:rPr>
          <w:rFonts w:eastAsia="Times New Roman" w:cs="Times New Roman"/>
          <w:szCs w:val="24"/>
        </w:rPr>
        <w:t>στήριξη της βιώσι</w:t>
      </w:r>
      <w:r>
        <w:rPr>
          <w:rFonts w:eastAsia="Times New Roman" w:cs="Times New Roman"/>
          <w:szCs w:val="24"/>
        </w:rPr>
        <w:t>μης ανάπτυξης κ</w:t>
      </w:r>
      <w:r w:rsidRPr="009B73D0">
        <w:rPr>
          <w:rFonts w:eastAsia="Times New Roman" w:cs="Times New Roman"/>
          <w:szCs w:val="24"/>
        </w:rPr>
        <w:t xml:space="preserve">αι βέβαια εμβληματικά στην περαιτέρω ανασυγκρότηση του </w:t>
      </w:r>
      <w:r>
        <w:rPr>
          <w:rFonts w:eastAsia="Times New Roman" w:cs="Times New Roman"/>
          <w:szCs w:val="24"/>
        </w:rPr>
        <w:t xml:space="preserve">κατεδαφισμένου </w:t>
      </w:r>
      <w:r w:rsidRPr="009B73D0">
        <w:rPr>
          <w:rFonts w:eastAsia="Times New Roman" w:cs="Times New Roman"/>
          <w:szCs w:val="24"/>
        </w:rPr>
        <w:t>κοινωνικού κράτους και του συστήματος κοινωνικής προστασίας</w:t>
      </w:r>
      <w:r>
        <w:rPr>
          <w:rFonts w:eastAsia="Times New Roman" w:cs="Times New Roman"/>
          <w:szCs w:val="24"/>
        </w:rPr>
        <w:t>.</w:t>
      </w:r>
    </w:p>
    <w:p w14:paraId="4992416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Πιο ειδικά, η εκπαίδευση στη χώρα μας σ</w:t>
      </w:r>
      <w:r w:rsidRPr="009B73D0">
        <w:rPr>
          <w:rFonts w:eastAsia="Times New Roman" w:cs="Times New Roman"/>
          <w:szCs w:val="24"/>
        </w:rPr>
        <w:t xml:space="preserve">τους </w:t>
      </w:r>
      <w:proofErr w:type="spellStart"/>
      <w:r w:rsidRPr="009B73D0">
        <w:rPr>
          <w:rFonts w:eastAsia="Times New Roman" w:cs="Times New Roman"/>
          <w:szCs w:val="24"/>
        </w:rPr>
        <w:t>μνημονιακούς</w:t>
      </w:r>
      <w:proofErr w:type="spellEnd"/>
      <w:r w:rsidRPr="009B73D0">
        <w:rPr>
          <w:rFonts w:eastAsia="Times New Roman" w:cs="Times New Roman"/>
          <w:szCs w:val="24"/>
        </w:rPr>
        <w:t xml:space="preserve"> </w:t>
      </w:r>
      <w:r>
        <w:rPr>
          <w:rFonts w:eastAsia="Times New Roman" w:cs="Times New Roman"/>
          <w:szCs w:val="24"/>
        </w:rPr>
        <w:t xml:space="preserve">χρόνους </w:t>
      </w:r>
      <w:r w:rsidRPr="009B73D0">
        <w:rPr>
          <w:rFonts w:eastAsia="Times New Roman" w:cs="Times New Roman"/>
          <w:szCs w:val="24"/>
        </w:rPr>
        <w:t>δέχτηκε πολύ σοβ</w:t>
      </w:r>
      <w:r>
        <w:rPr>
          <w:rFonts w:eastAsia="Times New Roman" w:cs="Times New Roman"/>
          <w:szCs w:val="24"/>
        </w:rPr>
        <w:t>αρό πλήγμα</w:t>
      </w:r>
      <w:r w:rsidRPr="00087664">
        <w:rPr>
          <w:rFonts w:eastAsia="Times New Roman" w:cs="Times New Roman"/>
          <w:szCs w:val="24"/>
        </w:rPr>
        <w:t>,</w:t>
      </w:r>
      <w:r>
        <w:rPr>
          <w:rFonts w:eastAsia="Times New Roman" w:cs="Times New Roman"/>
          <w:szCs w:val="24"/>
        </w:rPr>
        <w:t xml:space="preserve"> καθώς η μ</w:t>
      </w:r>
      <w:r w:rsidRPr="009B73D0">
        <w:rPr>
          <w:rFonts w:eastAsia="Times New Roman" w:cs="Times New Roman"/>
          <w:szCs w:val="24"/>
        </w:rPr>
        <w:t xml:space="preserve">είωση </w:t>
      </w:r>
      <w:r w:rsidRPr="009B73D0">
        <w:rPr>
          <w:rFonts w:eastAsia="Times New Roman" w:cs="Times New Roman"/>
          <w:szCs w:val="24"/>
        </w:rPr>
        <w:t>των εισοδημάτων των πολιτών μέχρι 50% αλλά και των κρατικών δ</w:t>
      </w:r>
      <w:r>
        <w:rPr>
          <w:rFonts w:eastAsia="Times New Roman" w:cs="Times New Roman"/>
          <w:szCs w:val="24"/>
        </w:rPr>
        <w:t xml:space="preserve">απανών κατά 34% </w:t>
      </w:r>
      <w:proofErr w:type="spellStart"/>
      <w:r>
        <w:rPr>
          <w:rFonts w:eastAsia="Times New Roman" w:cs="Times New Roman"/>
          <w:szCs w:val="24"/>
        </w:rPr>
        <w:t>επέδρασε</w:t>
      </w:r>
      <w:proofErr w:type="spellEnd"/>
      <w:r>
        <w:rPr>
          <w:rFonts w:eastAsia="Times New Roman" w:cs="Times New Roman"/>
          <w:szCs w:val="24"/>
        </w:rPr>
        <w:t xml:space="preserve"> σε μι</w:t>
      </w:r>
      <w:r w:rsidRPr="009B73D0">
        <w:rPr>
          <w:rFonts w:eastAsia="Times New Roman" w:cs="Times New Roman"/>
          <w:szCs w:val="24"/>
        </w:rPr>
        <w:t>α σειρά καταστάσεων που οδήγησαν σε παιδική φτώχεια</w:t>
      </w:r>
      <w:r>
        <w:rPr>
          <w:rFonts w:eastAsia="Times New Roman" w:cs="Times New Roman"/>
          <w:szCs w:val="24"/>
        </w:rPr>
        <w:t>,</w:t>
      </w:r>
      <w:r w:rsidRPr="009B73D0">
        <w:rPr>
          <w:rFonts w:eastAsia="Times New Roman" w:cs="Times New Roman"/>
          <w:szCs w:val="24"/>
        </w:rPr>
        <w:t xml:space="preserve"> υλική αποστέρηση και συνακόλουθα επηρέασαν και τις επιδόσεις του μαθητικού πληθυσμού</w:t>
      </w:r>
      <w:r>
        <w:rPr>
          <w:rFonts w:eastAsia="Times New Roman" w:cs="Times New Roman"/>
          <w:szCs w:val="24"/>
        </w:rPr>
        <w:t>.</w:t>
      </w:r>
      <w:r w:rsidRPr="009B73D0">
        <w:rPr>
          <w:rFonts w:eastAsia="Times New Roman" w:cs="Times New Roman"/>
          <w:szCs w:val="24"/>
        </w:rPr>
        <w:t xml:space="preserve"> </w:t>
      </w:r>
    </w:p>
    <w:p w14:paraId="4992416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διάθεση λιγότερων πόρων</w:t>
      </w:r>
      <w:r>
        <w:rPr>
          <w:rFonts w:eastAsia="Times New Roman" w:cs="Times New Roman"/>
          <w:szCs w:val="24"/>
        </w:rPr>
        <w:t xml:space="preserve"> και η μείωση των δαπανών στα σχολεία συνέβαλε, λοιπόν, στην ένταση των ανισοτήτων. Παράλληλα ελαττώθηκε η δυνατότητα να υπάρξουν νέες σχολικές μονάδες, να συντηρηθούν οι υπάρχουσες, οι μισθοί των εκπαιδευτικών μειώθηκαν και -το πιο σημαντικό- οι προσλήψει</w:t>
      </w:r>
      <w:r>
        <w:rPr>
          <w:rFonts w:eastAsia="Times New Roman" w:cs="Times New Roman"/>
          <w:szCs w:val="24"/>
        </w:rPr>
        <w:t>ς μόνιμου προσωπικού εκπαιδευτικών και άλλων ειδικών πάγωσαν για δέκα χρόνια, ενώ παράλληλα περισσότεροι από τριάντα χιλιάδες εκπαιδευτικοί συνταξιοδοτήθηκαν.</w:t>
      </w:r>
    </w:p>
    <w:p w14:paraId="4992416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Από την επιθετική αυτή πολιτική δεν γλίτωσαν ούτε τα πανεπιστήμια και τα ερευνητικά κέντρα που </w:t>
      </w:r>
      <w:proofErr w:type="spellStart"/>
      <w:r>
        <w:rPr>
          <w:rFonts w:eastAsia="Times New Roman" w:cs="Times New Roman"/>
          <w:szCs w:val="24"/>
        </w:rPr>
        <w:t>υπ</w:t>
      </w:r>
      <w:r>
        <w:rPr>
          <w:rFonts w:eastAsia="Times New Roman" w:cs="Times New Roman"/>
          <w:szCs w:val="24"/>
        </w:rPr>
        <w:t>οχρηματοδοτήθηκαν</w:t>
      </w:r>
      <w:proofErr w:type="spellEnd"/>
      <w:r>
        <w:rPr>
          <w:rFonts w:eastAsia="Times New Roman" w:cs="Times New Roman"/>
          <w:szCs w:val="24"/>
        </w:rPr>
        <w:t xml:space="preserve"> και υπονομεύθηκαν έναντι ενός νεοφιλελεύθερου ιδεολογήματος περί ιδιωτικοποίησης, οδηγώντας κυρίως μετά την αποφοίτησή τους χιλιάδες νέους σε φυγή στις χώρες του εξωτερικού, αφού δεν υπήρχαν θέσεις αντίστοιχες των προσόντων τους.</w:t>
      </w:r>
    </w:p>
    <w:p w14:paraId="4992416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w:t>
      </w:r>
      <w:r>
        <w:rPr>
          <w:rFonts w:eastAsia="Times New Roman" w:cs="Times New Roman"/>
          <w:szCs w:val="24"/>
        </w:rPr>
        <w:t>Κυβέρνησή μας η ουσιαστική στήριξη του κοινωνικού κράτους γενικά, αλλά και της δημόσιας και δωρεάν εκπαίδευσης ειδικά</w:t>
      </w:r>
      <w:r>
        <w:rPr>
          <w:rFonts w:eastAsia="Times New Roman" w:cs="Times New Roman"/>
          <w:szCs w:val="24"/>
        </w:rPr>
        <w:t>,</w:t>
      </w:r>
      <w:r>
        <w:rPr>
          <w:rFonts w:eastAsia="Times New Roman" w:cs="Times New Roman"/>
          <w:szCs w:val="24"/>
        </w:rPr>
        <w:t xml:space="preserve"> αποτελεί προτεραιότητα. Έτσι, λοιπόν, από το 2015, που με την εντολή του ελληνικού λαού αναλάβαμε τη διοίκηση της χώρας, καταβάλαμε κάθε </w:t>
      </w:r>
      <w:r>
        <w:rPr>
          <w:rFonts w:eastAsia="Times New Roman" w:cs="Times New Roman"/>
          <w:szCs w:val="24"/>
        </w:rPr>
        <w:t xml:space="preserve">δυνατή προσπάθεια για την αντιστροφή της κατάστασης, την </w:t>
      </w:r>
      <w:proofErr w:type="spellStart"/>
      <w:r>
        <w:rPr>
          <w:rFonts w:eastAsia="Times New Roman" w:cs="Times New Roman"/>
          <w:szCs w:val="24"/>
        </w:rPr>
        <w:t>κανονικοποίηση</w:t>
      </w:r>
      <w:proofErr w:type="spellEnd"/>
      <w:r>
        <w:rPr>
          <w:rFonts w:eastAsia="Times New Roman" w:cs="Times New Roman"/>
          <w:szCs w:val="24"/>
        </w:rPr>
        <w:t xml:space="preserve"> μιας σειράς χρόνιων στρεβλώσεων, τη σταθεροποίηση του εκπαιδευτικού συστήματος στο σύνολό του, αλλά και την κατά το δυνατόν ανάπτυξή του με γνώμονα πάντα την απρόσκοπτη πρόσβαση όλων σ</w:t>
      </w:r>
      <w:r>
        <w:rPr>
          <w:rFonts w:eastAsia="Times New Roman" w:cs="Times New Roman"/>
          <w:szCs w:val="24"/>
        </w:rPr>
        <w:t>τη γνώση και στη μόρφωση.</w:t>
      </w:r>
    </w:p>
    <w:p w14:paraId="4992416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συνεχής, λοιπόν, μείωση των εκπαιδευτικών δαπανών που ξεκίνησε το 2011 σταμάτησε με τον προϋπολογισμό του 2016. Στη συνέχεια, στον επόμενο προϋπολογισμό του 2017, οι δημόσιες δαπάνες αυξήθηκαν περίπου στο 2,85% επί του Ακαθάριστ</w:t>
      </w:r>
      <w:r>
        <w:rPr>
          <w:rFonts w:eastAsia="Times New Roman" w:cs="Times New Roman"/>
          <w:szCs w:val="24"/>
        </w:rPr>
        <w:t xml:space="preserve">ου Εθνικού Προϊόντος, που βεβαίως απέχει του ευρωπαϊκού μέσου όρου, που είναι το 4,7% του ΑΕΠ, αλλά κυρίως ανατράπηκε η αρνητική πρόβλεψη του </w:t>
      </w:r>
      <w:r>
        <w:rPr>
          <w:rFonts w:eastAsia="Times New Roman" w:cs="Times New Roman"/>
          <w:szCs w:val="24"/>
        </w:rPr>
        <w:t>μ</w:t>
      </w:r>
      <w:r>
        <w:rPr>
          <w:rFonts w:eastAsia="Times New Roman" w:cs="Times New Roman"/>
          <w:szCs w:val="24"/>
        </w:rPr>
        <w:t>εσοπρόθεσμου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της προηγούμενης </w:t>
      </w:r>
      <w:r>
        <w:rPr>
          <w:rFonts w:eastAsia="Times New Roman" w:cs="Times New Roman"/>
          <w:szCs w:val="24"/>
        </w:rPr>
        <w:t>κ</w:t>
      </w:r>
      <w:r>
        <w:rPr>
          <w:rFonts w:eastAsia="Times New Roman" w:cs="Times New Roman"/>
          <w:szCs w:val="24"/>
        </w:rPr>
        <w:t>υβέρνησης, η οποία προέβλεπε για την τρέχουσα χρονιά, κυρίες και κύριο</w:t>
      </w:r>
      <w:r>
        <w:rPr>
          <w:rFonts w:eastAsia="Times New Roman" w:cs="Times New Roman"/>
          <w:szCs w:val="24"/>
        </w:rPr>
        <w:t>ι συνάδελφοι, μόνο το 1,9% του ΑΕΠ για όλη την εκπαίδευση.</w:t>
      </w:r>
    </w:p>
    <w:p w14:paraId="4992416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Κάνοντας, λοιπόν, προτεραιότητά μας την ποσοτική και ποιοτική ανάπτυξη του αγαθού της παρεχόμενης εκπαίδευσης, το 2018 είχαμε αύξηση κατά 3,6% και κατά το 2019 προβλέπεται ποσό σημαντικό 5,5 δισεκα</w:t>
      </w:r>
      <w:r>
        <w:rPr>
          <w:rFonts w:eastAsia="Times New Roman" w:cs="Times New Roman"/>
          <w:szCs w:val="24"/>
        </w:rPr>
        <w:t xml:space="preserve">τομμύρια, εκ των οποίων τα </w:t>
      </w:r>
      <w:r>
        <w:rPr>
          <w:rFonts w:eastAsia="Times New Roman" w:cs="Times New Roman"/>
          <w:szCs w:val="24"/>
        </w:rPr>
        <w:lastRenderedPageBreak/>
        <w:t xml:space="preserve">4,9 προέρχονται από τον εθνικό προϋπολογισμό και τα 565 εκατομμύρια από το Πρόγραμμα Δημοσίων Επενδύσεων, δηλαδή αύξηση και ενίσχυση κατά 4,2% σε σχέση με τον προϋπολογισμό του 2018. </w:t>
      </w:r>
    </w:p>
    <w:p w14:paraId="4992416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αυτή είναι και η απάντηση προς τον κ. Παπ</w:t>
      </w:r>
      <w:r>
        <w:rPr>
          <w:rFonts w:eastAsia="Times New Roman" w:cs="Times New Roman"/>
          <w:szCs w:val="24"/>
        </w:rPr>
        <w:t>αθεοδώρου. Καταθέτω διάγραμμα, το οποίο δείχνει ακριβώς αυτή τη μεταβολή των δαπανών στον χώρο της εκπαίδευσης.</w:t>
      </w:r>
    </w:p>
    <w:p w14:paraId="4992416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w:t>
      </w:r>
      <w:r>
        <w:rPr>
          <w:rFonts w:eastAsia="Times New Roman" w:cs="Times New Roman"/>
          <w:szCs w:val="24"/>
        </w:rPr>
        <w:t>μματείας της Διεύθυνσης Στενογραφίας και Πρακτικών</w:t>
      </w:r>
      <w:r>
        <w:rPr>
          <w:rFonts w:eastAsia="Times New Roman" w:cs="Times New Roman"/>
          <w:szCs w:val="24"/>
        </w:rPr>
        <w:t xml:space="preserve"> της Βουλής</w:t>
      </w:r>
      <w:r>
        <w:rPr>
          <w:rFonts w:eastAsia="Times New Roman" w:cs="Times New Roman"/>
          <w:szCs w:val="24"/>
        </w:rPr>
        <w:t>)</w:t>
      </w:r>
    </w:p>
    <w:p w14:paraId="4992416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Επιπρόσθετα, τα πανεπιστήμια ενισχύθηκαν με έκτακτες επιχορηγήσεις και τα </w:t>
      </w:r>
      <w:proofErr w:type="spellStart"/>
      <w:r>
        <w:rPr>
          <w:rFonts w:eastAsia="Times New Roman" w:cs="Times New Roman"/>
          <w:szCs w:val="24"/>
        </w:rPr>
        <w:t>ενιαιοποιούμενα</w:t>
      </w:r>
      <w:proofErr w:type="spellEnd"/>
      <w:r>
        <w:rPr>
          <w:rFonts w:eastAsia="Times New Roman" w:cs="Times New Roman"/>
          <w:szCs w:val="24"/>
        </w:rPr>
        <w:t xml:space="preserve"> και με επιπρόσθετες επιχορηγήσεις, όπως είναι το Πανεπιστήμιο Ιωαννίνων, το ΤΕΙ Ηπείρου, το Ιόνιο Πανεπ</w:t>
      </w:r>
      <w:r>
        <w:rPr>
          <w:rFonts w:eastAsia="Times New Roman" w:cs="Times New Roman"/>
          <w:szCs w:val="24"/>
        </w:rPr>
        <w:t>ιστήμιο και το ΤΕΙ Ιονίων Νήσων. Εξασφαλίστηκαν επιπλέον 20 εκατομμύρια ευρώ για το ΙΝΕΔΙΒΙΜ, για να καλυφθούν δαπάνες σίτισης και καθαριότητας και πολλαπλές άλλες ανάγκες που έχουν τα πανεπιστήμια, ενώ διπλασιάστηκε η δημόσια δαπάνη για την έρευνα και την</w:t>
      </w:r>
      <w:r>
        <w:rPr>
          <w:rFonts w:eastAsia="Times New Roman" w:cs="Times New Roman"/>
          <w:szCs w:val="24"/>
        </w:rPr>
        <w:t xml:space="preserve"> καινοτομία με καίρια συνεισφορά πρόσθετων πόρων 240 εκατομμυρίων ευρώ από το ΕΛΙΔΕΚ για τη στήριξη νέων επιστημόνων και την ενίσχυση της έρευνας στα ΑΕΙ και στα ερευνητικά κέντρα.</w:t>
      </w:r>
    </w:p>
    <w:p w14:paraId="4992416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ιδιαίτερα σημαντική ήταν και η </w:t>
      </w:r>
      <w:proofErr w:type="spellStart"/>
      <w:r>
        <w:rPr>
          <w:rFonts w:eastAsia="Times New Roman" w:cs="Times New Roman"/>
          <w:szCs w:val="24"/>
        </w:rPr>
        <w:t>στοχευμένη</w:t>
      </w:r>
      <w:proofErr w:type="spellEnd"/>
      <w:r>
        <w:rPr>
          <w:rFonts w:eastAsia="Times New Roman" w:cs="Times New Roman"/>
          <w:szCs w:val="24"/>
        </w:rPr>
        <w:t xml:space="preserve"> χρήση άλλων χρηματοδοτι</w:t>
      </w:r>
      <w:r>
        <w:rPr>
          <w:rFonts w:eastAsia="Times New Roman" w:cs="Times New Roman"/>
          <w:szCs w:val="24"/>
        </w:rPr>
        <w:t>κών εργαλείων, όπως του ΕΣΠΑ, για την ανάπτυξη άλλων προγραμμάτων ύψους πολλών εκατομμυρίων ευρώ.</w:t>
      </w:r>
    </w:p>
    <w:p w14:paraId="4992417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πιο ειδικά, για την ειδική αγωγή και εκπαίδευση, που ανήκει και στις αρμοδιότητες που μου ανατέθηκαν, πράγματι οι μαθητές με αναπηρία και ειδικές εκπαιδευ</w:t>
      </w:r>
      <w:r>
        <w:rPr>
          <w:rFonts w:eastAsia="Times New Roman" w:cs="Times New Roman"/>
          <w:szCs w:val="24"/>
        </w:rPr>
        <w:t>τικές ανάγκες έχουν τη δυνατότητα και την υποχρέωση να φοιτούν μέσα στην εκπαιδευτική διαδικασία, βεβαίως αντιμετωπίζοντας μια σειρά από σοβαρά κοινωνικά στερεότυπα, ανισότητες και πραγματικές δυσκολίες, όχι μόνο μέσα στο σχολείο αλλά και σε όλες τις διαστ</w:t>
      </w:r>
      <w:r>
        <w:rPr>
          <w:rFonts w:eastAsia="Times New Roman" w:cs="Times New Roman"/>
          <w:szCs w:val="24"/>
        </w:rPr>
        <w:t xml:space="preserve">άσεις της ζωής τους. </w:t>
      </w:r>
    </w:p>
    <w:p w14:paraId="4992417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Τι κάναμε γι</w:t>
      </w:r>
      <w:r>
        <w:rPr>
          <w:rFonts w:eastAsia="Times New Roman" w:cs="Times New Roman"/>
          <w:szCs w:val="24"/>
        </w:rPr>
        <w:t>’</w:t>
      </w:r>
      <w:r>
        <w:rPr>
          <w:rFonts w:eastAsia="Times New Roman" w:cs="Times New Roman"/>
          <w:szCs w:val="24"/>
        </w:rPr>
        <w:t xml:space="preserve"> αυτούς; Ιδρύσαμε τα τελευταία τρία χρόνια πεντακόσια εβδομήντα νέα τμήματα ένταξης, αγγίζοντας συνολικά τα τρεις χιλιάδες επτακόσια δέκα. Το σύνολο των μαθητών με αναπηρία και ειδικές εκπαιδευτικές ανάγκες που σήμερα φοι</w:t>
      </w:r>
      <w:r>
        <w:rPr>
          <w:rFonts w:eastAsia="Times New Roman" w:cs="Times New Roman"/>
          <w:szCs w:val="24"/>
        </w:rPr>
        <w:t xml:space="preserve">τούν στα γενικά σχολεία είναι περίπου ενενήντα πέντε χιλιάδες και αυτό είναι μια διαρκής αυξητική τάση τα τελευταία χρόνια. Φαίνεται δηλαδή ότι το </w:t>
      </w:r>
      <w:proofErr w:type="spellStart"/>
      <w:r>
        <w:rPr>
          <w:rFonts w:eastAsia="Times New Roman" w:cs="Times New Roman"/>
          <w:szCs w:val="24"/>
        </w:rPr>
        <w:t>σχολειό</w:t>
      </w:r>
      <w:proofErr w:type="spellEnd"/>
      <w:r>
        <w:rPr>
          <w:rFonts w:eastAsia="Times New Roman" w:cs="Times New Roman"/>
          <w:szCs w:val="24"/>
        </w:rPr>
        <w:t xml:space="preserve"> είναι καταφυγή, πέφτει η σχολική διαρροή και μάλιστα το ποσό που εμφανίζεται είναι στο 6%, όταν ο μέσ</w:t>
      </w:r>
      <w:r>
        <w:rPr>
          <w:rFonts w:eastAsia="Times New Roman" w:cs="Times New Roman"/>
          <w:szCs w:val="24"/>
        </w:rPr>
        <w:t xml:space="preserve">ος ευρωπαϊκός στόχος για το 2020 ήταν το 10%. </w:t>
      </w:r>
    </w:p>
    <w:p w14:paraId="4992417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Ένα μέρος αυτών των παιδιών, περίπου έντεκα χιλιάδες μαθητές, φοιτούν σε ειδικές μονάδες σχολικής αγωγής. Ιδρύσαμε και τριάντα έξι μονάδες τέτοιες το τε</w:t>
      </w:r>
      <w:r>
        <w:rPr>
          <w:rFonts w:eastAsia="Times New Roman" w:cs="Times New Roman"/>
          <w:szCs w:val="24"/>
        </w:rPr>
        <w:lastRenderedPageBreak/>
        <w:t>λευταίο χρονικό διάστημα σε σύνολο τετρακοσίων πενήντα με</w:t>
      </w:r>
      <w:r>
        <w:rPr>
          <w:rFonts w:eastAsia="Times New Roman" w:cs="Times New Roman"/>
          <w:szCs w:val="24"/>
        </w:rPr>
        <w:t xml:space="preserve"> πολλαπλά προβλήματα που βελτιώθηκαν για την ασφαλή μεταφορά τους, ενώ εξακολουθούν να υπάρχουν σε πολύ σημαντικό ποσοστό των σχολείων, σε ένα 60% με 70%, σοβαρά προβλήματα προσβασιμότητας.</w:t>
      </w:r>
    </w:p>
    <w:p w14:paraId="49924173"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να αντιμετωπιστούν, όμως, αυτές οι ανάγκες στα σχολεία τα </w:t>
      </w:r>
      <w:r>
        <w:rPr>
          <w:rFonts w:eastAsia="Times New Roman" w:cs="Times New Roman"/>
          <w:szCs w:val="24"/>
        </w:rPr>
        <w:t xml:space="preserve">οποία ήταν </w:t>
      </w:r>
      <w:proofErr w:type="spellStart"/>
      <w:r>
        <w:rPr>
          <w:rFonts w:eastAsia="Times New Roman" w:cs="Times New Roman"/>
          <w:szCs w:val="24"/>
        </w:rPr>
        <w:t>υποστελεχωμένα</w:t>
      </w:r>
      <w:proofErr w:type="spellEnd"/>
      <w:r>
        <w:rPr>
          <w:rFonts w:eastAsia="Times New Roman" w:cs="Times New Roman"/>
          <w:szCs w:val="24"/>
        </w:rPr>
        <w:t xml:space="preserve"> -διότι το μόνιμο προσωπικό ήταν μόνο τρεισήμισι χιλιάδες άτομα- αυξήσαμε πολύ σημαντικά το στελεχικό δυναμικό</w:t>
      </w:r>
      <w:r>
        <w:rPr>
          <w:rFonts w:eastAsia="Times New Roman" w:cs="Times New Roman"/>
          <w:szCs w:val="24"/>
        </w:rPr>
        <w:t>,</w:t>
      </w:r>
      <w:r>
        <w:rPr>
          <w:rFonts w:eastAsia="Times New Roman" w:cs="Times New Roman"/>
          <w:szCs w:val="24"/>
        </w:rPr>
        <w:t xml:space="preserve"> τόσο σε εκπαιδευτικό όσο και ειδικό και βοηθητικό προσωπικό. </w:t>
      </w:r>
    </w:p>
    <w:p w14:paraId="49924174"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Τη φετινή χρονιά οι προσλήψεις είναι σε αριθμό ρεκόρ, αγγ</w:t>
      </w:r>
      <w:r>
        <w:rPr>
          <w:rFonts w:eastAsia="Times New Roman" w:cs="Times New Roman"/>
          <w:szCs w:val="24"/>
        </w:rPr>
        <w:t>ίζουν τις δεκαέξι χιλιάδες, περίπου πάνω από το 50% -και καταθέτω σχετικό πίνακα- για να καλυφθεί το σύνολο σχεδόν των αιτημάτων που υπάρχουν σε πολλές ειδικότητες, την παράλληλη στήριξη, τους σχολικούς νοσηλευτές, το ειδικό προσωπικό. Μάλιστα, οι περισσότ</w:t>
      </w:r>
      <w:r>
        <w:rPr>
          <w:rFonts w:eastAsia="Times New Roman" w:cs="Times New Roman"/>
          <w:szCs w:val="24"/>
        </w:rPr>
        <w:t xml:space="preserve">ερες προσλήψεις έγιναν από την έναρξη της σχολικής χρονιάς, γεγονός που αναδεικνύεται και αναγνωρίζεται από τον εκπαιδευτικό κόσμο και την κοινωνία. </w:t>
      </w:r>
    </w:p>
    <w:p w14:paraId="49924175" w14:textId="77777777" w:rsidR="00BA2908" w:rsidRDefault="00D473A4">
      <w:pPr>
        <w:spacing w:after="0" w:line="600" w:lineRule="auto"/>
        <w:ind w:firstLine="720"/>
        <w:jc w:val="both"/>
        <w:rPr>
          <w:rFonts w:eastAsia="Times New Roman" w:cs="Times New Roman"/>
          <w:szCs w:val="24"/>
        </w:rPr>
      </w:pPr>
      <w:r w:rsidRPr="004B2E64">
        <w:rPr>
          <w:rFonts w:eastAsia="Times New Roman" w:cs="Times New Roman"/>
          <w:szCs w:val="24"/>
        </w:rPr>
        <w:t xml:space="preserve">(Στο σημείο αυτό </w:t>
      </w:r>
      <w:r>
        <w:rPr>
          <w:rFonts w:eastAsia="Times New Roman" w:cs="Times New Roman"/>
          <w:szCs w:val="24"/>
        </w:rPr>
        <w:t>η Υφυπουργός κ</w:t>
      </w:r>
      <w:r>
        <w:rPr>
          <w:rFonts w:eastAsia="Times New Roman" w:cs="Times New Roman"/>
          <w:szCs w:val="24"/>
        </w:rPr>
        <w:t>.</w:t>
      </w:r>
      <w:r>
        <w:rPr>
          <w:rFonts w:eastAsia="Times New Roman" w:cs="Times New Roman"/>
          <w:szCs w:val="24"/>
        </w:rPr>
        <w:t xml:space="preserve">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Πρακτικά τον προαναφερθέντα πίνακα</w:t>
      </w:r>
      <w:r w:rsidRPr="004B2E64">
        <w:rPr>
          <w:rFonts w:eastAsia="Times New Roman" w:cs="Times New Roman"/>
          <w:szCs w:val="24"/>
        </w:rPr>
        <w:t xml:space="preserve">, </w:t>
      </w:r>
      <w:r>
        <w:rPr>
          <w:rFonts w:eastAsia="Times New Roman" w:cs="Times New Roman"/>
          <w:szCs w:val="24"/>
        </w:rPr>
        <w:t>ο οποί</w:t>
      </w:r>
      <w:r>
        <w:rPr>
          <w:rFonts w:eastAsia="Times New Roman" w:cs="Times New Roman"/>
          <w:szCs w:val="24"/>
        </w:rPr>
        <w:t>ος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4992417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Υπάρχει η εξαγγελία του Πρωθυπουργού -και περιλαμβάνεται και στο προσχέδιο του προϋπολογισμού- για πρόσληψη τεσσάρων χιλιάδων πεντακοσίων εκπαιδευτικών μ</w:t>
      </w:r>
      <w:r>
        <w:rPr>
          <w:rFonts w:eastAsia="Times New Roman" w:cs="Times New Roman"/>
          <w:szCs w:val="24"/>
        </w:rPr>
        <w:t xml:space="preserve">έσα στο 2019 και αναμένεται και περαιτέρω ενίσχυση που θα προκύψει από τη δεδομένη για την Κυβέρνησή μας επαναφορά του κανόνα </w:t>
      </w:r>
      <w:r>
        <w:rPr>
          <w:rFonts w:eastAsia="Times New Roman" w:cs="Times New Roman"/>
          <w:szCs w:val="24"/>
        </w:rPr>
        <w:t>«ένας προς έναν»</w:t>
      </w:r>
      <w:r>
        <w:rPr>
          <w:rFonts w:eastAsia="Times New Roman" w:cs="Times New Roman"/>
          <w:szCs w:val="24"/>
        </w:rPr>
        <w:t xml:space="preserve">, που η «ευαίσθητη» Νέα Δημοκρατία επιμένει να επανέλθει στο </w:t>
      </w:r>
      <w:r>
        <w:rPr>
          <w:rFonts w:eastAsia="Times New Roman" w:cs="Times New Roman"/>
          <w:szCs w:val="24"/>
        </w:rPr>
        <w:t>«ένας προς πέντε».</w:t>
      </w:r>
      <w:r>
        <w:rPr>
          <w:rFonts w:eastAsia="Times New Roman" w:cs="Times New Roman"/>
          <w:szCs w:val="24"/>
        </w:rPr>
        <w:t xml:space="preserve"> </w:t>
      </w:r>
    </w:p>
    <w:p w14:paraId="4992417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Έχουμε προχωρήσει και σε μια σειρ</w:t>
      </w:r>
      <w:r>
        <w:rPr>
          <w:rFonts w:eastAsia="Times New Roman" w:cs="Times New Roman"/>
          <w:szCs w:val="24"/>
        </w:rPr>
        <w:t>ά πολύ σημαντικών μεταρρυθμίσεων βελτίωσης του ποιοτικού κομματιού της ειδικής εκπαίδευσης -που δεν επαρκεί ο χρόνος για να τις διαβάσω- ενώ προγραμματίζουμε και άλλου τύπου μεταρρυθμιστικά πράγματα πιο σημαντικά, όπως την πρώιμη παρέμβαση στην υποχρεωτική</w:t>
      </w:r>
      <w:r>
        <w:rPr>
          <w:rFonts w:eastAsia="Times New Roman" w:cs="Times New Roman"/>
          <w:szCs w:val="24"/>
        </w:rPr>
        <w:t xml:space="preserve"> δίχρονη προσχολική εκπαίδευση, αλλά και τη διαμόρφωση νέων δομών </w:t>
      </w:r>
      <w:proofErr w:type="spellStart"/>
      <w:r>
        <w:rPr>
          <w:rFonts w:eastAsia="Times New Roman" w:cs="Times New Roman"/>
          <w:szCs w:val="24"/>
        </w:rPr>
        <w:t>μεταγυμνασιακής</w:t>
      </w:r>
      <w:proofErr w:type="spellEnd"/>
      <w:r>
        <w:rPr>
          <w:rFonts w:eastAsia="Times New Roman" w:cs="Times New Roman"/>
          <w:szCs w:val="24"/>
        </w:rPr>
        <w:t xml:space="preserve"> υποστήριξης ατόμων με σοβαρές αναπηρίες σε συνεργασία με άλλα Υπουργεία, με την παροχή από το Υπουργείο μας εξειδικευμένου προσωπικού και προγραμμάτων σπουδών στο πλαίσιο της</w:t>
      </w:r>
      <w:r>
        <w:rPr>
          <w:rFonts w:eastAsia="Times New Roman" w:cs="Times New Roman"/>
          <w:szCs w:val="24"/>
        </w:rPr>
        <w:t xml:space="preserve"> διά βίου μάθησης. </w:t>
      </w:r>
    </w:p>
    <w:p w14:paraId="49924178" w14:textId="77777777" w:rsidR="00BA2908" w:rsidRDefault="00D473A4">
      <w:pPr>
        <w:spacing w:after="0" w:line="600" w:lineRule="auto"/>
        <w:ind w:firstLine="720"/>
        <w:jc w:val="both"/>
        <w:rPr>
          <w:rFonts w:eastAsia="Times New Roman" w:cs="Times New Roman"/>
          <w:color w:val="000000" w:themeColor="text1"/>
          <w:szCs w:val="24"/>
        </w:rPr>
      </w:pPr>
      <w:r w:rsidRPr="00962460">
        <w:rPr>
          <w:rFonts w:eastAsia="Times New Roman" w:cs="Times New Roman"/>
          <w:color w:val="000000" w:themeColor="text1"/>
          <w:szCs w:val="24"/>
        </w:rPr>
        <w:t xml:space="preserve">Η επαγγελματική εκπαίδευση είναι ένας κλάδος διαχρονικά </w:t>
      </w:r>
      <w:proofErr w:type="spellStart"/>
      <w:r w:rsidRPr="00962460">
        <w:rPr>
          <w:rFonts w:eastAsia="Times New Roman" w:cs="Times New Roman"/>
          <w:color w:val="000000" w:themeColor="text1"/>
          <w:szCs w:val="24"/>
        </w:rPr>
        <w:t>απαξιωμένος</w:t>
      </w:r>
      <w:proofErr w:type="spellEnd"/>
      <w:r w:rsidRPr="00962460">
        <w:rPr>
          <w:rFonts w:eastAsia="Times New Roman" w:cs="Times New Roman"/>
          <w:color w:val="000000" w:themeColor="text1"/>
          <w:szCs w:val="24"/>
        </w:rPr>
        <w:t>, πράγμα στο οποίο συνέβαλε κρίσιμα η κατάργηση δεκάδων ειδικοτήτων και η διαθεσιμότητα εκπαιδευτικών το καλοκαίρι του 2013, όταν στην ηγεσία του Υπουργείου Διοικητικής Μεταρρύθμισης βρισκό</w:t>
      </w:r>
      <w:r w:rsidRPr="00962460">
        <w:rPr>
          <w:rFonts w:eastAsia="Times New Roman" w:cs="Times New Roman"/>
          <w:color w:val="000000" w:themeColor="text1"/>
          <w:szCs w:val="24"/>
        </w:rPr>
        <w:t xml:space="preserve">ταν ο σημερινός Αρχηγός της Νέας Δημοκρατίας. </w:t>
      </w:r>
    </w:p>
    <w:p w14:paraId="4992417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Όμως από το 2016 εφαρμόζεται το στρατηγικό σχέδιο αναβάθμισης της επαγγελματικής εκπαίδευσης με καινούργια προγράμματα, όπως είναι για παράδειγμα η νέα αρχή στα ΕΠΑΛ -με ενισχυτική διδασκαλία, με στελέχωση, με</w:t>
      </w:r>
      <w:r>
        <w:rPr>
          <w:rFonts w:eastAsia="Times New Roman" w:cs="Times New Roman"/>
          <w:szCs w:val="24"/>
        </w:rPr>
        <w:t xml:space="preserve"> ψυχολόγους, με υλοποίηση χρηματοδοτούμενων σχεδίων δράσης- οι διέξοδοι που δίνονται στα παιδιά που είναι απόφοιτοι του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λ</w:t>
      </w:r>
      <w:r>
        <w:rPr>
          <w:rFonts w:eastAsia="Times New Roman" w:cs="Times New Roman"/>
          <w:szCs w:val="24"/>
        </w:rPr>
        <w:t xml:space="preserve">υκείου με βελτιωμένο ποσοστό εισαγωγής στην τριτοβάθμια εκπαίδευση, με νεοϊδρυόμενα διετή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παγγελματικής </w:t>
      </w:r>
      <w:r>
        <w:rPr>
          <w:rFonts w:eastAsia="Times New Roman" w:cs="Times New Roman"/>
          <w:szCs w:val="24"/>
        </w:rPr>
        <w:t>ε</w:t>
      </w:r>
      <w:r>
        <w:rPr>
          <w:rFonts w:eastAsia="Times New Roman" w:cs="Times New Roman"/>
          <w:szCs w:val="24"/>
        </w:rPr>
        <w:t>κπαίδε</w:t>
      </w:r>
      <w:r>
        <w:rPr>
          <w:rFonts w:eastAsia="Times New Roman" w:cs="Times New Roman"/>
          <w:szCs w:val="24"/>
        </w:rPr>
        <w:t xml:space="preserve">υσης στα πανεπιστήμια και στα ΤΕΙ και με δυνατότητα συμμετοχής στον νέο θεσμό του προαιρετικού </w:t>
      </w:r>
      <w:proofErr w:type="spellStart"/>
      <w:r>
        <w:rPr>
          <w:rFonts w:eastAsia="Times New Roman" w:cs="Times New Roman"/>
          <w:szCs w:val="24"/>
        </w:rPr>
        <w:t>μ</w:t>
      </w:r>
      <w:r>
        <w:rPr>
          <w:rFonts w:eastAsia="Times New Roman" w:cs="Times New Roman"/>
          <w:szCs w:val="24"/>
        </w:rPr>
        <w:t>εταλυκειακού</w:t>
      </w:r>
      <w:proofErr w:type="spellEnd"/>
      <w:r>
        <w:rPr>
          <w:rFonts w:eastAsia="Times New Roman" w:cs="Times New Roman"/>
          <w:szCs w:val="24"/>
        </w:rPr>
        <w:t xml:space="preserve"> </w:t>
      </w:r>
      <w:r>
        <w:rPr>
          <w:rFonts w:eastAsia="Times New Roman" w:cs="Times New Roman"/>
          <w:szCs w:val="24"/>
        </w:rPr>
        <w:t>έ</w:t>
      </w:r>
      <w:r>
        <w:rPr>
          <w:rFonts w:eastAsia="Times New Roman" w:cs="Times New Roman"/>
          <w:szCs w:val="24"/>
        </w:rPr>
        <w:t>τους-</w:t>
      </w:r>
      <w:r>
        <w:rPr>
          <w:rFonts w:eastAsia="Times New Roman" w:cs="Times New Roman"/>
          <w:szCs w:val="24"/>
        </w:rPr>
        <w:t>τ</w:t>
      </w:r>
      <w:r>
        <w:rPr>
          <w:rFonts w:eastAsia="Times New Roman" w:cs="Times New Roman"/>
          <w:szCs w:val="24"/>
        </w:rPr>
        <w:t xml:space="preserve">άξης </w:t>
      </w:r>
      <w:r>
        <w:rPr>
          <w:rFonts w:eastAsia="Times New Roman" w:cs="Times New Roman"/>
          <w:szCs w:val="24"/>
        </w:rPr>
        <w:t>μ</w:t>
      </w:r>
      <w:r>
        <w:rPr>
          <w:rFonts w:eastAsia="Times New Roman" w:cs="Times New Roman"/>
          <w:szCs w:val="24"/>
        </w:rPr>
        <w:t>αθητείας, αποκτώντας επαγγελματικά δικαιώματα επιπέδου «5».</w:t>
      </w:r>
    </w:p>
    <w:p w14:paraId="4992417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Αυτή η νέα αρχιτεκτονική, οι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η χρηματοδότηση από </w:t>
      </w:r>
      <w:r>
        <w:rPr>
          <w:rFonts w:eastAsia="Times New Roman" w:cs="Times New Roman"/>
          <w:szCs w:val="24"/>
        </w:rPr>
        <w:t xml:space="preserve">εθνικούς και άλλους πόρους, αυτός ο καινούργιος στρατηγικός σχεδιασμός αποτυπώνεται για αυτόν τον κλάδο στις θετικές εντυπώσεις της πλατιάς κοινωνικής πλειοψηφίας αλλά και της εκπαιδευτικής κοινότητας που το έχει αγκαλιάσει και το στηρίζει. </w:t>
      </w:r>
    </w:p>
    <w:p w14:paraId="4992417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Αποτυπώνεται κ</w:t>
      </w:r>
      <w:r>
        <w:rPr>
          <w:rFonts w:eastAsia="Times New Roman" w:cs="Times New Roman"/>
          <w:szCs w:val="24"/>
        </w:rPr>
        <w:t xml:space="preserve">αι στην αύξηση των ποσοστών του μαθητικού δυναμικού. Έχουμε αύξηση 6,5% στα ημερήσια ΕΠΑΛ, 13% στα εσπερινά ΕΠΑΛ και 33% στη </w:t>
      </w:r>
      <w:r>
        <w:rPr>
          <w:rFonts w:eastAsia="Times New Roman" w:cs="Times New Roman"/>
          <w:szCs w:val="24"/>
        </w:rPr>
        <w:t>μ</w:t>
      </w:r>
      <w:r>
        <w:rPr>
          <w:rFonts w:eastAsia="Times New Roman" w:cs="Times New Roman"/>
          <w:szCs w:val="24"/>
        </w:rPr>
        <w:t xml:space="preserve">αθητεία για το τρέχον έτος. </w:t>
      </w:r>
    </w:p>
    <w:p w14:paraId="4992417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Αποτυπώνεται και στον διπλασιασμό του αριθμού των αναπληρωτών εκπαιδευτικών που κινείται ανοδικά. Βεβ</w:t>
      </w:r>
      <w:r>
        <w:rPr>
          <w:rFonts w:eastAsia="Times New Roman" w:cs="Times New Roman"/>
          <w:szCs w:val="24"/>
        </w:rPr>
        <w:t xml:space="preserve">αίως και εξακολουθούν να υπάρχουν προβλήματα, όπως υπάρχουν και πολλαπλές δράσεις σε εξέλιξη για την αλλαγή των προγραμμάτων σπουδών, τη συγγραφή νέου εκπαιδευτικού υλικού, την αναβάθμιση εργαστηριακού εξοπλισμού και άλλα. </w:t>
      </w:r>
    </w:p>
    <w:p w14:paraId="4992417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 Υπουργείο μας έχει και την ευ</w:t>
      </w:r>
      <w:r>
        <w:rPr>
          <w:rFonts w:eastAsia="Times New Roman" w:cs="Times New Roman"/>
          <w:szCs w:val="24"/>
        </w:rPr>
        <w:t>θύνη της ελληνόγλωσσης εκπαίδευσης. Εκεί φέτος καταφέραμε να συμβάλουμε στην έγκαιρη κάλυψη των εκπαιδευτικών και διοικητικών κενών, κάνοντας άρση ορισμένων αντικινήτρων και καταφέρνοντας να στελεχώσουμε αυτές τις μονάδες περίπου στο 75%, ενώ υπήρξε θετική</w:t>
      </w:r>
      <w:r>
        <w:rPr>
          <w:rFonts w:eastAsia="Times New Roman" w:cs="Times New Roman"/>
          <w:szCs w:val="24"/>
        </w:rPr>
        <w:t xml:space="preserve"> μεταβολή και στον προϋπολογισμό. </w:t>
      </w:r>
    </w:p>
    <w:p w14:paraId="4992417E"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w:t>
      </w:r>
      <w:r>
        <w:rPr>
          <w:rFonts w:eastAsia="Times New Roman" w:cs="Times New Roman"/>
          <w:szCs w:val="24"/>
        </w:rPr>
        <w:t>νι λήξεως του χρόνου ομιλίας της κυρίας Υ</w:t>
      </w:r>
      <w:r>
        <w:rPr>
          <w:rFonts w:eastAsia="Times New Roman" w:cs="Times New Roman"/>
          <w:szCs w:val="24"/>
        </w:rPr>
        <w:t>φυ</w:t>
      </w:r>
      <w:r>
        <w:rPr>
          <w:rFonts w:eastAsia="Times New Roman" w:cs="Times New Roman"/>
          <w:szCs w:val="24"/>
        </w:rPr>
        <w:t>πουργού</w:t>
      </w:r>
      <w:r w:rsidRPr="00C255F0">
        <w:rPr>
          <w:rFonts w:eastAsia="Times New Roman" w:cs="Times New Roman"/>
          <w:szCs w:val="24"/>
        </w:rPr>
        <w:t>)</w:t>
      </w:r>
      <w:r>
        <w:rPr>
          <w:rFonts w:eastAsia="Times New Roman" w:cs="Times New Roman"/>
          <w:szCs w:val="24"/>
        </w:rPr>
        <w:t xml:space="preserve">  </w:t>
      </w:r>
    </w:p>
    <w:p w14:paraId="4992417F"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Κυρία Υπουργέ, αν θέλετε, συντομεύετε. </w:t>
      </w:r>
    </w:p>
    <w:p w14:paraId="49924180"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sidRPr="00E10335">
        <w:rPr>
          <w:rFonts w:eastAsia="Times New Roman" w:cs="Times New Roman"/>
          <w:b/>
          <w:szCs w:val="24"/>
        </w:rPr>
        <w:t>ΜΕΡΟΠΗ ΤΖΟΥΦΗ (Υφυπουργός Παιδείας, Έρευνας και Θρησκευμάτων)</w:t>
      </w:r>
      <w:r w:rsidRPr="00E10335">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Πρόεδρε, θα χρειαστώ ακόμα ένα λεπτό. </w:t>
      </w:r>
    </w:p>
    <w:p w14:paraId="49924181"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δείχνει την έμπρακτη στήριξη του Υπουργείου στην εκπαίδευση των </w:t>
      </w:r>
      <w:r>
        <w:rPr>
          <w:rFonts w:eastAsia="Times New Roman" w:cs="Times New Roman"/>
          <w:szCs w:val="24"/>
        </w:rPr>
        <w:t>Ε</w:t>
      </w:r>
      <w:r>
        <w:rPr>
          <w:rFonts w:eastAsia="Times New Roman" w:cs="Times New Roman"/>
          <w:szCs w:val="24"/>
        </w:rPr>
        <w:t xml:space="preserve">λληνοπαίδων που βρίσκονται στο εξωτερικό είτε αποτελούν μέλη των κοινοτήτων των </w:t>
      </w:r>
      <w:r>
        <w:rPr>
          <w:rFonts w:eastAsia="Times New Roman" w:cs="Times New Roman"/>
          <w:szCs w:val="24"/>
        </w:rPr>
        <w:lastRenderedPageBreak/>
        <w:t xml:space="preserve">ομογενών είτε είναι παιδιά </w:t>
      </w:r>
      <w:proofErr w:type="spellStart"/>
      <w:r>
        <w:rPr>
          <w:rFonts w:eastAsia="Times New Roman" w:cs="Times New Roman"/>
          <w:szCs w:val="24"/>
        </w:rPr>
        <w:t>νεομεταναστών</w:t>
      </w:r>
      <w:proofErr w:type="spellEnd"/>
      <w:r>
        <w:rPr>
          <w:rFonts w:eastAsia="Times New Roman" w:cs="Times New Roman"/>
          <w:szCs w:val="24"/>
        </w:rPr>
        <w:t>,</w:t>
      </w:r>
      <w:r>
        <w:rPr>
          <w:rFonts w:eastAsia="Times New Roman" w:cs="Times New Roman"/>
          <w:szCs w:val="24"/>
        </w:rPr>
        <w:t xml:space="preserve"> που αναγκάστηκαν </w:t>
      </w:r>
      <w:r>
        <w:rPr>
          <w:rFonts w:eastAsia="Times New Roman" w:cs="Times New Roman"/>
          <w:szCs w:val="24"/>
        </w:rPr>
        <w:t xml:space="preserve">να φύγουν στο εξωτερικό λόγω της σοβαρής κοινωνικής και οικονομικής κρίσης που ξέσπασε στη χώρα μας. </w:t>
      </w:r>
    </w:p>
    <w:p w14:paraId="49924182"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Καταλήγοντας, η συζήτηση για το προσχέδιο του προϋπολογισμού απαιτεί την αποτύπωση αριθμών και ποσοτικών δεδομένων και προσπάθησα να δώσω κάποια από αυτά.</w:t>
      </w:r>
      <w:r>
        <w:rPr>
          <w:rFonts w:eastAsia="Times New Roman" w:cs="Times New Roman"/>
          <w:szCs w:val="24"/>
        </w:rPr>
        <w:t xml:space="preserve"> </w:t>
      </w:r>
    </w:p>
    <w:p w14:paraId="49924183" w14:textId="77777777" w:rsidR="00BA2908" w:rsidRDefault="00D473A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αγωνία μας για την αναστροφή της </w:t>
      </w:r>
      <w:proofErr w:type="spellStart"/>
      <w:r>
        <w:rPr>
          <w:rFonts w:eastAsia="Times New Roman" w:cs="Times New Roman"/>
          <w:szCs w:val="24"/>
        </w:rPr>
        <w:t>μνημονιακής</w:t>
      </w:r>
      <w:proofErr w:type="spellEnd"/>
      <w:r>
        <w:rPr>
          <w:rFonts w:eastAsia="Times New Roman" w:cs="Times New Roman"/>
          <w:szCs w:val="24"/>
        </w:rPr>
        <w:t xml:space="preserve"> πραγματικότητας μάς αναγκάζει συχνά να μιλάμε με νούμερα και δείκτες. Βασικό μας μέλημα είναι να σταθεροποιήσουμε το εκπαιδευτικό σύνολο στο σύνολό του, να το αποκαταστήσουμε και να αρχίσουμε πια να συζητούμ</w:t>
      </w:r>
      <w:r>
        <w:rPr>
          <w:rFonts w:eastAsia="Times New Roman" w:cs="Times New Roman"/>
          <w:szCs w:val="24"/>
        </w:rPr>
        <w:t>ε για τις ποιότητες της εκπαίδευσης, που μπορούν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ευδοκιμήσουν μόνο υπό το πρίσμα της δημόσιας και δωρεάν εκπαίδευσης για όλες και για όλους. </w:t>
      </w:r>
    </w:p>
    <w:p w14:paraId="49924184"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αυτή την κατεύθυνση</w:t>
      </w:r>
      <w:r>
        <w:rPr>
          <w:rFonts w:eastAsia="Times New Roman"/>
          <w:color w:val="000000"/>
          <w:szCs w:val="24"/>
          <w:shd w:val="clear" w:color="auto" w:fill="FFFFFF"/>
        </w:rPr>
        <w:t xml:space="preserve"> είμαστε σε διαρκή διάλογο με την εκπαιδευτική κοινότητα, με νομοθετικό έργο, με αύξηση των κονδυλίων και</w:t>
      </w:r>
      <w:r>
        <w:rPr>
          <w:rFonts w:eastAsia="Times New Roman"/>
          <w:color w:val="000000"/>
          <w:szCs w:val="24"/>
          <w:shd w:val="clear" w:color="auto" w:fill="FFFFFF"/>
        </w:rPr>
        <w:t>,</w:t>
      </w:r>
      <w:r>
        <w:rPr>
          <w:rFonts w:eastAsia="Times New Roman"/>
          <w:color w:val="000000"/>
          <w:szCs w:val="24"/>
          <w:shd w:val="clear" w:color="auto" w:fill="FFFFFF"/>
        </w:rPr>
        <w:t xml:space="preserve"> βεβαίως</w:t>
      </w:r>
      <w:r>
        <w:rPr>
          <w:rFonts w:eastAsia="Times New Roman"/>
          <w:color w:val="000000"/>
          <w:szCs w:val="24"/>
          <w:shd w:val="clear" w:color="auto" w:fill="FFFFFF"/>
        </w:rPr>
        <w:t>,</w:t>
      </w:r>
      <w:r>
        <w:rPr>
          <w:rFonts w:eastAsia="Times New Roman"/>
          <w:color w:val="000000"/>
          <w:szCs w:val="24"/>
          <w:shd w:val="clear" w:color="auto" w:fill="FFFFFF"/>
        </w:rPr>
        <w:t xml:space="preserve"> με συνέχιση των δράσεων, με συνεργασία και προγραμματικό πλαίσιο και με όλα τα άλλα Υπουργεία, αλλά πρωτίστως με την εκπαιδευτική κοινότητα,</w:t>
      </w:r>
      <w:r>
        <w:rPr>
          <w:rFonts w:eastAsia="Times New Roman"/>
          <w:color w:val="000000"/>
          <w:szCs w:val="24"/>
          <w:shd w:val="clear" w:color="auto" w:fill="FFFFFF"/>
        </w:rPr>
        <w:t xml:space="preserve"> τις τοπικές αρχές και την ίδια την κοινωνία.</w:t>
      </w:r>
    </w:p>
    <w:p w14:paraId="49924185"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49924186" w14:textId="77777777" w:rsidR="00BA2908" w:rsidRDefault="00D473A4">
      <w:pPr>
        <w:tabs>
          <w:tab w:val="left" w:pos="1470"/>
        </w:tabs>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49924187"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3358D5">
        <w:rPr>
          <w:rFonts w:eastAsia="Times New Roman"/>
          <w:b/>
          <w:color w:val="000000"/>
          <w:szCs w:val="24"/>
          <w:shd w:val="clear" w:color="auto" w:fill="FFFFFF"/>
        </w:rPr>
        <w:lastRenderedPageBreak/>
        <w:t>ΠΡΟΕΔΡΕΥΩΝ (Μάριος Γεωργιάδης):</w:t>
      </w:r>
      <w:r>
        <w:rPr>
          <w:rFonts w:eastAsia="Times New Roman"/>
          <w:color w:val="000000"/>
          <w:szCs w:val="24"/>
          <w:shd w:val="clear" w:color="auto" w:fill="FFFFFF"/>
        </w:rPr>
        <w:t xml:space="preserve"> Ευχαριστούμε την Υπουργό.</w:t>
      </w:r>
    </w:p>
    <w:p w14:paraId="49924188"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έχω την τιμή να σας ανακοινώσω ότι η </w:t>
      </w:r>
      <w:r>
        <w:rPr>
          <w:rFonts w:eastAsia="Times New Roman"/>
          <w:color w:val="000000"/>
          <w:szCs w:val="24"/>
          <w:shd w:val="clear" w:color="auto" w:fill="FFFFFF"/>
        </w:rPr>
        <w:t>δ</w:t>
      </w:r>
      <w:r>
        <w:rPr>
          <w:rFonts w:eastAsia="Times New Roman"/>
          <w:color w:val="000000"/>
          <w:szCs w:val="24"/>
          <w:shd w:val="clear" w:color="auto" w:fill="FFFFFF"/>
        </w:rPr>
        <w:t xml:space="preserve">ιακομματική </w:t>
      </w:r>
      <w:r>
        <w:rPr>
          <w:rFonts w:eastAsia="Times New Roman"/>
          <w:color w:val="000000"/>
          <w:szCs w:val="24"/>
          <w:shd w:val="clear" w:color="auto" w:fill="FFFFFF"/>
        </w:rPr>
        <w:t>κ</w:t>
      </w:r>
      <w:r>
        <w:rPr>
          <w:rFonts w:eastAsia="Times New Roman"/>
          <w:color w:val="000000"/>
          <w:szCs w:val="24"/>
          <w:shd w:val="clear" w:color="auto" w:fill="FFFFFF"/>
        </w:rPr>
        <w:t xml:space="preserve">οινοβουλευτική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για το </w:t>
      </w:r>
      <w:r>
        <w:rPr>
          <w:rFonts w:eastAsia="Times New Roman"/>
          <w:color w:val="000000"/>
          <w:szCs w:val="24"/>
          <w:shd w:val="clear" w:color="auto" w:fill="FFFFFF"/>
        </w:rPr>
        <w:t>δ</w:t>
      </w:r>
      <w:r>
        <w:rPr>
          <w:rFonts w:eastAsia="Times New Roman"/>
          <w:color w:val="000000"/>
          <w:szCs w:val="24"/>
          <w:shd w:val="clear" w:color="auto" w:fill="FFFFFF"/>
        </w:rPr>
        <w:t xml:space="preserve">ημογραφικό καταθέτει την </w:t>
      </w:r>
      <w:r>
        <w:rPr>
          <w:rFonts w:eastAsia="Times New Roman"/>
          <w:color w:val="000000"/>
          <w:szCs w:val="24"/>
          <w:shd w:val="clear" w:color="auto" w:fill="FFFFFF"/>
        </w:rPr>
        <w:t>έ</w:t>
      </w:r>
      <w:r>
        <w:rPr>
          <w:rFonts w:eastAsia="Times New Roman"/>
          <w:color w:val="000000"/>
          <w:szCs w:val="24"/>
          <w:shd w:val="clear" w:color="auto" w:fill="FFFFFF"/>
        </w:rPr>
        <w:t>κθεσή της.</w:t>
      </w:r>
    </w:p>
    <w:p w14:paraId="49924189"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σχετική </w:t>
      </w:r>
      <w:r>
        <w:rPr>
          <w:rFonts w:eastAsia="Times New Roman"/>
          <w:color w:val="000000"/>
          <w:szCs w:val="24"/>
          <w:shd w:val="clear" w:color="auto" w:fill="FFFFFF"/>
        </w:rPr>
        <w:t>έ</w:t>
      </w:r>
      <w:r>
        <w:rPr>
          <w:rFonts w:eastAsia="Times New Roman"/>
          <w:color w:val="000000"/>
          <w:szCs w:val="24"/>
          <w:shd w:val="clear" w:color="auto" w:fill="FFFFFF"/>
        </w:rPr>
        <w:t xml:space="preserve">κθεση θα καταχωριστεί στα Πρακτικά της σημερινής συνεδρίασης. </w:t>
      </w:r>
    </w:p>
    <w:p w14:paraId="4992418A"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προαναφερθείσα </w:t>
      </w:r>
      <w:r>
        <w:rPr>
          <w:rFonts w:eastAsia="Times New Roman"/>
          <w:color w:val="000000"/>
          <w:szCs w:val="24"/>
          <w:shd w:val="clear" w:color="auto" w:fill="FFFFFF"/>
        </w:rPr>
        <w:t>έ</w:t>
      </w:r>
      <w:r>
        <w:rPr>
          <w:rFonts w:eastAsia="Times New Roman"/>
          <w:color w:val="000000"/>
          <w:szCs w:val="24"/>
          <w:shd w:val="clear" w:color="auto" w:fill="FFFFFF"/>
        </w:rPr>
        <w:t xml:space="preserve">κθεση βρίσκεται σε ηλεκτρονική μορφή στο </w:t>
      </w:r>
      <w:r>
        <w:rPr>
          <w:rFonts w:eastAsia="Times New Roman"/>
          <w:color w:val="000000"/>
          <w:szCs w:val="24"/>
          <w:shd w:val="clear" w:color="auto" w:fill="FFFFFF"/>
        </w:rPr>
        <w:t>α</w:t>
      </w:r>
      <w:r>
        <w:rPr>
          <w:rFonts w:eastAsia="Times New Roman"/>
          <w:color w:val="000000"/>
          <w:szCs w:val="24"/>
          <w:shd w:val="clear" w:color="auto" w:fill="FFFFFF"/>
        </w:rPr>
        <w:t>ρχείο της Διεύθυνσης Ειδικών Μόνιμων Επιτροπών.</w:t>
      </w:r>
    </w:p>
    <w:p w14:paraId="4992418B"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w:t>
      </w:r>
      <w:r>
        <w:rPr>
          <w:rFonts w:eastAsia="Times New Roman"/>
          <w:color w:val="000000"/>
          <w:szCs w:val="24"/>
          <w:shd w:val="clear" w:color="auto" w:fill="FFFFFF"/>
        </w:rPr>
        <w:t>ς, κύριοι συνάδελφοι, θα ήθελα να σας ενημερώσω ότι σε συνεννόηση με το Προεδρείο</w:t>
      </w:r>
      <w:r>
        <w:rPr>
          <w:rFonts w:eastAsia="Times New Roman"/>
          <w:color w:val="000000"/>
          <w:szCs w:val="24"/>
          <w:shd w:val="clear" w:color="auto" w:fill="FFFFFF"/>
        </w:rPr>
        <w:t>,</w:t>
      </w:r>
      <w:r>
        <w:rPr>
          <w:rFonts w:eastAsia="Times New Roman"/>
          <w:color w:val="000000"/>
          <w:szCs w:val="24"/>
          <w:shd w:val="clear" w:color="auto" w:fill="FFFFFF"/>
        </w:rPr>
        <w:t xml:space="preserve"> δεν θα επιτρέπεται πλέον κα</w:t>
      </w:r>
      <w:r>
        <w:rPr>
          <w:rFonts w:eastAsia="Times New Roman"/>
          <w:color w:val="000000"/>
          <w:szCs w:val="24"/>
          <w:shd w:val="clear" w:color="auto" w:fill="FFFFFF"/>
        </w:rPr>
        <w:t>μ</w:t>
      </w:r>
      <w:r>
        <w:rPr>
          <w:rFonts w:eastAsia="Times New Roman"/>
          <w:color w:val="000000"/>
          <w:szCs w:val="24"/>
          <w:shd w:val="clear" w:color="auto" w:fill="FFFFFF"/>
        </w:rPr>
        <w:t>μ</w:t>
      </w:r>
      <w:r>
        <w:rPr>
          <w:rFonts w:eastAsia="Times New Roman"/>
          <w:color w:val="000000"/>
          <w:szCs w:val="24"/>
          <w:shd w:val="clear" w:color="auto" w:fill="FFFFFF"/>
        </w:rPr>
        <w:t>ι</w:t>
      </w:r>
      <w:r>
        <w:rPr>
          <w:rFonts w:eastAsia="Times New Roman"/>
          <w:color w:val="000000"/>
          <w:szCs w:val="24"/>
          <w:shd w:val="clear" w:color="auto" w:fill="FFFFFF"/>
        </w:rPr>
        <w:t>ά</w:t>
      </w:r>
      <w:r>
        <w:rPr>
          <w:rFonts w:eastAsia="Times New Roman"/>
          <w:color w:val="000000"/>
          <w:szCs w:val="24"/>
          <w:shd w:val="clear" w:color="auto" w:fill="FFFFFF"/>
        </w:rPr>
        <w:t xml:space="preserve"> αλλαγή από τις Κοινοβουλευτικές Ομάδες</w:t>
      </w:r>
      <w:r>
        <w:rPr>
          <w:rFonts w:eastAsia="Times New Roman"/>
          <w:color w:val="000000"/>
          <w:szCs w:val="24"/>
          <w:shd w:val="clear" w:color="auto" w:fill="FFFFFF"/>
        </w:rPr>
        <w:t>,</w:t>
      </w:r>
      <w:r>
        <w:rPr>
          <w:rFonts w:eastAsia="Times New Roman"/>
          <w:color w:val="000000"/>
          <w:szCs w:val="24"/>
          <w:shd w:val="clear" w:color="auto" w:fill="FFFFFF"/>
        </w:rPr>
        <w:t xml:space="preserve"> όσον αφορά τη σειρά και το πότε θα μιλήσουν οι Βουλευτές. Εάν δεν βρίσκονται εδώ</w:t>
      </w:r>
      <w:r>
        <w:rPr>
          <w:rFonts w:eastAsia="Times New Roman"/>
          <w:color w:val="000000"/>
          <w:szCs w:val="24"/>
          <w:shd w:val="clear" w:color="auto" w:fill="FFFFFF"/>
        </w:rPr>
        <w:t>,</w:t>
      </w:r>
      <w:r>
        <w:rPr>
          <w:rFonts w:eastAsia="Times New Roman"/>
          <w:color w:val="000000"/>
          <w:szCs w:val="24"/>
          <w:shd w:val="clear" w:color="auto" w:fill="FFFFFF"/>
        </w:rPr>
        <w:t xml:space="preserve"> την ώρα που εκφωνείται το όνομά τους με βάση τον ανανεωμένο κατάλογο που υπάρχει αυτή τη στιγμή, δεν θα έχουν…</w:t>
      </w:r>
    </w:p>
    <w:p w14:paraId="4992418C"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900A9F">
        <w:rPr>
          <w:rFonts w:eastAsia="Times New Roman"/>
          <w:b/>
          <w:color w:val="000000"/>
          <w:szCs w:val="24"/>
          <w:shd w:val="clear" w:color="auto" w:fill="FFFFFF"/>
        </w:rPr>
        <w:t>ΚΩΝΣΤΑΝΤΙΝΟΣ ΜΠΑΡΚΑΣ:</w:t>
      </w:r>
      <w:r>
        <w:rPr>
          <w:rFonts w:eastAsia="Times New Roman"/>
          <w:color w:val="000000"/>
          <w:szCs w:val="24"/>
          <w:shd w:val="clear" w:color="auto" w:fill="FFFFFF"/>
        </w:rPr>
        <w:t xml:space="preserve"> Για ποιον λόγο συμβαίνει αυτό;</w:t>
      </w:r>
    </w:p>
    <w:p w14:paraId="4992418D"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Είναι απόφαση του Προεδρείου. Ήταν ορισμένο μέχρι εχθές να </w:t>
      </w:r>
      <w:r>
        <w:rPr>
          <w:rFonts w:eastAsia="Times New Roman"/>
          <w:color w:val="000000"/>
          <w:szCs w:val="24"/>
          <w:shd w:val="clear" w:color="auto" w:fill="FFFFFF"/>
        </w:rPr>
        <w:t xml:space="preserve">υπάρχουν οι σχετικές αλλαγές. Καινούργιες αλλαγές ενημερώθηκα από το Προεδρείο ότι δεν θα υπάρχουν. </w:t>
      </w:r>
    </w:p>
    <w:p w14:paraId="4992418E"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900A9F">
        <w:rPr>
          <w:rFonts w:eastAsia="Times New Roman"/>
          <w:b/>
          <w:color w:val="000000"/>
          <w:szCs w:val="24"/>
          <w:shd w:val="clear" w:color="auto" w:fill="FFFFFF"/>
        </w:rPr>
        <w:t>ΔΗΜΗΤΡΙΟΣ ΒΕΤΤΑΣ:</w:t>
      </w:r>
      <w:r>
        <w:rPr>
          <w:rFonts w:eastAsia="Times New Roman"/>
          <w:color w:val="000000"/>
          <w:szCs w:val="24"/>
          <w:shd w:val="clear" w:color="auto" w:fill="FFFFFF"/>
        </w:rPr>
        <w:t xml:space="preserve"> Είναι μικρές οι αλλαγές, είναι λίγα τα άτομα.</w:t>
      </w:r>
      <w:r w:rsidRPr="00D86DC1">
        <w:rPr>
          <w:rFonts w:eastAsia="Times New Roman"/>
          <w:color w:val="000000"/>
          <w:szCs w:val="24"/>
          <w:shd w:val="clear" w:color="auto" w:fill="FFFFFF"/>
        </w:rPr>
        <w:t xml:space="preserve"> </w:t>
      </w:r>
      <w:r>
        <w:rPr>
          <w:rFonts w:eastAsia="Times New Roman"/>
          <w:color w:val="000000"/>
          <w:szCs w:val="24"/>
          <w:shd w:val="clear" w:color="auto" w:fill="FFFFFF"/>
        </w:rPr>
        <w:t>Δεν νομίζω να υπάρχει ζήτημα.</w:t>
      </w:r>
    </w:p>
    <w:p w14:paraId="4992418F"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 xml:space="preserve">Θα φανεί. Αν είναι για πέντε </w:t>
      </w:r>
      <w:r>
        <w:rPr>
          <w:rFonts w:eastAsia="Times New Roman"/>
          <w:color w:val="000000"/>
          <w:szCs w:val="24"/>
          <w:shd w:val="clear" w:color="auto" w:fill="FFFFFF"/>
        </w:rPr>
        <w:t>άτομα θα το συζητήσουμε, αλλά να ξέρετε ότι…</w:t>
      </w:r>
    </w:p>
    <w:p w14:paraId="49924190"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ΔΗΜΗΤΡΙΟΣ ΒΕΤΤΑΣ: </w:t>
      </w:r>
      <w:r>
        <w:rPr>
          <w:rFonts w:eastAsia="Times New Roman"/>
          <w:color w:val="000000"/>
          <w:szCs w:val="24"/>
          <w:shd w:val="clear" w:color="auto" w:fill="FFFFFF"/>
        </w:rPr>
        <w:t>Ας προχωρήσουμε τώρα. Στο τέλος να το δούμε.</w:t>
      </w:r>
    </w:p>
    <w:p w14:paraId="49924191"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900A9F">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Κύριε Πρόεδρε, θα ήθελα τον λόγο.</w:t>
      </w:r>
    </w:p>
    <w:p w14:paraId="49924192"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Ναι, κύριε Λοβέρδο, πείτε μου.</w:t>
      </w:r>
    </w:p>
    <w:p w14:paraId="49924193"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Να προχωρήσουμε</w:t>
      </w:r>
      <w:r>
        <w:rPr>
          <w:rFonts w:eastAsia="Times New Roman"/>
          <w:color w:val="000000"/>
          <w:szCs w:val="24"/>
          <w:shd w:val="clear" w:color="auto" w:fill="FFFFFF"/>
        </w:rPr>
        <w:t xml:space="preserve"> στον κατάλογο. Εγώ καταλαβαίνω τι λέει το Προεδρείο αλλά καταλαβαίνω και την Αίθουσα. Σας παρακαλώ πάρα πολύ, επειδή είναι παράλογα αυστηρή αυτή η επιλογή, να το ξαναδούμε. Ας προχωρήσουμε τώρα και ας το δούμε στη συνέχεια. Πάντως…</w:t>
      </w:r>
    </w:p>
    <w:p w14:paraId="49924194"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(Μάριος Γεωρ</w:t>
      </w:r>
      <w:r>
        <w:rPr>
          <w:rFonts w:eastAsia="Times New Roman"/>
          <w:b/>
          <w:color w:val="000000"/>
          <w:szCs w:val="24"/>
          <w:shd w:val="clear" w:color="auto" w:fill="FFFFFF"/>
        </w:rPr>
        <w:t xml:space="preserve">γιάδης): </w:t>
      </w:r>
      <w:r>
        <w:rPr>
          <w:rFonts w:eastAsia="Times New Roman"/>
          <w:color w:val="000000"/>
          <w:szCs w:val="24"/>
          <w:shd w:val="clear" w:color="auto" w:fill="FFFFFF"/>
        </w:rPr>
        <w:t xml:space="preserve">Αυτό που θα κάνουμε από την πλευρά </w:t>
      </w:r>
      <w:r>
        <w:rPr>
          <w:rFonts w:eastAsia="Times New Roman"/>
          <w:color w:val="000000"/>
          <w:szCs w:val="24"/>
          <w:shd w:val="clear" w:color="auto" w:fill="FFFFFF"/>
        </w:rPr>
        <w:t>μας,</w:t>
      </w:r>
      <w:r>
        <w:rPr>
          <w:rFonts w:eastAsia="Times New Roman"/>
          <w:color w:val="000000"/>
          <w:szCs w:val="24"/>
          <w:shd w:val="clear" w:color="auto" w:fill="FFFFFF"/>
        </w:rPr>
        <w:t xml:space="preserve"> είναι να μην εκφωνούνται οι συνάδελφοι. Εάν, όμως, στο τέλος της ημέρας μαζευτούν δεκαπέντε, είκοσι συνάδελφοι, καταλαβαίνετε ότι δεν θα μπορέσουν να συγχωνευτούν όλοι. Κανονικά σήμερα θα έπρεπε να έχουμε ολ</w:t>
      </w:r>
      <w:r>
        <w:rPr>
          <w:rFonts w:eastAsia="Times New Roman"/>
          <w:color w:val="000000"/>
          <w:szCs w:val="24"/>
          <w:shd w:val="clear" w:color="auto" w:fill="FFFFFF"/>
        </w:rPr>
        <w:t>οκληρώσει και τον δέκατο κύκλο.</w:t>
      </w:r>
    </w:p>
    <w:p w14:paraId="49924195"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Κύριε Πρόεδρε, το κατανοώ. Τι θα γίνει αν συσσωρευτούν όλοι τη Δευτέρα; Η αντικατάσταση όμως λύνει το πρόβλημα.</w:t>
      </w:r>
    </w:p>
    <w:p w14:paraId="49924196"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Κύριε Λοβέρδο, βλέπετε ότι εξαντλούμε τα όρια της ανοχής και ό</w:t>
      </w:r>
      <w:r>
        <w:rPr>
          <w:rFonts w:eastAsia="Times New Roman"/>
          <w:color w:val="000000"/>
          <w:szCs w:val="24"/>
          <w:shd w:val="clear" w:color="auto" w:fill="FFFFFF"/>
        </w:rPr>
        <w:t xml:space="preserve">λοι δεν είναι στον χρόνο τους. Μιλάνε όλοι οι συνάδελφοι πάνω από οκτώ με εννέα λεπτά. Δεν θέλουμε να κάνουμε παρατηρήσεις, γιατί καταλαβαίνουμε ότι δεν είναι και ωραίο και φρόνιμο από την πλευρά μας, αλλά </w:t>
      </w:r>
      <w:r>
        <w:rPr>
          <w:rFonts w:eastAsia="Times New Roman"/>
          <w:color w:val="000000"/>
          <w:szCs w:val="24"/>
          <w:shd w:val="clear" w:color="auto" w:fill="FFFFFF"/>
        </w:rPr>
        <w:lastRenderedPageBreak/>
        <w:t>θα φτάσουμε στο σημείο στα επτά λεπτά να κλείνουμε</w:t>
      </w:r>
      <w:r>
        <w:rPr>
          <w:rFonts w:eastAsia="Times New Roman"/>
          <w:color w:val="000000"/>
          <w:szCs w:val="24"/>
          <w:shd w:val="clear" w:color="auto" w:fill="FFFFFF"/>
        </w:rPr>
        <w:t xml:space="preserve"> το μικρόφωνο, για να μπορέσουν να μιλήσουν όλοι. Κανονικά θα έπρεπε να έχει ολοκληρωθεί και ο δέκατος κύκλος μέχρι το τέλος της σημερινής συνεδρίασης και με το ζόρι θα φτάσουμε να ολοκληρώσουμε τον ένατο.</w:t>
      </w:r>
    </w:p>
    <w:p w14:paraId="49924197"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Κύριε Πρόεδρε, η συζήτηση έχει π</w:t>
      </w:r>
      <w:r>
        <w:rPr>
          <w:rFonts w:eastAsia="Times New Roman"/>
          <w:color w:val="000000"/>
          <w:szCs w:val="24"/>
          <w:shd w:val="clear" w:color="auto" w:fill="FFFFFF"/>
        </w:rPr>
        <w:t xml:space="preserve">άει πολύ καλά. Έχετε δίκιο σε αυτό που λέτε. Τι λέω τώρα εγώ γι’ αυτό; Επειδή το Προεδρείο έχει δίκιο να φοβάται ότι εάν κάποιοι δεν έρχονται και μετά ζητούν να μιλήσουν τη Δευτέρα, δεν θα το προλαβαίνουμε. Σωστό. </w:t>
      </w:r>
    </w:p>
    <w:p w14:paraId="49924198"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Γι’ αυτόν</w:t>
      </w:r>
      <w:r>
        <w:rPr>
          <w:rFonts w:eastAsia="Times New Roman"/>
          <w:color w:val="000000"/>
          <w:szCs w:val="24"/>
          <w:shd w:val="clear" w:color="auto" w:fill="FFFFFF"/>
        </w:rPr>
        <w:t xml:space="preserve"> τον λόγο είπα ότι δεν θα εκφωνούνται για μη διαγράφονται μέσω της εκφώνησης.</w:t>
      </w:r>
    </w:p>
    <w:p w14:paraId="49924199"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Αφήστε με να τελειώσω. Εμείς είμαστε σύμφωνοι και να διαγράφονται εν τέλει, εκτός εάν αντικατασταθούν. Αν γίνεται αντικατάσταση από τα ίδια τα κόμματα, δηλαδή ο</w:t>
      </w:r>
      <w:r>
        <w:rPr>
          <w:rFonts w:eastAsia="Times New Roman"/>
          <w:color w:val="000000"/>
          <w:szCs w:val="24"/>
          <w:shd w:val="clear" w:color="auto" w:fill="FFFFFF"/>
        </w:rPr>
        <w:t xml:space="preserve"> ένας αντί του άλλου, είναι υπερβολικό να λέτε όχι.</w:t>
      </w:r>
    </w:p>
    <w:p w14:paraId="4992419A"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Εντάξει θα το συζητήσουμε και κατά τη διάρκεια της διαδικασίας. Τουλάχιστον όσο μπορείτε να παρακαλέσω για άλλη μία φορά να είστε εντός του χρόνου σας.</w:t>
      </w:r>
    </w:p>
    <w:p w14:paraId="4992419B"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η κ. </w:t>
      </w:r>
      <w:proofErr w:type="spellStart"/>
      <w:r>
        <w:rPr>
          <w:rFonts w:eastAsia="Times New Roman"/>
          <w:color w:val="000000"/>
          <w:szCs w:val="24"/>
          <w:shd w:val="clear" w:color="auto" w:fill="FFFFFF"/>
        </w:rPr>
        <w:t>Μ</w:t>
      </w:r>
      <w:r>
        <w:rPr>
          <w:rFonts w:eastAsia="Times New Roman"/>
          <w:color w:val="000000"/>
          <w:szCs w:val="24"/>
          <w:shd w:val="clear" w:color="auto" w:fill="FFFFFF"/>
        </w:rPr>
        <w:t>ανωλάκου</w:t>
      </w:r>
      <w:proofErr w:type="spellEnd"/>
      <w:r>
        <w:rPr>
          <w:rFonts w:eastAsia="Times New Roman"/>
          <w:color w:val="000000"/>
          <w:szCs w:val="24"/>
          <w:shd w:val="clear" w:color="auto" w:fill="FFFFFF"/>
        </w:rPr>
        <w:t xml:space="preserve"> από το Κομμουνιστικό Κόμμα Ελλάδας, για επτά λεπτά.</w:t>
      </w:r>
    </w:p>
    <w:p w14:paraId="4992419C"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900A9F">
        <w:rPr>
          <w:rFonts w:eastAsia="Times New Roman"/>
          <w:b/>
          <w:color w:val="000000"/>
          <w:szCs w:val="24"/>
          <w:shd w:val="clear" w:color="auto" w:fill="FFFFFF"/>
        </w:rPr>
        <w:lastRenderedPageBreak/>
        <w:t xml:space="preserve">ΔΙΑΜΑΝΤΩ ΜΑΝΩΛΑΚΟΥ: </w:t>
      </w:r>
      <w:r>
        <w:rPr>
          <w:rFonts w:eastAsia="Times New Roman"/>
          <w:color w:val="000000"/>
          <w:szCs w:val="24"/>
          <w:shd w:val="clear" w:color="auto" w:fill="FFFFFF"/>
        </w:rPr>
        <w:t>Ο προϋπολογισμός δείχνει τα κρατικά έσοδα και έξοδα της επόμενης χρονιάς. Καταλαβαίνει κανείς αν θα ζήσει καλύτερα ή χειρότερα.</w:t>
      </w:r>
    </w:p>
    <w:p w14:paraId="4992419D"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Ρωτάμε λοιπόν</w:t>
      </w:r>
      <w:r>
        <w:rPr>
          <w:rFonts w:eastAsia="Times New Roman"/>
          <w:color w:val="000000"/>
          <w:szCs w:val="24"/>
          <w:shd w:val="clear" w:color="auto" w:fill="FFFFFF"/>
        </w:rPr>
        <w:t>.</w:t>
      </w:r>
      <w:r>
        <w:rPr>
          <w:rFonts w:eastAsia="Times New Roman"/>
          <w:color w:val="000000"/>
          <w:szCs w:val="24"/>
          <w:shd w:val="clear" w:color="auto" w:fill="FFFFFF"/>
        </w:rPr>
        <w:t xml:space="preserve"> Εξασφαλίζεις έναν άνθρωπο λαϊκής οικογένειας </w:t>
      </w:r>
      <w:r>
        <w:rPr>
          <w:rFonts w:eastAsia="Times New Roman"/>
          <w:color w:val="000000"/>
          <w:szCs w:val="24"/>
          <w:shd w:val="clear" w:color="auto" w:fill="FFFFFF"/>
        </w:rPr>
        <w:t xml:space="preserve">με </w:t>
      </w:r>
      <w:r>
        <w:rPr>
          <w:rFonts w:eastAsia="Times New Roman"/>
          <w:color w:val="000000"/>
          <w:szCs w:val="24"/>
          <w:shd w:val="clear" w:color="auto" w:fill="FFFFFF"/>
        </w:rPr>
        <w:t>μόνιμη και σταθερή δουλειά και αξιοπρεπή μισθό</w:t>
      </w:r>
      <w:r>
        <w:rPr>
          <w:rFonts w:eastAsia="Times New Roman"/>
          <w:color w:val="000000"/>
          <w:szCs w:val="24"/>
          <w:shd w:val="clear" w:color="auto" w:fill="FFFFFF"/>
        </w:rPr>
        <w:t>,</w:t>
      </w:r>
      <w:r>
        <w:rPr>
          <w:rFonts w:eastAsia="Times New Roman"/>
          <w:color w:val="000000"/>
          <w:szCs w:val="24"/>
          <w:shd w:val="clear" w:color="auto" w:fill="FFFFFF"/>
        </w:rPr>
        <w:t xml:space="preserve"> για να μπορεί να </w:t>
      </w:r>
      <w:r>
        <w:rPr>
          <w:rFonts w:eastAsia="Times New Roman"/>
          <w:color w:val="000000"/>
          <w:szCs w:val="24"/>
          <w:shd w:val="clear" w:color="auto" w:fill="FFFFFF"/>
        </w:rPr>
        <w:t>την</w:t>
      </w:r>
      <w:r>
        <w:rPr>
          <w:rFonts w:eastAsia="Times New Roman"/>
          <w:color w:val="000000"/>
          <w:szCs w:val="24"/>
          <w:shd w:val="clear" w:color="auto" w:fill="FFFFFF"/>
        </w:rPr>
        <w:t xml:space="preserve"> ζήσει; Εξασφαλίζεις στα παιδιά του μόρφωση καλύτερη από τη δική του, χωρίς να χρειάζεται να πληρώνει γι’ αυτή; Θα έχει υγεία, ασφάλιση δημ</w:t>
      </w:r>
      <w:r>
        <w:rPr>
          <w:rFonts w:eastAsia="Times New Roman"/>
          <w:color w:val="000000"/>
          <w:szCs w:val="24"/>
          <w:shd w:val="clear" w:color="auto" w:fill="FFFFFF"/>
        </w:rPr>
        <w:t xml:space="preserve">όσια και δωρεάν, χωρίς αγωνία, αν τύχει και αρρωστήσει κανείς, να μην έχει χρέη και να κοιμάται ήσυχος τα βράδια; Θα πηγαίνει διακοπές; Θα απολαμβάνει τον πολιτισμό, τον αθλητισμό; Θα ζει σε ένα ανθρώπινο περιβάλλον; </w:t>
      </w:r>
    </w:p>
    <w:p w14:paraId="4992419E"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ο λαός δεν μπορεί να απολαμβάνει</w:t>
      </w:r>
      <w:r>
        <w:rPr>
          <w:rFonts w:eastAsia="Times New Roman"/>
          <w:color w:val="000000"/>
          <w:szCs w:val="24"/>
          <w:shd w:val="clear" w:color="auto" w:fill="FFFFFF"/>
        </w:rPr>
        <w:t xml:space="preserve"> αυτά τα στοιχειώδη, που δεν του τα εξασφαλίζει</w:t>
      </w:r>
      <w:r>
        <w:rPr>
          <w:rFonts w:eastAsia="Times New Roman"/>
          <w:color w:val="000000"/>
          <w:szCs w:val="24"/>
          <w:shd w:val="clear" w:color="auto" w:fill="FFFFFF"/>
        </w:rPr>
        <w:t>,</w:t>
      </w:r>
      <w:r>
        <w:rPr>
          <w:rFonts w:eastAsia="Times New Roman"/>
          <w:color w:val="000000"/>
          <w:szCs w:val="24"/>
          <w:shd w:val="clear" w:color="auto" w:fill="FFFFFF"/>
        </w:rPr>
        <w:t xml:space="preserve"> βεβαίως</w:t>
      </w:r>
      <w:r>
        <w:rPr>
          <w:rFonts w:eastAsia="Times New Roman"/>
          <w:color w:val="000000"/>
          <w:szCs w:val="24"/>
          <w:shd w:val="clear" w:color="auto" w:fill="FFFFFF"/>
        </w:rPr>
        <w:t>,</w:t>
      </w:r>
      <w:r>
        <w:rPr>
          <w:rFonts w:eastAsia="Times New Roman"/>
          <w:color w:val="000000"/>
          <w:szCs w:val="24"/>
          <w:shd w:val="clear" w:color="auto" w:fill="FFFFFF"/>
        </w:rPr>
        <w:t xml:space="preserve"> ούτε αυτός ο προϋπολογισμός ούτε οι προηγούμενοι; Γιατί ο καπιταλιστικός τρόπος παραγωγής ισοπεδώνει τις ανθρώπινες ανάγκες</w:t>
      </w:r>
      <w:r>
        <w:rPr>
          <w:rFonts w:eastAsia="Times New Roman"/>
          <w:color w:val="000000"/>
          <w:szCs w:val="24"/>
          <w:shd w:val="clear" w:color="auto" w:fill="FFFFFF"/>
        </w:rPr>
        <w:t>,</w:t>
      </w:r>
      <w:r>
        <w:rPr>
          <w:rFonts w:eastAsia="Times New Roman"/>
          <w:color w:val="000000"/>
          <w:szCs w:val="24"/>
          <w:shd w:val="clear" w:color="auto" w:fill="FFFFFF"/>
        </w:rPr>
        <w:t xml:space="preserve"> για να αυγατίζει τα κέρδη του. Αυτό καθρεφτίζεται και στον σημερινό προϋπ</w:t>
      </w:r>
      <w:r>
        <w:rPr>
          <w:rFonts w:eastAsia="Times New Roman"/>
          <w:color w:val="000000"/>
          <w:szCs w:val="24"/>
          <w:shd w:val="clear" w:color="auto" w:fill="FFFFFF"/>
        </w:rPr>
        <w:t xml:space="preserve">ολογισμό και αφορά τα πάντα, όπως και την παιδεία, όσο ωραιοποιημένα και αν ήθελε </w:t>
      </w:r>
      <w:r>
        <w:rPr>
          <w:rFonts w:eastAsia="Times New Roman"/>
          <w:color w:val="000000"/>
          <w:szCs w:val="24"/>
          <w:shd w:val="clear" w:color="auto" w:fill="FFFFFF"/>
        </w:rPr>
        <w:t xml:space="preserve">να μας τα δώσει </w:t>
      </w:r>
      <w:r>
        <w:rPr>
          <w:rFonts w:eastAsia="Times New Roman"/>
          <w:color w:val="000000"/>
          <w:szCs w:val="24"/>
          <w:shd w:val="clear" w:color="auto" w:fill="FFFFFF"/>
        </w:rPr>
        <w:t>η κυρία Υπουργός.</w:t>
      </w:r>
    </w:p>
    <w:p w14:paraId="4992419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Τα κενά είναι πολλά. Έχει περάσει το πρώτο τρίμηνο και μέχρι το τέλος της χρονιάς υπολογίζονται σε είκοσι επτά χιλιάδες. Κλείνουν τμήματα τω</w:t>
      </w:r>
      <w:r>
        <w:rPr>
          <w:rFonts w:eastAsia="Times New Roman" w:cs="Times New Roman"/>
          <w:szCs w:val="24"/>
        </w:rPr>
        <w:t xml:space="preserve">ν ΕΠΑΛ. Είναι σε κινητοποιήσεις παιδιά και γονείς μαζί. Έχουν συνταξιοδοτηθεί πάνω από τριάντα </w:t>
      </w:r>
      <w:r>
        <w:rPr>
          <w:rFonts w:eastAsia="Times New Roman" w:cs="Times New Roman"/>
          <w:szCs w:val="24"/>
        </w:rPr>
        <w:lastRenderedPageBreak/>
        <w:t>πέντε χιλιάδες και στην πρωτοβάθμια και στη δευτεροβάθμια εκπαίδευση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ούτε από τον προϋπολογισμό αναπληρώνονται, παρ</w:t>
      </w:r>
      <w:r w:rsidRPr="00C8263C">
        <w:rPr>
          <w:rFonts w:eastAsia="Times New Roman" w:cs="Times New Roman"/>
          <w:szCs w:val="24"/>
        </w:rPr>
        <w:t xml:space="preserve">’ </w:t>
      </w:r>
      <w:r>
        <w:rPr>
          <w:rFonts w:eastAsia="Times New Roman" w:cs="Times New Roman"/>
          <w:szCs w:val="24"/>
        </w:rPr>
        <w:t xml:space="preserve">όλες τις </w:t>
      </w:r>
      <w:proofErr w:type="spellStart"/>
      <w:r>
        <w:rPr>
          <w:rFonts w:eastAsia="Times New Roman" w:cs="Times New Roman"/>
          <w:szCs w:val="24"/>
        </w:rPr>
        <w:t>μικροαυξήσεις</w:t>
      </w:r>
      <w:proofErr w:type="spellEnd"/>
      <w:r>
        <w:rPr>
          <w:rFonts w:eastAsia="Times New Roman" w:cs="Times New Roman"/>
          <w:szCs w:val="24"/>
        </w:rPr>
        <w:t xml:space="preserve"> που υπάρ</w:t>
      </w:r>
      <w:r>
        <w:rPr>
          <w:rFonts w:eastAsia="Times New Roman" w:cs="Times New Roman"/>
          <w:szCs w:val="24"/>
        </w:rPr>
        <w:t>χουν</w:t>
      </w:r>
      <w:r w:rsidRPr="00C8263C">
        <w:rPr>
          <w:rFonts w:eastAsia="Times New Roman" w:cs="Times New Roman"/>
          <w:szCs w:val="24"/>
        </w:rPr>
        <w:t>,</w:t>
      </w:r>
      <w:r>
        <w:rPr>
          <w:rFonts w:eastAsia="Times New Roman" w:cs="Times New Roman"/>
          <w:szCs w:val="24"/>
        </w:rPr>
        <w:t xml:space="preserve"> και σε κα</w:t>
      </w:r>
      <w:r>
        <w:rPr>
          <w:rFonts w:eastAsia="Times New Roman" w:cs="Times New Roman"/>
          <w:szCs w:val="24"/>
        </w:rPr>
        <w:t>μ</w:t>
      </w:r>
      <w:r>
        <w:rPr>
          <w:rFonts w:eastAsia="Times New Roman" w:cs="Times New Roman"/>
          <w:szCs w:val="24"/>
        </w:rPr>
        <w:t>μ</w:t>
      </w:r>
      <w:r>
        <w:rPr>
          <w:rFonts w:eastAsia="Times New Roman" w:cs="Times New Roman"/>
          <w:szCs w:val="24"/>
        </w:rPr>
        <w:t>ι</w:t>
      </w:r>
      <w:r>
        <w:rPr>
          <w:rFonts w:eastAsia="Times New Roman" w:cs="Times New Roman"/>
          <w:szCs w:val="24"/>
        </w:rPr>
        <w:t>ά</w:t>
      </w:r>
      <w:r>
        <w:rPr>
          <w:rFonts w:eastAsia="Times New Roman" w:cs="Times New Roman"/>
          <w:szCs w:val="24"/>
        </w:rPr>
        <w:t xml:space="preserve"> περίπτωση δεν αφορά μόνιμη και σταθερή δουλειά. Για την ειδική αγωγή ας μη μιλήσουμε. Τεράστια τα κενά. Κόλαση και για τα παιδιά και για τους παιδαγωγούς. Ας είμαστε ειλικρινείς και ας είστε γενναίοι. </w:t>
      </w:r>
    </w:p>
    <w:p w14:paraId="499241A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Τα έσοδα, λοιπόν, του προϋπολογισμ</w:t>
      </w:r>
      <w:r>
        <w:rPr>
          <w:rFonts w:eastAsia="Times New Roman" w:cs="Times New Roman"/>
          <w:szCs w:val="24"/>
        </w:rPr>
        <w:t>ού δεν προέρχονται από τη φορολόγηση των μεγαλομετόχων των επιχειρηματικών ομίλων, δηλαδή των πλουσίων. Αυτοί έχουν τις περισσότερες φοροαπαλλαγές. Γι’ αυτό η συμβολή τους είναι μόλις το 6%. Αυτό ίσχυε πάντα και με τις προηγούμενες κυβερνήσεις της Νέας Δημ</w:t>
      </w:r>
      <w:r>
        <w:rPr>
          <w:rFonts w:eastAsia="Times New Roman" w:cs="Times New Roman"/>
          <w:szCs w:val="24"/>
        </w:rPr>
        <w:t>οκρατίας και του ΠΑΣΟΚ, το ίδιο ισχύει και με το</w:t>
      </w:r>
      <w:r>
        <w:rPr>
          <w:rFonts w:eastAsia="Times New Roman" w:cs="Times New Roman"/>
          <w:szCs w:val="24"/>
        </w:rPr>
        <w:t>ν</w:t>
      </w:r>
      <w:r>
        <w:rPr>
          <w:rFonts w:eastAsia="Times New Roman" w:cs="Times New Roman"/>
          <w:szCs w:val="24"/>
        </w:rPr>
        <w:t xml:space="preserve"> ΣΥΡΙΖΑ. </w:t>
      </w:r>
    </w:p>
    <w:p w14:paraId="499241A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Τα περισσότερα έσοδα είναι από την άγρια φορολόγηση της εργατικής τάξης και των λαϊκών στρωμάτων και ταυτόχρονα εξοικονομείτε πόρους από τη μείωση δαπανών</w:t>
      </w:r>
      <w:r>
        <w:rPr>
          <w:rFonts w:eastAsia="Times New Roman" w:cs="Times New Roman"/>
          <w:szCs w:val="24"/>
        </w:rPr>
        <w:t>,</w:t>
      </w:r>
      <w:r>
        <w:rPr>
          <w:rFonts w:eastAsia="Times New Roman" w:cs="Times New Roman"/>
          <w:szCs w:val="24"/>
        </w:rPr>
        <w:t xml:space="preserve"> που είναι για τις ανάγκες της λαϊκής οικο</w:t>
      </w:r>
      <w:r>
        <w:rPr>
          <w:rFonts w:eastAsia="Times New Roman" w:cs="Times New Roman"/>
          <w:szCs w:val="24"/>
        </w:rPr>
        <w:t xml:space="preserve">γένειας. Γι’ αυτό χιλιάδες μικρά παιδιά δεν θα βρουν πάλι θέση το 2019 σε παιδικό σταθμό, αφού κόψατε τις δαπάνες για τη δημιουργία νέων. </w:t>
      </w:r>
    </w:p>
    <w:p w14:paraId="499241A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έσοδα έχετε και τα προγραμματίζετε και μέσα από τις διάφορες μορφές ιδιωτικοποιήσεων σε στρατηγικούς τομείς, υπονομεύοντας την άμυνα και ασφάλεια της χώρας </w:t>
      </w:r>
      <w:r>
        <w:rPr>
          <w:rFonts w:eastAsia="Times New Roman" w:cs="Times New Roman"/>
          <w:szCs w:val="24"/>
        </w:rPr>
        <w:t>-</w:t>
      </w:r>
      <w:r>
        <w:rPr>
          <w:rFonts w:eastAsia="Times New Roman" w:cs="Times New Roman"/>
          <w:szCs w:val="24"/>
        </w:rPr>
        <w:t>και εσείς και οι προηγούμενοι</w:t>
      </w:r>
      <w:r>
        <w:rPr>
          <w:rFonts w:eastAsia="Times New Roman" w:cs="Times New Roman"/>
          <w:szCs w:val="24"/>
        </w:rPr>
        <w:t>-</w:t>
      </w:r>
      <w:r>
        <w:rPr>
          <w:rFonts w:eastAsia="Times New Roman" w:cs="Times New Roman"/>
          <w:szCs w:val="24"/>
        </w:rPr>
        <w:t xml:space="preserve"> από τηλεπικοινωνίες, ενέργεια, αεροδρόμια, λιμάνια </w:t>
      </w:r>
      <w:r>
        <w:rPr>
          <w:rFonts w:eastAsia="Times New Roman" w:cs="Times New Roman"/>
          <w:szCs w:val="24"/>
        </w:rPr>
        <w:t>κ. ο. κ..</w:t>
      </w:r>
    </w:p>
    <w:p w14:paraId="499241A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Μάλιστ</w:t>
      </w:r>
      <w:r>
        <w:rPr>
          <w:rFonts w:eastAsia="Times New Roman" w:cs="Times New Roman"/>
          <w:szCs w:val="24"/>
        </w:rPr>
        <w:t>α αυτές οι ιδιωτικοποιήσεις καλύπτοντα</w:t>
      </w:r>
      <w:proofErr w:type="spellStart"/>
      <w:r>
        <w:rPr>
          <w:rFonts w:eastAsia="Times New Roman" w:cs="Times New Roman"/>
          <w:szCs w:val="24"/>
          <w:lang w:val="en-US"/>
        </w:rPr>
        <w:t>i</w:t>
      </w:r>
      <w:proofErr w:type="spellEnd"/>
      <w:r>
        <w:rPr>
          <w:rFonts w:eastAsia="Times New Roman" w:cs="Times New Roman"/>
          <w:szCs w:val="24"/>
        </w:rPr>
        <w:t xml:space="preserve"> από τον νόμο προστασίας ξένων κεφαλαίων</w:t>
      </w:r>
      <w:r>
        <w:rPr>
          <w:rFonts w:eastAsia="Times New Roman" w:cs="Times New Roman"/>
          <w:szCs w:val="24"/>
        </w:rPr>
        <w:t>,</w:t>
      </w:r>
      <w:r>
        <w:rPr>
          <w:rFonts w:eastAsia="Times New Roman" w:cs="Times New Roman"/>
          <w:szCs w:val="24"/>
        </w:rPr>
        <w:t xml:space="preserve"> όπου απαλλάσσονται φορολογικά, απαγορεύεται η απαλλοτρίωσή τους, επιτρέπεται η χρησιμοποίηση αλλοδαπού δυναμικού και άλλα προκλητικά προνόμια. Είναι ο νόμος του 1953 </w:t>
      </w:r>
      <w:r>
        <w:rPr>
          <w:rFonts w:eastAsia="Times New Roman" w:cs="Times New Roman"/>
          <w:szCs w:val="24"/>
        </w:rPr>
        <w:t xml:space="preserve">προσαρμοσμένος στο άρθρο 107 του Συντάγματος, που το ΚΚΕ προτείνει την κατάργησή του, αλλά εσείς κάνετε ότι δεν ακούτε όλοι σας. </w:t>
      </w:r>
    </w:p>
    <w:p w14:paraId="499241A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Έτσι είναι. Δίνετε τον πλούτο της χώρας στα σαγόνια των επιχειρηματικών ομίλων, της Ευρωπαϊκής Ένωσης και του ΝΑΤΟ και καταδικ</w:t>
      </w:r>
      <w:r>
        <w:rPr>
          <w:rFonts w:eastAsia="Times New Roman" w:cs="Times New Roman"/>
          <w:szCs w:val="24"/>
        </w:rPr>
        <w:t>άζετε την πλειοψηφία του λαού σε φτώχεια και δυστυχία.</w:t>
      </w:r>
    </w:p>
    <w:p w14:paraId="499241A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Στον προϋπολογισμό παρουσιάζονται τα περιουσιακά στοιχεία του ελληνικού δημοσίου και τις αποκρατικοποιήσεις. Αναφέρεστε σε ένα φιλόδοξο πρόγραμμα και έναν οικονομικό </w:t>
      </w:r>
      <w:proofErr w:type="spellStart"/>
      <w:r>
        <w:rPr>
          <w:rFonts w:eastAsia="Times New Roman" w:cs="Times New Roman"/>
          <w:szCs w:val="24"/>
        </w:rPr>
        <w:t>εξορθολογισμό</w:t>
      </w:r>
      <w:proofErr w:type="spellEnd"/>
      <w:r>
        <w:rPr>
          <w:rFonts w:eastAsia="Times New Roman" w:cs="Times New Roman"/>
          <w:szCs w:val="24"/>
        </w:rPr>
        <w:t>,</w:t>
      </w:r>
      <w:r>
        <w:rPr>
          <w:rFonts w:eastAsia="Times New Roman" w:cs="Times New Roman"/>
          <w:szCs w:val="24"/>
        </w:rPr>
        <w:t xml:space="preserve"> που θα εξασφαλίζουν </w:t>
      </w:r>
      <w:r>
        <w:rPr>
          <w:rFonts w:eastAsia="Times New Roman" w:cs="Times New Roman"/>
          <w:szCs w:val="24"/>
        </w:rPr>
        <w:t xml:space="preserve">διαρκή οικονομική ανάπτυξη της χώρας, όπως λέτε, με σύγχρονο όραμα και ισχυρές αξίες. Αυτά αφορούν το κεφάλαιο και όχι τον λαό. </w:t>
      </w:r>
    </w:p>
    <w:p w14:paraId="499241A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Περιλαμβάνετε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από τα </w:t>
      </w:r>
      <w:r>
        <w:rPr>
          <w:rFonts w:eastAsia="Times New Roman" w:cs="Times New Roman"/>
          <w:szCs w:val="24"/>
        </w:rPr>
        <w:t>«</w:t>
      </w:r>
      <w:r>
        <w:rPr>
          <w:rFonts w:eastAsia="Times New Roman" w:cs="Times New Roman"/>
          <w:szCs w:val="24"/>
        </w:rPr>
        <w:t>ΕΛΛΗΝΙΚΑ ΠΕΤΡΕΛΑΙΑ</w:t>
      </w:r>
      <w:r>
        <w:rPr>
          <w:rFonts w:eastAsia="Times New Roman" w:cs="Times New Roman"/>
          <w:szCs w:val="24"/>
        </w:rPr>
        <w:t>»</w:t>
      </w:r>
      <w:r>
        <w:rPr>
          <w:rFonts w:eastAsia="Times New Roman" w:cs="Times New Roman"/>
          <w:szCs w:val="24"/>
        </w:rPr>
        <w:t>, μέχρι τη ΔΕΣΦΑ, την ΕΥΔΑΠ, ΕΥΔΑΘ και λιμάνια, με πρώτο και καλύτερο αυτό τη</w:t>
      </w:r>
      <w:r>
        <w:rPr>
          <w:rFonts w:eastAsia="Times New Roman" w:cs="Times New Roman"/>
          <w:szCs w:val="24"/>
        </w:rPr>
        <w:t xml:space="preserve">ς Αλεξανδρούπολης, αφού τα μετατρέπετε με γρήγορους ρυθμούς σε βάση εφόρμησης των ΗΠΑ και </w:t>
      </w:r>
      <w:r>
        <w:rPr>
          <w:rFonts w:eastAsia="Times New Roman" w:cs="Times New Roman"/>
          <w:szCs w:val="24"/>
        </w:rPr>
        <w:lastRenderedPageBreak/>
        <w:t xml:space="preserve">του ΝΑΤΟ. Ουσιαστικά τα μετατρέπετε σε βάση υποδοχής και συναρμολόγησης </w:t>
      </w:r>
      <w:r>
        <w:rPr>
          <w:rFonts w:eastAsia="Times New Roman" w:cs="Times New Roman"/>
          <w:szCs w:val="24"/>
        </w:rPr>
        <w:t>ν</w:t>
      </w:r>
      <w:r>
        <w:rPr>
          <w:rFonts w:eastAsia="Times New Roman" w:cs="Times New Roman"/>
          <w:szCs w:val="24"/>
        </w:rPr>
        <w:t>ατοϊκών ελικοπτέρων και ίσως και ηλεκτρονικής επιτήρησης της Μαύρης Θάλασσας και των Στενών τ</w:t>
      </w:r>
      <w:r>
        <w:rPr>
          <w:rFonts w:eastAsia="Times New Roman" w:cs="Times New Roman"/>
          <w:szCs w:val="24"/>
        </w:rPr>
        <w:t xml:space="preserve">ου Βοσπόρου. </w:t>
      </w:r>
    </w:p>
    <w:p w14:paraId="499241A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Είναι τα επικίνδυνα σχέδια των ΗΠΑ στα Βαλκάνια</w:t>
      </w:r>
      <w:r>
        <w:rPr>
          <w:rFonts w:eastAsia="Times New Roman" w:cs="Times New Roman"/>
          <w:szCs w:val="24"/>
        </w:rPr>
        <w:t>,</w:t>
      </w:r>
      <w:r>
        <w:rPr>
          <w:rFonts w:eastAsia="Times New Roman" w:cs="Times New Roman"/>
          <w:szCs w:val="24"/>
        </w:rPr>
        <w:t xml:space="preserve"> που δίνουν έμφαση στον στρατιωτικό έλεγχο των θαλασσίων στενών και στην ένταξη στο ΝΑΤΟ των κρατών που παίζουν ρόλο στη μεταφορά ενέργειας και εμπορευμάτων από την Ασία στην Ευρώπη. </w:t>
      </w:r>
    </w:p>
    <w:p w14:paraId="499241A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Κυβέρνησ</w:t>
      </w:r>
      <w:r>
        <w:rPr>
          <w:rFonts w:eastAsia="Times New Roman" w:cs="Times New Roman"/>
          <w:szCs w:val="24"/>
        </w:rPr>
        <w:t>η πρωταγωνιστεί σε αυτούς τους επικίνδυνους ατλαντικούς σχεδιασμούς, προκειμένου να αναδείξει την Ελλάδα ως πύλη εισόδου των κινέζικων εμπορευμάτων στην Ευρωπαϊκή Ένωση και από την άλλη να συμβά</w:t>
      </w:r>
      <w:r>
        <w:rPr>
          <w:rFonts w:eastAsia="Times New Roman" w:cs="Times New Roman"/>
          <w:szCs w:val="24"/>
        </w:rPr>
        <w:t>λ</w:t>
      </w:r>
      <w:r>
        <w:rPr>
          <w:rFonts w:eastAsia="Times New Roman" w:cs="Times New Roman"/>
          <w:szCs w:val="24"/>
        </w:rPr>
        <w:t>λει στον έλεγχο συγκεκριμένων θαλάσσιων και σιδηροδρομικών δρ</w:t>
      </w:r>
      <w:r>
        <w:rPr>
          <w:rFonts w:eastAsia="Times New Roman" w:cs="Times New Roman"/>
          <w:szCs w:val="24"/>
        </w:rPr>
        <w:t>όμων από ΗΠΑ και ΝΑΤΟ. Για αυτό δίνετε έμφαση και στις ιδιωτικοποιήσεις</w:t>
      </w:r>
      <w:r w:rsidRPr="00C8263C">
        <w:rPr>
          <w:rFonts w:eastAsia="Times New Roman" w:cs="Times New Roman"/>
          <w:szCs w:val="24"/>
        </w:rPr>
        <w:t>,</w:t>
      </w:r>
      <w:r>
        <w:rPr>
          <w:rFonts w:eastAsia="Times New Roman" w:cs="Times New Roman"/>
          <w:szCs w:val="24"/>
        </w:rPr>
        <w:t xml:space="preserve"> που ψηφίζετε όλοι μαζί</w:t>
      </w:r>
      <w:r w:rsidRPr="00C8263C">
        <w:rPr>
          <w:rFonts w:eastAsia="Times New Roman" w:cs="Times New Roman"/>
          <w:szCs w:val="24"/>
        </w:rPr>
        <w:t>,</w:t>
      </w:r>
      <w:r>
        <w:rPr>
          <w:rFonts w:eastAsia="Times New Roman" w:cs="Times New Roman"/>
          <w:szCs w:val="24"/>
        </w:rPr>
        <w:t xml:space="preserve"> στα λιμάνια Πειραιά, Θεσσαλονίκης, Αλεξανδρούπολης. Τις συνέπειες σε μισθωτούς, εργάτες και αυτοαπασχολούμενους τις ζούμε στον Πειραιά. </w:t>
      </w:r>
    </w:p>
    <w:p w14:paraId="499241A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Πώς πέτυχε πέρυσι η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OSCO</w:t>
      </w:r>
      <w:r>
        <w:rPr>
          <w:rFonts w:eastAsia="Times New Roman" w:cs="Times New Roman"/>
          <w:szCs w:val="24"/>
        </w:rPr>
        <w:t>»</w:t>
      </w:r>
      <w:r>
        <w:rPr>
          <w:rFonts w:eastAsia="Times New Roman" w:cs="Times New Roman"/>
          <w:szCs w:val="24"/>
        </w:rPr>
        <w:t xml:space="preserve"> την καλύτερη επίδοση κερδοφορίας κατά την τελευταία δεκαετία; Την πέτυχε με την εντατικοποίηση της εργασίας των εργαζομένων</w:t>
      </w:r>
      <w:r>
        <w:rPr>
          <w:rFonts w:eastAsia="Times New Roman" w:cs="Times New Roman"/>
          <w:szCs w:val="24"/>
        </w:rPr>
        <w:t>,</w:t>
      </w:r>
      <w:r>
        <w:rPr>
          <w:rFonts w:eastAsia="Times New Roman" w:cs="Times New Roman"/>
          <w:szCs w:val="24"/>
        </w:rPr>
        <w:t xml:space="preserve"> που δουλεύουν ακόμα και συνεχόμενα δωδεκάωρα χωρίς κατοχυρωμένο ρεπό, με ατομικές συμβάσεις, μέσα σε επικίνδυνες συνθήκες εργ</w:t>
      </w:r>
      <w:r>
        <w:rPr>
          <w:rFonts w:eastAsia="Times New Roman" w:cs="Times New Roman"/>
          <w:szCs w:val="24"/>
        </w:rPr>
        <w:t xml:space="preserve">ασίας, σε συνθήκες </w:t>
      </w:r>
      <w:r>
        <w:rPr>
          <w:rFonts w:eastAsia="Times New Roman" w:cs="Times New Roman"/>
          <w:szCs w:val="24"/>
        </w:rPr>
        <w:lastRenderedPageBreak/>
        <w:t>ψυχολογικής πίεσης και επαγγελματικού στρες. Την πέτυχε</w:t>
      </w:r>
      <w:r>
        <w:rPr>
          <w:rFonts w:eastAsia="Times New Roman" w:cs="Times New Roman"/>
          <w:szCs w:val="24"/>
        </w:rPr>
        <w:t>,</w:t>
      </w:r>
      <w:r>
        <w:rPr>
          <w:rFonts w:eastAsia="Times New Roman" w:cs="Times New Roman"/>
          <w:szCs w:val="24"/>
        </w:rPr>
        <w:t xml:space="preserve"> γιατί η Κυβέρνηση ΣΥΡΙΖΑ, με τη βοήθεια της Νέας Δημοκρατίας </w:t>
      </w:r>
      <w:r>
        <w:rPr>
          <w:rFonts w:eastAsia="Times New Roman" w:cs="Times New Roman"/>
          <w:szCs w:val="24"/>
        </w:rPr>
        <w:t xml:space="preserve">και </w:t>
      </w:r>
      <w:r>
        <w:rPr>
          <w:rFonts w:eastAsia="Times New Roman" w:cs="Times New Roman"/>
          <w:szCs w:val="24"/>
        </w:rPr>
        <w:t xml:space="preserve">του </w:t>
      </w:r>
      <w:r w:rsidRPr="00431986">
        <w:rPr>
          <w:rFonts w:eastAsia="Times New Roman" w:cs="Times New Roman"/>
        </w:rPr>
        <w:t>ΠΑΣΟΚ</w:t>
      </w:r>
      <w:r>
        <w:rPr>
          <w:rFonts w:eastAsia="Times New Roman" w:cs="Times New Roman"/>
          <w:szCs w:val="24"/>
        </w:rPr>
        <w:t>, ψήφισε τον Φλεβάρη του 2017 νόμο</w:t>
      </w:r>
      <w:r>
        <w:rPr>
          <w:rFonts w:eastAsia="Times New Roman" w:cs="Times New Roman"/>
          <w:szCs w:val="24"/>
        </w:rPr>
        <w:t>,</w:t>
      </w:r>
      <w:r>
        <w:rPr>
          <w:rFonts w:eastAsia="Times New Roman" w:cs="Times New Roman"/>
          <w:szCs w:val="24"/>
        </w:rPr>
        <w:t xml:space="preserve"> που εμφάνιζε τους λιμενεργάτες ως ανειδίκευτους αλλά και άλλους αντεργ</w:t>
      </w:r>
      <w:r>
        <w:rPr>
          <w:rFonts w:eastAsia="Times New Roman" w:cs="Times New Roman"/>
          <w:szCs w:val="24"/>
        </w:rPr>
        <w:t xml:space="preserve">ατικούς νόμους. </w:t>
      </w:r>
    </w:p>
    <w:p w14:paraId="499241A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Ναι υπάρχουν σύγχρονες γερανογέφυρες, επιχειρηματικά ναυτιλιακά </w:t>
      </w:r>
      <w:r>
        <w:rPr>
          <w:rFonts w:eastAsia="Times New Roman" w:cs="Times New Roman"/>
          <w:szCs w:val="24"/>
          <w:lang w:val="en-US"/>
        </w:rPr>
        <w:t>cluster</w:t>
      </w:r>
      <w:r>
        <w:rPr>
          <w:rFonts w:eastAsia="Times New Roman" w:cs="Times New Roman"/>
          <w:szCs w:val="24"/>
        </w:rPr>
        <w:t>, μεγάλη αύξηση κερδών των ομίλων. Την ίδια στιγμή, όμως, επιδεινώνεται η κατάσταση των λαϊκών στρωμάτων, αποδεικνύοντας ότι υπάρχουν οι εκμεταλλευτές και οι εκμεταλλευ</w:t>
      </w:r>
      <w:r>
        <w:rPr>
          <w:rFonts w:eastAsia="Times New Roman" w:cs="Times New Roman"/>
          <w:szCs w:val="24"/>
        </w:rPr>
        <w:t xml:space="preserve">όμενοι. Και εσείς όλοι καμαρώνετε ότι αναβαθμίζεται το </w:t>
      </w:r>
      <w:r>
        <w:rPr>
          <w:rFonts w:eastAsia="Times New Roman" w:cs="Times New Roman"/>
          <w:szCs w:val="24"/>
        </w:rPr>
        <w:t>λ</w:t>
      </w:r>
      <w:r>
        <w:rPr>
          <w:rFonts w:eastAsia="Times New Roman" w:cs="Times New Roman"/>
          <w:szCs w:val="24"/>
        </w:rPr>
        <w:t>ιμάνι και αναδεικνύεται η χώρα σε κόμβο μεταφοράς εμπορευμάτων και ενέργειας με γεωπολιτική αναβάθμιση της χώρας σε βάρος των δικαιωμάτων και της ζωής του λαού. Ταυτόχρονα οξύνεται ο οικονομικός και π</w:t>
      </w:r>
      <w:r>
        <w:rPr>
          <w:rFonts w:eastAsia="Times New Roman" w:cs="Times New Roman"/>
          <w:szCs w:val="24"/>
        </w:rPr>
        <w:t>ολιτικός ανταγωνισμός μεταξύ ΗΠΑ, Κίνας και Ευρωπαϊκής Ένωσης και περιπλέκονται τα ζητήματα που προσπαθεί να επιλύσει η Κυβέρνηση</w:t>
      </w:r>
      <w:r>
        <w:rPr>
          <w:rFonts w:eastAsia="Times New Roman" w:cs="Times New Roman"/>
          <w:szCs w:val="24"/>
        </w:rPr>
        <w:t>,</w:t>
      </w:r>
      <w:r>
        <w:rPr>
          <w:rFonts w:eastAsia="Times New Roman" w:cs="Times New Roman"/>
          <w:szCs w:val="24"/>
        </w:rPr>
        <w:t xml:space="preserve"> για να υπηρετήσει τα συμφέροντα της άρχουσας τάξης.</w:t>
      </w:r>
    </w:p>
    <w:p w14:paraId="499241A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w:t>
      </w:r>
      <w:r>
        <w:rPr>
          <w:rFonts w:eastAsia="Times New Roman" w:cs="Times New Roman"/>
          <w:szCs w:val="24"/>
        </w:rPr>
        <w:t xml:space="preserve"> Βουλευτού)</w:t>
      </w:r>
    </w:p>
    <w:p w14:paraId="499241A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Συνεπώς δίκαιη ανάπτυξη ή κανονικότητα ή φιλολαϊκός προϋπολογισμός με οφέλη για όλους</w:t>
      </w:r>
      <w:r>
        <w:rPr>
          <w:rFonts w:eastAsia="Times New Roman" w:cs="Times New Roman"/>
          <w:szCs w:val="24"/>
        </w:rPr>
        <w:t>,</w:t>
      </w:r>
      <w:r>
        <w:rPr>
          <w:rFonts w:eastAsia="Times New Roman" w:cs="Times New Roman"/>
          <w:szCs w:val="24"/>
        </w:rPr>
        <w:t xml:space="preserve"> δεν υπάρχει. Λέτε συνειδητά ψέματα. Ούτε υπάρχει θαυματουργός δρόμος που να διασφαλίζει ταυτόχρονα τα συμφέροντα των θυμάτων της καπιταλιστικής εκμετάλλευσης</w:t>
      </w:r>
      <w:r>
        <w:rPr>
          <w:rFonts w:eastAsia="Times New Roman" w:cs="Times New Roman"/>
          <w:szCs w:val="24"/>
        </w:rPr>
        <w:t xml:space="preserve"> με τους εκμεταλλευτές τους. Εξάλλου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w:t>
      </w:r>
      <w:r>
        <w:rPr>
          <w:rFonts w:eastAsia="Times New Roman" w:cs="Times New Roman"/>
          <w:szCs w:val="24"/>
        </w:rPr>
        <w:lastRenderedPageBreak/>
        <w:t>εφαρμόζονται σε όλες τις χώρες της Ευρωπαϊκής Ένωσης</w:t>
      </w:r>
      <w:r>
        <w:rPr>
          <w:rFonts w:eastAsia="Times New Roman" w:cs="Times New Roman"/>
          <w:szCs w:val="24"/>
        </w:rPr>
        <w:t>,</w:t>
      </w:r>
      <w:r>
        <w:rPr>
          <w:rFonts w:eastAsia="Times New Roman" w:cs="Times New Roman"/>
          <w:szCs w:val="24"/>
        </w:rPr>
        <w:t xml:space="preserve"> διότι είναι πολιτική στήριξης της κερδοφορίας του μονοπωλιακού κεφαλαίου. </w:t>
      </w:r>
    </w:p>
    <w:p w14:paraId="499241A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Μαχητική, λοιπόν, πρέπει να είναι και η απάντηση από τους λαούς και </w:t>
      </w:r>
      <w:r>
        <w:rPr>
          <w:rFonts w:eastAsia="Times New Roman" w:cs="Times New Roman"/>
          <w:szCs w:val="24"/>
        </w:rPr>
        <w:t>από τον ελληνικό λαό, για να βγουν μπροστά οι εργατικές λαϊκές ανάγκες. Λύση; Η οργάνωση και ο αγώνας και μαζική συμμετοχή στα πανελλαδικά συλλαλητήρια της Τρίτης 18 Δεκεμβρίου.</w:t>
      </w:r>
    </w:p>
    <w:p w14:paraId="499241A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p>
    <w:p w14:paraId="499241A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πολύ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w:t>
      </w:r>
    </w:p>
    <w:p w14:paraId="499241B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Τον λόγο έχει εκ μέρους της Νέας Δημοκρατίας ο κ. Καραγκούνης και αμέσως μετά η Υφυπουργός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Τελιγιορίδου</w:t>
      </w:r>
      <w:proofErr w:type="spellEnd"/>
      <w:r>
        <w:rPr>
          <w:rFonts w:eastAsia="Times New Roman" w:cs="Times New Roman"/>
          <w:szCs w:val="24"/>
        </w:rPr>
        <w:t xml:space="preserve">. </w:t>
      </w:r>
    </w:p>
    <w:p w14:paraId="499241B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14:paraId="499241B2"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Ευχαριστώ πολύ, κύριε Πρόεδρε.</w:t>
      </w:r>
    </w:p>
    <w:p w14:paraId="499241B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Μια πάγια, διαχρονική σχεδόν, κρι</w:t>
      </w:r>
      <w:r>
        <w:rPr>
          <w:rFonts w:eastAsia="Times New Roman" w:cs="Times New Roman"/>
          <w:szCs w:val="24"/>
        </w:rPr>
        <w:t>τική που ασκείται για τον τρόπο που ασχολούμαστε με τον προϋπολογισμό στην Ελλάδα</w:t>
      </w:r>
      <w:r>
        <w:rPr>
          <w:rFonts w:eastAsia="Times New Roman" w:cs="Times New Roman"/>
          <w:szCs w:val="24"/>
        </w:rPr>
        <w:t>,</w:t>
      </w:r>
      <w:r>
        <w:rPr>
          <w:rFonts w:eastAsia="Times New Roman" w:cs="Times New Roman"/>
          <w:szCs w:val="24"/>
        </w:rPr>
        <w:t xml:space="preserve"> είναι ότι κάνουμε προϋπολογισμούς, όπως άλλωστε κάθε χώρα στον κόσμο, αλλά δυστυχώς, κύριοι συνάδελφοι, δεν κάνουμε απολογισμούς. Ο προϋπολογισμός χωρίς έναν απολογισμό και </w:t>
      </w:r>
      <w:r>
        <w:rPr>
          <w:rFonts w:eastAsia="Times New Roman" w:cs="Times New Roman"/>
          <w:szCs w:val="24"/>
        </w:rPr>
        <w:t xml:space="preserve">χωρίς μηχανισμούς για την τήρησή του αποτελεί ευχολόγιο. Και είναι οι διαρκείς αστοχίες του </w:t>
      </w:r>
      <w:r>
        <w:rPr>
          <w:rFonts w:eastAsia="Times New Roman" w:cs="Times New Roman"/>
          <w:szCs w:val="24"/>
        </w:rPr>
        <w:lastRenderedPageBreak/>
        <w:t>εκάστοτε προϋπολογισμού</w:t>
      </w:r>
      <w:r>
        <w:rPr>
          <w:rFonts w:eastAsia="Times New Roman" w:cs="Times New Roman"/>
          <w:szCs w:val="24"/>
        </w:rPr>
        <w:t>,</w:t>
      </w:r>
      <w:r>
        <w:rPr>
          <w:rFonts w:eastAsia="Times New Roman" w:cs="Times New Roman"/>
          <w:szCs w:val="24"/>
        </w:rPr>
        <w:t xml:space="preserve"> που όχι μόνο υπονομεύουν την ορθή άσκηση της οικονομικής πολιτικής αλλά και την ίδια τη λειτουργία του κράτους.</w:t>
      </w:r>
    </w:p>
    <w:p w14:paraId="499241B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Άρα για εμένα -και το έχω ξ</w:t>
      </w:r>
      <w:r>
        <w:rPr>
          <w:rFonts w:eastAsia="Times New Roman" w:cs="Times New Roman"/>
          <w:szCs w:val="24"/>
        </w:rPr>
        <w:t>αναπεί- το πρώτιστο δεν είναι τι λέει ο προϋπολογισμός, αλλά αν αυτός τηρείται. Και στην περίπτωσή μας που δεν είναι απλώς ένας ακόμη προϋπολογισμός, αλλά ο προεκλογικός προϋπολογισμός του ΣΥΡΙΖΑ, είναι κατ’ ακριβολογία -για να θυμηθώ μια παλιά μου έκφραση</w:t>
      </w:r>
      <w:r>
        <w:rPr>
          <w:rFonts w:eastAsia="Times New Roman" w:cs="Times New Roman"/>
          <w:szCs w:val="24"/>
        </w:rPr>
        <w:t>- ο προϋπολογισμός του παραμυθά. Και επειδή ο συγκεκριμένος παραμυθάς θα πάει σπίτι του, με αυτή την έννοια στην παρούσα φάση μπορεί να λέει ό,τι θέλει. Αν υπάρχουν δύο χαρακτηριστικά της οικονομικής πολιτικής του ΣΥΡΙΖΑ, είναι α</w:t>
      </w:r>
      <w:r>
        <w:rPr>
          <w:rFonts w:eastAsia="Times New Roman" w:cs="Times New Roman"/>
          <w:szCs w:val="24"/>
        </w:rPr>
        <w:t xml:space="preserve">φ’ </w:t>
      </w:r>
      <w:r>
        <w:rPr>
          <w:rFonts w:eastAsia="Times New Roman" w:cs="Times New Roman"/>
          <w:szCs w:val="24"/>
        </w:rPr>
        <w:t xml:space="preserve">ενός η εικονικότητα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 η ανευθυνότητα. Ειδικά το τελευταίο τρέφεται από τη συνειδητοποίηση ότι του χρόνου τέτοια εποχή</w:t>
      </w:r>
      <w:r>
        <w:rPr>
          <w:rFonts w:eastAsia="Times New Roman" w:cs="Times New Roman"/>
          <w:szCs w:val="24"/>
        </w:rPr>
        <w:t>,</w:t>
      </w:r>
      <w:r>
        <w:rPr>
          <w:rFonts w:eastAsia="Times New Roman" w:cs="Times New Roman"/>
          <w:szCs w:val="24"/>
        </w:rPr>
        <w:t xml:space="preserve"> την ευθύνη του προϋπολογισμού και της διαχείρισης του χάους που θα έχει αφήσει πίσω του ο ΣΥΡΙΖΑ</w:t>
      </w:r>
      <w:r>
        <w:rPr>
          <w:rFonts w:eastAsia="Times New Roman" w:cs="Times New Roman"/>
          <w:szCs w:val="24"/>
        </w:rPr>
        <w:t>,</w:t>
      </w:r>
      <w:r>
        <w:rPr>
          <w:rFonts w:eastAsia="Times New Roman" w:cs="Times New Roman"/>
          <w:szCs w:val="24"/>
        </w:rPr>
        <w:t xml:space="preserve"> θα την έχουν άλλοι. Και</w:t>
      </w:r>
      <w:r>
        <w:rPr>
          <w:rFonts w:eastAsia="Times New Roman" w:cs="Times New Roman"/>
          <w:szCs w:val="24"/>
        </w:rPr>
        <w:t>,</w:t>
      </w:r>
      <w:r>
        <w:rPr>
          <w:rFonts w:eastAsia="Times New Roman" w:cs="Times New Roman"/>
          <w:szCs w:val="24"/>
        </w:rPr>
        <w:t xml:space="preserve"> βεβαίως, θα τη διοικούν ά</w:t>
      </w:r>
      <w:r>
        <w:rPr>
          <w:rFonts w:eastAsia="Times New Roman" w:cs="Times New Roman"/>
          <w:szCs w:val="24"/>
        </w:rPr>
        <w:t xml:space="preserve">λλοι. </w:t>
      </w:r>
    </w:p>
    <w:p w14:paraId="499241B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Είναι ένας προϋπολογισμός εικονικής πραγματικότητας</w:t>
      </w:r>
      <w:r>
        <w:rPr>
          <w:rFonts w:eastAsia="Times New Roman" w:cs="Times New Roman"/>
          <w:szCs w:val="24"/>
        </w:rPr>
        <w:t>,</w:t>
      </w:r>
      <w:r>
        <w:rPr>
          <w:rFonts w:eastAsia="Times New Roman" w:cs="Times New Roman"/>
          <w:szCs w:val="24"/>
        </w:rPr>
        <w:t xml:space="preserve"> γιατί παρουσιάζεται από την Κυβέρνηση ως υγιής και ισοσκελισμένος. Μόνο που η αλήθεια είναι ότι αυτό οφείλεται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 </w:t>
      </w:r>
      <w:proofErr w:type="spellStart"/>
      <w:r>
        <w:rPr>
          <w:rFonts w:eastAsia="Times New Roman" w:cs="Times New Roman"/>
          <w:szCs w:val="24"/>
        </w:rPr>
        <w:t>φοροληστεία</w:t>
      </w:r>
      <w:proofErr w:type="spellEnd"/>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βεβαίως, κύριε Υπουργέ των Οικονομικών, στη φτωχοποίηση</w:t>
      </w:r>
      <w:r>
        <w:rPr>
          <w:rFonts w:eastAsia="Times New Roman" w:cs="Times New Roman"/>
          <w:szCs w:val="24"/>
        </w:rPr>
        <w:t>. Και όποιος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γνωρίζει τι συμβαίνει στην ελληνική οικονομία</w:t>
      </w:r>
      <w:r>
        <w:rPr>
          <w:rFonts w:eastAsia="Times New Roman" w:cs="Times New Roman"/>
          <w:szCs w:val="24"/>
        </w:rPr>
        <w:t>,</w:t>
      </w:r>
      <w:r>
        <w:rPr>
          <w:rFonts w:eastAsia="Times New Roman" w:cs="Times New Roman"/>
          <w:szCs w:val="24"/>
        </w:rPr>
        <w:t xml:space="preserve"> σίγουρα γελάει με τα όσα λένε τα κυβερνητικά στελέχη για την κατάσταση της οικονομίας. </w:t>
      </w:r>
    </w:p>
    <w:p w14:paraId="499241B6" w14:textId="77777777" w:rsidR="00BA2908" w:rsidRDefault="00D473A4">
      <w:pPr>
        <w:spacing w:after="0" w:line="600" w:lineRule="auto"/>
        <w:ind w:firstLine="720"/>
        <w:jc w:val="both"/>
        <w:rPr>
          <w:rFonts w:eastAsia="Times New Roman"/>
          <w:szCs w:val="24"/>
        </w:rPr>
      </w:pPr>
      <w:r>
        <w:rPr>
          <w:rFonts w:eastAsia="Times New Roman" w:cs="Times New Roman"/>
          <w:szCs w:val="24"/>
        </w:rPr>
        <w:lastRenderedPageBreak/>
        <w:t>Αντί απαντήσεως, λοιπόν, στην εικονικότητα των όσων προβάλλει αυτός ο προϋπολογισμός-</w:t>
      </w:r>
      <w:proofErr w:type="spellStart"/>
      <w:r>
        <w:rPr>
          <w:rFonts w:eastAsia="Times New Roman" w:cs="Times New Roman"/>
          <w:szCs w:val="24"/>
        </w:rPr>
        <w:t>Πινόκιο</w:t>
      </w:r>
      <w:proofErr w:type="spellEnd"/>
      <w:r>
        <w:rPr>
          <w:rFonts w:eastAsia="Times New Roman" w:cs="Times New Roman"/>
          <w:szCs w:val="24"/>
        </w:rPr>
        <w:t>, θ</w:t>
      </w:r>
      <w:r>
        <w:rPr>
          <w:rFonts w:eastAsia="Times New Roman" w:cs="Times New Roman"/>
          <w:szCs w:val="24"/>
        </w:rPr>
        <w:t>α πω αυτά που λέει ο κάθε πολίτης, ο κάθε Έλληνας που δεν ανήκει στην τάξη των βολεμένων της Κυβέρνησης, της «πρώτη φορά Αριστεράς». Η Ελλάδα μέσα στα χρόνια της κρίσης έχει απωλέσει το 25% του ΑΕΠ της, δηλαδή έχει υποστεί καταστροφή μεγαλύτερη από αυτή τω</w:t>
      </w:r>
      <w:r>
        <w:rPr>
          <w:rFonts w:eastAsia="Times New Roman" w:cs="Times New Roman"/>
          <w:szCs w:val="24"/>
        </w:rPr>
        <w:t xml:space="preserve">ν Ηνωμένων Πολιτειών στη μεγάλη κρίση του 1929. </w:t>
      </w:r>
      <w:r>
        <w:rPr>
          <w:rFonts w:eastAsia="Times New Roman"/>
          <w:szCs w:val="24"/>
        </w:rPr>
        <w:t xml:space="preserve">Τα κρατικά έσοδα και τα περίφημα πλεονάσματα προέρχονται από τον </w:t>
      </w:r>
      <w:proofErr w:type="spellStart"/>
      <w:r>
        <w:rPr>
          <w:rFonts w:eastAsia="Times New Roman"/>
          <w:szCs w:val="24"/>
        </w:rPr>
        <w:t>φορομπηχτισμό</w:t>
      </w:r>
      <w:proofErr w:type="spellEnd"/>
      <w:r>
        <w:rPr>
          <w:rFonts w:eastAsia="Times New Roman"/>
          <w:szCs w:val="24"/>
        </w:rPr>
        <w:t xml:space="preserve">, τη </w:t>
      </w:r>
      <w:proofErr w:type="spellStart"/>
      <w:r>
        <w:rPr>
          <w:rFonts w:eastAsia="Times New Roman"/>
          <w:szCs w:val="24"/>
        </w:rPr>
        <w:t>φοροληστεία</w:t>
      </w:r>
      <w:proofErr w:type="spellEnd"/>
      <w:r>
        <w:rPr>
          <w:rFonts w:eastAsia="Times New Roman"/>
          <w:szCs w:val="24"/>
        </w:rPr>
        <w:t xml:space="preserve"> και από την εισπρακτική τρομοκρατία με τα εκατομμύρια των αυθαίρετων κατασχέσεων ακόμα και για μερικές εκατοντάδε</w:t>
      </w:r>
      <w:r>
        <w:rPr>
          <w:rFonts w:eastAsia="Times New Roman"/>
          <w:szCs w:val="24"/>
        </w:rPr>
        <w:t xml:space="preserve">ς ευρώ και με τους φορολογικούς ελέγχους-παρωδία που όσο μπορούν συνεχίζουν το έργο τους, παρά τις δικαστικές αποφάσεις που επιθυμούν να κάνουν την Ελλάδα ένα σοβαρό κράτος φορολογικής δικαιοσύνης. </w:t>
      </w:r>
    </w:p>
    <w:p w14:paraId="499241B7" w14:textId="77777777" w:rsidR="00BA2908" w:rsidRDefault="00D473A4">
      <w:pPr>
        <w:spacing w:after="0" w:line="600" w:lineRule="auto"/>
        <w:ind w:firstLine="720"/>
        <w:jc w:val="both"/>
        <w:rPr>
          <w:rFonts w:eastAsia="Times New Roman"/>
          <w:szCs w:val="24"/>
        </w:rPr>
      </w:pPr>
      <w:r>
        <w:rPr>
          <w:rFonts w:eastAsia="Times New Roman"/>
          <w:szCs w:val="24"/>
        </w:rPr>
        <w:t>Το 1/4 σχεδόν του πληθυσμού παραμένει άνεργο. Η δε ανεργί</w:t>
      </w:r>
      <w:r>
        <w:rPr>
          <w:rFonts w:eastAsia="Times New Roman"/>
          <w:szCs w:val="24"/>
        </w:rPr>
        <w:t>α των νέων εξακολουθεί να είναι πάνω από 50% και μισό εκατομμύριο ικανά και ταλαντούχα νέα παιδιά έχουν ξενιτευτεί στο εξωτερικό</w:t>
      </w:r>
      <w:r>
        <w:rPr>
          <w:rFonts w:eastAsia="Times New Roman"/>
          <w:szCs w:val="24"/>
        </w:rPr>
        <w:t>,</w:t>
      </w:r>
      <w:r>
        <w:rPr>
          <w:rFonts w:eastAsia="Times New Roman"/>
          <w:szCs w:val="24"/>
        </w:rPr>
        <w:t xml:space="preserve"> γιατί πολύ απλά, κυρίες και κύριοι συνάδελφοι, δεν αντέχουν να ζουν στη χώρα του παραμυθά. </w:t>
      </w:r>
    </w:p>
    <w:p w14:paraId="499241B8" w14:textId="77777777" w:rsidR="00BA2908" w:rsidRDefault="00D473A4">
      <w:pPr>
        <w:spacing w:after="0" w:line="600" w:lineRule="auto"/>
        <w:ind w:firstLine="720"/>
        <w:jc w:val="both"/>
        <w:rPr>
          <w:rFonts w:eastAsia="Times New Roman"/>
          <w:szCs w:val="24"/>
        </w:rPr>
      </w:pPr>
      <w:r>
        <w:rPr>
          <w:rFonts w:eastAsia="Times New Roman"/>
          <w:szCs w:val="24"/>
        </w:rPr>
        <w:t>Σε αυτή τη χώρα άλλωστε ο παραμυθά</w:t>
      </w:r>
      <w:r>
        <w:rPr>
          <w:rFonts w:eastAsia="Times New Roman"/>
          <w:szCs w:val="24"/>
        </w:rPr>
        <w:t>ς που θα καταργούσε τον ΕΝΦΙΑ και θα έσκιζε το μνημόνιο</w:t>
      </w:r>
      <w:r>
        <w:rPr>
          <w:rFonts w:eastAsia="Times New Roman"/>
          <w:szCs w:val="24"/>
        </w:rPr>
        <w:t>,</w:t>
      </w:r>
      <w:r>
        <w:rPr>
          <w:rFonts w:eastAsia="Times New Roman"/>
          <w:szCs w:val="24"/>
        </w:rPr>
        <w:t xml:space="preserve"> τα διατήρησε όλα στο ακέραιο. Κι αν όπως λέει τελειώσαμε με τα μνημόνια, το λέει</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γιατί τα εφάρμοσε πλήρως, τα πάντα, κάθε γραμμή του μνημονίου. Δεν έχετε κάτι άλλο να κάνετε. Φτώχεια, ακρί</w:t>
      </w:r>
      <w:r>
        <w:rPr>
          <w:rFonts w:eastAsia="Times New Roman"/>
          <w:szCs w:val="24"/>
        </w:rPr>
        <w:t xml:space="preserve">βεια, συντάξεις </w:t>
      </w:r>
      <w:r>
        <w:rPr>
          <w:rFonts w:eastAsia="Times New Roman"/>
          <w:szCs w:val="24"/>
        </w:rPr>
        <w:lastRenderedPageBreak/>
        <w:t>πείνας, κατασχέσεις, κατάρρευση της μικρομεσαίας επιχειρηματικότητας και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ραγδαία συρρίκνωση της μεσαίας τάξης. </w:t>
      </w:r>
    </w:p>
    <w:p w14:paraId="499241B9" w14:textId="77777777" w:rsidR="00BA2908" w:rsidRDefault="00D473A4">
      <w:pPr>
        <w:spacing w:after="0" w:line="600" w:lineRule="auto"/>
        <w:ind w:firstLine="720"/>
        <w:jc w:val="both"/>
        <w:rPr>
          <w:rFonts w:eastAsia="Times New Roman"/>
          <w:szCs w:val="24"/>
        </w:rPr>
      </w:pPr>
      <w:r>
        <w:rPr>
          <w:rFonts w:eastAsia="Times New Roman"/>
          <w:szCs w:val="24"/>
        </w:rPr>
        <w:t>Την ίδια ώρα η Ελλάδα μόνη στον κόσμο εξακολουθεί να εφαρμόζει κεφαλαιακούς ελέγχους. Και</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οι τράπεζες που σε κάθε οικονομία αποτελούν τον μοχλό της ανάπτυξης</w:t>
      </w:r>
      <w:r>
        <w:rPr>
          <w:rFonts w:eastAsia="Times New Roman"/>
          <w:szCs w:val="24"/>
        </w:rPr>
        <w:t>,</w:t>
      </w:r>
      <w:r>
        <w:rPr>
          <w:rFonts w:eastAsia="Times New Roman"/>
          <w:szCs w:val="24"/>
        </w:rPr>
        <w:t xml:space="preserve"> στην πραγματικότητα δεν ασκούν τραπεζικό έργο, αλλά απλώς λειτουργούν ως μηχανισμός υποβοήθησης της είσπραξης φόρων. Αυτή είναι, κύριε Υπουργέ των Οικονομικών, η Ελλάδα του ΣΥΡΙΖΑ και αυ</w:t>
      </w:r>
      <w:r>
        <w:rPr>
          <w:rFonts w:eastAsia="Times New Roman"/>
          <w:szCs w:val="24"/>
        </w:rPr>
        <w:t xml:space="preserve">τή είναι η δική σας οικονομία. </w:t>
      </w:r>
    </w:p>
    <w:p w14:paraId="499241BA" w14:textId="77777777" w:rsidR="00BA2908" w:rsidRDefault="00D473A4">
      <w:pPr>
        <w:spacing w:after="0" w:line="600" w:lineRule="auto"/>
        <w:ind w:firstLine="720"/>
        <w:jc w:val="both"/>
        <w:rPr>
          <w:rFonts w:eastAsia="Times New Roman"/>
          <w:szCs w:val="24"/>
        </w:rPr>
      </w:pPr>
      <w:r>
        <w:rPr>
          <w:rFonts w:eastAsia="Times New Roman"/>
          <w:szCs w:val="24"/>
        </w:rPr>
        <w:t>Όπως είπα, εκτός από την εικονικότητα, το άλλο χαρακτηριστικό της οικονομικής πολιτικής του ΣΥΡΙΖΑ είναι η ανευθυνότητα. Διότ</w:t>
      </w:r>
      <w:r>
        <w:rPr>
          <w:rFonts w:eastAsia="Times New Roman"/>
          <w:szCs w:val="24"/>
        </w:rPr>
        <w:t>ι</w:t>
      </w:r>
      <w:r>
        <w:rPr>
          <w:rFonts w:eastAsia="Times New Roman"/>
          <w:szCs w:val="24"/>
        </w:rPr>
        <w:t xml:space="preserve"> όπως είπα και πριν, οι κυβερνώντες γνωρίζουν ότι σε μερικούς μήνες όχι απλώς θα πάνε σπίτι τους, </w:t>
      </w:r>
      <w:r>
        <w:rPr>
          <w:rFonts w:eastAsia="Times New Roman"/>
          <w:szCs w:val="24"/>
        </w:rPr>
        <w:t>αλλά εφεξής το διαχρονικό, πολιτικό σύνθημα της χώρας μετά απ’ αυτή την τετραετία θα είναι «ο λαός δεν ξεχνά τι σημαίνει Αριστερά». Που λέει ο λόγος, βεβαίως, Αριστερά</w:t>
      </w:r>
      <w:r>
        <w:rPr>
          <w:rFonts w:eastAsia="Times New Roman"/>
          <w:szCs w:val="24"/>
        </w:rPr>
        <w:t>,</w:t>
      </w:r>
      <w:r>
        <w:rPr>
          <w:rFonts w:eastAsia="Times New Roman"/>
          <w:szCs w:val="24"/>
        </w:rPr>
        <w:t xml:space="preserve"> γιατί τι Αριστερά είναι αυτή που κάνει όλα τα χατίρια του κ. Σόιμπλε; Οπότε για να συνε</w:t>
      </w:r>
      <w:r>
        <w:rPr>
          <w:rFonts w:eastAsia="Times New Roman"/>
          <w:szCs w:val="24"/>
        </w:rPr>
        <w:t xml:space="preserve">χίσω τη σκέψη μου, δίπλα στην εικονική πραγματικότητα έχουμε γνωρίσει και την </w:t>
      </w:r>
      <w:proofErr w:type="spellStart"/>
      <w:r>
        <w:rPr>
          <w:rFonts w:eastAsia="Times New Roman"/>
          <w:szCs w:val="24"/>
        </w:rPr>
        <w:t>παροχολογία</w:t>
      </w:r>
      <w:proofErr w:type="spellEnd"/>
      <w:r>
        <w:rPr>
          <w:rFonts w:eastAsia="Times New Roman"/>
          <w:szCs w:val="24"/>
        </w:rPr>
        <w:t xml:space="preserve"> ΣΥΡΙΖΑ. </w:t>
      </w:r>
    </w:p>
    <w:p w14:paraId="499241BB" w14:textId="77777777" w:rsidR="00BA2908" w:rsidRDefault="00D473A4">
      <w:pPr>
        <w:spacing w:after="0" w:line="600" w:lineRule="auto"/>
        <w:ind w:firstLine="720"/>
        <w:jc w:val="both"/>
        <w:rPr>
          <w:rFonts w:eastAsia="Times New Roman"/>
          <w:szCs w:val="24"/>
        </w:rPr>
      </w:pPr>
      <w:r>
        <w:rPr>
          <w:rFonts w:eastAsia="Times New Roman"/>
          <w:szCs w:val="24"/>
        </w:rPr>
        <w:t>Τώρα τα θυμηθήκατε. Λίγο πριν τις εκλογές. Όσα κάνατε</w:t>
      </w:r>
      <w:r w:rsidRPr="00580A0F">
        <w:rPr>
          <w:rFonts w:eastAsia="Times New Roman"/>
          <w:szCs w:val="24"/>
        </w:rPr>
        <w:t xml:space="preserve"> </w:t>
      </w:r>
      <w:r>
        <w:rPr>
          <w:rFonts w:eastAsia="Times New Roman"/>
          <w:szCs w:val="24"/>
        </w:rPr>
        <w:t>για τέσσερα σχεδόν χρόνια, τα ακριβώς αντίθετα δηλαδή, τώρα λέτε ότι θα τα λύσετε. Εσείς που εφαρμόσατε</w:t>
      </w:r>
      <w:r>
        <w:rPr>
          <w:rFonts w:eastAsia="Times New Roman"/>
          <w:szCs w:val="24"/>
        </w:rPr>
        <w:t xml:space="preserve"> ασφαλιστικές εισφορές ληστείας με τον νόμο </w:t>
      </w:r>
      <w:proofErr w:type="spellStart"/>
      <w:r>
        <w:rPr>
          <w:rFonts w:eastAsia="Times New Roman"/>
          <w:szCs w:val="24"/>
        </w:rPr>
        <w:t>Κατρούγκαλου</w:t>
      </w:r>
      <w:proofErr w:type="spellEnd"/>
      <w:r>
        <w:rPr>
          <w:rFonts w:eastAsia="Times New Roman"/>
          <w:szCs w:val="24"/>
        </w:rPr>
        <w:t xml:space="preserve">, τώρα λέτε ότι </w:t>
      </w:r>
      <w:r>
        <w:rPr>
          <w:rFonts w:eastAsia="Times New Roman"/>
          <w:szCs w:val="24"/>
        </w:rPr>
        <w:lastRenderedPageBreak/>
        <w:t xml:space="preserve">θα τις μειώσετε, γιατί είναι άδικες. Αν είναι άδικες γιατί τις νομοθετήσατε, κυρίες και κύριοι συνάδελφοι του ΣΥΡΙΖΑ; </w:t>
      </w:r>
    </w:p>
    <w:p w14:paraId="499241BC" w14:textId="77777777" w:rsidR="00BA2908" w:rsidRDefault="00D473A4">
      <w:pPr>
        <w:spacing w:after="0" w:line="600" w:lineRule="auto"/>
        <w:ind w:firstLine="720"/>
        <w:jc w:val="both"/>
        <w:rPr>
          <w:rFonts w:eastAsia="Times New Roman"/>
          <w:szCs w:val="24"/>
        </w:rPr>
      </w:pPr>
      <w:r>
        <w:rPr>
          <w:rFonts w:eastAsia="Times New Roman"/>
          <w:szCs w:val="24"/>
        </w:rPr>
        <w:t xml:space="preserve">Εσείς που κάνατε πάλι με τον νόμο </w:t>
      </w:r>
      <w:proofErr w:type="spellStart"/>
      <w:r>
        <w:rPr>
          <w:rFonts w:eastAsia="Times New Roman"/>
          <w:szCs w:val="24"/>
        </w:rPr>
        <w:t>Κατρούγκαλου</w:t>
      </w:r>
      <w:proofErr w:type="spellEnd"/>
      <w:r>
        <w:rPr>
          <w:rFonts w:eastAsia="Times New Roman"/>
          <w:szCs w:val="24"/>
        </w:rPr>
        <w:t xml:space="preserve"> τις συντάξεις χηρε</w:t>
      </w:r>
      <w:r>
        <w:rPr>
          <w:rFonts w:eastAsia="Times New Roman"/>
          <w:szCs w:val="24"/>
        </w:rPr>
        <w:t>ίας να μην αρκούν ούτε για τη ΔΕΗ ενός μηνός, τώρα λέτε ότι καταφέρατε να μη μειώσετε τις συντάξεις. Και τα λέτε και σοβαρά. Εσείς που φορολογήσατε οτιδήποτε κινείται</w:t>
      </w:r>
      <w:r>
        <w:rPr>
          <w:rFonts w:eastAsia="Times New Roman"/>
          <w:szCs w:val="24"/>
        </w:rPr>
        <w:t>,</w:t>
      </w:r>
      <w:r>
        <w:rPr>
          <w:rFonts w:eastAsia="Times New Roman"/>
          <w:szCs w:val="24"/>
        </w:rPr>
        <w:t xml:space="preserve"> τώρα λέ</w:t>
      </w:r>
      <w:r>
        <w:rPr>
          <w:rFonts w:eastAsia="Times New Roman"/>
          <w:szCs w:val="24"/>
        </w:rPr>
        <w:t>τ</w:t>
      </w:r>
      <w:r>
        <w:rPr>
          <w:rFonts w:eastAsia="Times New Roman"/>
          <w:szCs w:val="24"/>
        </w:rPr>
        <w:t xml:space="preserve">ε </w:t>
      </w:r>
      <w:r>
        <w:rPr>
          <w:rFonts w:eastAsia="Times New Roman"/>
          <w:szCs w:val="24"/>
        </w:rPr>
        <w:t>ότι</w:t>
      </w:r>
      <w:r>
        <w:rPr>
          <w:rFonts w:eastAsia="Times New Roman"/>
          <w:szCs w:val="24"/>
        </w:rPr>
        <w:t xml:space="preserve"> θα φροντίσετε για να ανασταλεί η μείωση του αφορολογήτου. </w:t>
      </w:r>
    </w:p>
    <w:p w14:paraId="499241BD" w14:textId="77777777" w:rsidR="00BA2908" w:rsidRDefault="00D473A4">
      <w:pPr>
        <w:spacing w:after="0" w:line="600" w:lineRule="auto"/>
        <w:ind w:firstLine="720"/>
        <w:jc w:val="both"/>
        <w:rPr>
          <w:rFonts w:eastAsia="Times New Roman"/>
          <w:szCs w:val="24"/>
        </w:rPr>
      </w:pPr>
      <w:r>
        <w:rPr>
          <w:rFonts w:eastAsia="Times New Roman"/>
          <w:szCs w:val="24"/>
        </w:rPr>
        <w:t>Προφανώς δεν έχ</w:t>
      </w:r>
      <w:r>
        <w:rPr>
          <w:rFonts w:eastAsia="Times New Roman"/>
          <w:szCs w:val="24"/>
        </w:rPr>
        <w:t>ετε καταλάβει ότι είστε προσωρινά φιλοξενούμενοι στην εξουσία και ότι όταν σύντομα θα σας γίνει έξωση, τον λογαριασμό</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θα πληρώσει άλλος. Όμως λέτε «δεν βαριέσαι, ας υποσχεθούμε τώρα τα πάντα</w:t>
      </w:r>
      <w:r>
        <w:rPr>
          <w:rFonts w:eastAsia="Times New Roman"/>
          <w:szCs w:val="24"/>
        </w:rPr>
        <w:t>,</w:t>
      </w:r>
      <w:r>
        <w:rPr>
          <w:rFonts w:eastAsia="Times New Roman"/>
          <w:szCs w:val="24"/>
        </w:rPr>
        <w:t xml:space="preserve"> μπας και ο ιδιοκτήτης μάς κρατήσει μέσα. Εμείς για τέσ</w:t>
      </w:r>
      <w:r>
        <w:rPr>
          <w:rFonts w:eastAsia="Times New Roman"/>
          <w:szCs w:val="24"/>
        </w:rPr>
        <w:t xml:space="preserve">σερα χρόνια κάναμε ακριβώς τα αντίθετα». Γι’ αυτό άλλωστε η </w:t>
      </w:r>
      <w:proofErr w:type="spellStart"/>
      <w:r>
        <w:rPr>
          <w:rFonts w:eastAsia="Times New Roman"/>
          <w:szCs w:val="24"/>
        </w:rPr>
        <w:t>παροχολογία</w:t>
      </w:r>
      <w:proofErr w:type="spellEnd"/>
      <w:r>
        <w:rPr>
          <w:rFonts w:eastAsia="Times New Roman"/>
          <w:szCs w:val="24"/>
        </w:rPr>
        <w:t xml:space="preserve"> και η </w:t>
      </w:r>
      <w:proofErr w:type="spellStart"/>
      <w:r>
        <w:rPr>
          <w:rFonts w:eastAsia="Times New Roman"/>
          <w:szCs w:val="24"/>
        </w:rPr>
        <w:t>παροχοκρατία</w:t>
      </w:r>
      <w:proofErr w:type="spellEnd"/>
      <w:r>
        <w:rPr>
          <w:rFonts w:eastAsia="Times New Roman"/>
          <w:szCs w:val="24"/>
        </w:rPr>
        <w:t xml:space="preserve"> του ΣΥΡΙΖΑ εξηγείται κυνικά -το γράφουν άλλωστε όλα τα διεθνή μέσα- ως απόπειρα να παραμείνετε όσο γίνεται περισσότερο στην εξουσία. Και το παραδέχεστε ανοιχτά εσείς</w:t>
      </w:r>
      <w:r>
        <w:rPr>
          <w:rFonts w:eastAsia="Times New Roman"/>
          <w:szCs w:val="24"/>
        </w:rPr>
        <w:t xml:space="preserve"> τα ίδια τα στελέχη του ΣΥΡΙΖΑ. Εδώ φτάσαμε δυστυχώς. </w:t>
      </w:r>
    </w:p>
    <w:p w14:paraId="499241BE" w14:textId="77777777" w:rsidR="00BA2908" w:rsidRDefault="00D473A4">
      <w:pPr>
        <w:spacing w:after="0" w:line="600" w:lineRule="auto"/>
        <w:ind w:firstLine="720"/>
        <w:jc w:val="both"/>
        <w:rPr>
          <w:rFonts w:eastAsia="Times New Roman"/>
          <w:szCs w:val="24"/>
        </w:rPr>
      </w:pPr>
      <w:r>
        <w:rPr>
          <w:rFonts w:eastAsia="Times New Roman"/>
          <w:szCs w:val="24"/>
        </w:rPr>
        <w:t>Κι αν, όπως είπα στην αρχή, μεγαλύτερη σημασία για τον κάθε προϋπολογισμό έχει ο απολογισμός του, μπορεί σε αυτή</w:t>
      </w:r>
      <w:r>
        <w:rPr>
          <w:rFonts w:eastAsia="Times New Roman"/>
          <w:szCs w:val="24"/>
        </w:rPr>
        <w:t xml:space="preserve"> ακριβώς τη χρονική συγκυρία που ζούμε, κυρίες και κύριοι συνάδελφοι, να μην έχει τελικά τόσο μεγάλη σημασία. Γιατί όσο εικονικός και ανεύθυνος μπορεί να είναι ο δικός σας προϋπολογισμός, το γεγονός που παραμένει</w:t>
      </w:r>
      <w:r>
        <w:rPr>
          <w:rFonts w:eastAsia="Times New Roman"/>
          <w:szCs w:val="24"/>
        </w:rPr>
        <w:t>,</w:t>
      </w:r>
      <w:r>
        <w:rPr>
          <w:rFonts w:eastAsia="Times New Roman"/>
          <w:szCs w:val="24"/>
        </w:rPr>
        <w:t xml:space="preserve"> είναι ότι σε λίγους μήνες θα έρθει η ώρα τ</w:t>
      </w:r>
      <w:r>
        <w:rPr>
          <w:rFonts w:eastAsia="Times New Roman"/>
          <w:szCs w:val="24"/>
        </w:rPr>
        <w:t xml:space="preserve">ης αλήθειας, που είναι </w:t>
      </w:r>
      <w:r>
        <w:rPr>
          <w:rFonts w:eastAsia="Times New Roman"/>
          <w:szCs w:val="24"/>
        </w:rPr>
        <w:lastRenderedPageBreak/>
        <w:t xml:space="preserve">αναπόφευκτη σε κάθε </w:t>
      </w:r>
      <w:r>
        <w:rPr>
          <w:rFonts w:eastAsia="Times New Roman"/>
          <w:szCs w:val="24"/>
        </w:rPr>
        <w:t>δ</w:t>
      </w:r>
      <w:r>
        <w:rPr>
          <w:rFonts w:eastAsia="Times New Roman"/>
          <w:szCs w:val="24"/>
        </w:rPr>
        <w:t>ημοκρατία, δηλαδή η ώρα των εκλογών. Σε αυτές τις εκλογές ο λαός θα αφήσει πίσω τον δι</w:t>
      </w:r>
      <w:r>
        <w:rPr>
          <w:rFonts w:eastAsia="Times New Roman"/>
          <w:szCs w:val="24"/>
        </w:rPr>
        <w:t>χ</w:t>
      </w:r>
      <w:r>
        <w:rPr>
          <w:rFonts w:eastAsia="Times New Roman"/>
          <w:szCs w:val="24"/>
        </w:rPr>
        <w:t>αστικό και μυθομανή λαϊκισμό του ΣΥΡΙΖΑ και θα ξεκινήσει μια πορεία πραγματικής ανόρθωσης της οικονομίας χωρίς εικονικότητες,</w:t>
      </w:r>
      <w:r>
        <w:rPr>
          <w:rFonts w:eastAsia="Times New Roman"/>
          <w:szCs w:val="24"/>
        </w:rPr>
        <w:t xml:space="preserve"> χωρίς ανευθυνότητες, αλλά μια συμφωνία αλήθειας με τις παραγωγικές δυνάμεις του τόπου όπως την ονομάζουμε εμείς. </w:t>
      </w:r>
    </w:p>
    <w:p w14:paraId="499241B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Θα είναι, βεβαίως, η ώρα της Νέας Δημοκρατίας, θα είναι η ώρα του Κυριάκου Μητσοτάκη</w:t>
      </w:r>
      <w:r>
        <w:rPr>
          <w:rFonts w:eastAsia="Times New Roman" w:cs="Times New Roman"/>
          <w:szCs w:val="24"/>
        </w:rPr>
        <w:t>,</w:t>
      </w:r>
      <w:r>
        <w:rPr>
          <w:rFonts w:eastAsia="Times New Roman" w:cs="Times New Roman"/>
          <w:szCs w:val="24"/>
        </w:rPr>
        <w:t xml:space="preserve"> και σε μερικούς μήνες από τώρα όλα αυτά που σήμερα συζη</w:t>
      </w:r>
      <w:r>
        <w:rPr>
          <w:rFonts w:eastAsia="Times New Roman" w:cs="Times New Roman"/>
          <w:szCs w:val="24"/>
        </w:rPr>
        <w:t xml:space="preserve">τάμε, κύριε Υπουργέ των Οικονομικών, θα αποτελούν μια κωμικοτραγική ανάμνηση. </w:t>
      </w:r>
    </w:p>
    <w:p w14:paraId="499241C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99241C1"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9241C2" w14:textId="77777777" w:rsidR="00BA2908" w:rsidRDefault="00D473A4">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 Καραγκούνη.</w:t>
      </w:r>
    </w:p>
    <w:p w14:paraId="499241C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Τον λόγο έχει ζητήσει η Υφυπουργός Αγρο</w:t>
      </w:r>
      <w:r>
        <w:rPr>
          <w:rFonts w:eastAsia="Times New Roman" w:cs="Times New Roman"/>
          <w:szCs w:val="24"/>
        </w:rPr>
        <w:t>τικής Ανάπτυξης και Τροφίμων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Τελιγιορίδου</w:t>
      </w:r>
      <w:proofErr w:type="spellEnd"/>
      <w:r>
        <w:rPr>
          <w:rFonts w:eastAsia="Times New Roman" w:cs="Times New Roman"/>
          <w:szCs w:val="24"/>
        </w:rPr>
        <w:t>.</w:t>
      </w:r>
    </w:p>
    <w:p w14:paraId="499241C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επτά λεπτά, με σχετική ανοχή και παρακαλώ να μην εξαντλήσετε και εσείς τα όρια.</w:t>
      </w:r>
    </w:p>
    <w:p w14:paraId="499241C5"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ΟΛΥΜΠΙΑ ΤΕΛΙΓΙΟΡΙΔΟΥ</w:t>
      </w:r>
      <w:r w:rsidRPr="00EC67A7">
        <w:rPr>
          <w:rFonts w:eastAsia="Times New Roman" w:cs="Times New Roman"/>
          <w:b/>
          <w:szCs w:val="24"/>
        </w:rPr>
        <w:t xml:space="preserve"> (Υ</w:t>
      </w:r>
      <w:r>
        <w:rPr>
          <w:rFonts w:eastAsia="Times New Roman" w:cs="Times New Roman"/>
          <w:b/>
          <w:szCs w:val="24"/>
        </w:rPr>
        <w:t>φυ</w:t>
      </w:r>
      <w:r w:rsidRPr="00EC67A7">
        <w:rPr>
          <w:rFonts w:eastAsia="Times New Roman" w:cs="Times New Roman"/>
          <w:b/>
          <w:szCs w:val="24"/>
        </w:rPr>
        <w:t xml:space="preserve">πουργός Αγροτικής Ανάπτυξης και Τροφίμων): </w:t>
      </w:r>
      <w:r>
        <w:rPr>
          <w:rFonts w:eastAsia="Times New Roman" w:cs="Times New Roman"/>
          <w:szCs w:val="24"/>
        </w:rPr>
        <w:t xml:space="preserve">Θα προσπαθήσω, κύριε </w:t>
      </w:r>
      <w:r>
        <w:rPr>
          <w:rFonts w:eastAsia="Times New Roman" w:cs="Times New Roman"/>
          <w:szCs w:val="24"/>
        </w:rPr>
        <w:t>Πρόεδρε. Σας ευχαριστώ.</w:t>
      </w:r>
    </w:p>
    <w:p w14:paraId="499241C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Βουλή σήμερα συζητά τον πρώτο προϋπολογισμό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 και επειδή</w:t>
      </w:r>
      <w:r>
        <w:rPr>
          <w:rFonts w:eastAsia="Times New Roman" w:cs="Times New Roman"/>
          <w:szCs w:val="24"/>
        </w:rPr>
        <w:t>,</w:t>
      </w:r>
      <w:r>
        <w:rPr>
          <w:rFonts w:eastAsia="Times New Roman" w:cs="Times New Roman"/>
          <w:szCs w:val="24"/>
        </w:rPr>
        <w:t xml:space="preserve"> πράγματι, εάν θέλουμε αυτή η συζήτηση να είναι ειλικρινής, δεν πρέπει να λέμε παραμύθια και να παραμυθιάζουμε τον κόσ</w:t>
      </w:r>
      <w:r>
        <w:rPr>
          <w:rFonts w:eastAsia="Times New Roman" w:cs="Times New Roman"/>
          <w:szCs w:val="24"/>
        </w:rPr>
        <w:t xml:space="preserve">μο που μας ακούει, πρέπει να πούμε την αλήθεια. </w:t>
      </w:r>
    </w:p>
    <w:p w14:paraId="499241C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Θυμόμαστε, λοιπόν, ότι για να φθάσουμε σήμερα εδώ, για οκτώ χρόνια η κοινωνία πέρασε μια πολύ μεγάλη δοκιμασία, μια δοκιμασία και μια περιπέτεια που ξεκίνησαν με ευθύνη των παλιών κυβερνήσεων από την έλλειψη</w:t>
      </w:r>
      <w:r>
        <w:rPr>
          <w:rFonts w:eastAsia="Times New Roman" w:cs="Times New Roman"/>
          <w:szCs w:val="24"/>
        </w:rPr>
        <w:t xml:space="preserve"> στρατηγικού σχεδιασμού για την οικονομική ανάπτυξη, από τη λεηλασία της παραγωγικής βάσης, από την αδιαφορία για τα πλατιά λαϊκά στρώματα, από την αδιαφορία για το μέλλον της νέας γενιάς, από την αναλγησία για την ποιότητα ζωής των ηλικιωμένων μας, από τα</w:t>
      </w:r>
      <w:r>
        <w:rPr>
          <w:rFonts w:eastAsia="Times New Roman" w:cs="Times New Roman"/>
          <w:szCs w:val="24"/>
        </w:rPr>
        <w:t xml:space="preserve"> φαινόμενα της διαφθοράς, της διαπλοκής και εν τέλει της υποτίμησης της ίδιας μας της δημοκρατίας. </w:t>
      </w:r>
    </w:p>
    <w:p w14:paraId="499241C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α οκτώ προηγούμενα χρόνια δεν συρρικνώθηκαν απλώς τα εισοδήματα, συρρικνώθηκαν τα όνειρα, οι ελπίδες και περιορίστηκαν οι ορίζοντες του ελληνικού λαού για</w:t>
      </w:r>
      <w:r>
        <w:rPr>
          <w:rFonts w:eastAsia="Times New Roman" w:cs="Times New Roman"/>
          <w:szCs w:val="24"/>
        </w:rPr>
        <w:t xml:space="preserve"> μια αξιοπρεπή ζωή. Θα περίμενα, λοιπόν, σήμερα εδώ γι’ αυτή την κατάσταση</w:t>
      </w:r>
      <w:r>
        <w:rPr>
          <w:rFonts w:eastAsia="Times New Roman" w:cs="Times New Roman"/>
          <w:szCs w:val="24"/>
        </w:rPr>
        <w:t>,</w:t>
      </w:r>
      <w:r>
        <w:rPr>
          <w:rFonts w:eastAsia="Times New Roman" w:cs="Times New Roman"/>
          <w:szCs w:val="24"/>
        </w:rPr>
        <w:t xml:space="preserve"> απ’ όσους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θέλουν τα παραμύθια, από τους εκπροσώπους του παλιού πολιτικού συστήματος που μας οδήγησαν σ’ αυτή την περιπέτεια</w:t>
      </w:r>
      <w:r>
        <w:rPr>
          <w:rFonts w:eastAsia="Times New Roman" w:cs="Times New Roman"/>
          <w:szCs w:val="24"/>
        </w:rPr>
        <w:t>,</w:t>
      </w:r>
      <w:r>
        <w:rPr>
          <w:rFonts w:eastAsia="Times New Roman" w:cs="Times New Roman"/>
          <w:szCs w:val="24"/>
        </w:rPr>
        <w:t xml:space="preserve"> να κάνουν την αυτοκριτική τους. Αυτό δεν</w:t>
      </w:r>
      <w:r>
        <w:rPr>
          <w:rFonts w:eastAsia="Times New Roman" w:cs="Times New Roman"/>
          <w:szCs w:val="24"/>
        </w:rPr>
        <w:t xml:space="preserve"> γίνεται. </w:t>
      </w:r>
    </w:p>
    <w:p w14:paraId="499241C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Και πώς απευθύνεσαι στον ελληνικό λαό και του ζητάς να σε εμπιστευτεί, όταν δεν αναγνωρίζεις τα λάθη σου και όταν είσαι αμετανόητος; Αντί, λοιπόν, να αναγνωρίσουν την ευθύνη τους, υπονομεύουν συνειδητά τη θετική προοπτική που ανοίγεται σήμερα μπ</w:t>
      </w:r>
      <w:r>
        <w:rPr>
          <w:rFonts w:eastAsia="Times New Roman" w:cs="Times New Roman"/>
          <w:szCs w:val="24"/>
        </w:rPr>
        <w:t xml:space="preserve">ροστά μας για την κοινωνία και την πατρίδα με μόνο στόχο και σκοπό την επιστροφή τους στην εξουσία. </w:t>
      </w:r>
    </w:p>
    <w:p w14:paraId="499241C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Φτάσαμε, μάλιστα, στο σημείο</w:t>
      </w:r>
      <w:r>
        <w:rPr>
          <w:rFonts w:eastAsia="Times New Roman" w:cs="Times New Roman"/>
          <w:szCs w:val="24"/>
        </w:rPr>
        <w:t>,</w:t>
      </w:r>
      <w:r>
        <w:rPr>
          <w:rFonts w:eastAsia="Times New Roman" w:cs="Times New Roman"/>
          <w:szCs w:val="24"/>
        </w:rPr>
        <w:t xml:space="preserve"> να ακουστεί σ’ αυτή την Αίθουσα πριν από λίγα εικοσιτετράωρα αλλά και από συναδέλφους της Αξιωματικής Αντιπολίτευσης πριν από</w:t>
      </w:r>
      <w:r>
        <w:rPr>
          <w:rFonts w:eastAsia="Times New Roman" w:cs="Times New Roman"/>
          <w:szCs w:val="24"/>
        </w:rPr>
        <w:t xml:space="preserve"> λίγο, η φοβερή καταγγελία και προς τον Πρωθυπουργό και προς την Κυβέρνησή μας ότι τάχα ανταλλάξαμε τη μη περικοπή των συντάξεων με τη Μακεδονία. Αυτοί που παρακαλούσαν σε μυστικές συναντήσεις τον </w:t>
      </w:r>
      <w:proofErr w:type="spellStart"/>
      <w:r>
        <w:rPr>
          <w:rFonts w:eastAsia="Times New Roman" w:cs="Times New Roman"/>
          <w:szCs w:val="24"/>
        </w:rPr>
        <w:t>Ζάεφ</w:t>
      </w:r>
      <w:proofErr w:type="spellEnd"/>
      <w:r>
        <w:rPr>
          <w:rFonts w:eastAsia="Times New Roman" w:cs="Times New Roman"/>
          <w:szCs w:val="24"/>
        </w:rPr>
        <w:t>,</w:t>
      </w:r>
      <w:r>
        <w:rPr>
          <w:rFonts w:eastAsia="Times New Roman" w:cs="Times New Roman"/>
          <w:szCs w:val="24"/>
        </w:rPr>
        <w:t xml:space="preserve"> να περιμένει την αλλαγή της κυβέρνησης στην Ελλάδα, γ</w:t>
      </w:r>
      <w:r>
        <w:rPr>
          <w:rFonts w:eastAsia="Times New Roman" w:cs="Times New Roman"/>
          <w:szCs w:val="24"/>
        </w:rPr>
        <w:t xml:space="preserve">ια να διαπραγματευτούν οι ίδιοι, αυτοί που παρακαλούσαν τον </w:t>
      </w:r>
      <w:proofErr w:type="spellStart"/>
      <w:r>
        <w:rPr>
          <w:rFonts w:eastAsia="Times New Roman" w:cs="Times New Roman"/>
          <w:szCs w:val="24"/>
        </w:rPr>
        <w:t>Μοσκοβισί</w:t>
      </w:r>
      <w:proofErr w:type="spellEnd"/>
      <w:r>
        <w:rPr>
          <w:rFonts w:eastAsia="Times New Roman" w:cs="Times New Roman"/>
          <w:szCs w:val="24"/>
        </w:rPr>
        <w:t xml:space="preserve"> και τη </w:t>
      </w:r>
      <w:proofErr w:type="spellStart"/>
      <w:r>
        <w:rPr>
          <w:rFonts w:eastAsia="Times New Roman" w:cs="Times New Roman"/>
          <w:szCs w:val="24"/>
        </w:rPr>
        <w:t>Μέρκελ</w:t>
      </w:r>
      <w:proofErr w:type="spellEnd"/>
      <w:r>
        <w:rPr>
          <w:rFonts w:eastAsia="Times New Roman" w:cs="Times New Roman"/>
          <w:szCs w:val="24"/>
        </w:rPr>
        <w:t>,</w:t>
      </w:r>
      <w:r>
        <w:rPr>
          <w:rFonts w:eastAsia="Times New Roman" w:cs="Times New Roman"/>
          <w:szCs w:val="24"/>
        </w:rPr>
        <w:t xml:space="preserve"> να προχωρήσουν στη μείωση των συντάξεων και να μην επιτρέψουν στην Κυβέρνηση την αναστολή της μείωσης των συντάξεων, αυτοί που πίεζαν με κάθε τρόπο</w:t>
      </w:r>
      <w:r>
        <w:rPr>
          <w:rFonts w:eastAsia="Times New Roman" w:cs="Times New Roman"/>
          <w:szCs w:val="24"/>
        </w:rPr>
        <w:t>,</w:t>
      </w:r>
      <w:r>
        <w:rPr>
          <w:rFonts w:eastAsia="Times New Roman" w:cs="Times New Roman"/>
          <w:szCs w:val="24"/>
        </w:rPr>
        <w:t xml:space="preserve"> να μην προχωρήσει η χώ</w:t>
      </w:r>
      <w:r>
        <w:rPr>
          <w:rFonts w:eastAsia="Times New Roman" w:cs="Times New Roman"/>
          <w:szCs w:val="24"/>
        </w:rPr>
        <w:t xml:space="preserve">ρα μπροστά, κατηγορούν ότι ανταλλάξαμε τη Μακεδονία με τη μη περικοπή των συντάξεων. Μας κατηγορούν, δηλαδή, για μια άθλια συναλλαγή, σαν αυτές μάλλον που γνωρίζουν πολύ καλά πώς γίνονται και κρίνουν σήμερα εξ ιδίων τα αλλότρια. Και είναι τόσο </w:t>
      </w:r>
      <w:r>
        <w:rPr>
          <w:rFonts w:eastAsia="Times New Roman" w:cs="Times New Roman"/>
          <w:szCs w:val="24"/>
        </w:rPr>
        <w:lastRenderedPageBreak/>
        <w:t>μεγάλο το ατ</w:t>
      </w:r>
      <w:r>
        <w:rPr>
          <w:rFonts w:eastAsia="Times New Roman" w:cs="Times New Roman"/>
          <w:szCs w:val="24"/>
        </w:rPr>
        <w:t xml:space="preserve">όπημα του κ. Μητσοτάκη και της Νέας Δημοκρατίας, που ειλικρινά πιστεύω ότι επειδή ο ελληνικός λαός έχει κρίση και αντίληψη, δεν χρειάζεται επιπλέον </w:t>
      </w:r>
      <w:r w:rsidRPr="005E2925">
        <w:rPr>
          <w:rFonts w:eastAsia="Times New Roman" w:cs="Times New Roman"/>
          <w:szCs w:val="24"/>
        </w:rPr>
        <w:t>σχολιασμό</w:t>
      </w:r>
      <w:r>
        <w:rPr>
          <w:rFonts w:eastAsia="Times New Roman" w:cs="Times New Roman"/>
          <w:szCs w:val="24"/>
        </w:rPr>
        <w:t xml:space="preserve">. </w:t>
      </w:r>
    </w:p>
    <w:p w14:paraId="499241C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 μόνο που προτείνουν σήμερα για τον τόπο είναι εκλογές, με την ανεδαφική ελπίδα πως θα τις κερ</w:t>
      </w:r>
      <w:r>
        <w:rPr>
          <w:rFonts w:eastAsia="Times New Roman" w:cs="Times New Roman"/>
          <w:szCs w:val="24"/>
        </w:rPr>
        <w:t xml:space="preserve">δίσουν. </w:t>
      </w:r>
    </w:p>
    <w:p w14:paraId="499241C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Ευτυχώς για τον τόπο η ευχή του Αρχηγού της Νέας Δημοκρατίας και των στελεχών της Αξιωματικής Αντιπολίτευσης θα πραγματοποιηθεί το 2019</w:t>
      </w:r>
      <w:r>
        <w:rPr>
          <w:rFonts w:eastAsia="Times New Roman" w:cs="Times New Roman"/>
          <w:szCs w:val="24"/>
        </w:rPr>
        <w:t>,</w:t>
      </w:r>
      <w:r>
        <w:rPr>
          <w:rFonts w:eastAsia="Times New Roman" w:cs="Times New Roman"/>
          <w:szCs w:val="24"/>
        </w:rPr>
        <w:t xml:space="preserve"> και θα σας δοθεί η ευκαιρία να δοκιμαστείτε όχι σε μια εκλογική αναμέτρηση αλλά σε πολλές στις </w:t>
      </w:r>
      <w:proofErr w:type="spellStart"/>
      <w:r>
        <w:rPr>
          <w:rFonts w:eastAsia="Times New Roman" w:cs="Times New Roman"/>
          <w:szCs w:val="24"/>
        </w:rPr>
        <w:t>αυτοδιοικητικές</w:t>
      </w:r>
      <w:proofErr w:type="spellEnd"/>
      <w:r>
        <w:rPr>
          <w:rFonts w:eastAsia="Times New Roman" w:cs="Times New Roman"/>
          <w:szCs w:val="24"/>
        </w:rPr>
        <w:t>, στις ευρωεκλογές, στις εθνικές εκλογές και μετά από τα δυσμενή για εσάς αποτελέσματα, τελικά και στις εσωκομματικές σας εκλογές για να εκλέξετε νέο Αρχηγό της Αξιωματικής Αντιπολίτευσης.</w:t>
      </w:r>
    </w:p>
    <w:p w14:paraId="499241C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Απέναντι στην ευθύνη που δεχόμαστε από το καταδικασμένο παρελθόν, ε</w:t>
      </w:r>
      <w:r>
        <w:rPr>
          <w:rFonts w:eastAsia="Times New Roman" w:cs="Times New Roman"/>
          <w:szCs w:val="24"/>
        </w:rPr>
        <w:t>μείς προχωράμε με αποφασιστικότητα στην επόμενη ημέρα. Και αυτός ο προϋπολογισμός είναι προσανατολισμένος στην επόμενη μέρα. Είναι ο πρώτος προϋπολογισμός που επιτρέπει τη χάραξη μιας πιο αυτόνομης πολιτικής. Αποτελεί τη γέφυρα</w:t>
      </w:r>
      <w:r>
        <w:rPr>
          <w:rFonts w:eastAsia="Times New Roman" w:cs="Times New Roman"/>
          <w:szCs w:val="24"/>
        </w:rPr>
        <w:t>,</w:t>
      </w:r>
      <w:r>
        <w:rPr>
          <w:rFonts w:eastAsia="Times New Roman" w:cs="Times New Roman"/>
          <w:szCs w:val="24"/>
        </w:rPr>
        <w:t xml:space="preserve"> που πρέπει και μπορεί να απ</w:t>
      </w:r>
      <w:r>
        <w:rPr>
          <w:rFonts w:eastAsia="Times New Roman" w:cs="Times New Roman"/>
          <w:szCs w:val="24"/>
        </w:rPr>
        <w:t>οτελέσει το πέρασμα από την εποχή των μνημονίων στην επανεκκίνηση της αναπτυξιακής πορείας. Αυτό σημαίνει αλλαγή υποδείγματος</w:t>
      </w:r>
      <w:r>
        <w:rPr>
          <w:rFonts w:eastAsia="Times New Roman" w:cs="Times New Roman"/>
          <w:szCs w:val="24"/>
        </w:rPr>
        <w:t>,</w:t>
      </w:r>
      <w:r>
        <w:rPr>
          <w:rFonts w:eastAsia="Times New Roman" w:cs="Times New Roman"/>
          <w:szCs w:val="24"/>
        </w:rPr>
        <w:t xml:space="preserve"> που υπαγορεύουν οι εθνικές ανάγκες και όχι οι μικροκομματικές σκοπιμότητες. </w:t>
      </w:r>
    </w:p>
    <w:p w14:paraId="499241C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Η μεγέθυνση της οικονομίας είναι πλέον ένα αδιαμφισβ</w:t>
      </w:r>
      <w:r>
        <w:rPr>
          <w:rFonts w:eastAsia="Times New Roman" w:cs="Times New Roman"/>
          <w:szCs w:val="24"/>
        </w:rPr>
        <w:t>ήτητο γεγονός</w:t>
      </w:r>
      <w:r>
        <w:rPr>
          <w:rFonts w:eastAsia="Times New Roman" w:cs="Times New Roman"/>
          <w:szCs w:val="24"/>
        </w:rPr>
        <w:t>,</w:t>
      </w:r>
      <w:r>
        <w:rPr>
          <w:rFonts w:eastAsia="Times New Roman" w:cs="Times New Roman"/>
          <w:szCs w:val="24"/>
        </w:rPr>
        <w:t xml:space="preserve"> που βεβαιώνουν όλοι οι σχετικοί δείκτες και αυτό μας δίνει τη δυνατότητα να ισχυροποιήσουμε τη θέση της χώρας μας στα Βαλκάνια, στη Μεσόγειο και στην Ευρώπη και να την </w:t>
      </w:r>
      <w:proofErr w:type="spellStart"/>
      <w:r>
        <w:rPr>
          <w:rFonts w:eastAsia="Times New Roman" w:cs="Times New Roman"/>
          <w:szCs w:val="24"/>
        </w:rPr>
        <w:t>ισχυροποιή</w:t>
      </w:r>
      <w:r>
        <w:rPr>
          <w:rFonts w:eastAsia="Times New Roman" w:cs="Times New Roman"/>
          <w:szCs w:val="24"/>
        </w:rPr>
        <w:t>θ</w:t>
      </w:r>
      <w:r>
        <w:rPr>
          <w:rFonts w:eastAsia="Times New Roman" w:cs="Times New Roman"/>
          <w:szCs w:val="24"/>
        </w:rPr>
        <w:t>ουμε</w:t>
      </w:r>
      <w:proofErr w:type="spellEnd"/>
      <w:r>
        <w:rPr>
          <w:rFonts w:eastAsia="Times New Roman" w:cs="Times New Roman"/>
          <w:szCs w:val="24"/>
        </w:rPr>
        <w:t xml:space="preserve"> όχι μόνο οικονομικά αλλά και γεωπολιτικά. Χάσαμε δεκαετίε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αγνοώντας αυτή την ιδιαίτερη γεωπολιτική μας θέση. Η ελληνική γεωργία, η βιοτεχνία, το εμπόριο αλλά και η βιομηχανία για χρόνια εγκλωβίστηκαν στη φιλοσοφία ενός «</w:t>
      </w:r>
      <w:proofErr w:type="spellStart"/>
      <w:r>
        <w:rPr>
          <w:rFonts w:eastAsia="Times New Roman" w:cs="Times New Roman"/>
          <w:szCs w:val="24"/>
        </w:rPr>
        <w:t>αθηνοκεντρικού</w:t>
      </w:r>
      <w:proofErr w:type="spellEnd"/>
      <w:r>
        <w:rPr>
          <w:rFonts w:eastAsia="Times New Roman" w:cs="Times New Roman"/>
          <w:szCs w:val="24"/>
        </w:rPr>
        <w:t>» σχεδιασμού</w:t>
      </w:r>
      <w:r>
        <w:rPr>
          <w:rFonts w:eastAsia="Times New Roman" w:cs="Times New Roman"/>
          <w:szCs w:val="24"/>
        </w:rPr>
        <w:t>,</w:t>
      </w:r>
      <w:r>
        <w:rPr>
          <w:rFonts w:eastAsia="Times New Roman" w:cs="Times New Roman"/>
          <w:szCs w:val="24"/>
        </w:rPr>
        <w:t xml:space="preserve"> που αγνοούσε την περιφερειακή συζήτηση και κατέληξε να βλάψει α</w:t>
      </w:r>
      <w:r>
        <w:rPr>
          <w:rFonts w:eastAsia="Times New Roman" w:cs="Times New Roman"/>
          <w:szCs w:val="24"/>
        </w:rPr>
        <w:t>κόμα και την ίδια την πρωτεύουσα και να ακυρώσει τη δυνατότητα διείσδυσης της χώρας μας στις αγορές των γειτονικών χωρών.</w:t>
      </w:r>
    </w:p>
    <w:p w14:paraId="499241C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Αυτό σήμερα αλλάζει. Οφείλουμε</w:t>
      </w:r>
      <w:r>
        <w:rPr>
          <w:rFonts w:eastAsia="Times New Roman" w:cs="Times New Roman"/>
          <w:szCs w:val="24"/>
        </w:rPr>
        <w:t>,</w:t>
      </w:r>
      <w:r>
        <w:rPr>
          <w:rFonts w:eastAsia="Times New Roman" w:cs="Times New Roman"/>
          <w:szCs w:val="24"/>
        </w:rPr>
        <w:t xml:space="preserve"> ιδιαίτερα</w:t>
      </w:r>
      <w:r>
        <w:rPr>
          <w:rFonts w:eastAsia="Times New Roman" w:cs="Times New Roman"/>
          <w:szCs w:val="24"/>
        </w:rPr>
        <w:t>,</w:t>
      </w:r>
      <w:r>
        <w:rPr>
          <w:rFonts w:eastAsia="Times New Roman" w:cs="Times New Roman"/>
          <w:szCs w:val="24"/>
        </w:rPr>
        <w:t xml:space="preserve"> η αγροτική παραγωγή να αφήσει πίσω το παλιό παραδοσιακό μοντέλο και να εκφράσει μια νέα δυν</w:t>
      </w:r>
      <w:r>
        <w:rPr>
          <w:rFonts w:eastAsia="Times New Roman" w:cs="Times New Roman"/>
          <w:szCs w:val="24"/>
        </w:rPr>
        <w:t>αμική, να εκφράσει το ξαναζωντάνεμα της υπαίθρου με νέες μορφές παραγωγικής δραστηριότητας, με ενίσχυση των συνεταιριστικών σχημάτων, με καινοτόμες πρωτοβουλίες. Με αξιοποίηση των νέων τεχνολογιών και με την ευφυή γεωργία μπορεί να γίνει η αγροτική παραγωγ</w:t>
      </w:r>
      <w:r>
        <w:rPr>
          <w:rFonts w:eastAsia="Times New Roman" w:cs="Times New Roman"/>
          <w:szCs w:val="24"/>
        </w:rPr>
        <w:t xml:space="preserve">ή ο βασικός πυλώνας ανάπτυξης στη νέα εποχή. </w:t>
      </w:r>
    </w:p>
    <w:p w14:paraId="499241D0" w14:textId="77777777" w:rsidR="00BA2908" w:rsidRDefault="00D473A4">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 xml:space="preserve">τυπάει προειδοποιητικά το </w:t>
      </w:r>
      <w:r w:rsidRPr="00F8084C">
        <w:rPr>
          <w:rFonts w:eastAsia="Times New Roman"/>
          <w:bCs/>
        </w:rPr>
        <w:t xml:space="preserve">κουδούνι λήξεως του χρόνου ομιλίας </w:t>
      </w:r>
      <w:r>
        <w:rPr>
          <w:rFonts w:eastAsia="Times New Roman"/>
          <w:bCs/>
        </w:rPr>
        <w:t>της κυρίας Υφυπουργού</w:t>
      </w:r>
      <w:r w:rsidRPr="00F8084C">
        <w:rPr>
          <w:rFonts w:eastAsia="Times New Roman"/>
          <w:bCs/>
        </w:rPr>
        <w:t>)</w:t>
      </w:r>
    </w:p>
    <w:p w14:paraId="499241D1" w14:textId="77777777" w:rsidR="00BA2908" w:rsidRDefault="00D473A4">
      <w:pPr>
        <w:spacing w:after="0" w:line="600" w:lineRule="auto"/>
        <w:ind w:firstLine="720"/>
        <w:jc w:val="both"/>
        <w:rPr>
          <w:rFonts w:eastAsia="Times New Roman"/>
          <w:bCs/>
        </w:rPr>
      </w:pPr>
      <w:r>
        <w:rPr>
          <w:rFonts w:eastAsia="Times New Roman"/>
          <w:bCs/>
        </w:rPr>
        <w:t>Μισό λεπτό, κύριε Πρόεδρε.</w:t>
      </w:r>
    </w:p>
    <w:p w14:paraId="499241D2" w14:textId="77777777" w:rsidR="00BA2908" w:rsidRDefault="00D473A4">
      <w:pPr>
        <w:spacing w:after="0" w:line="600" w:lineRule="auto"/>
        <w:ind w:firstLine="720"/>
        <w:jc w:val="both"/>
        <w:rPr>
          <w:rFonts w:eastAsia="Times New Roman"/>
          <w:bCs/>
        </w:rPr>
      </w:pPr>
      <w:r>
        <w:rPr>
          <w:rFonts w:eastAsia="Times New Roman"/>
          <w:bCs/>
        </w:rPr>
        <w:lastRenderedPageBreak/>
        <w:t xml:space="preserve">Προχωράμε στη μείωση των ασφαλιστικών εισφορών των αγροτών, στην κατάργηση του τέλους επιτηδεύματος, στην κατάργηση του </w:t>
      </w:r>
      <w:r>
        <w:rPr>
          <w:rFonts w:eastAsia="Times New Roman"/>
          <w:bCs/>
        </w:rPr>
        <w:t>ε</w:t>
      </w:r>
      <w:r>
        <w:rPr>
          <w:rFonts w:eastAsia="Times New Roman"/>
          <w:bCs/>
        </w:rPr>
        <w:t xml:space="preserve">ιδικού </w:t>
      </w:r>
      <w:r>
        <w:rPr>
          <w:rFonts w:eastAsia="Times New Roman"/>
          <w:bCs/>
        </w:rPr>
        <w:t>φ</w:t>
      </w:r>
      <w:r>
        <w:rPr>
          <w:rFonts w:eastAsia="Times New Roman"/>
          <w:bCs/>
        </w:rPr>
        <w:t xml:space="preserve">όρου </w:t>
      </w:r>
      <w:r>
        <w:rPr>
          <w:rFonts w:eastAsia="Times New Roman"/>
          <w:bCs/>
        </w:rPr>
        <w:t>κ</w:t>
      </w:r>
      <w:r>
        <w:rPr>
          <w:rFonts w:eastAsia="Times New Roman"/>
          <w:bCs/>
        </w:rPr>
        <w:t>ατανάλωσης για το κρασί, στη στήριξη αναπτυξιακών έργων μέσω του ΕΣΠΑ και του Προγράμματος Δημοσίων Επενδύσεων που αυξάνε</w:t>
      </w:r>
      <w:r>
        <w:rPr>
          <w:rFonts w:eastAsia="Times New Roman"/>
          <w:bCs/>
        </w:rPr>
        <w:t xml:space="preserve">ται κατά 120 εκατομμύρια ευρώ. </w:t>
      </w:r>
    </w:p>
    <w:p w14:paraId="499241D3" w14:textId="77777777" w:rsidR="00BA2908" w:rsidRDefault="00D473A4">
      <w:pPr>
        <w:spacing w:after="0" w:line="600" w:lineRule="auto"/>
        <w:ind w:firstLine="720"/>
        <w:jc w:val="both"/>
        <w:rPr>
          <w:rFonts w:eastAsia="Times New Roman"/>
          <w:bCs/>
        </w:rPr>
      </w:pPr>
      <w:r>
        <w:rPr>
          <w:rFonts w:eastAsia="Times New Roman"/>
          <w:bCs/>
        </w:rPr>
        <w:t>Συνολικά προχωράμε σε μέτρα που βοηθούν στην ανασυγκρότηση του αγροτικού τομέα, ώστε να γίνει ανταγωνιστικός και περισσότερο εξωστρεφής. Στην κατεύθυνση αυτή έχουμε ενεργοποιήσει ήδη το 83% της δημόσιας δαπάνης του Προγράμμα</w:t>
      </w:r>
      <w:r>
        <w:rPr>
          <w:rFonts w:eastAsia="Times New Roman"/>
          <w:bCs/>
        </w:rPr>
        <w:t>τος Αγροτικής Ανάπτυξης. Πραγματοποιήθηκαν τριάντα μία νέες προκηρύξεις ύψους 3,2 δισεκατομμυρίων ευρώ. Πιστεύω ότι αυτό δείχνει την κατεύθυνση.</w:t>
      </w:r>
    </w:p>
    <w:p w14:paraId="499241D4" w14:textId="77777777" w:rsidR="00BA2908" w:rsidRDefault="00D473A4">
      <w:pPr>
        <w:spacing w:after="0" w:line="600" w:lineRule="auto"/>
        <w:ind w:firstLine="720"/>
        <w:jc w:val="both"/>
        <w:rPr>
          <w:rFonts w:eastAsia="Times New Roman"/>
          <w:bCs/>
        </w:rPr>
      </w:pPr>
      <w:r>
        <w:rPr>
          <w:rFonts w:eastAsia="Times New Roman"/>
          <w:bCs/>
        </w:rPr>
        <w:t>Κυρίες και κύριοι, η ανασυγκρότηση της κοινωνίας, η επιστροφή των εκατοντάδων χιλιάδων συμπολιτών μας που μεταν</w:t>
      </w:r>
      <w:r>
        <w:rPr>
          <w:rFonts w:eastAsia="Times New Roman"/>
          <w:bCs/>
        </w:rPr>
        <w:t xml:space="preserve">άστευσαν, όλα περνούν μέσα από την οικονομική, εκπαιδευτική και πολιτιστική αναγέννηση της υπαίθρου. </w:t>
      </w:r>
    </w:p>
    <w:p w14:paraId="499241D5" w14:textId="77777777" w:rsidR="00BA2908" w:rsidRDefault="00D473A4">
      <w:pPr>
        <w:spacing w:after="0" w:line="600" w:lineRule="auto"/>
        <w:ind w:firstLine="720"/>
        <w:jc w:val="both"/>
        <w:rPr>
          <w:rFonts w:eastAsia="Times New Roman"/>
          <w:bCs/>
        </w:rPr>
      </w:pPr>
      <w:r>
        <w:rPr>
          <w:rFonts w:eastAsia="Times New Roman"/>
          <w:bCs/>
        </w:rPr>
        <w:t xml:space="preserve">Αυτή η Κυβέρνηση αυτή η μεγάλη πατριωτική και δημοκρατική συμμαχία που </w:t>
      </w:r>
      <w:r>
        <w:rPr>
          <w:rFonts w:eastAsia="Times New Roman"/>
          <w:bCs/>
        </w:rPr>
        <w:t xml:space="preserve">σήμερα </w:t>
      </w:r>
      <w:r>
        <w:rPr>
          <w:rFonts w:eastAsia="Times New Roman"/>
          <w:bCs/>
        </w:rPr>
        <w:t>είναι σημείο αναφοράς για την προοδευτική Ευρώπη, θα δώσει και θα κερδίσει τ</w:t>
      </w:r>
      <w:r>
        <w:rPr>
          <w:rFonts w:eastAsia="Times New Roman"/>
          <w:bCs/>
        </w:rPr>
        <w:t xml:space="preserve">η μάχη της βιώσιμης ανάπτυξης και της ευημερίας των πολλών. Η υπερψήφιση αυτού του προϋπολογισμού σηματοδοτεί την έναρξη αυτής της νέας νικηφόρας πορείας. Είναι στο χέρι μας να το πετύχουμε. </w:t>
      </w:r>
    </w:p>
    <w:p w14:paraId="499241D6" w14:textId="77777777" w:rsidR="00BA2908" w:rsidRDefault="00D473A4">
      <w:pPr>
        <w:spacing w:after="0" w:line="600" w:lineRule="auto"/>
        <w:ind w:firstLine="720"/>
        <w:jc w:val="both"/>
        <w:rPr>
          <w:rFonts w:eastAsia="Times New Roman"/>
          <w:bCs/>
        </w:rPr>
      </w:pPr>
      <w:r>
        <w:rPr>
          <w:rFonts w:eastAsia="Times New Roman"/>
          <w:bCs/>
        </w:rPr>
        <w:t xml:space="preserve">Ευχαριστώ. </w:t>
      </w:r>
    </w:p>
    <w:p w14:paraId="499241D7" w14:textId="77777777" w:rsidR="00BA2908" w:rsidRDefault="00D473A4">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499241D8" w14:textId="77777777" w:rsidR="00BA2908" w:rsidRDefault="00D473A4">
      <w:pPr>
        <w:spacing w:after="0" w:line="600" w:lineRule="auto"/>
        <w:ind w:firstLine="720"/>
        <w:jc w:val="both"/>
        <w:rPr>
          <w:rFonts w:eastAsia="Times New Roman"/>
          <w:bCs/>
        </w:rPr>
      </w:pPr>
      <w:r>
        <w:rPr>
          <w:rFonts w:eastAsia="Times New Roman"/>
          <w:bCs/>
        </w:rPr>
        <w:lastRenderedPageBreak/>
        <w:t xml:space="preserve"> </w:t>
      </w:r>
      <w:r w:rsidRPr="007824D8">
        <w:rPr>
          <w:rFonts w:eastAsia="Times New Roman"/>
          <w:b/>
          <w:bCs/>
        </w:rPr>
        <w:t>ΠΡΟΕΔΡΕΥΩΝ (Μάριος Γεωργιάδης):</w:t>
      </w:r>
      <w:r w:rsidRPr="007824D8">
        <w:rPr>
          <w:rFonts w:eastAsia="Times New Roman"/>
          <w:bCs/>
        </w:rPr>
        <w:t xml:space="preserve"> </w:t>
      </w:r>
      <w:r>
        <w:rPr>
          <w:rFonts w:eastAsia="Times New Roman"/>
          <w:bCs/>
        </w:rPr>
        <w:t xml:space="preserve">Ευχαριστούμε την κυρία Υπουργό. </w:t>
      </w:r>
    </w:p>
    <w:p w14:paraId="499241D9" w14:textId="77777777" w:rsidR="00BA2908" w:rsidRDefault="00D473A4">
      <w:pPr>
        <w:spacing w:after="0" w:line="600" w:lineRule="auto"/>
        <w:ind w:firstLine="720"/>
        <w:jc w:val="both"/>
        <w:rPr>
          <w:rFonts w:eastAsia="Times New Roman"/>
          <w:bCs/>
        </w:rPr>
      </w:pPr>
      <w:r>
        <w:rPr>
          <w:rFonts w:eastAsia="Times New Roman"/>
          <w:bCs/>
        </w:rPr>
        <w:t>Η συνάδελφος από την Κοινοβουλευτική Ομάδα του ΣΥΡΙΖΑ κ</w:t>
      </w:r>
      <w:r>
        <w:rPr>
          <w:rFonts w:eastAsia="Times New Roman"/>
          <w:bCs/>
        </w:rPr>
        <w:t>.</w:t>
      </w:r>
      <w:r>
        <w:rPr>
          <w:rFonts w:eastAsia="Times New Roman"/>
          <w:bCs/>
        </w:rPr>
        <w:t xml:space="preserve"> </w:t>
      </w:r>
      <w:proofErr w:type="spellStart"/>
      <w:r>
        <w:rPr>
          <w:rFonts w:eastAsia="Times New Roman"/>
          <w:bCs/>
        </w:rPr>
        <w:t>Θελερίτη</w:t>
      </w:r>
      <w:proofErr w:type="spellEnd"/>
      <w:r>
        <w:rPr>
          <w:rFonts w:eastAsia="Times New Roman"/>
          <w:bCs/>
        </w:rPr>
        <w:t xml:space="preserve"> έχει τον λόγο για επτά λεπτά. </w:t>
      </w:r>
    </w:p>
    <w:p w14:paraId="499241DA" w14:textId="77777777" w:rsidR="00BA2908" w:rsidRDefault="00D473A4">
      <w:pPr>
        <w:spacing w:after="0" w:line="600" w:lineRule="auto"/>
        <w:ind w:firstLine="720"/>
        <w:jc w:val="both"/>
        <w:rPr>
          <w:rFonts w:eastAsia="Times New Roman"/>
          <w:bCs/>
        </w:rPr>
      </w:pPr>
      <w:r>
        <w:rPr>
          <w:rFonts w:eastAsia="Times New Roman"/>
          <w:b/>
          <w:bCs/>
        </w:rPr>
        <w:t>ΜΑΡΙΑ ΘΕΛΕΡΙΤΗ:</w:t>
      </w:r>
      <w:r>
        <w:rPr>
          <w:rFonts w:eastAsia="Times New Roman"/>
          <w:bCs/>
        </w:rPr>
        <w:t xml:space="preserve"> Αγαπητοί συνάδελφοι, αγαπητές </w:t>
      </w:r>
      <w:proofErr w:type="spellStart"/>
      <w:r>
        <w:rPr>
          <w:rFonts w:eastAsia="Times New Roman"/>
          <w:bCs/>
        </w:rPr>
        <w:t>συναδέλφισσες</w:t>
      </w:r>
      <w:proofErr w:type="spellEnd"/>
      <w:r>
        <w:rPr>
          <w:rFonts w:eastAsia="Times New Roman"/>
          <w:bCs/>
        </w:rPr>
        <w:t xml:space="preserve">, πριν ξεκινήσω την ομιλία μου για </w:t>
      </w:r>
      <w:r>
        <w:rPr>
          <w:rFonts w:eastAsia="Times New Roman"/>
          <w:bCs/>
        </w:rPr>
        <w:t>τον προϋπολογισμό</w:t>
      </w:r>
      <w:r>
        <w:rPr>
          <w:rFonts w:eastAsia="Times New Roman"/>
          <w:bCs/>
        </w:rPr>
        <w:t>,</w:t>
      </w:r>
      <w:r>
        <w:rPr>
          <w:rFonts w:eastAsia="Times New Roman"/>
          <w:bCs/>
        </w:rPr>
        <w:t xml:space="preserve"> θα ήθελα να αναφέρω ότι έχει συνταχθεί ένα κείμενο</w:t>
      </w:r>
      <w:r>
        <w:rPr>
          <w:rFonts w:eastAsia="Times New Roman"/>
          <w:bCs/>
        </w:rPr>
        <w:t>,</w:t>
      </w:r>
      <w:r>
        <w:rPr>
          <w:rFonts w:eastAsia="Times New Roman"/>
          <w:bCs/>
        </w:rPr>
        <w:t xml:space="preserve"> το οποίο απευθύνεται προς όλες τις Κοινοβουλευτικές Ομάδες του δημοκρατικού τόξου και αφορά τη μηδενική ανοχή που πρέπει να έχουμε και ως μέλη του Κοινοβουλίου απέναντι στη βία κατά των</w:t>
      </w:r>
      <w:r>
        <w:rPr>
          <w:rFonts w:eastAsia="Times New Roman"/>
          <w:bCs/>
        </w:rPr>
        <w:t xml:space="preserve"> γυναικών, στην </w:t>
      </w:r>
      <w:proofErr w:type="spellStart"/>
      <w:r>
        <w:rPr>
          <w:rFonts w:eastAsia="Times New Roman"/>
          <w:bCs/>
        </w:rPr>
        <w:t>έμφυλη</w:t>
      </w:r>
      <w:proofErr w:type="spellEnd"/>
      <w:r>
        <w:rPr>
          <w:rFonts w:eastAsia="Times New Roman"/>
          <w:bCs/>
        </w:rPr>
        <w:t xml:space="preserve"> βία και στις </w:t>
      </w:r>
      <w:proofErr w:type="spellStart"/>
      <w:r>
        <w:rPr>
          <w:rFonts w:eastAsia="Times New Roman"/>
          <w:bCs/>
        </w:rPr>
        <w:t>γυναικοκτονίες</w:t>
      </w:r>
      <w:proofErr w:type="spellEnd"/>
      <w:r>
        <w:rPr>
          <w:rFonts w:eastAsia="Times New Roman"/>
          <w:bCs/>
        </w:rPr>
        <w:t xml:space="preserve">. </w:t>
      </w:r>
    </w:p>
    <w:p w14:paraId="499241DB"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Αυτό</w:t>
      </w:r>
      <w:r w:rsidRPr="00C0401D">
        <w:rPr>
          <w:rFonts w:eastAsia="Times New Roman"/>
          <w:szCs w:val="24"/>
        </w:rPr>
        <w:t xml:space="preserve"> το κείμενο που έχει συνταχθεί</w:t>
      </w:r>
      <w:r>
        <w:rPr>
          <w:rFonts w:eastAsia="Times New Roman"/>
          <w:szCs w:val="24"/>
        </w:rPr>
        <w:t xml:space="preserve"> έ</w:t>
      </w:r>
      <w:r w:rsidRPr="00C0401D">
        <w:rPr>
          <w:rFonts w:eastAsia="Times New Roman"/>
          <w:szCs w:val="24"/>
        </w:rPr>
        <w:t>χει υιοθετηθεί από την Κοινοβουλευτική Ομάδα του ΣΥΡΙΖΑ</w:t>
      </w:r>
      <w:r>
        <w:rPr>
          <w:rFonts w:eastAsia="Times New Roman"/>
          <w:szCs w:val="24"/>
        </w:rPr>
        <w:t>,</w:t>
      </w:r>
      <w:r w:rsidRPr="00C0401D">
        <w:rPr>
          <w:rFonts w:eastAsia="Times New Roman"/>
          <w:szCs w:val="24"/>
        </w:rPr>
        <w:t xml:space="preserve"> όπου έχουν υπογράψει όλοι οι Βουλευτές και </w:t>
      </w:r>
      <w:r>
        <w:rPr>
          <w:rFonts w:eastAsia="Times New Roman"/>
          <w:szCs w:val="24"/>
        </w:rPr>
        <w:t xml:space="preserve">οι </w:t>
      </w:r>
      <w:proofErr w:type="spellStart"/>
      <w:r w:rsidRPr="00C0401D">
        <w:rPr>
          <w:rFonts w:eastAsia="Times New Roman"/>
          <w:szCs w:val="24"/>
        </w:rPr>
        <w:t>Βουλε</w:t>
      </w:r>
      <w:r>
        <w:rPr>
          <w:rFonts w:eastAsia="Times New Roman"/>
          <w:szCs w:val="24"/>
        </w:rPr>
        <w:t>ύτριες</w:t>
      </w:r>
      <w:proofErr w:type="spellEnd"/>
      <w:r>
        <w:rPr>
          <w:rFonts w:eastAsia="Times New Roman"/>
          <w:szCs w:val="24"/>
        </w:rPr>
        <w:t>, έ</w:t>
      </w:r>
      <w:r w:rsidRPr="00C0401D">
        <w:rPr>
          <w:rFonts w:eastAsia="Times New Roman"/>
          <w:szCs w:val="24"/>
        </w:rPr>
        <w:t>χει</w:t>
      </w:r>
      <w:r>
        <w:rPr>
          <w:rFonts w:eastAsia="Times New Roman"/>
          <w:szCs w:val="24"/>
        </w:rPr>
        <w:t xml:space="preserve"> συμφωνήσει και</w:t>
      </w:r>
      <w:r w:rsidRPr="00C0401D">
        <w:rPr>
          <w:rFonts w:eastAsia="Times New Roman"/>
          <w:szCs w:val="24"/>
        </w:rPr>
        <w:t xml:space="preserve"> η </w:t>
      </w:r>
      <w:r>
        <w:rPr>
          <w:rFonts w:eastAsia="Times New Roman"/>
          <w:szCs w:val="24"/>
        </w:rPr>
        <w:t xml:space="preserve">Κοινοβουλευτική </w:t>
      </w:r>
      <w:r w:rsidRPr="00C0401D">
        <w:rPr>
          <w:rFonts w:eastAsia="Times New Roman"/>
          <w:szCs w:val="24"/>
        </w:rPr>
        <w:t xml:space="preserve">Ομάδα του </w:t>
      </w:r>
      <w:r>
        <w:rPr>
          <w:rFonts w:eastAsia="Times New Roman"/>
          <w:szCs w:val="24"/>
        </w:rPr>
        <w:t>ΚΙΝ</w:t>
      </w:r>
      <w:r>
        <w:rPr>
          <w:rFonts w:eastAsia="Times New Roman"/>
          <w:szCs w:val="24"/>
        </w:rPr>
        <w:t>ΑΛ μέσω</w:t>
      </w:r>
      <w:r w:rsidRPr="00C0401D">
        <w:rPr>
          <w:rFonts w:eastAsia="Times New Roman"/>
          <w:szCs w:val="24"/>
        </w:rPr>
        <w:t xml:space="preserve"> της κ</w:t>
      </w:r>
      <w:r>
        <w:rPr>
          <w:rFonts w:eastAsia="Times New Roman"/>
          <w:szCs w:val="24"/>
        </w:rPr>
        <w:t>.</w:t>
      </w:r>
      <w:r w:rsidRPr="00C0401D">
        <w:rPr>
          <w:rFonts w:eastAsia="Times New Roman"/>
          <w:szCs w:val="24"/>
        </w:rPr>
        <w:t xml:space="preserve"> </w:t>
      </w:r>
      <w:proofErr w:type="spellStart"/>
      <w:r w:rsidRPr="00C0401D">
        <w:rPr>
          <w:rFonts w:eastAsia="Times New Roman"/>
          <w:szCs w:val="24"/>
        </w:rPr>
        <w:t>Χριστοφιλοπούλου</w:t>
      </w:r>
      <w:proofErr w:type="spellEnd"/>
      <w:r>
        <w:rPr>
          <w:rFonts w:eastAsia="Times New Roman"/>
          <w:szCs w:val="24"/>
        </w:rPr>
        <w:t xml:space="preserve"> και α</w:t>
      </w:r>
      <w:r w:rsidRPr="00C0401D">
        <w:rPr>
          <w:rFonts w:eastAsia="Times New Roman"/>
          <w:szCs w:val="24"/>
        </w:rPr>
        <w:t xml:space="preserve">ναμένουμε </w:t>
      </w:r>
      <w:r>
        <w:rPr>
          <w:rFonts w:eastAsia="Times New Roman"/>
          <w:szCs w:val="24"/>
        </w:rPr>
        <w:t xml:space="preserve">να συμφωνήσουν </w:t>
      </w:r>
      <w:r w:rsidRPr="00C0401D">
        <w:rPr>
          <w:rFonts w:eastAsia="Times New Roman"/>
          <w:szCs w:val="24"/>
        </w:rPr>
        <w:t xml:space="preserve">και </w:t>
      </w:r>
      <w:r>
        <w:rPr>
          <w:rFonts w:eastAsia="Times New Roman"/>
          <w:szCs w:val="24"/>
        </w:rPr>
        <w:t>οι</w:t>
      </w:r>
      <w:r w:rsidRPr="00C0401D">
        <w:rPr>
          <w:rFonts w:eastAsia="Times New Roman"/>
          <w:szCs w:val="24"/>
        </w:rPr>
        <w:t xml:space="preserve"> υπόλοιπες </w:t>
      </w:r>
      <w:r>
        <w:rPr>
          <w:rFonts w:eastAsia="Times New Roman"/>
          <w:szCs w:val="24"/>
        </w:rPr>
        <w:t>Κ</w:t>
      </w:r>
      <w:r w:rsidRPr="00C0401D">
        <w:rPr>
          <w:rFonts w:eastAsia="Times New Roman"/>
          <w:szCs w:val="24"/>
        </w:rPr>
        <w:t xml:space="preserve">οινοβουλευτικές </w:t>
      </w:r>
      <w:r>
        <w:rPr>
          <w:rFonts w:eastAsia="Times New Roman"/>
          <w:szCs w:val="24"/>
        </w:rPr>
        <w:t>Ομάδες</w:t>
      </w:r>
      <w:r>
        <w:rPr>
          <w:rFonts w:eastAsia="Times New Roman"/>
          <w:szCs w:val="24"/>
        </w:rPr>
        <w:t>,</w:t>
      </w:r>
      <w:r w:rsidRPr="00C0401D">
        <w:rPr>
          <w:rFonts w:eastAsia="Times New Roman"/>
          <w:szCs w:val="24"/>
        </w:rPr>
        <w:t xml:space="preserve"> έτσι ώστε τα μέλη του </w:t>
      </w:r>
      <w:r>
        <w:rPr>
          <w:rFonts w:eastAsia="Times New Roman"/>
          <w:szCs w:val="24"/>
        </w:rPr>
        <w:t>Κ</w:t>
      </w:r>
      <w:r w:rsidRPr="00C0401D">
        <w:rPr>
          <w:rFonts w:eastAsia="Times New Roman"/>
          <w:szCs w:val="24"/>
        </w:rPr>
        <w:t xml:space="preserve">οινοβουλίου να έχουν αυτή την ανακοίνωση </w:t>
      </w:r>
      <w:r>
        <w:rPr>
          <w:rFonts w:eastAsia="Times New Roman"/>
          <w:szCs w:val="24"/>
        </w:rPr>
        <w:t xml:space="preserve">και προς </w:t>
      </w:r>
      <w:r w:rsidRPr="00C0401D">
        <w:rPr>
          <w:rFonts w:eastAsia="Times New Roman"/>
          <w:szCs w:val="24"/>
        </w:rPr>
        <w:t>δημοσ</w:t>
      </w:r>
      <w:r>
        <w:rPr>
          <w:rFonts w:eastAsia="Times New Roman"/>
          <w:szCs w:val="24"/>
        </w:rPr>
        <w:t>ίευση</w:t>
      </w:r>
      <w:r>
        <w:rPr>
          <w:rFonts w:eastAsia="Times New Roman"/>
          <w:szCs w:val="24"/>
        </w:rPr>
        <w:t>,</w:t>
      </w:r>
      <w:r w:rsidRPr="00C0401D">
        <w:rPr>
          <w:rFonts w:eastAsia="Times New Roman"/>
          <w:szCs w:val="24"/>
        </w:rPr>
        <w:t xml:space="preserve"> με αφορμή τις συγκεντρώσεις</w:t>
      </w:r>
      <w:r>
        <w:rPr>
          <w:rFonts w:eastAsia="Times New Roman"/>
          <w:szCs w:val="24"/>
        </w:rPr>
        <w:t xml:space="preserve"> και τις</w:t>
      </w:r>
      <w:r w:rsidRPr="00C0401D">
        <w:rPr>
          <w:rFonts w:eastAsia="Times New Roman"/>
          <w:szCs w:val="24"/>
        </w:rPr>
        <w:t xml:space="preserve"> διαμαρτυρίες που διοργανώνουν οι </w:t>
      </w:r>
      <w:r>
        <w:rPr>
          <w:rFonts w:eastAsia="Times New Roman"/>
          <w:szCs w:val="24"/>
        </w:rPr>
        <w:t>φεμινιστικές</w:t>
      </w:r>
      <w:r w:rsidRPr="00C0401D">
        <w:rPr>
          <w:rFonts w:eastAsia="Times New Roman"/>
          <w:szCs w:val="24"/>
        </w:rPr>
        <w:t xml:space="preserve"> και γυναικείες οργανώσεις</w:t>
      </w:r>
      <w:r>
        <w:rPr>
          <w:rFonts w:eastAsia="Times New Roman"/>
          <w:szCs w:val="24"/>
        </w:rPr>
        <w:t xml:space="preserve"> για </w:t>
      </w:r>
      <w:r w:rsidRPr="00C0401D">
        <w:rPr>
          <w:rFonts w:eastAsia="Times New Roman"/>
          <w:szCs w:val="24"/>
        </w:rPr>
        <w:t>το</w:t>
      </w:r>
      <w:r>
        <w:rPr>
          <w:rFonts w:eastAsia="Times New Roman"/>
          <w:szCs w:val="24"/>
        </w:rPr>
        <w:t>ν</w:t>
      </w:r>
      <w:r w:rsidRPr="00C0401D">
        <w:rPr>
          <w:rFonts w:eastAsia="Times New Roman"/>
          <w:szCs w:val="24"/>
        </w:rPr>
        <w:t xml:space="preserve"> βιασμό και τη δολοφονία της </w:t>
      </w:r>
      <w:r>
        <w:rPr>
          <w:rFonts w:eastAsia="Times New Roman"/>
          <w:szCs w:val="24"/>
        </w:rPr>
        <w:t xml:space="preserve">Έλενας </w:t>
      </w:r>
      <w:proofErr w:type="spellStart"/>
      <w:r>
        <w:rPr>
          <w:rFonts w:eastAsia="Times New Roman"/>
          <w:szCs w:val="24"/>
        </w:rPr>
        <w:t>Τοπαλούδη</w:t>
      </w:r>
      <w:proofErr w:type="spellEnd"/>
      <w:r>
        <w:rPr>
          <w:rFonts w:eastAsia="Times New Roman"/>
          <w:szCs w:val="24"/>
        </w:rPr>
        <w:t xml:space="preserve">. </w:t>
      </w:r>
    </w:p>
    <w:p w14:paraId="499241DC"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 xml:space="preserve">Θα διαβάσω το κείμενο αλλά όχι πολύ αναλυτικά, καθώς το έχω στείλει προς όλες τις </w:t>
      </w:r>
      <w:r>
        <w:rPr>
          <w:rFonts w:eastAsia="Times New Roman"/>
          <w:szCs w:val="24"/>
        </w:rPr>
        <w:t>Κ</w:t>
      </w:r>
      <w:r>
        <w:rPr>
          <w:rFonts w:eastAsia="Times New Roman"/>
          <w:szCs w:val="24"/>
        </w:rPr>
        <w:t xml:space="preserve">οινοβουλευτικές </w:t>
      </w:r>
      <w:r>
        <w:rPr>
          <w:rFonts w:eastAsia="Times New Roman"/>
          <w:szCs w:val="24"/>
        </w:rPr>
        <w:t>Ο</w:t>
      </w:r>
      <w:r>
        <w:rPr>
          <w:rFonts w:eastAsia="Times New Roman"/>
          <w:szCs w:val="24"/>
        </w:rPr>
        <w:t>μάδες. Θα πω μόνο ότι ως μέλ</w:t>
      </w:r>
      <w:r>
        <w:rPr>
          <w:rFonts w:eastAsia="Times New Roman"/>
          <w:szCs w:val="24"/>
        </w:rPr>
        <w:t>η του ελληνικού Κοινοβουλίου</w:t>
      </w:r>
      <w:r>
        <w:rPr>
          <w:rFonts w:eastAsia="Times New Roman"/>
          <w:szCs w:val="24"/>
        </w:rPr>
        <w:t>,</w:t>
      </w:r>
      <w:r>
        <w:rPr>
          <w:rFonts w:eastAsia="Times New Roman"/>
          <w:szCs w:val="24"/>
        </w:rPr>
        <w:t xml:space="preserve"> έχουμε κυρώσει τη Σύμβαση του Συμβουλίου της Ευρώπης για την πρόληψη και την καταπολέμηση της βίας κατά των γυναικών και της ενδοοικογενειακής βίας και η οποία έχει γίνει νόμος πια, δηλαδή ο ν.</w:t>
      </w:r>
      <w:r w:rsidRPr="00C0401D">
        <w:rPr>
          <w:rFonts w:eastAsia="Times New Roman"/>
          <w:szCs w:val="24"/>
        </w:rPr>
        <w:t>4</w:t>
      </w:r>
      <w:r>
        <w:rPr>
          <w:rFonts w:eastAsia="Times New Roman"/>
          <w:szCs w:val="24"/>
        </w:rPr>
        <w:t>5</w:t>
      </w:r>
      <w:r w:rsidRPr="00C0401D">
        <w:rPr>
          <w:rFonts w:eastAsia="Times New Roman"/>
          <w:szCs w:val="24"/>
        </w:rPr>
        <w:t>3</w:t>
      </w:r>
      <w:r>
        <w:rPr>
          <w:rFonts w:eastAsia="Times New Roman"/>
          <w:szCs w:val="24"/>
        </w:rPr>
        <w:t>1/</w:t>
      </w:r>
      <w:r w:rsidRPr="00C0401D">
        <w:rPr>
          <w:rFonts w:eastAsia="Times New Roman"/>
          <w:szCs w:val="24"/>
        </w:rPr>
        <w:t>2018</w:t>
      </w:r>
      <w:r>
        <w:rPr>
          <w:rFonts w:eastAsia="Times New Roman"/>
          <w:szCs w:val="24"/>
        </w:rPr>
        <w:t xml:space="preserve">. Σύμφωνα με </w:t>
      </w:r>
      <w:r w:rsidRPr="00C0401D">
        <w:rPr>
          <w:rFonts w:eastAsia="Times New Roman"/>
          <w:szCs w:val="24"/>
        </w:rPr>
        <w:t>το άρθρο 70</w:t>
      </w:r>
      <w:r w:rsidRPr="00C0401D">
        <w:rPr>
          <w:rFonts w:eastAsia="Times New Roman"/>
          <w:szCs w:val="24"/>
        </w:rPr>
        <w:t xml:space="preserve"> της </w:t>
      </w:r>
      <w:r>
        <w:rPr>
          <w:rFonts w:eastAsia="Times New Roman"/>
          <w:szCs w:val="24"/>
        </w:rPr>
        <w:t>σ</w:t>
      </w:r>
      <w:r w:rsidRPr="00C0401D">
        <w:rPr>
          <w:rFonts w:eastAsia="Times New Roman"/>
          <w:szCs w:val="24"/>
        </w:rPr>
        <w:t xml:space="preserve">ύμβασης </w:t>
      </w:r>
      <w:r>
        <w:rPr>
          <w:rFonts w:eastAsia="Times New Roman"/>
          <w:szCs w:val="24"/>
        </w:rPr>
        <w:t>προβλέπεται</w:t>
      </w:r>
      <w:r w:rsidRPr="00C0401D">
        <w:rPr>
          <w:rFonts w:eastAsia="Times New Roman"/>
          <w:szCs w:val="24"/>
        </w:rPr>
        <w:t xml:space="preserve"> ότι τα κοινοβούλια</w:t>
      </w:r>
      <w:r>
        <w:rPr>
          <w:rFonts w:eastAsia="Times New Roman"/>
          <w:szCs w:val="24"/>
        </w:rPr>
        <w:t>,</w:t>
      </w:r>
      <w:r w:rsidRPr="00C0401D">
        <w:rPr>
          <w:rFonts w:eastAsia="Times New Roman"/>
          <w:szCs w:val="24"/>
        </w:rPr>
        <w:t xml:space="preserve"> </w:t>
      </w:r>
      <w:r>
        <w:rPr>
          <w:rFonts w:eastAsia="Times New Roman"/>
          <w:szCs w:val="24"/>
        </w:rPr>
        <w:t>παρακολουθούν</w:t>
      </w:r>
      <w:r w:rsidRPr="00C0401D">
        <w:rPr>
          <w:rFonts w:eastAsia="Times New Roman"/>
          <w:szCs w:val="24"/>
        </w:rPr>
        <w:t xml:space="preserve"> και λαμβάνουν αντίστοιχα </w:t>
      </w:r>
      <w:r>
        <w:rPr>
          <w:rFonts w:eastAsia="Times New Roman"/>
          <w:szCs w:val="24"/>
        </w:rPr>
        <w:t xml:space="preserve">μέτρα για </w:t>
      </w:r>
      <w:r w:rsidRPr="00C0401D">
        <w:rPr>
          <w:rFonts w:eastAsia="Times New Roman"/>
          <w:szCs w:val="24"/>
        </w:rPr>
        <w:t>την εφαρμογή της</w:t>
      </w:r>
      <w:r>
        <w:rPr>
          <w:rFonts w:eastAsia="Times New Roman"/>
          <w:szCs w:val="24"/>
        </w:rPr>
        <w:t>.</w:t>
      </w:r>
    </w:p>
    <w:p w14:paraId="499241DD"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«Μ</w:t>
      </w:r>
      <w:r w:rsidRPr="00C0401D">
        <w:rPr>
          <w:rFonts w:eastAsia="Times New Roman"/>
          <w:szCs w:val="24"/>
        </w:rPr>
        <w:t>ε αφορμή αυτό και επειδή η βία κατά των γυναικών συνιστά παραβίαση ανθρωπίνων δικαιωμάτων</w:t>
      </w:r>
      <w:r>
        <w:rPr>
          <w:rFonts w:eastAsia="Times New Roman"/>
          <w:szCs w:val="24"/>
        </w:rPr>
        <w:t xml:space="preserve">, </w:t>
      </w:r>
      <w:r w:rsidRPr="00C0401D">
        <w:rPr>
          <w:rFonts w:eastAsia="Times New Roman"/>
          <w:szCs w:val="24"/>
        </w:rPr>
        <w:t>είναι</w:t>
      </w:r>
      <w:r>
        <w:rPr>
          <w:rFonts w:eastAsia="Times New Roman"/>
          <w:szCs w:val="24"/>
        </w:rPr>
        <w:t xml:space="preserve"> μορφή διάκρισης κατά των γυναικών</w:t>
      </w:r>
      <w:r w:rsidRPr="00C0401D">
        <w:rPr>
          <w:rFonts w:eastAsia="Times New Roman"/>
          <w:szCs w:val="24"/>
        </w:rPr>
        <w:t xml:space="preserve"> και περιλα</w:t>
      </w:r>
      <w:r w:rsidRPr="00C0401D">
        <w:rPr>
          <w:rFonts w:eastAsia="Times New Roman"/>
          <w:szCs w:val="24"/>
        </w:rPr>
        <w:t xml:space="preserve">μβάνει όλες τις πράξεις βίας που βασίζονται στο φύλο και </w:t>
      </w:r>
      <w:r>
        <w:rPr>
          <w:rFonts w:eastAsia="Times New Roman"/>
          <w:szCs w:val="24"/>
        </w:rPr>
        <w:t xml:space="preserve">οι </w:t>
      </w:r>
      <w:r w:rsidRPr="00C0401D">
        <w:rPr>
          <w:rFonts w:eastAsia="Times New Roman"/>
          <w:szCs w:val="24"/>
        </w:rPr>
        <w:t xml:space="preserve">οποίες έχουν ή ενδέχεται να έχουν </w:t>
      </w:r>
      <w:r>
        <w:rPr>
          <w:rFonts w:eastAsia="Times New Roman"/>
          <w:szCs w:val="24"/>
        </w:rPr>
        <w:t xml:space="preserve">ως </w:t>
      </w:r>
      <w:r w:rsidRPr="00C0401D">
        <w:rPr>
          <w:rFonts w:eastAsia="Times New Roman"/>
          <w:szCs w:val="24"/>
        </w:rPr>
        <w:t xml:space="preserve">αποτέλεσμα </w:t>
      </w:r>
      <w:r>
        <w:rPr>
          <w:rFonts w:eastAsia="Times New Roman"/>
          <w:szCs w:val="24"/>
        </w:rPr>
        <w:t xml:space="preserve">τη </w:t>
      </w:r>
      <w:r w:rsidRPr="00C0401D">
        <w:rPr>
          <w:rFonts w:eastAsia="Times New Roman"/>
          <w:szCs w:val="24"/>
        </w:rPr>
        <w:t>σωματική</w:t>
      </w:r>
      <w:r>
        <w:rPr>
          <w:rFonts w:eastAsia="Times New Roman"/>
          <w:szCs w:val="24"/>
        </w:rPr>
        <w:t>,</w:t>
      </w:r>
      <w:r w:rsidRPr="00C0401D">
        <w:rPr>
          <w:rFonts w:eastAsia="Times New Roman"/>
          <w:szCs w:val="24"/>
        </w:rPr>
        <w:t xml:space="preserve"> ψυχολογική</w:t>
      </w:r>
      <w:r>
        <w:rPr>
          <w:rFonts w:eastAsia="Times New Roman"/>
          <w:szCs w:val="24"/>
        </w:rPr>
        <w:t>,</w:t>
      </w:r>
      <w:r w:rsidRPr="00C0401D">
        <w:rPr>
          <w:rFonts w:eastAsia="Times New Roman"/>
          <w:szCs w:val="24"/>
        </w:rPr>
        <w:t xml:space="preserve"> σεξουαλική</w:t>
      </w:r>
      <w:r>
        <w:rPr>
          <w:rFonts w:eastAsia="Times New Roman"/>
          <w:szCs w:val="24"/>
        </w:rPr>
        <w:t>,</w:t>
      </w:r>
      <w:r w:rsidRPr="00C0401D">
        <w:rPr>
          <w:rFonts w:eastAsia="Times New Roman"/>
          <w:szCs w:val="24"/>
        </w:rPr>
        <w:t xml:space="preserve"> οικονομική</w:t>
      </w:r>
      <w:r>
        <w:rPr>
          <w:rFonts w:eastAsia="Times New Roman"/>
          <w:szCs w:val="24"/>
        </w:rPr>
        <w:t xml:space="preserve"> βλάβη ή </w:t>
      </w:r>
      <w:r w:rsidRPr="00C0401D">
        <w:rPr>
          <w:rFonts w:eastAsia="Times New Roman"/>
          <w:szCs w:val="24"/>
        </w:rPr>
        <w:t>πόνο για τις γυναίκες είτε συμβαίνει στο</w:t>
      </w:r>
      <w:r>
        <w:rPr>
          <w:rFonts w:eastAsia="Times New Roman"/>
          <w:szCs w:val="24"/>
        </w:rPr>
        <w:t>ν</w:t>
      </w:r>
      <w:r w:rsidRPr="00C0401D">
        <w:rPr>
          <w:rFonts w:eastAsia="Times New Roman"/>
          <w:szCs w:val="24"/>
        </w:rPr>
        <w:t xml:space="preserve"> δημόσιο </w:t>
      </w:r>
      <w:r>
        <w:rPr>
          <w:rFonts w:eastAsia="Times New Roman"/>
          <w:szCs w:val="24"/>
        </w:rPr>
        <w:t>είτε στον</w:t>
      </w:r>
      <w:r w:rsidRPr="00C0401D">
        <w:rPr>
          <w:rFonts w:eastAsia="Times New Roman"/>
          <w:szCs w:val="24"/>
        </w:rPr>
        <w:t xml:space="preserve"> ιδιωτικό χώρο</w:t>
      </w:r>
      <w:r>
        <w:rPr>
          <w:rFonts w:eastAsia="Times New Roman"/>
          <w:szCs w:val="24"/>
        </w:rPr>
        <w:t xml:space="preserve"> και επειδή η βία κ</w:t>
      </w:r>
      <w:r>
        <w:rPr>
          <w:rFonts w:eastAsia="Times New Roman"/>
          <w:szCs w:val="24"/>
        </w:rPr>
        <w:t xml:space="preserve">ατά των </w:t>
      </w:r>
      <w:r w:rsidRPr="00C0401D">
        <w:rPr>
          <w:rFonts w:eastAsia="Times New Roman"/>
          <w:szCs w:val="24"/>
        </w:rPr>
        <w:t>γυναικών συνιστά ένα</w:t>
      </w:r>
      <w:r>
        <w:rPr>
          <w:rFonts w:eastAsia="Times New Roman"/>
          <w:szCs w:val="24"/>
        </w:rPr>
        <w:t>ν</w:t>
      </w:r>
      <w:r w:rsidRPr="00C0401D">
        <w:rPr>
          <w:rFonts w:eastAsia="Times New Roman"/>
          <w:szCs w:val="24"/>
        </w:rPr>
        <w:t xml:space="preserve"> από τους σημαντικότερους κοινωνικούς μηχανισμούς μέσω των οποίων οι γυναίκες οδηγούνται σε </w:t>
      </w:r>
      <w:r>
        <w:rPr>
          <w:rFonts w:eastAsia="Times New Roman"/>
          <w:szCs w:val="24"/>
        </w:rPr>
        <w:t>ανισότιμη</w:t>
      </w:r>
      <w:r w:rsidRPr="00C0401D">
        <w:rPr>
          <w:rFonts w:eastAsia="Times New Roman"/>
          <w:szCs w:val="24"/>
        </w:rPr>
        <w:t xml:space="preserve"> θέση και οι γενοκτονίες </w:t>
      </w:r>
      <w:r>
        <w:rPr>
          <w:rFonts w:eastAsia="Times New Roman"/>
          <w:szCs w:val="24"/>
        </w:rPr>
        <w:t>συνιστούν</w:t>
      </w:r>
      <w:r w:rsidRPr="00C0401D">
        <w:rPr>
          <w:rFonts w:eastAsia="Times New Roman"/>
          <w:szCs w:val="24"/>
        </w:rPr>
        <w:t xml:space="preserve"> ακραία μορφή σεξιστικής και </w:t>
      </w:r>
      <w:r>
        <w:rPr>
          <w:rFonts w:eastAsia="Times New Roman"/>
          <w:szCs w:val="24"/>
        </w:rPr>
        <w:t>πατριαρχική βίας, εκφράζουμε</w:t>
      </w:r>
      <w:r w:rsidRPr="00C0401D">
        <w:rPr>
          <w:rFonts w:eastAsia="Times New Roman"/>
          <w:szCs w:val="24"/>
        </w:rPr>
        <w:t xml:space="preserve"> την οργή μας και καταδικάζουμε το</w:t>
      </w:r>
      <w:r>
        <w:rPr>
          <w:rFonts w:eastAsia="Times New Roman"/>
          <w:szCs w:val="24"/>
        </w:rPr>
        <w:t>ν</w:t>
      </w:r>
      <w:r w:rsidRPr="00C0401D">
        <w:rPr>
          <w:rFonts w:eastAsia="Times New Roman"/>
          <w:szCs w:val="24"/>
        </w:rPr>
        <w:t xml:space="preserve"> βιασμό και τη δολοφονία της Ελένης </w:t>
      </w:r>
      <w:proofErr w:type="spellStart"/>
      <w:r>
        <w:rPr>
          <w:rFonts w:eastAsia="Times New Roman"/>
          <w:szCs w:val="24"/>
        </w:rPr>
        <w:t>Τοπαλούδη</w:t>
      </w:r>
      <w:proofErr w:type="spellEnd"/>
      <w:r>
        <w:rPr>
          <w:rFonts w:eastAsia="Times New Roman"/>
          <w:szCs w:val="24"/>
        </w:rPr>
        <w:t xml:space="preserve">, όλους </w:t>
      </w:r>
      <w:r w:rsidRPr="00C0401D">
        <w:rPr>
          <w:rFonts w:eastAsia="Times New Roman"/>
          <w:szCs w:val="24"/>
        </w:rPr>
        <w:t xml:space="preserve">τους βιασμούς και όλες </w:t>
      </w:r>
      <w:r>
        <w:rPr>
          <w:rFonts w:eastAsia="Times New Roman"/>
          <w:szCs w:val="24"/>
        </w:rPr>
        <w:t xml:space="preserve">τις γενοκτονίες </w:t>
      </w:r>
      <w:r w:rsidRPr="00C0401D">
        <w:rPr>
          <w:rFonts w:eastAsia="Times New Roman"/>
          <w:szCs w:val="24"/>
        </w:rPr>
        <w:t>γυναικών και νεαρών κοριτσιών στη χώρα μας και διεθνώ</w:t>
      </w:r>
      <w:r>
        <w:rPr>
          <w:rFonts w:eastAsia="Times New Roman"/>
          <w:szCs w:val="24"/>
        </w:rPr>
        <w:t>ς.</w:t>
      </w:r>
      <w:r w:rsidRPr="00C0401D">
        <w:rPr>
          <w:rFonts w:eastAsia="Times New Roman"/>
          <w:szCs w:val="24"/>
        </w:rPr>
        <w:t xml:space="preserve"> </w:t>
      </w:r>
      <w:r>
        <w:rPr>
          <w:rFonts w:eastAsia="Times New Roman"/>
          <w:szCs w:val="24"/>
        </w:rPr>
        <w:t>Ε</w:t>
      </w:r>
      <w:r w:rsidRPr="00C0401D">
        <w:rPr>
          <w:rFonts w:eastAsia="Times New Roman"/>
          <w:szCs w:val="24"/>
        </w:rPr>
        <w:t>κφράζου</w:t>
      </w:r>
      <w:r>
        <w:rPr>
          <w:rFonts w:eastAsia="Times New Roman"/>
          <w:szCs w:val="24"/>
        </w:rPr>
        <w:t>με</w:t>
      </w:r>
      <w:r w:rsidRPr="00C0401D">
        <w:rPr>
          <w:rFonts w:eastAsia="Times New Roman"/>
          <w:szCs w:val="24"/>
        </w:rPr>
        <w:t xml:space="preserve"> την οργή μας και καταδικάζουμε την κουλτούρα </w:t>
      </w:r>
      <w:r w:rsidRPr="00C0401D">
        <w:rPr>
          <w:rFonts w:eastAsia="Times New Roman"/>
          <w:szCs w:val="24"/>
        </w:rPr>
        <w:lastRenderedPageBreak/>
        <w:t xml:space="preserve">ανοχής της </w:t>
      </w:r>
      <w:proofErr w:type="spellStart"/>
      <w:r w:rsidRPr="00C0401D">
        <w:rPr>
          <w:rFonts w:eastAsia="Times New Roman"/>
          <w:szCs w:val="24"/>
        </w:rPr>
        <w:t>έμφυλης</w:t>
      </w:r>
      <w:proofErr w:type="spellEnd"/>
      <w:r w:rsidRPr="00C0401D">
        <w:rPr>
          <w:rFonts w:eastAsia="Times New Roman"/>
          <w:szCs w:val="24"/>
        </w:rPr>
        <w:t xml:space="preserve"> βίας</w:t>
      </w:r>
      <w:r>
        <w:rPr>
          <w:rFonts w:eastAsia="Times New Roman"/>
          <w:szCs w:val="24"/>
        </w:rPr>
        <w:t xml:space="preserve">, την πατριαρχία, </w:t>
      </w:r>
      <w:r w:rsidRPr="00C0401D">
        <w:rPr>
          <w:rFonts w:eastAsia="Times New Roman"/>
          <w:szCs w:val="24"/>
        </w:rPr>
        <w:t>το</w:t>
      </w:r>
      <w:r>
        <w:rPr>
          <w:rFonts w:eastAsia="Times New Roman"/>
          <w:szCs w:val="24"/>
        </w:rPr>
        <w:t>ν</w:t>
      </w:r>
      <w:r w:rsidRPr="00C0401D">
        <w:rPr>
          <w:rFonts w:eastAsia="Times New Roman"/>
          <w:szCs w:val="24"/>
        </w:rPr>
        <w:t xml:space="preserve"> σεξισμό</w:t>
      </w:r>
      <w:r>
        <w:rPr>
          <w:rFonts w:eastAsia="Times New Roman"/>
          <w:szCs w:val="24"/>
        </w:rPr>
        <w:t>,</w:t>
      </w:r>
      <w:r w:rsidRPr="00C0401D">
        <w:rPr>
          <w:rFonts w:eastAsia="Times New Roman"/>
          <w:szCs w:val="24"/>
        </w:rPr>
        <w:t xml:space="preserve"> που κακοποιούν</w:t>
      </w:r>
      <w:r>
        <w:rPr>
          <w:rFonts w:eastAsia="Times New Roman"/>
          <w:szCs w:val="24"/>
        </w:rPr>
        <w:t>,</w:t>
      </w:r>
      <w:r w:rsidRPr="00C0401D">
        <w:rPr>
          <w:rFonts w:eastAsia="Times New Roman"/>
          <w:szCs w:val="24"/>
        </w:rPr>
        <w:t xml:space="preserve"> </w:t>
      </w:r>
      <w:r>
        <w:rPr>
          <w:rFonts w:eastAsia="Times New Roman"/>
          <w:szCs w:val="24"/>
        </w:rPr>
        <w:t>τραυματίζουν,</w:t>
      </w:r>
      <w:r w:rsidRPr="00C0401D">
        <w:rPr>
          <w:rFonts w:eastAsia="Times New Roman"/>
          <w:szCs w:val="24"/>
        </w:rPr>
        <w:t xml:space="preserve"> </w:t>
      </w:r>
      <w:r>
        <w:rPr>
          <w:rFonts w:eastAsia="Times New Roman"/>
          <w:szCs w:val="24"/>
        </w:rPr>
        <w:t>βασανίζουν, βιάζουν και δολοφονούν</w:t>
      </w:r>
      <w:r w:rsidRPr="00C0401D">
        <w:rPr>
          <w:rFonts w:eastAsia="Times New Roman"/>
          <w:szCs w:val="24"/>
        </w:rPr>
        <w:t xml:space="preserve"> γυναίκες και κορίτσια</w:t>
      </w:r>
      <w:r>
        <w:rPr>
          <w:rFonts w:eastAsia="Times New Roman"/>
          <w:szCs w:val="24"/>
        </w:rPr>
        <w:t>,</w:t>
      </w:r>
      <w:r w:rsidRPr="00C0401D">
        <w:rPr>
          <w:rFonts w:eastAsia="Times New Roman"/>
          <w:szCs w:val="24"/>
        </w:rPr>
        <w:t xml:space="preserve"> </w:t>
      </w:r>
      <w:r>
        <w:rPr>
          <w:rFonts w:eastAsia="Times New Roman"/>
          <w:szCs w:val="24"/>
        </w:rPr>
        <w:t>ε</w:t>
      </w:r>
      <w:r w:rsidRPr="00C0401D">
        <w:rPr>
          <w:rFonts w:eastAsia="Times New Roman"/>
          <w:szCs w:val="24"/>
        </w:rPr>
        <w:t xml:space="preserve">πειδή </w:t>
      </w:r>
      <w:r>
        <w:rPr>
          <w:rFonts w:eastAsia="Times New Roman"/>
          <w:szCs w:val="24"/>
        </w:rPr>
        <w:t>είναι</w:t>
      </w:r>
      <w:r w:rsidRPr="00C0401D">
        <w:rPr>
          <w:rFonts w:eastAsia="Times New Roman"/>
          <w:szCs w:val="24"/>
        </w:rPr>
        <w:t xml:space="preserve"> γυναίκες και κορίτσια</w:t>
      </w:r>
      <w:r>
        <w:rPr>
          <w:rFonts w:eastAsia="Times New Roman"/>
          <w:szCs w:val="24"/>
        </w:rPr>
        <w:t>.</w:t>
      </w:r>
    </w:p>
    <w:p w14:paraId="499241DE"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Δ</w:t>
      </w:r>
      <w:r w:rsidRPr="00C0401D">
        <w:rPr>
          <w:rFonts w:eastAsia="Times New Roman"/>
          <w:szCs w:val="24"/>
        </w:rPr>
        <w:t xml:space="preserve">ηλώνουμε απερίφραστα ότι δεν θα </w:t>
      </w:r>
      <w:r>
        <w:rPr>
          <w:rFonts w:eastAsia="Times New Roman"/>
          <w:szCs w:val="24"/>
        </w:rPr>
        <w:t>σιωπάσουμε άλλο.</w:t>
      </w:r>
      <w:r w:rsidRPr="00C0401D">
        <w:rPr>
          <w:rFonts w:eastAsia="Times New Roman"/>
          <w:szCs w:val="24"/>
        </w:rPr>
        <w:t xml:space="preserve"> </w:t>
      </w:r>
      <w:r>
        <w:rPr>
          <w:rFonts w:eastAsia="Times New Roman"/>
          <w:szCs w:val="24"/>
        </w:rPr>
        <w:t>Δ</w:t>
      </w:r>
      <w:r w:rsidRPr="00C0401D">
        <w:rPr>
          <w:rFonts w:eastAsia="Times New Roman"/>
          <w:szCs w:val="24"/>
        </w:rPr>
        <w:t xml:space="preserve">ηλώνουμε ότι για </w:t>
      </w:r>
      <w:r>
        <w:rPr>
          <w:rFonts w:eastAsia="Times New Roman"/>
          <w:szCs w:val="24"/>
        </w:rPr>
        <w:t>ε</w:t>
      </w:r>
      <w:r w:rsidRPr="00C0401D">
        <w:rPr>
          <w:rFonts w:eastAsia="Times New Roman"/>
          <w:szCs w:val="24"/>
        </w:rPr>
        <w:t xml:space="preserve">μάς </w:t>
      </w:r>
      <w:r>
        <w:rPr>
          <w:rFonts w:eastAsia="Times New Roman"/>
          <w:szCs w:val="24"/>
        </w:rPr>
        <w:t>η</w:t>
      </w:r>
      <w:r w:rsidRPr="00C0401D">
        <w:rPr>
          <w:rFonts w:eastAsia="Times New Roman"/>
          <w:szCs w:val="24"/>
        </w:rPr>
        <w:t xml:space="preserve"> πρόληψη και η εξάλειψη βίας κατά των γυναικών είναι κατ</w:t>
      </w:r>
      <w:r w:rsidRPr="00C0401D">
        <w:rPr>
          <w:rFonts w:eastAsia="Times New Roman"/>
          <w:szCs w:val="24"/>
        </w:rPr>
        <w:t>εξοχήν πολιτικό ζήτημα και κορυφαία πολιτική προτεραιότητα και είμαστε αποφασισμένες και αποφασισμένοι</w:t>
      </w:r>
      <w:r>
        <w:rPr>
          <w:rFonts w:eastAsia="Times New Roman"/>
          <w:szCs w:val="24"/>
        </w:rPr>
        <w:t>,</w:t>
      </w:r>
      <w:r w:rsidRPr="00C0401D">
        <w:rPr>
          <w:rFonts w:eastAsia="Times New Roman"/>
          <w:szCs w:val="24"/>
        </w:rPr>
        <w:t xml:space="preserve"> στο πλαίσιο του θεσμικού</w:t>
      </w:r>
      <w:r>
        <w:rPr>
          <w:rFonts w:eastAsia="Times New Roman"/>
          <w:szCs w:val="24"/>
        </w:rPr>
        <w:t xml:space="preserve"> μας</w:t>
      </w:r>
      <w:r w:rsidRPr="00C0401D">
        <w:rPr>
          <w:rFonts w:eastAsia="Times New Roman"/>
          <w:szCs w:val="24"/>
        </w:rPr>
        <w:t xml:space="preserve"> ρόλου</w:t>
      </w:r>
      <w:r>
        <w:rPr>
          <w:rFonts w:eastAsia="Times New Roman"/>
          <w:szCs w:val="24"/>
        </w:rPr>
        <w:t>,</w:t>
      </w:r>
      <w:r w:rsidRPr="00C0401D">
        <w:rPr>
          <w:rFonts w:eastAsia="Times New Roman"/>
          <w:szCs w:val="24"/>
        </w:rPr>
        <w:t xml:space="preserve"> να εργαστ</w:t>
      </w:r>
      <w:r>
        <w:rPr>
          <w:rFonts w:eastAsia="Times New Roman"/>
          <w:szCs w:val="24"/>
        </w:rPr>
        <w:t xml:space="preserve">ούμε </w:t>
      </w:r>
      <w:r w:rsidRPr="00C0401D">
        <w:rPr>
          <w:rFonts w:eastAsia="Times New Roman"/>
          <w:szCs w:val="24"/>
        </w:rPr>
        <w:t xml:space="preserve">συστηματικά για την προστασία των γυναικών από όλες τις μορφές βίας για την πρόληψη και εξάλειψη της </w:t>
      </w:r>
      <w:proofErr w:type="spellStart"/>
      <w:r w:rsidRPr="00C0401D">
        <w:rPr>
          <w:rFonts w:eastAsia="Times New Roman"/>
          <w:szCs w:val="24"/>
        </w:rPr>
        <w:t>έ</w:t>
      </w:r>
      <w:r w:rsidRPr="00C0401D">
        <w:rPr>
          <w:rFonts w:eastAsia="Times New Roman"/>
          <w:szCs w:val="24"/>
        </w:rPr>
        <w:t>μφυλης</w:t>
      </w:r>
      <w:proofErr w:type="spellEnd"/>
      <w:r w:rsidRPr="00C0401D">
        <w:rPr>
          <w:rFonts w:eastAsia="Times New Roman"/>
          <w:szCs w:val="24"/>
        </w:rPr>
        <w:t xml:space="preserve"> βίας και της κουλτούρας του βιασμού</w:t>
      </w:r>
      <w:r>
        <w:rPr>
          <w:rFonts w:eastAsia="Times New Roman"/>
          <w:szCs w:val="24"/>
        </w:rPr>
        <w:t>,</w:t>
      </w:r>
      <w:r w:rsidRPr="00C0401D">
        <w:rPr>
          <w:rFonts w:eastAsia="Times New Roman"/>
          <w:szCs w:val="24"/>
        </w:rPr>
        <w:t xml:space="preserve"> που προβάλλει την αντρική </w:t>
      </w:r>
      <w:r>
        <w:rPr>
          <w:rFonts w:eastAsia="Times New Roman"/>
          <w:szCs w:val="24"/>
        </w:rPr>
        <w:t xml:space="preserve">βία </w:t>
      </w:r>
      <w:r w:rsidRPr="00C0401D">
        <w:rPr>
          <w:rFonts w:eastAsia="Times New Roman"/>
          <w:szCs w:val="24"/>
        </w:rPr>
        <w:t>ως κάτι αναμενόμενο και κανονικό</w:t>
      </w:r>
      <w:r>
        <w:rPr>
          <w:rFonts w:eastAsia="Times New Roman"/>
          <w:szCs w:val="24"/>
        </w:rPr>
        <w:t>.</w:t>
      </w:r>
    </w:p>
    <w:p w14:paraId="499241DF"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Ε</w:t>
      </w:r>
      <w:r w:rsidRPr="00C0401D">
        <w:rPr>
          <w:rFonts w:eastAsia="Times New Roman"/>
          <w:szCs w:val="24"/>
        </w:rPr>
        <w:t>ίμαστε αποφασισμένες και αποφασισμένοι</w:t>
      </w:r>
      <w:r>
        <w:rPr>
          <w:rFonts w:eastAsia="Times New Roman"/>
          <w:szCs w:val="24"/>
        </w:rPr>
        <w:t>,</w:t>
      </w:r>
      <w:r w:rsidRPr="00C0401D">
        <w:rPr>
          <w:rFonts w:eastAsia="Times New Roman"/>
          <w:szCs w:val="24"/>
        </w:rPr>
        <w:t xml:space="preserve"> να συμβά</w:t>
      </w:r>
      <w:r>
        <w:rPr>
          <w:rFonts w:eastAsia="Times New Roman"/>
          <w:szCs w:val="24"/>
        </w:rPr>
        <w:t>λ</w:t>
      </w:r>
      <w:r w:rsidRPr="00C0401D">
        <w:rPr>
          <w:rFonts w:eastAsia="Times New Roman"/>
          <w:szCs w:val="24"/>
        </w:rPr>
        <w:t xml:space="preserve">λουμε στην αλλαγή των κοινωνικών και πολιτιστικών </w:t>
      </w:r>
      <w:r>
        <w:rPr>
          <w:rFonts w:eastAsia="Times New Roman"/>
          <w:szCs w:val="24"/>
        </w:rPr>
        <w:t>προτύπων</w:t>
      </w:r>
      <w:r w:rsidRPr="00C0401D">
        <w:rPr>
          <w:rFonts w:eastAsia="Times New Roman"/>
          <w:szCs w:val="24"/>
        </w:rPr>
        <w:t xml:space="preserve"> συμπεριφοράς</w:t>
      </w:r>
      <w:r>
        <w:rPr>
          <w:rFonts w:eastAsia="Times New Roman"/>
          <w:szCs w:val="24"/>
        </w:rPr>
        <w:t>,</w:t>
      </w:r>
      <w:r w:rsidRPr="00C0401D">
        <w:rPr>
          <w:rFonts w:eastAsia="Times New Roman"/>
          <w:szCs w:val="24"/>
        </w:rPr>
        <w:t xml:space="preserve"> με σκοπό την εξάλειψη προ</w:t>
      </w:r>
      <w:r w:rsidRPr="00C0401D">
        <w:rPr>
          <w:rFonts w:eastAsia="Times New Roman"/>
          <w:szCs w:val="24"/>
        </w:rPr>
        <w:t>καταλήψεων</w:t>
      </w:r>
      <w:r>
        <w:rPr>
          <w:rFonts w:eastAsia="Times New Roman"/>
          <w:szCs w:val="24"/>
        </w:rPr>
        <w:t>,</w:t>
      </w:r>
      <w:r w:rsidRPr="00C0401D">
        <w:rPr>
          <w:rFonts w:eastAsia="Times New Roman"/>
          <w:szCs w:val="24"/>
        </w:rPr>
        <w:t xml:space="preserve"> εθίμων</w:t>
      </w:r>
      <w:r>
        <w:rPr>
          <w:rFonts w:eastAsia="Times New Roman"/>
          <w:szCs w:val="24"/>
        </w:rPr>
        <w:t>,</w:t>
      </w:r>
      <w:r w:rsidRPr="00C0401D">
        <w:rPr>
          <w:rFonts w:eastAsia="Times New Roman"/>
          <w:szCs w:val="24"/>
        </w:rPr>
        <w:t xml:space="preserve"> </w:t>
      </w:r>
      <w:r>
        <w:rPr>
          <w:rFonts w:eastAsia="Times New Roman"/>
          <w:szCs w:val="24"/>
        </w:rPr>
        <w:t>παραδό</w:t>
      </w:r>
      <w:r w:rsidRPr="00C0401D">
        <w:rPr>
          <w:rFonts w:eastAsia="Times New Roman"/>
          <w:szCs w:val="24"/>
        </w:rPr>
        <w:t>σ</w:t>
      </w:r>
      <w:r>
        <w:rPr>
          <w:rFonts w:eastAsia="Times New Roman"/>
          <w:szCs w:val="24"/>
        </w:rPr>
        <w:t>εω</w:t>
      </w:r>
      <w:r w:rsidRPr="00C0401D">
        <w:rPr>
          <w:rFonts w:eastAsia="Times New Roman"/>
          <w:szCs w:val="24"/>
        </w:rPr>
        <w:t>ν και όλ</w:t>
      </w:r>
      <w:r>
        <w:rPr>
          <w:rFonts w:eastAsia="Times New Roman"/>
          <w:szCs w:val="24"/>
        </w:rPr>
        <w:t>ων</w:t>
      </w:r>
      <w:r w:rsidRPr="00C0401D">
        <w:rPr>
          <w:rFonts w:eastAsia="Times New Roman"/>
          <w:szCs w:val="24"/>
        </w:rPr>
        <w:t xml:space="preserve"> </w:t>
      </w:r>
      <w:r>
        <w:rPr>
          <w:rFonts w:eastAsia="Times New Roman"/>
          <w:szCs w:val="24"/>
        </w:rPr>
        <w:t xml:space="preserve">των πρακτικών </w:t>
      </w:r>
      <w:r w:rsidRPr="00C0401D">
        <w:rPr>
          <w:rFonts w:eastAsia="Times New Roman"/>
          <w:szCs w:val="24"/>
        </w:rPr>
        <w:t xml:space="preserve">οι οποίες βασίζονται στην </w:t>
      </w:r>
      <w:r>
        <w:rPr>
          <w:rFonts w:eastAsia="Times New Roman"/>
          <w:szCs w:val="24"/>
        </w:rPr>
        <w:t>ιδέα</w:t>
      </w:r>
      <w:r w:rsidRPr="00C0401D">
        <w:rPr>
          <w:rFonts w:eastAsia="Times New Roman"/>
          <w:szCs w:val="24"/>
        </w:rPr>
        <w:t xml:space="preserve"> της κατωτερότητας των γυναικών </w:t>
      </w:r>
      <w:r>
        <w:rPr>
          <w:rFonts w:eastAsia="Times New Roman"/>
          <w:szCs w:val="24"/>
        </w:rPr>
        <w:t>ή σ</w:t>
      </w:r>
      <w:r w:rsidRPr="00C0401D">
        <w:rPr>
          <w:rFonts w:eastAsia="Times New Roman"/>
          <w:szCs w:val="24"/>
        </w:rPr>
        <w:t xml:space="preserve">τους </w:t>
      </w:r>
      <w:r>
        <w:rPr>
          <w:rFonts w:eastAsia="Times New Roman"/>
          <w:szCs w:val="24"/>
        </w:rPr>
        <w:t xml:space="preserve">στερεότυπους </w:t>
      </w:r>
      <w:r w:rsidRPr="00C0401D">
        <w:rPr>
          <w:rFonts w:eastAsia="Times New Roman"/>
          <w:szCs w:val="24"/>
        </w:rPr>
        <w:t>ρόλους</w:t>
      </w:r>
      <w:r>
        <w:rPr>
          <w:rFonts w:eastAsia="Times New Roman"/>
          <w:szCs w:val="24"/>
        </w:rPr>
        <w:t>…».</w:t>
      </w:r>
    </w:p>
    <w:p w14:paraId="499241E0"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Το κείμενο συνεχίζεται. Είναι –νομίζω- καθαρά κατά των διακρίσεων των</w:t>
      </w:r>
      <w:r w:rsidRPr="00C0401D">
        <w:rPr>
          <w:rFonts w:eastAsia="Times New Roman"/>
          <w:szCs w:val="24"/>
        </w:rPr>
        <w:t xml:space="preserve"> </w:t>
      </w:r>
      <w:r>
        <w:rPr>
          <w:rFonts w:eastAsia="Times New Roman"/>
          <w:szCs w:val="24"/>
        </w:rPr>
        <w:t>ανθρωπίνων δικαιωμάτων. Τ</w:t>
      </w:r>
      <w:r w:rsidRPr="00C0401D">
        <w:rPr>
          <w:rFonts w:eastAsia="Times New Roman"/>
          <w:szCs w:val="24"/>
        </w:rPr>
        <w:t xml:space="preserve">ελειώνει </w:t>
      </w:r>
      <w:r>
        <w:rPr>
          <w:rFonts w:eastAsia="Times New Roman"/>
          <w:szCs w:val="24"/>
        </w:rPr>
        <w:t>λέγον</w:t>
      </w:r>
      <w:r>
        <w:rPr>
          <w:rFonts w:eastAsia="Times New Roman"/>
          <w:szCs w:val="24"/>
        </w:rPr>
        <w:t>τας: «Ν</w:t>
      </w:r>
      <w:r w:rsidRPr="00C0401D">
        <w:rPr>
          <w:rFonts w:eastAsia="Times New Roman"/>
          <w:szCs w:val="24"/>
        </w:rPr>
        <w:t xml:space="preserve">α μη χαθεί ξανά </w:t>
      </w:r>
      <w:r>
        <w:rPr>
          <w:rFonts w:eastAsia="Times New Roman"/>
          <w:szCs w:val="24"/>
        </w:rPr>
        <w:t>άλλη</w:t>
      </w:r>
      <w:r w:rsidRPr="00C0401D">
        <w:rPr>
          <w:rFonts w:eastAsia="Times New Roman"/>
          <w:szCs w:val="24"/>
        </w:rPr>
        <w:t xml:space="preserve"> ζωή</w:t>
      </w:r>
      <w:r>
        <w:rPr>
          <w:rFonts w:eastAsia="Times New Roman"/>
          <w:szCs w:val="24"/>
        </w:rPr>
        <w:t>, για</w:t>
      </w:r>
      <w:r w:rsidRPr="00C0401D">
        <w:rPr>
          <w:rFonts w:eastAsia="Times New Roman"/>
          <w:szCs w:val="24"/>
        </w:rPr>
        <w:t xml:space="preserve"> να μπορούν οι γυναίκες να ζουν ελεύθερες</w:t>
      </w:r>
      <w:r>
        <w:rPr>
          <w:rFonts w:eastAsia="Times New Roman"/>
          <w:szCs w:val="24"/>
        </w:rPr>
        <w:t>,</w:t>
      </w:r>
      <w:r w:rsidRPr="00C0401D">
        <w:rPr>
          <w:rFonts w:eastAsia="Times New Roman"/>
          <w:szCs w:val="24"/>
        </w:rPr>
        <w:t xml:space="preserve"> ανεξάρτητες και χωρίς φόβο</w:t>
      </w:r>
      <w:r>
        <w:rPr>
          <w:rFonts w:eastAsia="Times New Roman"/>
          <w:szCs w:val="24"/>
        </w:rPr>
        <w:t>».</w:t>
      </w:r>
    </w:p>
    <w:p w14:paraId="499241E1"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Θα θέλαμε,</w:t>
      </w:r>
      <w:r w:rsidRPr="00C0401D">
        <w:rPr>
          <w:rFonts w:eastAsia="Times New Roman"/>
          <w:szCs w:val="24"/>
        </w:rPr>
        <w:t xml:space="preserve"> λοιπόν</w:t>
      </w:r>
      <w:r>
        <w:rPr>
          <w:rFonts w:eastAsia="Times New Roman"/>
          <w:szCs w:val="24"/>
        </w:rPr>
        <w:t xml:space="preserve">, να υπογραφεί αυτό το κείμενο και από τις υπόλοιπες </w:t>
      </w:r>
      <w:r>
        <w:rPr>
          <w:rFonts w:eastAsia="Times New Roman"/>
          <w:szCs w:val="24"/>
        </w:rPr>
        <w:t>Κ</w:t>
      </w:r>
      <w:r>
        <w:rPr>
          <w:rFonts w:eastAsia="Times New Roman"/>
          <w:szCs w:val="24"/>
        </w:rPr>
        <w:t xml:space="preserve">οινοβουλευτικές </w:t>
      </w:r>
      <w:r>
        <w:rPr>
          <w:rFonts w:eastAsia="Times New Roman"/>
          <w:szCs w:val="24"/>
        </w:rPr>
        <w:t>Ο</w:t>
      </w:r>
      <w:r>
        <w:rPr>
          <w:rFonts w:eastAsia="Times New Roman"/>
          <w:szCs w:val="24"/>
        </w:rPr>
        <w:t xml:space="preserve">μάδες. Νομίζω </w:t>
      </w:r>
      <w:r w:rsidRPr="00C0401D">
        <w:rPr>
          <w:rFonts w:eastAsia="Times New Roman"/>
          <w:szCs w:val="24"/>
        </w:rPr>
        <w:t>ότι θα ήταν πολύ καλό</w:t>
      </w:r>
      <w:r>
        <w:rPr>
          <w:rFonts w:eastAsia="Times New Roman"/>
          <w:szCs w:val="24"/>
        </w:rPr>
        <w:t>,</w:t>
      </w:r>
      <w:r w:rsidRPr="00C0401D">
        <w:rPr>
          <w:rFonts w:eastAsia="Times New Roman"/>
          <w:szCs w:val="24"/>
        </w:rPr>
        <w:t xml:space="preserve"> να συμπαρασταθούμε και </w:t>
      </w:r>
      <w:r w:rsidRPr="00C0401D">
        <w:rPr>
          <w:rFonts w:eastAsia="Times New Roman"/>
          <w:szCs w:val="24"/>
        </w:rPr>
        <w:lastRenderedPageBreak/>
        <w:t>σήμερα και τη Δευτέρα στις εκδηλώσεις διαμαρτυρίας που διοργανών</w:t>
      </w:r>
      <w:r>
        <w:rPr>
          <w:rFonts w:eastAsia="Times New Roman"/>
          <w:szCs w:val="24"/>
        </w:rPr>
        <w:t>ουν οι</w:t>
      </w:r>
      <w:r w:rsidRPr="00C0401D">
        <w:rPr>
          <w:rFonts w:eastAsia="Times New Roman"/>
          <w:szCs w:val="24"/>
        </w:rPr>
        <w:t xml:space="preserve"> γυναικείες</w:t>
      </w:r>
      <w:r>
        <w:rPr>
          <w:rFonts w:eastAsia="Times New Roman"/>
          <w:szCs w:val="24"/>
        </w:rPr>
        <w:t>,</w:t>
      </w:r>
      <w:r w:rsidRPr="00C0401D">
        <w:rPr>
          <w:rFonts w:eastAsia="Times New Roman"/>
          <w:szCs w:val="24"/>
        </w:rPr>
        <w:t xml:space="preserve"> </w:t>
      </w:r>
      <w:r>
        <w:rPr>
          <w:rFonts w:eastAsia="Times New Roman"/>
          <w:szCs w:val="24"/>
        </w:rPr>
        <w:t>φεμινιστικές</w:t>
      </w:r>
      <w:r w:rsidRPr="00C0401D">
        <w:rPr>
          <w:rFonts w:eastAsia="Times New Roman"/>
          <w:szCs w:val="24"/>
        </w:rPr>
        <w:t xml:space="preserve"> οργανώσεις</w:t>
      </w:r>
      <w:r>
        <w:rPr>
          <w:rFonts w:eastAsia="Times New Roman"/>
          <w:szCs w:val="24"/>
        </w:rPr>
        <w:t>.</w:t>
      </w:r>
    </w:p>
    <w:p w14:paraId="499241E2" w14:textId="77777777" w:rsidR="00BA2908" w:rsidRDefault="00D473A4">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499241E3" w14:textId="77777777" w:rsidR="00BA2908" w:rsidRDefault="00D473A4">
      <w:pPr>
        <w:spacing w:after="0"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 xml:space="preserve">Κυρία συνάδελφε, να ξέρετε ότι το περισσότερο κομμάτι του χρόνου σας το </w:t>
      </w:r>
      <w:r>
        <w:rPr>
          <w:rFonts w:eastAsia="Times New Roman" w:cs="Times New Roman"/>
          <w:szCs w:val="24"/>
        </w:rPr>
        <w:t xml:space="preserve">έχετε αναλώσει σε αυτό. Δεν μπορεί να έχει αντίστοιχη ανοχή και το Προεδρείο. </w:t>
      </w:r>
    </w:p>
    <w:p w14:paraId="499241E4" w14:textId="77777777" w:rsidR="00BA2908" w:rsidRDefault="00D473A4">
      <w:pPr>
        <w:spacing w:after="0" w:line="600" w:lineRule="auto"/>
        <w:ind w:firstLine="720"/>
        <w:jc w:val="both"/>
        <w:rPr>
          <w:rFonts w:eastAsia="Times New Roman" w:cs="Times New Roman"/>
          <w:szCs w:val="24"/>
        </w:rPr>
      </w:pPr>
      <w:r w:rsidRPr="00DB52CB">
        <w:rPr>
          <w:rFonts w:eastAsia="Times New Roman" w:cs="Times New Roman"/>
          <w:b/>
          <w:szCs w:val="24"/>
        </w:rPr>
        <w:t>ΚΩΝΣΤΑΝΤΙΝΟΣ ΜΠΑΡΚΑΣ:</w:t>
      </w:r>
      <w:r>
        <w:rPr>
          <w:rFonts w:eastAsia="Times New Roman" w:cs="Times New Roman"/>
          <w:b/>
          <w:szCs w:val="24"/>
        </w:rPr>
        <w:t xml:space="preserve"> </w:t>
      </w:r>
      <w:r>
        <w:rPr>
          <w:rFonts w:eastAsia="Times New Roman" w:cs="Times New Roman"/>
          <w:szCs w:val="24"/>
        </w:rPr>
        <w:t xml:space="preserve">Μπορεί, κύριε Πρόεδρε. </w:t>
      </w:r>
    </w:p>
    <w:p w14:paraId="499241E5" w14:textId="77777777" w:rsidR="00BA2908" w:rsidRDefault="00D473A4">
      <w:pPr>
        <w:spacing w:after="0"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Δεν θα μου πείτε εσείς, κύριε Μπάρκα. </w:t>
      </w:r>
    </w:p>
    <w:p w14:paraId="499241E6" w14:textId="77777777" w:rsidR="00BA2908" w:rsidRDefault="00D473A4">
      <w:pPr>
        <w:spacing w:after="0" w:line="600" w:lineRule="auto"/>
        <w:ind w:firstLine="720"/>
        <w:jc w:val="both"/>
        <w:rPr>
          <w:rFonts w:eastAsia="Times New Roman" w:cs="Times New Roman"/>
          <w:szCs w:val="24"/>
        </w:rPr>
      </w:pPr>
      <w:r w:rsidRPr="00BC0568">
        <w:rPr>
          <w:rFonts w:eastAsia="Times New Roman" w:cs="Times New Roman"/>
          <w:b/>
          <w:szCs w:val="24"/>
        </w:rPr>
        <w:t>ΜΑΡΙΑ ΘΕΛΕΡΙΤΗ:</w:t>
      </w:r>
      <w:r>
        <w:rPr>
          <w:rFonts w:eastAsia="Times New Roman" w:cs="Times New Roman"/>
          <w:szCs w:val="24"/>
        </w:rPr>
        <w:t xml:space="preserve"> Τουλάχιστον τρία λεπτά, όπως και οι άλλοι, θ</w:t>
      </w:r>
      <w:r>
        <w:rPr>
          <w:rFonts w:eastAsia="Times New Roman" w:cs="Times New Roman"/>
          <w:szCs w:val="24"/>
        </w:rPr>
        <w:t xml:space="preserve">α μπορούσατε να μου τα δώσετε. </w:t>
      </w:r>
    </w:p>
    <w:p w14:paraId="499241E7" w14:textId="77777777" w:rsidR="00BA2908" w:rsidRDefault="00D473A4">
      <w:pPr>
        <w:spacing w:after="0"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Ένα με δύο λεπτά θα σας δώσω όμως. </w:t>
      </w:r>
    </w:p>
    <w:p w14:paraId="499241E8" w14:textId="77777777" w:rsidR="00BA2908" w:rsidRDefault="00D473A4">
      <w:pPr>
        <w:spacing w:after="0" w:line="600" w:lineRule="auto"/>
        <w:ind w:firstLine="720"/>
        <w:jc w:val="both"/>
        <w:rPr>
          <w:rFonts w:eastAsia="Times New Roman" w:cs="Times New Roman"/>
          <w:szCs w:val="24"/>
        </w:rPr>
      </w:pPr>
      <w:r w:rsidRPr="00BC0568">
        <w:rPr>
          <w:rFonts w:eastAsia="Times New Roman" w:cs="Times New Roman"/>
          <w:b/>
          <w:szCs w:val="24"/>
        </w:rPr>
        <w:t>ΜΑΡΙΑ ΘΕΛΕΡΙΤΗ:</w:t>
      </w:r>
      <w:r>
        <w:rPr>
          <w:rFonts w:eastAsia="Times New Roman" w:cs="Times New Roman"/>
          <w:b/>
          <w:szCs w:val="24"/>
        </w:rPr>
        <w:t xml:space="preserve"> </w:t>
      </w:r>
      <w:r>
        <w:rPr>
          <w:rFonts w:eastAsia="Times New Roman" w:cs="Times New Roman"/>
          <w:szCs w:val="24"/>
        </w:rPr>
        <w:t xml:space="preserve">Ωραία. Ευχαριστώ, κύριε Πρόεδρε. </w:t>
      </w:r>
    </w:p>
    <w:p w14:paraId="499241E9" w14:textId="77777777" w:rsidR="00BA2908" w:rsidRDefault="00D473A4">
      <w:pPr>
        <w:spacing w:after="0" w:line="600" w:lineRule="auto"/>
        <w:ind w:firstLine="720"/>
        <w:jc w:val="both"/>
        <w:rPr>
          <w:rFonts w:eastAsia="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θ</w:t>
      </w:r>
      <w:r w:rsidRPr="00C0401D">
        <w:rPr>
          <w:rFonts w:eastAsia="Times New Roman"/>
          <w:szCs w:val="24"/>
        </w:rPr>
        <w:t xml:space="preserve">α ήθελα να ξεκινήσω την ομιλία μου για τον </w:t>
      </w:r>
      <w:r>
        <w:rPr>
          <w:rFonts w:eastAsia="Times New Roman"/>
          <w:szCs w:val="24"/>
        </w:rPr>
        <w:t>π</w:t>
      </w:r>
      <w:r w:rsidRPr="00C0401D">
        <w:rPr>
          <w:rFonts w:eastAsia="Times New Roman"/>
          <w:szCs w:val="24"/>
        </w:rPr>
        <w:t>ροϋπολογισμό του 2019</w:t>
      </w:r>
      <w:r>
        <w:rPr>
          <w:rFonts w:eastAsia="Times New Roman"/>
          <w:szCs w:val="24"/>
        </w:rPr>
        <w:t>,</w:t>
      </w:r>
      <w:r w:rsidRPr="00C0401D">
        <w:rPr>
          <w:rFonts w:eastAsia="Times New Roman"/>
          <w:szCs w:val="24"/>
        </w:rPr>
        <w:t xml:space="preserve"> απαντώντας </w:t>
      </w:r>
      <w:r>
        <w:rPr>
          <w:rFonts w:eastAsia="Times New Roman"/>
          <w:szCs w:val="24"/>
        </w:rPr>
        <w:t>στον</w:t>
      </w:r>
      <w:r w:rsidRPr="00C0401D">
        <w:rPr>
          <w:rFonts w:eastAsia="Times New Roman"/>
          <w:szCs w:val="24"/>
        </w:rPr>
        <w:t xml:space="preserve"> κ</w:t>
      </w:r>
      <w:r>
        <w:rPr>
          <w:rFonts w:eastAsia="Times New Roman"/>
          <w:szCs w:val="24"/>
        </w:rPr>
        <w:t>.</w:t>
      </w:r>
      <w:r w:rsidRPr="00C0401D">
        <w:rPr>
          <w:rFonts w:eastAsia="Times New Roman"/>
          <w:szCs w:val="24"/>
        </w:rPr>
        <w:t xml:space="preserve"> </w:t>
      </w:r>
      <w:proofErr w:type="spellStart"/>
      <w:r>
        <w:rPr>
          <w:rFonts w:eastAsia="Times New Roman"/>
          <w:szCs w:val="24"/>
        </w:rPr>
        <w:t>Σ</w:t>
      </w:r>
      <w:r w:rsidRPr="00C0401D">
        <w:rPr>
          <w:rFonts w:eastAsia="Times New Roman"/>
          <w:szCs w:val="24"/>
        </w:rPr>
        <w:t>ταϊκούρα</w:t>
      </w:r>
      <w:proofErr w:type="spellEnd"/>
      <w:r>
        <w:rPr>
          <w:rFonts w:eastAsia="Times New Roman"/>
          <w:szCs w:val="24"/>
        </w:rPr>
        <w:t xml:space="preserve"> περί των </w:t>
      </w:r>
      <w:r w:rsidRPr="00C0401D">
        <w:rPr>
          <w:rFonts w:eastAsia="Times New Roman"/>
          <w:szCs w:val="24"/>
        </w:rPr>
        <w:t xml:space="preserve">αχρείαστων ετών διακυβέρνησης του ΣΥΡΙΖΑ και την προσπάθεια που έγινε </w:t>
      </w:r>
      <w:r>
        <w:rPr>
          <w:rFonts w:eastAsia="Times New Roman"/>
          <w:szCs w:val="24"/>
        </w:rPr>
        <w:t xml:space="preserve">για </w:t>
      </w:r>
      <w:r>
        <w:rPr>
          <w:rFonts w:eastAsia="Times New Roman"/>
          <w:szCs w:val="24"/>
        </w:rPr>
        <w:t>συμψηφισμ</w:t>
      </w:r>
      <w:r>
        <w:rPr>
          <w:rFonts w:eastAsia="Times New Roman"/>
          <w:szCs w:val="24"/>
        </w:rPr>
        <w:t>ό</w:t>
      </w:r>
      <w:r>
        <w:rPr>
          <w:rFonts w:eastAsia="Times New Roman"/>
          <w:szCs w:val="24"/>
        </w:rPr>
        <w:t xml:space="preserve"> </w:t>
      </w:r>
      <w:r w:rsidRPr="00C0401D">
        <w:rPr>
          <w:rFonts w:eastAsia="Times New Roman"/>
          <w:szCs w:val="24"/>
        </w:rPr>
        <w:t>των προηγούμενων ετών</w:t>
      </w:r>
      <w:r>
        <w:rPr>
          <w:rFonts w:eastAsia="Times New Roman"/>
          <w:szCs w:val="24"/>
        </w:rPr>
        <w:t>, δηλαδή</w:t>
      </w:r>
      <w:r w:rsidRPr="00C0401D">
        <w:rPr>
          <w:rFonts w:eastAsia="Times New Roman"/>
          <w:szCs w:val="24"/>
        </w:rPr>
        <w:t xml:space="preserve"> </w:t>
      </w:r>
      <w:r>
        <w:rPr>
          <w:rFonts w:eastAsia="Times New Roman"/>
          <w:szCs w:val="24"/>
        </w:rPr>
        <w:t xml:space="preserve">τα σαράντα </w:t>
      </w:r>
      <w:r w:rsidRPr="00C0401D">
        <w:rPr>
          <w:rFonts w:eastAsia="Times New Roman"/>
          <w:szCs w:val="24"/>
        </w:rPr>
        <w:t>χρόνια με τα τελευταία τέσ</w:t>
      </w:r>
      <w:r w:rsidRPr="00C0401D">
        <w:rPr>
          <w:rFonts w:eastAsia="Times New Roman"/>
          <w:szCs w:val="24"/>
        </w:rPr>
        <w:lastRenderedPageBreak/>
        <w:t>σερα χρόνια</w:t>
      </w:r>
      <w:r>
        <w:rPr>
          <w:rFonts w:eastAsia="Times New Roman"/>
          <w:szCs w:val="24"/>
        </w:rPr>
        <w:t>,</w:t>
      </w:r>
      <w:r w:rsidRPr="00C0401D">
        <w:rPr>
          <w:rFonts w:eastAsia="Times New Roman"/>
          <w:szCs w:val="24"/>
        </w:rPr>
        <w:t xml:space="preserve"> απαντώντας παράλληλα και σε όσους τάσσονται με την πολιτική αντίληψη για τη διακυβέρνηση από </w:t>
      </w:r>
      <w:r>
        <w:rPr>
          <w:rFonts w:eastAsia="Times New Roman"/>
          <w:szCs w:val="24"/>
        </w:rPr>
        <w:t>μόνιμους</w:t>
      </w:r>
      <w:r w:rsidRPr="00C0401D">
        <w:rPr>
          <w:rFonts w:eastAsia="Times New Roman"/>
          <w:szCs w:val="24"/>
        </w:rPr>
        <w:t xml:space="preserve"> κατόχους της εξουσίας</w:t>
      </w:r>
      <w:r>
        <w:rPr>
          <w:rFonts w:eastAsia="Times New Roman"/>
          <w:szCs w:val="24"/>
        </w:rPr>
        <w:t>,</w:t>
      </w:r>
      <w:r w:rsidRPr="00C0401D">
        <w:rPr>
          <w:rFonts w:eastAsia="Times New Roman"/>
          <w:szCs w:val="24"/>
        </w:rPr>
        <w:t xml:space="preserve"> οι οποίοι παρά τις ρητορείες </w:t>
      </w:r>
      <w:r>
        <w:rPr>
          <w:rFonts w:eastAsia="Times New Roman"/>
          <w:szCs w:val="24"/>
        </w:rPr>
        <w:t>τους</w:t>
      </w:r>
      <w:r w:rsidRPr="00C0401D">
        <w:rPr>
          <w:rFonts w:eastAsia="Times New Roman"/>
          <w:szCs w:val="24"/>
        </w:rPr>
        <w:t xml:space="preserve"> δυσκολεύονται</w:t>
      </w:r>
      <w:r>
        <w:rPr>
          <w:rFonts w:eastAsia="Times New Roman"/>
          <w:szCs w:val="24"/>
        </w:rPr>
        <w:t>,</w:t>
      </w:r>
      <w:r w:rsidRPr="00C0401D">
        <w:rPr>
          <w:rFonts w:eastAsia="Times New Roman"/>
          <w:szCs w:val="24"/>
        </w:rPr>
        <w:t xml:space="preserve"> πραγματικά</w:t>
      </w:r>
      <w:r>
        <w:rPr>
          <w:rFonts w:eastAsia="Times New Roman"/>
          <w:szCs w:val="24"/>
        </w:rPr>
        <w:t>,</w:t>
      </w:r>
      <w:r w:rsidRPr="00C0401D">
        <w:rPr>
          <w:rFonts w:eastAsia="Times New Roman"/>
          <w:szCs w:val="24"/>
        </w:rPr>
        <w:t xml:space="preserve"> πολύ να αποδεχτούν τους δημ</w:t>
      </w:r>
      <w:r>
        <w:rPr>
          <w:rFonts w:eastAsia="Times New Roman"/>
          <w:szCs w:val="24"/>
        </w:rPr>
        <w:t>οκρατικούς όρους του παιχνιδιού.</w:t>
      </w:r>
    </w:p>
    <w:p w14:paraId="499241EA" w14:textId="77777777" w:rsidR="00BA2908" w:rsidRDefault="00D473A4">
      <w:pPr>
        <w:spacing w:after="0" w:line="600" w:lineRule="auto"/>
        <w:ind w:firstLine="720"/>
        <w:jc w:val="both"/>
        <w:rPr>
          <w:rFonts w:eastAsia="Times New Roman" w:cs="Times New Roman"/>
          <w:szCs w:val="24"/>
        </w:rPr>
      </w:pPr>
      <w:r>
        <w:rPr>
          <w:rFonts w:eastAsia="Times New Roman"/>
          <w:szCs w:val="24"/>
        </w:rPr>
        <w:t>(Στο σημε</w:t>
      </w:r>
      <w:r>
        <w:rPr>
          <w:rFonts w:eastAsia="Times New Roman"/>
          <w:szCs w:val="24"/>
        </w:rPr>
        <w:t xml:space="preserve">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499241EB"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Κατ’ αρχάς, λοιπόν, ο κρατικός </w:t>
      </w:r>
      <w:r>
        <w:rPr>
          <w:rFonts w:eastAsia="Times New Roman"/>
          <w:bCs/>
          <w:szCs w:val="24"/>
        </w:rPr>
        <w:t>π</w:t>
      </w:r>
      <w:r>
        <w:rPr>
          <w:rFonts w:eastAsia="Times New Roman"/>
          <w:bCs/>
          <w:szCs w:val="24"/>
        </w:rPr>
        <w:t>ροϋπολογισμός για το 2019 αφορά μια χρονιά που σηματοδοτεί την επανένταξη της χώρας στο διεθνές οικονομικό σύστημα και εγκαινιάζει τη σταδιακή στροφ</w:t>
      </w:r>
      <w:r>
        <w:rPr>
          <w:rFonts w:eastAsia="Times New Roman"/>
          <w:bCs/>
          <w:szCs w:val="24"/>
        </w:rPr>
        <w:t>ή της δημοσιονομικής πολιτικής από την πολυετή προσαρμογή στη λελογισμένη επέκταση.</w:t>
      </w:r>
    </w:p>
    <w:p w14:paraId="499241EC"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Επειδή αργά αλλά σταθερά παρακολουθούμε τα μακροοικονομικά μεγέθη της ελληνικής οικονομίας να βελτιώνονται, το 2019 είναι μια χρονιά κατά την οποία και η δημοσιονομική πολι</w:t>
      </w:r>
      <w:r>
        <w:rPr>
          <w:rFonts w:eastAsia="Times New Roman"/>
          <w:bCs/>
          <w:szCs w:val="24"/>
        </w:rPr>
        <w:t>τική σταδιακά στρέφεται σ’ ένα νέο μείγμα πολιτικών που έχουν τριπλό στόχο</w:t>
      </w:r>
      <w:r>
        <w:rPr>
          <w:rFonts w:eastAsia="Times New Roman"/>
          <w:bCs/>
          <w:szCs w:val="24"/>
        </w:rPr>
        <w:t>.</w:t>
      </w:r>
      <w:r>
        <w:rPr>
          <w:rFonts w:eastAsia="Times New Roman"/>
          <w:bCs/>
          <w:szCs w:val="24"/>
        </w:rPr>
        <w:t xml:space="preserve"> </w:t>
      </w:r>
      <w:r>
        <w:rPr>
          <w:rFonts w:eastAsia="Times New Roman"/>
          <w:bCs/>
          <w:szCs w:val="24"/>
        </w:rPr>
        <w:t>Ν</w:t>
      </w:r>
      <w:r>
        <w:rPr>
          <w:rFonts w:eastAsia="Times New Roman"/>
          <w:bCs/>
          <w:szCs w:val="24"/>
        </w:rPr>
        <w:t xml:space="preserve">α ενισχύσουν τα εισοδήματα των νοικοκυριών, να υποστηρίξουν τη βιώσιμη ανάπτυξη και </w:t>
      </w:r>
      <w:r w:rsidRPr="006E38FC">
        <w:rPr>
          <w:rFonts w:eastAsia="Times New Roman"/>
          <w:bCs/>
          <w:szCs w:val="24"/>
        </w:rPr>
        <w:t>να αντιμετωπίσουν χρόνια ελλείμματα στον τομέα της κοινωνικής προστασίας</w:t>
      </w:r>
      <w:r>
        <w:rPr>
          <w:rFonts w:eastAsia="Times New Roman"/>
          <w:bCs/>
          <w:szCs w:val="24"/>
        </w:rPr>
        <w:t>.</w:t>
      </w:r>
    </w:p>
    <w:p w14:paraId="499241ED"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Α</w:t>
      </w:r>
      <w:r w:rsidRPr="006E38FC">
        <w:rPr>
          <w:rFonts w:eastAsia="Times New Roman"/>
          <w:bCs/>
          <w:szCs w:val="24"/>
        </w:rPr>
        <w:t>υτό το επιτρέπουν τα</w:t>
      </w:r>
      <w:r w:rsidRPr="006E38FC">
        <w:rPr>
          <w:rFonts w:eastAsia="Times New Roman"/>
          <w:bCs/>
          <w:szCs w:val="24"/>
        </w:rPr>
        <w:t xml:space="preserve"> τέσσερα χρόνια διακυβέρνησης του ΣΥΡΙΖΑ</w:t>
      </w:r>
      <w:r>
        <w:rPr>
          <w:rFonts w:eastAsia="Times New Roman"/>
          <w:bCs/>
          <w:szCs w:val="24"/>
        </w:rPr>
        <w:t>,</w:t>
      </w:r>
      <w:r w:rsidRPr="006E38FC">
        <w:rPr>
          <w:rFonts w:eastAsia="Times New Roman"/>
          <w:bCs/>
          <w:szCs w:val="24"/>
        </w:rPr>
        <w:t xml:space="preserve"> που συνέβαλαν αποφασιστικά στο να φτάσουμε σήμερα</w:t>
      </w:r>
      <w:r>
        <w:rPr>
          <w:rFonts w:eastAsia="Times New Roman"/>
          <w:bCs/>
          <w:szCs w:val="24"/>
        </w:rPr>
        <w:t xml:space="preserve"> </w:t>
      </w:r>
      <w:r w:rsidRPr="006E38FC">
        <w:rPr>
          <w:rFonts w:eastAsia="Times New Roman"/>
          <w:bCs/>
          <w:szCs w:val="24"/>
        </w:rPr>
        <w:t>στην έξοδο από τα μνημόνια</w:t>
      </w:r>
      <w:r>
        <w:rPr>
          <w:rFonts w:eastAsia="Times New Roman"/>
          <w:bCs/>
          <w:szCs w:val="24"/>
        </w:rPr>
        <w:t>,</w:t>
      </w:r>
      <w:r w:rsidRPr="006E38FC">
        <w:rPr>
          <w:rFonts w:eastAsia="Times New Roman"/>
          <w:bCs/>
          <w:szCs w:val="24"/>
        </w:rPr>
        <w:t xml:space="preserve"> στο να μειώσουμε την ανεργία και να οικοδομήσουμε ένα κοινωνικό κράτος</w:t>
      </w:r>
      <w:r>
        <w:rPr>
          <w:rFonts w:eastAsia="Times New Roman"/>
          <w:bCs/>
          <w:szCs w:val="24"/>
        </w:rPr>
        <w:t>. Φ</w:t>
      </w:r>
      <w:r w:rsidRPr="006E38FC">
        <w:rPr>
          <w:rFonts w:eastAsia="Times New Roman"/>
          <w:bCs/>
          <w:szCs w:val="24"/>
        </w:rPr>
        <w:t>υσικά</w:t>
      </w:r>
      <w:r>
        <w:rPr>
          <w:rFonts w:eastAsia="Times New Roman"/>
          <w:bCs/>
          <w:szCs w:val="24"/>
        </w:rPr>
        <w:t xml:space="preserve"> όλη </w:t>
      </w:r>
      <w:r>
        <w:rPr>
          <w:rFonts w:eastAsia="Times New Roman"/>
          <w:bCs/>
          <w:szCs w:val="24"/>
        </w:rPr>
        <w:lastRenderedPageBreak/>
        <w:t>αυτή η</w:t>
      </w:r>
      <w:r w:rsidRPr="006E38FC">
        <w:rPr>
          <w:rFonts w:eastAsia="Times New Roman"/>
          <w:bCs/>
          <w:szCs w:val="24"/>
        </w:rPr>
        <w:t xml:space="preserve"> προστασία του κοινωνικού κράτους που μεγάλη πρ</w:t>
      </w:r>
      <w:r w:rsidRPr="006E38FC">
        <w:rPr>
          <w:rFonts w:eastAsia="Times New Roman"/>
          <w:bCs/>
          <w:szCs w:val="24"/>
        </w:rPr>
        <w:t xml:space="preserve">οσπάθεια </w:t>
      </w:r>
      <w:r>
        <w:rPr>
          <w:rFonts w:eastAsia="Times New Roman"/>
          <w:bCs/>
          <w:szCs w:val="24"/>
        </w:rPr>
        <w:t xml:space="preserve">έγινε κατά </w:t>
      </w:r>
      <w:r w:rsidRPr="006E38FC">
        <w:rPr>
          <w:rFonts w:eastAsia="Times New Roman"/>
          <w:bCs/>
          <w:szCs w:val="24"/>
        </w:rPr>
        <w:t>την περίοδο των τεσσάρων χρόνων</w:t>
      </w:r>
      <w:r>
        <w:rPr>
          <w:rFonts w:eastAsia="Times New Roman"/>
          <w:bCs/>
          <w:szCs w:val="24"/>
        </w:rPr>
        <w:t>,</w:t>
      </w:r>
      <w:r w:rsidRPr="006E38FC">
        <w:rPr>
          <w:rFonts w:eastAsia="Times New Roman"/>
          <w:bCs/>
          <w:szCs w:val="24"/>
        </w:rPr>
        <w:t xml:space="preserve"> έγινε με πολιτικές του ΣΥΡΙΖΑ</w:t>
      </w:r>
      <w:r>
        <w:rPr>
          <w:rFonts w:eastAsia="Times New Roman"/>
          <w:bCs/>
          <w:szCs w:val="24"/>
        </w:rPr>
        <w:t>, αν κ</w:t>
      </w:r>
      <w:r w:rsidRPr="006E38FC">
        <w:rPr>
          <w:rFonts w:eastAsia="Times New Roman"/>
          <w:bCs/>
          <w:szCs w:val="24"/>
        </w:rPr>
        <w:t xml:space="preserve">αι </w:t>
      </w:r>
      <w:r>
        <w:rPr>
          <w:rFonts w:eastAsia="Times New Roman"/>
          <w:bCs/>
          <w:szCs w:val="24"/>
        </w:rPr>
        <w:t>δεν ήμαστε εμείς</w:t>
      </w:r>
      <w:r>
        <w:rPr>
          <w:rFonts w:eastAsia="Times New Roman"/>
          <w:bCs/>
          <w:szCs w:val="24"/>
        </w:rPr>
        <w:t>,</w:t>
      </w:r>
      <w:r>
        <w:rPr>
          <w:rFonts w:eastAsia="Times New Roman"/>
          <w:bCs/>
          <w:szCs w:val="24"/>
        </w:rPr>
        <w:t xml:space="preserve"> αυτοί που ε</w:t>
      </w:r>
      <w:r w:rsidRPr="006E38FC">
        <w:rPr>
          <w:rFonts w:eastAsia="Times New Roman"/>
          <w:bCs/>
          <w:szCs w:val="24"/>
        </w:rPr>
        <w:t>ντάξ</w:t>
      </w:r>
      <w:r>
        <w:rPr>
          <w:rFonts w:eastAsia="Times New Roman"/>
          <w:bCs/>
          <w:szCs w:val="24"/>
        </w:rPr>
        <w:t xml:space="preserve">αμε τον ελληνικό λαό </w:t>
      </w:r>
      <w:r w:rsidRPr="006E38FC">
        <w:rPr>
          <w:rFonts w:eastAsia="Times New Roman"/>
          <w:bCs/>
          <w:szCs w:val="24"/>
        </w:rPr>
        <w:t>στα μνημόνια</w:t>
      </w:r>
      <w:r>
        <w:rPr>
          <w:rFonts w:eastAsia="Times New Roman"/>
          <w:bCs/>
          <w:szCs w:val="24"/>
        </w:rPr>
        <w:t>, αλλά εσείς</w:t>
      </w:r>
      <w:r w:rsidRPr="006E38FC">
        <w:rPr>
          <w:rFonts w:eastAsia="Times New Roman"/>
          <w:bCs/>
          <w:szCs w:val="24"/>
        </w:rPr>
        <w:t xml:space="preserve"> η κυβέρνηση της Νέας Δημοκρατίας και του ΠΑΣΟΚ</w:t>
      </w:r>
      <w:r>
        <w:rPr>
          <w:rFonts w:eastAsia="Times New Roman"/>
          <w:bCs/>
          <w:szCs w:val="24"/>
        </w:rPr>
        <w:t>.</w:t>
      </w:r>
    </w:p>
    <w:p w14:paraId="499241EE"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Παρά το αφήγημά</w:t>
      </w:r>
      <w:r w:rsidRPr="006E38FC">
        <w:rPr>
          <w:rFonts w:eastAsia="Times New Roman"/>
          <w:bCs/>
          <w:szCs w:val="24"/>
        </w:rPr>
        <w:t xml:space="preserve"> </w:t>
      </w:r>
      <w:r>
        <w:rPr>
          <w:rFonts w:eastAsia="Times New Roman"/>
          <w:bCs/>
          <w:szCs w:val="24"/>
        </w:rPr>
        <w:t>σας, λ</w:t>
      </w:r>
      <w:r w:rsidRPr="006E38FC">
        <w:rPr>
          <w:rFonts w:eastAsia="Times New Roman"/>
          <w:bCs/>
          <w:szCs w:val="24"/>
        </w:rPr>
        <w:t>οιπόν</w:t>
      </w:r>
      <w:r>
        <w:rPr>
          <w:rFonts w:eastAsia="Times New Roman"/>
          <w:bCs/>
          <w:szCs w:val="24"/>
        </w:rPr>
        <w:t>,</w:t>
      </w:r>
      <w:r w:rsidRPr="006E38FC">
        <w:rPr>
          <w:rFonts w:eastAsia="Times New Roman"/>
          <w:bCs/>
          <w:szCs w:val="24"/>
        </w:rPr>
        <w:t xml:space="preserve"> περί του αντιθέτου δεν θα παραδώσουμε στη λήθη όσα πράξετε και</w:t>
      </w:r>
      <w:r>
        <w:rPr>
          <w:rFonts w:eastAsia="Times New Roman"/>
          <w:bCs/>
          <w:szCs w:val="24"/>
        </w:rPr>
        <w:t>,</w:t>
      </w:r>
      <w:r w:rsidRPr="006E38FC">
        <w:rPr>
          <w:rFonts w:eastAsia="Times New Roman"/>
          <w:bCs/>
          <w:szCs w:val="24"/>
        </w:rPr>
        <w:t xml:space="preserve"> κ</w:t>
      </w:r>
      <w:r>
        <w:rPr>
          <w:rFonts w:eastAsia="Times New Roman"/>
          <w:bCs/>
          <w:szCs w:val="24"/>
        </w:rPr>
        <w:t>υρίως</w:t>
      </w:r>
      <w:r>
        <w:rPr>
          <w:rFonts w:eastAsia="Times New Roman"/>
          <w:bCs/>
          <w:szCs w:val="24"/>
        </w:rPr>
        <w:t>,</w:t>
      </w:r>
      <w:r>
        <w:rPr>
          <w:rFonts w:eastAsia="Times New Roman"/>
          <w:bCs/>
          <w:szCs w:val="24"/>
        </w:rPr>
        <w:t xml:space="preserve"> </w:t>
      </w:r>
      <w:r w:rsidRPr="006E38FC">
        <w:rPr>
          <w:rFonts w:eastAsia="Times New Roman"/>
          <w:bCs/>
          <w:szCs w:val="24"/>
        </w:rPr>
        <w:t xml:space="preserve">δεν θα παραδώσουμε στη λήθη </w:t>
      </w:r>
      <w:r>
        <w:rPr>
          <w:rFonts w:eastAsia="Times New Roman"/>
          <w:bCs/>
          <w:szCs w:val="24"/>
        </w:rPr>
        <w:t xml:space="preserve">τις συνέπειες </w:t>
      </w:r>
      <w:r w:rsidRPr="006E38FC">
        <w:rPr>
          <w:rFonts w:eastAsia="Times New Roman"/>
          <w:bCs/>
          <w:szCs w:val="24"/>
        </w:rPr>
        <w:t>που είχαν αυτές οι πολιτικές</w:t>
      </w:r>
      <w:r>
        <w:rPr>
          <w:rFonts w:eastAsia="Times New Roman"/>
          <w:bCs/>
          <w:szCs w:val="24"/>
        </w:rPr>
        <w:t>.</w:t>
      </w:r>
    </w:p>
    <w:p w14:paraId="499241EF"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Ά</w:t>
      </w:r>
      <w:r w:rsidRPr="006E38FC">
        <w:rPr>
          <w:rFonts w:eastAsia="Times New Roman"/>
          <w:bCs/>
          <w:szCs w:val="24"/>
        </w:rPr>
        <w:t>ρα</w:t>
      </w:r>
      <w:r>
        <w:rPr>
          <w:rFonts w:eastAsia="Times New Roman"/>
          <w:bCs/>
          <w:szCs w:val="24"/>
        </w:rPr>
        <w:t xml:space="preserve"> </w:t>
      </w:r>
      <w:r w:rsidRPr="006E38FC">
        <w:rPr>
          <w:rFonts w:eastAsia="Times New Roman"/>
          <w:bCs/>
          <w:szCs w:val="24"/>
        </w:rPr>
        <w:t>όπως προανέφερα</w:t>
      </w:r>
      <w:r>
        <w:rPr>
          <w:rFonts w:eastAsia="Times New Roman"/>
          <w:bCs/>
          <w:szCs w:val="24"/>
        </w:rPr>
        <w:t>,</w:t>
      </w:r>
      <w:r w:rsidRPr="006E38FC">
        <w:rPr>
          <w:rFonts w:eastAsia="Times New Roman"/>
          <w:bCs/>
          <w:szCs w:val="24"/>
        </w:rPr>
        <w:t xml:space="preserve"> η </w:t>
      </w:r>
      <w:r>
        <w:rPr>
          <w:rFonts w:eastAsia="Times New Roman"/>
          <w:bCs/>
          <w:szCs w:val="24"/>
        </w:rPr>
        <w:t>Κ</w:t>
      </w:r>
      <w:r w:rsidRPr="006E38FC">
        <w:rPr>
          <w:rFonts w:eastAsia="Times New Roman"/>
          <w:bCs/>
          <w:szCs w:val="24"/>
        </w:rPr>
        <w:t xml:space="preserve">υβέρνηση του ΣΥΡΙΖΑ που κατάφερε να αλλάξει το μείγμα της δημοσιονομικής πολιτικής και </w:t>
      </w:r>
      <w:r w:rsidRPr="006E38FC">
        <w:rPr>
          <w:rFonts w:eastAsia="Times New Roman"/>
          <w:bCs/>
          <w:szCs w:val="24"/>
        </w:rPr>
        <w:t>δεν θα ήταν αυτό δυνατό χωρίς τις δημοσιονομικές επιδόσεις των τελευταίων τριών ετών αλλά</w:t>
      </w:r>
      <w:r>
        <w:rPr>
          <w:rFonts w:eastAsia="Times New Roman"/>
          <w:bCs/>
          <w:szCs w:val="24"/>
        </w:rPr>
        <w:t>,</w:t>
      </w:r>
      <w:r w:rsidRPr="006E38FC">
        <w:rPr>
          <w:rFonts w:eastAsia="Times New Roman"/>
          <w:bCs/>
          <w:szCs w:val="24"/>
        </w:rPr>
        <w:t xml:space="preserve"> κ</w:t>
      </w:r>
      <w:r>
        <w:rPr>
          <w:rFonts w:eastAsia="Times New Roman"/>
          <w:bCs/>
          <w:szCs w:val="24"/>
        </w:rPr>
        <w:t>υρίως</w:t>
      </w:r>
      <w:r>
        <w:rPr>
          <w:rFonts w:eastAsia="Times New Roman"/>
          <w:bCs/>
          <w:szCs w:val="24"/>
        </w:rPr>
        <w:t>,</w:t>
      </w:r>
      <w:r w:rsidRPr="006E38FC">
        <w:rPr>
          <w:rFonts w:eastAsia="Times New Roman"/>
          <w:bCs/>
          <w:szCs w:val="24"/>
        </w:rPr>
        <w:t xml:space="preserve"> δεν θα ήταν αυτό εφικτό</w:t>
      </w:r>
      <w:r>
        <w:rPr>
          <w:rFonts w:eastAsia="Times New Roman"/>
          <w:bCs/>
          <w:szCs w:val="24"/>
        </w:rPr>
        <w:t>,</w:t>
      </w:r>
      <w:r w:rsidRPr="006E38FC">
        <w:rPr>
          <w:rFonts w:eastAsia="Times New Roman"/>
          <w:bCs/>
          <w:szCs w:val="24"/>
        </w:rPr>
        <w:t xml:space="preserve"> αν δεν υπήρχαν οι θυσίες των Ελλήνων πολιτών</w:t>
      </w:r>
      <w:r>
        <w:rPr>
          <w:rFonts w:eastAsia="Times New Roman"/>
          <w:bCs/>
          <w:szCs w:val="24"/>
        </w:rPr>
        <w:t>,</w:t>
      </w:r>
      <w:r w:rsidRPr="006E38FC">
        <w:rPr>
          <w:rFonts w:eastAsia="Times New Roman"/>
          <w:bCs/>
          <w:szCs w:val="24"/>
        </w:rPr>
        <w:t xml:space="preserve"> σήμερα πραγματοποιεί αυτή την αλλαγή</w:t>
      </w:r>
      <w:r>
        <w:rPr>
          <w:rFonts w:eastAsia="Times New Roman"/>
          <w:bCs/>
          <w:szCs w:val="24"/>
        </w:rPr>
        <w:t>. Μειώνει φορολογικά β</w:t>
      </w:r>
      <w:r w:rsidRPr="006E38FC">
        <w:rPr>
          <w:rFonts w:eastAsia="Times New Roman"/>
          <w:bCs/>
          <w:szCs w:val="24"/>
        </w:rPr>
        <w:t>άρη και εισφορές και ενισχύε</w:t>
      </w:r>
      <w:r w:rsidRPr="006E38FC">
        <w:rPr>
          <w:rFonts w:eastAsia="Times New Roman"/>
          <w:bCs/>
          <w:szCs w:val="24"/>
        </w:rPr>
        <w:t>ι μέ</w:t>
      </w:r>
      <w:r>
        <w:rPr>
          <w:rFonts w:eastAsia="Times New Roman"/>
          <w:bCs/>
          <w:szCs w:val="24"/>
        </w:rPr>
        <w:t xml:space="preserve">τρα και δράσεις για </w:t>
      </w:r>
      <w:r w:rsidRPr="006E38FC">
        <w:rPr>
          <w:rFonts w:eastAsia="Times New Roman"/>
          <w:bCs/>
          <w:szCs w:val="24"/>
        </w:rPr>
        <w:t>την κοινωνική προστασία</w:t>
      </w:r>
      <w:r>
        <w:rPr>
          <w:rFonts w:eastAsia="Times New Roman"/>
          <w:bCs/>
          <w:szCs w:val="24"/>
        </w:rPr>
        <w:t>.</w:t>
      </w:r>
    </w:p>
    <w:p w14:paraId="499241F0"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Ε</w:t>
      </w:r>
      <w:r w:rsidRPr="006E38FC">
        <w:rPr>
          <w:rFonts w:eastAsia="Times New Roman"/>
          <w:bCs/>
          <w:szCs w:val="24"/>
        </w:rPr>
        <w:t xml:space="preserve">πειδή έχουν ειπωθεί πάρα πολλά </w:t>
      </w:r>
      <w:r>
        <w:rPr>
          <w:rFonts w:eastAsia="Times New Roman"/>
          <w:bCs/>
          <w:szCs w:val="24"/>
        </w:rPr>
        <w:t xml:space="preserve">και από </w:t>
      </w:r>
      <w:r w:rsidRPr="006E38FC">
        <w:rPr>
          <w:rFonts w:eastAsia="Times New Roman"/>
          <w:bCs/>
          <w:szCs w:val="24"/>
        </w:rPr>
        <w:t xml:space="preserve">τους συναδέλφους και δεν θέλω να </w:t>
      </w:r>
      <w:r>
        <w:rPr>
          <w:rFonts w:eastAsia="Times New Roman"/>
          <w:bCs/>
          <w:szCs w:val="24"/>
        </w:rPr>
        <w:t xml:space="preserve">τα </w:t>
      </w:r>
      <w:r w:rsidRPr="006E38FC">
        <w:rPr>
          <w:rFonts w:eastAsia="Times New Roman"/>
          <w:bCs/>
          <w:szCs w:val="24"/>
        </w:rPr>
        <w:t>επαναλάβω</w:t>
      </w:r>
      <w:r>
        <w:rPr>
          <w:rFonts w:eastAsia="Times New Roman"/>
          <w:bCs/>
          <w:szCs w:val="24"/>
        </w:rPr>
        <w:t>,</w:t>
      </w:r>
      <w:r w:rsidRPr="006E38FC">
        <w:rPr>
          <w:rFonts w:eastAsia="Times New Roman"/>
          <w:bCs/>
          <w:szCs w:val="24"/>
        </w:rPr>
        <w:t xml:space="preserve"> θα</w:t>
      </w:r>
      <w:r>
        <w:rPr>
          <w:rFonts w:eastAsia="Times New Roman"/>
          <w:bCs/>
          <w:szCs w:val="24"/>
        </w:rPr>
        <w:t xml:space="preserve"> ήθελα δύο σημεία μόνο να θίξω</w:t>
      </w:r>
      <w:r>
        <w:rPr>
          <w:rFonts w:eastAsia="Times New Roman"/>
          <w:bCs/>
          <w:szCs w:val="24"/>
        </w:rPr>
        <w:t>,</w:t>
      </w:r>
      <w:r>
        <w:rPr>
          <w:rFonts w:eastAsia="Times New Roman"/>
          <w:bCs/>
          <w:szCs w:val="24"/>
        </w:rPr>
        <w:t xml:space="preserve"> όσον αφορά τον </w:t>
      </w:r>
      <w:r>
        <w:rPr>
          <w:rFonts w:eastAsia="Times New Roman"/>
          <w:bCs/>
          <w:szCs w:val="24"/>
        </w:rPr>
        <w:t>π</w:t>
      </w:r>
      <w:r>
        <w:rPr>
          <w:rFonts w:eastAsia="Times New Roman"/>
          <w:bCs/>
          <w:szCs w:val="24"/>
        </w:rPr>
        <w:t>ροϋπολογισμό π</w:t>
      </w:r>
      <w:r w:rsidRPr="006E38FC">
        <w:rPr>
          <w:rFonts w:eastAsia="Times New Roman"/>
          <w:bCs/>
          <w:szCs w:val="24"/>
        </w:rPr>
        <w:t xml:space="preserve">ου αφορά τις προσλήψεις στο </w:t>
      </w:r>
      <w:r>
        <w:rPr>
          <w:rFonts w:eastAsia="Times New Roman"/>
          <w:bCs/>
          <w:szCs w:val="24"/>
        </w:rPr>
        <w:t>δ</w:t>
      </w:r>
      <w:r w:rsidRPr="006E38FC">
        <w:rPr>
          <w:rFonts w:eastAsia="Times New Roman"/>
          <w:bCs/>
          <w:szCs w:val="24"/>
        </w:rPr>
        <w:t>ημόσιο</w:t>
      </w:r>
      <w:r>
        <w:rPr>
          <w:rFonts w:eastAsia="Times New Roman"/>
          <w:bCs/>
          <w:szCs w:val="24"/>
        </w:rPr>
        <w:t>.</w:t>
      </w:r>
    </w:p>
    <w:p w14:paraId="499241F1"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Τι</w:t>
      </w:r>
      <w:r w:rsidRPr="006E38FC">
        <w:rPr>
          <w:rFonts w:eastAsia="Times New Roman"/>
          <w:bCs/>
          <w:szCs w:val="24"/>
        </w:rPr>
        <w:t xml:space="preserve"> ισχυρίζεται</w:t>
      </w:r>
      <w:r>
        <w:rPr>
          <w:rFonts w:eastAsia="Times New Roman"/>
          <w:bCs/>
          <w:szCs w:val="24"/>
        </w:rPr>
        <w:t>, α</w:t>
      </w:r>
      <w:r w:rsidRPr="006E38FC">
        <w:rPr>
          <w:rFonts w:eastAsia="Times New Roman"/>
          <w:bCs/>
          <w:szCs w:val="24"/>
        </w:rPr>
        <w:t>γα</w:t>
      </w:r>
      <w:r w:rsidRPr="006E38FC">
        <w:rPr>
          <w:rFonts w:eastAsia="Times New Roman"/>
          <w:bCs/>
          <w:szCs w:val="24"/>
        </w:rPr>
        <w:t>πητοί συνάδελφοι</w:t>
      </w:r>
      <w:r>
        <w:rPr>
          <w:rFonts w:eastAsia="Times New Roman"/>
          <w:bCs/>
          <w:szCs w:val="24"/>
        </w:rPr>
        <w:t>, η</w:t>
      </w:r>
      <w:r w:rsidRPr="006E38FC">
        <w:rPr>
          <w:rFonts w:eastAsia="Times New Roman"/>
          <w:bCs/>
          <w:szCs w:val="24"/>
        </w:rPr>
        <w:t xml:space="preserve"> Νέα Δημοκρατία</w:t>
      </w:r>
      <w:r>
        <w:rPr>
          <w:rFonts w:eastAsia="Times New Roman"/>
          <w:bCs/>
          <w:szCs w:val="24"/>
        </w:rPr>
        <w:t>; Ό</w:t>
      </w:r>
      <w:r w:rsidRPr="006E38FC">
        <w:rPr>
          <w:rFonts w:eastAsia="Times New Roman"/>
          <w:bCs/>
          <w:szCs w:val="24"/>
        </w:rPr>
        <w:t>τι υπάρχει διόγκωση του κράτους</w:t>
      </w:r>
      <w:r>
        <w:rPr>
          <w:rFonts w:eastAsia="Times New Roman"/>
          <w:bCs/>
          <w:szCs w:val="24"/>
        </w:rPr>
        <w:t>,</w:t>
      </w:r>
      <w:r w:rsidRPr="006E38FC">
        <w:rPr>
          <w:rFonts w:eastAsia="Times New Roman"/>
          <w:bCs/>
          <w:szCs w:val="24"/>
        </w:rPr>
        <w:t xml:space="preserve"> του δημόσιου τομέα</w:t>
      </w:r>
      <w:r>
        <w:rPr>
          <w:rFonts w:eastAsia="Times New Roman"/>
          <w:bCs/>
          <w:szCs w:val="24"/>
        </w:rPr>
        <w:t>.</w:t>
      </w:r>
      <w:r w:rsidRPr="006E38FC">
        <w:rPr>
          <w:rFonts w:eastAsia="Times New Roman"/>
          <w:bCs/>
          <w:szCs w:val="24"/>
        </w:rPr>
        <w:t xml:space="preserve"> </w:t>
      </w:r>
    </w:p>
    <w:p w14:paraId="499241F2" w14:textId="77777777" w:rsidR="00BA2908" w:rsidRDefault="00D473A4">
      <w:pPr>
        <w:tabs>
          <w:tab w:val="left" w:pos="2940"/>
        </w:tabs>
        <w:spacing w:after="0" w:line="600" w:lineRule="auto"/>
        <w:ind w:firstLine="720"/>
        <w:jc w:val="both"/>
        <w:rPr>
          <w:rFonts w:eastAsia="Times New Roman"/>
          <w:bCs/>
          <w:szCs w:val="24"/>
        </w:rPr>
      </w:pPr>
      <w:r w:rsidRPr="006E38FC">
        <w:rPr>
          <w:rFonts w:eastAsia="Times New Roman"/>
          <w:bCs/>
          <w:szCs w:val="24"/>
        </w:rPr>
        <w:lastRenderedPageBreak/>
        <w:t>Ας δούμε</w:t>
      </w:r>
      <w:r>
        <w:rPr>
          <w:rFonts w:eastAsia="Times New Roman"/>
          <w:bCs/>
          <w:szCs w:val="24"/>
        </w:rPr>
        <w:t>, λ</w:t>
      </w:r>
      <w:r w:rsidRPr="006E38FC">
        <w:rPr>
          <w:rFonts w:eastAsia="Times New Roman"/>
          <w:bCs/>
          <w:szCs w:val="24"/>
        </w:rPr>
        <w:t>οιπόν</w:t>
      </w:r>
      <w:r>
        <w:rPr>
          <w:rFonts w:eastAsia="Times New Roman"/>
          <w:bCs/>
          <w:szCs w:val="24"/>
        </w:rPr>
        <w:t>,</w:t>
      </w:r>
      <w:r w:rsidRPr="006E38FC">
        <w:rPr>
          <w:rFonts w:eastAsia="Times New Roman"/>
          <w:bCs/>
          <w:szCs w:val="24"/>
        </w:rPr>
        <w:t xml:space="preserve"> τι </w:t>
      </w:r>
      <w:r>
        <w:rPr>
          <w:rFonts w:eastAsia="Times New Roman"/>
          <w:bCs/>
          <w:szCs w:val="24"/>
        </w:rPr>
        <w:t xml:space="preserve">λέει ο </w:t>
      </w:r>
      <w:r>
        <w:rPr>
          <w:rFonts w:eastAsia="Times New Roman"/>
          <w:bCs/>
          <w:szCs w:val="24"/>
        </w:rPr>
        <w:t>π</w:t>
      </w:r>
      <w:r>
        <w:rPr>
          <w:rFonts w:eastAsia="Times New Roman"/>
          <w:bCs/>
          <w:szCs w:val="24"/>
        </w:rPr>
        <w:t>ροϋ</w:t>
      </w:r>
      <w:r w:rsidRPr="006E38FC">
        <w:rPr>
          <w:rFonts w:eastAsia="Times New Roman"/>
          <w:bCs/>
          <w:szCs w:val="24"/>
        </w:rPr>
        <w:t>πολογισμός για αυτό</w:t>
      </w:r>
      <w:r>
        <w:rPr>
          <w:rFonts w:eastAsia="Times New Roman"/>
          <w:bCs/>
          <w:szCs w:val="24"/>
        </w:rPr>
        <w:t>. Τ</w:t>
      </w:r>
      <w:r w:rsidRPr="006E38FC">
        <w:rPr>
          <w:rFonts w:eastAsia="Times New Roman"/>
          <w:bCs/>
          <w:szCs w:val="24"/>
        </w:rPr>
        <w:t>ο</w:t>
      </w:r>
      <w:r>
        <w:rPr>
          <w:rFonts w:eastAsia="Times New Roman"/>
          <w:bCs/>
          <w:szCs w:val="24"/>
        </w:rPr>
        <w:t>ν</w:t>
      </w:r>
      <w:r w:rsidRPr="006E38FC">
        <w:rPr>
          <w:rFonts w:eastAsia="Times New Roman"/>
          <w:bCs/>
          <w:szCs w:val="24"/>
        </w:rPr>
        <w:t xml:space="preserve"> Δεκέμβριο του 2014 το τακτικό προσωπικό ήταν </w:t>
      </w:r>
      <w:r>
        <w:rPr>
          <w:rFonts w:eastAsia="Times New Roman"/>
          <w:bCs/>
          <w:szCs w:val="24"/>
        </w:rPr>
        <w:t>πεντακόσιες εβδομήντα έξι χιλιάδες οχτακόσιοι πενήντα έξι υπάλλ</w:t>
      </w:r>
      <w:r>
        <w:rPr>
          <w:rFonts w:eastAsia="Times New Roman"/>
          <w:bCs/>
          <w:szCs w:val="24"/>
        </w:rPr>
        <w:t xml:space="preserve">ηλοι και </w:t>
      </w:r>
      <w:r w:rsidRPr="006E38FC">
        <w:rPr>
          <w:rFonts w:eastAsia="Times New Roman"/>
          <w:bCs/>
          <w:szCs w:val="24"/>
        </w:rPr>
        <w:t xml:space="preserve">τον Αύγουστο του </w:t>
      </w:r>
      <w:r>
        <w:rPr>
          <w:rFonts w:eastAsia="Times New Roman"/>
          <w:bCs/>
          <w:szCs w:val="24"/>
        </w:rPr>
        <w:t>20</w:t>
      </w:r>
      <w:r w:rsidRPr="006E38FC">
        <w:rPr>
          <w:rFonts w:eastAsia="Times New Roman"/>
          <w:bCs/>
          <w:szCs w:val="24"/>
        </w:rPr>
        <w:t xml:space="preserve">18 </w:t>
      </w:r>
      <w:r>
        <w:rPr>
          <w:rFonts w:eastAsia="Times New Roman"/>
          <w:bCs/>
          <w:szCs w:val="24"/>
        </w:rPr>
        <w:t>πεντακόσιες εξήντα έξι χιλιάδες πεντακόσιοι έντεκα.</w:t>
      </w:r>
    </w:p>
    <w:p w14:paraId="499241F3"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Επίσης</w:t>
      </w:r>
      <w:r w:rsidRPr="006E38FC">
        <w:rPr>
          <w:rFonts w:eastAsia="Times New Roman"/>
          <w:bCs/>
          <w:szCs w:val="24"/>
        </w:rPr>
        <w:t xml:space="preserve"> σύμφωνα με τα στοιχεία του μητρώου ο αριθμός των προσλήψεων προσωπικού με σχέση εργασίας ιδιωτικού δικαίου ορισμένου χρόνου και συμβάσεων μίσθ</w:t>
      </w:r>
      <w:r>
        <w:rPr>
          <w:rFonts w:eastAsia="Times New Roman"/>
          <w:bCs/>
          <w:szCs w:val="24"/>
        </w:rPr>
        <w:t xml:space="preserve">ωσης έργου που </w:t>
      </w:r>
      <w:r>
        <w:rPr>
          <w:rFonts w:eastAsia="Times New Roman"/>
          <w:bCs/>
          <w:szCs w:val="24"/>
        </w:rPr>
        <w:t>επιβαρύνουν τον κ</w:t>
      </w:r>
      <w:r w:rsidRPr="006E38FC">
        <w:rPr>
          <w:rFonts w:eastAsia="Times New Roman"/>
          <w:bCs/>
          <w:szCs w:val="24"/>
        </w:rPr>
        <w:t xml:space="preserve">ρατικό </w:t>
      </w:r>
      <w:r>
        <w:rPr>
          <w:rFonts w:eastAsia="Times New Roman"/>
          <w:bCs/>
          <w:szCs w:val="24"/>
        </w:rPr>
        <w:t>π</w:t>
      </w:r>
      <w:r w:rsidRPr="006E38FC">
        <w:rPr>
          <w:rFonts w:eastAsia="Times New Roman"/>
          <w:bCs/>
          <w:szCs w:val="24"/>
        </w:rPr>
        <w:t>ροϋπολογισμό</w:t>
      </w:r>
      <w:r>
        <w:rPr>
          <w:rFonts w:eastAsia="Times New Roman"/>
          <w:bCs/>
          <w:szCs w:val="24"/>
        </w:rPr>
        <w:t>,</w:t>
      </w:r>
      <w:r w:rsidRPr="006E38FC">
        <w:rPr>
          <w:rFonts w:eastAsia="Times New Roman"/>
          <w:bCs/>
          <w:szCs w:val="24"/>
        </w:rPr>
        <w:t xml:space="preserve"> διατηρήθηκε </w:t>
      </w:r>
      <w:r>
        <w:rPr>
          <w:rFonts w:eastAsia="Times New Roman"/>
          <w:bCs/>
          <w:szCs w:val="24"/>
        </w:rPr>
        <w:t>στα προβλεπόμενα έτη στα όρια των προηγούμενων ετών και σ</w:t>
      </w:r>
      <w:r w:rsidRPr="006E38FC">
        <w:rPr>
          <w:rFonts w:eastAsia="Times New Roman"/>
          <w:bCs/>
          <w:szCs w:val="24"/>
        </w:rPr>
        <w:t>ημείωσε και μείωση</w:t>
      </w:r>
      <w:r>
        <w:rPr>
          <w:rFonts w:eastAsia="Times New Roman"/>
          <w:bCs/>
          <w:szCs w:val="24"/>
        </w:rPr>
        <w:t>. Εδώ μπ</w:t>
      </w:r>
      <w:r w:rsidRPr="006E38FC">
        <w:rPr>
          <w:rFonts w:eastAsia="Times New Roman"/>
          <w:bCs/>
          <w:szCs w:val="24"/>
        </w:rPr>
        <w:t xml:space="preserve">ορείτε πολύ αναλυτικά να δείτε τη μείωση αυτή και στον </w:t>
      </w:r>
      <w:r>
        <w:rPr>
          <w:rFonts w:eastAsia="Times New Roman"/>
          <w:bCs/>
          <w:szCs w:val="24"/>
        </w:rPr>
        <w:t>π</w:t>
      </w:r>
      <w:r w:rsidRPr="006E38FC">
        <w:rPr>
          <w:rFonts w:eastAsia="Times New Roman"/>
          <w:bCs/>
          <w:szCs w:val="24"/>
        </w:rPr>
        <w:t>ροϋπολογισμό</w:t>
      </w:r>
      <w:r>
        <w:rPr>
          <w:rFonts w:eastAsia="Times New Roman"/>
          <w:bCs/>
          <w:szCs w:val="24"/>
        </w:rPr>
        <w:t xml:space="preserve">. </w:t>
      </w:r>
    </w:p>
    <w:p w14:paraId="499241F4"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Πώς </w:t>
      </w:r>
      <w:r w:rsidRPr="006E38FC">
        <w:rPr>
          <w:rFonts w:eastAsia="Times New Roman"/>
          <w:bCs/>
          <w:szCs w:val="24"/>
        </w:rPr>
        <w:t>συμβαίνει</w:t>
      </w:r>
      <w:r>
        <w:rPr>
          <w:rFonts w:eastAsia="Times New Roman"/>
          <w:bCs/>
          <w:szCs w:val="24"/>
        </w:rPr>
        <w:t>, λ</w:t>
      </w:r>
      <w:r w:rsidRPr="006E38FC">
        <w:rPr>
          <w:rFonts w:eastAsia="Times New Roman"/>
          <w:bCs/>
          <w:szCs w:val="24"/>
        </w:rPr>
        <w:t>οιπόν</w:t>
      </w:r>
      <w:r>
        <w:rPr>
          <w:rFonts w:eastAsia="Times New Roman"/>
          <w:bCs/>
          <w:szCs w:val="24"/>
        </w:rPr>
        <w:t>,</w:t>
      </w:r>
      <w:r w:rsidRPr="006E38FC">
        <w:rPr>
          <w:rFonts w:eastAsia="Times New Roman"/>
          <w:bCs/>
          <w:szCs w:val="24"/>
        </w:rPr>
        <w:t xml:space="preserve"> ενώ έχουμε αυτά</w:t>
      </w:r>
      <w:r>
        <w:rPr>
          <w:rFonts w:eastAsia="Times New Roman"/>
          <w:bCs/>
          <w:szCs w:val="24"/>
        </w:rPr>
        <w:t>,</w:t>
      </w:r>
      <w:r w:rsidRPr="006E38FC">
        <w:rPr>
          <w:rFonts w:eastAsia="Times New Roman"/>
          <w:bCs/>
          <w:szCs w:val="24"/>
        </w:rPr>
        <w:t xml:space="preserve"> εμείς να τ</w:t>
      </w:r>
      <w:r>
        <w:rPr>
          <w:rFonts w:eastAsia="Times New Roman"/>
          <w:bCs/>
          <w:szCs w:val="24"/>
        </w:rPr>
        <w:t>ά</w:t>
      </w:r>
      <w:r>
        <w:rPr>
          <w:rFonts w:eastAsia="Times New Roman"/>
          <w:bCs/>
          <w:szCs w:val="24"/>
        </w:rPr>
        <w:t xml:space="preserve">ζουμε </w:t>
      </w:r>
      <w:r w:rsidRPr="006E38FC">
        <w:rPr>
          <w:rFonts w:eastAsia="Times New Roman"/>
          <w:bCs/>
          <w:szCs w:val="24"/>
        </w:rPr>
        <w:t xml:space="preserve">ότι </w:t>
      </w:r>
      <w:r>
        <w:rPr>
          <w:rFonts w:eastAsia="Times New Roman"/>
          <w:bCs/>
          <w:szCs w:val="24"/>
        </w:rPr>
        <w:t xml:space="preserve">ενισχύουμε </w:t>
      </w:r>
      <w:r w:rsidRPr="006E38FC">
        <w:rPr>
          <w:rFonts w:eastAsia="Times New Roman"/>
          <w:bCs/>
          <w:szCs w:val="24"/>
        </w:rPr>
        <w:t>ένα πελατειακό κράτος</w:t>
      </w:r>
      <w:r>
        <w:rPr>
          <w:rFonts w:eastAsia="Times New Roman"/>
          <w:bCs/>
          <w:szCs w:val="24"/>
        </w:rPr>
        <w:t xml:space="preserve">; </w:t>
      </w:r>
    </w:p>
    <w:p w14:paraId="499241F5"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Α</w:t>
      </w:r>
      <w:r w:rsidRPr="006E38FC">
        <w:rPr>
          <w:rFonts w:eastAsia="Times New Roman"/>
          <w:bCs/>
          <w:szCs w:val="24"/>
        </w:rPr>
        <w:t>γαπητοί συνάδελφοι</w:t>
      </w:r>
      <w:r>
        <w:rPr>
          <w:rFonts w:eastAsia="Times New Roman"/>
          <w:bCs/>
          <w:szCs w:val="24"/>
        </w:rPr>
        <w:t>,</w:t>
      </w:r>
      <w:r w:rsidRPr="006E38FC">
        <w:rPr>
          <w:rFonts w:eastAsia="Times New Roman"/>
          <w:bCs/>
          <w:szCs w:val="24"/>
        </w:rPr>
        <w:t xml:space="preserve"> θα έχει πάρα πολύ ενδιαφέρον να δούμε την περίοδο αυτή</w:t>
      </w:r>
      <w:r>
        <w:rPr>
          <w:rFonts w:eastAsia="Times New Roman"/>
          <w:bCs/>
          <w:szCs w:val="24"/>
        </w:rPr>
        <w:t xml:space="preserve"> τι γίνεται. Τ</w:t>
      </w:r>
      <w:r w:rsidRPr="006E38FC">
        <w:rPr>
          <w:rFonts w:eastAsia="Times New Roman"/>
          <w:bCs/>
          <w:szCs w:val="24"/>
        </w:rPr>
        <w:t>ελικά αυτ</w:t>
      </w:r>
      <w:r>
        <w:rPr>
          <w:rFonts w:eastAsia="Times New Roman"/>
          <w:bCs/>
          <w:szCs w:val="24"/>
        </w:rPr>
        <w:t>ά</w:t>
      </w:r>
      <w:r w:rsidRPr="006E38FC">
        <w:rPr>
          <w:rFonts w:eastAsia="Times New Roman"/>
          <w:bCs/>
          <w:szCs w:val="24"/>
        </w:rPr>
        <w:t xml:space="preserve"> που αναφέρει </w:t>
      </w:r>
      <w:r>
        <w:rPr>
          <w:rFonts w:eastAsia="Times New Roman"/>
          <w:bCs/>
          <w:szCs w:val="24"/>
        </w:rPr>
        <w:t xml:space="preserve">η Νέα Δημοκρατία </w:t>
      </w:r>
      <w:r w:rsidRPr="006E38FC">
        <w:rPr>
          <w:rFonts w:eastAsia="Times New Roman"/>
          <w:bCs/>
          <w:szCs w:val="24"/>
        </w:rPr>
        <w:t xml:space="preserve">είναι λάθος </w:t>
      </w:r>
      <w:r>
        <w:rPr>
          <w:rFonts w:eastAsia="Times New Roman"/>
          <w:bCs/>
          <w:szCs w:val="24"/>
        </w:rPr>
        <w:t xml:space="preserve">ή </w:t>
      </w:r>
      <w:r w:rsidRPr="006E38FC">
        <w:rPr>
          <w:rFonts w:eastAsia="Times New Roman"/>
          <w:bCs/>
          <w:szCs w:val="24"/>
        </w:rPr>
        <w:t xml:space="preserve">είναι </w:t>
      </w:r>
      <w:r>
        <w:rPr>
          <w:rFonts w:eastAsia="Times New Roman"/>
          <w:bCs/>
          <w:szCs w:val="24"/>
        </w:rPr>
        <w:t>η συνειδητή π</w:t>
      </w:r>
      <w:r w:rsidRPr="006E38FC">
        <w:rPr>
          <w:rFonts w:eastAsia="Times New Roman"/>
          <w:bCs/>
          <w:szCs w:val="24"/>
        </w:rPr>
        <w:t xml:space="preserve">αραποίηση </w:t>
      </w:r>
      <w:r>
        <w:rPr>
          <w:rFonts w:eastAsia="Times New Roman"/>
          <w:bCs/>
          <w:szCs w:val="24"/>
        </w:rPr>
        <w:t xml:space="preserve">της </w:t>
      </w:r>
      <w:r w:rsidRPr="006E38FC">
        <w:rPr>
          <w:rFonts w:eastAsia="Times New Roman"/>
          <w:bCs/>
          <w:szCs w:val="24"/>
        </w:rPr>
        <w:t>πραγματικότητας</w:t>
      </w:r>
      <w:r>
        <w:rPr>
          <w:rFonts w:eastAsia="Times New Roman"/>
          <w:bCs/>
          <w:szCs w:val="24"/>
        </w:rPr>
        <w:t>; Κ</w:t>
      </w:r>
      <w:r w:rsidRPr="006E38FC">
        <w:rPr>
          <w:rFonts w:eastAsia="Times New Roman"/>
          <w:bCs/>
          <w:szCs w:val="24"/>
        </w:rPr>
        <w:t>άθε διορισμό</w:t>
      </w:r>
      <w:r>
        <w:rPr>
          <w:rFonts w:eastAsia="Times New Roman"/>
          <w:bCs/>
          <w:szCs w:val="24"/>
        </w:rPr>
        <w:t xml:space="preserve">ς </w:t>
      </w:r>
      <w:r w:rsidRPr="006E38FC">
        <w:rPr>
          <w:rFonts w:eastAsia="Times New Roman"/>
          <w:bCs/>
          <w:szCs w:val="24"/>
        </w:rPr>
        <w:t>στ</w:t>
      </w:r>
      <w:r w:rsidRPr="006E38FC">
        <w:rPr>
          <w:rFonts w:eastAsia="Times New Roman"/>
          <w:bCs/>
          <w:szCs w:val="24"/>
        </w:rPr>
        <w:t xml:space="preserve">ο </w:t>
      </w:r>
      <w:r>
        <w:rPr>
          <w:rFonts w:eastAsia="Times New Roman"/>
          <w:bCs/>
          <w:szCs w:val="24"/>
        </w:rPr>
        <w:t>δ</w:t>
      </w:r>
      <w:r w:rsidRPr="006E38FC">
        <w:rPr>
          <w:rFonts w:eastAsia="Times New Roman"/>
          <w:bCs/>
          <w:szCs w:val="24"/>
        </w:rPr>
        <w:t>ημόσιο αυτή</w:t>
      </w:r>
      <w:r>
        <w:rPr>
          <w:rFonts w:eastAsia="Times New Roman"/>
          <w:bCs/>
          <w:szCs w:val="24"/>
        </w:rPr>
        <w:t xml:space="preserve"> τη στιγμή εξυπηρετεί άμεσες και </w:t>
      </w:r>
      <w:r w:rsidRPr="006E38FC">
        <w:rPr>
          <w:rFonts w:eastAsia="Times New Roman"/>
          <w:bCs/>
          <w:szCs w:val="24"/>
        </w:rPr>
        <w:t>επείγουσες ανάγκες</w:t>
      </w:r>
      <w:r>
        <w:rPr>
          <w:rFonts w:eastAsia="Times New Roman"/>
          <w:bCs/>
          <w:szCs w:val="24"/>
        </w:rPr>
        <w:t>,</w:t>
      </w:r>
      <w:r w:rsidRPr="006E38FC">
        <w:rPr>
          <w:rFonts w:eastAsia="Times New Roman"/>
          <w:bCs/>
          <w:szCs w:val="24"/>
        </w:rPr>
        <w:t xml:space="preserve"> για να μπορέσει να σταθεί το </w:t>
      </w:r>
      <w:r>
        <w:rPr>
          <w:rFonts w:eastAsia="Times New Roman"/>
          <w:bCs/>
          <w:szCs w:val="24"/>
        </w:rPr>
        <w:t>δ</w:t>
      </w:r>
      <w:r w:rsidRPr="006E38FC">
        <w:rPr>
          <w:rFonts w:eastAsia="Times New Roman"/>
          <w:bCs/>
          <w:szCs w:val="24"/>
        </w:rPr>
        <w:t xml:space="preserve">ημόσιο και να λειτουργήσει στα χρόνια των </w:t>
      </w:r>
      <w:proofErr w:type="spellStart"/>
      <w:r w:rsidRPr="006E38FC">
        <w:rPr>
          <w:rFonts w:eastAsia="Times New Roman"/>
          <w:bCs/>
          <w:szCs w:val="24"/>
        </w:rPr>
        <w:t>μνημονιακών</w:t>
      </w:r>
      <w:proofErr w:type="spellEnd"/>
      <w:r w:rsidRPr="006E38FC">
        <w:rPr>
          <w:rFonts w:eastAsia="Times New Roman"/>
          <w:bCs/>
          <w:szCs w:val="24"/>
        </w:rPr>
        <w:t xml:space="preserve"> δεσμεύσεων με </w:t>
      </w:r>
      <w:r>
        <w:rPr>
          <w:rFonts w:eastAsia="Times New Roman"/>
          <w:bCs/>
          <w:szCs w:val="24"/>
        </w:rPr>
        <w:t>τον κανόνα μία πρόσληψη για κάθε πέντε</w:t>
      </w:r>
      <w:r w:rsidRPr="006E38FC">
        <w:rPr>
          <w:rFonts w:eastAsia="Times New Roman"/>
          <w:bCs/>
          <w:szCs w:val="24"/>
        </w:rPr>
        <w:t xml:space="preserve"> αποχωρήσεις</w:t>
      </w:r>
      <w:r>
        <w:rPr>
          <w:rFonts w:eastAsia="Times New Roman"/>
          <w:bCs/>
          <w:szCs w:val="24"/>
        </w:rPr>
        <w:t>; Κ</w:t>
      </w:r>
      <w:r w:rsidRPr="006E38FC">
        <w:rPr>
          <w:rFonts w:eastAsia="Times New Roman"/>
          <w:bCs/>
          <w:szCs w:val="24"/>
        </w:rPr>
        <w:t>αι εδώ θα πρέπει πάλι να μην παραδώσου</w:t>
      </w:r>
      <w:r w:rsidRPr="006E38FC">
        <w:rPr>
          <w:rFonts w:eastAsia="Times New Roman"/>
          <w:bCs/>
          <w:szCs w:val="24"/>
        </w:rPr>
        <w:t xml:space="preserve">με στη λήθη ότι </w:t>
      </w:r>
      <w:r>
        <w:rPr>
          <w:rFonts w:eastAsia="Times New Roman"/>
          <w:bCs/>
          <w:szCs w:val="24"/>
        </w:rPr>
        <w:t xml:space="preserve">η </w:t>
      </w:r>
      <w:r>
        <w:rPr>
          <w:rFonts w:eastAsia="Times New Roman"/>
          <w:bCs/>
          <w:szCs w:val="24"/>
        </w:rPr>
        <w:t>δ</w:t>
      </w:r>
      <w:r w:rsidRPr="006E38FC">
        <w:rPr>
          <w:rFonts w:eastAsia="Times New Roman"/>
          <w:bCs/>
          <w:szCs w:val="24"/>
        </w:rPr>
        <w:t xml:space="preserve">ημόσια </w:t>
      </w:r>
      <w:r>
        <w:rPr>
          <w:rFonts w:eastAsia="Times New Roman"/>
          <w:bCs/>
          <w:szCs w:val="24"/>
        </w:rPr>
        <w:t>δ</w:t>
      </w:r>
      <w:r w:rsidRPr="006E38FC">
        <w:rPr>
          <w:rFonts w:eastAsia="Times New Roman"/>
          <w:bCs/>
          <w:szCs w:val="24"/>
        </w:rPr>
        <w:t xml:space="preserve">ιοίκηση </w:t>
      </w:r>
      <w:r>
        <w:rPr>
          <w:rFonts w:eastAsia="Times New Roman"/>
          <w:bCs/>
          <w:szCs w:val="24"/>
        </w:rPr>
        <w:t xml:space="preserve">κατά τη </w:t>
      </w:r>
      <w:proofErr w:type="spellStart"/>
      <w:r w:rsidRPr="006E38FC">
        <w:rPr>
          <w:rFonts w:eastAsia="Times New Roman"/>
          <w:bCs/>
          <w:szCs w:val="24"/>
        </w:rPr>
        <w:t>μνημονιακή</w:t>
      </w:r>
      <w:proofErr w:type="spellEnd"/>
      <w:r w:rsidRPr="006E38FC">
        <w:rPr>
          <w:rFonts w:eastAsia="Times New Roman"/>
          <w:bCs/>
          <w:szCs w:val="24"/>
        </w:rPr>
        <w:t xml:space="preserve"> περίοδο </w:t>
      </w:r>
      <w:r>
        <w:rPr>
          <w:rFonts w:eastAsia="Times New Roman"/>
          <w:bCs/>
          <w:szCs w:val="24"/>
        </w:rPr>
        <w:t xml:space="preserve">υπέστη </w:t>
      </w:r>
      <w:r w:rsidRPr="006E38FC">
        <w:rPr>
          <w:rFonts w:eastAsia="Times New Roman"/>
          <w:bCs/>
          <w:szCs w:val="24"/>
        </w:rPr>
        <w:lastRenderedPageBreak/>
        <w:t>οριζόντια μείωση</w:t>
      </w:r>
      <w:r>
        <w:rPr>
          <w:rFonts w:eastAsia="Times New Roman"/>
          <w:bCs/>
          <w:szCs w:val="24"/>
        </w:rPr>
        <w:t>,</w:t>
      </w:r>
      <w:r w:rsidRPr="006E38FC">
        <w:rPr>
          <w:rFonts w:eastAsia="Times New Roman"/>
          <w:bCs/>
          <w:szCs w:val="24"/>
        </w:rPr>
        <w:t xml:space="preserve"> που δεν έχει προηγο</w:t>
      </w:r>
      <w:r>
        <w:rPr>
          <w:rFonts w:eastAsia="Times New Roman"/>
          <w:bCs/>
          <w:szCs w:val="24"/>
        </w:rPr>
        <w:t xml:space="preserve">ύμενο σε </w:t>
      </w:r>
      <w:r w:rsidRPr="006E38FC">
        <w:rPr>
          <w:rFonts w:eastAsia="Times New Roman"/>
          <w:bCs/>
          <w:szCs w:val="24"/>
        </w:rPr>
        <w:t xml:space="preserve">άλλη ευρωπαϊκή χώρα και αγγίζει το 20% με αποτέλεσμα </w:t>
      </w:r>
      <w:r>
        <w:rPr>
          <w:rFonts w:eastAsia="Times New Roman"/>
          <w:bCs/>
          <w:szCs w:val="24"/>
        </w:rPr>
        <w:t xml:space="preserve">τη </w:t>
      </w:r>
      <w:r w:rsidRPr="006E38FC">
        <w:rPr>
          <w:rFonts w:eastAsia="Times New Roman"/>
          <w:bCs/>
          <w:szCs w:val="24"/>
        </w:rPr>
        <w:t xml:space="preserve">μεγάλη </w:t>
      </w:r>
      <w:r>
        <w:rPr>
          <w:rFonts w:eastAsia="Times New Roman"/>
          <w:bCs/>
          <w:szCs w:val="24"/>
        </w:rPr>
        <w:t>δυσ</w:t>
      </w:r>
      <w:r w:rsidRPr="006E38FC">
        <w:rPr>
          <w:rFonts w:eastAsia="Times New Roman"/>
          <w:bCs/>
          <w:szCs w:val="24"/>
        </w:rPr>
        <w:t xml:space="preserve">λειτουργία </w:t>
      </w:r>
      <w:r>
        <w:rPr>
          <w:rFonts w:eastAsia="Times New Roman"/>
          <w:bCs/>
          <w:szCs w:val="24"/>
        </w:rPr>
        <w:t>της.</w:t>
      </w:r>
    </w:p>
    <w:p w14:paraId="499241F6" w14:textId="77777777" w:rsidR="00BA2908" w:rsidRDefault="00D473A4">
      <w:pPr>
        <w:tabs>
          <w:tab w:val="left" w:pos="2940"/>
        </w:tabs>
        <w:spacing w:after="0" w:line="600" w:lineRule="auto"/>
        <w:ind w:firstLine="720"/>
        <w:jc w:val="both"/>
        <w:rPr>
          <w:rFonts w:eastAsia="Times New Roman"/>
          <w:bCs/>
          <w:szCs w:val="24"/>
        </w:rPr>
      </w:pPr>
      <w:r w:rsidRPr="006E38FC">
        <w:rPr>
          <w:rFonts w:eastAsia="Times New Roman"/>
          <w:bCs/>
          <w:szCs w:val="24"/>
        </w:rPr>
        <w:t>Άρα</w:t>
      </w:r>
      <w:r>
        <w:rPr>
          <w:rFonts w:eastAsia="Times New Roman"/>
          <w:bCs/>
          <w:szCs w:val="24"/>
        </w:rPr>
        <w:t>, τ</w:t>
      </w:r>
      <w:r w:rsidRPr="006E38FC">
        <w:rPr>
          <w:rFonts w:eastAsia="Times New Roman"/>
          <w:bCs/>
          <w:szCs w:val="24"/>
        </w:rPr>
        <w:t>ελικά</w:t>
      </w:r>
      <w:r>
        <w:rPr>
          <w:rFonts w:eastAsia="Times New Roman"/>
          <w:bCs/>
          <w:szCs w:val="24"/>
        </w:rPr>
        <w:t>,</w:t>
      </w:r>
      <w:r w:rsidRPr="006E38FC">
        <w:rPr>
          <w:rFonts w:eastAsia="Times New Roman"/>
          <w:bCs/>
          <w:szCs w:val="24"/>
        </w:rPr>
        <w:t xml:space="preserve"> αυτό που </w:t>
      </w:r>
      <w:r>
        <w:rPr>
          <w:rFonts w:eastAsia="Times New Roman"/>
          <w:bCs/>
          <w:szCs w:val="24"/>
        </w:rPr>
        <w:t>ισχυ</w:t>
      </w:r>
      <w:r w:rsidRPr="006E38FC">
        <w:rPr>
          <w:rFonts w:eastAsia="Times New Roman"/>
          <w:bCs/>
          <w:szCs w:val="24"/>
        </w:rPr>
        <w:t>ρίζεται η Νέα Δημοκρατία για διόγ</w:t>
      </w:r>
      <w:r w:rsidRPr="006E38FC">
        <w:rPr>
          <w:rFonts w:eastAsia="Times New Roman"/>
          <w:bCs/>
          <w:szCs w:val="24"/>
        </w:rPr>
        <w:t>κωση του δημόσιου τομέα</w:t>
      </w:r>
      <w:r>
        <w:rPr>
          <w:rFonts w:eastAsia="Times New Roman"/>
          <w:bCs/>
          <w:szCs w:val="24"/>
        </w:rPr>
        <w:t>,</w:t>
      </w:r>
      <w:r w:rsidRPr="006E38FC">
        <w:rPr>
          <w:rFonts w:eastAsia="Times New Roman"/>
          <w:bCs/>
          <w:szCs w:val="24"/>
        </w:rPr>
        <w:t xml:space="preserve"> είναι αληθές</w:t>
      </w:r>
      <w:r>
        <w:rPr>
          <w:rFonts w:eastAsia="Times New Roman"/>
          <w:bCs/>
          <w:szCs w:val="24"/>
        </w:rPr>
        <w:t xml:space="preserve"> ή</w:t>
      </w:r>
      <w:r w:rsidRPr="006E38FC">
        <w:rPr>
          <w:rFonts w:eastAsia="Times New Roman"/>
          <w:bCs/>
          <w:szCs w:val="24"/>
        </w:rPr>
        <w:t xml:space="preserve"> είναι ψέμα</w:t>
      </w:r>
      <w:r>
        <w:rPr>
          <w:rFonts w:eastAsia="Times New Roman"/>
          <w:bCs/>
          <w:szCs w:val="24"/>
        </w:rPr>
        <w:t>;</w:t>
      </w:r>
    </w:p>
    <w:p w14:paraId="499241F7"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(Στο σημείο αυτό κτυπάει επανειλημμένα το κουδούνι λήξεως του χρόνου ομιλίας της κυρίας Βουλευτού)</w:t>
      </w:r>
    </w:p>
    <w:p w14:paraId="499241F8"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Κυρία συνάδελφε, σας παρακαλώ, ολοκληρώστε.</w:t>
      </w:r>
    </w:p>
    <w:p w14:paraId="499241F9"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t>ΜΑΡΙΑ ΘΕΛΕΡΙΤΗ:</w:t>
      </w:r>
      <w:r>
        <w:rPr>
          <w:rFonts w:eastAsia="Times New Roman"/>
          <w:bCs/>
          <w:szCs w:val="24"/>
        </w:rPr>
        <w:t xml:space="preserve"> Τελειώνω, κύριε Πρόεδρε.</w:t>
      </w:r>
    </w:p>
    <w:p w14:paraId="499241FA"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Επίσης </w:t>
      </w:r>
      <w:r w:rsidRPr="006E38FC">
        <w:rPr>
          <w:rFonts w:eastAsia="Times New Roman"/>
          <w:bCs/>
          <w:szCs w:val="24"/>
        </w:rPr>
        <w:t xml:space="preserve">υπάρχουν προσλήψεις τελικά εκτός της </w:t>
      </w:r>
      <w:r>
        <w:rPr>
          <w:rFonts w:eastAsia="Times New Roman"/>
          <w:bCs/>
          <w:szCs w:val="24"/>
        </w:rPr>
        <w:t xml:space="preserve">ΠΥΣ; Ναι, υπάρχουν. Ποιες </w:t>
      </w:r>
      <w:r w:rsidRPr="006E38FC">
        <w:rPr>
          <w:rFonts w:eastAsia="Times New Roman"/>
          <w:bCs/>
          <w:szCs w:val="24"/>
        </w:rPr>
        <w:t>είναι αυτές οι προσλήψεις</w:t>
      </w:r>
      <w:r>
        <w:rPr>
          <w:rFonts w:eastAsia="Times New Roman"/>
          <w:bCs/>
          <w:szCs w:val="24"/>
        </w:rPr>
        <w:t>,</w:t>
      </w:r>
      <w:r w:rsidRPr="006E38FC">
        <w:rPr>
          <w:rFonts w:eastAsia="Times New Roman"/>
          <w:bCs/>
          <w:szCs w:val="24"/>
        </w:rPr>
        <w:t xml:space="preserve"> </w:t>
      </w:r>
      <w:r>
        <w:rPr>
          <w:rFonts w:eastAsia="Times New Roman"/>
          <w:bCs/>
          <w:szCs w:val="24"/>
        </w:rPr>
        <w:t>όμως; Να</w:t>
      </w:r>
      <w:r w:rsidRPr="006E38FC">
        <w:rPr>
          <w:rFonts w:eastAsia="Times New Roman"/>
          <w:bCs/>
          <w:szCs w:val="24"/>
        </w:rPr>
        <w:t xml:space="preserve"> τις δ</w:t>
      </w:r>
      <w:r>
        <w:rPr>
          <w:rFonts w:eastAsia="Times New Roman"/>
          <w:bCs/>
          <w:szCs w:val="24"/>
        </w:rPr>
        <w:t>ούμε; Ε</w:t>
      </w:r>
      <w:r w:rsidRPr="006E38FC">
        <w:rPr>
          <w:rFonts w:eastAsia="Times New Roman"/>
          <w:bCs/>
          <w:szCs w:val="24"/>
        </w:rPr>
        <w:t>ίναι προ</w:t>
      </w:r>
      <w:r>
        <w:rPr>
          <w:rFonts w:eastAsia="Times New Roman"/>
          <w:bCs/>
          <w:szCs w:val="24"/>
        </w:rPr>
        <w:t>σ</w:t>
      </w:r>
      <w:r w:rsidRPr="006E38FC">
        <w:rPr>
          <w:rFonts w:eastAsia="Times New Roman"/>
          <w:bCs/>
          <w:szCs w:val="24"/>
        </w:rPr>
        <w:t>λήψ</w:t>
      </w:r>
      <w:r>
        <w:rPr>
          <w:rFonts w:eastAsia="Times New Roman"/>
          <w:bCs/>
          <w:szCs w:val="24"/>
        </w:rPr>
        <w:t xml:space="preserve">εις </w:t>
      </w:r>
      <w:r w:rsidRPr="006E38FC">
        <w:rPr>
          <w:rFonts w:eastAsia="Times New Roman"/>
          <w:bCs/>
          <w:szCs w:val="24"/>
        </w:rPr>
        <w:t xml:space="preserve">που αφορούν τις </w:t>
      </w:r>
      <w:r>
        <w:rPr>
          <w:rFonts w:eastAsia="Times New Roman"/>
          <w:bCs/>
          <w:szCs w:val="24"/>
        </w:rPr>
        <w:t>υπηρεσίες ανταποδοτικών τελών;</w:t>
      </w:r>
    </w:p>
    <w:p w14:paraId="499241FB"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Μην αναφέρετε, σα</w:t>
      </w:r>
      <w:r>
        <w:rPr>
          <w:rFonts w:eastAsia="Times New Roman"/>
          <w:bCs/>
          <w:szCs w:val="24"/>
        </w:rPr>
        <w:t>ς παρακαλώ, τις προσλήψεις</w:t>
      </w:r>
      <w:r>
        <w:rPr>
          <w:rFonts w:eastAsia="Times New Roman"/>
          <w:bCs/>
          <w:szCs w:val="24"/>
        </w:rPr>
        <w:t>,</w:t>
      </w:r>
      <w:r>
        <w:rPr>
          <w:rFonts w:eastAsia="Times New Roman"/>
          <w:bCs/>
          <w:szCs w:val="24"/>
        </w:rPr>
        <w:t xml:space="preserve"> γιατί είναι μεγάλο θέμα.</w:t>
      </w:r>
    </w:p>
    <w:p w14:paraId="499241FC"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t>ΜΑΡΙΑ ΘΕΛΕΡΙΤΗ:</w:t>
      </w:r>
      <w:r>
        <w:rPr>
          <w:rFonts w:eastAsia="Times New Roman"/>
          <w:bCs/>
          <w:szCs w:val="24"/>
        </w:rPr>
        <w:t xml:space="preserve"> Δύο λεπτά δώστε μου, κύριε Πρόεδρε, να τελειώσω την πρότασή μου.</w:t>
      </w:r>
    </w:p>
    <w:p w14:paraId="499241FD"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Δεν μπορώ να σας δώσω δύο λεπτά, κυρία </w:t>
      </w:r>
      <w:proofErr w:type="spellStart"/>
      <w:r>
        <w:rPr>
          <w:rFonts w:eastAsia="Times New Roman"/>
          <w:bCs/>
          <w:szCs w:val="24"/>
        </w:rPr>
        <w:t>Θελερίτη</w:t>
      </w:r>
      <w:proofErr w:type="spellEnd"/>
      <w:r>
        <w:rPr>
          <w:rFonts w:eastAsia="Times New Roman"/>
          <w:bCs/>
          <w:szCs w:val="24"/>
        </w:rPr>
        <w:t xml:space="preserve">. Δεν γίνεται. </w:t>
      </w:r>
    </w:p>
    <w:p w14:paraId="499241FE"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t>ΜΑΡΙΑ ΘΕΛΕΡΙΤΗ:</w:t>
      </w:r>
      <w:r>
        <w:rPr>
          <w:rFonts w:eastAsia="Times New Roman"/>
          <w:bCs/>
          <w:szCs w:val="24"/>
        </w:rPr>
        <w:t xml:space="preserve"> Ωραία, τελε</w:t>
      </w:r>
      <w:r>
        <w:rPr>
          <w:rFonts w:eastAsia="Times New Roman"/>
          <w:bCs/>
          <w:szCs w:val="24"/>
        </w:rPr>
        <w:t>ιώνω.</w:t>
      </w:r>
    </w:p>
    <w:p w14:paraId="499241FF"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Δεν μπορείτε να μιλήσετε δώδεκα λεπτά στο σύνολο. Σας το είπα από την αρχή. Δύο λεπτά ανοχή είχατε ήδη και έχετε φτάσει στα δέκα λεπτά.</w:t>
      </w:r>
    </w:p>
    <w:p w14:paraId="49924200"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ΜΑΡΙΑ ΘΕΛΕΡΙΤΗ</w:t>
      </w:r>
      <w:r w:rsidRPr="005906F6">
        <w:rPr>
          <w:rFonts w:eastAsia="Times New Roman" w:cs="Times New Roman"/>
          <w:b/>
          <w:szCs w:val="24"/>
        </w:rPr>
        <w:t>:</w:t>
      </w:r>
      <w:r w:rsidRPr="005906F6">
        <w:rPr>
          <w:rFonts w:eastAsia="Times New Roman" w:cs="Times New Roman"/>
          <w:szCs w:val="24"/>
        </w:rPr>
        <w:t xml:space="preserve"> </w:t>
      </w:r>
      <w:r>
        <w:rPr>
          <w:rFonts w:eastAsia="Times New Roman" w:cs="Times New Roman"/>
          <w:szCs w:val="24"/>
        </w:rPr>
        <w:t xml:space="preserve">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είναι πάρα πολύ σημαντικό να αναφέρουμε ότ</w:t>
      </w:r>
      <w:r>
        <w:rPr>
          <w:rFonts w:eastAsia="Times New Roman" w:cs="Times New Roman"/>
          <w:szCs w:val="24"/>
        </w:rPr>
        <w:t>ι όντως</w:t>
      </w:r>
      <w:r>
        <w:rPr>
          <w:rFonts w:eastAsia="Times New Roman" w:cs="Times New Roman"/>
          <w:szCs w:val="24"/>
        </w:rPr>
        <w:t>,</w:t>
      </w:r>
      <w:r>
        <w:rPr>
          <w:rFonts w:eastAsia="Times New Roman" w:cs="Times New Roman"/>
          <w:szCs w:val="24"/>
        </w:rPr>
        <w:t xml:space="preserve"> κρατούμε αυτή τη στιγμή τη </w:t>
      </w:r>
      <w:proofErr w:type="spellStart"/>
      <w:r>
        <w:rPr>
          <w:rFonts w:eastAsia="Times New Roman" w:cs="Times New Roman"/>
          <w:szCs w:val="24"/>
        </w:rPr>
        <w:t>μνημονιακή</w:t>
      </w:r>
      <w:proofErr w:type="spellEnd"/>
      <w:r>
        <w:rPr>
          <w:rFonts w:eastAsia="Times New Roman" w:cs="Times New Roman"/>
          <w:szCs w:val="24"/>
        </w:rPr>
        <w:t xml:space="preserve"> πρόβλεψη, αλλά καταφέραμε τον κανόνα 1 προς 5, δηλαδή μία πρόσληψη για κάθε πέντε αποχωρήσεις, να τον κάνουμε 1 προς 1, μία πρόσληψη για κάθε μία αποχώρηση, και στόχος μας είναι να επιταχύνουμε και να ολοκληρώ</w:t>
      </w:r>
      <w:r>
        <w:rPr>
          <w:rFonts w:eastAsia="Times New Roman" w:cs="Times New Roman"/>
          <w:szCs w:val="24"/>
        </w:rPr>
        <w:t xml:space="preserve">σουμε όλες τις θεσμικές αλλαγές, για να έχουμε μια αξιοκρατική και διάφανη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w:t>
      </w:r>
    </w:p>
    <w:p w14:paraId="4992420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Αυτό το κάνουμε όχι διορίζοντας, όπως ο κ. Μητσοτάκης πριν το 2014, όλους τους διευθυντές στο </w:t>
      </w:r>
      <w:r>
        <w:rPr>
          <w:rFonts w:eastAsia="Times New Roman" w:cs="Times New Roman"/>
          <w:szCs w:val="24"/>
        </w:rPr>
        <w:t>δ</w:t>
      </w:r>
      <w:r>
        <w:rPr>
          <w:rFonts w:eastAsia="Times New Roman" w:cs="Times New Roman"/>
          <w:szCs w:val="24"/>
        </w:rPr>
        <w:t>ημόσιο, αλλά αυτή τη στιγμή έχουμε ένα σύστημα κρίσεων. Και εμείς με</w:t>
      </w:r>
      <w:r>
        <w:rPr>
          <w:rFonts w:eastAsia="Times New Roman" w:cs="Times New Roman"/>
          <w:szCs w:val="24"/>
        </w:rPr>
        <w:t xml:space="preserve"> αυτούς τους διορισμένους διευθυντές κάναμε πολιτική όλα αυτά τα χρόνια, τα τέσσερα χρόνια, και τώρα φτιάξαμε ένα σωστό σύστημα, αξιοκρατικό, για να μπορούμε να έχουμε</w:t>
      </w:r>
      <w:r w:rsidRPr="00B840D1">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με διαφάνεια και αξιοκρατία.</w:t>
      </w:r>
    </w:p>
    <w:p w14:paraId="4992420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p>
    <w:p w14:paraId="49924203"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4992420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5906F6">
        <w:rPr>
          <w:rFonts w:eastAsia="Times New Roman" w:cs="Times New Roman"/>
          <w:b/>
          <w:szCs w:val="24"/>
        </w:rPr>
        <w:t>:</w:t>
      </w:r>
      <w:r>
        <w:rPr>
          <w:rFonts w:eastAsia="Times New Roman" w:cs="Times New Roman"/>
          <w:szCs w:val="24"/>
        </w:rPr>
        <w:t xml:space="preserve"> Ευχαριστούμε την κ. </w:t>
      </w:r>
      <w:proofErr w:type="spellStart"/>
      <w:r>
        <w:rPr>
          <w:rFonts w:eastAsia="Times New Roman" w:cs="Times New Roman"/>
          <w:szCs w:val="24"/>
        </w:rPr>
        <w:t>Θελερίτη</w:t>
      </w:r>
      <w:proofErr w:type="spellEnd"/>
      <w:r>
        <w:rPr>
          <w:rFonts w:eastAsia="Times New Roman" w:cs="Times New Roman"/>
          <w:szCs w:val="24"/>
        </w:rPr>
        <w:t>.</w:t>
      </w:r>
    </w:p>
    <w:p w14:paraId="4992420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εμείς, ως Προεδρείο, βέβαια</w:t>
      </w:r>
      <w:r>
        <w:rPr>
          <w:rFonts w:eastAsia="Times New Roman" w:cs="Times New Roman"/>
          <w:szCs w:val="24"/>
        </w:rPr>
        <w:t>,</w:t>
      </w:r>
      <w:r>
        <w:rPr>
          <w:rFonts w:eastAsia="Times New Roman" w:cs="Times New Roman"/>
          <w:szCs w:val="24"/>
        </w:rPr>
        <w:t xml:space="preserve"> καταδικάζουμε κάθε είδους μορφή βίας. Είναι πάρα πολύ σημαντικό το θέμα που θίξατε.</w:t>
      </w:r>
    </w:p>
    <w:p w14:paraId="49924206" w14:textId="77777777" w:rsidR="00BA2908" w:rsidRDefault="00D473A4">
      <w:pPr>
        <w:spacing w:after="0" w:line="600" w:lineRule="auto"/>
        <w:ind w:firstLine="720"/>
        <w:jc w:val="both"/>
        <w:rPr>
          <w:rFonts w:eastAsia="Times New Roman" w:cs="Times New Roman"/>
        </w:rPr>
      </w:pPr>
      <w:r w:rsidRPr="000742D7">
        <w:rPr>
          <w:rFonts w:eastAsia="Times New Roman" w:cs="Times New Roman"/>
        </w:rPr>
        <w:lastRenderedPageBreak/>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 xml:space="preserve">ης και λειτουργίας της Βουλής, σαράντα </w:t>
      </w:r>
      <w:r>
        <w:rPr>
          <w:rFonts w:eastAsia="Times New Roman" w:cs="Times New Roman"/>
        </w:rPr>
        <w:t xml:space="preserve">μαθήτριες και μαθητές και τρεις </w:t>
      </w:r>
      <w:r w:rsidRPr="000742D7">
        <w:rPr>
          <w:rFonts w:eastAsia="Times New Roman" w:cs="Times New Roman"/>
        </w:rPr>
        <w:t>εκπαιδευτ</w:t>
      </w:r>
      <w:r>
        <w:rPr>
          <w:rFonts w:eastAsia="Times New Roman" w:cs="Times New Roman"/>
        </w:rPr>
        <w:t>ικοί συνοδοί τους από το 2</w:t>
      </w:r>
      <w:r w:rsidRPr="00216A49">
        <w:rPr>
          <w:rFonts w:eastAsia="Times New Roman" w:cs="Times New Roman"/>
          <w:vertAlign w:val="superscript"/>
        </w:rPr>
        <w:t>ο</w:t>
      </w:r>
      <w:r>
        <w:rPr>
          <w:rFonts w:eastAsia="Times New Roman" w:cs="Times New Roman"/>
        </w:rPr>
        <w:t xml:space="preserve"> Γυμνάσιο Ναυπλίου</w:t>
      </w:r>
      <w:r w:rsidRPr="000742D7">
        <w:rPr>
          <w:rFonts w:eastAsia="Times New Roman" w:cs="Times New Roman"/>
        </w:rPr>
        <w:t xml:space="preserve">. </w:t>
      </w:r>
    </w:p>
    <w:p w14:paraId="49924207" w14:textId="77777777" w:rsidR="00BA2908" w:rsidRDefault="00D473A4">
      <w:pPr>
        <w:spacing w:after="0"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49924208" w14:textId="77777777" w:rsidR="00BA2908" w:rsidRDefault="00D473A4">
      <w:pPr>
        <w:spacing w:after="0"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4992420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εκ μέρους της Δημοκρατικής Συμπαράταξης ο Ε΄ Αντιπρόεδρος της Βουλής κ. </w:t>
      </w:r>
      <w:proofErr w:type="spellStart"/>
      <w:r>
        <w:rPr>
          <w:rFonts w:eastAsia="Times New Roman" w:cs="Times New Roman"/>
          <w:szCs w:val="24"/>
        </w:rPr>
        <w:t>Κρεμ</w:t>
      </w:r>
      <w:r>
        <w:rPr>
          <w:rFonts w:eastAsia="Times New Roman" w:cs="Times New Roman"/>
          <w:szCs w:val="24"/>
        </w:rPr>
        <w:t>αστινός</w:t>
      </w:r>
      <w:proofErr w:type="spellEnd"/>
      <w:r>
        <w:rPr>
          <w:rFonts w:eastAsia="Times New Roman" w:cs="Times New Roman"/>
          <w:szCs w:val="24"/>
        </w:rPr>
        <w:t>, για επτά λεπτά.</w:t>
      </w:r>
    </w:p>
    <w:p w14:paraId="4992420A"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sidRPr="005906F6">
        <w:rPr>
          <w:rFonts w:eastAsia="Times New Roman" w:cs="Times New Roman"/>
          <w:b/>
          <w:szCs w:val="24"/>
        </w:rPr>
        <w:t>):</w:t>
      </w:r>
      <w:r>
        <w:rPr>
          <w:rFonts w:eastAsia="Times New Roman" w:cs="Times New Roman"/>
          <w:szCs w:val="24"/>
        </w:rPr>
        <w:t xml:space="preserve"> Κύριε Πρόεδρε, αγαπητές και αγαπητοί συνάδελφοι, δεν θα χρησιμοποιήσω ακαδημαϊκή γλώσσα που απευθύνεται σε λίγους ούτε τη ξύλινη πολιτική γλώσσα, η οποία υποβιβάζει τους πολίτες σ</w:t>
      </w:r>
      <w:r>
        <w:rPr>
          <w:rFonts w:eastAsia="Times New Roman" w:cs="Times New Roman"/>
          <w:szCs w:val="24"/>
        </w:rPr>
        <w:t xml:space="preserve">ε οπαδούς. Θα προσπαθήσω να μιλήσω απλά και κατανοητά. </w:t>
      </w:r>
    </w:p>
    <w:p w14:paraId="4992420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 προϋπολογισμός αυτός είναι ο πρώτος προϋπολογισμός ύστερα από τρία μνημόνια. Είναι ένας προϋπολογισμός</w:t>
      </w:r>
      <w:r>
        <w:rPr>
          <w:rFonts w:eastAsia="Times New Roman" w:cs="Times New Roman"/>
          <w:szCs w:val="24"/>
        </w:rPr>
        <w:t>,</w:t>
      </w:r>
      <w:r>
        <w:rPr>
          <w:rFonts w:eastAsia="Times New Roman" w:cs="Times New Roman"/>
          <w:szCs w:val="24"/>
        </w:rPr>
        <w:t xml:space="preserve"> που καλύπτει τη χρονιά των εκλογών και είναι αυτονόητο. Είναι ένας προϋπολογισμός</w:t>
      </w:r>
      <w:r>
        <w:rPr>
          <w:rFonts w:eastAsia="Times New Roman" w:cs="Times New Roman"/>
          <w:szCs w:val="24"/>
        </w:rPr>
        <w:t>,</w:t>
      </w:r>
      <w:r>
        <w:rPr>
          <w:rFonts w:eastAsia="Times New Roman" w:cs="Times New Roman"/>
          <w:szCs w:val="24"/>
        </w:rPr>
        <w:t xml:space="preserve"> ο οποίος πρ</w:t>
      </w:r>
      <w:r>
        <w:rPr>
          <w:rFonts w:eastAsia="Times New Roman" w:cs="Times New Roman"/>
          <w:szCs w:val="24"/>
        </w:rPr>
        <w:t xml:space="preserve">οσπαθεί να ανακουφίσει τα θύματα και των τριών μνημονίων ανεξάρτητα πώς συμμετέχουν στη </w:t>
      </w:r>
      <w:proofErr w:type="spellStart"/>
      <w:r>
        <w:rPr>
          <w:rFonts w:eastAsia="Times New Roman" w:cs="Times New Roman"/>
          <w:szCs w:val="24"/>
        </w:rPr>
        <w:t>θυματοποίηση</w:t>
      </w:r>
      <w:proofErr w:type="spellEnd"/>
      <w:r>
        <w:rPr>
          <w:rFonts w:eastAsia="Times New Roman" w:cs="Times New Roman"/>
          <w:szCs w:val="24"/>
        </w:rPr>
        <w:t xml:space="preserve"> στο κάθε μνημόνιο. </w:t>
      </w:r>
    </w:p>
    <w:p w14:paraId="4992420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Δηλαδή είναι ένας προϋπολογισμός επιδοματικός, που κυρίως στηρίζεται στο </w:t>
      </w:r>
      <w:proofErr w:type="spellStart"/>
      <w:r>
        <w:rPr>
          <w:rFonts w:eastAsia="Times New Roman" w:cs="Times New Roman"/>
          <w:szCs w:val="24"/>
        </w:rPr>
        <w:t>υπερπλεόνασμα</w:t>
      </w:r>
      <w:proofErr w:type="spellEnd"/>
      <w:r>
        <w:rPr>
          <w:rFonts w:eastAsia="Times New Roman" w:cs="Times New Roman"/>
          <w:szCs w:val="24"/>
        </w:rPr>
        <w:t xml:space="preserve">. Όμως, είναι </w:t>
      </w:r>
      <w:proofErr w:type="spellStart"/>
      <w:r>
        <w:rPr>
          <w:rFonts w:eastAsia="Times New Roman" w:cs="Times New Roman"/>
          <w:szCs w:val="24"/>
        </w:rPr>
        <w:t>υπερπλεόνασμα</w:t>
      </w:r>
      <w:proofErr w:type="spellEnd"/>
      <w:r>
        <w:rPr>
          <w:rFonts w:eastAsia="Times New Roman" w:cs="Times New Roman"/>
          <w:szCs w:val="24"/>
        </w:rPr>
        <w:t>,</w:t>
      </w:r>
      <w:r>
        <w:rPr>
          <w:rFonts w:eastAsia="Times New Roman" w:cs="Times New Roman"/>
          <w:szCs w:val="24"/>
        </w:rPr>
        <w:t xml:space="preserve"> που προέρχεται κυρίω</w:t>
      </w:r>
      <w:r>
        <w:rPr>
          <w:rFonts w:eastAsia="Times New Roman" w:cs="Times New Roman"/>
          <w:szCs w:val="24"/>
        </w:rPr>
        <w:t xml:space="preserve">ς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τη μείωση των δημοσίων επενδύσεων κατά ένα ποσοστό, που αποτελούν το οξυγόνο για την ανάπτυξη κάθε χώρας. </w:t>
      </w:r>
    </w:p>
    <w:p w14:paraId="4992420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 ερώτημα που προκύπτει είναι για πόσο καιρό μπορεί η χώρα να συνεχίσει να κινείται μέσα σε αυτό το οικονομικό πλαίσιο,</w:t>
      </w:r>
      <w:r>
        <w:rPr>
          <w:rFonts w:eastAsia="Times New Roman" w:cs="Times New Roman"/>
          <w:szCs w:val="24"/>
        </w:rPr>
        <w:t xml:space="preserve"> με αυτές τις αρχές. Πώς είναι δυνατόν να υπάρξουν ανάπτυξη και επενδύσεις, όταν υπάρχει τόσο υψηλή φορολογία και όταν οι τράπεζες αδυνατούν</w:t>
      </w:r>
      <w:r>
        <w:rPr>
          <w:rFonts w:eastAsia="Times New Roman" w:cs="Times New Roman"/>
          <w:szCs w:val="24"/>
        </w:rPr>
        <w:t>,</w:t>
      </w:r>
      <w:r>
        <w:rPr>
          <w:rFonts w:eastAsia="Times New Roman" w:cs="Times New Roman"/>
          <w:szCs w:val="24"/>
        </w:rPr>
        <w:t xml:space="preserve"> στην πράξη</w:t>
      </w:r>
      <w:r>
        <w:rPr>
          <w:rFonts w:eastAsia="Times New Roman" w:cs="Times New Roman"/>
          <w:szCs w:val="24"/>
        </w:rPr>
        <w:t>,</w:t>
      </w:r>
      <w:r>
        <w:rPr>
          <w:rFonts w:eastAsia="Times New Roman" w:cs="Times New Roman"/>
          <w:szCs w:val="24"/>
        </w:rPr>
        <w:t xml:space="preserve"> να δώσουν δάνεια στις υγιείς επιχειρήσεις για να κινηθεί η οικονομία; Γνωρίζετε κάποια χώρα στον πλανή</w:t>
      </w:r>
      <w:r>
        <w:rPr>
          <w:rFonts w:eastAsia="Times New Roman" w:cs="Times New Roman"/>
          <w:szCs w:val="24"/>
        </w:rPr>
        <w:t xml:space="preserve">τη να παρουσιάζει ανάπτυξη με </w:t>
      </w:r>
      <w:r>
        <w:rPr>
          <w:rFonts w:eastAsia="Times New Roman" w:cs="Times New Roman"/>
          <w:szCs w:val="24"/>
          <w:lang w:val="en-GB"/>
        </w:rPr>
        <w:t>capital</w:t>
      </w:r>
      <w:r w:rsidRPr="005906F6">
        <w:rPr>
          <w:rFonts w:eastAsia="Times New Roman" w:cs="Times New Roman"/>
          <w:szCs w:val="24"/>
        </w:rPr>
        <w:t xml:space="preserve"> </w:t>
      </w:r>
      <w:r>
        <w:rPr>
          <w:rFonts w:eastAsia="Times New Roman" w:cs="Times New Roman"/>
          <w:szCs w:val="24"/>
          <w:lang w:val="en-GB"/>
        </w:rPr>
        <w:t>control</w:t>
      </w:r>
      <w:r>
        <w:rPr>
          <w:rFonts w:eastAsia="Times New Roman" w:cs="Times New Roman"/>
          <w:szCs w:val="24"/>
          <w:lang w:val="en-US"/>
        </w:rPr>
        <w:t>s</w:t>
      </w:r>
      <w:r>
        <w:rPr>
          <w:rFonts w:eastAsia="Times New Roman" w:cs="Times New Roman"/>
          <w:szCs w:val="24"/>
        </w:rPr>
        <w:t xml:space="preserve"> -βελτιωμένα βέβαια- και </w:t>
      </w:r>
      <w:proofErr w:type="spellStart"/>
      <w:r>
        <w:rPr>
          <w:rFonts w:eastAsia="Times New Roman" w:cs="Times New Roman"/>
          <w:szCs w:val="24"/>
        </w:rPr>
        <w:t>υπερφορολόγηση</w:t>
      </w:r>
      <w:proofErr w:type="spellEnd"/>
      <w:r>
        <w:rPr>
          <w:rFonts w:eastAsia="Times New Roman" w:cs="Times New Roman"/>
          <w:szCs w:val="24"/>
        </w:rPr>
        <w:t>; Μην ψάχνετε. Δεν υπάρχει τέτοια χώρα πουθενά. Η ανταγωνιστικότητα θέλει χαμηλή φορολογία, θέλει δανειοδότηση από τις τράπεζες.</w:t>
      </w:r>
    </w:p>
    <w:p w14:paraId="4992420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Όμως, η μεγαλύτερη αγωνία που πρέπει να </w:t>
      </w:r>
      <w:r>
        <w:rPr>
          <w:rFonts w:eastAsia="Times New Roman" w:cs="Times New Roman"/>
          <w:szCs w:val="24"/>
        </w:rPr>
        <w:t>μας διακατέχει όλους είναι αν</w:t>
      </w:r>
      <w:r>
        <w:rPr>
          <w:rFonts w:eastAsia="Times New Roman" w:cs="Times New Roman"/>
          <w:szCs w:val="24"/>
        </w:rPr>
        <w:t>,</w:t>
      </w:r>
      <w:r>
        <w:rPr>
          <w:rFonts w:eastAsia="Times New Roman" w:cs="Times New Roman"/>
          <w:szCs w:val="24"/>
        </w:rPr>
        <w:t xml:space="preserve"> υπό αυτές τις συνθήκες</w:t>
      </w:r>
      <w:r>
        <w:rPr>
          <w:rFonts w:eastAsia="Times New Roman" w:cs="Times New Roman"/>
          <w:szCs w:val="24"/>
        </w:rPr>
        <w:t>,</w:t>
      </w:r>
      <w:r>
        <w:rPr>
          <w:rFonts w:eastAsia="Times New Roman" w:cs="Times New Roman"/>
          <w:szCs w:val="24"/>
        </w:rPr>
        <w:t xml:space="preserve"> οι αγορές θα δανειοδοτήσουν την Ελλάδα με χαμηλά επιτόκια, γιατί αν δεν υπάρξει δανειοδότηση με χαμηλά επιτόκια, τότε η πολυπόθητη ανάπτυξη για τη χώρα θα αποτελέσει όνειρο θερινής νυκτός, με απρόβλεπτ</w:t>
      </w:r>
      <w:r>
        <w:rPr>
          <w:rFonts w:eastAsia="Times New Roman" w:cs="Times New Roman"/>
          <w:szCs w:val="24"/>
        </w:rPr>
        <w:t>ες συνέπειες για την περαιτέρω οικονομία της χώρας.</w:t>
      </w:r>
    </w:p>
    <w:p w14:paraId="4992420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Είναι επιτέλους καιρός</w:t>
      </w:r>
      <w:r>
        <w:rPr>
          <w:rFonts w:eastAsia="Times New Roman" w:cs="Times New Roman"/>
          <w:szCs w:val="24"/>
        </w:rPr>
        <w:t>,</w:t>
      </w:r>
      <w:r>
        <w:rPr>
          <w:rFonts w:eastAsia="Times New Roman" w:cs="Times New Roman"/>
          <w:szCs w:val="24"/>
        </w:rPr>
        <w:t xml:space="preserve"> η Κυβέρνηση και η Αξιωματική Αντιπολίτευση να αντιληφθούν τις ευθύνες τους και να συμφωνήσουν, χωρίς κομματικούς υπολογισμούς, στα βασικότερα σημεία, για να εξέλθει επιτέλους η χώρ</w:t>
      </w:r>
      <w:r>
        <w:rPr>
          <w:rFonts w:eastAsia="Times New Roman" w:cs="Times New Roman"/>
          <w:szCs w:val="24"/>
        </w:rPr>
        <w:t>α από αυτήν την οικονομική κρίση. Δεν θα πρέπει να επαναληφθεί η κακή εικόνα του παρελθόντος</w:t>
      </w:r>
      <w:r>
        <w:rPr>
          <w:rFonts w:eastAsia="Times New Roman" w:cs="Times New Roman"/>
          <w:szCs w:val="24"/>
        </w:rPr>
        <w:t>,</w:t>
      </w:r>
      <w:r>
        <w:rPr>
          <w:rFonts w:eastAsia="Times New Roman" w:cs="Times New Roman"/>
          <w:szCs w:val="24"/>
        </w:rPr>
        <w:t xml:space="preserve"> όπου το πολιτικό σύστημα σχεδόν στο σύνολό του συμπεριφέρθηκε –ας μου επιτραπεί η έκφραση- ανάλογα με την αλληγορία των μωρών παρθένων</w:t>
      </w:r>
      <w:r w:rsidRPr="006C6560">
        <w:rPr>
          <w:rFonts w:eastAsia="Times New Roman" w:cs="Times New Roman"/>
          <w:szCs w:val="24"/>
        </w:rPr>
        <w:t xml:space="preserve"> </w:t>
      </w:r>
      <w:r>
        <w:rPr>
          <w:rFonts w:eastAsia="Times New Roman" w:cs="Times New Roman"/>
          <w:szCs w:val="24"/>
        </w:rPr>
        <w:t>του Ευαγγελίου. Η Ελλάδα, σ</w:t>
      </w:r>
      <w:r>
        <w:rPr>
          <w:rFonts w:eastAsia="Times New Roman" w:cs="Times New Roman"/>
          <w:szCs w:val="24"/>
        </w:rPr>
        <w:t>ε αντίθεση με όλες τις άλλες χώρες, μηδέ της Κύπρου εξαιρουμένης, που είχαν πρόβλημα οικονομικό, συμπεριφέρθηκε δυστυχώς</w:t>
      </w:r>
      <w:r>
        <w:rPr>
          <w:rFonts w:eastAsia="Times New Roman" w:cs="Times New Roman"/>
          <w:szCs w:val="24"/>
        </w:rPr>
        <w:t>,</w:t>
      </w:r>
      <w:r>
        <w:rPr>
          <w:rFonts w:eastAsia="Times New Roman" w:cs="Times New Roman"/>
          <w:szCs w:val="24"/>
        </w:rPr>
        <w:t xml:space="preserve"> όπως οι μωρές παρθένες. </w:t>
      </w:r>
    </w:p>
    <w:p w14:paraId="4992421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 Γιώργος Παπανδρέου πίστεψε ότι μόνος του θα μπορούσε να βγάλει τ</w:t>
      </w:r>
      <w:r>
        <w:rPr>
          <w:rFonts w:eastAsia="Times New Roman" w:cs="Times New Roman"/>
          <w:szCs w:val="24"/>
        </w:rPr>
        <w:t>η</w:t>
      </w:r>
      <w:r>
        <w:rPr>
          <w:rFonts w:eastAsia="Times New Roman" w:cs="Times New Roman"/>
          <w:szCs w:val="24"/>
        </w:rPr>
        <w:t xml:space="preserve"> χώρα από τη χρεοκοπία</w:t>
      </w:r>
      <w:r>
        <w:rPr>
          <w:rFonts w:eastAsia="Times New Roman" w:cs="Times New Roman"/>
          <w:szCs w:val="24"/>
        </w:rPr>
        <w:t>,</w:t>
      </w:r>
      <w:r>
        <w:rPr>
          <w:rFonts w:eastAsia="Times New Roman" w:cs="Times New Roman"/>
          <w:szCs w:val="24"/>
        </w:rPr>
        <w:t xml:space="preserve"> με την εφαρμογή το</w:t>
      </w:r>
      <w:r>
        <w:rPr>
          <w:rFonts w:eastAsia="Times New Roman" w:cs="Times New Roman"/>
          <w:szCs w:val="24"/>
        </w:rPr>
        <w:t>υ πρώτου μνημονίου</w:t>
      </w:r>
      <w:r>
        <w:rPr>
          <w:rFonts w:eastAsia="Times New Roman" w:cs="Times New Roman"/>
          <w:szCs w:val="24"/>
        </w:rPr>
        <w:t>,</w:t>
      </w:r>
      <w:r>
        <w:rPr>
          <w:rFonts w:eastAsia="Times New Roman" w:cs="Times New Roman"/>
          <w:szCs w:val="24"/>
        </w:rPr>
        <w:t xml:space="preserve"> μέσα σε έναν χρόνο, γι’ αυτό και δεν έκανε ούτε δημοψήφισμα ούτε εκλογές τον Μάιο του 2010. </w:t>
      </w:r>
    </w:p>
    <w:p w14:paraId="4992421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Όμως, οι αγανακτισμένοι πολίτες στο Σύνταγμα και σε όλη τη χώρα, μαζί με όλα σχεδόν τα κόμματα, εμπόδισαν την εφαρμογή του πρώτου μνημονίου, γι</w:t>
      </w:r>
      <w:r>
        <w:rPr>
          <w:rFonts w:eastAsia="Times New Roman" w:cs="Times New Roman"/>
          <w:szCs w:val="24"/>
        </w:rPr>
        <w:t>α να έρθει μετά από λίγους μήνες ο Αντώνης Σαμαράς, ο οποίος είχε διαγράψει –σημειωτέον- τη Ντόρα Μπακογιάννη</w:t>
      </w:r>
      <w:r>
        <w:rPr>
          <w:rFonts w:eastAsia="Times New Roman" w:cs="Times New Roman"/>
          <w:szCs w:val="24"/>
        </w:rPr>
        <w:t>,</w:t>
      </w:r>
      <w:r>
        <w:rPr>
          <w:rFonts w:eastAsia="Times New Roman" w:cs="Times New Roman"/>
          <w:szCs w:val="24"/>
        </w:rPr>
        <w:t xml:space="preserve"> επειδή ψήφισε το πρώτο μνημόνιο, να στηρίζει την Κυβέρνηση </w:t>
      </w:r>
      <w:proofErr w:type="spellStart"/>
      <w:r>
        <w:rPr>
          <w:rFonts w:eastAsia="Times New Roman" w:cs="Times New Roman"/>
          <w:szCs w:val="24"/>
        </w:rPr>
        <w:t>Παπαδήμου</w:t>
      </w:r>
      <w:proofErr w:type="spellEnd"/>
      <w:r>
        <w:rPr>
          <w:rFonts w:eastAsia="Times New Roman" w:cs="Times New Roman"/>
          <w:szCs w:val="24"/>
        </w:rPr>
        <w:t>,</w:t>
      </w:r>
      <w:r>
        <w:rPr>
          <w:rFonts w:eastAsia="Times New Roman" w:cs="Times New Roman"/>
          <w:szCs w:val="24"/>
        </w:rPr>
        <w:t xml:space="preserve"> που υποχρεώθηκε από τους δανειστές να εφαρμόσει το </w:t>
      </w:r>
      <w:r>
        <w:rPr>
          <w:rFonts w:eastAsia="Times New Roman" w:cs="Times New Roman"/>
          <w:szCs w:val="24"/>
          <w:lang w:val="en-GB"/>
        </w:rPr>
        <w:t>PSI</w:t>
      </w:r>
      <w:r>
        <w:rPr>
          <w:rFonts w:eastAsia="Times New Roman" w:cs="Times New Roman"/>
          <w:szCs w:val="24"/>
        </w:rPr>
        <w:t>, το οποίο δεν υπήρχε</w:t>
      </w:r>
      <w:r>
        <w:rPr>
          <w:rFonts w:eastAsia="Times New Roman" w:cs="Times New Roman"/>
          <w:szCs w:val="24"/>
        </w:rPr>
        <w:t xml:space="preserve"> στο πρώτο μνημόνιο ή τουλάχιστον δεν είχε εφαρμοστεί.</w:t>
      </w:r>
    </w:p>
    <w:p w14:paraId="4992421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Εν συνεχεία</w:t>
      </w:r>
      <w:r w:rsidRPr="000E0BD3">
        <w:rPr>
          <w:rFonts w:eastAsia="Times New Roman" w:cs="Times New Roman"/>
          <w:szCs w:val="24"/>
        </w:rPr>
        <w:t>,</w:t>
      </w:r>
      <w:r>
        <w:rPr>
          <w:rFonts w:eastAsia="Times New Roman" w:cs="Times New Roman"/>
          <w:szCs w:val="24"/>
        </w:rPr>
        <w:t xml:space="preserve"> ο ίδιος εφάρμοσε κατ’ ανάγκη ένα δεύτερο μνημόνιο, που δεν ήταν καλύτερο από το πρώτο, αλλά ήταν χειρότερο.</w:t>
      </w:r>
    </w:p>
    <w:p w14:paraId="4992421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Τέλος, ακολούθησε η περίοδος της αυταπάτης, όπως τη χαρακτήρισε ο Πρωθυπουργός, </w:t>
      </w:r>
      <w:r>
        <w:rPr>
          <w:rFonts w:eastAsia="Times New Roman" w:cs="Times New Roman"/>
          <w:szCs w:val="24"/>
        </w:rPr>
        <w:t xml:space="preserve">με Υπουργό Οικονομικών τότε 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w:t>
      </w:r>
      <w:r>
        <w:rPr>
          <w:rFonts w:eastAsia="Times New Roman" w:cs="Times New Roman"/>
          <w:szCs w:val="24"/>
        </w:rPr>
        <w:t xml:space="preserve"> κατά τη διάρκεια του πρώτου εξαμήνου του 2015. Ήταν η περίοδος που έφερε, δυστυχώς, το τρίτο μνημόνιο, που υπήρξε χειρότερο και από τα δυο πρώτα, γιατί αναγκάστηκε να δεχθεί το βάρος των προηγουμένων και επι</w:t>
      </w:r>
      <w:r>
        <w:rPr>
          <w:rFonts w:eastAsia="Times New Roman" w:cs="Times New Roman"/>
          <w:szCs w:val="24"/>
        </w:rPr>
        <w:t>πλέον</w:t>
      </w:r>
      <w:r>
        <w:rPr>
          <w:rFonts w:eastAsia="Times New Roman" w:cs="Times New Roman"/>
          <w:szCs w:val="24"/>
        </w:rPr>
        <w:t>,</w:t>
      </w:r>
      <w:r>
        <w:rPr>
          <w:rFonts w:eastAsia="Times New Roman" w:cs="Times New Roman"/>
          <w:szCs w:val="24"/>
        </w:rPr>
        <w:t xml:space="preserve"> να επιβάλει τα </w:t>
      </w:r>
      <w:r>
        <w:rPr>
          <w:rFonts w:eastAsia="Times New Roman" w:cs="Times New Roman"/>
          <w:szCs w:val="24"/>
          <w:lang w:val="en-US"/>
        </w:rPr>
        <w:t>capital</w:t>
      </w:r>
      <w:r w:rsidRPr="00A827AA">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στις τράπεζες, δηλαδή ουσιαστικά να τις κλείσει.</w:t>
      </w:r>
    </w:p>
    <w:p w14:paraId="4992421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Αναγκάστηκε, αντί να αυξήσει, όπως υποσχόταν ο ΣΥΡΙΖΑ, να μειώσει και άλλο τις συντάξεις -τις ήδη μειωμένες- και να οδηγήσει τη μεσαία τάξη</w:t>
      </w:r>
      <w:r>
        <w:rPr>
          <w:rFonts w:eastAsia="Times New Roman" w:cs="Times New Roman"/>
          <w:szCs w:val="24"/>
        </w:rPr>
        <w:t>,</w:t>
      </w:r>
      <w:r>
        <w:rPr>
          <w:rFonts w:eastAsia="Times New Roman" w:cs="Times New Roman"/>
          <w:szCs w:val="24"/>
        </w:rPr>
        <w:t xml:space="preserve"> σχεδόν σε εξαφάνιση με τη β</w:t>
      </w:r>
      <w:r>
        <w:rPr>
          <w:rFonts w:eastAsia="Times New Roman" w:cs="Times New Roman"/>
          <w:szCs w:val="24"/>
        </w:rPr>
        <w:t>αριά φορολογία</w:t>
      </w:r>
      <w:r>
        <w:rPr>
          <w:rFonts w:eastAsia="Times New Roman" w:cs="Times New Roman"/>
          <w:szCs w:val="24"/>
        </w:rPr>
        <w:t>,</w:t>
      </w:r>
      <w:r>
        <w:rPr>
          <w:rFonts w:eastAsia="Times New Roman" w:cs="Times New Roman"/>
          <w:szCs w:val="24"/>
        </w:rPr>
        <w:t xml:space="preserve"> που επακολούθησε, αλλά το χειρότερο από όλα</w:t>
      </w:r>
      <w:r>
        <w:rPr>
          <w:rFonts w:eastAsia="Times New Roman" w:cs="Times New Roman"/>
          <w:szCs w:val="24"/>
        </w:rPr>
        <w:t>,</w:t>
      </w:r>
      <w:r>
        <w:rPr>
          <w:rFonts w:eastAsia="Times New Roman" w:cs="Times New Roman"/>
          <w:szCs w:val="24"/>
        </w:rPr>
        <w:t xml:space="preserve"> ήταν ότι αναγκάστηκε να παραχωρήσει προς εκμετάλλευση τη δημόσια περιουσία</w:t>
      </w:r>
      <w:r>
        <w:rPr>
          <w:rFonts w:eastAsia="Times New Roman" w:cs="Times New Roman"/>
          <w:szCs w:val="24"/>
        </w:rPr>
        <w:t>,</w:t>
      </w:r>
      <w:r>
        <w:rPr>
          <w:rFonts w:eastAsia="Times New Roman" w:cs="Times New Roman"/>
          <w:szCs w:val="24"/>
        </w:rPr>
        <w:t xml:space="preserve"> τουλάχιστον για έναν αιώνα, που δεν διανοήθηκε να το πράξει κανείς ποτέ. «Ούτε μια βραχονησίδα», έλεγε ο Ανδρέας Παπανδ</w:t>
      </w:r>
      <w:r>
        <w:rPr>
          <w:rFonts w:eastAsia="Times New Roman" w:cs="Times New Roman"/>
          <w:szCs w:val="24"/>
        </w:rPr>
        <w:t>ρέου στον Κωνσταντίνο Μητσοτάκη, «δεν πρέπει να παραχωρηθεί για εκμετάλλευση στους ξένους».</w:t>
      </w:r>
    </w:p>
    <w:p w14:paraId="4992421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Έτσι, ακόμα και η Κύπρος, που υπέστη το κούρεμα στις τράπεζές της, αλλά που εφάρμοσε ένα και μοναδικό μνημόνιο, είναι σήμερα εκτός κρίσης, με ανάπτυξη περί το 4% το</w:t>
      </w:r>
      <w:r>
        <w:rPr>
          <w:rFonts w:eastAsia="Times New Roman" w:cs="Times New Roman"/>
          <w:szCs w:val="24"/>
        </w:rPr>
        <w:t>υ ΑΕΠ της. Δηλαδή, νικητές και νικημένοι όλοι χάσαμε μαζί.</w:t>
      </w:r>
    </w:p>
    <w:p w14:paraId="4992421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Αυτή, δυστυχώς, είναι η πραγματικότητα για τη χώρα και από δω και μπρος</w:t>
      </w:r>
      <w:r>
        <w:rPr>
          <w:rFonts w:eastAsia="Times New Roman" w:cs="Times New Roman"/>
          <w:szCs w:val="24"/>
        </w:rPr>
        <w:t>,</w:t>
      </w:r>
      <w:r>
        <w:rPr>
          <w:rFonts w:eastAsia="Times New Roman" w:cs="Times New Roman"/>
          <w:szCs w:val="24"/>
        </w:rPr>
        <w:t xml:space="preserve"> οι ευθύνες Κυβέρνησης και Αντιπολίτευσης</w:t>
      </w:r>
      <w:r>
        <w:rPr>
          <w:rFonts w:eastAsia="Times New Roman" w:cs="Times New Roman"/>
          <w:szCs w:val="24"/>
        </w:rPr>
        <w:t>,</w:t>
      </w:r>
      <w:r>
        <w:rPr>
          <w:rFonts w:eastAsia="Times New Roman" w:cs="Times New Roman"/>
          <w:szCs w:val="24"/>
        </w:rPr>
        <w:t xml:space="preserve"> που θα προκύψουν μετά τις εκλογές</w:t>
      </w:r>
      <w:r>
        <w:rPr>
          <w:rFonts w:eastAsia="Times New Roman" w:cs="Times New Roman"/>
          <w:szCs w:val="24"/>
        </w:rPr>
        <w:t>,</w:t>
      </w:r>
      <w:r>
        <w:rPr>
          <w:rFonts w:eastAsia="Times New Roman" w:cs="Times New Roman"/>
          <w:szCs w:val="24"/>
        </w:rPr>
        <w:t xml:space="preserve"> θα είναι τεράστιες για τις επόμενες γενιές, αν δεν πράξουν το αυτονόητο, να καταλάβουν δηλαδή αυτό που γρήγορα κατάλαβαν οι αδελφοί μας στην Κύπρο, ότι για να εξέλθει η χώρα από αυτή την οικονομική κατάσταση</w:t>
      </w:r>
      <w:r>
        <w:rPr>
          <w:rFonts w:eastAsia="Times New Roman" w:cs="Times New Roman"/>
          <w:szCs w:val="24"/>
        </w:rPr>
        <w:t>,</w:t>
      </w:r>
      <w:r>
        <w:rPr>
          <w:rFonts w:eastAsia="Times New Roman" w:cs="Times New Roman"/>
          <w:szCs w:val="24"/>
        </w:rPr>
        <w:t xml:space="preserve"> που βρίσκεται σήμερα υπάρχει ένας και μόνος δρ</w:t>
      </w:r>
      <w:r>
        <w:rPr>
          <w:rFonts w:eastAsia="Times New Roman" w:cs="Times New Roman"/>
          <w:szCs w:val="24"/>
        </w:rPr>
        <w:t xml:space="preserve">όμος, μονόδρομος: </w:t>
      </w:r>
      <w:r>
        <w:rPr>
          <w:rFonts w:eastAsia="Times New Roman" w:cs="Times New Roman"/>
          <w:szCs w:val="24"/>
        </w:rPr>
        <w:t>Σ</w:t>
      </w:r>
      <w:r>
        <w:rPr>
          <w:rFonts w:eastAsia="Times New Roman" w:cs="Times New Roman"/>
          <w:szCs w:val="24"/>
        </w:rPr>
        <w:t>την Κύπρο, κομμουνιστές, σοσιαλιστές, συντηρητικοί, δεξιοί και ακροδεξιοί συμφώνησαν στο αυτονόητο, στον μονόδρομο. Το ίδιο έπραξαν και οι Πορτογάλοι και οι Ιρλανδοί και σήμερα απολαμβάνουν καλύτερες μέρες από εμάς.</w:t>
      </w:r>
    </w:p>
    <w:p w14:paraId="4992421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 λαϊκισμός και η δημ</w:t>
      </w:r>
      <w:r>
        <w:rPr>
          <w:rFonts w:eastAsia="Times New Roman" w:cs="Times New Roman"/>
          <w:szCs w:val="24"/>
        </w:rPr>
        <w:t>αγωγία δεν οδηγούν ποτέ σε καλύτερες μέρες και τα σκληρά αστυνομικά μέτρα</w:t>
      </w:r>
      <w:r>
        <w:rPr>
          <w:rFonts w:eastAsia="Times New Roman" w:cs="Times New Roman"/>
          <w:szCs w:val="24"/>
        </w:rPr>
        <w:t>,</w:t>
      </w:r>
      <w:r>
        <w:rPr>
          <w:rFonts w:eastAsia="Times New Roman" w:cs="Times New Roman"/>
          <w:szCs w:val="24"/>
        </w:rPr>
        <w:t xml:space="preserve"> προκειμένου να επιβληθεί η τάξη σε μια χώρα</w:t>
      </w:r>
      <w:r>
        <w:rPr>
          <w:rFonts w:eastAsia="Times New Roman" w:cs="Times New Roman"/>
          <w:szCs w:val="24"/>
        </w:rPr>
        <w:t>,</w:t>
      </w:r>
      <w:r>
        <w:rPr>
          <w:rFonts w:eastAsia="Times New Roman" w:cs="Times New Roman"/>
          <w:szCs w:val="24"/>
        </w:rPr>
        <w:t xml:space="preserve"> που οικονομικά υποφέρει δεν αποδίδουν. Αυτά που αντιμετωπίζει σήμερα ο Πρόεδρος Μακρόν στη Γαλλία</w:t>
      </w:r>
      <w:r>
        <w:rPr>
          <w:rFonts w:eastAsia="Times New Roman" w:cs="Times New Roman"/>
          <w:szCs w:val="24"/>
        </w:rPr>
        <w:t>,</w:t>
      </w:r>
      <w:r>
        <w:rPr>
          <w:rFonts w:eastAsia="Times New Roman" w:cs="Times New Roman"/>
          <w:szCs w:val="24"/>
        </w:rPr>
        <w:t xml:space="preserve"> θα αντιμετωπίσει και εδώ οποιαδήποτε </w:t>
      </w:r>
      <w:r>
        <w:rPr>
          <w:rFonts w:eastAsia="Times New Roman" w:cs="Times New Roman"/>
          <w:szCs w:val="24"/>
        </w:rPr>
        <w:t>κυβέρνηση στο μέλλον θελήσει να επιδιώξει την ευρεία συναίνεση με την Αντιπολίτευσή της με σκληρά μέτρα. Σκληρά μέτρα δεν είναι δυνατόν να γίνουν δεκτά από αυτή την κοινωνία που υποφέρει.</w:t>
      </w:r>
    </w:p>
    <w:p w14:paraId="4992421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χώρα χρειάζεται πολιτική ωριμότητα. Δείτε το παράδειγμα της Αγγλία</w:t>
      </w:r>
      <w:r>
        <w:rPr>
          <w:rFonts w:eastAsia="Times New Roman" w:cs="Times New Roman"/>
          <w:szCs w:val="24"/>
        </w:rPr>
        <w:t xml:space="preserve">ς: Οι μισοί είναι υπέρ του </w:t>
      </w:r>
      <w:proofErr w:type="spellStart"/>
      <w:r>
        <w:rPr>
          <w:rFonts w:eastAsia="Times New Roman" w:cs="Times New Roman"/>
          <w:szCs w:val="24"/>
          <w:lang w:val="en-US"/>
        </w:rPr>
        <w:t>Brexit</w:t>
      </w:r>
      <w:proofErr w:type="spellEnd"/>
      <w:r>
        <w:rPr>
          <w:rFonts w:eastAsia="Times New Roman" w:cs="Times New Roman"/>
          <w:szCs w:val="24"/>
        </w:rPr>
        <w:t xml:space="preserve"> και οι άλλοι μισοί κατά. Τεράστιο πρόβλημα για τη χώρα. </w:t>
      </w:r>
      <w:r>
        <w:rPr>
          <w:rFonts w:eastAsia="Times New Roman" w:cs="Times New Roman"/>
          <w:szCs w:val="24"/>
        </w:rPr>
        <w:lastRenderedPageBreak/>
        <w:t>Κανένας, όμως, δεν διανοείται να αποκαλέσει τον άλλο «προδότη». Οι πρωθυπουργοί των μικρών χωρών είναι υποχρεωμένοι να ελίσσονται στην εξωτερική πολιτική</w:t>
      </w:r>
      <w:r>
        <w:rPr>
          <w:rFonts w:eastAsia="Times New Roman" w:cs="Times New Roman"/>
          <w:szCs w:val="24"/>
        </w:rPr>
        <w:t>,</w:t>
      </w:r>
      <w:r>
        <w:rPr>
          <w:rFonts w:eastAsia="Times New Roman" w:cs="Times New Roman"/>
          <w:szCs w:val="24"/>
        </w:rPr>
        <w:t xml:space="preserve"> προκειμένου</w:t>
      </w:r>
      <w:r>
        <w:rPr>
          <w:rFonts w:eastAsia="Times New Roman" w:cs="Times New Roman"/>
          <w:szCs w:val="24"/>
        </w:rPr>
        <w:t xml:space="preserve"> να διασφαλίσουν καλύτερες μέρες για τη χώρα </w:t>
      </w:r>
      <w:r>
        <w:rPr>
          <w:rFonts w:eastAsia="Times New Roman" w:cs="Times New Roman"/>
          <w:szCs w:val="24"/>
        </w:rPr>
        <w:t>τους,</w:t>
      </w:r>
      <w:r>
        <w:rPr>
          <w:rFonts w:eastAsia="Times New Roman" w:cs="Times New Roman"/>
          <w:szCs w:val="24"/>
        </w:rPr>
        <w:t xml:space="preserve"> μέσα στο πλαίσιο της </w:t>
      </w:r>
      <w:proofErr w:type="spellStart"/>
      <w:r>
        <w:rPr>
          <w:rFonts w:eastAsia="Times New Roman" w:cs="Times New Roman"/>
          <w:szCs w:val="24"/>
        </w:rPr>
        <w:t>παγκοσμιοποιημένης</w:t>
      </w:r>
      <w:proofErr w:type="spellEnd"/>
      <w:r>
        <w:rPr>
          <w:rFonts w:eastAsia="Times New Roman" w:cs="Times New Roman"/>
          <w:szCs w:val="24"/>
        </w:rPr>
        <w:t xml:space="preserve"> οικονομίας και των υπερδυνάμεων. Λάθη μπορεί να γίνουν, αλλά δεν υπάρχουν προδότες και πατριώτες. Δυστυχώς, είναι μια κακή συνήθεια του λαού μας, που έρχεται από πολ</w:t>
      </w:r>
      <w:r>
        <w:rPr>
          <w:rFonts w:eastAsia="Times New Roman" w:cs="Times New Roman"/>
          <w:szCs w:val="24"/>
        </w:rPr>
        <w:t>ύ μακριά, από την αρχαιότητα και θα έπρεπε να σταματήσει σήμερα και όχι, δυστυχώς, να συνεχίζεται, αν θέλουμε να μας αποκαλούν Ευρωπαίους και να μη μας αποκαλούν Βαλκάνιους.</w:t>
      </w:r>
    </w:p>
    <w:p w14:paraId="4992421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p>
    <w:p w14:paraId="4992421A"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992421B" w14:textId="77777777" w:rsidR="00BA2908" w:rsidRDefault="00D473A4">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κύριε Πρ</w:t>
      </w:r>
      <w:r>
        <w:rPr>
          <w:rFonts w:eastAsia="Times New Roman" w:cs="Times New Roman"/>
          <w:szCs w:val="24"/>
        </w:rPr>
        <w:t>όεδρε και εμείς.</w:t>
      </w:r>
    </w:p>
    <w:p w14:paraId="4992421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Τον λόγο έχει η Υπουργός Πολιτισμού και Αθλητισμού κ. Ζορμπά.</w:t>
      </w:r>
    </w:p>
    <w:p w14:paraId="4992421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έχετε δέκα λεπτά στη διάθεσή σας. Για να ετοιμάζονται και οι επόμενοι, αμέσως μετά είναι ο κ. </w:t>
      </w:r>
      <w:proofErr w:type="spellStart"/>
      <w:r>
        <w:rPr>
          <w:rFonts w:eastAsia="Times New Roman" w:cs="Times New Roman"/>
          <w:szCs w:val="24"/>
        </w:rPr>
        <w:t>Σαρακιώτης</w:t>
      </w:r>
      <w:proofErr w:type="spellEnd"/>
      <w:r>
        <w:rPr>
          <w:rFonts w:eastAsia="Times New Roman" w:cs="Times New Roman"/>
          <w:szCs w:val="24"/>
        </w:rPr>
        <w:t xml:space="preserve">. Έχει ζητήσει τον λόγο ο Κοινοβουλευτικός Εκπρόσωπος της </w:t>
      </w:r>
      <w:r>
        <w:rPr>
          <w:rFonts w:eastAsia="Times New Roman" w:cs="Times New Roman"/>
          <w:szCs w:val="24"/>
        </w:rPr>
        <w:t>Δημοκρατικής Συμπαράταξης, ο κ. Λοβέρδος και ο κ. Κεφαλογιάννης, που ακολουθούν.</w:t>
      </w:r>
    </w:p>
    <w:p w14:paraId="4992421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έχετε τον λόγο.</w:t>
      </w:r>
    </w:p>
    <w:p w14:paraId="4992421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lastRenderedPageBreak/>
        <w:t>ΜΥΡΣΙΝΗ ΖΟΡΜΠΑ</w:t>
      </w:r>
      <w:r w:rsidRPr="002B0A90">
        <w:rPr>
          <w:rFonts w:eastAsia="Times New Roman" w:cs="Times New Roman"/>
          <w:b/>
          <w:szCs w:val="24"/>
        </w:rPr>
        <w:t xml:space="preserve"> (Υπουργός </w:t>
      </w:r>
      <w:r>
        <w:rPr>
          <w:rFonts w:eastAsia="Times New Roman" w:cs="Times New Roman"/>
          <w:b/>
          <w:szCs w:val="24"/>
        </w:rPr>
        <w:t>Πολιτισμού και Αθλητ</w:t>
      </w:r>
      <w:r w:rsidRPr="002B0A90">
        <w:rPr>
          <w:rFonts w:eastAsia="Times New Roman" w:cs="Times New Roman"/>
          <w:b/>
          <w:szCs w:val="24"/>
        </w:rPr>
        <w:t>ισμού):</w:t>
      </w:r>
      <w:r>
        <w:rPr>
          <w:rFonts w:eastAsia="Times New Roman" w:cs="Times New Roman"/>
          <w:szCs w:val="24"/>
        </w:rPr>
        <w:t xml:space="preserve"> Ευχαριστώ, κύριε Πρόεδρε.</w:t>
      </w:r>
    </w:p>
    <w:p w14:paraId="4992422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φετινός προϋπολογισμός του Υπουργείου </w:t>
      </w:r>
      <w:r>
        <w:rPr>
          <w:rFonts w:eastAsia="Times New Roman" w:cs="Times New Roman"/>
          <w:szCs w:val="24"/>
        </w:rPr>
        <w:t>Πολιτισμού και Αθλητισμού έχει μια αύξηση κατά 10,5 εκατομμύρια ευρώ. Έχει φτάσει στα 350 εκατομμύρια ευρώ από τα περσινά 339 εκατομμύρια ευρώ. Από αυτά, 45 εκατομμύρια ευρώ προέρχονται από το Πρόγραμμα Δημοσίων Επενδύσεων και ο τομέας του πολιτισμού βρίσκ</w:t>
      </w:r>
      <w:r>
        <w:rPr>
          <w:rFonts w:eastAsia="Times New Roman" w:cs="Times New Roman"/>
          <w:szCs w:val="24"/>
        </w:rPr>
        <w:t>εται στα 250,4 εκατομμύρια ευρώ, ενώ του αθλητισμού στα 54,58 εκατομμύρια ευρώ.</w:t>
      </w:r>
    </w:p>
    <w:p w14:paraId="4992422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Προβλέπονται, όμως, παράλληλα και έσοδα από το ΤΑΠ, τα οποία είναι σταθερά αυξανόμενα κάθε χρόνο και άρα, για το 2019 ο προϋπολογισμός βρίσκεται σχεδόν πάνω από τα 55 εκατομμύρ</w:t>
      </w:r>
      <w:r>
        <w:rPr>
          <w:rFonts w:eastAsia="Times New Roman" w:cs="Times New Roman"/>
          <w:szCs w:val="24"/>
        </w:rPr>
        <w:t>ια ευρώ.</w:t>
      </w:r>
      <w:r w:rsidDel="00C56EFF">
        <w:rPr>
          <w:rFonts w:eastAsia="Times New Roman" w:cs="Times New Roman"/>
          <w:szCs w:val="24"/>
        </w:rPr>
        <w:t xml:space="preserve"> </w:t>
      </w:r>
      <w:r>
        <w:rPr>
          <w:rFonts w:eastAsia="Times New Roman" w:cs="Times New Roman"/>
          <w:szCs w:val="24"/>
        </w:rPr>
        <w:t>Πρόκειται επομένως</w:t>
      </w:r>
      <w:r>
        <w:rPr>
          <w:rFonts w:eastAsia="Times New Roman" w:cs="Times New Roman"/>
          <w:szCs w:val="24"/>
        </w:rPr>
        <w:t>,</w:t>
      </w:r>
      <w:r>
        <w:rPr>
          <w:rFonts w:eastAsia="Times New Roman" w:cs="Times New Roman"/>
          <w:szCs w:val="24"/>
        </w:rPr>
        <w:t xml:space="preserve"> για έναν προϋπολογισμό που, μετά από τα χρόνια της συρρίκνωσης στη διάρκεια της κρίσης, ε</w:t>
      </w:r>
      <w:r w:rsidRPr="00166ED8">
        <w:rPr>
          <w:rFonts w:eastAsia="Times New Roman" w:cs="Times New Roman"/>
          <w:szCs w:val="24"/>
        </w:rPr>
        <w:t xml:space="preserve">πιτρέπει </w:t>
      </w:r>
      <w:r>
        <w:rPr>
          <w:rFonts w:eastAsia="Times New Roman" w:cs="Times New Roman"/>
          <w:szCs w:val="24"/>
        </w:rPr>
        <w:t xml:space="preserve">μια ανάσα, </w:t>
      </w:r>
      <w:r w:rsidRPr="00166ED8">
        <w:rPr>
          <w:rFonts w:eastAsia="Times New Roman" w:cs="Times New Roman"/>
          <w:szCs w:val="24"/>
        </w:rPr>
        <w:t>ένα</w:t>
      </w:r>
      <w:r>
        <w:rPr>
          <w:rFonts w:eastAsia="Times New Roman" w:cs="Times New Roman"/>
          <w:szCs w:val="24"/>
        </w:rPr>
        <w:t>ν</w:t>
      </w:r>
      <w:r w:rsidRPr="00166ED8">
        <w:rPr>
          <w:rFonts w:eastAsia="Times New Roman" w:cs="Times New Roman"/>
          <w:szCs w:val="24"/>
        </w:rPr>
        <w:t xml:space="preserve"> καλύτερο σχεδιασμό</w:t>
      </w:r>
      <w:r>
        <w:rPr>
          <w:rFonts w:eastAsia="Times New Roman" w:cs="Times New Roman"/>
          <w:szCs w:val="24"/>
        </w:rPr>
        <w:t xml:space="preserve">. </w:t>
      </w:r>
    </w:p>
    <w:p w14:paraId="49924222"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Σ</w:t>
      </w:r>
      <w:r w:rsidRPr="00166ED8">
        <w:rPr>
          <w:rFonts w:eastAsia="Times New Roman" w:cs="Times New Roman"/>
          <w:szCs w:val="24"/>
        </w:rPr>
        <w:t xml:space="preserve">ημαντική εξέλιξη για το </w:t>
      </w:r>
      <w:r>
        <w:rPr>
          <w:rFonts w:eastAsia="Times New Roman" w:cs="Times New Roman"/>
          <w:szCs w:val="24"/>
        </w:rPr>
        <w:t>201</w:t>
      </w:r>
      <w:r w:rsidRPr="00166ED8">
        <w:rPr>
          <w:rFonts w:eastAsia="Times New Roman" w:cs="Times New Roman"/>
          <w:szCs w:val="24"/>
        </w:rPr>
        <w:t>8 αποτέλεσε η εφαρμογή του ηλεκτρονικού εισιτηρίου</w:t>
      </w:r>
      <w:r>
        <w:rPr>
          <w:rFonts w:eastAsia="Times New Roman" w:cs="Times New Roman"/>
          <w:szCs w:val="24"/>
        </w:rPr>
        <w:t>,</w:t>
      </w:r>
      <w:r w:rsidRPr="00166ED8">
        <w:rPr>
          <w:rFonts w:eastAsia="Times New Roman" w:cs="Times New Roman"/>
          <w:szCs w:val="24"/>
        </w:rPr>
        <w:t xml:space="preserve"> που εφαρμό</w:t>
      </w:r>
      <w:r>
        <w:rPr>
          <w:rFonts w:eastAsia="Times New Roman" w:cs="Times New Roman"/>
          <w:szCs w:val="24"/>
        </w:rPr>
        <w:t xml:space="preserve">στηκε </w:t>
      </w:r>
      <w:r w:rsidRPr="00166ED8">
        <w:rPr>
          <w:rFonts w:eastAsia="Times New Roman" w:cs="Times New Roman"/>
          <w:szCs w:val="24"/>
        </w:rPr>
        <w:t>σε αρχαιολογικούς χώρους</w:t>
      </w:r>
      <w:r>
        <w:rPr>
          <w:rFonts w:eastAsia="Times New Roman" w:cs="Times New Roman"/>
          <w:szCs w:val="24"/>
        </w:rPr>
        <w:t>,</w:t>
      </w:r>
      <w:r w:rsidRPr="00166ED8">
        <w:rPr>
          <w:rFonts w:eastAsia="Times New Roman" w:cs="Times New Roman"/>
          <w:szCs w:val="24"/>
        </w:rPr>
        <w:t xml:space="preserve"> μνημεία και μουσεία της χώρας και </w:t>
      </w:r>
      <w:r>
        <w:rPr>
          <w:rFonts w:eastAsia="Times New Roman" w:cs="Times New Roman"/>
          <w:szCs w:val="24"/>
        </w:rPr>
        <w:t>ε</w:t>
      </w:r>
      <w:r w:rsidRPr="00166ED8">
        <w:rPr>
          <w:rFonts w:eastAsia="Times New Roman" w:cs="Times New Roman"/>
          <w:szCs w:val="24"/>
        </w:rPr>
        <w:t>πομένως</w:t>
      </w:r>
      <w:r>
        <w:rPr>
          <w:rFonts w:eastAsia="Times New Roman" w:cs="Times New Roman"/>
          <w:szCs w:val="24"/>
        </w:rPr>
        <w:t>,</w:t>
      </w:r>
      <w:r w:rsidRPr="00166ED8">
        <w:rPr>
          <w:rFonts w:eastAsia="Times New Roman" w:cs="Times New Roman"/>
          <w:szCs w:val="24"/>
        </w:rPr>
        <w:t xml:space="preserve"> εργαζόμαστε </w:t>
      </w:r>
      <w:r>
        <w:rPr>
          <w:rFonts w:eastAsia="Times New Roman" w:cs="Times New Roman"/>
          <w:szCs w:val="24"/>
        </w:rPr>
        <w:t>-</w:t>
      </w:r>
      <w:r w:rsidRPr="00166ED8">
        <w:rPr>
          <w:rFonts w:eastAsia="Times New Roman" w:cs="Times New Roman"/>
          <w:szCs w:val="24"/>
        </w:rPr>
        <w:t>και συνεχίζουμε</w:t>
      </w:r>
      <w:r>
        <w:rPr>
          <w:rFonts w:eastAsia="Times New Roman" w:cs="Times New Roman"/>
          <w:szCs w:val="24"/>
        </w:rPr>
        <w:t>-</w:t>
      </w:r>
      <w:r w:rsidRPr="00166ED8">
        <w:rPr>
          <w:rFonts w:eastAsia="Times New Roman" w:cs="Times New Roman"/>
          <w:szCs w:val="24"/>
        </w:rPr>
        <w:t xml:space="preserve"> συστηματικά για την επέκταση της εφαρμογής του</w:t>
      </w:r>
      <w:r>
        <w:rPr>
          <w:rFonts w:eastAsia="Times New Roman" w:cs="Times New Roman"/>
          <w:szCs w:val="24"/>
        </w:rPr>
        <w:t>. Π</w:t>
      </w:r>
      <w:r w:rsidRPr="00166ED8">
        <w:rPr>
          <w:rFonts w:eastAsia="Times New Roman" w:cs="Times New Roman"/>
          <w:szCs w:val="24"/>
        </w:rPr>
        <w:t>αράλληλα</w:t>
      </w:r>
      <w:r>
        <w:rPr>
          <w:rFonts w:eastAsia="Times New Roman" w:cs="Times New Roman"/>
          <w:szCs w:val="24"/>
        </w:rPr>
        <w:t>,</w:t>
      </w:r>
      <w:r w:rsidRPr="00166ED8">
        <w:rPr>
          <w:rFonts w:eastAsia="Times New Roman" w:cs="Times New Roman"/>
          <w:szCs w:val="24"/>
        </w:rPr>
        <w:t xml:space="preserve"> η εύρυθμη λειτουργία των χώρων ενισχύει την προβολή και την τουριστική ανάπτυξη της χώρας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αξιοποιώντας τις δυνατότητες της πολιτιστικής κληρονομιάς</w:t>
      </w:r>
      <w:r>
        <w:rPr>
          <w:rFonts w:eastAsia="Times New Roman" w:cs="Times New Roman"/>
          <w:szCs w:val="24"/>
        </w:rPr>
        <w:t>,</w:t>
      </w:r>
      <w:r>
        <w:rPr>
          <w:rFonts w:eastAsia="Times New Roman" w:cs="Times New Roman"/>
          <w:szCs w:val="24"/>
        </w:rPr>
        <w:t xml:space="preserve"> με </w:t>
      </w:r>
      <w:r w:rsidRPr="00166ED8">
        <w:rPr>
          <w:rFonts w:eastAsia="Times New Roman" w:cs="Times New Roman"/>
          <w:szCs w:val="24"/>
        </w:rPr>
        <w:t>σταθερό</w:t>
      </w:r>
      <w:r>
        <w:rPr>
          <w:rFonts w:eastAsia="Times New Roman" w:cs="Times New Roman"/>
          <w:szCs w:val="24"/>
        </w:rPr>
        <w:t xml:space="preserve"> γνώμονα το δημόσιο συμφέρον. </w:t>
      </w:r>
    </w:p>
    <w:p w14:paraId="49924223"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την επόμενη χρονιά</w:t>
      </w:r>
      <w:r>
        <w:rPr>
          <w:rFonts w:eastAsia="Times New Roman" w:cs="Times New Roman"/>
          <w:szCs w:val="24"/>
        </w:rPr>
        <w:t>,</w:t>
      </w:r>
      <w:r>
        <w:rPr>
          <w:rFonts w:eastAsia="Times New Roman" w:cs="Times New Roman"/>
          <w:szCs w:val="24"/>
        </w:rPr>
        <w:t xml:space="preserve"> θα συνεχίσουμε σταθερά την προσπάθειά</w:t>
      </w:r>
      <w:r w:rsidRPr="00166ED8">
        <w:rPr>
          <w:rFonts w:eastAsia="Times New Roman" w:cs="Times New Roman"/>
          <w:szCs w:val="24"/>
        </w:rPr>
        <w:t xml:space="preserve"> </w:t>
      </w:r>
      <w:r>
        <w:rPr>
          <w:rFonts w:eastAsia="Times New Roman" w:cs="Times New Roman"/>
          <w:szCs w:val="24"/>
        </w:rPr>
        <w:t>μας για την καλύτερη διαχείριση σε έργα και δράσεις</w:t>
      </w:r>
      <w:r>
        <w:rPr>
          <w:rFonts w:eastAsia="Times New Roman" w:cs="Times New Roman"/>
          <w:szCs w:val="24"/>
        </w:rPr>
        <w:t>,</w:t>
      </w:r>
      <w:r>
        <w:rPr>
          <w:rFonts w:eastAsia="Times New Roman" w:cs="Times New Roman"/>
          <w:szCs w:val="24"/>
        </w:rPr>
        <w:t xml:space="preserve"> που εξυπηρετούν</w:t>
      </w:r>
      <w:r>
        <w:rPr>
          <w:rFonts w:eastAsia="Times New Roman" w:cs="Times New Roman"/>
          <w:szCs w:val="24"/>
        </w:rPr>
        <w:t>,</w:t>
      </w:r>
      <w:r>
        <w:rPr>
          <w:rFonts w:eastAsia="Times New Roman" w:cs="Times New Roman"/>
          <w:szCs w:val="24"/>
        </w:rPr>
        <w:t xml:space="preserve"> τόσο την πολιτιστική κλη</w:t>
      </w:r>
      <w:r>
        <w:rPr>
          <w:rFonts w:eastAsia="Times New Roman" w:cs="Times New Roman"/>
          <w:szCs w:val="24"/>
        </w:rPr>
        <w:t>ρονομιά</w:t>
      </w:r>
      <w:r>
        <w:rPr>
          <w:rFonts w:eastAsia="Times New Roman" w:cs="Times New Roman"/>
          <w:szCs w:val="24"/>
        </w:rPr>
        <w:t>,</w:t>
      </w:r>
      <w:r>
        <w:rPr>
          <w:rFonts w:eastAsia="Times New Roman" w:cs="Times New Roman"/>
          <w:szCs w:val="24"/>
        </w:rPr>
        <w:t xml:space="preserve"> </w:t>
      </w:r>
      <w:r w:rsidRPr="00166ED8">
        <w:rPr>
          <w:rFonts w:eastAsia="Times New Roman" w:cs="Times New Roman"/>
          <w:szCs w:val="24"/>
        </w:rPr>
        <w:t>όσο και την ενίσχυση των δυνατοτήτων</w:t>
      </w:r>
      <w:r>
        <w:rPr>
          <w:rFonts w:eastAsia="Times New Roman" w:cs="Times New Roman"/>
          <w:szCs w:val="24"/>
        </w:rPr>
        <w:t>,</w:t>
      </w:r>
      <w:r w:rsidRPr="00166ED8">
        <w:rPr>
          <w:rFonts w:eastAsia="Times New Roman" w:cs="Times New Roman"/>
          <w:szCs w:val="24"/>
        </w:rPr>
        <w:t xml:space="preserve"> που διαθέτει η σύγχρονη</w:t>
      </w:r>
      <w:r>
        <w:rPr>
          <w:rFonts w:eastAsia="Times New Roman" w:cs="Times New Roman"/>
          <w:szCs w:val="24"/>
        </w:rPr>
        <w:t>,</w:t>
      </w:r>
      <w:r w:rsidRPr="00166ED8">
        <w:rPr>
          <w:rFonts w:eastAsia="Times New Roman" w:cs="Times New Roman"/>
          <w:szCs w:val="24"/>
        </w:rPr>
        <w:t xml:space="preserve"> δημιουργική πολιτιστική και καλλιτεχνική παραγωγή της χώρας</w:t>
      </w:r>
      <w:r>
        <w:rPr>
          <w:rFonts w:eastAsia="Times New Roman" w:cs="Times New Roman"/>
          <w:szCs w:val="24"/>
        </w:rPr>
        <w:t>. Ε</w:t>
      </w:r>
      <w:r w:rsidRPr="00166ED8">
        <w:rPr>
          <w:rFonts w:eastAsia="Times New Roman" w:cs="Times New Roman"/>
          <w:szCs w:val="24"/>
        </w:rPr>
        <w:t>στιάζουμε σε προγράμματα ικανά να συνδεθούν με την ανάπτυξη</w:t>
      </w:r>
      <w:r>
        <w:rPr>
          <w:rFonts w:eastAsia="Times New Roman" w:cs="Times New Roman"/>
          <w:szCs w:val="24"/>
        </w:rPr>
        <w:t>, έτσι ώστε η στρατηγική του Υ</w:t>
      </w:r>
      <w:r w:rsidRPr="00166ED8">
        <w:rPr>
          <w:rFonts w:eastAsia="Times New Roman" w:cs="Times New Roman"/>
          <w:szCs w:val="24"/>
        </w:rPr>
        <w:t xml:space="preserve">πουργείου να </w:t>
      </w:r>
      <w:proofErr w:type="spellStart"/>
      <w:r w:rsidRPr="00166ED8">
        <w:rPr>
          <w:rFonts w:eastAsia="Times New Roman" w:cs="Times New Roman"/>
          <w:szCs w:val="24"/>
        </w:rPr>
        <w:t>εκδ</w:t>
      </w:r>
      <w:r>
        <w:rPr>
          <w:rFonts w:eastAsia="Times New Roman" w:cs="Times New Roman"/>
          <w:szCs w:val="24"/>
        </w:rPr>
        <w:t>ιπ</w:t>
      </w:r>
      <w:r w:rsidRPr="00166ED8">
        <w:rPr>
          <w:rFonts w:eastAsia="Times New Roman" w:cs="Times New Roman"/>
          <w:szCs w:val="24"/>
        </w:rPr>
        <w:t>λωθεί</w:t>
      </w:r>
      <w:proofErr w:type="spellEnd"/>
      <w:r w:rsidRPr="00166ED8">
        <w:rPr>
          <w:rFonts w:eastAsia="Times New Roman" w:cs="Times New Roman"/>
          <w:szCs w:val="24"/>
        </w:rPr>
        <w:t xml:space="preserve"> παραγωγικ</w:t>
      </w:r>
      <w:r w:rsidRPr="00166ED8">
        <w:rPr>
          <w:rFonts w:eastAsia="Times New Roman" w:cs="Times New Roman"/>
          <w:szCs w:val="24"/>
        </w:rPr>
        <w:t xml:space="preserve">ά μέσω του </w:t>
      </w:r>
      <w:r>
        <w:rPr>
          <w:rFonts w:eastAsia="Times New Roman" w:cs="Times New Roman"/>
          <w:szCs w:val="24"/>
        </w:rPr>
        <w:t>Π</w:t>
      </w:r>
      <w:r w:rsidRPr="00166ED8">
        <w:rPr>
          <w:rFonts w:eastAsia="Times New Roman" w:cs="Times New Roman"/>
          <w:szCs w:val="24"/>
        </w:rPr>
        <w:t xml:space="preserve">ρογράμματος Δημοσίων </w:t>
      </w:r>
      <w:r>
        <w:rPr>
          <w:rFonts w:eastAsia="Times New Roman" w:cs="Times New Roman"/>
          <w:szCs w:val="24"/>
        </w:rPr>
        <w:t>Ε</w:t>
      </w:r>
      <w:r w:rsidRPr="00166ED8">
        <w:rPr>
          <w:rFonts w:eastAsia="Times New Roman" w:cs="Times New Roman"/>
          <w:szCs w:val="24"/>
        </w:rPr>
        <w:t>πενδύσεων και της αξιοποίησης της δημιουργικής βιομηχανίας και των ψηφιακών εφαρμογών στον πολιτισμό</w:t>
      </w:r>
      <w:r>
        <w:rPr>
          <w:rFonts w:eastAsia="Times New Roman" w:cs="Times New Roman"/>
          <w:szCs w:val="24"/>
        </w:rPr>
        <w:t xml:space="preserve">. </w:t>
      </w:r>
    </w:p>
    <w:p w14:paraId="49924224"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Σ</w:t>
      </w:r>
      <w:r w:rsidRPr="00166ED8">
        <w:rPr>
          <w:rFonts w:eastAsia="Times New Roman" w:cs="Times New Roman"/>
          <w:szCs w:val="24"/>
        </w:rPr>
        <w:t xml:space="preserve">τη </w:t>
      </w:r>
      <w:r>
        <w:rPr>
          <w:rFonts w:eastAsia="Times New Roman" w:cs="Times New Roman"/>
          <w:szCs w:val="24"/>
        </w:rPr>
        <w:t>ν</w:t>
      </w:r>
      <w:r w:rsidRPr="00166ED8">
        <w:rPr>
          <w:rFonts w:eastAsia="Times New Roman" w:cs="Times New Roman"/>
          <w:szCs w:val="24"/>
        </w:rPr>
        <w:t>έα</w:t>
      </w:r>
      <w:r>
        <w:rPr>
          <w:rFonts w:eastAsia="Times New Roman" w:cs="Times New Roman"/>
          <w:szCs w:val="24"/>
        </w:rPr>
        <w:t>,</w:t>
      </w:r>
      <w:r w:rsidRPr="00166ED8">
        <w:rPr>
          <w:rFonts w:eastAsia="Times New Roman" w:cs="Times New Roman"/>
          <w:szCs w:val="24"/>
        </w:rPr>
        <w:t xml:space="preserve"> μετά την κρίση</w:t>
      </w:r>
      <w:r>
        <w:rPr>
          <w:rFonts w:eastAsia="Times New Roman" w:cs="Times New Roman"/>
          <w:szCs w:val="24"/>
        </w:rPr>
        <w:t>,</w:t>
      </w:r>
      <w:r w:rsidRPr="00166ED8">
        <w:rPr>
          <w:rFonts w:eastAsia="Times New Roman" w:cs="Times New Roman"/>
          <w:szCs w:val="24"/>
        </w:rPr>
        <w:t xml:space="preserve"> περίοδο</w:t>
      </w:r>
      <w:r>
        <w:rPr>
          <w:rFonts w:eastAsia="Times New Roman" w:cs="Times New Roman"/>
          <w:szCs w:val="24"/>
        </w:rPr>
        <w:t>,</w:t>
      </w:r>
      <w:r w:rsidRPr="00166ED8">
        <w:rPr>
          <w:rFonts w:eastAsia="Times New Roman" w:cs="Times New Roman"/>
          <w:szCs w:val="24"/>
        </w:rPr>
        <w:t xml:space="preserve"> στην οποία εισέρχεται η χώρα υπάρχουν ορισμένα σημαντικά </w:t>
      </w:r>
      <w:proofErr w:type="spellStart"/>
      <w:r>
        <w:rPr>
          <w:rFonts w:eastAsia="Times New Roman" w:cs="Times New Roman"/>
          <w:szCs w:val="24"/>
        </w:rPr>
        <w:t>διακυβεύματα</w:t>
      </w:r>
      <w:proofErr w:type="spellEnd"/>
      <w:r>
        <w:rPr>
          <w:rFonts w:eastAsia="Times New Roman" w:cs="Times New Roman"/>
          <w:szCs w:val="24"/>
        </w:rPr>
        <w:t>,</w:t>
      </w:r>
      <w:r w:rsidRPr="00166ED8">
        <w:rPr>
          <w:rFonts w:eastAsia="Times New Roman" w:cs="Times New Roman"/>
          <w:szCs w:val="24"/>
        </w:rPr>
        <w:t xml:space="preserve"> για τα οποία θ</w:t>
      </w:r>
      <w:r w:rsidRPr="00166ED8">
        <w:rPr>
          <w:rFonts w:eastAsia="Times New Roman" w:cs="Times New Roman"/>
          <w:szCs w:val="24"/>
        </w:rPr>
        <w:t>α ήθελα να μιλήσω</w:t>
      </w:r>
      <w:r>
        <w:rPr>
          <w:rFonts w:eastAsia="Times New Roman" w:cs="Times New Roman"/>
          <w:szCs w:val="24"/>
        </w:rPr>
        <w:t>. Σ</w:t>
      </w:r>
      <w:r w:rsidRPr="00166ED8">
        <w:rPr>
          <w:rFonts w:eastAsia="Times New Roman" w:cs="Times New Roman"/>
          <w:szCs w:val="24"/>
        </w:rPr>
        <w:t>υνολικότερα</w:t>
      </w:r>
      <w:r>
        <w:rPr>
          <w:rFonts w:eastAsia="Times New Roman" w:cs="Times New Roman"/>
          <w:szCs w:val="24"/>
        </w:rPr>
        <w:t>,</w:t>
      </w:r>
      <w:r w:rsidRPr="00166ED8">
        <w:rPr>
          <w:rFonts w:eastAsia="Times New Roman" w:cs="Times New Roman"/>
          <w:szCs w:val="24"/>
        </w:rPr>
        <w:t xml:space="preserve"> θα λέγαμε ότι βρισκόμαστε μπρ</w:t>
      </w:r>
      <w:r>
        <w:rPr>
          <w:rFonts w:eastAsia="Times New Roman" w:cs="Times New Roman"/>
          <w:szCs w:val="24"/>
        </w:rPr>
        <w:t>οστά στις προκλήσεις ενός νέου π</w:t>
      </w:r>
      <w:r w:rsidRPr="00166ED8">
        <w:rPr>
          <w:rFonts w:eastAsia="Times New Roman" w:cs="Times New Roman"/>
          <w:szCs w:val="24"/>
        </w:rPr>
        <w:t>αραδείγματος</w:t>
      </w:r>
      <w:r>
        <w:rPr>
          <w:rFonts w:eastAsia="Times New Roman" w:cs="Times New Roman"/>
          <w:szCs w:val="24"/>
        </w:rPr>
        <w:t>, στο οποίο είναι εμφανείς οι</w:t>
      </w:r>
      <w:r w:rsidRPr="00166ED8">
        <w:rPr>
          <w:rFonts w:eastAsia="Times New Roman" w:cs="Times New Roman"/>
          <w:szCs w:val="24"/>
        </w:rPr>
        <w:t xml:space="preserve"> ευρύτερ</w:t>
      </w:r>
      <w:r>
        <w:rPr>
          <w:rFonts w:eastAsia="Times New Roman" w:cs="Times New Roman"/>
          <w:szCs w:val="24"/>
        </w:rPr>
        <w:t>ες συνεργατικέ</w:t>
      </w:r>
      <w:r w:rsidRPr="00166ED8">
        <w:rPr>
          <w:rFonts w:eastAsia="Times New Roman" w:cs="Times New Roman"/>
          <w:szCs w:val="24"/>
        </w:rPr>
        <w:t>ς πρωτοβουλίες</w:t>
      </w:r>
      <w:r>
        <w:rPr>
          <w:rFonts w:eastAsia="Times New Roman" w:cs="Times New Roman"/>
          <w:szCs w:val="24"/>
        </w:rPr>
        <w:t>,</w:t>
      </w:r>
      <w:r w:rsidRPr="00166ED8">
        <w:rPr>
          <w:rFonts w:eastAsia="Times New Roman" w:cs="Times New Roman"/>
          <w:szCs w:val="24"/>
        </w:rPr>
        <w:t xml:space="preserve"> η εξωστρέφεια και η προσπάθεια του κόσμου του πολιτισμού να ανασυγκροτηθεί μετά την</w:t>
      </w:r>
      <w:r w:rsidRPr="00166ED8">
        <w:rPr>
          <w:rFonts w:eastAsia="Times New Roman" w:cs="Times New Roman"/>
          <w:szCs w:val="24"/>
        </w:rPr>
        <w:t xml:space="preserve"> κρίση και πα</w:t>
      </w:r>
      <w:r>
        <w:rPr>
          <w:rFonts w:eastAsia="Times New Roman" w:cs="Times New Roman"/>
          <w:szCs w:val="24"/>
        </w:rPr>
        <w:t>ράλληλα</w:t>
      </w:r>
      <w:r>
        <w:rPr>
          <w:rFonts w:eastAsia="Times New Roman" w:cs="Times New Roman"/>
          <w:szCs w:val="24"/>
        </w:rPr>
        <w:t>,</w:t>
      </w:r>
      <w:r>
        <w:rPr>
          <w:rFonts w:eastAsia="Times New Roman" w:cs="Times New Roman"/>
          <w:szCs w:val="24"/>
        </w:rPr>
        <w:t xml:space="preserve"> να συγκροτήσει ένα νέο ό</w:t>
      </w:r>
      <w:r w:rsidRPr="00166ED8">
        <w:rPr>
          <w:rFonts w:eastAsia="Times New Roman" w:cs="Times New Roman"/>
          <w:szCs w:val="24"/>
        </w:rPr>
        <w:t>ραμα</w:t>
      </w:r>
      <w:r>
        <w:rPr>
          <w:rFonts w:eastAsia="Times New Roman" w:cs="Times New Roman"/>
          <w:szCs w:val="24"/>
        </w:rPr>
        <w:t>. Ως κόσμο του πολιτισμού</w:t>
      </w:r>
      <w:r>
        <w:rPr>
          <w:rFonts w:eastAsia="Times New Roman" w:cs="Times New Roman"/>
          <w:szCs w:val="24"/>
        </w:rPr>
        <w:t>,</w:t>
      </w:r>
      <w:r>
        <w:rPr>
          <w:rFonts w:eastAsia="Times New Roman" w:cs="Times New Roman"/>
          <w:szCs w:val="24"/>
        </w:rPr>
        <w:t xml:space="preserve"> ε</w:t>
      </w:r>
      <w:r w:rsidRPr="00166ED8">
        <w:rPr>
          <w:rFonts w:eastAsia="Times New Roman" w:cs="Times New Roman"/>
          <w:szCs w:val="24"/>
        </w:rPr>
        <w:t>ννο</w:t>
      </w:r>
      <w:r>
        <w:rPr>
          <w:rFonts w:eastAsia="Times New Roman" w:cs="Times New Roman"/>
          <w:szCs w:val="24"/>
        </w:rPr>
        <w:t xml:space="preserve">ούμε </w:t>
      </w:r>
      <w:r w:rsidRPr="00166ED8">
        <w:rPr>
          <w:rFonts w:eastAsia="Times New Roman" w:cs="Times New Roman"/>
          <w:szCs w:val="24"/>
        </w:rPr>
        <w:t>τον κόσμο των δημιουργών</w:t>
      </w:r>
      <w:r>
        <w:rPr>
          <w:rFonts w:eastAsia="Times New Roman" w:cs="Times New Roman"/>
          <w:szCs w:val="24"/>
        </w:rPr>
        <w:t>,</w:t>
      </w:r>
      <w:r w:rsidRPr="00166ED8">
        <w:rPr>
          <w:rFonts w:eastAsia="Times New Roman" w:cs="Times New Roman"/>
          <w:szCs w:val="24"/>
        </w:rPr>
        <w:t xml:space="preserve"> των καλλιτεχνών</w:t>
      </w:r>
      <w:r>
        <w:rPr>
          <w:rFonts w:eastAsia="Times New Roman" w:cs="Times New Roman"/>
          <w:szCs w:val="24"/>
        </w:rPr>
        <w:t>,</w:t>
      </w:r>
      <w:r w:rsidRPr="00166ED8">
        <w:rPr>
          <w:rFonts w:eastAsia="Times New Roman" w:cs="Times New Roman"/>
          <w:szCs w:val="24"/>
        </w:rPr>
        <w:t xml:space="preserve"> των παραγωγών</w:t>
      </w:r>
      <w:r>
        <w:rPr>
          <w:rFonts w:eastAsia="Times New Roman" w:cs="Times New Roman"/>
          <w:szCs w:val="24"/>
        </w:rPr>
        <w:t>,</w:t>
      </w:r>
      <w:r w:rsidRPr="00166ED8">
        <w:rPr>
          <w:rFonts w:eastAsia="Times New Roman" w:cs="Times New Roman"/>
          <w:szCs w:val="24"/>
        </w:rPr>
        <w:t xml:space="preserve"> αλλά και όσων εργάζονται στο ευρύτερο </w:t>
      </w:r>
      <w:r>
        <w:rPr>
          <w:rFonts w:eastAsia="Times New Roman" w:cs="Times New Roman"/>
          <w:szCs w:val="24"/>
        </w:rPr>
        <w:t xml:space="preserve">πεδίο </w:t>
      </w:r>
      <w:r w:rsidRPr="00166ED8">
        <w:rPr>
          <w:rFonts w:eastAsia="Times New Roman" w:cs="Times New Roman"/>
          <w:szCs w:val="24"/>
        </w:rPr>
        <w:t>της πολιτισμικής διαχείρισης</w:t>
      </w:r>
      <w:r>
        <w:rPr>
          <w:rFonts w:eastAsia="Times New Roman" w:cs="Times New Roman"/>
          <w:szCs w:val="24"/>
        </w:rPr>
        <w:t>,</w:t>
      </w:r>
      <w:r w:rsidRPr="00166ED8">
        <w:rPr>
          <w:rFonts w:eastAsia="Times New Roman" w:cs="Times New Roman"/>
          <w:szCs w:val="24"/>
        </w:rPr>
        <w:t xml:space="preserve"> όπου και τα πανεπιστήμια και τα μεταπτυχιακά τους </w:t>
      </w:r>
      <w:r>
        <w:rPr>
          <w:rFonts w:eastAsia="Times New Roman" w:cs="Times New Roman"/>
          <w:szCs w:val="24"/>
        </w:rPr>
        <w:t>τμ</w:t>
      </w:r>
      <w:r w:rsidRPr="00166ED8">
        <w:rPr>
          <w:rFonts w:eastAsia="Times New Roman" w:cs="Times New Roman"/>
          <w:szCs w:val="24"/>
        </w:rPr>
        <w:t>ήματα παίζουν ένα</w:t>
      </w:r>
      <w:r>
        <w:rPr>
          <w:rFonts w:eastAsia="Times New Roman" w:cs="Times New Roman"/>
          <w:szCs w:val="24"/>
        </w:rPr>
        <w:t>ν</w:t>
      </w:r>
      <w:r w:rsidRPr="00166ED8">
        <w:rPr>
          <w:rFonts w:eastAsia="Times New Roman" w:cs="Times New Roman"/>
          <w:szCs w:val="24"/>
        </w:rPr>
        <w:t xml:space="preserve"> σημαντικό ρόλο</w:t>
      </w:r>
      <w:r>
        <w:rPr>
          <w:rFonts w:eastAsia="Times New Roman" w:cs="Times New Roman"/>
          <w:szCs w:val="24"/>
        </w:rPr>
        <w:t>,</w:t>
      </w:r>
      <w:r w:rsidRPr="00166ED8">
        <w:rPr>
          <w:rFonts w:eastAsia="Times New Roman" w:cs="Times New Roman"/>
          <w:szCs w:val="24"/>
        </w:rPr>
        <w:t xml:space="preserve"> όπως και η πολιτιστική βιομηχανία και κάθε ζωντανό κύτταρο πολιτισμού</w:t>
      </w:r>
      <w:r>
        <w:rPr>
          <w:rFonts w:eastAsia="Times New Roman" w:cs="Times New Roman"/>
          <w:szCs w:val="24"/>
        </w:rPr>
        <w:t>,</w:t>
      </w:r>
      <w:r w:rsidRPr="00166ED8">
        <w:rPr>
          <w:rFonts w:eastAsia="Times New Roman" w:cs="Times New Roman"/>
          <w:szCs w:val="24"/>
        </w:rPr>
        <w:t xml:space="preserve"> που βρίσκεται στην επικράτεια</w:t>
      </w:r>
      <w:r>
        <w:rPr>
          <w:rFonts w:eastAsia="Times New Roman" w:cs="Times New Roman"/>
          <w:szCs w:val="24"/>
        </w:rPr>
        <w:t xml:space="preserve">. </w:t>
      </w:r>
    </w:p>
    <w:p w14:paraId="49924225"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w:t>
      </w:r>
      <w:r w:rsidRPr="00166ED8">
        <w:rPr>
          <w:rFonts w:eastAsia="Times New Roman" w:cs="Times New Roman"/>
          <w:szCs w:val="24"/>
        </w:rPr>
        <w:t xml:space="preserve">πό τη μεριά </w:t>
      </w:r>
      <w:r>
        <w:rPr>
          <w:rFonts w:eastAsia="Times New Roman" w:cs="Times New Roman"/>
          <w:szCs w:val="24"/>
        </w:rPr>
        <w:t>μας,</w:t>
      </w:r>
      <w:r w:rsidRPr="00166ED8">
        <w:rPr>
          <w:rFonts w:eastAsia="Times New Roman" w:cs="Times New Roman"/>
          <w:szCs w:val="24"/>
        </w:rPr>
        <w:t xml:space="preserve"> τα σημεία αναφοράς</w:t>
      </w:r>
      <w:r>
        <w:rPr>
          <w:rFonts w:eastAsia="Times New Roman" w:cs="Times New Roman"/>
          <w:szCs w:val="24"/>
        </w:rPr>
        <w:t>,</w:t>
      </w:r>
      <w:r w:rsidRPr="00166ED8">
        <w:rPr>
          <w:rFonts w:eastAsia="Times New Roman" w:cs="Times New Roman"/>
          <w:szCs w:val="24"/>
        </w:rPr>
        <w:t xml:space="preserve"> τα οποία επεξεργαζόμαστε εί</w:t>
      </w:r>
      <w:r w:rsidRPr="00166ED8">
        <w:rPr>
          <w:rFonts w:eastAsia="Times New Roman" w:cs="Times New Roman"/>
          <w:szCs w:val="24"/>
        </w:rPr>
        <w:t xml:space="preserve">ναι πρώτα από όλα η διεύρυνση της έννοιας του πολιτισμού σε </w:t>
      </w:r>
      <w:r>
        <w:rPr>
          <w:rFonts w:eastAsia="Times New Roman" w:cs="Times New Roman"/>
          <w:szCs w:val="24"/>
        </w:rPr>
        <w:t xml:space="preserve">πεδία πέραν </w:t>
      </w:r>
      <w:r w:rsidRPr="00166ED8">
        <w:rPr>
          <w:rFonts w:eastAsia="Times New Roman" w:cs="Times New Roman"/>
          <w:szCs w:val="24"/>
        </w:rPr>
        <w:t>των κατακτημένων</w:t>
      </w:r>
      <w:r>
        <w:rPr>
          <w:rFonts w:eastAsia="Times New Roman" w:cs="Times New Roman"/>
          <w:szCs w:val="24"/>
        </w:rPr>
        <w:t>. Κ</w:t>
      </w:r>
      <w:r w:rsidRPr="00166ED8">
        <w:rPr>
          <w:rFonts w:eastAsia="Times New Roman" w:cs="Times New Roman"/>
          <w:szCs w:val="24"/>
        </w:rPr>
        <w:t xml:space="preserve">αι </w:t>
      </w:r>
      <w:r>
        <w:rPr>
          <w:rFonts w:eastAsia="Times New Roman" w:cs="Times New Roman"/>
          <w:szCs w:val="24"/>
        </w:rPr>
        <w:t xml:space="preserve">λέγοντας </w:t>
      </w:r>
      <w:r w:rsidRPr="00166ED8">
        <w:rPr>
          <w:rFonts w:eastAsia="Times New Roman" w:cs="Times New Roman"/>
          <w:szCs w:val="24"/>
        </w:rPr>
        <w:t xml:space="preserve">κατακτημένα </w:t>
      </w:r>
      <w:r>
        <w:rPr>
          <w:rFonts w:eastAsia="Times New Roman" w:cs="Times New Roman"/>
          <w:szCs w:val="24"/>
        </w:rPr>
        <w:t>ε</w:t>
      </w:r>
      <w:r w:rsidRPr="00166ED8">
        <w:rPr>
          <w:rFonts w:eastAsia="Times New Roman" w:cs="Times New Roman"/>
          <w:szCs w:val="24"/>
        </w:rPr>
        <w:t>ννοώ την πολιτισμική κληρονομιά</w:t>
      </w:r>
      <w:r>
        <w:rPr>
          <w:rFonts w:eastAsia="Times New Roman" w:cs="Times New Roman"/>
          <w:szCs w:val="24"/>
        </w:rPr>
        <w:t>,</w:t>
      </w:r>
      <w:r w:rsidRPr="00166ED8">
        <w:rPr>
          <w:rFonts w:eastAsia="Times New Roman" w:cs="Times New Roman"/>
          <w:szCs w:val="24"/>
        </w:rPr>
        <w:t xml:space="preserve"> τα γράμματα και τις τέχνες</w:t>
      </w:r>
      <w:r>
        <w:rPr>
          <w:rFonts w:eastAsia="Times New Roman" w:cs="Times New Roman"/>
          <w:szCs w:val="24"/>
        </w:rPr>
        <w:t>. Τ</w:t>
      </w:r>
      <w:r w:rsidRPr="00166ED8">
        <w:rPr>
          <w:rFonts w:eastAsia="Times New Roman" w:cs="Times New Roman"/>
          <w:szCs w:val="24"/>
        </w:rPr>
        <w:t>ο Υπουργείο δεν θα πρέπει να αγνοεί</w:t>
      </w:r>
      <w:r>
        <w:rPr>
          <w:rFonts w:eastAsia="Times New Roman" w:cs="Times New Roman"/>
          <w:szCs w:val="24"/>
        </w:rPr>
        <w:t>,</w:t>
      </w:r>
      <w:r w:rsidRPr="00166ED8">
        <w:rPr>
          <w:rFonts w:eastAsia="Times New Roman" w:cs="Times New Roman"/>
          <w:szCs w:val="24"/>
        </w:rPr>
        <w:t xml:space="preserve"> αλλά να παρεμβαίνει στα </w:t>
      </w:r>
      <w:proofErr w:type="spellStart"/>
      <w:r w:rsidRPr="00166ED8">
        <w:rPr>
          <w:rFonts w:eastAsia="Times New Roman" w:cs="Times New Roman"/>
          <w:szCs w:val="24"/>
        </w:rPr>
        <w:t>κοινωνικ</w:t>
      </w:r>
      <w:r>
        <w:rPr>
          <w:rFonts w:eastAsia="Times New Roman" w:cs="Times New Roman"/>
          <w:szCs w:val="24"/>
        </w:rPr>
        <w:t>ο</w:t>
      </w:r>
      <w:r w:rsidRPr="00166ED8">
        <w:rPr>
          <w:rFonts w:eastAsia="Times New Roman" w:cs="Times New Roman"/>
          <w:szCs w:val="24"/>
        </w:rPr>
        <w:t>πολιτισμ</w:t>
      </w:r>
      <w:r w:rsidRPr="00166ED8">
        <w:rPr>
          <w:rFonts w:eastAsia="Times New Roman" w:cs="Times New Roman"/>
          <w:szCs w:val="24"/>
        </w:rPr>
        <w:t>ικά</w:t>
      </w:r>
      <w:proofErr w:type="spellEnd"/>
      <w:r w:rsidRPr="00166ED8">
        <w:rPr>
          <w:rFonts w:eastAsia="Times New Roman" w:cs="Times New Roman"/>
          <w:szCs w:val="24"/>
        </w:rPr>
        <w:t xml:space="preserve"> φαινόμενα της καθημερινής ζωής</w:t>
      </w:r>
      <w:r>
        <w:rPr>
          <w:rFonts w:eastAsia="Times New Roman" w:cs="Times New Roman"/>
          <w:szCs w:val="24"/>
        </w:rPr>
        <w:t>,</w:t>
      </w:r>
      <w:r w:rsidRPr="00166ED8">
        <w:rPr>
          <w:rFonts w:eastAsia="Times New Roman" w:cs="Times New Roman"/>
          <w:szCs w:val="24"/>
        </w:rPr>
        <w:t xml:space="preserve"> αυτά που εμπεριέχουν τη βιωμένη κουλτούρα των ανθρώπων και που συχνά είναι </w:t>
      </w:r>
      <w:r>
        <w:rPr>
          <w:rFonts w:eastAsia="Times New Roman" w:cs="Times New Roman"/>
          <w:szCs w:val="24"/>
        </w:rPr>
        <w:t>πεδία σ</w:t>
      </w:r>
      <w:r w:rsidRPr="00166ED8">
        <w:rPr>
          <w:rFonts w:eastAsia="Times New Roman" w:cs="Times New Roman"/>
          <w:szCs w:val="24"/>
        </w:rPr>
        <w:t>υγκρούσεων</w:t>
      </w:r>
      <w:r>
        <w:rPr>
          <w:rFonts w:eastAsia="Times New Roman" w:cs="Times New Roman"/>
          <w:szCs w:val="24"/>
        </w:rPr>
        <w:t>,</w:t>
      </w:r>
      <w:r w:rsidRPr="00166ED8">
        <w:rPr>
          <w:rFonts w:eastAsia="Times New Roman" w:cs="Times New Roman"/>
          <w:szCs w:val="24"/>
        </w:rPr>
        <w:t xml:space="preserve"> επιτρέποντας να βρίσκει έδαφος η επιθετικότητα και η βία</w:t>
      </w:r>
      <w:r>
        <w:rPr>
          <w:rFonts w:eastAsia="Times New Roman" w:cs="Times New Roman"/>
          <w:szCs w:val="24"/>
        </w:rPr>
        <w:t>,</w:t>
      </w:r>
      <w:r w:rsidRPr="00166ED8">
        <w:rPr>
          <w:rFonts w:eastAsia="Times New Roman" w:cs="Times New Roman"/>
          <w:szCs w:val="24"/>
        </w:rPr>
        <w:t xml:space="preserve"> η μισαλλοδοξία</w:t>
      </w:r>
      <w:r>
        <w:rPr>
          <w:rFonts w:eastAsia="Times New Roman" w:cs="Times New Roman"/>
          <w:szCs w:val="24"/>
        </w:rPr>
        <w:t>,</w:t>
      </w:r>
      <w:r w:rsidRPr="00166ED8">
        <w:rPr>
          <w:rFonts w:eastAsia="Times New Roman" w:cs="Times New Roman"/>
          <w:szCs w:val="24"/>
        </w:rPr>
        <w:t xml:space="preserve"> η</w:t>
      </w:r>
      <w:r>
        <w:rPr>
          <w:rFonts w:eastAsia="Times New Roman" w:cs="Times New Roman"/>
          <w:szCs w:val="24"/>
        </w:rPr>
        <w:t xml:space="preserve"> θ</w:t>
      </w:r>
      <w:r w:rsidRPr="00166ED8">
        <w:rPr>
          <w:rFonts w:eastAsia="Times New Roman" w:cs="Times New Roman"/>
          <w:szCs w:val="24"/>
        </w:rPr>
        <w:t>ρησκευτική δυσανεξία</w:t>
      </w:r>
      <w:r>
        <w:rPr>
          <w:rFonts w:eastAsia="Times New Roman" w:cs="Times New Roman"/>
          <w:szCs w:val="24"/>
        </w:rPr>
        <w:t>,</w:t>
      </w:r>
      <w:r w:rsidRPr="00166ED8">
        <w:rPr>
          <w:rFonts w:eastAsia="Times New Roman" w:cs="Times New Roman"/>
          <w:szCs w:val="24"/>
        </w:rPr>
        <w:t xml:space="preserve"> ο σεξισμός</w:t>
      </w:r>
      <w:r>
        <w:rPr>
          <w:rFonts w:eastAsia="Times New Roman" w:cs="Times New Roman"/>
          <w:szCs w:val="24"/>
        </w:rPr>
        <w:t>,</w:t>
      </w:r>
      <w:r w:rsidRPr="00166ED8">
        <w:rPr>
          <w:rFonts w:eastAsia="Times New Roman" w:cs="Times New Roman"/>
          <w:szCs w:val="24"/>
        </w:rPr>
        <w:t xml:space="preserve"> ο ρατσισμός</w:t>
      </w:r>
      <w:r>
        <w:rPr>
          <w:rFonts w:eastAsia="Times New Roman" w:cs="Times New Roman"/>
          <w:szCs w:val="24"/>
        </w:rPr>
        <w:t>,</w:t>
      </w:r>
      <w:r w:rsidRPr="00166ED8">
        <w:rPr>
          <w:rFonts w:eastAsia="Times New Roman" w:cs="Times New Roman"/>
          <w:szCs w:val="24"/>
        </w:rPr>
        <w:t xml:space="preserve"> η </w:t>
      </w:r>
      <w:r w:rsidRPr="00166ED8">
        <w:rPr>
          <w:rFonts w:eastAsia="Times New Roman" w:cs="Times New Roman"/>
          <w:szCs w:val="24"/>
        </w:rPr>
        <w:t>ξενοφοβία</w:t>
      </w:r>
      <w:r>
        <w:rPr>
          <w:rFonts w:eastAsia="Times New Roman" w:cs="Times New Roman"/>
          <w:szCs w:val="24"/>
        </w:rPr>
        <w:t>. Ε</w:t>
      </w:r>
      <w:r w:rsidRPr="00166ED8">
        <w:rPr>
          <w:rFonts w:eastAsia="Times New Roman" w:cs="Times New Roman"/>
          <w:szCs w:val="24"/>
        </w:rPr>
        <w:t>ίναι ακριβώς αυτό το πεδίο</w:t>
      </w:r>
      <w:r>
        <w:rPr>
          <w:rFonts w:eastAsia="Times New Roman" w:cs="Times New Roman"/>
          <w:szCs w:val="24"/>
        </w:rPr>
        <w:t>,</w:t>
      </w:r>
      <w:r w:rsidRPr="00166ED8">
        <w:rPr>
          <w:rFonts w:eastAsia="Times New Roman" w:cs="Times New Roman"/>
          <w:szCs w:val="24"/>
        </w:rPr>
        <w:t xml:space="preserve"> στο οποίο κρίνεται η σχέση πολιτικής </w:t>
      </w:r>
      <w:r>
        <w:rPr>
          <w:rFonts w:eastAsia="Times New Roman" w:cs="Times New Roman"/>
          <w:szCs w:val="24"/>
        </w:rPr>
        <w:t>δ</w:t>
      </w:r>
      <w:r w:rsidRPr="00166ED8">
        <w:rPr>
          <w:rFonts w:eastAsia="Times New Roman" w:cs="Times New Roman"/>
          <w:szCs w:val="24"/>
        </w:rPr>
        <w:t xml:space="preserve">ημοκρατίας και πολιτισμικής </w:t>
      </w:r>
      <w:r>
        <w:rPr>
          <w:rFonts w:eastAsia="Times New Roman" w:cs="Times New Roman"/>
          <w:szCs w:val="24"/>
        </w:rPr>
        <w:t>δ</w:t>
      </w:r>
      <w:r w:rsidRPr="00166ED8">
        <w:rPr>
          <w:rFonts w:eastAsia="Times New Roman" w:cs="Times New Roman"/>
          <w:szCs w:val="24"/>
        </w:rPr>
        <w:t>ημοκρατίας</w:t>
      </w:r>
      <w:r>
        <w:rPr>
          <w:rFonts w:eastAsia="Times New Roman" w:cs="Times New Roman"/>
          <w:szCs w:val="24"/>
        </w:rPr>
        <w:t xml:space="preserve">, </w:t>
      </w:r>
      <w:r w:rsidRPr="00166ED8">
        <w:rPr>
          <w:rFonts w:eastAsia="Times New Roman" w:cs="Times New Roman"/>
          <w:szCs w:val="24"/>
        </w:rPr>
        <w:t>εκεί</w:t>
      </w:r>
      <w:r>
        <w:rPr>
          <w:rFonts w:eastAsia="Times New Roman" w:cs="Times New Roman"/>
          <w:szCs w:val="24"/>
        </w:rPr>
        <w:t xml:space="preserve"> όπου η </w:t>
      </w:r>
      <w:r w:rsidRPr="00166ED8">
        <w:rPr>
          <w:rFonts w:eastAsia="Times New Roman" w:cs="Times New Roman"/>
          <w:szCs w:val="24"/>
        </w:rPr>
        <w:t>κοινωνία μας θεμελιώνει το νόημα και όχι μό</w:t>
      </w:r>
      <w:r>
        <w:rPr>
          <w:rFonts w:eastAsia="Times New Roman" w:cs="Times New Roman"/>
          <w:szCs w:val="24"/>
        </w:rPr>
        <w:t>νο τις τυπικές διαδικασίες της δ</w:t>
      </w:r>
      <w:r w:rsidRPr="00166ED8">
        <w:rPr>
          <w:rFonts w:eastAsia="Times New Roman" w:cs="Times New Roman"/>
          <w:szCs w:val="24"/>
        </w:rPr>
        <w:t>ημοκρατίας</w:t>
      </w:r>
      <w:r>
        <w:rPr>
          <w:rFonts w:eastAsia="Times New Roman" w:cs="Times New Roman"/>
          <w:szCs w:val="24"/>
        </w:rPr>
        <w:t xml:space="preserve">, </w:t>
      </w:r>
      <w:r w:rsidRPr="00166ED8">
        <w:rPr>
          <w:rFonts w:eastAsia="Times New Roman" w:cs="Times New Roman"/>
          <w:szCs w:val="24"/>
        </w:rPr>
        <w:t>εκεί που πρέπει να είμαστε σε καθημερι</w:t>
      </w:r>
      <w:r w:rsidRPr="00166ED8">
        <w:rPr>
          <w:rFonts w:eastAsia="Times New Roman" w:cs="Times New Roman"/>
          <w:szCs w:val="24"/>
        </w:rPr>
        <w:t>νή εγρήγορση και να υπερασπιζόμαστε τα πολιτισμικά δικαιώματα</w:t>
      </w:r>
      <w:r>
        <w:rPr>
          <w:rFonts w:eastAsia="Times New Roman" w:cs="Times New Roman"/>
          <w:szCs w:val="24"/>
        </w:rPr>
        <w:t>, να μην ανεχόμαστε τις κ</w:t>
      </w:r>
      <w:r w:rsidRPr="00166ED8">
        <w:rPr>
          <w:rFonts w:eastAsia="Times New Roman" w:cs="Times New Roman"/>
          <w:szCs w:val="24"/>
        </w:rPr>
        <w:t>άθε είδους ανισότητες και διακρίσεις</w:t>
      </w:r>
      <w:r>
        <w:rPr>
          <w:rFonts w:eastAsia="Times New Roman" w:cs="Times New Roman"/>
          <w:szCs w:val="24"/>
        </w:rPr>
        <w:t xml:space="preserve"> -φ</w:t>
      </w:r>
      <w:r w:rsidRPr="00166ED8">
        <w:rPr>
          <w:rFonts w:eastAsia="Times New Roman" w:cs="Times New Roman"/>
          <w:szCs w:val="24"/>
        </w:rPr>
        <w:t>υλής</w:t>
      </w:r>
      <w:r>
        <w:rPr>
          <w:rFonts w:eastAsia="Times New Roman" w:cs="Times New Roman"/>
          <w:szCs w:val="24"/>
        </w:rPr>
        <w:t>,</w:t>
      </w:r>
      <w:r w:rsidRPr="00166ED8">
        <w:rPr>
          <w:rFonts w:eastAsia="Times New Roman" w:cs="Times New Roman"/>
          <w:szCs w:val="24"/>
        </w:rPr>
        <w:t xml:space="preserve"> φύλου</w:t>
      </w:r>
      <w:r>
        <w:rPr>
          <w:rFonts w:eastAsia="Times New Roman" w:cs="Times New Roman"/>
          <w:szCs w:val="24"/>
        </w:rPr>
        <w:t>,</w:t>
      </w:r>
      <w:r w:rsidRPr="00166ED8">
        <w:rPr>
          <w:rFonts w:eastAsia="Times New Roman" w:cs="Times New Roman"/>
          <w:szCs w:val="24"/>
        </w:rPr>
        <w:t xml:space="preserve"> θρησκευτικές</w:t>
      </w:r>
      <w:r>
        <w:rPr>
          <w:rFonts w:eastAsia="Times New Roman" w:cs="Times New Roman"/>
          <w:szCs w:val="24"/>
        </w:rPr>
        <w:t>,</w:t>
      </w:r>
      <w:r w:rsidRPr="00166ED8">
        <w:rPr>
          <w:rFonts w:eastAsia="Times New Roman" w:cs="Times New Roman"/>
          <w:szCs w:val="24"/>
        </w:rPr>
        <w:t xml:space="preserve"> σεξουαλικού προσανατολισμού</w:t>
      </w:r>
      <w:r>
        <w:rPr>
          <w:rFonts w:eastAsia="Times New Roman" w:cs="Times New Roman"/>
          <w:szCs w:val="24"/>
        </w:rPr>
        <w:t>,</w:t>
      </w:r>
      <w:r w:rsidRPr="00166ED8">
        <w:rPr>
          <w:rFonts w:eastAsia="Times New Roman" w:cs="Times New Roman"/>
          <w:szCs w:val="24"/>
        </w:rPr>
        <w:t xml:space="preserve"> κοινωνικής ή </w:t>
      </w:r>
      <w:proofErr w:type="spellStart"/>
      <w:r w:rsidRPr="00166ED8">
        <w:rPr>
          <w:rFonts w:eastAsia="Times New Roman" w:cs="Times New Roman"/>
          <w:szCs w:val="24"/>
        </w:rPr>
        <w:t>εθνοτικής</w:t>
      </w:r>
      <w:proofErr w:type="spellEnd"/>
      <w:r w:rsidRPr="00166ED8">
        <w:rPr>
          <w:rFonts w:eastAsia="Times New Roman" w:cs="Times New Roman"/>
          <w:szCs w:val="24"/>
        </w:rPr>
        <w:t xml:space="preserve"> καταγωγής</w:t>
      </w:r>
      <w:r>
        <w:rPr>
          <w:rFonts w:eastAsia="Times New Roman" w:cs="Times New Roman"/>
          <w:szCs w:val="24"/>
        </w:rPr>
        <w:t>-</w:t>
      </w:r>
      <w:r w:rsidRPr="00166ED8">
        <w:rPr>
          <w:rFonts w:eastAsia="Times New Roman" w:cs="Times New Roman"/>
          <w:szCs w:val="24"/>
        </w:rPr>
        <w:t xml:space="preserve"> ώστε ως κοινωνία </w:t>
      </w:r>
      <w:r>
        <w:rPr>
          <w:rFonts w:eastAsia="Times New Roman" w:cs="Times New Roman"/>
          <w:szCs w:val="24"/>
        </w:rPr>
        <w:t>-</w:t>
      </w:r>
      <w:r w:rsidRPr="00166ED8">
        <w:rPr>
          <w:rFonts w:eastAsia="Times New Roman" w:cs="Times New Roman"/>
          <w:szCs w:val="24"/>
        </w:rPr>
        <w:t xml:space="preserve">και με πολιτικές </w:t>
      </w:r>
      <w:r w:rsidRPr="00166ED8">
        <w:rPr>
          <w:rFonts w:eastAsia="Times New Roman" w:cs="Times New Roman"/>
          <w:szCs w:val="24"/>
        </w:rPr>
        <w:t>παρεμβάσεις</w:t>
      </w:r>
      <w:r>
        <w:rPr>
          <w:rFonts w:eastAsia="Times New Roman" w:cs="Times New Roman"/>
          <w:szCs w:val="24"/>
        </w:rPr>
        <w:t>-</w:t>
      </w:r>
      <w:r w:rsidRPr="00166ED8">
        <w:rPr>
          <w:rFonts w:eastAsia="Times New Roman" w:cs="Times New Roman"/>
          <w:szCs w:val="24"/>
        </w:rPr>
        <w:t xml:space="preserve"> να βρισκόμαστε αποφασιστικά απέναντι στον απολυταρχισμό και τις </w:t>
      </w:r>
      <w:proofErr w:type="spellStart"/>
      <w:r w:rsidRPr="00166ED8">
        <w:rPr>
          <w:rFonts w:eastAsia="Times New Roman" w:cs="Times New Roman"/>
          <w:szCs w:val="24"/>
        </w:rPr>
        <w:t>φασίζουσες</w:t>
      </w:r>
      <w:proofErr w:type="spellEnd"/>
      <w:r w:rsidRPr="00166ED8">
        <w:rPr>
          <w:rFonts w:eastAsia="Times New Roman" w:cs="Times New Roman"/>
          <w:szCs w:val="24"/>
        </w:rPr>
        <w:t xml:space="preserve"> συμπεριφορές</w:t>
      </w:r>
      <w:r>
        <w:rPr>
          <w:rFonts w:eastAsia="Times New Roman" w:cs="Times New Roman"/>
          <w:szCs w:val="24"/>
        </w:rPr>
        <w:t>,</w:t>
      </w:r>
      <w:r w:rsidRPr="00166ED8">
        <w:rPr>
          <w:rFonts w:eastAsia="Times New Roman" w:cs="Times New Roman"/>
          <w:szCs w:val="24"/>
        </w:rPr>
        <w:t xml:space="preserve"> που προσπαθούν να διχάσουν</w:t>
      </w:r>
      <w:r>
        <w:rPr>
          <w:rFonts w:eastAsia="Times New Roman" w:cs="Times New Roman"/>
          <w:szCs w:val="24"/>
        </w:rPr>
        <w:t>,</w:t>
      </w:r>
      <w:r w:rsidRPr="00166ED8">
        <w:rPr>
          <w:rFonts w:eastAsia="Times New Roman" w:cs="Times New Roman"/>
          <w:szCs w:val="24"/>
        </w:rPr>
        <w:t xml:space="preserve"> που προκαλούν συγκρούσεις και εγκλήματα ακόμη</w:t>
      </w:r>
      <w:r>
        <w:rPr>
          <w:rFonts w:eastAsia="Times New Roman" w:cs="Times New Roman"/>
          <w:szCs w:val="24"/>
        </w:rPr>
        <w:t>,</w:t>
      </w:r>
      <w:r w:rsidRPr="00166ED8">
        <w:rPr>
          <w:rFonts w:eastAsia="Times New Roman" w:cs="Times New Roman"/>
          <w:szCs w:val="24"/>
        </w:rPr>
        <w:t xml:space="preserve"> εγκλήματα ρατσισμού και μίσους</w:t>
      </w:r>
      <w:r>
        <w:rPr>
          <w:rFonts w:eastAsia="Times New Roman" w:cs="Times New Roman"/>
          <w:szCs w:val="24"/>
        </w:rPr>
        <w:t xml:space="preserve">. </w:t>
      </w:r>
    </w:p>
    <w:p w14:paraId="49924226"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w:t>
      </w:r>
      <w:r w:rsidRPr="00166ED8">
        <w:rPr>
          <w:rFonts w:eastAsia="Times New Roman" w:cs="Times New Roman"/>
          <w:szCs w:val="24"/>
        </w:rPr>
        <w:t xml:space="preserve">ολιτισμός είναι </w:t>
      </w:r>
      <w:r>
        <w:rPr>
          <w:rFonts w:eastAsia="Times New Roman" w:cs="Times New Roman"/>
          <w:szCs w:val="24"/>
        </w:rPr>
        <w:t xml:space="preserve">οι </w:t>
      </w:r>
      <w:r w:rsidRPr="00166ED8">
        <w:rPr>
          <w:rFonts w:eastAsia="Times New Roman" w:cs="Times New Roman"/>
          <w:szCs w:val="24"/>
        </w:rPr>
        <w:t xml:space="preserve">τέχνες και τα μουσεία και </w:t>
      </w:r>
      <w:r w:rsidRPr="00166ED8">
        <w:rPr>
          <w:rFonts w:eastAsia="Times New Roman" w:cs="Times New Roman"/>
          <w:szCs w:val="24"/>
        </w:rPr>
        <w:t>τα βιβλία</w:t>
      </w:r>
      <w:r>
        <w:rPr>
          <w:rFonts w:eastAsia="Times New Roman" w:cs="Times New Roman"/>
          <w:szCs w:val="24"/>
        </w:rPr>
        <w:t>,</w:t>
      </w:r>
      <w:r w:rsidRPr="00166ED8">
        <w:rPr>
          <w:rFonts w:eastAsia="Times New Roman" w:cs="Times New Roman"/>
          <w:szCs w:val="24"/>
        </w:rPr>
        <w:t xml:space="preserve"> αλλά και το να υπερασπιστούμε σταθερά και αποφασιστικά</w:t>
      </w:r>
      <w:r>
        <w:rPr>
          <w:rFonts w:eastAsia="Times New Roman" w:cs="Times New Roman"/>
          <w:szCs w:val="24"/>
        </w:rPr>
        <w:t>,</w:t>
      </w:r>
      <w:r w:rsidRPr="00166ED8">
        <w:rPr>
          <w:rFonts w:eastAsia="Times New Roman" w:cs="Times New Roman"/>
          <w:szCs w:val="24"/>
        </w:rPr>
        <w:t xml:space="preserve"> για όλους και όχι επιλεκτικά και με μισόκλειστα μάτια</w:t>
      </w:r>
      <w:r>
        <w:rPr>
          <w:rFonts w:eastAsia="Times New Roman" w:cs="Times New Roman"/>
          <w:szCs w:val="24"/>
        </w:rPr>
        <w:t>,</w:t>
      </w:r>
      <w:r w:rsidRPr="00166ED8">
        <w:rPr>
          <w:rFonts w:eastAsia="Times New Roman" w:cs="Times New Roman"/>
          <w:szCs w:val="24"/>
        </w:rPr>
        <w:t xml:space="preserve"> τη νομιμότητα</w:t>
      </w:r>
      <w:r>
        <w:rPr>
          <w:rFonts w:eastAsia="Times New Roman" w:cs="Times New Roman"/>
          <w:szCs w:val="24"/>
        </w:rPr>
        <w:t>, την ε</w:t>
      </w:r>
      <w:r w:rsidRPr="00166ED8">
        <w:rPr>
          <w:rFonts w:eastAsia="Times New Roman" w:cs="Times New Roman"/>
          <w:szCs w:val="24"/>
        </w:rPr>
        <w:t>λεύθερη έκφραση και τα δικαιώματα</w:t>
      </w:r>
      <w:r>
        <w:rPr>
          <w:rFonts w:eastAsia="Times New Roman" w:cs="Times New Roman"/>
          <w:szCs w:val="24"/>
        </w:rPr>
        <w:t>,</w:t>
      </w:r>
      <w:r w:rsidRPr="00166ED8">
        <w:rPr>
          <w:rFonts w:eastAsia="Times New Roman" w:cs="Times New Roman"/>
          <w:szCs w:val="24"/>
        </w:rPr>
        <w:t xml:space="preserve"> που είναι δείκτες μέτρησης της πολιτισμικής </w:t>
      </w:r>
      <w:r>
        <w:rPr>
          <w:rFonts w:eastAsia="Times New Roman" w:cs="Times New Roman"/>
          <w:szCs w:val="24"/>
        </w:rPr>
        <w:t>δ</w:t>
      </w:r>
      <w:r w:rsidRPr="00166ED8">
        <w:rPr>
          <w:rFonts w:eastAsia="Times New Roman" w:cs="Times New Roman"/>
          <w:szCs w:val="24"/>
        </w:rPr>
        <w:t>ημοκρατίας</w:t>
      </w:r>
      <w:r>
        <w:rPr>
          <w:rFonts w:eastAsia="Times New Roman" w:cs="Times New Roman"/>
          <w:szCs w:val="24"/>
        </w:rPr>
        <w:t>.</w:t>
      </w:r>
    </w:p>
    <w:p w14:paraId="49924227"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Δ</w:t>
      </w:r>
      <w:r w:rsidRPr="00166ED8">
        <w:rPr>
          <w:rFonts w:eastAsia="Times New Roman" w:cs="Times New Roman"/>
          <w:szCs w:val="24"/>
        </w:rPr>
        <w:t>εν θ</w:t>
      </w:r>
      <w:r>
        <w:rPr>
          <w:rFonts w:eastAsia="Times New Roman" w:cs="Times New Roman"/>
          <w:szCs w:val="24"/>
        </w:rPr>
        <w:t xml:space="preserve">α σταθώ </w:t>
      </w:r>
      <w:r w:rsidRPr="00166ED8">
        <w:rPr>
          <w:rFonts w:eastAsia="Times New Roman" w:cs="Times New Roman"/>
          <w:szCs w:val="24"/>
        </w:rPr>
        <w:t>ιδιαίτερα</w:t>
      </w:r>
      <w:r w:rsidRPr="00166ED8">
        <w:rPr>
          <w:rFonts w:eastAsia="Times New Roman" w:cs="Times New Roman"/>
          <w:szCs w:val="24"/>
        </w:rPr>
        <w:t xml:space="preserve"> στα έργα</w:t>
      </w:r>
      <w:r>
        <w:rPr>
          <w:rFonts w:eastAsia="Times New Roman" w:cs="Times New Roman"/>
          <w:szCs w:val="24"/>
        </w:rPr>
        <w:t>,</w:t>
      </w:r>
      <w:r w:rsidRPr="00166ED8">
        <w:rPr>
          <w:rFonts w:eastAsia="Times New Roman" w:cs="Times New Roman"/>
          <w:szCs w:val="24"/>
        </w:rPr>
        <w:t xml:space="preserve"> που βρίσκονται σε εξέλιξη και είναι πολλά</w:t>
      </w:r>
      <w:r>
        <w:rPr>
          <w:rFonts w:eastAsia="Times New Roman" w:cs="Times New Roman"/>
          <w:szCs w:val="24"/>
        </w:rPr>
        <w:t>,</w:t>
      </w:r>
      <w:r w:rsidRPr="00166ED8">
        <w:rPr>
          <w:rFonts w:eastAsia="Times New Roman" w:cs="Times New Roman"/>
          <w:szCs w:val="24"/>
        </w:rPr>
        <w:t xml:space="preserve"> εκατοντάδες ούτε στους εποπτευόμενους φορείς</w:t>
      </w:r>
      <w:r>
        <w:rPr>
          <w:rFonts w:eastAsia="Times New Roman" w:cs="Times New Roman"/>
          <w:szCs w:val="24"/>
        </w:rPr>
        <w:t>, διότι η κατάσταση εκεί έ</w:t>
      </w:r>
      <w:r w:rsidRPr="00166ED8">
        <w:rPr>
          <w:rFonts w:eastAsia="Times New Roman" w:cs="Times New Roman"/>
          <w:szCs w:val="24"/>
        </w:rPr>
        <w:t>χει σταθεροποιηθεί κ</w:t>
      </w:r>
      <w:r>
        <w:rPr>
          <w:rFonts w:eastAsia="Times New Roman" w:cs="Times New Roman"/>
          <w:szCs w:val="24"/>
        </w:rPr>
        <w:t>αι έχει περάσει η περίοδος της μ</w:t>
      </w:r>
      <w:r w:rsidRPr="00166ED8">
        <w:rPr>
          <w:rFonts w:eastAsia="Times New Roman" w:cs="Times New Roman"/>
          <w:szCs w:val="24"/>
        </w:rPr>
        <w:t>εγάλης πίεσης και κρίσης</w:t>
      </w:r>
      <w:r>
        <w:rPr>
          <w:rFonts w:eastAsia="Times New Roman" w:cs="Times New Roman"/>
          <w:szCs w:val="24"/>
        </w:rPr>
        <w:t>. Έ</w:t>
      </w:r>
      <w:r w:rsidRPr="00166ED8">
        <w:rPr>
          <w:rFonts w:eastAsia="Times New Roman" w:cs="Times New Roman"/>
          <w:szCs w:val="24"/>
        </w:rPr>
        <w:t>να ξεχωριστό</w:t>
      </w:r>
      <w:r>
        <w:rPr>
          <w:rFonts w:eastAsia="Times New Roman" w:cs="Times New Roman"/>
          <w:szCs w:val="24"/>
        </w:rPr>
        <w:t>,</w:t>
      </w:r>
      <w:r w:rsidRPr="00166ED8">
        <w:rPr>
          <w:rFonts w:eastAsia="Times New Roman" w:cs="Times New Roman"/>
          <w:szCs w:val="24"/>
        </w:rPr>
        <w:t xml:space="preserve"> </w:t>
      </w:r>
      <w:r>
        <w:rPr>
          <w:rFonts w:eastAsia="Times New Roman" w:cs="Times New Roman"/>
          <w:szCs w:val="24"/>
        </w:rPr>
        <w:t>όμως,</w:t>
      </w:r>
      <w:r w:rsidRPr="00166ED8">
        <w:rPr>
          <w:rFonts w:eastAsia="Times New Roman" w:cs="Times New Roman"/>
          <w:szCs w:val="24"/>
        </w:rPr>
        <w:t xml:space="preserve"> κομβικό σημείο</w:t>
      </w:r>
      <w:r>
        <w:rPr>
          <w:rFonts w:eastAsia="Times New Roman" w:cs="Times New Roman"/>
          <w:szCs w:val="24"/>
        </w:rPr>
        <w:t>,</w:t>
      </w:r>
      <w:r w:rsidRPr="00166ED8">
        <w:rPr>
          <w:rFonts w:eastAsia="Times New Roman" w:cs="Times New Roman"/>
          <w:szCs w:val="24"/>
        </w:rPr>
        <w:t xml:space="preserve"> στο οποίο θέλω να</w:t>
      </w:r>
      <w:r w:rsidRPr="00166ED8">
        <w:rPr>
          <w:rFonts w:eastAsia="Times New Roman" w:cs="Times New Roman"/>
          <w:szCs w:val="24"/>
        </w:rPr>
        <w:t xml:space="preserve"> αναφερθώ</w:t>
      </w:r>
      <w:r>
        <w:rPr>
          <w:rFonts w:eastAsia="Times New Roman" w:cs="Times New Roman"/>
          <w:szCs w:val="24"/>
        </w:rPr>
        <w:t>,</w:t>
      </w:r>
      <w:r w:rsidRPr="00166ED8">
        <w:rPr>
          <w:rFonts w:eastAsia="Times New Roman" w:cs="Times New Roman"/>
          <w:szCs w:val="24"/>
        </w:rPr>
        <w:t xml:space="preserve"> είναι η οργάνωση και ο ρόλος της Ειδικής Γραμματείας </w:t>
      </w:r>
      <w:r>
        <w:rPr>
          <w:rFonts w:eastAsia="Times New Roman" w:cs="Times New Roman"/>
          <w:szCs w:val="24"/>
        </w:rPr>
        <w:t xml:space="preserve">Σύγχρονου </w:t>
      </w:r>
      <w:r w:rsidRPr="00166ED8">
        <w:rPr>
          <w:rFonts w:eastAsia="Times New Roman" w:cs="Times New Roman"/>
          <w:szCs w:val="24"/>
        </w:rPr>
        <w:t>Πολιτισμού</w:t>
      </w:r>
      <w:r>
        <w:rPr>
          <w:rFonts w:eastAsia="Times New Roman" w:cs="Times New Roman"/>
          <w:szCs w:val="24"/>
        </w:rPr>
        <w:t>,</w:t>
      </w:r>
      <w:r w:rsidRPr="00166ED8">
        <w:rPr>
          <w:rFonts w:eastAsia="Times New Roman" w:cs="Times New Roman"/>
          <w:szCs w:val="24"/>
        </w:rPr>
        <w:t xml:space="preserve"> που θα αποτελέσει σύντομα καθοριστικό παράγοντα στο</w:t>
      </w:r>
      <w:r>
        <w:rPr>
          <w:rFonts w:eastAsia="Times New Roman" w:cs="Times New Roman"/>
          <w:szCs w:val="24"/>
        </w:rPr>
        <w:t>ν</w:t>
      </w:r>
      <w:r w:rsidRPr="00166ED8">
        <w:rPr>
          <w:rFonts w:eastAsia="Times New Roman" w:cs="Times New Roman"/>
          <w:szCs w:val="24"/>
        </w:rPr>
        <w:t xml:space="preserve"> σχεδιασμό και την εφαρμογή της πολιτιστικής πολιτικής για το</w:t>
      </w:r>
      <w:r>
        <w:rPr>
          <w:rFonts w:eastAsia="Times New Roman" w:cs="Times New Roman"/>
          <w:szCs w:val="24"/>
        </w:rPr>
        <w:t>ν</w:t>
      </w:r>
      <w:r w:rsidRPr="00166ED8">
        <w:rPr>
          <w:rFonts w:eastAsia="Times New Roman" w:cs="Times New Roman"/>
          <w:szCs w:val="24"/>
        </w:rPr>
        <w:t xml:space="preserve"> σύγχρονο πολιτισμό στην περιφέρεια</w:t>
      </w:r>
      <w:r>
        <w:rPr>
          <w:rFonts w:eastAsia="Times New Roman" w:cs="Times New Roman"/>
          <w:szCs w:val="24"/>
        </w:rPr>
        <w:t>. Π</w:t>
      </w:r>
      <w:r w:rsidRPr="00166ED8">
        <w:rPr>
          <w:rFonts w:eastAsia="Times New Roman" w:cs="Times New Roman"/>
          <w:szCs w:val="24"/>
        </w:rPr>
        <w:t>ρος τούτο</w:t>
      </w:r>
      <w:r>
        <w:rPr>
          <w:rFonts w:eastAsia="Times New Roman" w:cs="Times New Roman"/>
          <w:szCs w:val="24"/>
        </w:rPr>
        <w:t>,</w:t>
      </w:r>
      <w:r w:rsidRPr="00166ED8">
        <w:rPr>
          <w:rFonts w:eastAsia="Times New Roman" w:cs="Times New Roman"/>
          <w:szCs w:val="24"/>
        </w:rPr>
        <w:t xml:space="preserve"> βρισκόμ</w:t>
      </w:r>
      <w:r w:rsidRPr="00166ED8">
        <w:rPr>
          <w:rFonts w:eastAsia="Times New Roman" w:cs="Times New Roman"/>
          <w:szCs w:val="24"/>
        </w:rPr>
        <w:t>αστε σε φάση σχεδιασμού και άμεσης δρομολόγησης της περιφερειακής πολιτισμικής πολιτικής</w:t>
      </w:r>
      <w:r>
        <w:rPr>
          <w:rFonts w:eastAsia="Times New Roman" w:cs="Times New Roman"/>
          <w:szCs w:val="24"/>
        </w:rPr>
        <w:t>,</w:t>
      </w:r>
      <w:r w:rsidRPr="00166ED8">
        <w:rPr>
          <w:rFonts w:eastAsia="Times New Roman" w:cs="Times New Roman"/>
          <w:szCs w:val="24"/>
        </w:rPr>
        <w:t xml:space="preserve"> που αφορά το</w:t>
      </w:r>
      <w:r>
        <w:rPr>
          <w:rFonts w:eastAsia="Times New Roman" w:cs="Times New Roman"/>
          <w:szCs w:val="24"/>
        </w:rPr>
        <w:t>ν</w:t>
      </w:r>
      <w:r w:rsidRPr="00166ED8">
        <w:rPr>
          <w:rFonts w:eastAsia="Times New Roman" w:cs="Times New Roman"/>
          <w:szCs w:val="24"/>
        </w:rPr>
        <w:t xml:space="preserve"> σύγχρονο πολιτισμό</w:t>
      </w:r>
      <w:r>
        <w:rPr>
          <w:rFonts w:eastAsia="Times New Roman" w:cs="Times New Roman"/>
          <w:szCs w:val="24"/>
        </w:rPr>
        <w:t>,</w:t>
      </w:r>
      <w:r w:rsidRPr="00166ED8">
        <w:rPr>
          <w:rFonts w:eastAsia="Times New Roman" w:cs="Times New Roman"/>
          <w:szCs w:val="24"/>
        </w:rPr>
        <w:t xml:space="preserve"> γιατί</w:t>
      </w:r>
      <w:r>
        <w:rPr>
          <w:rFonts w:eastAsia="Times New Roman" w:cs="Times New Roman"/>
          <w:szCs w:val="24"/>
        </w:rPr>
        <w:t>,</w:t>
      </w:r>
      <w:r w:rsidRPr="00166ED8">
        <w:rPr>
          <w:rFonts w:eastAsia="Times New Roman" w:cs="Times New Roman"/>
          <w:szCs w:val="24"/>
        </w:rPr>
        <w:t xml:space="preserve"> όπως ξέρετε</w:t>
      </w:r>
      <w:r>
        <w:rPr>
          <w:rFonts w:eastAsia="Times New Roman" w:cs="Times New Roman"/>
          <w:szCs w:val="24"/>
        </w:rPr>
        <w:t>,</w:t>
      </w:r>
      <w:r w:rsidRPr="00166ED8">
        <w:rPr>
          <w:rFonts w:eastAsia="Times New Roman" w:cs="Times New Roman"/>
          <w:szCs w:val="24"/>
        </w:rPr>
        <w:t xml:space="preserve"> η πολιτισμ</w:t>
      </w:r>
      <w:r>
        <w:rPr>
          <w:rFonts w:eastAsia="Times New Roman" w:cs="Times New Roman"/>
          <w:szCs w:val="24"/>
        </w:rPr>
        <w:t>ική κληρονομιά ήδη έχει μεγάλη π</w:t>
      </w:r>
      <w:r w:rsidRPr="00166ED8">
        <w:rPr>
          <w:rFonts w:eastAsia="Times New Roman" w:cs="Times New Roman"/>
          <w:szCs w:val="24"/>
        </w:rPr>
        <w:t>εριφερειακή διάρθρωση</w:t>
      </w:r>
      <w:r>
        <w:rPr>
          <w:rFonts w:eastAsia="Times New Roman" w:cs="Times New Roman"/>
          <w:szCs w:val="24"/>
        </w:rPr>
        <w:t>. Ε</w:t>
      </w:r>
      <w:r w:rsidRPr="00166ED8">
        <w:rPr>
          <w:rFonts w:eastAsia="Times New Roman" w:cs="Times New Roman"/>
          <w:szCs w:val="24"/>
        </w:rPr>
        <w:t xml:space="preserve">ίμαστε με το βλέμμα στραμμένο σε ορίζοντα </w:t>
      </w:r>
      <w:r w:rsidRPr="00166ED8">
        <w:rPr>
          <w:rFonts w:eastAsia="Times New Roman" w:cs="Times New Roman"/>
          <w:szCs w:val="24"/>
        </w:rPr>
        <w:t>δεκαετίας</w:t>
      </w:r>
      <w:r>
        <w:rPr>
          <w:rFonts w:eastAsia="Times New Roman" w:cs="Times New Roman"/>
          <w:szCs w:val="24"/>
        </w:rPr>
        <w:t>,</w:t>
      </w:r>
      <w:r w:rsidRPr="00166ED8">
        <w:rPr>
          <w:rFonts w:eastAsia="Times New Roman" w:cs="Times New Roman"/>
          <w:szCs w:val="24"/>
        </w:rPr>
        <w:t xml:space="preserve"> για τη συγκρότηση ενός νέου και</w:t>
      </w:r>
      <w:r>
        <w:rPr>
          <w:rFonts w:eastAsia="Times New Roman" w:cs="Times New Roman"/>
          <w:szCs w:val="24"/>
        </w:rPr>
        <w:t xml:space="preserve"> σαφούς μοντέλου ανάπτυξης και κ</w:t>
      </w:r>
      <w:r w:rsidRPr="00166ED8">
        <w:rPr>
          <w:rFonts w:eastAsia="Times New Roman" w:cs="Times New Roman"/>
          <w:szCs w:val="24"/>
        </w:rPr>
        <w:t>οινωνικής</w:t>
      </w:r>
      <w:r>
        <w:rPr>
          <w:rFonts w:eastAsia="Times New Roman" w:cs="Times New Roman"/>
          <w:szCs w:val="24"/>
        </w:rPr>
        <w:t>-</w:t>
      </w:r>
      <w:r w:rsidRPr="00166ED8">
        <w:rPr>
          <w:rFonts w:eastAsia="Times New Roman" w:cs="Times New Roman"/>
          <w:szCs w:val="24"/>
        </w:rPr>
        <w:t>πολιτισμικής συνοχής</w:t>
      </w:r>
      <w:r>
        <w:rPr>
          <w:rFonts w:eastAsia="Times New Roman" w:cs="Times New Roman"/>
          <w:szCs w:val="24"/>
        </w:rPr>
        <w:t>,</w:t>
      </w:r>
      <w:r w:rsidRPr="00166ED8">
        <w:rPr>
          <w:rFonts w:eastAsia="Times New Roman" w:cs="Times New Roman"/>
          <w:szCs w:val="24"/>
        </w:rPr>
        <w:t xml:space="preserve"> που να αφορά </w:t>
      </w:r>
      <w:r>
        <w:rPr>
          <w:rFonts w:eastAsia="Times New Roman" w:cs="Times New Roman"/>
          <w:szCs w:val="24"/>
        </w:rPr>
        <w:t>όλες τις περιφέρειες της χώρας.</w:t>
      </w:r>
    </w:p>
    <w:p w14:paraId="4992422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Σε αυτό το πλαίσιο, στόχος είναι η ανασυγκρότηση της ταυτότητας και της ανάδειξης των πόλεων και των περι</w:t>
      </w:r>
      <w:r>
        <w:rPr>
          <w:rFonts w:eastAsia="Times New Roman" w:cs="Times New Roman"/>
          <w:szCs w:val="24"/>
        </w:rPr>
        <w:t xml:space="preserve">φερειών, με κεντρικούς άξονες τη συμπερίληψη όλων των ομάδων του πληθυσμού, την πολιτισμική συνοχή μέσα από τη μείωση </w:t>
      </w:r>
      <w:r>
        <w:rPr>
          <w:rFonts w:eastAsia="Times New Roman" w:cs="Times New Roman"/>
          <w:szCs w:val="24"/>
        </w:rPr>
        <w:lastRenderedPageBreak/>
        <w:t>των ανισοτήτων, τις συμμετοχικές διαδικασίες, την παραγωγική και οικονομική ανασυγκρότηση και επίσης αναζωογόνηση.</w:t>
      </w:r>
    </w:p>
    <w:p w14:paraId="4992422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Είμαστε σε διαβούλευση</w:t>
      </w:r>
      <w:r>
        <w:rPr>
          <w:rFonts w:eastAsia="Times New Roman" w:cs="Times New Roman"/>
          <w:szCs w:val="24"/>
        </w:rPr>
        <w:t>,</w:t>
      </w:r>
      <w:r>
        <w:rPr>
          <w:rFonts w:eastAsia="Times New Roman" w:cs="Times New Roman"/>
          <w:szCs w:val="24"/>
        </w:rPr>
        <w:t xml:space="preserve"> πολύ σύντομα. Σε αυτήν τη διαβούλευση</w:t>
      </w:r>
      <w:r>
        <w:rPr>
          <w:rFonts w:eastAsia="Times New Roman" w:cs="Times New Roman"/>
          <w:szCs w:val="24"/>
        </w:rPr>
        <w:t>,</w:t>
      </w:r>
      <w:r>
        <w:rPr>
          <w:rFonts w:eastAsia="Times New Roman" w:cs="Times New Roman"/>
          <w:szCs w:val="24"/>
        </w:rPr>
        <w:t xml:space="preserve"> εκτός από τους θεσμικούς δρώντες, δήμους και περιφέρειες, που εκ των πραγμάτων έχουν σημαντικό ρόλο, όλα τα κύτταρα πολιτισμού -βιβλιοθήκες, οργανισμοί, πανεπιστημιακές σχολές, λέσχες κινηματογράφου, μουσεία, σύλλογο</w:t>
      </w:r>
      <w:r>
        <w:rPr>
          <w:rFonts w:eastAsia="Times New Roman" w:cs="Times New Roman"/>
          <w:szCs w:val="24"/>
        </w:rPr>
        <w:t>ι- θα έχουν έναν σημαντικό ρόλο.</w:t>
      </w:r>
    </w:p>
    <w:p w14:paraId="4992422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Ένα δεύτερο σημείο</w:t>
      </w:r>
      <w:r>
        <w:rPr>
          <w:rFonts w:eastAsia="Times New Roman" w:cs="Times New Roman"/>
          <w:szCs w:val="24"/>
        </w:rPr>
        <w:t>,</w:t>
      </w:r>
      <w:r>
        <w:rPr>
          <w:rFonts w:eastAsia="Times New Roman" w:cs="Times New Roman"/>
          <w:szCs w:val="24"/>
        </w:rPr>
        <w:t xml:space="preserve"> στο οποίο θέλω να σταθώ</w:t>
      </w:r>
      <w:r>
        <w:rPr>
          <w:rFonts w:eastAsia="Times New Roman" w:cs="Times New Roman"/>
          <w:szCs w:val="24"/>
        </w:rPr>
        <w:t>,</w:t>
      </w:r>
      <w:r>
        <w:rPr>
          <w:rFonts w:eastAsia="Times New Roman" w:cs="Times New Roman"/>
          <w:szCs w:val="24"/>
        </w:rPr>
        <w:t xml:space="preserve"> είναι ο πολιτισμός για παιδιά και νέους. Η σχέση των ανηλίκων με τον πολιτισμό, τις υπηρεσίες και την κατανάλωση πολιτιστικών προϊόντων και αγαθών, αλλά και με τα μέσα μαζικής εν</w:t>
      </w:r>
      <w:r>
        <w:rPr>
          <w:rFonts w:eastAsia="Times New Roman" w:cs="Times New Roman"/>
          <w:szCs w:val="24"/>
        </w:rPr>
        <w:t xml:space="preserve">ημέρωσης και τις ψηφιακές εφαρμογές και όλες οι νέες πολιτιστικές πρακτικές που έχουν αυτές οι ηλικίες και που πολλές φορές μας ξενίζουν, βρίσκονται στο επίκεντρο του </w:t>
      </w:r>
      <w:proofErr w:type="spellStart"/>
      <w:r>
        <w:rPr>
          <w:rFonts w:eastAsia="Times New Roman" w:cs="Times New Roman"/>
          <w:szCs w:val="24"/>
        </w:rPr>
        <w:t>ενδιαφέροντός</w:t>
      </w:r>
      <w:proofErr w:type="spellEnd"/>
      <w:r>
        <w:rPr>
          <w:rFonts w:eastAsia="Times New Roman" w:cs="Times New Roman"/>
          <w:szCs w:val="24"/>
        </w:rPr>
        <w:t xml:space="preserve"> μας. Μετά από σχετική έρευνα, που σύντομα ολοκληρώνεται, θα είμαστε σε θέση</w:t>
      </w:r>
      <w:r>
        <w:rPr>
          <w:rFonts w:eastAsia="Times New Roman" w:cs="Times New Roman"/>
          <w:szCs w:val="24"/>
        </w:rPr>
        <w:t xml:space="preserve"> να υποστηρίξουμε μια πολιτική</w:t>
      </w:r>
      <w:r>
        <w:rPr>
          <w:rFonts w:eastAsia="Times New Roman" w:cs="Times New Roman"/>
          <w:szCs w:val="24"/>
        </w:rPr>
        <w:t>,</w:t>
      </w:r>
      <w:r>
        <w:rPr>
          <w:rFonts w:eastAsia="Times New Roman" w:cs="Times New Roman"/>
          <w:szCs w:val="24"/>
        </w:rPr>
        <w:t xml:space="preserve"> με πρόγραμμα </w:t>
      </w:r>
      <w:proofErr w:type="spellStart"/>
      <w:r>
        <w:rPr>
          <w:rFonts w:eastAsia="Times New Roman" w:cs="Times New Roman"/>
          <w:szCs w:val="24"/>
        </w:rPr>
        <w:t>στοχευμένο</w:t>
      </w:r>
      <w:proofErr w:type="spellEnd"/>
      <w:r>
        <w:rPr>
          <w:rFonts w:eastAsia="Times New Roman" w:cs="Times New Roman"/>
          <w:szCs w:val="24"/>
        </w:rPr>
        <w:t xml:space="preserve"> σε δράσεις για τα παιδιά. Θέλουμε η τέχνη και η επικοινωνία, αλλά και η γενικότερη δημιουργικότητα, που τρέφει το φαντασιακό και διαμορφώνει την ταυτότητα των παιδιών και των νέων, να βρίσκεται στο κέ</w:t>
      </w:r>
      <w:r>
        <w:rPr>
          <w:rFonts w:eastAsia="Times New Roman" w:cs="Times New Roman"/>
          <w:szCs w:val="24"/>
        </w:rPr>
        <w:t>ντρο της ζωής τους δυναμικά, προσφέροντάς τους τη συν</w:t>
      </w:r>
      <w:r>
        <w:rPr>
          <w:rFonts w:eastAsia="Times New Roman" w:cs="Times New Roman"/>
          <w:szCs w:val="24"/>
        </w:rPr>
        <w:lastRenderedPageBreak/>
        <w:t>θήκη της ελεύθερης έκφρασης και τα δημιουργικά εφόδια</w:t>
      </w:r>
      <w:r>
        <w:rPr>
          <w:rFonts w:eastAsia="Times New Roman" w:cs="Times New Roman"/>
          <w:szCs w:val="24"/>
        </w:rPr>
        <w:t>,</w:t>
      </w:r>
      <w:r>
        <w:rPr>
          <w:rFonts w:eastAsia="Times New Roman" w:cs="Times New Roman"/>
          <w:szCs w:val="24"/>
        </w:rPr>
        <w:t xml:space="preserve"> που συγκροτούν νέα υποκείμενα με κριτική σκέψη, νέους πολίτες με δημοκρατική συνείδηση, ελευθερία γνώμης και έκφρασης.</w:t>
      </w:r>
    </w:p>
    <w:p w14:paraId="4992422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 Υπουργείο Πολιτισμού αναγν</w:t>
      </w:r>
      <w:r>
        <w:rPr>
          <w:rFonts w:eastAsia="Times New Roman" w:cs="Times New Roman"/>
          <w:szCs w:val="24"/>
        </w:rPr>
        <w:t>ωρίζει το μερίδιο της δικής του ευθύνης απέναντι στα πολιτισμικά δικαιώματα των παιδιών και των νέων. Το παιδί-πολίτης είναι ένα υπό διαμόρφωση μέλος της δημοκρατικής κοινωνίας, δικαιούται να έχει ισότιμη πρόσβαση στις κοινωνικές διεργασίες, στην πληροφόρη</w:t>
      </w:r>
      <w:r>
        <w:rPr>
          <w:rFonts w:eastAsia="Times New Roman" w:cs="Times New Roman"/>
          <w:szCs w:val="24"/>
        </w:rPr>
        <w:t xml:space="preserve">ση, τη γνώση και τον πολιτισμό, να συμμετέχει και να παίζει ενεργό ρόλο στην πορεία της ζωής και του </w:t>
      </w:r>
      <w:proofErr w:type="spellStart"/>
      <w:r>
        <w:rPr>
          <w:rFonts w:eastAsia="Times New Roman" w:cs="Times New Roman"/>
          <w:szCs w:val="24"/>
        </w:rPr>
        <w:t>μέλλοντός</w:t>
      </w:r>
      <w:proofErr w:type="spellEnd"/>
      <w:r>
        <w:rPr>
          <w:rFonts w:eastAsia="Times New Roman" w:cs="Times New Roman"/>
          <w:szCs w:val="24"/>
        </w:rPr>
        <w:t xml:space="preserve"> του. Δεν είναι ένα άβουλο αντικείμενο διαμόρφωσης κατά τη βούληση των ενηλίκων, αλλά είναι ένα αναπτυσσόμενο υποκείμενο</w:t>
      </w:r>
      <w:r>
        <w:rPr>
          <w:rFonts w:eastAsia="Times New Roman" w:cs="Times New Roman"/>
          <w:szCs w:val="24"/>
        </w:rPr>
        <w:t>,</w:t>
      </w:r>
      <w:r>
        <w:rPr>
          <w:rFonts w:eastAsia="Times New Roman" w:cs="Times New Roman"/>
          <w:szCs w:val="24"/>
        </w:rPr>
        <w:t xml:space="preserve"> που ωριμάζει και οφείλου</w:t>
      </w:r>
      <w:r>
        <w:rPr>
          <w:rFonts w:eastAsia="Times New Roman" w:cs="Times New Roman"/>
          <w:szCs w:val="24"/>
        </w:rPr>
        <w:t>με να του παρέχουμε τα εχέγγυα μιας ασφαλούς ζωής και τις συνθήκες δίκαια κατανεμημένων όρων ανάπτυξής του.</w:t>
      </w:r>
    </w:p>
    <w:p w14:paraId="4992422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Έχουμε, όμως, και μια ιδιαίτερη υποχρέωση να υποστηρίξουμε τα παιδιά</w:t>
      </w:r>
      <w:r>
        <w:rPr>
          <w:rFonts w:eastAsia="Times New Roman" w:cs="Times New Roman"/>
          <w:szCs w:val="24"/>
        </w:rPr>
        <w:t>,</w:t>
      </w:r>
      <w:r>
        <w:rPr>
          <w:rFonts w:eastAsia="Times New Roman" w:cs="Times New Roman"/>
          <w:szCs w:val="24"/>
        </w:rPr>
        <w:t xml:space="preserve"> που ανήκουν σε ευάλωτες ομάδες, όπως είναι τα παιδιά σε κατάσταση φτώχειας, τα</w:t>
      </w:r>
      <w:r>
        <w:rPr>
          <w:rFonts w:eastAsia="Times New Roman" w:cs="Times New Roman"/>
          <w:szCs w:val="24"/>
        </w:rPr>
        <w:t xml:space="preserve"> έγκλειστα σε ιδρύματα και κέντρα κράτησης, τα παιδιά με αναπηρίες, τα παιδιά </w:t>
      </w:r>
      <w:proofErr w:type="spellStart"/>
      <w:r>
        <w:rPr>
          <w:rFonts w:eastAsia="Times New Roman" w:cs="Times New Roman"/>
          <w:szCs w:val="24"/>
        </w:rPr>
        <w:t>Ρομά</w:t>
      </w:r>
      <w:proofErr w:type="spellEnd"/>
      <w:r>
        <w:rPr>
          <w:rFonts w:eastAsia="Times New Roman" w:cs="Times New Roman"/>
          <w:szCs w:val="24"/>
        </w:rPr>
        <w:t>, τα παιδιά πρόσφυγες και μετανάστες και άλλες ομάδες</w:t>
      </w:r>
      <w:r>
        <w:rPr>
          <w:rFonts w:eastAsia="Times New Roman" w:cs="Times New Roman"/>
          <w:szCs w:val="24"/>
        </w:rPr>
        <w:t>,</w:t>
      </w:r>
      <w:r>
        <w:rPr>
          <w:rFonts w:eastAsia="Times New Roman" w:cs="Times New Roman"/>
          <w:szCs w:val="24"/>
        </w:rPr>
        <w:t xml:space="preserve"> που κινδυνεύουν με αποκλεισμό. Σε αυτό το πεδίο</w:t>
      </w:r>
      <w:r>
        <w:rPr>
          <w:rFonts w:eastAsia="Times New Roman" w:cs="Times New Roman"/>
          <w:szCs w:val="24"/>
        </w:rPr>
        <w:t>,</w:t>
      </w:r>
      <w:r>
        <w:rPr>
          <w:rFonts w:eastAsia="Times New Roman" w:cs="Times New Roman"/>
          <w:szCs w:val="24"/>
        </w:rPr>
        <w:t xml:space="preserve"> πιστεύουμε σε δράσεις μαζί, σε δράσεις από κοινού, ικανές να προκαλούν</w:t>
      </w:r>
      <w:r>
        <w:rPr>
          <w:rFonts w:eastAsia="Times New Roman" w:cs="Times New Roman"/>
          <w:szCs w:val="24"/>
        </w:rPr>
        <w:t xml:space="preserve"> συνάφειες και να επηρεάζουν εξίσου όλες τις πλευρές που </w:t>
      </w:r>
      <w:r>
        <w:rPr>
          <w:rFonts w:eastAsia="Times New Roman" w:cs="Times New Roman"/>
          <w:szCs w:val="24"/>
        </w:rPr>
        <w:lastRenderedPageBreak/>
        <w:t xml:space="preserve">συμμετέχουν: άλλες υποστηρικτικά στις ευάλωτες ομάδες, άλλες ευαισθητοποιώντας τες, αυτές που έρχονται σε επαφή με την </w:t>
      </w:r>
      <w:proofErr w:type="spellStart"/>
      <w:r w:rsidRPr="008F320F">
        <w:rPr>
          <w:rFonts w:eastAsia="Times New Roman" w:cs="Times New Roman"/>
          <w:szCs w:val="24"/>
        </w:rPr>
        <w:t>ευαλωτότητα</w:t>
      </w:r>
      <w:proofErr w:type="spellEnd"/>
      <w:r w:rsidRPr="008F320F">
        <w:rPr>
          <w:rFonts w:eastAsia="Times New Roman" w:cs="Times New Roman"/>
          <w:szCs w:val="24"/>
        </w:rPr>
        <w:t xml:space="preserve"> </w:t>
      </w:r>
      <w:r>
        <w:rPr>
          <w:rFonts w:eastAsia="Times New Roman" w:cs="Times New Roman"/>
          <w:szCs w:val="24"/>
        </w:rPr>
        <w:t xml:space="preserve">των άλλων, των διαφορετικών. Είναι εκεί που πρέπει να οικοδομήσουμε </w:t>
      </w:r>
      <w:r>
        <w:rPr>
          <w:rFonts w:eastAsia="Times New Roman" w:cs="Times New Roman"/>
          <w:szCs w:val="24"/>
        </w:rPr>
        <w:t>γέφυρες επικοινωνίας, κοινών δράσεων και μιας νέας στάσης ζωής, που θα υπερβαίνει την ευαισθησία και την αναγνώριση της ιδιαιτερότητας και θα μετατρέπεται σε ενεργητική στάση κατά των διακρίσεων.</w:t>
      </w:r>
    </w:p>
    <w:p w14:paraId="4992422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Οι κοινωνικές παροχές για την υποστήριξη των παιδιών και νέω</w:t>
      </w:r>
      <w:r>
        <w:rPr>
          <w:rFonts w:eastAsia="Times New Roman" w:cs="Times New Roman"/>
          <w:szCs w:val="24"/>
        </w:rPr>
        <w:t>ν ήταν σημαντικές και σταθερά, εντυπωσιακά, θα έλεγα, αυξανόμενες τα τρία τελευταία χρόνια. Ήταν σωτήριες για πολλές οικογένειες και παιδιά, αλλά χάρη σε αυτές και μετά από αυτές είναι η στιγμή να τις συμπληρώσουμε με πολιτικές πολιτισμικής υποστήριξης.</w:t>
      </w:r>
    </w:p>
    <w:p w14:paraId="4992422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Όσ</w:t>
      </w:r>
      <w:r>
        <w:rPr>
          <w:rFonts w:eastAsia="Times New Roman" w:cs="Times New Roman"/>
          <w:szCs w:val="24"/>
        </w:rPr>
        <w:t>ον αφορά τους νέους δημιουργούς και καλλιτέχνες, σχεδιάζουμε ένα πρόγραμμα για τις δημιουργικές ομάδες των νέων παραγωγών και καλλιτεχνών, που βγαίνοντας από την κρίση</w:t>
      </w:r>
      <w:r>
        <w:rPr>
          <w:rFonts w:eastAsia="Times New Roman" w:cs="Times New Roman"/>
          <w:szCs w:val="24"/>
        </w:rPr>
        <w:t>,</w:t>
      </w:r>
      <w:r>
        <w:rPr>
          <w:rFonts w:eastAsia="Times New Roman" w:cs="Times New Roman"/>
          <w:szCs w:val="24"/>
        </w:rPr>
        <w:t xml:space="preserve"> πρέπει να έχουν εργαλεία και δυνατότητες να δείξουν τι μπορούν, πιο δυναμικά και πιο ευ</w:t>
      </w:r>
      <w:r>
        <w:rPr>
          <w:rFonts w:eastAsia="Times New Roman" w:cs="Times New Roman"/>
          <w:szCs w:val="24"/>
        </w:rPr>
        <w:t>διάκριτα. Γι’ αυτό και το κέντρο για τη σύγχρονη πολιτιστική δημιουργία</w:t>
      </w:r>
      <w:r>
        <w:rPr>
          <w:rFonts w:eastAsia="Times New Roman" w:cs="Times New Roman"/>
          <w:szCs w:val="24"/>
        </w:rPr>
        <w:t>,</w:t>
      </w:r>
      <w:r>
        <w:rPr>
          <w:rFonts w:eastAsia="Times New Roman" w:cs="Times New Roman"/>
          <w:szCs w:val="24"/>
        </w:rPr>
        <w:t xml:space="preserve"> που θα στεγαστεί στο «Α</w:t>
      </w:r>
      <w:r>
        <w:rPr>
          <w:rFonts w:eastAsia="Times New Roman" w:cs="Times New Roman"/>
          <w:szCs w:val="24"/>
        </w:rPr>
        <w:t>ΚΡΟΠΟΛ</w:t>
      </w:r>
      <w:r>
        <w:rPr>
          <w:rFonts w:eastAsia="Times New Roman" w:cs="Times New Roman"/>
          <w:szCs w:val="24"/>
        </w:rPr>
        <w:t>» θεωρούμε ότι είναι ένας ανοικτός, δημόσιος, δημιουργικός, νεανικός χώρος - κόμβος για την ανάπτυξη και ενίσχυση της σύγχρονης δραστηριότητας και καλλιτε</w:t>
      </w:r>
      <w:r>
        <w:rPr>
          <w:rFonts w:eastAsia="Times New Roman" w:cs="Times New Roman"/>
          <w:szCs w:val="24"/>
        </w:rPr>
        <w:t>χνικής δημιουργίας.</w:t>
      </w:r>
    </w:p>
    <w:p w14:paraId="4992422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Τέλος, -αλλά όχι έσχατο ως προς τη σημασία του- αναφέρομαι στον νέο οργανισμό βιβλίου και πολιτισμού, τον οποίο έχουμε υποσχεθεί και ο οποίος βρίσκεται </w:t>
      </w:r>
      <w:r>
        <w:rPr>
          <w:rFonts w:eastAsia="Times New Roman" w:cs="Times New Roman"/>
          <w:szCs w:val="24"/>
        </w:rPr>
        <w:lastRenderedPageBreak/>
        <w:t>σε διαβούλευση και σύντομα πιστεύουμε ότι θα μπορεί να έχει ολοκληρωμένο το σχέδιό τ</w:t>
      </w:r>
      <w:r>
        <w:rPr>
          <w:rFonts w:eastAsia="Times New Roman" w:cs="Times New Roman"/>
          <w:szCs w:val="24"/>
        </w:rPr>
        <w:t>ου.</w:t>
      </w:r>
    </w:p>
    <w:p w14:paraId="4992423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9924231"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924232" w14:textId="77777777" w:rsidR="00BA2908" w:rsidRDefault="00D473A4">
      <w:pPr>
        <w:spacing w:after="0" w:line="600" w:lineRule="auto"/>
        <w:ind w:firstLine="720"/>
        <w:jc w:val="both"/>
        <w:rPr>
          <w:rFonts w:eastAsia="Times New Roman" w:cs="Times New Roman"/>
          <w:szCs w:val="24"/>
        </w:rPr>
      </w:pPr>
      <w:r w:rsidRPr="009F2691">
        <w:rPr>
          <w:rFonts w:eastAsia="Times New Roman" w:cs="Times New Roman"/>
          <w:b/>
          <w:szCs w:val="24"/>
        </w:rPr>
        <w:t>ΠΡΟΕΔΡΕΥΩΝ (Μάριος Γεωργιάδης):</w:t>
      </w:r>
      <w:r>
        <w:rPr>
          <w:rFonts w:eastAsia="Times New Roman" w:cs="Times New Roman"/>
          <w:szCs w:val="24"/>
        </w:rPr>
        <w:t xml:space="preserve"> Ευχαριστώ κι εγώ με τη σειρά μου την κυρία Υπουργό για την ακρίβεια στο χρόνο.</w:t>
      </w:r>
    </w:p>
    <w:p w14:paraId="49924233" w14:textId="77777777" w:rsidR="00BA2908" w:rsidRDefault="00D473A4">
      <w:pPr>
        <w:spacing w:after="0" w:line="600" w:lineRule="auto"/>
        <w:ind w:firstLine="720"/>
        <w:jc w:val="both"/>
        <w:rPr>
          <w:rFonts w:eastAsia="Times New Roman" w:cs="Times New Roman"/>
          <w:szCs w:val="24"/>
        </w:rPr>
      </w:pPr>
      <w:r w:rsidRPr="009F2691">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w:t>
      </w:r>
    </w:p>
    <w:p w14:paraId="49924234" w14:textId="77777777" w:rsidR="00BA2908" w:rsidRDefault="00D473A4">
      <w:pPr>
        <w:spacing w:after="0" w:line="600" w:lineRule="auto"/>
        <w:ind w:firstLine="720"/>
        <w:jc w:val="both"/>
        <w:rPr>
          <w:rFonts w:eastAsia="Times New Roman" w:cs="Times New Roman"/>
          <w:szCs w:val="24"/>
        </w:rPr>
      </w:pPr>
      <w:r w:rsidRPr="009F2691">
        <w:rPr>
          <w:rFonts w:eastAsia="Times New Roman" w:cs="Times New Roman"/>
          <w:b/>
          <w:szCs w:val="24"/>
        </w:rPr>
        <w:t>ΠΡΟΕΔΡΕΥΩΝ (Μάρ</w:t>
      </w:r>
      <w:r w:rsidRPr="009F2691">
        <w:rPr>
          <w:rFonts w:eastAsia="Times New Roman" w:cs="Times New Roman"/>
          <w:b/>
          <w:szCs w:val="24"/>
        </w:rPr>
        <w:t>ιος Γεωργιάδης):</w:t>
      </w:r>
      <w:r>
        <w:rPr>
          <w:rFonts w:eastAsia="Times New Roman" w:cs="Times New Roman"/>
          <w:szCs w:val="24"/>
        </w:rPr>
        <w:t xml:space="preserve"> Κύριε Λοβέρδο, κόψατε για δεύτερη φορά τη φόρα στον κ. </w:t>
      </w:r>
      <w:proofErr w:type="spellStart"/>
      <w:r>
        <w:rPr>
          <w:rFonts w:eastAsia="Times New Roman" w:cs="Times New Roman"/>
          <w:szCs w:val="24"/>
        </w:rPr>
        <w:t>Σαρακιώτη</w:t>
      </w:r>
      <w:proofErr w:type="spellEnd"/>
      <w:r>
        <w:rPr>
          <w:rFonts w:eastAsia="Times New Roman" w:cs="Times New Roman"/>
          <w:szCs w:val="24"/>
        </w:rPr>
        <w:t>, ο οποίος είναι ο επόμενος ομιλητής και ξεκίνησε να έλθει στο Βήμα.</w:t>
      </w:r>
    </w:p>
    <w:p w14:paraId="4992423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49924236"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ΑΝΔΡΕΑΣ ΛΟΒΕΡΔΟΣ:</w:t>
      </w:r>
      <w:r>
        <w:rPr>
          <w:rFonts w:eastAsia="Times New Roman"/>
          <w:b/>
          <w:szCs w:val="24"/>
        </w:rPr>
        <w:t xml:space="preserve"> </w:t>
      </w:r>
      <w:r>
        <w:rPr>
          <w:rFonts w:eastAsia="Times New Roman"/>
          <w:szCs w:val="24"/>
        </w:rPr>
        <w:t xml:space="preserve">Μια ερώτηση, κυρία Υπουργέ. Το έκανα και χθες και προχθές. Μια απλή ερώτηση θέλω να σας κάνω. </w:t>
      </w:r>
    </w:p>
    <w:p w14:paraId="49924237" w14:textId="77777777" w:rsidR="00BA2908" w:rsidRDefault="00D473A4">
      <w:pPr>
        <w:spacing w:after="0" w:line="600" w:lineRule="auto"/>
        <w:ind w:firstLine="720"/>
        <w:contextualSpacing/>
        <w:jc w:val="both"/>
        <w:rPr>
          <w:rFonts w:eastAsia="Times New Roman"/>
          <w:szCs w:val="24"/>
        </w:rPr>
      </w:pPr>
      <w:r>
        <w:rPr>
          <w:rFonts w:eastAsia="Times New Roman"/>
          <w:szCs w:val="24"/>
        </w:rPr>
        <w:t>Απ’ ό,τι ανέδειξε προ ημερών η συνάδελφός μου κ</w:t>
      </w:r>
      <w:r>
        <w:rPr>
          <w:rFonts w:eastAsia="Times New Roman"/>
          <w:szCs w:val="24"/>
        </w:rPr>
        <w:t>.</w:t>
      </w:r>
      <w:r>
        <w:rPr>
          <w:rFonts w:eastAsia="Times New Roman"/>
          <w:szCs w:val="24"/>
        </w:rPr>
        <w:t xml:space="preserve"> Χαρά </w:t>
      </w:r>
      <w:proofErr w:type="spellStart"/>
      <w:r>
        <w:rPr>
          <w:rFonts w:eastAsia="Times New Roman"/>
          <w:szCs w:val="24"/>
        </w:rPr>
        <w:t>Κεφαλίδου</w:t>
      </w:r>
      <w:proofErr w:type="spellEnd"/>
      <w:r>
        <w:rPr>
          <w:rFonts w:eastAsia="Times New Roman"/>
          <w:szCs w:val="24"/>
        </w:rPr>
        <w:t xml:space="preserve"> -η οποία σας έχει υποβάλει μια σχετική ερώτηση- η προκάτοχός σας ή μάλλον όχι ακριβώς η ίδια, αλλ</w:t>
      </w:r>
      <w:r>
        <w:rPr>
          <w:rFonts w:eastAsia="Times New Roman"/>
          <w:szCs w:val="24"/>
        </w:rPr>
        <w:t xml:space="preserve">ά οι υπηρεσίες σας επί της προκατόχου σας, είχαν κοστολογήσει την «τιμή πώλησης» μνημείων της αρχαιότητας ή και </w:t>
      </w:r>
      <w:proofErr w:type="spellStart"/>
      <w:r>
        <w:rPr>
          <w:rFonts w:eastAsia="Times New Roman"/>
          <w:szCs w:val="24"/>
        </w:rPr>
        <w:t>νεοτέρων</w:t>
      </w:r>
      <w:proofErr w:type="spellEnd"/>
      <w:r>
        <w:rPr>
          <w:rFonts w:eastAsia="Times New Roman"/>
          <w:szCs w:val="24"/>
        </w:rPr>
        <w:t xml:space="preserve">. Διαβάσαμε ότι όταν εσείς το είδατε αυτό, αντιδράσατε πολύ έντονα. Πιστεύω ότι το κάνατε αυτό. </w:t>
      </w:r>
    </w:p>
    <w:p w14:paraId="49924238" w14:textId="77777777" w:rsidR="00BA2908" w:rsidRDefault="00D473A4">
      <w:pPr>
        <w:spacing w:after="0" w:line="600" w:lineRule="auto"/>
        <w:ind w:firstLine="720"/>
        <w:contextualSpacing/>
        <w:jc w:val="both"/>
        <w:rPr>
          <w:rFonts w:eastAsia="Times New Roman"/>
          <w:szCs w:val="24"/>
        </w:rPr>
      </w:pPr>
      <w:r>
        <w:rPr>
          <w:rFonts w:eastAsia="Times New Roman"/>
          <w:szCs w:val="24"/>
        </w:rPr>
        <w:lastRenderedPageBreak/>
        <w:t>Σας παρακαλώ πάρα πολύ, μπορείτε να μας</w:t>
      </w:r>
      <w:r>
        <w:rPr>
          <w:rFonts w:eastAsia="Times New Roman"/>
          <w:szCs w:val="24"/>
        </w:rPr>
        <w:t xml:space="preserve"> πείτε τι ακριβώς έχει συμβεί</w:t>
      </w:r>
      <w:r>
        <w:rPr>
          <w:rFonts w:eastAsia="Times New Roman"/>
          <w:szCs w:val="24"/>
        </w:rPr>
        <w:t>,</w:t>
      </w:r>
      <w:r>
        <w:rPr>
          <w:rFonts w:eastAsia="Times New Roman"/>
          <w:szCs w:val="24"/>
        </w:rPr>
        <w:t xml:space="preserve"> με μια λέξη και αν είχαν υπάρξει ή αν κατά τη θητεία σας θα υπάρξουν εξαιρέσεις; Είναι άθλιο από μόνο του γεγονός, αν έχει υπάρξει, ότι είχε κοστολογηθεί ένα προς ένα κομμάτι η περιουσία του ελληνικού λαού από πλευράς πολιτισ</w:t>
      </w:r>
      <w:r>
        <w:rPr>
          <w:rFonts w:eastAsia="Times New Roman"/>
          <w:szCs w:val="24"/>
        </w:rPr>
        <w:t xml:space="preserve">τικής κληρονομιάς. </w:t>
      </w:r>
    </w:p>
    <w:p w14:paraId="49924239"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ΠΡΟΕΔΡΕΥΩΝ (Μάριος Γεωργιάδης):</w:t>
      </w:r>
      <w:r>
        <w:rPr>
          <w:rFonts w:eastAsia="Times New Roman"/>
          <w:b/>
          <w:szCs w:val="24"/>
        </w:rPr>
        <w:t xml:space="preserve"> </w:t>
      </w:r>
      <w:r>
        <w:rPr>
          <w:rFonts w:eastAsia="Times New Roman"/>
          <w:szCs w:val="24"/>
        </w:rPr>
        <w:t>Κυρία Υπουργέ, έχετε τον λόγο, αν το επιθυμείτε.</w:t>
      </w:r>
    </w:p>
    <w:p w14:paraId="4992423A"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ΜΥΡΣΙΝΗ ΖΟΡΜΠΑ (Υπουργός Πολιτισμού και Αθλητισμού):</w:t>
      </w:r>
      <w:r>
        <w:rPr>
          <w:rFonts w:eastAsia="Times New Roman"/>
          <w:b/>
          <w:szCs w:val="24"/>
        </w:rPr>
        <w:t xml:space="preserve"> </w:t>
      </w:r>
      <w:r>
        <w:rPr>
          <w:rFonts w:eastAsia="Times New Roman"/>
          <w:szCs w:val="24"/>
        </w:rPr>
        <w:t xml:space="preserve">Κύριε Λοβέρδο, θεωρώ πολύ ρητορική την ερώτηση. Ήδη υπάρχουν διαδικασίες, οι οποίες έχουν προχωρήσει. </w:t>
      </w:r>
      <w:r>
        <w:rPr>
          <w:rFonts w:eastAsia="Times New Roman"/>
          <w:szCs w:val="24"/>
        </w:rPr>
        <w:t>Η ταυτοποίηση των μνημείων και η υπαγωγή τους στην εξαίρεση είναι δεδομένη από την αρχή. Δεν αντιλαμβάνομαι τι εννοείτε με τον όρο «κοστολόγηση» για μνημεία και χώρους πολιτιστικής κληρονομιάς, οι οποίοι ούτε κοστολογούνται ούτε πωλούνται ούτε μπορεί κανεί</w:t>
      </w:r>
      <w:r>
        <w:rPr>
          <w:rFonts w:eastAsia="Times New Roman"/>
          <w:szCs w:val="24"/>
        </w:rPr>
        <w:t xml:space="preserve">ς να αμφισβητήσει ότι ανήκουν στο δημόσιο. </w:t>
      </w:r>
    </w:p>
    <w:p w14:paraId="4992423B" w14:textId="77777777" w:rsidR="00BA2908" w:rsidRDefault="00D473A4">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992423C"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ΑΝΔΡΕΑΣ ΛΟΒΕΡΔΟΣ:</w:t>
      </w:r>
      <w:r>
        <w:rPr>
          <w:rFonts w:eastAsia="Times New Roman"/>
          <w:b/>
          <w:szCs w:val="24"/>
        </w:rPr>
        <w:t xml:space="preserve"> </w:t>
      </w:r>
      <w:r>
        <w:rPr>
          <w:rFonts w:eastAsia="Times New Roman"/>
          <w:szCs w:val="24"/>
        </w:rPr>
        <w:t>Κύριε Πρόεδρε…</w:t>
      </w:r>
    </w:p>
    <w:p w14:paraId="4992423D"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Λοβέρδο, σας παρακαλώ πολύ. Να μην μπούμε σε διαδικασία. Σας έδωσα τον λόγο για να μιλήσετε.</w:t>
      </w:r>
    </w:p>
    <w:p w14:paraId="4992423E"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ΑΝΔΡ</w:t>
      </w:r>
      <w:r w:rsidRPr="008D5845">
        <w:rPr>
          <w:rFonts w:eastAsia="Times New Roman"/>
          <w:b/>
          <w:szCs w:val="24"/>
        </w:rPr>
        <w:t>ΕΑΣ ΛΟΒΕΡΔΟΣ:</w:t>
      </w:r>
      <w:r>
        <w:rPr>
          <w:rFonts w:eastAsia="Times New Roman"/>
          <w:b/>
          <w:szCs w:val="24"/>
        </w:rPr>
        <w:t xml:space="preserve"> </w:t>
      </w:r>
      <w:r>
        <w:rPr>
          <w:rFonts w:eastAsia="Times New Roman"/>
          <w:szCs w:val="24"/>
        </w:rPr>
        <w:t>Κύριε Πρόεδρε, δεν απάντησε. Απέφυγε την ερώτηση.</w:t>
      </w:r>
    </w:p>
    <w:p w14:paraId="4992423F"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lastRenderedPageBreak/>
        <w:t>ΠΡΟΕΔΡΕΥΩΝ (Μάριος Γεωργιάδης)</w:t>
      </w:r>
      <w:r w:rsidRPr="00450DA3">
        <w:rPr>
          <w:rFonts w:eastAsia="Times New Roman"/>
          <w:b/>
          <w:szCs w:val="24"/>
        </w:rPr>
        <w:t>:</w:t>
      </w:r>
      <w:r>
        <w:rPr>
          <w:rFonts w:eastAsia="Times New Roman"/>
          <w:b/>
          <w:szCs w:val="24"/>
        </w:rPr>
        <w:t xml:space="preserve"> </w:t>
      </w:r>
      <w:r>
        <w:rPr>
          <w:rFonts w:eastAsia="Times New Roman"/>
          <w:szCs w:val="24"/>
        </w:rPr>
        <w:t xml:space="preserve">Έχει ανέβει στο Βήμα ο κ. </w:t>
      </w:r>
      <w:proofErr w:type="spellStart"/>
      <w:r>
        <w:rPr>
          <w:rFonts w:eastAsia="Times New Roman"/>
          <w:szCs w:val="24"/>
        </w:rPr>
        <w:t>Σαρακιώτης</w:t>
      </w:r>
      <w:proofErr w:type="spellEnd"/>
      <w:r>
        <w:rPr>
          <w:rFonts w:eastAsia="Times New Roman"/>
          <w:szCs w:val="24"/>
        </w:rPr>
        <w:t>. Αμέσως μετά</w:t>
      </w:r>
      <w:r>
        <w:rPr>
          <w:rFonts w:eastAsia="Times New Roman"/>
          <w:szCs w:val="24"/>
        </w:rPr>
        <w:t>,</w:t>
      </w:r>
      <w:r>
        <w:rPr>
          <w:rFonts w:eastAsia="Times New Roman"/>
          <w:szCs w:val="24"/>
        </w:rPr>
        <w:t xml:space="preserve"> θα μιλήσετε από το Βήμα. Έχετε ομιλία αμέσως μετά.</w:t>
      </w:r>
    </w:p>
    <w:p w14:paraId="49924240" w14:textId="77777777" w:rsidR="00BA2908" w:rsidRDefault="00D473A4">
      <w:pPr>
        <w:spacing w:after="0" w:line="600" w:lineRule="auto"/>
        <w:ind w:firstLine="709"/>
        <w:contextualSpacing/>
        <w:jc w:val="both"/>
        <w:rPr>
          <w:rFonts w:eastAsia="Times New Roman"/>
          <w:szCs w:val="24"/>
        </w:rPr>
      </w:pPr>
      <w:r w:rsidRPr="008D5845">
        <w:rPr>
          <w:rFonts w:eastAsia="Times New Roman"/>
          <w:b/>
          <w:szCs w:val="24"/>
        </w:rPr>
        <w:t>ΑΝΔΡΕΑΣ ΛΟΒΕΡΔΟΣ</w:t>
      </w:r>
      <w:r w:rsidRPr="00450DA3">
        <w:rPr>
          <w:rFonts w:eastAsia="Times New Roman"/>
          <w:b/>
          <w:szCs w:val="24"/>
        </w:rPr>
        <w:t>:</w:t>
      </w:r>
      <w:r>
        <w:rPr>
          <w:rFonts w:eastAsia="Times New Roman"/>
          <w:b/>
          <w:szCs w:val="24"/>
        </w:rPr>
        <w:t xml:space="preserve"> </w:t>
      </w:r>
      <w:r>
        <w:rPr>
          <w:rFonts w:eastAsia="Times New Roman"/>
          <w:szCs w:val="24"/>
        </w:rPr>
        <w:t>Όχι, κύριε Πρόεδρε. Δεν απάντησε στην ερ</w:t>
      </w:r>
      <w:r>
        <w:rPr>
          <w:rFonts w:eastAsia="Times New Roman"/>
          <w:szCs w:val="24"/>
        </w:rPr>
        <w:t xml:space="preserve">ώτηση. </w:t>
      </w:r>
    </w:p>
    <w:p w14:paraId="49924241" w14:textId="77777777" w:rsidR="00BA2908" w:rsidRDefault="00D473A4">
      <w:pPr>
        <w:spacing w:after="0" w:line="600" w:lineRule="auto"/>
        <w:ind w:left="720"/>
        <w:contextualSpacing/>
        <w:jc w:val="both"/>
        <w:rPr>
          <w:rFonts w:eastAsia="Times New Roman"/>
          <w:szCs w:val="24"/>
        </w:rPr>
      </w:pPr>
      <w:r w:rsidRPr="008D5845">
        <w:rPr>
          <w:rFonts w:eastAsia="Times New Roman"/>
          <w:b/>
          <w:szCs w:val="24"/>
        </w:rPr>
        <w:t>ΠΡΟΕΔΡΕΥΩΝ (Μάριος Γεωργιάδης)</w:t>
      </w:r>
      <w:r w:rsidRPr="00450DA3">
        <w:rPr>
          <w:rFonts w:eastAsia="Times New Roman"/>
          <w:b/>
          <w:szCs w:val="24"/>
        </w:rPr>
        <w:t>:</w:t>
      </w:r>
      <w:r>
        <w:rPr>
          <w:rFonts w:eastAsia="Times New Roman"/>
          <w:b/>
          <w:szCs w:val="24"/>
        </w:rPr>
        <w:t xml:space="preserve"> </w:t>
      </w:r>
      <w:r>
        <w:rPr>
          <w:rFonts w:eastAsia="Times New Roman"/>
          <w:szCs w:val="24"/>
        </w:rPr>
        <w:t>Δεν έχει σημασία. Απάντησε.</w:t>
      </w:r>
    </w:p>
    <w:p w14:paraId="49924242"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ΑΝΔΡΕΑΣ ΛΟΒΕΡΔΟΣ</w:t>
      </w:r>
      <w:r w:rsidRPr="00450DA3">
        <w:rPr>
          <w:rFonts w:eastAsia="Times New Roman"/>
          <w:b/>
          <w:szCs w:val="24"/>
        </w:rPr>
        <w:t>:</w:t>
      </w:r>
      <w:r>
        <w:rPr>
          <w:rFonts w:eastAsia="Times New Roman"/>
          <w:b/>
          <w:szCs w:val="24"/>
        </w:rPr>
        <w:t xml:space="preserve"> </w:t>
      </w:r>
      <w:r>
        <w:rPr>
          <w:rFonts w:eastAsia="Times New Roman"/>
          <w:szCs w:val="24"/>
        </w:rPr>
        <w:t>Να λέτε την αλήθεια, κυρία Υπουργέ. Όχι κόλπα!</w:t>
      </w:r>
    </w:p>
    <w:p w14:paraId="49924243"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ΠΡΟΕΔΡΕΥΩΝ (Μάριος Γεωργιάδης)</w:t>
      </w:r>
      <w:r w:rsidRPr="00450DA3">
        <w:rPr>
          <w:rFonts w:eastAsia="Times New Roman"/>
          <w:b/>
          <w:szCs w:val="24"/>
        </w:rPr>
        <w:t>:</w:t>
      </w:r>
      <w:r>
        <w:rPr>
          <w:rFonts w:eastAsia="Times New Roman"/>
          <w:b/>
          <w:szCs w:val="24"/>
        </w:rPr>
        <w:t xml:space="preserve"> </w:t>
      </w:r>
      <w:r>
        <w:rPr>
          <w:rFonts w:eastAsia="Times New Roman"/>
          <w:szCs w:val="24"/>
        </w:rPr>
        <w:t xml:space="preserve">Αυτή ήταν η απάντησή της. </w:t>
      </w:r>
    </w:p>
    <w:p w14:paraId="49924244"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ΑΝΔΡΕΑΣ ΛΟΒΕΡΔΟΣ</w:t>
      </w:r>
      <w:r w:rsidRPr="00450DA3">
        <w:rPr>
          <w:rFonts w:eastAsia="Times New Roman"/>
          <w:b/>
          <w:szCs w:val="24"/>
        </w:rPr>
        <w:t>:</w:t>
      </w:r>
      <w:r>
        <w:rPr>
          <w:rFonts w:eastAsia="Times New Roman"/>
          <w:b/>
          <w:szCs w:val="24"/>
        </w:rPr>
        <w:t xml:space="preserve"> </w:t>
      </w:r>
      <w:r>
        <w:rPr>
          <w:rFonts w:eastAsia="Times New Roman"/>
          <w:szCs w:val="24"/>
        </w:rPr>
        <w:t>Υπήρξε κοστολόγηση ή όχι;</w:t>
      </w:r>
    </w:p>
    <w:p w14:paraId="49924245"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ΠΡΟΕΔΡΕΥΩΝ (Μάριος Γ</w:t>
      </w:r>
      <w:r w:rsidRPr="008D5845">
        <w:rPr>
          <w:rFonts w:eastAsia="Times New Roman"/>
          <w:b/>
          <w:szCs w:val="24"/>
        </w:rPr>
        <w:t>εωργιάδης)</w:t>
      </w:r>
      <w:r w:rsidRPr="00450DA3">
        <w:rPr>
          <w:rFonts w:eastAsia="Times New Roman"/>
          <w:b/>
          <w:szCs w:val="24"/>
        </w:rPr>
        <w:t>:</w:t>
      </w:r>
      <w:r>
        <w:rPr>
          <w:rFonts w:eastAsia="Times New Roman"/>
          <w:b/>
          <w:szCs w:val="24"/>
        </w:rPr>
        <w:t xml:space="preserve"> </w:t>
      </w:r>
      <w:r>
        <w:rPr>
          <w:rFonts w:eastAsia="Times New Roman"/>
          <w:szCs w:val="24"/>
        </w:rPr>
        <w:t>Κύριε Λοβέρδο, δεν ακούγεστε. Έχει ανέβει στο Βήμα ο επόμενος ομιλητής.</w:t>
      </w:r>
    </w:p>
    <w:p w14:paraId="49924246"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ΑΝΔΡΕΑΣ ΛΟΒΕΡΔΟΣ</w:t>
      </w:r>
      <w:r w:rsidRPr="00450DA3">
        <w:rPr>
          <w:rFonts w:eastAsia="Times New Roman"/>
          <w:b/>
          <w:szCs w:val="24"/>
        </w:rPr>
        <w:t>:</w:t>
      </w:r>
      <w:r>
        <w:rPr>
          <w:rFonts w:eastAsia="Times New Roman"/>
          <w:b/>
          <w:szCs w:val="24"/>
        </w:rPr>
        <w:t xml:space="preserve"> </w:t>
      </w:r>
      <w:r>
        <w:rPr>
          <w:rFonts w:eastAsia="Times New Roman"/>
          <w:szCs w:val="24"/>
        </w:rPr>
        <w:t>Όχι κόλπα!</w:t>
      </w:r>
    </w:p>
    <w:p w14:paraId="49924247" w14:textId="77777777" w:rsidR="00BA2908" w:rsidRDefault="00D473A4">
      <w:pPr>
        <w:spacing w:after="0" w:line="600" w:lineRule="auto"/>
        <w:ind w:firstLine="720"/>
        <w:contextualSpacing/>
        <w:jc w:val="both"/>
        <w:rPr>
          <w:rFonts w:eastAsia="Times New Roman"/>
          <w:szCs w:val="24"/>
        </w:rPr>
      </w:pPr>
      <w:r w:rsidRPr="008D5845">
        <w:rPr>
          <w:rFonts w:eastAsia="Times New Roman"/>
          <w:b/>
          <w:szCs w:val="24"/>
        </w:rPr>
        <w:t>ΠΡΟΕΔΡΕΥΩΝ (Μάριος Γεωργιάδης)</w:t>
      </w:r>
      <w:r w:rsidRPr="00450DA3">
        <w:rPr>
          <w:rFonts w:eastAsia="Times New Roman"/>
          <w:b/>
          <w:szCs w:val="24"/>
        </w:rPr>
        <w:t>:</w:t>
      </w:r>
      <w:r>
        <w:rPr>
          <w:rFonts w:eastAsia="Times New Roman"/>
          <w:b/>
          <w:szCs w:val="24"/>
        </w:rPr>
        <w:t xml:space="preserve"> </w:t>
      </w:r>
      <w:r>
        <w:rPr>
          <w:rFonts w:eastAsia="Times New Roman"/>
          <w:szCs w:val="24"/>
        </w:rPr>
        <w:t>Κύριε Λοβέρδο, σας παρακαλώ πολύ. Σεβαστείτε τον συνάδελφο</w:t>
      </w:r>
      <w:r>
        <w:rPr>
          <w:rFonts w:eastAsia="Times New Roman"/>
          <w:szCs w:val="24"/>
        </w:rPr>
        <w:t>,</w:t>
      </w:r>
      <w:r>
        <w:rPr>
          <w:rFonts w:eastAsia="Times New Roman"/>
          <w:szCs w:val="24"/>
        </w:rPr>
        <w:t xml:space="preserve"> που ανέβηκε στο Βήμα και για τρίτη φορά τού κόψαμε τη φόρα</w:t>
      </w:r>
      <w:r>
        <w:rPr>
          <w:rFonts w:eastAsia="Times New Roman"/>
          <w:szCs w:val="24"/>
        </w:rPr>
        <w:t>,</w:t>
      </w:r>
      <w:r>
        <w:rPr>
          <w:rFonts w:eastAsia="Times New Roman"/>
          <w:szCs w:val="24"/>
        </w:rPr>
        <w:t xml:space="preserve"> στην ουσία.</w:t>
      </w:r>
    </w:p>
    <w:p w14:paraId="49924248"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Σαρακιώτη</w:t>
      </w:r>
      <w:proofErr w:type="spellEnd"/>
      <w:r>
        <w:rPr>
          <w:rFonts w:eastAsia="Times New Roman"/>
          <w:szCs w:val="24"/>
        </w:rPr>
        <w:t>, έχετε τον λόγο και χίλια συγγνώμη.</w:t>
      </w:r>
    </w:p>
    <w:p w14:paraId="49924249" w14:textId="77777777" w:rsidR="00BA2908" w:rsidRDefault="00D473A4">
      <w:pPr>
        <w:spacing w:after="0" w:line="600" w:lineRule="auto"/>
        <w:ind w:firstLine="720"/>
        <w:contextualSpacing/>
        <w:jc w:val="both"/>
        <w:rPr>
          <w:rFonts w:eastAsia="Times New Roman"/>
          <w:szCs w:val="24"/>
        </w:rPr>
      </w:pPr>
      <w:r w:rsidRPr="001B414C">
        <w:rPr>
          <w:rFonts w:eastAsia="Times New Roman"/>
          <w:b/>
          <w:szCs w:val="24"/>
        </w:rPr>
        <w:t>ΙΩΑΝΝΗΣ ΣΑΡΑΚΙΩΤΗΣ:</w:t>
      </w:r>
      <w:r w:rsidRPr="00C360F3">
        <w:rPr>
          <w:rFonts w:eastAsia="Times New Roman"/>
          <w:szCs w:val="24"/>
        </w:rPr>
        <w:t xml:space="preserve"> </w:t>
      </w:r>
      <w:r>
        <w:rPr>
          <w:rFonts w:eastAsia="Times New Roman"/>
          <w:szCs w:val="24"/>
        </w:rPr>
        <w:t>Ευχαριστώ, κύριε Πρόεδρε.</w:t>
      </w:r>
    </w:p>
    <w:p w14:paraId="4992424A" w14:textId="77777777" w:rsidR="00BA2908" w:rsidRDefault="00D473A4">
      <w:pPr>
        <w:spacing w:after="0" w:line="600" w:lineRule="auto"/>
        <w:ind w:firstLine="720"/>
        <w:contextualSpacing/>
        <w:jc w:val="both"/>
        <w:rPr>
          <w:rFonts w:eastAsia="Times New Roman"/>
          <w:szCs w:val="24"/>
        </w:rPr>
      </w:pPr>
      <w:r>
        <w:rPr>
          <w:rFonts w:eastAsia="Times New Roman"/>
          <w:szCs w:val="24"/>
        </w:rPr>
        <w:t>Κυρίες και κύριοι συνάδελφοι, αντιλαμβάνομαι την ανάγκη της Αξιωματικής Αντιπολίτευση</w:t>
      </w:r>
      <w:r>
        <w:rPr>
          <w:rFonts w:eastAsia="Times New Roman"/>
          <w:szCs w:val="24"/>
        </w:rPr>
        <w:t>ς να εφεύρει ένα αφήγημα, μια σανίδα σωτηρίας η οποία να αφορά την οικονομική της πολιτική. Σίγουρα</w:t>
      </w:r>
      <w:r>
        <w:rPr>
          <w:rFonts w:eastAsia="Times New Roman"/>
          <w:szCs w:val="24"/>
        </w:rPr>
        <w:t>,</w:t>
      </w:r>
      <w:r>
        <w:rPr>
          <w:rFonts w:eastAsia="Times New Roman"/>
          <w:szCs w:val="24"/>
        </w:rPr>
        <w:t xml:space="preserve"> δεν είναι εύκολο να πείσετε τους πολίτες μιας </w:t>
      </w:r>
      <w:r>
        <w:rPr>
          <w:rFonts w:eastAsia="Times New Roman"/>
          <w:szCs w:val="24"/>
        </w:rPr>
        <w:lastRenderedPageBreak/>
        <w:t>χώρας</w:t>
      </w:r>
      <w:r>
        <w:rPr>
          <w:rFonts w:eastAsia="Times New Roman"/>
          <w:szCs w:val="24"/>
        </w:rPr>
        <w:t>,</w:t>
      </w:r>
      <w:r>
        <w:rPr>
          <w:rFonts w:eastAsia="Times New Roman"/>
          <w:szCs w:val="24"/>
        </w:rPr>
        <w:t xml:space="preserve"> που χρεοκοπήσατε, καθώς έχουν βιώσει στην καθημερινότητά τους τα τραγικά αποτελέσματα των πράξεων και </w:t>
      </w:r>
      <w:r>
        <w:rPr>
          <w:rFonts w:eastAsia="Times New Roman"/>
          <w:szCs w:val="24"/>
        </w:rPr>
        <w:t>των ενεργειών σας. Είμαι σίγουρος ότι το σκεφτήκατε πολύ σοβαρά, συμβουλευτήκατε τους ακριβοπληρωμένους σας επικοινωνιολόγους, πιστέψατε ότι ο ελληνικός λαός έχει πολύ κοντή μνήμη και μας το παρουσιάσατε.</w:t>
      </w:r>
    </w:p>
    <w:p w14:paraId="4992424B"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Πώς τιτλοφορείται, λοιπόν, το αφήγημά σας; Μόνο με </w:t>
      </w:r>
      <w:r>
        <w:rPr>
          <w:rFonts w:eastAsia="Times New Roman"/>
          <w:szCs w:val="24"/>
        </w:rPr>
        <w:t>δύο λέξεις</w:t>
      </w:r>
      <w:r w:rsidRPr="00C360F3">
        <w:rPr>
          <w:rFonts w:eastAsia="Times New Roman"/>
          <w:szCs w:val="24"/>
        </w:rPr>
        <w:t>:</w:t>
      </w:r>
      <w:r>
        <w:rPr>
          <w:rFonts w:eastAsia="Times New Roman"/>
          <w:szCs w:val="24"/>
        </w:rPr>
        <w:t xml:space="preserve"> Αχρείαστη λιτότητα. Το επαναλαμβάνετε διαρκώς, το τόνισε στην ομιλία του και ο εισηγητής σας και είναι η μόνιμη επωδός σας σ’ όλες τις τοποθετήσεις.</w:t>
      </w:r>
    </w:p>
    <w:p w14:paraId="4992424C" w14:textId="77777777" w:rsidR="00BA2908" w:rsidRDefault="00D473A4">
      <w:pPr>
        <w:spacing w:after="0" w:line="600" w:lineRule="auto"/>
        <w:ind w:firstLine="720"/>
        <w:contextualSpacing/>
        <w:jc w:val="both"/>
        <w:rPr>
          <w:rFonts w:eastAsia="Times New Roman"/>
          <w:szCs w:val="24"/>
        </w:rPr>
      </w:pPr>
      <w:r>
        <w:rPr>
          <w:rFonts w:eastAsia="Times New Roman"/>
          <w:szCs w:val="24"/>
        </w:rPr>
        <w:t>Ας δούμε, όμως, τι κρύβεται πίσω από την αχρείαστη λιτότητα</w:t>
      </w:r>
      <w:r>
        <w:rPr>
          <w:rFonts w:eastAsia="Times New Roman"/>
          <w:szCs w:val="24"/>
        </w:rPr>
        <w:t>,</w:t>
      </w:r>
      <w:r>
        <w:rPr>
          <w:rFonts w:eastAsia="Times New Roman"/>
          <w:szCs w:val="24"/>
        </w:rPr>
        <w:t xml:space="preserve"> που δήθεν έφερε η σημερινή Κυβέρνη</w:t>
      </w:r>
      <w:r>
        <w:rPr>
          <w:rFonts w:eastAsia="Times New Roman"/>
          <w:szCs w:val="24"/>
        </w:rPr>
        <w:t>ση. Επιδιώκετε πρωτίστως</w:t>
      </w:r>
      <w:r>
        <w:rPr>
          <w:rFonts w:eastAsia="Times New Roman"/>
          <w:szCs w:val="24"/>
        </w:rPr>
        <w:t>,</w:t>
      </w:r>
      <w:r>
        <w:rPr>
          <w:rFonts w:eastAsia="Times New Roman"/>
          <w:szCs w:val="24"/>
        </w:rPr>
        <w:t xml:space="preserve"> να αποκρύψετε τεχνηέντως τις ευθύνες σας. Η κρίση και η χρεοκοπία της χώρας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ήταν ουρανοκατέβατη, δεν την έφεραν οι εξωγήινοι, οι προνομιακοί συνομιλητές του Προέδρου σας. </w:t>
      </w:r>
    </w:p>
    <w:p w14:paraId="4992424D" w14:textId="77777777" w:rsidR="00BA2908" w:rsidRDefault="00D473A4">
      <w:pPr>
        <w:spacing w:after="0" w:line="600" w:lineRule="auto"/>
        <w:ind w:firstLine="720"/>
        <w:contextualSpacing/>
        <w:jc w:val="both"/>
        <w:rPr>
          <w:rFonts w:eastAsia="Times New Roman"/>
          <w:szCs w:val="24"/>
        </w:rPr>
      </w:pPr>
      <w:r>
        <w:rPr>
          <w:rFonts w:eastAsia="Times New Roman"/>
          <w:szCs w:val="24"/>
        </w:rPr>
        <w:t>Ε</w:t>
      </w:r>
      <w:r>
        <w:rPr>
          <w:rFonts w:eastAsia="Times New Roman"/>
          <w:szCs w:val="24"/>
        </w:rPr>
        <w:t>σείς,</w:t>
      </w:r>
      <w:r>
        <w:rPr>
          <w:rFonts w:eastAsia="Times New Roman"/>
          <w:szCs w:val="24"/>
        </w:rPr>
        <w:t xml:space="preserve"> προφανώς, κυρίες και κύριοι της Νέας </w:t>
      </w:r>
      <w:r>
        <w:rPr>
          <w:rFonts w:eastAsia="Times New Roman"/>
          <w:szCs w:val="24"/>
        </w:rPr>
        <w:t xml:space="preserve">Δημοκρατίας, είστε οι αποκλειστικοί υπεύθυνοι των δεινών των Ελλήνων πολιτών και αυτό δεν είναι η προσωπική μου άποψη. Ο πρώην Επίτροπος, αρμόδιος επί των οικονομικών της Ευρωπαϊκής Ένωσης κ. </w:t>
      </w:r>
      <w:proofErr w:type="spellStart"/>
      <w:r>
        <w:rPr>
          <w:rFonts w:eastAsia="Times New Roman"/>
          <w:szCs w:val="24"/>
        </w:rPr>
        <w:t>Χοακίν</w:t>
      </w:r>
      <w:proofErr w:type="spellEnd"/>
      <w:r>
        <w:rPr>
          <w:rFonts w:eastAsia="Times New Roman"/>
          <w:szCs w:val="24"/>
        </w:rPr>
        <w:t xml:space="preserve"> </w:t>
      </w:r>
      <w:proofErr w:type="spellStart"/>
      <w:r>
        <w:rPr>
          <w:rFonts w:eastAsia="Times New Roman"/>
          <w:szCs w:val="24"/>
        </w:rPr>
        <w:t>Αλμούνια</w:t>
      </w:r>
      <w:proofErr w:type="spellEnd"/>
      <w:r>
        <w:rPr>
          <w:rFonts w:eastAsia="Times New Roman"/>
          <w:szCs w:val="24"/>
        </w:rPr>
        <w:t xml:space="preserve">, προνομιακός κάποτε συνομιλητής σας τον Απρίλιο </w:t>
      </w:r>
      <w:r>
        <w:rPr>
          <w:rFonts w:eastAsia="Times New Roman"/>
          <w:szCs w:val="24"/>
        </w:rPr>
        <w:t>του 2009 με αφορμή την είσοδο της ελληνικής οικονομίας</w:t>
      </w:r>
      <w:r>
        <w:rPr>
          <w:rFonts w:eastAsia="Times New Roman"/>
          <w:szCs w:val="24"/>
        </w:rPr>
        <w:t>,</w:t>
      </w:r>
      <w:r>
        <w:rPr>
          <w:rFonts w:eastAsia="Times New Roman"/>
          <w:szCs w:val="24"/>
        </w:rPr>
        <w:t xml:space="preserve"> για πολλοστή φορά</w:t>
      </w:r>
      <w:r>
        <w:rPr>
          <w:rFonts w:eastAsia="Times New Roman"/>
          <w:szCs w:val="24"/>
        </w:rPr>
        <w:t>,</w:t>
      </w:r>
      <w:r>
        <w:rPr>
          <w:rFonts w:eastAsia="Times New Roman"/>
          <w:szCs w:val="24"/>
        </w:rPr>
        <w:t xml:space="preserve"> σε επιτήρηση για υπερβολικό έλλειμμα, ανέφερε ότι μας έδωσαν το φθινόπωρο του 2008 έναν προϋπολογισμό</w:t>
      </w:r>
      <w:r>
        <w:rPr>
          <w:rFonts w:eastAsia="Times New Roman"/>
          <w:szCs w:val="24"/>
        </w:rPr>
        <w:t>,</w:t>
      </w:r>
      <w:r>
        <w:rPr>
          <w:rFonts w:eastAsia="Times New Roman"/>
          <w:szCs w:val="24"/>
        </w:rPr>
        <w:t xml:space="preserve"> που προέβλεπε για το 2009 έλλειμμα 1,8. Τον πρώτο κιόλας </w:t>
      </w:r>
      <w:r>
        <w:rPr>
          <w:rFonts w:eastAsia="Times New Roman"/>
          <w:szCs w:val="24"/>
        </w:rPr>
        <w:lastRenderedPageBreak/>
        <w:t>μήνα είχε ξεπεράσει τ</w:t>
      </w:r>
      <w:r>
        <w:rPr>
          <w:rFonts w:eastAsia="Times New Roman"/>
          <w:szCs w:val="24"/>
        </w:rPr>
        <w:t xml:space="preserve">ο 3% του ΑΕΠ και τον Απρίλιο του 2009 το έλλειμμα ήταν πάνω από 5%, σύμφωνα με τις εκτιμήσεις μας. Όπως όλοι γνωρίζουμε, το έτος 2009 έκλεισε με έλλειμμα 15,5%. Αυτά ήταν τα πεπραγμένα σας κι έτσι οδηγήθηκε η χώρα στην καταστροφή και στα μνημόνια. </w:t>
      </w:r>
    </w:p>
    <w:p w14:paraId="4992424E" w14:textId="77777777" w:rsidR="00BA2908" w:rsidRDefault="00D473A4">
      <w:pPr>
        <w:spacing w:after="0" w:line="600" w:lineRule="auto"/>
        <w:ind w:firstLine="709"/>
        <w:jc w:val="both"/>
        <w:rPr>
          <w:rFonts w:eastAsia="Times New Roman"/>
          <w:szCs w:val="24"/>
        </w:rPr>
      </w:pPr>
      <w:r>
        <w:rPr>
          <w:rFonts w:eastAsia="Times New Roman"/>
          <w:szCs w:val="24"/>
        </w:rPr>
        <w:t xml:space="preserve">Τι </w:t>
      </w:r>
      <w:r>
        <w:rPr>
          <w:rFonts w:eastAsia="Times New Roman"/>
          <w:szCs w:val="24"/>
        </w:rPr>
        <w:t>άλλο, όμως, κρύβει αυτή η περίφημη αχρείαστη λιτότητα; Προφανώς</w:t>
      </w:r>
      <w:r>
        <w:rPr>
          <w:rFonts w:eastAsia="Times New Roman"/>
          <w:szCs w:val="24"/>
        </w:rPr>
        <w:t>,</w:t>
      </w:r>
      <w:r>
        <w:rPr>
          <w:rFonts w:eastAsia="Times New Roman"/>
          <w:szCs w:val="24"/>
        </w:rPr>
        <w:t xml:space="preserve"> προσπαθείτε να δικαιολογήσετε τα 65 δισεκατομμύρια επώδυνων μέτρων</w:t>
      </w:r>
      <w:r>
        <w:rPr>
          <w:rFonts w:eastAsia="Times New Roman"/>
          <w:szCs w:val="24"/>
        </w:rPr>
        <w:t>,</w:t>
      </w:r>
      <w:r>
        <w:rPr>
          <w:rFonts w:eastAsia="Times New Roman"/>
          <w:szCs w:val="24"/>
        </w:rPr>
        <w:t xml:space="preserve"> που ελήφθησαν από το 2010 μέχρι το 2014. Αυτά για εσάς σίγουρα</w:t>
      </w:r>
      <w:r>
        <w:rPr>
          <w:rFonts w:eastAsia="Times New Roman"/>
          <w:szCs w:val="24"/>
        </w:rPr>
        <w:t>,</w:t>
      </w:r>
      <w:r>
        <w:rPr>
          <w:rFonts w:eastAsia="Times New Roman"/>
          <w:szCs w:val="24"/>
        </w:rPr>
        <w:t xml:space="preserve"> ήταν η χρήσιμη λιτότητα. Οι περικοπές μισθών, οι περικοπές </w:t>
      </w:r>
      <w:r>
        <w:rPr>
          <w:rFonts w:eastAsia="Times New Roman"/>
          <w:szCs w:val="24"/>
        </w:rPr>
        <w:t xml:space="preserve">συντάξεων, οι απολύσεις, τα λουκέτα στις επιχειρήσεις, η εκτόξευση της ανεργίας, η φυγή των νέων επιστημόνων στο εξωτερικό, η θέσπιση του </w:t>
      </w:r>
      <w:proofErr w:type="spellStart"/>
      <w:r>
        <w:rPr>
          <w:rFonts w:eastAsia="Times New Roman"/>
          <w:szCs w:val="24"/>
        </w:rPr>
        <w:t>υποκατώτατου</w:t>
      </w:r>
      <w:proofErr w:type="spellEnd"/>
      <w:r>
        <w:rPr>
          <w:rFonts w:eastAsia="Times New Roman"/>
          <w:szCs w:val="24"/>
        </w:rPr>
        <w:t xml:space="preserve"> μισθού, η μείωση του κατώτατου, το </w:t>
      </w:r>
      <w:proofErr w:type="spellStart"/>
      <w:r>
        <w:rPr>
          <w:rFonts w:eastAsia="Times New Roman"/>
          <w:szCs w:val="24"/>
        </w:rPr>
        <w:t>πεντάευρω</w:t>
      </w:r>
      <w:proofErr w:type="spellEnd"/>
      <w:r>
        <w:rPr>
          <w:rFonts w:eastAsia="Times New Roman"/>
          <w:szCs w:val="24"/>
        </w:rPr>
        <w:t xml:space="preserve"> στα νοσοκομεία, ο ΕΝΦΙΑ, οι πολλοί φόροι που επιβάλατε, όλα </w:t>
      </w:r>
      <w:r>
        <w:rPr>
          <w:rFonts w:eastAsia="Times New Roman"/>
          <w:szCs w:val="24"/>
        </w:rPr>
        <w:t>αυτά ήταν για εσάς χρήσιμα.</w:t>
      </w:r>
      <w:r w:rsidDel="00FD68FD">
        <w:rPr>
          <w:rFonts w:eastAsia="Times New Roman"/>
          <w:szCs w:val="24"/>
        </w:rPr>
        <w:t xml:space="preserve"> </w:t>
      </w:r>
      <w:r>
        <w:rPr>
          <w:rFonts w:eastAsia="Times New Roman"/>
          <w:szCs w:val="24"/>
        </w:rPr>
        <w:t>Ήταν η</w:t>
      </w:r>
      <w:r w:rsidRPr="00424FA9">
        <w:rPr>
          <w:rFonts w:eastAsia="Times New Roman"/>
          <w:szCs w:val="24"/>
        </w:rPr>
        <w:t xml:space="preserve"> </w:t>
      </w:r>
      <w:r>
        <w:rPr>
          <w:rFonts w:eastAsia="Times New Roman"/>
          <w:szCs w:val="24"/>
        </w:rPr>
        <w:t>χρήσιμη λιτότητα</w:t>
      </w:r>
      <w:r w:rsidRPr="00424FA9">
        <w:rPr>
          <w:rFonts w:eastAsia="Times New Roman"/>
          <w:szCs w:val="24"/>
        </w:rPr>
        <w:t xml:space="preserve"> της Νέας Δημοκρατίας</w:t>
      </w:r>
      <w:r>
        <w:rPr>
          <w:rFonts w:eastAsia="Times New Roman"/>
          <w:szCs w:val="24"/>
        </w:rPr>
        <w:t>,</w:t>
      </w:r>
      <w:r w:rsidRPr="00424FA9">
        <w:rPr>
          <w:rFonts w:eastAsia="Times New Roman"/>
          <w:szCs w:val="24"/>
        </w:rPr>
        <w:t xml:space="preserve"> η αναγκαία προσαρμογή </w:t>
      </w:r>
      <w:r>
        <w:rPr>
          <w:rFonts w:eastAsia="Times New Roman"/>
          <w:szCs w:val="24"/>
        </w:rPr>
        <w:t>στην κατάρρευση</w:t>
      </w:r>
      <w:r>
        <w:rPr>
          <w:rFonts w:eastAsia="Times New Roman"/>
          <w:szCs w:val="24"/>
        </w:rPr>
        <w:t>,</w:t>
      </w:r>
      <w:r>
        <w:rPr>
          <w:rFonts w:eastAsia="Times New Roman"/>
          <w:szCs w:val="24"/>
        </w:rPr>
        <w:t xml:space="preserve"> που προκαλέσατε. </w:t>
      </w:r>
    </w:p>
    <w:p w14:paraId="4992424F" w14:textId="77777777" w:rsidR="00BA2908" w:rsidRDefault="00D473A4">
      <w:pPr>
        <w:spacing w:after="0" w:line="600" w:lineRule="auto"/>
        <w:ind w:firstLine="720"/>
        <w:jc w:val="both"/>
        <w:rPr>
          <w:rFonts w:eastAsia="Times New Roman"/>
          <w:szCs w:val="24"/>
        </w:rPr>
      </w:pPr>
      <w:r w:rsidRPr="00424FA9">
        <w:rPr>
          <w:rFonts w:eastAsia="Times New Roman"/>
          <w:szCs w:val="24"/>
        </w:rPr>
        <w:t>Ένα τρίτο και έρχομαι στο σήμερα</w:t>
      </w:r>
      <w:r w:rsidRPr="00B83C0B">
        <w:rPr>
          <w:rFonts w:eastAsia="Times New Roman"/>
          <w:szCs w:val="24"/>
        </w:rPr>
        <w:t>.</w:t>
      </w:r>
      <w:r w:rsidRPr="00424FA9">
        <w:rPr>
          <w:rFonts w:eastAsia="Times New Roman"/>
          <w:szCs w:val="24"/>
        </w:rPr>
        <w:t xml:space="preserve"> Στόχος </w:t>
      </w:r>
      <w:r>
        <w:rPr>
          <w:rFonts w:eastAsia="Times New Roman"/>
          <w:szCs w:val="24"/>
        </w:rPr>
        <w:t>του αφηγήματος σας είναι, β</w:t>
      </w:r>
      <w:r w:rsidRPr="00424FA9">
        <w:rPr>
          <w:rFonts w:eastAsia="Times New Roman"/>
          <w:szCs w:val="24"/>
        </w:rPr>
        <w:t>εβαίως</w:t>
      </w:r>
      <w:r>
        <w:rPr>
          <w:rFonts w:eastAsia="Times New Roman"/>
          <w:szCs w:val="24"/>
        </w:rPr>
        <w:t>,</w:t>
      </w:r>
      <w:r w:rsidRPr="00424FA9">
        <w:rPr>
          <w:rFonts w:eastAsia="Times New Roman"/>
          <w:szCs w:val="24"/>
        </w:rPr>
        <w:t xml:space="preserve"> η ταύτιση η δική μας με τις πολιτικές </w:t>
      </w:r>
      <w:r>
        <w:rPr>
          <w:rFonts w:eastAsia="Times New Roman"/>
          <w:szCs w:val="24"/>
        </w:rPr>
        <w:t>σας.</w:t>
      </w:r>
      <w:r w:rsidRPr="00424FA9">
        <w:rPr>
          <w:rFonts w:eastAsia="Times New Roman"/>
          <w:szCs w:val="24"/>
        </w:rPr>
        <w:t xml:space="preserve"> Χρήσιμ</w:t>
      </w:r>
      <w:r w:rsidRPr="00424FA9">
        <w:rPr>
          <w:rFonts w:eastAsia="Times New Roman"/>
          <w:szCs w:val="24"/>
        </w:rPr>
        <w:t xml:space="preserve">η η λιτότητα </w:t>
      </w:r>
      <w:r>
        <w:rPr>
          <w:rFonts w:eastAsia="Times New Roman"/>
          <w:szCs w:val="24"/>
        </w:rPr>
        <w:t>εσείς, αχρείαστη</w:t>
      </w:r>
      <w:r w:rsidRPr="00424FA9">
        <w:rPr>
          <w:rFonts w:eastAsia="Times New Roman"/>
          <w:szCs w:val="24"/>
        </w:rPr>
        <w:t xml:space="preserve"> λιτότητα ο ΣΥΡΙΖΑ</w:t>
      </w:r>
      <w:r>
        <w:rPr>
          <w:rFonts w:eastAsia="Times New Roman"/>
          <w:szCs w:val="24"/>
        </w:rPr>
        <w:t>.</w:t>
      </w:r>
      <w:r w:rsidRPr="00424FA9">
        <w:rPr>
          <w:rFonts w:eastAsia="Times New Roman"/>
          <w:szCs w:val="24"/>
        </w:rPr>
        <w:t xml:space="preserve"> Άρα είμαστε όλοι ίδιοι</w:t>
      </w:r>
      <w:r>
        <w:rPr>
          <w:rFonts w:eastAsia="Times New Roman"/>
          <w:szCs w:val="24"/>
        </w:rPr>
        <w:t xml:space="preserve">. </w:t>
      </w:r>
    </w:p>
    <w:p w14:paraId="49924250" w14:textId="77777777" w:rsidR="00BA2908" w:rsidRDefault="00D473A4">
      <w:pPr>
        <w:spacing w:after="0" w:line="600" w:lineRule="auto"/>
        <w:ind w:firstLine="720"/>
        <w:jc w:val="both"/>
        <w:rPr>
          <w:rFonts w:eastAsia="Times New Roman"/>
          <w:szCs w:val="24"/>
        </w:rPr>
      </w:pPr>
      <w:r>
        <w:rPr>
          <w:rFonts w:eastAsia="Times New Roman"/>
          <w:szCs w:val="24"/>
        </w:rPr>
        <w:t xml:space="preserve">Δυστυχώς, όμως, </w:t>
      </w:r>
      <w:r w:rsidRPr="00424FA9">
        <w:rPr>
          <w:rFonts w:eastAsia="Times New Roman"/>
          <w:szCs w:val="24"/>
        </w:rPr>
        <w:t>για εσάς η χώρα βγήκε από τα μνημόνια και έχει χαράξει νέα αναπτυξιακή πορεία</w:t>
      </w:r>
      <w:r>
        <w:rPr>
          <w:rFonts w:eastAsia="Times New Roman"/>
          <w:szCs w:val="24"/>
        </w:rPr>
        <w:t xml:space="preserve">, </w:t>
      </w:r>
      <w:r w:rsidRPr="00424FA9">
        <w:rPr>
          <w:rFonts w:eastAsia="Times New Roman"/>
          <w:szCs w:val="24"/>
        </w:rPr>
        <w:t>στ</w:t>
      </w:r>
      <w:r>
        <w:rPr>
          <w:rFonts w:eastAsia="Times New Roman"/>
          <w:szCs w:val="24"/>
        </w:rPr>
        <w:t>’</w:t>
      </w:r>
      <w:r w:rsidRPr="00424FA9">
        <w:rPr>
          <w:rFonts w:eastAsia="Times New Roman"/>
          <w:szCs w:val="24"/>
        </w:rPr>
        <w:t xml:space="preserve"> αλήθεια και </w:t>
      </w:r>
      <w:r>
        <w:rPr>
          <w:rFonts w:eastAsia="Times New Roman"/>
          <w:szCs w:val="24"/>
        </w:rPr>
        <w:t>όχι</w:t>
      </w:r>
      <w:r w:rsidRPr="00424FA9">
        <w:rPr>
          <w:rFonts w:eastAsia="Times New Roman"/>
          <w:szCs w:val="24"/>
        </w:rPr>
        <w:t xml:space="preserve"> </w:t>
      </w:r>
      <w:r>
        <w:rPr>
          <w:rFonts w:eastAsia="Times New Roman"/>
          <w:szCs w:val="24"/>
        </w:rPr>
        <w:t>σ</w:t>
      </w:r>
      <w:r w:rsidRPr="00424FA9">
        <w:rPr>
          <w:rFonts w:eastAsia="Times New Roman"/>
          <w:szCs w:val="24"/>
        </w:rPr>
        <w:t xml:space="preserve">τη φαντασία και στα </w:t>
      </w:r>
      <w:proofErr w:type="spellStart"/>
      <w:r>
        <w:rPr>
          <w:rFonts w:eastAsia="Times New Roman"/>
          <w:szCs w:val="24"/>
        </w:rPr>
        <w:t>Ζάππεια</w:t>
      </w:r>
      <w:proofErr w:type="spellEnd"/>
      <w:r>
        <w:rPr>
          <w:rFonts w:eastAsia="Times New Roman"/>
          <w:szCs w:val="24"/>
        </w:rPr>
        <w:t xml:space="preserve">, με πράξεις και όχι με λόγια. </w:t>
      </w:r>
    </w:p>
    <w:p w14:paraId="49924251" w14:textId="77777777" w:rsidR="00BA2908" w:rsidRDefault="00D473A4">
      <w:pPr>
        <w:spacing w:after="0" w:line="600" w:lineRule="auto"/>
        <w:ind w:firstLine="720"/>
        <w:jc w:val="both"/>
        <w:rPr>
          <w:rFonts w:eastAsia="Times New Roman"/>
          <w:szCs w:val="24"/>
        </w:rPr>
      </w:pPr>
      <w:r w:rsidRPr="00424FA9">
        <w:rPr>
          <w:rFonts w:eastAsia="Times New Roman"/>
          <w:szCs w:val="24"/>
        </w:rPr>
        <w:lastRenderedPageBreak/>
        <w:t xml:space="preserve">Η </w:t>
      </w:r>
      <w:r w:rsidRPr="00424FA9">
        <w:rPr>
          <w:rFonts w:eastAsia="Times New Roman"/>
          <w:szCs w:val="24"/>
        </w:rPr>
        <w:t>ανάκαμψη αποτυπώνεται σταδιακά στην πραγματική οικονομία και έχει πάψει να αποτελεί έναν ευσεβή πόθο</w:t>
      </w:r>
      <w:r>
        <w:rPr>
          <w:rFonts w:eastAsia="Times New Roman"/>
          <w:szCs w:val="24"/>
        </w:rPr>
        <w:t>,</w:t>
      </w:r>
      <w:r w:rsidRPr="00424FA9">
        <w:rPr>
          <w:rFonts w:eastAsia="Times New Roman"/>
          <w:szCs w:val="24"/>
        </w:rPr>
        <w:t xml:space="preserve"> όπως τον εξέφραζαν τα προηγούμενα χρόνια οι λάτρεις των μνημονίων</w:t>
      </w:r>
      <w:r>
        <w:rPr>
          <w:rFonts w:eastAsia="Times New Roman"/>
          <w:szCs w:val="24"/>
        </w:rPr>
        <w:t>.</w:t>
      </w:r>
      <w:r w:rsidRPr="00424FA9">
        <w:rPr>
          <w:rFonts w:eastAsia="Times New Roman"/>
          <w:szCs w:val="24"/>
        </w:rPr>
        <w:t xml:space="preserve"> Η ανεργία μειώνεται</w:t>
      </w:r>
      <w:r>
        <w:rPr>
          <w:rFonts w:eastAsia="Times New Roman"/>
          <w:szCs w:val="24"/>
        </w:rPr>
        <w:t>.</w:t>
      </w:r>
      <w:r w:rsidRPr="00424FA9">
        <w:rPr>
          <w:rFonts w:eastAsia="Times New Roman"/>
          <w:szCs w:val="24"/>
        </w:rPr>
        <w:t xml:space="preserve"> Οι </w:t>
      </w:r>
      <w:r>
        <w:rPr>
          <w:rFonts w:eastAsia="Times New Roman"/>
          <w:szCs w:val="24"/>
        </w:rPr>
        <w:t xml:space="preserve">εξαγωγές εκτοξεύονται. </w:t>
      </w:r>
      <w:r w:rsidRPr="00424FA9">
        <w:rPr>
          <w:rFonts w:eastAsia="Times New Roman"/>
          <w:szCs w:val="24"/>
        </w:rPr>
        <w:t xml:space="preserve">Το ισοζύγιο στις διαγραφές και εγγραφές </w:t>
      </w:r>
      <w:r w:rsidRPr="00424FA9">
        <w:rPr>
          <w:rFonts w:eastAsia="Times New Roman"/>
          <w:szCs w:val="24"/>
        </w:rPr>
        <w:t>στα επιμελητήρια είναι τα τελευταία χρόνια θετικό</w:t>
      </w:r>
      <w:r>
        <w:rPr>
          <w:rFonts w:eastAsia="Times New Roman"/>
          <w:szCs w:val="24"/>
        </w:rPr>
        <w:t>.</w:t>
      </w:r>
      <w:r w:rsidRPr="00424FA9">
        <w:rPr>
          <w:rFonts w:eastAsia="Times New Roman"/>
          <w:szCs w:val="24"/>
        </w:rPr>
        <w:t xml:space="preserve"> Ασκείται </w:t>
      </w:r>
      <w:r>
        <w:rPr>
          <w:rFonts w:eastAsia="Times New Roman"/>
          <w:szCs w:val="24"/>
        </w:rPr>
        <w:t>μία πολιτική</w:t>
      </w:r>
      <w:r>
        <w:rPr>
          <w:rFonts w:eastAsia="Times New Roman"/>
          <w:szCs w:val="24"/>
        </w:rPr>
        <w:t>, η</w:t>
      </w:r>
      <w:r>
        <w:rPr>
          <w:rFonts w:eastAsia="Times New Roman"/>
          <w:szCs w:val="24"/>
        </w:rPr>
        <w:t xml:space="preserve"> οποία βάζει ω</w:t>
      </w:r>
      <w:r>
        <w:rPr>
          <w:rFonts w:eastAsia="Times New Roman"/>
          <w:szCs w:val="24"/>
        </w:rPr>
        <w:t>ς</w:t>
      </w:r>
      <w:r w:rsidRPr="00424FA9">
        <w:rPr>
          <w:rFonts w:eastAsia="Times New Roman"/>
          <w:szCs w:val="24"/>
        </w:rPr>
        <w:t xml:space="preserve"> στόχο</w:t>
      </w:r>
      <w:r>
        <w:rPr>
          <w:rFonts w:eastAsia="Times New Roman"/>
          <w:szCs w:val="24"/>
        </w:rPr>
        <w:t>, ως</w:t>
      </w:r>
      <w:r w:rsidRPr="00424FA9">
        <w:rPr>
          <w:rFonts w:eastAsia="Times New Roman"/>
          <w:szCs w:val="24"/>
        </w:rPr>
        <w:t xml:space="preserve"> προτεραιότητα</w:t>
      </w:r>
      <w:r>
        <w:rPr>
          <w:rFonts w:eastAsia="Times New Roman"/>
          <w:szCs w:val="24"/>
        </w:rPr>
        <w:t>,</w:t>
      </w:r>
      <w:r w:rsidRPr="00424FA9">
        <w:rPr>
          <w:rFonts w:eastAsia="Times New Roman"/>
          <w:szCs w:val="24"/>
        </w:rPr>
        <w:t xml:space="preserve"> τον άνθρωπο</w:t>
      </w:r>
      <w:r>
        <w:rPr>
          <w:rFonts w:eastAsia="Times New Roman"/>
          <w:szCs w:val="24"/>
        </w:rPr>
        <w:t xml:space="preserve">. Αποκαθίστανται </w:t>
      </w:r>
      <w:r w:rsidRPr="00424FA9">
        <w:rPr>
          <w:rFonts w:eastAsia="Times New Roman"/>
          <w:szCs w:val="24"/>
        </w:rPr>
        <w:t>αδικίες</w:t>
      </w:r>
      <w:r>
        <w:rPr>
          <w:rFonts w:eastAsia="Times New Roman"/>
          <w:szCs w:val="24"/>
        </w:rPr>
        <w:t xml:space="preserve">, όπως με τους </w:t>
      </w:r>
      <w:r w:rsidRPr="00424FA9">
        <w:rPr>
          <w:rFonts w:eastAsia="Times New Roman"/>
          <w:szCs w:val="24"/>
        </w:rPr>
        <w:t xml:space="preserve">επιτυχόντες του ΑΣΕΠ </w:t>
      </w:r>
      <w:r>
        <w:rPr>
          <w:rFonts w:eastAsia="Times New Roman"/>
          <w:szCs w:val="24"/>
        </w:rPr>
        <w:t>του 19</w:t>
      </w:r>
      <w:r w:rsidRPr="00424FA9">
        <w:rPr>
          <w:rFonts w:eastAsia="Times New Roman"/>
          <w:szCs w:val="24"/>
        </w:rPr>
        <w:t>98</w:t>
      </w:r>
      <w:r>
        <w:rPr>
          <w:rFonts w:eastAsia="Times New Roman"/>
          <w:szCs w:val="24"/>
        </w:rPr>
        <w:t>, με τους</w:t>
      </w:r>
      <w:r w:rsidRPr="00424FA9">
        <w:rPr>
          <w:rFonts w:eastAsia="Times New Roman"/>
          <w:szCs w:val="24"/>
        </w:rPr>
        <w:t xml:space="preserve"> πενταετείς πυροσβέστες</w:t>
      </w:r>
      <w:r>
        <w:rPr>
          <w:rFonts w:eastAsia="Times New Roman"/>
          <w:szCs w:val="24"/>
        </w:rPr>
        <w:t xml:space="preserve">, με τους εργαζόμενους </w:t>
      </w:r>
      <w:r w:rsidRPr="00424FA9">
        <w:rPr>
          <w:rFonts w:eastAsia="Times New Roman"/>
          <w:szCs w:val="24"/>
        </w:rPr>
        <w:t xml:space="preserve">στο </w:t>
      </w:r>
      <w:r>
        <w:rPr>
          <w:rFonts w:eastAsia="Times New Roman"/>
          <w:szCs w:val="24"/>
        </w:rPr>
        <w:t>«</w:t>
      </w:r>
      <w:r w:rsidRPr="00424FA9">
        <w:rPr>
          <w:rFonts w:eastAsia="Times New Roman"/>
          <w:szCs w:val="24"/>
        </w:rPr>
        <w:t>Β</w:t>
      </w:r>
      <w:r w:rsidRPr="00424FA9">
        <w:rPr>
          <w:rFonts w:eastAsia="Times New Roman"/>
          <w:szCs w:val="24"/>
        </w:rPr>
        <w:t xml:space="preserve">οήθεια στο </w:t>
      </w:r>
      <w:r>
        <w:rPr>
          <w:rFonts w:eastAsia="Times New Roman"/>
          <w:szCs w:val="24"/>
        </w:rPr>
        <w:t>Σ</w:t>
      </w:r>
      <w:r w:rsidRPr="00424FA9">
        <w:rPr>
          <w:rFonts w:eastAsia="Times New Roman"/>
          <w:szCs w:val="24"/>
        </w:rPr>
        <w:t>πίτι</w:t>
      </w:r>
      <w:r>
        <w:rPr>
          <w:rFonts w:eastAsia="Times New Roman"/>
          <w:szCs w:val="24"/>
        </w:rPr>
        <w:t xml:space="preserve">», με τους εργαζόμενους </w:t>
      </w:r>
      <w:r w:rsidRPr="00424FA9">
        <w:rPr>
          <w:rFonts w:eastAsia="Times New Roman"/>
          <w:szCs w:val="24"/>
        </w:rPr>
        <w:t>στην καθαριότητα</w:t>
      </w:r>
      <w:r>
        <w:rPr>
          <w:rFonts w:eastAsia="Times New Roman"/>
          <w:szCs w:val="24"/>
        </w:rPr>
        <w:t>,</w:t>
      </w:r>
      <w:r w:rsidRPr="00424FA9">
        <w:rPr>
          <w:rFonts w:eastAsia="Times New Roman"/>
          <w:szCs w:val="24"/>
        </w:rPr>
        <w:t xml:space="preserve"> στους δήμους</w:t>
      </w:r>
      <w:r>
        <w:rPr>
          <w:rFonts w:eastAsia="Times New Roman"/>
          <w:szCs w:val="24"/>
        </w:rPr>
        <w:t>.</w:t>
      </w:r>
      <w:r w:rsidRPr="00424FA9">
        <w:rPr>
          <w:rFonts w:eastAsia="Times New Roman"/>
          <w:szCs w:val="24"/>
        </w:rPr>
        <w:t xml:space="preserve"> </w:t>
      </w:r>
    </w:p>
    <w:p w14:paraId="49924252" w14:textId="77777777" w:rsidR="00BA2908" w:rsidRDefault="00D473A4">
      <w:pPr>
        <w:spacing w:after="0" w:line="600" w:lineRule="auto"/>
        <w:ind w:firstLine="720"/>
        <w:jc w:val="both"/>
        <w:rPr>
          <w:rFonts w:eastAsia="Times New Roman"/>
          <w:szCs w:val="24"/>
        </w:rPr>
      </w:pPr>
      <w:r>
        <w:rPr>
          <w:rFonts w:eastAsia="Times New Roman"/>
          <w:szCs w:val="24"/>
        </w:rPr>
        <w:t>Όσο, λοιπόν, εσείς ψάχνετε και αναζητείτε</w:t>
      </w:r>
      <w:r w:rsidRPr="00424FA9">
        <w:rPr>
          <w:rFonts w:eastAsia="Times New Roman"/>
          <w:szCs w:val="24"/>
        </w:rPr>
        <w:t xml:space="preserve"> εναγωνίως αφηγήματα</w:t>
      </w:r>
      <w:r>
        <w:rPr>
          <w:rFonts w:eastAsia="Times New Roman"/>
          <w:szCs w:val="24"/>
        </w:rPr>
        <w:t>,</w:t>
      </w:r>
      <w:r w:rsidRPr="00424FA9">
        <w:rPr>
          <w:rFonts w:eastAsia="Times New Roman"/>
          <w:szCs w:val="24"/>
        </w:rPr>
        <w:t xml:space="preserve"> εμείς θα </w:t>
      </w:r>
      <w:r>
        <w:rPr>
          <w:rFonts w:eastAsia="Times New Roman"/>
          <w:szCs w:val="24"/>
        </w:rPr>
        <w:t>επιστρέφουμε σ</w:t>
      </w:r>
      <w:r w:rsidRPr="00424FA9">
        <w:rPr>
          <w:rFonts w:eastAsia="Times New Roman"/>
          <w:szCs w:val="24"/>
        </w:rPr>
        <w:t>τους συμπολίτες μας όλα όσα του</w:t>
      </w:r>
      <w:r>
        <w:rPr>
          <w:rFonts w:eastAsia="Times New Roman"/>
          <w:szCs w:val="24"/>
        </w:rPr>
        <w:t>ς στερήσα</w:t>
      </w:r>
      <w:r w:rsidRPr="00424FA9">
        <w:rPr>
          <w:rFonts w:eastAsia="Times New Roman"/>
          <w:szCs w:val="24"/>
        </w:rPr>
        <w:t xml:space="preserve">τε με τις πολιτικές </w:t>
      </w:r>
      <w:r>
        <w:rPr>
          <w:rFonts w:eastAsia="Times New Roman"/>
          <w:szCs w:val="24"/>
        </w:rPr>
        <w:t>σας.</w:t>
      </w:r>
    </w:p>
    <w:p w14:paraId="49924253" w14:textId="77777777" w:rsidR="00BA2908" w:rsidRDefault="00D473A4">
      <w:pPr>
        <w:spacing w:after="0" w:line="600" w:lineRule="auto"/>
        <w:ind w:firstLine="720"/>
        <w:jc w:val="both"/>
        <w:rPr>
          <w:rFonts w:eastAsia="Times New Roman"/>
          <w:szCs w:val="24"/>
        </w:rPr>
      </w:pPr>
      <w:r w:rsidRPr="00424FA9">
        <w:rPr>
          <w:rFonts w:eastAsia="Times New Roman"/>
          <w:szCs w:val="24"/>
        </w:rPr>
        <w:t>Σας ευχαριστώ</w:t>
      </w:r>
      <w:r>
        <w:rPr>
          <w:rFonts w:eastAsia="Times New Roman"/>
          <w:szCs w:val="24"/>
        </w:rPr>
        <w:t>.</w:t>
      </w:r>
    </w:p>
    <w:p w14:paraId="49924254" w14:textId="77777777" w:rsidR="00BA2908" w:rsidRDefault="00D473A4">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w:t>
      </w:r>
      <w:r w:rsidRPr="004239BA">
        <w:rPr>
          <w:rFonts w:eastAsia="Times New Roman"/>
          <w:b/>
          <w:szCs w:val="24"/>
        </w:rPr>
        <w:t>ς Γεωργιάδης):</w:t>
      </w:r>
      <w:r>
        <w:rPr>
          <w:rFonts w:eastAsia="Times New Roman"/>
          <w:szCs w:val="24"/>
        </w:rPr>
        <w:t xml:space="preserve"> Ήσασταν</w:t>
      </w:r>
      <w:r w:rsidRPr="00424FA9">
        <w:rPr>
          <w:rFonts w:eastAsia="Times New Roman"/>
          <w:szCs w:val="24"/>
        </w:rPr>
        <w:t xml:space="preserve"> και σύντομος</w:t>
      </w:r>
      <w:r>
        <w:rPr>
          <w:rFonts w:eastAsia="Times New Roman"/>
          <w:szCs w:val="24"/>
        </w:rPr>
        <w:t>.</w:t>
      </w:r>
      <w:r w:rsidRPr="00424FA9">
        <w:rPr>
          <w:rFonts w:eastAsia="Times New Roman"/>
          <w:szCs w:val="24"/>
        </w:rPr>
        <w:t xml:space="preserve"> Εμείς ευχαριστούμε</w:t>
      </w:r>
      <w:r>
        <w:rPr>
          <w:rFonts w:eastAsia="Times New Roman"/>
          <w:szCs w:val="24"/>
        </w:rPr>
        <w:t>,</w:t>
      </w:r>
      <w:r w:rsidRPr="00424FA9">
        <w:rPr>
          <w:rFonts w:eastAsia="Times New Roman"/>
          <w:szCs w:val="24"/>
        </w:rPr>
        <w:t xml:space="preserve"> κύριε </w:t>
      </w:r>
      <w:proofErr w:type="spellStart"/>
      <w:r>
        <w:rPr>
          <w:rFonts w:eastAsia="Times New Roman"/>
          <w:szCs w:val="24"/>
        </w:rPr>
        <w:t>Σαρακιώτη</w:t>
      </w:r>
      <w:proofErr w:type="spellEnd"/>
      <w:r>
        <w:rPr>
          <w:rFonts w:eastAsia="Times New Roman"/>
          <w:szCs w:val="24"/>
        </w:rPr>
        <w:t>.</w:t>
      </w:r>
    </w:p>
    <w:p w14:paraId="49924255" w14:textId="77777777" w:rsidR="00BA2908" w:rsidRDefault="00D473A4">
      <w:pPr>
        <w:tabs>
          <w:tab w:val="left" w:pos="2820"/>
        </w:tabs>
        <w:spacing w:after="0" w:line="600" w:lineRule="auto"/>
        <w:ind w:firstLine="720"/>
        <w:jc w:val="both"/>
        <w:rPr>
          <w:rFonts w:eastAsia="Times New Roman"/>
          <w:szCs w:val="24"/>
        </w:rPr>
      </w:pPr>
      <w:r w:rsidRPr="00424FA9">
        <w:rPr>
          <w:rFonts w:eastAsia="Times New Roman"/>
          <w:szCs w:val="24"/>
        </w:rPr>
        <w:t xml:space="preserve">Κύριε </w:t>
      </w:r>
      <w:r>
        <w:rPr>
          <w:rFonts w:eastAsia="Times New Roman"/>
          <w:szCs w:val="24"/>
        </w:rPr>
        <w:t xml:space="preserve">Λοβέρδο, </w:t>
      </w:r>
      <w:r w:rsidRPr="00424FA9">
        <w:rPr>
          <w:rFonts w:eastAsia="Times New Roman"/>
          <w:szCs w:val="24"/>
        </w:rPr>
        <w:t xml:space="preserve">έχετε το λόγο </w:t>
      </w:r>
      <w:r>
        <w:rPr>
          <w:rFonts w:eastAsia="Times New Roman"/>
          <w:szCs w:val="24"/>
        </w:rPr>
        <w:t>για δώδεκα</w:t>
      </w:r>
      <w:r w:rsidRPr="00424FA9">
        <w:rPr>
          <w:rFonts w:eastAsia="Times New Roman"/>
          <w:szCs w:val="24"/>
        </w:rPr>
        <w:t xml:space="preserve"> λεπτά</w:t>
      </w:r>
      <w:r>
        <w:rPr>
          <w:rFonts w:eastAsia="Times New Roman"/>
          <w:szCs w:val="24"/>
        </w:rPr>
        <w:t>, που τόσο θέλατε.</w:t>
      </w:r>
    </w:p>
    <w:p w14:paraId="49924256" w14:textId="77777777" w:rsidR="00BA2908" w:rsidRDefault="00D473A4">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Έπρεπε να έρθετε στο γήπεδο, κύριε Πρόεδρε!</w:t>
      </w:r>
    </w:p>
    <w:p w14:paraId="49924257" w14:textId="77777777" w:rsidR="00BA2908" w:rsidRDefault="00D473A4">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Η μισή Ελλάδα είναι χαρούμενη, κύριε Λοβέρδο. Κανονικά</w:t>
      </w:r>
      <w:r>
        <w:rPr>
          <w:rFonts w:eastAsia="Times New Roman"/>
          <w:szCs w:val="24"/>
        </w:rPr>
        <w:t>,</w:t>
      </w:r>
      <w:r>
        <w:rPr>
          <w:rFonts w:eastAsia="Times New Roman"/>
          <w:szCs w:val="24"/>
        </w:rPr>
        <w:t xml:space="preserve"> έπρεπε να είναι όλη η Ελλάδα, γιατί μιλάμε για μια ελληνική επιτυχία.</w:t>
      </w:r>
    </w:p>
    <w:p w14:paraId="49924258" w14:textId="77777777" w:rsidR="00BA2908" w:rsidRDefault="00D473A4">
      <w:pPr>
        <w:tabs>
          <w:tab w:val="left" w:pos="2820"/>
        </w:tabs>
        <w:spacing w:after="0" w:line="600" w:lineRule="auto"/>
        <w:ind w:firstLine="720"/>
        <w:jc w:val="both"/>
        <w:rPr>
          <w:rFonts w:eastAsia="Times New Roman"/>
          <w:szCs w:val="24"/>
        </w:rPr>
      </w:pPr>
      <w:r>
        <w:rPr>
          <w:rFonts w:eastAsia="Times New Roman"/>
          <w:b/>
          <w:szCs w:val="24"/>
        </w:rPr>
        <w:lastRenderedPageBreak/>
        <w:t xml:space="preserve">ΙΩΑΝΝΗΣ ΚΕΦΑΛΟΓΙΑΝΝΗΣ: </w:t>
      </w:r>
      <w:r>
        <w:rPr>
          <w:rFonts w:eastAsia="Times New Roman"/>
          <w:szCs w:val="24"/>
        </w:rPr>
        <w:t>Αν συνεχίσετε έτσι, θα πάρουμε τον λόγο επί προσωπικού.</w:t>
      </w:r>
    </w:p>
    <w:p w14:paraId="49924259" w14:textId="77777777" w:rsidR="00BA2908" w:rsidRDefault="00D473A4">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Αμέσως μετά</w:t>
      </w:r>
      <w:r>
        <w:rPr>
          <w:rFonts w:eastAsia="Times New Roman"/>
          <w:szCs w:val="24"/>
        </w:rPr>
        <w:t>,</w:t>
      </w:r>
      <w:r>
        <w:rPr>
          <w:rFonts w:eastAsia="Times New Roman"/>
          <w:szCs w:val="24"/>
        </w:rPr>
        <w:t xml:space="preserve"> έχετε</w:t>
      </w:r>
      <w:r>
        <w:rPr>
          <w:rFonts w:eastAsia="Times New Roman"/>
          <w:szCs w:val="24"/>
        </w:rPr>
        <w:t xml:space="preserve"> εσείς τον λόγο, κύριε Κεφαλογιάννη.</w:t>
      </w:r>
    </w:p>
    <w:p w14:paraId="4992425A" w14:textId="77777777" w:rsidR="00BA2908" w:rsidRDefault="00D473A4">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Ορισμένοι, σαν τον κ. Κεφαλογιάννη, φαρμακώθηκαν χθες το βράδυ. Θα τους περάσει, όμως. </w:t>
      </w:r>
    </w:p>
    <w:p w14:paraId="4992425B" w14:textId="77777777" w:rsidR="00BA2908" w:rsidRDefault="00D473A4">
      <w:pPr>
        <w:tabs>
          <w:tab w:val="left" w:pos="2820"/>
        </w:tabs>
        <w:spacing w:after="0" w:line="600" w:lineRule="auto"/>
        <w:ind w:firstLine="720"/>
        <w:jc w:val="both"/>
        <w:rPr>
          <w:rFonts w:eastAsia="Times New Roman"/>
          <w:szCs w:val="24"/>
        </w:rPr>
      </w:pPr>
      <w:r>
        <w:rPr>
          <w:rFonts w:eastAsia="Times New Roman"/>
          <w:szCs w:val="24"/>
        </w:rPr>
        <w:t>Κύριε Πρόεδρε, κ</w:t>
      </w:r>
      <w:r w:rsidRPr="00424FA9">
        <w:rPr>
          <w:rFonts w:eastAsia="Times New Roman"/>
          <w:szCs w:val="24"/>
        </w:rPr>
        <w:t>υρίες και κύριοι Βουλευτές</w:t>
      </w:r>
      <w:r>
        <w:rPr>
          <w:rFonts w:eastAsia="Times New Roman"/>
          <w:szCs w:val="24"/>
        </w:rPr>
        <w:t xml:space="preserve">, </w:t>
      </w:r>
      <w:r w:rsidRPr="00424FA9">
        <w:rPr>
          <w:rFonts w:eastAsia="Times New Roman"/>
          <w:szCs w:val="24"/>
        </w:rPr>
        <w:t xml:space="preserve">κυρίες </w:t>
      </w:r>
      <w:r>
        <w:rPr>
          <w:rFonts w:eastAsia="Times New Roman"/>
          <w:szCs w:val="24"/>
        </w:rPr>
        <w:t xml:space="preserve">και </w:t>
      </w:r>
      <w:r w:rsidRPr="00424FA9">
        <w:rPr>
          <w:rFonts w:eastAsia="Times New Roman"/>
          <w:szCs w:val="24"/>
        </w:rPr>
        <w:t>κύριοι Υπουργοί</w:t>
      </w:r>
      <w:r>
        <w:rPr>
          <w:rFonts w:eastAsia="Times New Roman"/>
          <w:szCs w:val="24"/>
        </w:rPr>
        <w:t>, πριν από τέσσερα</w:t>
      </w:r>
      <w:r w:rsidRPr="00424FA9">
        <w:rPr>
          <w:rFonts w:eastAsia="Times New Roman"/>
          <w:szCs w:val="24"/>
        </w:rPr>
        <w:t xml:space="preserve"> χρόνια</w:t>
      </w:r>
      <w:r>
        <w:rPr>
          <w:rFonts w:eastAsia="Times New Roman"/>
          <w:szCs w:val="24"/>
        </w:rPr>
        <w:t>,</w:t>
      </w:r>
      <w:r w:rsidRPr="00424FA9">
        <w:rPr>
          <w:rFonts w:eastAsia="Times New Roman"/>
          <w:szCs w:val="24"/>
        </w:rPr>
        <w:t xml:space="preserve"> ο ΣΥΡΙΖΑ με </w:t>
      </w:r>
      <w:r>
        <w:rPr>
          <w:rFonts w:eastAsia="Times New Roman"/>
          <w:szCs w:val="24"/>
        </w:rPr>
        <w:t>βιτρ</w:t>
      </w:r>
      <w:r>
        <w:rPr>
          <w:rFonts w:eastAsia="Times New Roman"/>
          <w:szCs w:val="24"/>
        </w:rPr>
        <w:t xml:space="preserve">ιολικές </w:t>
      </w:r>
      <w:r w:rsidRPr="00424FA9">
        <w:rPr>
          <w:rFonts w:eastAsia="Times New Roman"/>
          <w:szCs w:val="24"/>
        </w:rPr>
        <w:t>επιθέσεις εναντ</w:t>
      </w:r>
      <w:r>
        <w:rPr>
          <w:rFonts w:eastAsia="Times New Roman"/>
          <w:szCs w:val="24"/>
        </w:rPr>
        <w:t>ίον όσων θεωρούσαν ότι στέκονταν</w:t>
      </w:r>
      <w:r w:rsidRPr="00424FA9">
        <w:rPr>
          <w:rFonts w:eastAsia="Times New Roman"/>
          <w:szCs w:val="24"/>
        </w:rPr>
        <w:t xml:space="preserve"> εμπόδιο στο δρόμο του και με τον εύκολο δρόμο του λαϊκισμού και </w:t>
      </w:r>
      <w:r>
        <w:rPr>
          <w:rFonts w:eastAsia="Times New Roman"/>
          <w:szCs w:val="24"/>
        </w:rPr>
        <w:t xml:space="preserve">της </w:t>
      </w:r>
      <w:r w:rsidRPr="00424FA9">
        <w:rPr>
          <w:rFonts w:eastAsia="Times New Roman"/>
          <w:szCs w:val="24"/>
        </w:rPr>
        <w:t>δημαγωγίας</w:t>
      </w:r>
      <w:r>
        <w:rPr>
          <w:rFonts w:eastAsia="Times New Roman"/>
          <w:szCs w:val="24"/>
        </w:rPr>
        <w:t>,</w:t>
      </w:r>
      <w:r w:rsidRPr="00424FA9">
        <w:rPr>
          <w:rFonts w:eastAsia="Times New Roman"/>
          <w:szCs w:val="24"/>
        </w:rPr>
        <w:t xml:space="preserve"> τον εύκολο δρόμο μέσα στη δυσκολία της χώρας</w:t>
      </w:r>
      <w:r>
        <w:rPr>
          <w:rFonts w:eastAsia="Times New Roman"/>
          <w:szCs w:val="24"/>
        </w:rPr>
        <w:t>,</w:t>
      </w:r>
      <w:r w:rsidRPr="00424FA9">
        <w:rPr>
          <w:rFonts w:eastAsia="Times New Roman"/>
          <w:szCs w:val="24"/>
        </w:rPr>
        <w:t xml:space="preserve"> κατάφερε να αποσπάσει την αποδοχή μιας μερίδας του ελληνικού λαού και του </w:t>
      </w:r>
      <w:r w:rsidRPr="00424FA9">
        <w:rPr>
          <w:rFonts w:eastAsia="Times New Roman"/>
          <w:szCs w:val="24"/>
        </w:rPr>
        <w:t>εκλογικού σώματος κι έτσι</w:t>
      </w:r>
      <w:r>
        <w:rPr>
          <w:rFonts w:eastAsia="Times New Roman"/>
          <w:szCs w:val="24"/>
        </w:rPr>
        <w:t xml:space="preserve">, με συμπαραστάτη τους ΑΝΕΛ, </w:t>
      </w:r>
      <w:r w:rsidRPr="00424FA9">
        <w:rPr>
          <w:rFonts w:eastAsia="Times New Roman"/>
          <w:szCs w:val="24"/>
        </w:rPr>
        <w:t>ως ΣΥΡΙΖΑΝΕΛ</w:t>
      </w:r>
      <w:r>
        <w:rPr>
          <w:rFonts w:eastAsia="Times New Roman"/>
          <w:szCs w:val="24"/>
        </w:rPr>
        <w:t>,</w:t>
      </w:r>
      <w:r w:rsidRPr="00424FA9">
        <w:rPr>
          <w:rFonts w:eastAsia="Times New Roman"/>
          <w:szCs w:val="24"/>
        </w:rPr>
        <w:t xml:space="preserve"> άρχισαν</w:t>
      </w:r>
      <w:r>
        <w:rPr>
          <w:rFonts w:eastAsia="Times New Roman"/>
          <w:szCs w:val="24"/>
        </w:rPr>
        <w:t>,</w:t>
      </w:r>
      <w:r w:rsidRPr="00424FA9">
        <w:rPr>
          <w:rFonts w:eastAsia="Times New Roman"/>
          <w:szCs w:val="24"/>
        </w:rPr>
        <w:t xml:space="preserve"> το ένα μετά το άλλο</w:t>
      </w:r>
      <w:r>
        <w:rPr>
          <w:rFonts w:eastAsia="Times New Roman"/>
          <w:szCs w:val="24"/>
        </w:rPr>
        <w:t>,</w:t>
      </w:r>
      <w:r w:rsidRPr="00424FA9">
        <w:rPr>
          <w:rFonts w:eastAsia="Times New Roman"/>
          <w:szCs w:val="24"/>
        </w:rPr>
        <w:t xml:space="preserve"> </w:t>
      </w:r>
      <w:r>
        <w:rPr>
          <w:rFonts w:eastAsia="Times New Roman"/>
          <w:szCs w:val="24"/>
        </w:rPr>
        <w:t>τα άλματα</w:t>
      </w:r>
      <w:r w:rsidRPr="00424FA9">
        <w:rPr>
          <w:rFonts w:eastAsia="Times New Roman"/>
          <w:szCs w:val="24"/>
        </w:rPr>
        <w:t xml:space="preserve"> στο σκοτάδι</w:t>
      </w:r>
      <w:r>
        <w:rPr>
          <w:rFonts w:eastAsia="Times New Roman"/>
          <w:szCs w:val="24"/>
        </w:rPr>
        <w:t>,</w:t>
      </w:r>
      <w:r w:rsidRPr="00424FA9">
        <w:rPr>
          <w:rFonts w:eastAsia="Times New Roman"/>
          <w:szCs w:val="24"/>
        </w:rPr>
        <w:t xml:space="preserve"> για να χρησιμοποιήσω έναν όρο</w:t>
      </w:r>
      <w:r>
        <w:rPr>
          <w:rFonts w:eastAsia="Times New Roman"/>
          <w:szCs w:val="24"/>
        </w:rPr>
        <w:t>,</w:t>
      </w:r>
      <w:r w:rsidRPr="00424FA9">
        <w:rPr>
          <w:rFonts w:eastAsia="Times New Roman"/>
          <w:szCs w:val="24"/>
        </w:rPr>
        <w:t xml:space="preserve"> που μας έρχεται από την </w:t>
      </w:r>
      <w:r>
        <w:rPr>
          <w:rFonts w:eastAsia="Times New Roman"/>
          <w:szCs w:val="24"/>
        </w:rPr>
        <w:t>βικτωριανή εποχή.</w:t>
      </w:r>
      <w:r w:rsidRPr="00424FA9">
        <w:rPr>
          <w:rFonts w:eastAsia="Times New Roman"/>
          <w:szCs w:val="24"/>
        </w:rPr>
        <w:t xml:space="preserve"> </w:t>
      </w:r>
    </w:p>
    <w:p w14:paraId="4992425C" w14:textId="77777777" w:rsidR="00BA2908" w:rsidRDefault="00D473A4">
      <w:pPr>
        <w:tabs>
          <w:tab w:val="left" w:pos="2820"/>
        </w:tabs>
        <w:spacing w:after="0" w:line="600" w:lineRule="auto"/>
        <w:ind w:firstLine="720"/>
        <w:jc w:val="both"/>
        <w:rPr>
          <w:rFonts w:eastAsia="Times New Roman"/>
          <w:szCs w:val="24"/>
        </w:rPr>
      </w:pPr>
      <w:r w:rsidRPr="00424FA9">
        <w:rPr>
          <w:rFonts w:eastAsia="Times New Roman"/>
          <w:szCs w:val="24"/>
        </w:rPr>
        <w:t>Το κόστος αυ</w:t>
      </w:r>
      <w:r>
        <w:rPr>
          <w:rFonts w:eastAsia="Times New Roman"/>
          <w:szCs w:val="24"/>
        </w:rPr>
        <w:t>τής της περιόδου ήταν συνολικά</w:t>
      </w:r>
      <w:r>
        <w:rPr>
          <w:rFonts w:eastAsia="Times New Roman"/>
          <w:szCs w:val="24"/>
        </w:rPr>
        <w:t>,</w:t>
      </w:r>
      <w:r>
        <w:rPr>
          <w:rFonts w:eastAsia="Times New Roman"/>
          <w:szCs w:val="24"/>
        </w:rPr>
        <w:t xml:space="preserve"> ν</w:t>
      </w:r>
      <w:r w:rsidRPr="00424FA9">
        <w:rPr>
          <w:rFonts w:eastAsia="Times New Roman"/>
          <w:szCs w:val="24"/>
        </w:rPr>
        <w:t>α περάσει η</w:t>
      </w:r>
      <w:r>
        <w:rPr>
          <w:rFonts w:eastAsia="Times New Roman"/>
          <w:szCs w:val="24"/>
        </w:rPr>
        <w:t xml:space="preserve"> Ελλά</w:t>
      </w:r>
      <w:r>
        <w:rPr>
          <w:rFonts w:eastAsia="Times New Roman"/>
          <w:szCs w:val="24"/>
        </w:rPr>
        <w:t>δα μία δεύτερη φάση κρίσης, ένα</w:t>
      </w:r>
      <w:r w:rsidRPr="00424FA9">
        <w:rPr>
          <w:rFonts w:eastAsia="Times New Roman"/>
          <w:szCs w:val="24"/>
        </w:rPr>
        <w:t xml:space="preserve"> επιπλέον αχρείαστο μνημόνιο και 86 δ</w:t>
      </w:r>
      <w:r>
        <w:rPr>
          <w:rFonts w:eastAsia="Times New Roman"/>
          <w:szCs w:val="24"/>
        </w:rPr>
        <w:t>ισεκατομμύρια</w:t>
      </w:r>
      <w:r w:rsidRPr="00424FA9">
        <w:rPr>
          <w:rFonts w:eastAsia="Times New Roman"/>
          <w:szCs w:val="24"/>
        </w:rPr>
        <w:t xml:space="preserve"> ευρώ</w:t>
      </w:r>
      <w:r>
        <w:rPr>
          <w:rFonts w:eastAsia="Times New Roman"/>
          <w:szCs w:val="24"/>
        </w:rPr>
        <w:t>,</w:t>
      </w:r>
      <w:r w:rsidRPr="00424FA9">
        <w:rPr>
          <w:rFonts w:eastAsia="Times New Roman"/>
          <w:szCs w:val="24"/>
        </w:rPr>
        <w:t xml:space="preserve"> όπως ο </w:t>
      </w:r>
      <w:r>
        <w:rPr>
          <w:rFonts w:eastAsia="Times New Roman"/>
          <w:szCs w:val="24"/>
        </w:rPr>
        <w:t>κεντρικός τ</w:t>
      </w:r>
      <w:r w:rsidRPr="00424FA9">
        <w:rPr>
          <w:rFonts w:eastAsia="Times New Roman"/>
          <w:szCs w:val="24"/>
        </w:rPr>
        <w:t>ραπεζίτης της χώρας</w:t>
      </w:r>
      <w:r>
        <w:rPr>
          <w:rFonts w:eastAsia="Times New Roman"/>
          <w:szCs w:val="24"/>
        </w:rPr>
        <w:t>,</w:t>
      </w:r>
      <w:r w:rsidRPr="00424FA9">
        <w:rPr>
          <w:rFonts w:eastAsia="Times New Roman"/>
          <w:szCs w:val="24"/>
        </w:rPr>
        <w:t xml:space="preserve"> ο </w:t>
      </w:r>
      <w:r>
        <w:rPr>
          <w:rFonts w:eastAsia="Times New Roman"/>
          <w:szCs w:val="24"/>
        </w:rPr>
        <w:t>κ.</w:t>
      </w:r>
      <w:r w:rsidRPr="00424FA9">
        <w:rPr>
          <w:rFonts w:eastAsia="Times New Roman"/>
          <w:szCs w:val="24"/>
        </w:rPr>
        <w:t xml:space="preserve"> Στουρνάρας</w:t>
      </w:r>
      <w:r>
        <w:rPr>
          <w:rFonts w:eastAsia="Times New Roman"/>
          <w:szCs w:val="24"/>
        </w:rPr>
        <w:t>,</w:t>
      </w:r>
      <w:r w:rsidRPr="00424FA9">
        <w:rPr>
          <w:rFonts w:eastAsia="Times New Roman"/>
          <w:szCs w:val="24"/>
        </w:rPr>
        <w:t xml:space="preserve"> αποτύπωσε σε μεγέθη </w:t>
      </w:r>
      <w:r>
        <w:rPr>
          <w:rFonts w:eastAsia="Times New Roman"/>
          <w:szCs w:val="24"/>
        </w:rPr>
        <w:t>κόστους εύστοχα τη</w:t>
      </w:r>
      <w:r w:rsidRPr="00424FA9">
        <w:rPr>
          <w:rFonts w:eastAsia="Times New Roman"/>
          <w:szCs w:val="24"/>
        </w:rPr>
        <w:t xml:space="preserve"> </w:t>
      </w:r>
      <w:r>
        <w:rPr>
          <w:rFonts w:eastAsia="Times New Roman"/>
          <w:szCs w:val="24"/>
        </w:rPr>
        <w:t>«</w:t>
      </w:r>
      <w:r w:rsidRPr="00424FA9">
        <w:rPr>
          <w:rFonts w:eastAsia="Times New Roman"/>
          <w:szCs w:val="24"/>
        </w:rPr>
        <w:t>γενναία</w:t>
      </w:r>
      <w:r>
        <w:rPr>
          <w:rFonts w:eastAsia="Times New Roman"/>
          <w:szCs w:val="24"/>
        </w:rPr>
        <w:t>»</w:t>
      </w:r>
      <w:r w:rsidRPr="00424FA9">
        <w:rPr>
          <w:rFonts w:eastAsia="Times New Roman"/>
          <w:szCs w:val="24"/>
        </w:rPr>
        <w:t xml:space="preserve"> διαπραγμάτευση Τσίπρα</w:t>
      </w:r>
      <w:r>
        <w:rPr>
          <w:rFonts w:eastAsia="Times New Roman"/>
          <w:szCs w:val="24"/>
        </w:rPr>
        <w:t>-</w:t>
      </w:r>
      <w:proofErr w:type="spellStart"/>
      <w:r w:rsidRPr="00424FA9">
        <w:rPr>
          <w:rFonts w:eastAsia="Times New Roman"/>
          <w:szCs w:val="24"/>
        </w:rPr>
        <w:t>Βαρουφάκη</w:t>
      </w:r>
      <w:proofErr w:type="spellEnd"/>
      <w:r>
        <w:rPr>
          <w:rFonts w:eastAsia="Times New Roman"/>
          <w:szCs w:val="24"/>
        </w:rPr>
        <w:t>.</w:t>
      </w:r>
      <w:r w:rsidRPr="00424FA9">
        <w:rPr>
          <w:rFonts w:eastAsia="Times New Roman"/>
          <w:szCs w:val="24"/>
        </w:rPr>
        <w:t xml:space="preserve"> </w:t>
      </w:r>
    </w:p>
    <w:p w14:paraId="4992425D" w14:textId="77777777" w:rsidR="00BA2908" w:rsidRDefault="00D473A4">
      <w:pPr>
        <w:tabs>
          <w:tab w:val="left" w:pos="2820"/>
        </w:tabs>
        <w:spacing w:after="0" w:line="600" w:lineRule="auto"/>
        <w:ind w:firstLine="720"/>
        <w:jc w:val="both"/>
        <w:rPr>
          <w:rFonts w:eastAsia="Times New Roman"/>
          <w:szCs w:val="24"/>
        </w:rPr>
      </w:pPr>
      <w:r w:rsidRPr="00424FA9">
        <w:rPr>
          <w:rFonts w:eastAsia="Times New Roman"/>
          <w:szCs w:val="24"/>
        </w:rPr>
        <w:lastRenderedPageBreak/>
        <w:t>Οι αριθμοί είναι αμείλικτοι</w:t>
      </w:r>
      <w:r>
        <w:rPr>
          <w:rFonts w:eastAsia="Times New Roman"/>
          <w:szCs w:val="24"/>
        </w:rPr>
        <w:t>.</w:t>
      </w:r>
      <w:r w:rsidRPr="00424FA9">
        <w:rPr>
          <w:rFonts w:eastAsia="Times New Roman"/>
          <w:szCs w:val="24"/>
        </w:rPr>
        <w:t xml:space="preserve"> Τους αριθμούς τους αποτύπωσαν ο συνάδελφός μου </w:t>
      </w:r>
      <w:r>
        <w:rPr>
          <w:rFonts w:eastAsia="Times New Roman"/>
          <w:szCs w:val="24"/>
        </w:rPr>
        <w:t xml:space="preserve">κ. </w:t>
      </w:r>
      <w:r w:rsidRPr="00424FA9">
        <w:rPr>
          <w:rFonts w:eastAsia="Times New Roman"/>
          <w:szCs w:val="24"/>
        </w:rPr>
        <w:t>Γιάννης Κουτσούκος</w:t>
      </w:r>
      <w:r>
        <w:rPr>
          <w:rFonts w:eastAsia="Times New Roman"/>
          <w:szCs w:val="24"/>
        </w:rPr>
        <w:t>,</w:t>
      </w:r>
      <w:r w:rsidRPr="00424FA9">
        <w:rPr>
          <w:rFonts w:eastAsia="Times New Roman"/>
          <w:szCs w:val="24"/>
        </w:rPr>
        <w:t xml:space="preserve"> ειδικός εισηγητής</w:t>
      </w:r>
      <w:r>
        <w:rPr>
          <w:rFonts w:eastAsia="Times New Roman"/>
          <w:szCs w:val="24"/>
        </w:rPr>
        <w:t>,</w:t>
      </w:r>
      <w:r w:rsidRPr="00424FA9">
        <w:rPr>
          <w:rFonts w:eastAsia="Times New Roman"/>
          <w:szCs w:val="24"/>
        </w:rPr>
        <w:t xml:space="preserve"> </w:t>
      </w:r>
      <w:r>
        <w:rPr>
          <w:rFonts w:eastAsia="Times New Roman"/>
          <w:szCs w:val="24"/>
        </w:rPr>
        <w:t xml:space="preserve">ο </w:t>
      </w:r>
      <w:r>
        <w:rPr>
          <w:rFonts w:eastAsia="Times New Roman"/>
          <w:szCs w:val="24"/>
        </w:rPr>
        <w:t xml:space="preserve">κ. </w:t>
      </w:r>
      <w:r w:rsidRPr="00424FA9">
        <w:rPr>
          <w:rFonts w:eastAsia="Times New Roman"/>
          <w:szCs w:val="24"/>
        </w:rPr>
        <w:t xml:space="preserve">Γιώργος </w:t>
      </w:r>
      <w:proofErr w:type="spellStart"/>
      <w:r w:rsidRPr="00424FA9">
        <w:rPr>
          <w:rFonts w:eastAsia="Times New Roman"/>
          <w:szCs w:val="24"/>
        </w:rPr>
        <w:t>Αρβανιτίδης</w:t>
      </w:r>
      <w:proofErr w:type="spellEnd"/>
      <w:r>
        <w:rPr>
          <w:rFonts w:eastAsia="Times New Roman"/>
          <w:szCs w:val="24"/>
        </w:rPr>
        <w:t>,</w:t>
      </w:r>
      <w:r w:rsidRPr="00424FA9">
        <w:rPr>
          <w:rFonts w:eastAsia="Times New Roman"/>
          <w:szCs w:val="24"/>
        </w:rPr>
        <w:t xml:space="preserve"> ειδικός </w:t>
      </w:r>
      <w:r>
        <w:rPr>
          <w:rFonts w:eastAsia="Times New Roman"/>
          <w:szCs w:val="24"/>
        </w:rPr>
        <w:t>εισηγητής,</w:t>
      </w:r>
      <w:r w:rsidRPr="00424FA9">
        <w:rPr>
          <w:rFonts w:eastAsia="Times New Roman"/>
          <w:szCs w:val="24"/>
        </w:rPr>
        <w:t xml:space="preserve"> ο </w:t>
      </w:r>
      <w:r>
        <w:rPr>
          <w:rFonts w:eastAsia="Times New Roman"/>
          <w:szCs w:val="24"/>
        </w:rPr>
        <w:t xml:space="preserve">κ. </w:t>
      </w:r>
      <w:r w:rsidRPr="00424FA9">
        <w:rPr>
          <w:rFonts w:eastAsia="Times New Roman"/>
          <w:szCs w:val="24"/>
        </w:rPr>
        <w:t>Κώστας Σκανδαλίδης</w:t>
      </w:r>
      <w:r>
        <w:rPr>
          <w:rFonts w:eastAsia="Times New Roman"/>
          <w:szCs w:val="24"/>
        </w:rPr>
        <w:t>,</w:t>
      </w:r>
      <w:r w:rsidRPr="00424FA9">
        <w:rPr>
          <w:rFonts w:eastAsia="Times New Roman"/>
          <w:szCs w:val="24"/>
        </w:rPr>
        <w:t xml:space="preserve"> ο γενικός </w:t>
      </w:r>
      <w:r>
        <w:rPr>
          <w:rFonts w:eastAsia="Times New Roman"/>
          <w:szCs w:val="24"/>
        </w:rPr>
        <w:t xml:space="preserve">μας </w:t>
      </w:r>
      <w:r w:rsidRPr="00424FA9">
        <w:rPr>
          <w:rFonts w:eastAsia="Times New Roman"/>
          <w:szCs w:val="24"/>
        </w:rPr>
        <w:t>εισηγητής</w:t>
      </w:r>
      <w:r>
        <w:rPr>
          <w:rFonts w:eastAsia="Times New Roman"/>
          <w:szCs w:val="24"/>
        </w:rPr>
        <w:t>,</w:t>
      </w:r>
      <w:r w:rsidRPr="00424FA9">
        <w:rPr>
          <w:rFonts w:eastAsia="Times New Roman"/>
          <w:szCs w:val="24"/>
        </w:rPr>
        <w:t xml:space="preserve"> που </w:t>
      </w:r>
      <w:r>
        <w:rPr>
          <w:rFonts w:eastAsia="Times New Roman"/>
          <w:szCs w:val="24"/>
        </w:rPr>
        <w:t xml:space="preserve">επένδυσε </w:t>
      </w:r>
      <w:r w:rsidRPr="00424FA9">
        <w:rPr>
          <w:rFonts w:eastAsia="Times New Roman"/>
          <w:szCs w:val="24"/>
        </w:rPr>
        <w:t>και πολιτικά</w:t>
      </w:r>
      <w:r>
        <w:rPr>
          <w:rFonts w:eastAsia="Times New Roman"/>
          <w:szCs w:val="24"/>
        </w:rPr>
        <w:t xml:space="preserve"> τη γλώσσα των αριθμών κ</w:t>
      </w:r>
      <w:r w:rsidRPr="00424FA9">
        <w:rPr>
          <w:rFonts w:eastAsia="Times New Roman"/>
          <w:szCs w:val="24"/>
        </w:rPr>
        <w:t>ι έκανε μία</w:t>
      </w:r>
      <w:r>
        <w:rPr>
          <w:rFonts w:eastAsia="Times New Roman"/>
          <w:szCs w:val="24"/>
        </w:rPr>
        <w:t>,</w:t>
      </w:r>
      <w:r w:rsidRPr="00424FA9">
        <w:rPr>
          <w:rFonts w:eastAsia="Times New Roman"/>
          <w:szCs w:val="24"/>
        </w:rPr>
        <w:t xml:space="preserve"> νομίζω </w:t>
      </w:r>
      <w:proofErr w:type="spellStart"/>
      <w:r w:rsidRPr="00424FA9">
        <w:rPr>
          <w:rFonts w:eastAsia="Times New Roman"/>
          <w:szCs w:val="24"/>
        </w:rPr>
        <w:t>πα</w:t>
      </w:r>
      <w:r w:rsidRPr="00424FA9">
        <w:rPr>
          <w:rFonts w:eastAsia="Times New Roman"/>
          <w:szCs w:val="24"/>
        </w:rPr>
        <w:t>νθομολογουμένως</w:t>
      </w:r>
      <w:proofErr w:type="spellEnd"/>
      <w:r>
        <w:rPr>
          <w:rFonts w:eastAsia="Times New Roman"/>
          <w:szCs w:val="24"/>
        </w:rPr>
        <w:t>,</w:t>
      </w:r>
      <w:r w:rsidRPr="00424FA9">
        <w:rPr>
          <w:rFonts w:eastAsia="Times New Roman"/>
          <w:szCs w:val="24"/>
        </w:rPr>
        <w:t xml:space="preserve"> εξαιρετική κριτική στο κυβερνητικό έργο</w:t>
      </w:r>
      <w:r>
        <w:rPr>
          <w:rFonts w:eastAsia="Times New Roman"/>
          <w:szCs w:val="24"/>
        </w:rPr>
        <w:t>.</w:t>
      </w:r>
      <w:r w:rsidRPr="00424FA9">
        <w:rPr>
          <w:rFonts w:eastAsia="Times New Roman"/>
          <w:szCs w:val="24"/>
        </w:rPr>
        <w:t xml:space="preserve"> </w:t>
      </w:r>
    </w:p>
    <w:p w14:paraId="4992425E" w14:textId="77777777" w:rsidR="00BA2908" w:rsidRDefault="00D473A4">
      <w:pPr>
        <w:tabs>
          <w:tab w:val="left" w:pos="2820"/>
        </w:tabs>
        <w:spacing w:after="0" w:line="600" w:lineRule="auto"/>
        <w:ind w:firstLine="720"/>
        <w:jc w:val="both"/>
        <w:rPr>
          <w:rFonts w:eastAsia="Times New Roman"/>
          <w:szCs w:val="24"/>
        </w:rPr>
      </w:pPr>
      <w:r>
        <w:rPr>
          <w:rFonts w:eastAsia="Times New Roman"/>
          <w:szCs w:val="24"/>
        </w:rPr>
        <w:t xml:space="preserve">Οι αριθμοί είναι αμείλικτοι. </w:t>
      </w:r>
      <w:r w:rsidRPr="00424FA9">
        <w:rPr>
          <w:rFonts w:eastAsia="Times New Roman"/>
          <w:szCs w:val="24"/>
        </w:rPr>
        <w:t xml:space="preserve">Η Ευρωπαϊκή Επιτροπή και το </w:t>
      </w:r>
      <w:r>
        <w:rPr>
          <w:rFonts w:eastAsia="Times New Roman"/>
          <w:szCs w:val="24"/>
        </w:rPr>
        <w:t>ΔΝΤ</w:t>
      </w:r>
      <w:r w:rsidRPr="00424FA9">
        <w:rPr>
          <w:rFonts w:eastAsia="Times New Roman"/>
          <w:szCs w:val="24"/>
        </w:rPr>
        <w:t xml:space="preserve"> προέβλεπαν </w:t>
      </w:r>
      <w:r>
        <w:rPr>
          <w:rFonts w:eastAsia="Times New Roman"/>
          <w:szCs w:val="24"/>
        </w:rPr>
        <w:t xml:space="preserve">για </w:t>
      </w:r>
      <w:r w:rsidRPr="00424FA9">
        <w:rPr>
          <w:rFonts w:eastAsia="Times New Roman"/>
          <w:szCs w:val="24"/>
        </w:rPr>
        <w:t xml:space="preserve">την τετραετία </w:t>
      </w:r>
      <w:r>
        <w:rPr>
          <w:rFonts w:eastAsia="Times New Roman"/>
          <w:szCs w:val="24"/>
        </w:rPr>
        <w:t>20</w:t>
      </w:r>
      <w:r w:rsidRPr="00424FA9">
        <w:rPr>
          <w:rFonts w:eastAsia="Times New Roman"/>
          <w:szCs w:val="24"/>
        </w:rPr>
        <w:t>15-</w:t>
      </w:r>
      <w:r>
        <w:rPr>
          <w:rFonts w:eastAsia="Times New Roman"/>
          <w:szCs w:val="24"/>
        </w:rPr>
        <w:t>20</w:t>
      </w:r>
      <w:r w:rsidRPr="00424FA9">
        <w:rPr>
          <w:rFonts w:eastAsia="Times New Roman"/>
          <w:szCs w:val="24"/>
        </w:rPr>
        <w:t>18 υψηλούς ρυθμούς ανάπτυξης</w:t>
      </w:r>
      <w:r>
        <w:rPr>
          <w:rFonts w:eastAsia="Times New Roman"/>
          <w:szCs w:val="24"/>
        </w:rPr>
        <w:t xml:space="preserve">. Τι έγινε εξαιτίας σας; </w:t>
      </w:r>
      <w:r w:rsidRPr="00424FA9">
        <w:rPr>
          <w:rFonts w:eastAsia="Times New Roman"/>
          <w:szCs w:val="24"/>
        </w:rPr>
        <w:t xml:space="preserve">Το </w:t>
      </w:r>
      <w:r>
        <w:rPr>
          <w:rFonts w:eastAsia="Times New Roman"/>
          <w:szCs w:val="24"/>
        </w:rPr>
        <w:t>2015</w:t>
      </w:r>
      <w:r>
        <w:rPr>
          <w:rFonts w:eastAsia="Times New Roman"/>
          <w:szCs w:val="24"/>
        </w:rPr>
        <w:t>,</w:t>
      </w:r>
      <w:r>
        <w:rPr>
          <w:rFonts w:eastAsia="Times New Roman"/>
          <w:szCs w:val="24"/>
        </w:rPr>
        <w:t xml:space="preserve"> αντί ανάπτυξης 2,9%, είχαμε </w:t>
      </w:r>
      <w:r w:rsidRPr="00424FA9">
        <w:rPr>
          <w:rFonts w:eastAsia="Times New Roman"/>
          <w:szCs w:val="24"/>
        </w:rPr>
        <w:t>ύφεση</w:t>
      </w:r>
      <w:r>
        <w:rPr>
          <w:rFonts w:eastAsia="Times New Roman"/>
          <w:szCs w:val="24"/>
        </w:rPr>
        <w:t xml:space="preserve"> 0,3%</w:t>
      </w:r>
      <w:r>
        <w:rPr>
          <w:rFonts w:eastAsia="Times New Roman"/>
          <w:szCs w:val="24"/>
        </w:rPr>
        <w:t>.</w:t>
      </w:r>
      <w:r w:rsidRPr="00424FA9">
        <w:rPr>
          <w:rFonts w:eastAsia="Times New Roman"/>
          <w:szCs w:val="24"/>
        </w:rPr>
        <w:t>Το 2016</w:t>
      </w:r>
      <w:r>
        <w:rPr>
          <w:rFonts w:eastAsia="Times New Roman"/>
          <w:szCs w:val="24"/>
        </w:rPr>
        <w:t>,</w:t>
      </w:r>
      <w:r w:rsidRPr="00424FA9">
        <w:rPr>
          <w:rFonts w:eastAsia="Times New Roman"/>
          <w:szCs w:val="24"/>
        </w:rPr>
        <w:t xml:space="preserve"> αντί ανάπτυξης 3,7</w:t>
      </w:r>
      <w:r>
        <w:rPr>
          <w:rFonts w:eastAsia="Times New Roman"/>
          <w:szCs w:val="24"/>
        </w:rPr>
        <w:t>% είχαμε ύφεση</w:t>
      </w:r>
      <w:r w:rsidRPr="00424FA9">
        <w:rPr>
          <w:rFonts w:eastAsia="Times New Roman"/>
          <w:szCs w:val="24"/>
        </w:rPr>
        <w:t xml:space="preserve"> 0,2</w:t>
      </w:r>
      <w:r>
        <w:rPr>
          <w:rFonts w:eastAsia="Times New Roman"/>
          <w:szCs w:val="24"/>
        </w:rPr>
        <w:t>%.</w:t>
      </w:r>
      <w:r w:rsidRPr="00424FA9">
        <w:rPr>
          <w:rFonts w:eastAsia="Times New Roman"/>
          <w:szCs w:val="24"/>
        </w:rPr>
        <w:t xml:space="preserve"> Το 2017</w:t>
      </w:r>
      <w:r>
        <w:rPr>
          <w:rFonts w:eastAsia="Times New Roman"/>
          <w:szCs w:val="24"/>
        </w:rPr>
        <w:t>,</w:t>
      </w:r>
      <w:r w:rsidRPr="00424FA9">
        <w:rPr>
          <w:rFonts w:eastAsia="Times New Roman"/>
          <w:szCs w:val="24"/>
        </w:rPr>
        <w:t xml:space="preserve"> </w:t>
      </w:r>
      <w:r>
        <w:rPr>
          <w:rFonts w:eastAsia="Times New Roman"/>
          <w:szCs w:val="24"/>
        </w:rPr>
        <w:t>αντί</w:t>
      </w:r>
      <w:r w:rsidRPr="00424FA9">
        <w:rPr>
          <w:rFonts w:eastAsia="Times New Roman"/>
          <w:szCs w:val="24"/>
        </w:rPr>
        <w:t xml:space="preserve"> ανάπτυξη</w:t>
      </w:r>
      <w:r>
        <w:rPr>
          <w:rFonts w:eastAsia="Times New Roman"/>
          <w:szCs w:val="24"/>
        </w:rPr>
        <w:t>ς</w:t>
      </w:r>
      <w:r w:rsidRPr="00424FA9">
        <w:rPr>
          <w:rFonts w:eastAsia="Times New Roman"/>
          <w:szCs w:val="24"/>
        </w:rPr>
        <w:t xml:space="preserve"> 3,5%</w:t>
      </w:r>
      <w:r>
        <w:rPr>
          <w:rFonts w:eastAsia="Times New Roman"/>
          <w:szCs w:val="24"/>
        </w:rPr>
        <w:t>, είχαμε</w:t>
      </w:r>
      <w:r w:rsidRPr="00424FA9">
        <w:rPr>
          <w:rFonts w:eastAsia="Times New Roman"/>
          <w:szCs w:val="24"/>
        </w:rPr>
        <w:t xml:space="preserve"> ανάπτυξη </w:t>
      </w:r>
      <w:r>
        <w:rPr>
          <w:rFonts w:eastAsia="Times New Roman"/>
          <w:szCs w:val="24"/>
        </w:rPr>
        <w:t>1,5%.</w:t>
      </w:r>
      <w:r w:rsidRPr="00424FA9">
        <w:rPr>
          <w:rFonts w:eastAsia="Times New Roman"/>
          <w:szCs w:val="24"/>
        </w:rPr>
        <w:t xml:space="preserve"> Και για το 2018 </w:t>
      </w:r>
      <w:r>
        <w:rPr>
          <w:rFonts w:eastAsia="Times New Roman"/>
          <w:szCs w:val="24"/>
        </w:rPr>
        <w:t xml:space="preserve">υπήρχε </w:t>
      </w:r>
      <w:r w:rsidRPr="00424FA9">
        <w:rPr>
          <w:rFonts w:eastAsia="Times New Roman"/>
          <w:szCs w:val="24"/>
        </w:rPr>
        <w:t>πρόβλεψη 3,3</w:t>
      </w:r>
      <w:r>
        <w:rPr>
          <w:rFonts w:eastAsia="Times New Roman"/>
          <w:szCs w:val="24"/>
        </w:rPr>
        <w:t>%</w:t>
      </w:r>
      <w:r w:rsidRPr="00424FA9">
        <w:rPr>
          <w:rFonts w:eastAsia="Times New Roman"/>
          <w:szCs w:val="24"/>
        </w:rPr>
        <w:t xml:space="preserve"> και </w:t>
      </w:r>
      <w:r>
        <w:rPr>
          <w:rFonts w:eastAsia="Times New Roman"/>
          <w:szCs w:val="24"/>
        </w:rPr>
        <w:t xml:space="preserve">είχαμε </w:t>
      </w:r>
      <w:r w:rsidRPr="00424FA9">
        <w:rPr>
          <w:rFonts w:eastAsia="Times New Roman"/>
          <w:szCs w:val="24"/>
        </w:rPr>
        <w:t>ανάπτυξη τελικά 2,1</w:t>
      </w:r>
      <w:r>
        <w:rPr>
          <w:rFonts w:eastAsia="Times New Roman"/>
          <w:szCs w:val="24"/>
        </w:rPr>
        <w:t>%, αν κλείσουν έτσι τ</w:t>
      </w:r>
      <w:r w:rsidRPr="00424FA9">
        <w:rPr>
          <w:rFonts w:eastAsia="Times New Roman"/>
          <w:szCs w:val="24"/>
        </w:rPr>
        <w:t>ελικά οι αριθμοί</w:t>
      </w:r>
      <w:r>
        <w:rPr>
          <w:rFonts w:eastAsia="Times New Roman"/>
          <w:szCs w:val="24"/>
        </w:rPr>
        <w:t>,</w:t>
      </w:r>
      <w:r w:rsidRPr="00424FA9">
        <w:rPr>
          <w:rFonts w:eastAsia="Times New Roman"/>
          <w:szCs w:val="24"/>
        </w:rPr>
        <w:t xml:space="preserve"> που σχετίζονται με τους </w:t>
      </w:r>
      <w:r>
        <w:rPr>
          <w:rFonts w:eastAsia="Times New Roman"/>
          <w:szCs w:val="24"/>
        </w:rPr>
        <w:t>ρυθμούς ανάπτυξης.</w:t>
      </w:r>
      <w:r w:rsidRPr="00424FA9">
        <w:rPr>
          <w:rFonts w:eastAsia="Times New Roman"/>
          <w:szCs w:val="24"/>
        </w:rPr>
        <w:t xml:space="preserve"> </w:t>
      </w:r>
      <w:r>
        <w:rPr>
          <w:rFonts w:eastAsia="Times New Roman"/>
          <w:szCs w:val="24"/>
        </w:rPr>
        <w:t>Θα κατ</w:t>
      </w:r>
      <w:r>
        <w:rPr>
          <w:rFonts w:eastAsia="Times New Roman"/>
          <w:szCs w:val="24"/>
        </w:rPr>
        <w:t>αθέσω οκτώ</w:t>
      </w:r>
      <w:r w:rsidRPr="00424FA9">
        <w:rPr>
          <w:rFonts w:eastAsia="Times New Roman"/>
          <w:szCs w:val="24"/>
        </w:rPr>
        <w:t xml:space="preserve"> πίνακες</w:t>
      </w:r>
      <w:r>
        <w:rPr>
          <w:rFonts w:eastAsia="Times New Roman"/>
          <w:szCs w:val="24"/>
        </w:rPr>
        <w:t>,</w:t>
      </w:r>
      <w:r w:rsidRPr="00424FA9">
        <w:rPr>
          <w:rFonts w:eastAsia="Times New Roman"/>
          <w:szCs w:val="24"/>
        </w:rPr>
        <w:t xml:space="preserve"> </w:t>
      </w:r>
      <w:r>
        <w:rPr>
          <w:rFonts w:eastAsia="Times New Roman"/>
          <w:szCs w:val="24"/>
        </w:rPr>
        <w:t>όλους μαζί για να μην καθυστερώ.</w:t>
      </w:r>
    </w:p>
    <w:p w14:paraId="4992425F" w14:textId="77777777" w:rsidR="00BA2908" w:rsidRDefault="00D473A4">
      <w:pPr>
        <w:tabs>
          <w:tab w:val="left" w:pos="2820"/>
        </w:tabs>
        <w:spacing w:after="0" w:line="600" w:lineRule="auto"/>
        <w:ind w:firstLine="720"/>
        <w:jc w:val="both"/>
        <w:rPr>
          <w:rFonts w:eastAsia="Times New Roman"/>
          <w:szCs w:val="24"/>
        </w:rPr>
      </w:pPr>
      <w:r w:rsidRPr="00424FA9">
        <w:rPr>
          <w:rFonts w:eastAsia="Times New Roman"/>
          <w:szCs w:val="24"/>
        </w:rPr>
        <w:t>Επιπλέον</w:t>
      </w:r>
      <w:r>
        <w:rPr>
          <w:rFonts w:eastAsia="Times New Roman"/>
          <w:szCs w:val="24"/>
        </w:rPr>
        <w:t>,</w:t>
      </w:r>
      <w:r w:rsidRPr="00424FA9">
        <w:rPr>
          <w:rFonts w:eastAsia="Times New Roman"/>
          <w:szCs w:val="24"/>
        </w:rPr>
        <w:t xml:space="preserve"> </w:t>
      </w:r>
      <w:r>
        <w:rPr>
          <w:rFonts w:eastAsia="Times New Roman"/>
          <w:szCs w:val="24"/>
        </w:rPr>
        <w:t>έχουν</w:t>
      </w:r>
      <w:r w:rsidRPr="00424FA9">
        <w:rPr>
          <w:rFonts w:eastAsia="Times New Roman"/>
          <w:szCs w:val="24"/>
        </w:rPr>
        <w:t xml:space="preserve"> υπολογίσει οι αρμόδιοι Υπουργοί ποια είναι η κατ</w:t>
      </w:r>
      <w:r>
        <w:rPr>
          <w:rFonts w:eastAsia="Times New Roman"/>
          <w:szCs w:val="24"/>
        </w:rPr>
        <w:t>’</w:t>
      </w:r>
      <w:r w:rsidRPr="00424FA9">
        <w:rPr>
          <w:rFonts w:eastAsia="Times New Roman"/>
          <w:szCs w:val="24"/>
        </w:rPr>
        <w:t xml:space="preserve"> έτος απώλ</w:t>
      </w:r>
      <w:r>
        <w:rPr>
          <w:rFonts w:eastAsia="Times New Roman"/>
          <w:szCs w:val="24"/>
        </w:rPr>
        <w:t xml:space="preserve">εια του δυνητικού ΑΕΠ της χώρας; Είναι </w:t>
      </w:r>
      <w:r w:rsidRPr="00424FA9">
        <w:rPr>
          <w:rFonts w:eastAsia="Times New Roman"/>
          <w:szCs w:val="24"/>
        </w:rPr>
        <w:t xml:space="preserve">58 </w:t>
      </w:r>
      <w:r>
        <w:rPr>
          <w:rFonts w:eastAsia="Times New Roman"/>
          <w:szCs w:val="24"/>
        </w:rPr>
        <w:t xml:space="preserve">δισεκατομμύρια </w:t>
      </w:r>
      <w:r w:rsidRPr="00424FA9">
        <w:rPr>
          <w:rFonts w:eastAsia="Times New Roman"/>
          <w:szCs w:val="24"/>
        </w:rPr>
        <w:t>ευρώ</w:t>
      </w:r>
      <w:r>
        <w:rPr>
          <w:rFonts w:eastAsia="Times New Roman"/>
          <w:szCs w:val="24"/>
        </w:rPr>
        <w:t>.</w:t>
      </w:r>
      <w:r w:rsidRPr="00424FA9">
        <w:rPr>
          <w:rFonts w:eastAsia="Times New Roman"/>
          <w:szCs w:val="24"/>
        </w:rPr>
        <w:t xml:space="preserve"> Εσείς </w:t>
      </w:r>
      <w:r>
        <w:rPr>
          <w:rFonts w:eastAsia="Times New Roman"/>
          <w:szCs w:val="24"/>
        </w:rPr>
        <w:t>και</w:t>
      </w:r>
      <w:r w:rsidRPr="00424FA9">
        <w:rPr>
          <w:rFonts w:eastAsia="Times New Roman"/>
          <w:szCs w:val="24"/>
        </w:rPr>
        <w:t xml:space="preserve"> μάλιστα</w:t>
      </w:r>
      <w:r>
        <w:rPr>
          <w:rFonts w:eastAsia="Times New Roman"/>
          <w:szCs w:val="24"/>
        </w:rPr>
        <w:t>,</w:t>
      </w:r>
      <w:r w:rsidRPr="00424FA9">
        <w:rPr>
          <w:rFonts w:eastAsia="Times New Roman"/>
          <w:szCs w:val="24"/>
        </w:rPr>
        <w:t xml:space="preserve"> αποκλειστικά </w:t>
      </w:r>
      <w:r>
        <w:rPr>
          <w:rFonts w:eastAsia="Times New Roman"/>
          <w:szCs w:val="24"/>
        </w:rPr>
        <w:t>εσείς,</w:t>
      </w:r>
      <w:r w:rsidRPr="00424FA9">
        <w:rPr>
          <w:rFonts w:eastAsia="Times New Roman"/>
          <w:szCs w:val="24"/>
        </w:rPr>
        <w:t xml:space="preserve"> είστε εκείνοι π</w:t>
      </w:r>
      <w:r>
        <w:rPr>
          <w:rFonts w:eastAsia="Times New Roman"/>
          <w:szCs w:val="24"/>
        </w:rPr>
        <w:t xml:space="preserve">ου </w:t>
      </w:r>
      <w:r>
        <w:rPr>
          <w:rFonts w:eastAsia="Times New Roman"/>
          <w:szCs w:val="24"/>
        </w:rPr>
        <w:t>μετατρέποντας ως δημόσιο λόγο,</w:t>
      </w:r>
      <w:r w:rsidRPr="00424FA9">
        <w:rPr>
          <w:rFonts w:eastAsia="Times New Roman"/>
          <w:szCs w:val="24"/>
        </w:rPr>
        <w:t xml:space="preserve"> δήθεν</w:t>
      </w:r>
      <w:r>
        <w:rPr>
          <w:rFonts w:eastAsia="Times New Roman"/>
          <w:szCs w:val="24"/>
        </w:rPr>
        <w:t>,</w:t>
      </w:r>
      <w:r w:rsidRPr="00424FA9">
        <w:rPr>
          <w:rFonts w:eastAsia="Times New Roman"/>
          <w:szCs w:val="24"/>
        </w:rPr>
        <w:t xml:space="preserve"> </w:t>
      </w:r>
      <w:r>
        <w:rPr>
          <w:rFonts w:eastAsia="Times New Roman"/>
          <w:szCs w:val="24"/>
        </w:rPr>
        <w:t>τις άναρθρες</w:t>
      </w:r>
      <w:r w:rsidRPr="00424FA9">
        <w:rPr>
          <w:rFonts w:eastAsia="Times New Roman"/>
          <w:szCs w:val="24"/>
        </w:rPr>
        <w:t xml:space="preserve"> κραυγές</w:t>
      </w:r>
      <w:r>
        <w:rPr>
          <w:rFonts w:eastAsia="Times New Roman"/>
          <w:szCs w:val="24"/>
        </w:rPr>
        <w:t>,</w:t>
      </w:r>
      <w:r w:rsidRPr="00424FA9">
        <w:rPr>
          <w:rFonts w:eastAsia="Times New Roman"/>
          <w:szCs w:val="24"/>
        </w:rPr>
        <w:t xml:space="preserve"> προκαλέσατε τη δεύτερη φάση της οικονομικής κρίσης</w:t>
      </w:r>
      <w:r>
        <w:rPr>
          <w:rFonts w:eastAsia="Times New Roman"/>
          <w:szCs w:val="24"/>
        </w:rPr>
        <w:t>.</w:t>
      </w:r>
      <w:r w:rsidRPr="00424FA9">
        <w:rPr>
          <w:rFonts w:eastAsia="Times New Roman"/>
          <w:szCs w:val="24"/>
        </w:rPr>
        <w:t xml:space="preserve"> </w:t>
      </w:r>
      <w:r>
        <w:rPr>
          <w:rFonts w:eastAsia="Times New Roman"/>
          <w:szCs w:val="24"/>
        </w:rPr>
        <w:t>Είμαστε η</w:t>
      </w:r>
      <w:r w:rsidRPr="00424FA9">
        <w:rPr>
          <w:rFonts w:eastAsia="Times New Roman"/>
          <w:szCs w:val="24"/>
        </w:rPr>
        <w:t xml:space="preserve"> μοναδική χώρα</w:t>
      </w:r>
      <w:r>
        <w:rPr>
          <w:rFonts w:eastAsia="Times New Roman"/>
          <w:szCs w:val="24"/>
        </w:rPr>
        <w:t>,</w:t>
      </w:r>
      <w:r w:rsidRPr="00424FA9">
        <w:rPr>
          <w:rFonts w:eastAsia="Times New Roman"/>
          <w:szCs w:val="24"/>
        </w:rPr>
        <w:t xml:space="preserve"> από τις χώρες που μπήκαν σε κρίση</w:t>
      </w:r>
      <w:r>
        <w:rPr>
          <w:rFonts w:eastAsia="Times New Roman"/>
          <w:szCs w:val="24"/>
        </w:rPr>
        <w:t>,</w:t>
      </w:r>
      <w:r w:rsidRPr="00424FA9">
        <w:rPr>
          <w:rFonts w:eastAsia="Times New Roman"/>
          <w:szCs w:val="24"/>
        </w:rPr>
        <w:t xml:space="preserve"> που έκανε και δεύτερη φάση</w:t>
      </w:r>
      <w:r>
        <w:rPr>
          <w:rFonts w:eastAsia="Times New Roman"/>
          <w:szCs w:val="24"/>
        </w:rPr>
        <w:t>,</w:t>
      </w:r>
      <w:r w:rsidRPr="00424FA9">
        <w:rPr>
          <w:rFonts w:eastAsia="Times New Roman"/>
          <w:szCs w:val="24"/>
        </w:rPr>
        <w:t xml:space="preserve"> για πολιτικούς λόγους</w:t>
      </w:r>
      <w:r>
        <w:rPr>
          <w:rFonts w:eastAsia="Times New Roman"/>
          <w:szCs w:val="24"/>
        </w:rPr>
        <w:t>.</w:t>
      </w:r>
      <w:r w:rsidRPr="00424FA9">
        <w:rPr>
          <w:rFonts w:eastAsia="Times New Roman"/>
          <w:szCs w:val="24"/>
        </w:rPr>
        <w:t xml:space="preserve"> </w:t>
      </w:r>
    </w:p>
    <w:p w14:paraId="49924260" w14:textId="77777777" w:rsidR="00BA2908" w:rsidRDefault="00D473A4">
      <w:pPr>
        <w:tabs>
          <w:tab w:val="left" w:pos="2820"/>
        </w:tabs>
        <w:spacing w:after="0" w:line="600" w:lineRule="auto"/>
        <w:ind w:firstLine="720"/>
        <w:jc w:val="both"/>
        <w:rPr>
          <w:rFonts w:eastAsia="Times New Roman"/>
          <w:szCs w:val="24"/>
        </w:rPr>
      </w:pPr>
      <w:r w:rsidRPr="00424FA9">
        <w:rPr>
          <w:rFonts w:eastAsia="Times New Roman"/>
          <w:szCs w:val="24"/>
        </w:rPr>
        <w:lastRenderedPageBreak/>
        <w:t>Και έτσι</w:t>
      </w:r>
      <w:r>
        <w:rPr>
          <w:rFonts w:eastAsia="Times New Roman"/>
          <w:szCs w:val="24"/>
        </w:rPr>
        <w:t>,</w:t>
      </w:r>
      <w:r w:rsidRPr="00424FA9">
        <w:rPr>
          <w:rFonts w:eastAsia="Times New Roman"/>
          <w:szCs w:val="24"/>
        </w:rPr>
        <w:t xml:space="preserve"> δεν </w:t>
      </w:r>
      <w:r>
        <w:rPr>
          <w:rFonts w:eastAsia="Times New Roman"/>
          <w:szCs w:val="24"/>
        </w:rPr>
        <w:t>ίσχυσαν</w:t>
      </w:r>
      <w:r w:rsidRPr="00424FA9">
        <w:rPr>
          <w:rFonts w:eastAsia="Times New Roman"/>
          <w:szCs w:val="24"/>
        </w:rPr>
        <w:t xml:space="preserve"> όσα ευοίων</w:t>
      </w:r>
      <w:r w:rsidRPr="00424FA9">
        <w:rPr>
          <w:rFonts w:eastAsia="Times New Roman"/>
          <w:szCs w:val="24"/>
        </w:rPr>
        <w:t xml:space="preserve">α προβλέπονταν από την Ευρωπαϊκή Επιτροπή και το </w:t>
      </w:r>
      <w:r>
        <w:rPr>
          <w:rFonts w:eastAsia="Times New Roman"/>
          <w:szCs w:val="24"/>
        </w:rPr>
        <w:t>ΔΝΤ.</w:t>
      </w:r>
      <w:r w:rsidRPr="00424FA9">
        <w:rPr>
          <w:rFonts w:eastAsia="Times New Roman"/>
          <w:szCs w:val="24"/>
        </w:rPr>
        <w:t xml:space="preserve"> Το 2015 είχαμε </w:t>
      </w:r>
      <w:r>
        <w:rPr>
          <w:rFonts w:eastAsia="Times New Roman"/>
          <w:szCs w:val="24"/>
        </w:rPr>
        <w:t>6 δισεκατομμύρια απώλεια. Αντί 191 δισεκατομμυρίων ευρώ, είχαμε ΑΕΠ 185 δισεκατομμύρια</w:t>
      </w:r>
      <w:r w:rsidRPr="00424FA9">
        <w:rPr>
          <w:rFonts w:eastAsia="Times New Roman"/>
          <w:szCs w:val="24"/>
        </w:rPr>
        <w:t xml:space="preserve"> ευρώ</w:t>
      </w:r>
      <w:r>
        <w:rPr>
          <w:rFonts w:eastAsia="Times New Roman"/>
          <w:szCs w:val="24"/>
        </w:rPr>
        <w:t>.</w:t>
      </w:r>
      <w:r w:rsidRPr="00424FA9">
        <w:rPr>
          <w:rFonts w:eastAsia="Times New Roman"/>
          <w:szCs w:val="24"/>
        </w:rPr>
        <w:t xml:space="preserve"> Το 2016 </w:t>
      </w:r>
      <w:r>
        <w:rPr>
          <w:rFonts w:eastAsia="Times New Roman"/>
          <w:szCs w:val="24"/>
        </w:rPr>
        <w:t>είχαμε 13 δισεκατομμύρια ευρώ απώλεια</w:t>
      </w:r>
      <w:r>
        <w:rPr>
          <w:rFonts w:eastAsia="Times New Roman"/>
          <w:szCs w:val="24"/>
        </w:rPr>
        <w:t>,</w:t>
      </w:r>
      <w:r>
        <w:rPr>
          <w:rFonts w:eastAsia="Times New Roman"/>
          <w:szCs w:val="24"/>
        </w:rPr>
        <w:t xml:space="preserve"> με την</w:t>
      </w:r>
      <w:r w:rsidRPr="00424FA9">
        <w:rPr>
          <w:rFonts w:eastAsia="Times New Roman"/>
          <w:szCs w:val="24"/>
        </w:rPr>
        <w:t xml:space="preserve"> ίδια λογική</w:t>
      </w:r>
      <w:r>
        <w:rPr>
          <w:rFonts w:eastAsia="Times New Roman"/>
          <w:szCs w:val="24"/>
        </w:rPr>
        <w:t>. Το</w:t>
      </w:r>
      <w:r w:rsidRPr="00424FA9">
        <w:rPr>
          <w:rFonts w:eastAsia="Times New Roman"/>
          <w:szCs w:val="24"/>
        </w:rPr>
        <w:t xml:space="preserve"> 2017 </w:t>
      </w:r>
      <w:r>
        <w:rPr>
          <w:rFonts w:eastAsia="Times New Roman"/>
          <w:szCs w:val="24"/>
        </w:rPr>
        <w:t xml:space="preserve">είχαμε </w:t>
      </w:r>
      <w:r w:rsidRPr="00424FA9">
        <w:rPr>
          <w:rFonts w:eastAsia="Times New Roman"/>
          <w:szCs w:val="24"/>
        </w:rPr>
        <w:t>18 δι</w:t>
      </w:r>
      <w:r>
        <w:rPr>
          <w:rFonts w:eastAsia="Times New Roman"/>
          <w:szCs w:val="24"/>
        </w:rPr>
        <w:t>σεκατομ</w:t>
      </w:r>
      <w:r>
        <w:rPr>
          <w:rFonts w:eastAsia="Times New Roman"/>
          <w:szCs w:val="24"/>
        </w:rPr>
        <w:t>μύρια απώλεια και φέτος έχουμε 20 δισεκατομμύρια</w:t>
      </w:r>
      <w:r w:rsidRPr="00424FA9">
        <w:rPr>
          <w:rFonts w:eastAsia="Times New Roman"/>
          <w:szCs w:val="24"/>
        </w:rPr>
        <w:t xml:space="preserve"> απωλειών</w:t>
      </w:r>
      <w:r>
        <w:rPr>
          <w:rFonts w:eastAsia="Times New Roman"/>
          <w:szCs w:val="24"/>
        </w:rPr>
        <w:t>.</w:t>
      </w:r>
    </w:p>
    <w:p w14:paraId="49924261" w14:textId="77777777" w:rsidR="00BA2908" w:rsidRDefault="00D473A4">
      <w:pPr>
        <w:spacing w:after="0" w:line="600" w:lineRule="auto"/>
        <w:ind w:firstLine="720"/>
        <w:jc w:val="both"/>
        <w:rPr>
          <w:rFonts w:eastAsia="Times New Roman" w:cs="Times New Roman"/>
          <w:szCs w:val="24"/>
        </w:rPr>
      </w:pPr>
      <w:r w:rsidRPr="00B237CD">
        <w:rPr>
          <w:rFonts w:eastAsia="Times New Roman" w:cs="Times New Roman"/>
          <w:szCs w:val="24"/>
        </w:rPr>
        <w:t>Ακόμη και αν επιτευχθούν</w:t>
      </w:r>
      <w:r>
        <w:rPr>
          <w:rFonts w:eastAsia="Times New Roman" w:cs="Times New Roman"/>
          <w:szCs w:val="24"/>
        </w:rPr>
        <w:t>,</w:t>
      </w:r>
      <w:r w:rsidRPr="00B237CD">
        <w:rPr>
          <w:rFonts w:eastAsia="Times New Roman" w:cs="Times New Roman"/>
          <w:szCs w:val="24"/>
        </w:rPr>
        <w:t xml:space="preserve"> κυρίες και κύριοι της Κυβέρνησης</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οι στόχοι για α</w:t>
      </w:r>
      <w:r w:rsidRPr="00B237CD">
        <w:rPr>
          <w:rFonts w:eastAsia="Times New Roman" w:cs="Times New Roman"/>
          <w:szCs w:val="24"/>
        </w:rPr>
        <w:t xml:space="preserve">νάπτυξη γύρω </w:t>
      </w:r>
      <w:r>
        <w:rPr>
          <w:rFonts w:eastAsia="Times New Roman" w:cs="Times New Roman"/>
          <w:szCs w:val="24"/>
        </w:rPr>
        <w:t xml:space="preserve">στο </w:t>
      </w:r>
      <w:r w:rsidRPr="00B237CD">
        <w:rPr>
          <w:rFonts w:eastAsia="Times New Roman" w:cs="Times New Roman"/>
          <w:szCs w:val="24"/>
        </w:rPr>
        <w:t xml:space="preserve">2% για την περίοδο </w:t>
      </w:r>
      <w:r>
        <w:rPr>
          <w:rFonts w:eastAsia="Times New Roman" w:cs="Times New Roman"/>
          <w:szCs w:val="24"/>
        </w:rPr>
        <w:t xml:space="preserve">2019-2022, </w:t>
      </w:r>
      <w:r w:rsidRPr="00B237CD">
        <w:rPr>
          <w:rFonts w:eastAsia="Times New Roman" w:cs="Times New Roman"/>
          <w:szCs w:val="24"/>
        </w:rPr>
        <w:t>ακόμα και τότε δεν πρόκειται η χώρα να πλησιάσει τις προβλέψεις για το 2014</w:t>
      </w:r>
      <w:r w:rsidRPr="00B237CD">
        <w:rPr>
          <w:rFonts w:eastAsia="Times New Roman" w:cs="Times New Roman"/>
          <w:szCs w:val="24"/>
        </w:rPr>
        <w:t xml:space="preserve"> και μετά</w:t>
      </w:r>
      <w:r>
        <w:rPr>
          <w:rFonts w:eastAsia="Times New Roman" w:cs="Times New Roman"/>
          <w:szCs w:val="24"/>
        </w:rPr>
        <w:t>.</w:t>
      </w:r>
      <w:r w:rsidRPr="00B237CD">
        <w:rPr>
          <w:rFonts w:eastAsia="Times New Roman" w:cs="Times New Roman"/>
          <w:szCs w:val="24"/>
        </w:rPr>
        <w:t xml:space="preserve"> Ομιλούν και πάλι οι αριθμοί</w:t>
      </w:r>
      <w:r>
        <w:rPr>
          <w:rFonts w:eastAsia="Times New Roman" w:cs="Times New Roman"/>
          <w:szCs w:val="24"/>
        </w:rPr>
        <w:t>.</w:t>
      </w:r>
    </w:p>
    <w:p w14:paraId="49924262" w14:textId="77777777" w:rsidR="00BA2908" w:rsidRDefault="00D473A4">
      <w:pPr>
        <w:spacing w:after="0" w:line="600" w:lineRule="auto"/>
        <w:ind w:firstLine="720"/>
        <w:jc w:val="both"/>
        <w:rPr>
          <w:rFonts w:eastAsia="Times New Roman" w:cs="Times New Roman"/>
          <w:szCs w:val="24"/>
        </w:rPr>
      </w:pPr>
      <w:r w:rsidRPr="00B237CD">
        <w:rPr>
          <w:rFonts w:eastAsia="Times New Roman" w:cs="Times New Roman"/>
          <w:szCs w:val="24"/>
        </w:rPr>
        <w:t>Η πρόβλεψη για</w:t>
      </w:r>
      <w:r>
        <w:rPr>
          <w:rFonts w:eastAsia="Times New Roman" w:cs="Times New Roman"/>
          <w:szCs w:val="24"/>
        </w:rPr>
        <w:t xml:space="preserve"> το 2018 για το ΑΕΠ ήταν 212 δισεκατομμύρια</w:t>
      </w:r>
      <w:r w:rsidRPr="00B237CD">
        <w:rPr>
          <w:rFonts w:eastAsia="Times New Roman" w:cs="Times New Roman"/>
          <w:szCs w:val="24"/>
        </w:rPr>
        <w:t xml:space="preserve"> ευρώ</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Η </w:t>
      </w:r>
      <w:r w:rsidRPr="00B237CD">
        <w:rPr>
          <w:rFonts w:eastAsia="Times New Roman" w:cs="Times New Roman"/>
          <w:szCs w:val="24"/>
        </w:rPr>
        <w:t>πρόβλεψη</w:t>
      </w:r>
      <w:r>
        <w:rPr>
          <w:rFonts w:eastAsia="Times New Roman" w:cs="Times New Roman"/>
          <w:szCs w:val="24"/>
        </w:rPr>
        <w:t>,</w:t>
      </w:r>
      <w:r w:rsidRPr="00B237CD">
        <w:rPr>
          <w:rFonts w:eastAsia="Times New Roman" w:cs="Times New Roman"/>
          <w:szCs w:val="24"/>
        </w:rPr>
        <w:t xml:space="preserve"> όπως εσείς διαμορφώνετε τα πράγματα και τις προβλέψεις </w:t>
      </w:r>
      <w:r>
        <w:rPr>
          <w:rFonts w:eastAsia="Times New Roman" w:cs="Times New Roman"/>
          <w:szCs w:val="24"/>
        </w:rPr>
        <w:t>σας, για το 2022 είναι 208 δισεκατομμύρια</w:t>
      </w:r>
      <w:r w:rsidRPr="00B237CD">
        <w:rPr>
          <w:rFonts w:eastAsia="Times New Roman" w:cs="Times New Roman"/>
          <w:szCs w:val="24"/>
        </w:rPr>
        <w:t xml:space="preserve"> ευρώ</w:t>
      </w:r>
      <w:r>
        <w:rPr>
          <w:rFonts w:eastAsia="Times New Roman" w:cs="Times New Roman"/>
          <w:szCs w:val="24"/>
        </w:rPr>
        <w:t>.</w:t>
      </w:r>
      <w:r w:rsidRPr="00B237CD">
        <w:rPr>
          <w:rFonts w:eastAsia="Times New Roman" w:cs="Times New Roman"/>
          <w:szCs w:val="24"/>
        </w:rPr>
        <w:t xml:space="preserve"> Αυτά </w:t>
      </w:r>
      <w:r>
        <w:rPr>
          <w:rFonts w:eastAsia="Times New Roman" w:cs="Times New Roman"/>
          <w:szCs w:val="24"/>
        </w:rPr>
        <w:t>καταδεικνύουν ότι</w:t>
      </w:r>
      <w:r w:rsidRPr="006F63D6">
        <w:rPr>
          <w:rFonts w:eastAsia="Times New Roman" w:cs="Times New Roman"/>
          <w:szCs w:val="24"/>
        </w:rPr>
        <w:t>,</w:t>
      </w:r>
      <w:r>
        <w:rPr>
          <w:rFonts w:eastAsia="Times New Roman" w:cs="Times New Roman"/>
          <w:szCs w:val="24"/>
        </w:rPr>
        <w:t xml:space="preserve"> ακόμη και αν όλα αυτά που λέτε είναι </w:t>
      </w:r>
      <w:r w:rsidRPr="00B237CD">
        <w:rPr>
          <w:rFonts w:eastAsia="Times New Roman" w:cs="Times New Roman"/>
          <w:szCs w:val="24"/>
        </w:rPr>
        <w:t>σωστά</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όταν προβλέπετε, </w:t>
      </w:r>
      <w:r w:rsidRPr="00B237CD">
        <w:rPr>
          <w:rFonts w:eastAsia="Times New Roman" w:cs="Times New Roman"/>
          <w:szCs w:val="24"/>
        </w:rPr>
        <w:t>το 2022</w:t>
      </w:r>
      <w:r>
        <w:rPr>
          <w:rFonts w:eastAsia="Times New Roman" w:cs="Times New Roman"/>
          <w:szCs w:val="24"/>
        </w:rPr>
        <w:t>,</w:t>
      </w:r>
      <w:r w:rsidRPr="00B237CD">
        <w:rPr>
          <w:rFonts w:eastAsia="Times New Roman" w:cs="Times New Roman"/>
          <w:szCs w:val="24"/>
        </w:rPr>
        <w:t xml:space="preserve"> η χώρα δεν θα φτάσει εκεί που θα μπορούσε να έχει φτάσει το 2018</w:t>
      </w:r>
      <w:r>
        <w:rPr>
          <w:rFonts w:eastAsia="Times New Roman" w:cs="Times New Roman"/>
          <w:szCs w:val="24"/>
        </w:rPr>
        <w:t>.</w:t>
      </w:r>
      <w:r w:rsidRPr="00B237CD">
        <w:rPr>
          <w:rFonts w:eastAsia="Times New Roman" w:cs="Times New Roman"/>
          <w:szCs w:val="24"/>
        </w:rPr>
        <w:t xml:space="preserve"> </w:t>
      </w:r>
    </w:p>
    <w:p w14:paraId="49924263" w14:textId="77777777" w:rsidR="00BA2908" w:rsidRDefault="00D473A4">
      <w:pPr>
        <w:spacing w:after="0" w:line="600" w:lineRule="auto"/>
        <w:ind w:firstLine="720"/>
        <w:jc w:val="both"/>
        <w:rPr>
          <w:rFonts w:eastAsia="Times New Roman" w:cs="Times New Roman"/>
          <w:szCs w:val="24"/>
        </w:rPr>
      </w:pPr>
      <w:r w:rsidRPr="00B237CD">
        <w:rPr>
          <w:rFonts w:eastAsia="Times New Roman" w:cs="Times New Roman"/>
          <w:szCs w:val="24"/>
        </w:rPr>
        <w:t>Δεν έχω χρόνο να κάνω γενικότερες αναφορές</w:t>
      </w:r>
      <w:r>
        <w:rPr>
          <w:rFonts w:eastAsia="Times New Roman" w:cs="Times New Roman"/>
          <w:szCs w:val="24"/>
        </w:rPr>
        <w:t>,</w:t>
      </w:r>
      <w:r w:rsidRPr="00B237CD">
        <w:rPr>
          <w:rFonts w:eastAsia="Times New Roman" w:cs="Times New Roman"/>
          <w:szCs w:val="24"/>
        </w:rPr>
        <w:t xml:space="preserve"> όπως συνηθίζεται στον προϋπολογισμό</w:t>
      </w:r>
      <w:r>
        <w:rPr>
          <w:rFonts w:eastAsia="Times New Roman" w:cs="Times New Roman"/>
          <w:szCs w:val="24"/>
        </w:rPr>
        <w:t>,</w:t>
      </w:r>
      <w:r w:rsidRPr="00B237CD">
        <w:rPr>
          <w:rFonts w:eastAsia="Times New Roman" w:cs="Times New Roman"/>
          <w:szCs w:val="24"/>
        </w:rPr>
        <w:t xml:space="preserve"> μιλώντας για γενικότερα θέματα</w:t>
      </w:r>
      <w:r>
        <w:rPr>
          <w:rFonts w:eastAsia="Times New Roman" w:cs="Times New Roman"/>
          <w:szCs w:val="24"/>
        </w:rPr>
        <w:t>. Δεν μ</w:t>
      </w:r>
      <w:r>
        <w:rPr>
          <w:rFonts w:eastAsia="Times New Roman" w:cs="Times New Roman"/>
          <w:szCs w:val="24"/>
        </w:rPr>
        <w:t>πορώ να</w:t>
      </w:r>
      <w:r w:rsidRPr="00B237CD">
        <w:rPr>
          <w:rFonts w:eastAsia="Times New Roman" w:cs="Times New Roman"/>
          <w:szCs w:val="24"/>
        </w:rPr>
        <w:t xml:space="preserve"> απαριθμήσω ένα προς ένα τα </w:t>
      </w:r>
      <w:r>
        <w:rPr>
          <w:rFonts w:eastAsia="Times New Roman" w:cs="Times New Roman"/>
          <w:szCs w:val="24"/>
        </w:rPr>
        <w:t xml:space="preserve">κεφαλικά σας </w:t>
      </w:r>
      <w:r w:rsidRPr="00B237CD">
        <w:rPr>
          <w:rFonts w:eastAsia="Times New Roman" w:cs="Times New Roman"/>
          <w:szCs w:val="24"/>
        </w:rPr>
        <w:t>αμαρτήματα</w:t>
      </w:r>
      <w:r>
        <w:rPr>
          <w:rFonts w:eastAsia="Times New Roman" w:cs="Times New Roman"/>
          <w:szCs w:val="24"/>
        </w:rPr>
        <w:t>.</w:t>
      </w:r>
      <w:r w:rsidRPr="00B237CD">
        <w:rPr>
          <w:rFonts w:eastAsia="Times New Roman" w:cs="Times New Roman"/>
          <w:szCs w:val="24"/>
        </w:rPr>
        <w:t xml:space="preserve"> Θα αναφερθώ</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όμως,</w:t>
      </w:r>
      <w:r w:rsidRPr="00B237CD">
        <w:rPr>
          <w:rFonts w:eastAsia="Times New Roman" w:cs="Times New Roman"/>
          <w:szCs w:val="24"/>
        </w:rPr>
        <w:t xml:space="preserve"> με μία φράση για τα όσα </w:t>
      </w:r>
      <w:r>
        <w:rPr>
          <w:rFonts w:eastAsia="Times New Roman" w:cs="Times New Roman"/>
          <w:szCs w:val="24"/>
        </w:rPr>
        <w:t xml:space="preserve">τα </w:t>
      </w:r>
      <w:r w:rsidRPr="00B237CD">
        <w:rPr>
          <w:rFonts w:eastAsia="Times New Roman" w:cs="Times New Roman"/>
          <w:szCs w:val="24"/>
        </w:rPr>
        <w:t>επ</w:t>
      </w:r>
      <w:r>
        <w:rPr>
          <w:rFonts w:eastAsia="Times New Roman" w:cs="Times New Roman"/>
          <w:szCs w:val="24"/>
        </w:rPr>
        <w:t>ιχειρούσατε</w:t>
      </w:r>
      <w:r w:rsidRPr="00B237CD">
        <w:rPr>
          <w:rFonts w:eastAsia="Times New Roman" w:cs="Times New Roman"/>
          <w:szCs w:val="24"/>
        </w:rPr>
        <w:t xml:space="preserve"> να κάνετε </w:t>
      </w:r>
      <w:r>
        <w:rPr>
          <w:rFonts w:eastAsia="Times New Roman" w:cs="Times New Roman"/>
          <w:szCs w:val="24"/>
        </w:rPr>
        <w:t>-και επιχειρείτε</w:t>
      </w:r>
      <w:r w:rsidRPr="00B237CD">
        <w:rPr>
          <w:rFonts w:eastAsia="Times New Roman" w:cs="Times New Roman"/>
          <w:szCs w:val="24"/>
        </w:rPr>
        <w:t xml:space="preserve"> ακόμα</w:t>
      </w:r>
      <w:r>
        <w:rPr>
          <w:rFonts w:eastAsia="Times New Roman" w:cs="Times New Roman"/>
          <w:szCs w:val="24"/>
        </w:rPr>
        <w:t>- στον τομέα της ενημέρωσης</w:t>
      </w:r>
      <w:r>
        <w:rPr>
          <w:rFonts w:eastAsia="Times New Roman" w:cs="Times New Roman"/>
          <w:szCs w:val="24"/>
        </w:rPr>
        <w:t>,</w:t>
      </w:r>
      <w:r>
        <w:rPr>
          <w:rFonts w:eastAsia="Times New Roman" w:cs="Times New Roman"/>
          <w:szCs w:val="24"/>
        </w:rPr>
        <w:t xml:space="preserve"> που ε</w:t>
      </w:r>
      <w:r w:rsidRPr="00B237CD">
        <w:rPr>
          <w:rFonts w:eastAsia="Times New Roman" w:cs="Times New Roman"/>
          <w:szCs w:val="24"/>
        </w:rPr>
        <w:t>υτυχώς το δημιούργημά του Ελευθερίου Βενιζέλου</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με πρώτη Προεδρεία </w:t>
      </w:r>
      <w:r w:rsidRPr="00B237CD">
        <w:rPr>
          <w:rFonts w:eastAsia="Times New Roman" w:cs="Times New Roman"/>
          <w:szCs w:val="24"/>
        </w:rPr>
        <w:t>του</w:t>
      </w:r>
      <w:r w:rsidRPr="00B237CD">
        <w:rPr>
          <w:rFonts w:eastAsia="Times New Roman" w:cs="Times New Roman"/>
          <w:szCs w:val="24"/>
        </w:rPr>
        <w:t xml:space="preserve"> Κωνσταντίνου </w:t>
      </w:r>
      <w:proofErr w:type="spellStart"/>
      <w:r w:rsidRPr="00B237CD">
        <w:rPr>
          <w:rFonts w:eastAsia="Times New Roman" w:cs="Times New Roman"/>
          <w:szCs w:val="24"/>
        </w:rPr>
        <w:t>Ρακτιβάν</w:t>
      </w:r>
      <w:proofErr w:type="spellEnd"/>
      <w:r>
        <w:rPr>
          <w:rFonts w:eastAsia="Times New Roman" w:cs="Times New Roman"/>
          <w:szCs w:val="24"/>
        </w:rPr>
        <w:t>,</w:t>
      </w:r>
      <w:r w:rsidRPr="00B237CD">
        <w:rPr>
          <w:rFonts w:eastAsia="Times New Roman" w:cs="Times New Roman"/>
          <w:szCs w:val="24"/>
        </w:rPr>
        <w:t xml:space="preserve"> το </w:t>
      </w:r>
      <w:r>
        <w:rPr>
          <w:rFonts w:eastAsia="Times New Roman" w:cs="Times New Roman"/>
          <w:szCs w:val="24"/>
        </w:rPr>
        <w:t>Συμβούλιο τ</w:t>
      </w:r>
      <w:r w:rsidRPr="00B237CD">
        <w:rPr>
          <w:rFonts w:eastAsia="Times New Roman" w:cs="Times New Roman"/>
          <w:szCs w:val="24"/>
        </w:rPr>
        <w:t xml:space="preserve">ης Επικρατείας </w:t>
      </w:r>
      <w:r>
        <w:rPr>
          <w:rFonts w:eastAsia="Times New Roman" w:cs="Times New Roman"/>
          <w:szCs w:val="24"/>
        </w:rPr>
        <w:t>σ</w:t>
      </w:r>
      <w:r>
        <w:rPr>
          <w:rFonts w:eastAsia="Times New Roman" w:cs="Times New Roman"/>
          <w:szCs w:val="24"/>
        </w:rPr>
        <w:t>ά</w:t>
      </w:r>
      <w:r>
        <w:rPr>
          <w:rFonts w:eastAsia="Times New Roman" w:cs="Times New Roman"/>
          <w:szCs w:val="24"/>
        </w:rPr>
        <w:t>ς σ</w:t>
      </w:r>
      <w:r w:rsidRPr="00B237CD">
        <w:rPr>
          <w:rFonts w:eastAsia="Times New Roman" w:cs="Times New Roman"/>
          <w:szCs w:val="24"/>
        </w:rPr>
        <w:t xml:space="preserve">ταμάτησε το 2016 και αυτά </w:t>
      </w:r>
      <w:r w:rsidRPr="00B237CD">
        <w:rPr>
          <w:rFonts w:eastAsia="Times New Roman" w:cs="Times New Roman"/>
          <w:szCs w:val="24"/>
        </w:rPr>
        <w:lastRenderedPageBreak/>
        <w:t>τα οποία έγιναν το καλοκαίρι στο Μάτι</w:t>
      </w:r>
      <w:r>
        <w:rPr>
          <w:rFonts w:eastAsia="Times New Roman" w:cs="Times New Roman"/>
          <w:szCs w:val="24"/>
        </w:rPr>
        <w:t>,</w:t>
      </w:r>
      <w:r w:rsidRPr="00B237CD">
        <w:rPr>
          <w:rFonts w:eastAsia="Times New Roman" w:cs="Times New Roman"/>
          <w:szCs w:val="24"/>
        </w:rPr>
        <w:t xml:space="preserve"> τα οποία δεν έχουν σταματήσει να παράγουν αποτελέσματα και για τα οποία θα μιλήσετε ενώπιον της </w:t>
      </w:r>
      <w:r>
        <w:rPr>
          <w:rFonts w:eastAsia="Times New Roman" w:cs="Times New Roman"/>
          <w:szCs w:val="24"/>
        </w:rPr>
        <w:t>δ</w:t>
      </w:r>
      <w:r w:rsidRPr="00B237CD">
        <w:rPr>
          <w:rFonts w:eastAsia="Times New Roman" w:cs="Times New Roman"/>
          <w:szCs w:val="24"/>
        </w:rPr>
        <w:t>ικαιοσύνης</w:t>
      </w:r>
      <w:r>
        <w:rPr>
          <w:rFonts w:eastAsia="Times New Roman" w:cs="Times New Roman"/>
          <w:szCs w:val="24"/>
        </w:rPr>
        <w:t>.</w:t>
      </w:r>
      <w:r w:rsidRPr="00B237CD">
        <w:rPr>
          <w:rFonts w:eastAsia="Times New Roman" w:cs="Times New Roman"/>
          <w:szCs w:val="24"/>
        </w:rPr>
        <w:t xml:space="preserve"> Δεν έχω χρόνο να αναφερθ</w:t>
      </w:r>
      <w:r w:rsidRPr="00B237CD">
        <w:rPr>
          <w:rFonts w:eastAsia="Times New Roman" w:cs="Times New Roman"/>
          <w:szCs w:val="24"/>
        </w:rPr>
        <w:t>ώ ειδικά σε αυτά</w:t>
      </w:r>
      <w:r>
        <w:rPr>
          <w:rFonts w:eastAsia="Times New Roman" w:cs="Times New Roman"/>
          <w:szCs w:val="24"/>
        </w:rPr>
        <w:t>.</w:t>
      </w:r>
      <w:r w:rsidRPr="00B237CD">
        <w:rPr>
          <w:rFonts w:eastAsia="Times New Roman" w:cs="Times New Roman"/>
          <w:szCs w:val="24"/>
        </w:rPr>
        <w:t xml:space="preserve"> Πρέπει </w:t>
      </w:r>
      <w:r>
        <w:rPr>
          <w:rFonts w:eastAsia="Times New Roman" w:cs="Times New Roman"/>
          <w:szCs w:val="24"/>
        </w:rPr>
        <w:t>να μένω</w:t>
      </w:r>
      <w:r w:rsidRPr="00B237CD">
        <w:rPr>
          <w:rFonts w:eastAsia="Times New Roman" w:cs="Times New Roman"/>
          <w:szCs w:val="24"/>
        </w:rPr>
        <w:t xml:space="preserve"> στα θέματα του προϋπολογισμού</w:t>
      </w:r>
      <w:r>
        <w:rPr>
          <w:rFonts w:eastAsia="Times New Roman" w:cs="Times New Roman"/>
          <w:szCs w:val="24"/>
        </w:rPr>
        <w:t>.</w:t>
      </w:r>
    </w:p>
    <w:p w14:paraId="49924264" w14:textId="77777777" w:rsidR="00BA2908" w:rsidRDefault="00D473A4">
      <w:pPr>
        <w:spacing w:after="0" w:line="600" w:lineRule="auto"/>
        <w:ind w:firstLine="720"/>
        <w:jc w:val="both"/>
        <w:rPr>
          <w:rFonts w:eastAsia="Times New Roman" w:cs="Times New Roman"/>
          <w:szCs w:val="24"/>
        </w:rPr>
      </w:pPr>
      <w:r w:rsidRPr="00B237CD">
        <w:rPr>
          <w:rFonts w:eastAsia="Times New Roman" w:cs="Times New Roman"/>
          <w:szCs w:val="24"/>
        </w:rPr>
        <w:t xml:space="preserve">Η λογική </w:t>
      </w:r>
      <w:r>
        <w:rPr>
          <w:rFonts w:eastAsia="Times New Roman" w:cs="Times New Roman"/>
          <w:szCs w:val="24"/>
        </w:rPr>
        <w:t xml:space="preserve">σας: </w:t>
      </w:r>
      <w:proofErr w:type="spellStart"/>
      <w:r>
        <w:rPr>
          <w:rFonts w:eastAsia="Times New Roman" w:cs="Times New Roman"/>
          <w:szCs w:val="24"/>
        </w:rPr>
        <w:t>ψευτο-Ρομπέν</w:t>
      </w:r>
      <w:proofErr w:type="spellEnd"/>
      <w:r>
        <w:rPr>
          <w:rFonts w:eastAsia="Times New Roman" w:cs="Times New Roman"/>
          <w:szCs w:val="24"/>
        </w:rPr>
        <w:t xml:space="preserve"> των Δασών και δήθεν.</w:t>
      </w:r>
      <w:r w:rsidRPr="00B237CD">
        <w:rPr>
          <w:rFonts w:eastAsia="Times New Roman" w:cs="Times New Roman"/>
          <w:szCs w:val="24"/>
        </w:rPr>
        <w:t xml:space="preserve"> Πρώτος </w:t>
      </w:r>
      <w:r>
        <w:rPr>
          <w:rFonts w:eastAsia="Times New Roman" w:cs="Times New Roman"/>
          <w:szCs w:val="24"/>
        </w:rPr>
        <w:t xml:space="preserve">την εφαρμόζει ο Πρωθυπουργός, αλλά και ο Υπουργός Οικονομικών από πίσω. Παίρνουμε χρήματα από </w:t>
      </w:r>
      <w:r w:rsidRPr="00B237CD">
        <w:rPr>
          <w:rFonts w:eastAsia="Times New Roman" w:cs="Times New Roman"/>
          <w:szCs w:val="24"/>
        </w:rPr>
        <w:t>αυτούς που έχουν και τα δίνουμε στους φτωχο</w:t>
      </w:r>
      <w:r w:rsidRPr="00B237CD">
        <w:rPr>
          <w:rFonts w:eastAsia="Times New Roman" w:cs="Times New Roman"/>
          <w:szCs w:val="24"/>
        </w:rPr>
        <w:t>ύς</w:t>
      </w:r>
      <w:r>
        <w:rPr>
          <w:rFonts w:eastAsia="Times New Roman" w:cs="Times New Roman"/>
          <w:szCs w:val="24"/>
        </w:rPr>
        <w:t xml:space="preserve">. </w:t>
      </w:r>
      <w:r w:rsidRPr="006F63D6">
        <w:rPr>
          <w:rFonts w:eastAsia="Times New Roman" w:cs="Times New Roman"/>
          <w:szCs w:val="24"/>
        </w:rPr>
        <w:t>Α</w:t>
      </w:r>
      <w:r>
        <w:rPr>
          <w:rFonts w:eastAsia="Times New Roman" w:cs="Times New Roman"/>
          <w:szCs w:val="24"/>
        </w:rPr>
        <w:t>υ</w:t>
      </w:r>
      <w:r w:rsidRPr="006F63D6">
        <w:rPr>
          <w:rFonts w:eastAsia="Times New Roman" w:cs="Times New Roman"/>
          <w:szCs w:val="24"/>
        </w:rPr>
        <w:t>τ</w:t>
      </w:r>
      <w:r>
        <w:rPr>
          <w:rFonts w:eastAsia="Times New Roman" w:cs="Times New Roman"/>
          <w:szCs w:val="24"/>
        </w:rPr>
        <w:t xml:space="preserve">ή είναι λογική </w:t>
      </w:r>
      <w:proofErr w:type="spellStart"/>
      <w:r>
        <w:rPr>
          <w:rFonts w:eastAsia="Times New Roman" w:cs="Times New Roman"/>
          <w:szCs w:val="24"/>
        </w:rPr>
        <w:t>ψευτο-Ρομπέν</w:t>
      </w:r>
      <w:proofErr w:type="spellEnd"/>
      <w:r>
        <w:rPr>
          <w:rFonts w:eastAsia="Times New Roman" w:cs="Times New Roman"/>
          <w:szCs w:val="24"/>
        </w:rPr>
        <w:t xml:space="preserve"> των Δασών. Συντρίψατε </w:t>
      </w:r>
      <w:r w:rsidRPr="00B237CD">
        <w:rPr>
          <w:rFonts w:eastAsia="Times New Roman" w:cs="Times New Roman"/>
          <w:szCs w:val="24"/>
        </w:rPr>
        <w:t xml:space="preserve">τη μεσαία τάξη με απολύτως αντιαναπτυξιακές φορολογικές και </w:t>
      </w:r>
      <w:proofErr w:type="spellStart"/>
      <w:r>
        <w:rPr>
          <w:rFonts w:eastAsia="Times New Roman" w:cs="Times New Roman"/>
          <w:szCs w:val="24"/>
        </w:rPr>
        <w:t>εισφορολογικές</w:t>
      </w:r>
      <w:proofErr w:type="spellEnd"/>
      <w:r>
        <w:rPr>
          <w:rFonts w:eastAsia="Times New Roman" w:cs="Times New Roman"/>
          <w:szCs w:val="24"/>
        </w:rPr>
        <w:t xml:space="preserve"> </w:t>
      </w:r>
      <w:r w:rsidRPr="00B237CD">
        <w:rPr>
          <w:rFonts w:eastAsia="Times New Roman" w:cs="Times New Roman"/>
          <w:szCs w:val="24"/>
        </w:rPr>
        <w:t>παρεμβάσεις</w:t>
      </w:r>
      <w:r>
        <w:rPr>
          <w:rFonts w:eastAsia="Times New Roman" w:cs="Times New Roman"/>
          <w:szCs w:val="24"/>
        </w:rPr>
        <w:t>.</w:t>
      </w:r>
      <w:r w:rsidRPr="00B237CD">
        <w:rPr>
          <w:rFonts w:eastAsia="Times New Roman" w:cs="Times New Roman"/>
          <w:szCs w:val="24"/>
        </w:rPr>
        <w:t xml:space="preserve"> </w:t>
      </w:r>
    </w:p>
    <w:p w14:paraId="4992426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Θα δώσω, </w:t>
      </w:r>
      <w:r w:rsidRPr="00B237CD">
        <w:rPr>
          <w:rFonts w:eastAsia="Times New Roman" w:cs="Times New Roman"/>
          <w:szCs w:val="24"/>
        </w:rPr>
        <w:t>κυρίες και κύριοι Βουλευτές</w:t>
      </w:r>
      <w:r>
        <w:rPr>
          <w:rFonts w:eastAsia="Times New Roman" w:cs="Times New Roman"/>
          <w:szCs w:val="24"/>
        </w:rPr>
        <w:t>,</w:t>
      </w:r>
      <w:r w:rsidRPr="00B237CD">
        <w:rPr>
          <w:rFonts w:eastAsia="Times New Roman" w:cs="Times New Roman"/>
          <w:szCs w:val="24"/>
        </w:rPr>
        <w:t xml:space="preserve"> ένα παράδειγμα</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από τα πάρα πολλά </w:t>
      </w:r>
      <w:r w:rsidRPr="00B237CD">
        <w:rPr>
          <w:rFonts w:eastAsia="Times New Roman" w:cs="Times New Roman"/>
          <w:szCs w:val="24"/>
        </w:rPr>
        <w:t xml:space="preserve">που έχω δώσει στην Εθνική </w:t>
      </w:r>
      <w:r w:rsidRPr="00B237CD">
        <w:rPr>
          <w:rFonts w:eastAsia="Times New Roman" w:cs="Times New Roman"/>
          <w:szCs w:val="24"/>
        </w:rPr>
        <w:t>Αντιπροσωπεία</w:t>
      </w:r>
      <w:r>
        <w:rPr>
          <w:rFonts w:eastAsia="Times New Roman" w:cs="Times New Roman"/>
          <w:szCs w:val="24"/>
        </w:rPr>
        <w:t>,</w:t>
      </w:r>
      <w:r w:rsidRPr="00B237CD">
        <w:rPr>
          <w:rFonts w:eastAsia="Times New Roman" w:cs="Times New Roman"/>
          <w:szCs w:val="24"/>
        </w:rPr>
        <w:t xml:space="preserve"> ένα τελευταίο</w:t>
      </w:r>
      <w:r>
        <w:rPr>
          <w:rFonts w:eastAsia="Times New Roman" w:cs="Times New Roman"/>
          <w:szCs w:val="24"/>
        </w:rPr>
        <w:t>,</w:t>
      </w:r>
      <w:r w:rsidRPr="00B237CD">
        <w:rPr>
          <w:rFonts w:eastAsia="Times New Roman" w:cs="Times New Roman"/>
          <w:szCs w:val="24"/>
        </w:rPr>
        <w:t xml:space="preserve"> που μου έφερε διαμαρτυρόμενος δικηγόρος</w:t>
      </w:r>
      <w:r>
        <w:rPr>
          <w:rFonts w:eastAsia="Times New Roman" w:cs="Times New Roman"/>
          <w:szCs w:val="24"/>
        </w:rPr>
        <w:t>,</w:t>
      </w:r>
      <w:r w:rsidRPr="00B237CD">
        <w:rPr>
          <w:rFonts w:eastAsia="Times New Roman" w:cs="Times New Roman"/>
          <w:szCs w:val="24"/>
        </w:rPr>
        <w:t xml:space="preserve"> σύμφωνα με τον οποίον</w:t>
      </w:r>
      <w:r>
        <w:rPr>
          <w:rFonts w:eastAsia="Times New Roman" w:cs="Times New Roman"/>
          <w:szCs w:val="24"/>
        </w:rPr>
        <w:t>,</w:t>
      </w:r>
      <w:r w:rsidRPr="00B237CD">
        <w:rPr>
          <w:rFonts w:eastAsia="Times New Roman" w:cs="Times New Roman"/>
          <w:szCs w:val="24"/>
        </w:rPr>
        <w:t xml:space="preserve"> δικηγόρο</w:t>
      </w:r>
      <w:r>
        <w:rPr>
          <w:rFonts w:eastAsia="Times New Roman" w:cs="Times New Roman"/>
          <w:szCs w:val="24"/>
        </w:rPr>
        <w:t>ς</w:t>
      </w:r>
      <w:r w:rsidRPr="00B237CD">
        <w:rPr>
          <w:rFonts w:eastAsia="Times New Roman" w:cs="Times New Roman"/>
          <w:szCs w:val="24"/>
        </w:rPr>
        <w:t xml:space="preserve"> παρ</w:t>
      </w:r>
      <w:r>
        <w:rPr>
          <w:rFonts w:eastAsia="Times New Roman" w:cs="Times New Roman"/>
          <w:szCs w:val="24"/>
        </w:rPr>
        <w:t>’</w:t>
      </w:r>
      <w:r w:rsidRPr="00B237CD">
        <w:rPr>
          <w:rFonts w:eastAsia="Times New Roman" w:cs="Times New Roman"/>
          <w:szCs w:val="24"/>
        </w:rPr>
        <w:t xml:space="preserve"> </w:t>
      </w:r>
      <w:proofErr w:type="spellStart"/>
      <w:r>
        <w:rPr>
          <w:rFonts w:eastAsia="Times New Roman" w:cs="Times New Roman"/>
          <w:szCs w:val="24"/>
        </w:rPr>
        <w:t>Αρείω</w:t>
      </w:r>
      <w:proofErr w:type="spellEnd"/>
      <w:r w:rsidRPr="00B237CD">
        <w:rPr>
          <w:rFonts w:eastAsia="Times New Roman" w:cs="Times New Roman"/>
          <w:szCs w:val="24"/>
        </w:rPr>
        <w:t xml:space="preserve"> </w:t>
      </w:r>
      <w:proofErr w:type="spellStart"/>
      <w:r w:rsidRPr="00B237CD">
        <w:rPr>
          <w:rFonts w:eastAsia="Times New Roman" w:cs="Times New Roman"/>
          <w:szCs w:val="24"/>
        </w:rPr>
        <w:t>Πάγ</w:t>
      </w:r>
      <w:r>
        <w:rPr>
          <w:rFonts w:eastAsia="Times New Roman" w:cs="Times New Roman"/>
          <w:szCs w:val="24"/>
        </w:rPr>
        <w:t>ω</w:t>
      </w:r>
      <w:proofErr w:type="spellEnd"/>
      <w:r w:rsidRPr="00B237CD">
        <w:rPr>
          <w:rFonts w:eastAsia="Times New Roman" w:cs="Times New Roman"/>
          <w:szCs w:val="24"/>
        </w:rPr>
        <w:t xml:space="preserve"> και </w:t>
      </w:r>
      <w:r>
        <w:rPr>
          <w:rFonts w:eastAsia="Times New Roman" w:cs="Times New Roman"/>
          <w:szCs w:val="24"/>
        </w:rPr>
        <w:t>Συμβουλίου</w:t>
      </w:r>
      <w:r w:rsidRPr="00B237CD">
        <w:rPr>
          <w:rFonts w:eastAsia="Times New Roman" w:cs="Times New Roman"/>
          <w:szCs w:val="24"/>
        </w:rPr>
        <w:t xml:space="preserve"> </w:t>
      </w:r>
      <w:r>
        <w:rPr>
          <w:rFonts w:eastAsia="Times New Roman" w:cs="Times New Roman"/>
          <w:szCs w:val="24"/>
        </w:rPr>
        <w:t>τ</w:t>
      </w:r>
      <w:r w:rsidRPr="00B237CD">
        <w:rPr>
          <w:rFonts w:eastAsia="Times New Roman" w:cs="Times New Roman"/>
          <w:szCs w:val="24"/>
        </w:rPr>
        <w:t>ης Επικρατείας</w:t>
      </w:r>
      <w:r>
        <w:rPr>
          <w:rFonts w:eastAsia="Times New Roman" w:cs="Times New Roman"/>
          <w:szCs w:val="24"/>
        </w:rPr>
        <w:t>, πενήντα εννέα ετών, με</w:t>
      </w:r>
      <w:r w:rsidRPr="00B237CD">
        <w:rPr>
          <w:rFonts w:eastAsia="Times New Roman" w:cs="Times New Roman"/>
          <w:szCs w:val="24"/>
        </w:rPr>
        <w:t xml:space="preserve"> εισόδημα από ελεύθερο επάγγελμα</w:t>
      </w:r>
      <w:r>
        <w:rPr>
          <w:rFonts w:eastAsia="Times New Roman" w:cs="Times New Roman"/>
          <w:szCs w:val="24"/>
        </w:rPr>
        <w:t>, δ</w:t>
      </w:r>
      <w:r w:rsidRPr="00B237CD">
        <w:rPr>
          <w:rFonts w:eastAsia="Times New Roman" w:cs="Times New Roman"/>
          <w:szCs w:val="24"/>
        </w:rPr>
        <w:t>ηλαδή τη δικηγορία του</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σαράντα μία </w:t>
      </w:r>
      <w:r w:rsidRPr="00B237CD">
        <w:rPr>
          <w:rFonts w:eastAsia="Times New Roman" w:cs="Times New Roman"/>
          <w:szCs w:val="24"/>
        </w:rPr>
        <w:t>χιλιάδες ευ</w:t>
      </w:r>
      <w:r w:rsidRPr="00B237CD">
        <w:rPr>
          <w:rFonts w:eastAsia="Times New Roman" w:cs="Times New Roman"/>
          <w:szCs w:val="24"/>
        </w:rPr>
        <w:t xml:space="preserve">ρώ </w:t>
      </w:r>
      <w:r>
        <w:rPr>
          <w:rFonts w:eastAsia="Times New Roman" w:cs="Times New Roman"/>
          <w:szCs w:val="24"/>
        </w:rPr>
        <w:t>-</w:t>
      </w:r>
      <w:r w:rsidRPr="00B237CD">
        <w:rPr>
          <w:rFonts w:eastAsia="Times New Roman" w:cs="Times New Roman"/>
          <w:szCs w:val="24"/>
        </w:rPr>
        <w:t>καθαρή φορολογική δήλωση</w:t>
      </w:r>
      <w:r>
        <w:rPr>
          <w:rFonts w:eastAsia="Times New Roman" w:cs="Times New Roman"/>
          <w:szCs w:val="24"/>
        </w:rPr>
        <w:t>,</w:t>
      </w:r>
      <w:r w:rsidRPr="00B237CD">
        <w:rPr>
          <w:rFonts w:eastAsia="Times New Roman" w:cs="Times New Roman"/>
          <w:szCs w:val="24"/>
        </w:rPr>
        <w:t xml:space="preserve"> γιατί οι πελάτες του είναι εταιρείες και τίποτα δεν μπορεί να κρυφτεί</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έ</w:t>
      </w:r>
      <w:r w:rsidRPr="00B237CD">
        <w:rPr>
          <w:rFonts w:eastAsia="Times New Roman" w:cs="Times New Roman"/>
          <w:szCs w:val="24"/>
        </w:rPr>
        <w:t>χει λειτουργήσει ήδη ως φοροεισπράκτορας</w:t>
      </w:r>
      <w:r>
        <w:rPr>
          <w:rFonts w:eastAsia="Times New Roman" w:cs="Times New Roman"/>
          <w:szCs w:val="24"/>
        </w:rPr>
        <w:t>,</w:t>
      </w:r>
      <w:r w:rsidRPr="00B237CD">
        <w:rPr>
          <w:rFonts w:eastAsia="Times New Roman" w:cs="Times New Roman"/>
          <w:szCs w:val="24"/>
        </w:rPr>
        <w:t xml:space="preserve"> έχοντας εισπράξει φυσικά το ΦΠΑ </w:t>
      </w:r>
      <w:r>
        <w:rPr>
          <w:rFonts w:eastAsia="Times New Roman" w:cs="Times New Roman"/>
          <w:szCs w:val="24"/>
        </w:rPr>
        <w:t xml:space="preserve">9.500 </w:t>
      </w:r>
      <w:r w:rsidRPr="00B237CD">
        <w:rPr>
          <w:rFonts w:eastAsia="Times New Roman" w:cs="Times New Roman"/>
          <w:szCs w:val="24"/>
        </w:rPr>
        <w:t>χιλιάδες ευρώ και το αποδίδει</w:t>
      </w:r>
      <w:r>
        <w:rPr>
          <w:rFonts w:eastAsia="Times New Roman" w:cs="Times New Roman"/>
          <w:szCs w:val="24"/>
        </w:rPr>
        <w:t>.</w:t>
      </w:r>
      <w:r w:rsidRPr="00B237CD">
        <w:rPr>
          <w:rFonts w:eastAsia="Times New Roman" w:cs="Times New Roman"/>
          <w:szCs w:val="24"/>
        </w:rPr>
        <w:t xml:space="preserve"> Καταβά</w:t>
      </w:r>
      <w:r>
        <w:rPr>
          <w:rFonts w:eastAsia="Times New Roman" w:cs="Times New Roman"/>
          <w:szCs w:val="24"/>
        </w:rPr>
        <w:t>λ</w:t>
      </w:r>
      <w:r w:rsidRPr="00B237CD">
        <w:rPr>
          <w:rFonts w:eastAsia="Times New Roman" w:cs="Times New Roman"/>
          <w:szCs w:val="24"/>
        </w:rPr>
        <w:t>λει 9.000 ευρώ προκαταβολή φόρου</w:t>
      </w:r>
      <w:r>
        <w:rPr>
          <w:rFonts w:eastAsia="Times New Roman" w:cs="Times New Roman"/>
          <w:szCs w:val="24"/>
        </w:rPr>
        <w:t>,</w:t>
      </w:r>
      <w:r w:rsidRPr="00B237CD">
        <w:rPr>
          <w:rFonts w:eastAsia="Times New Roman" w:cs="Times New Roman"/>
          <w:szCs w:val="24"/>
        </w:rPr>
        <w:t xml:space="preserve"> λό</w:t>
      </w:r>
      <w:r w:rsidRPr="00B237CD">
        <w:rPr>
          <w:rFonts w:eastAsia="Times New Roman" w:cs="Times New Roman"/>
          <w:szCs w:val="24"/>
        </w:rPr>
        <w:t>γω του ότι οι πελάτες του είναι εταιρείες</w:t>
      </w:r>
      <w:r>
        <w:rPr>
          <w:rFonts w:eastAsia="Times New Roman" w:cs="Times New Roman"/>
          <w:szCs w:val="24"/>
        </w:rPr>
        <w:t>.</w:t>
      </w:r>
      <w:r w:rsidRPr="00B237CD">
        <w:rPr>
          <w:rFonts w:eastAsia="Times New Roman" w:cs="Times New Roman"/>
          <w:szCs w:val="24"/>
        </w:rPr>
        <w:t xml:space="preserve"> Πληρώνει 5.000 ευρώ ΕΦΚΑ</w:t>
      </w:r>
      <w:r>
        <w:rPr>
          <w:rFonts w:eastAsia="Times New Roman" w:cs="Times New Roman"/>
          <w:szCs w:val="24"/>
        </w:rPr>
        <w:t>,</w:t>
      </w:r>
      <w:r w:rsidRPr="00B237CD">
        <w:rPr>
          <w:rFonts w:eastAsia="Times New Roman" w:cs="Times New Roman"/>
          <w:szCs w:val="24"/>
        </w:rPr>
        <w:t xml:space="preserve"> αθροιστικά </w:t>
      </w:r>
      <w:r>
        <w:rPr>
          <w:rFonts w:eastAsia="Times New Roman" w:cs="Times New Roman"/>
          <w:szCs w:val="24"/>
        </w:rPr>
        <w:t xml:space="preserve">2.500 ευρώ </w:t>
      </w:r>
      <w:r w:rsidRPr="00B237CD">
        <w:rPr>
          <w:rFonts w:eastAsia="Times New Roman" w:cs="Times New Roman"/>
          <w:szCs w:val="24"/>
        </w:rPr>
        <w:t>τέλος επιτηδεύματος και εισφορά αλληλεγγύης</w:t>
      </w:r>
      <w:r>
        <w:rPr>
          <w:rFonts w:eastAsia="Times New Roman" w:cs="Times New Roman"/>
          <w:szCs w:val="24"/>
        </w:rPr>
        <w:t>,</w:t>
      </w:r>
      <w:r w:rsidRPr="00B237CD">
        <w:rPr>
          <w:rFonts w:eastAsia="Times New Roman" w:cs="Times New Roman"/>
          <w:szCs w:val="24"/>
        </w:rPr>
        <w:t xml:space="preserve"> τουλάχιστον 12.000 ευρώ έξοδα γρ</w:t>
      </w:r>
      <w:r>
        <w:rPr>
          <w:rFonts w:eastAsia="Times New Roman" w:cs="Times New Roman"/>
          <w:szCs w:val="24"/>
        </w:rPr>
        <w:t>αφείου</w:t>
      </w:r>
      <w:r>
        <w:rPr>
          <w:rFonts w:eastAsia="Times New Roman" w:cs="Times New Roman"/>
          <w:szCs w:val="24"/>
        </w:rPr>
        <w:t>,</w:t>
      </w:r>
      <w:r>
        <w:rPr>
          <w:rFonts w:eastAsia="Times New Roman" w:cs="Times New Roman"/>
          <w:szCs w:val="24"/>
        </w:rPr>
        <w:t xml:space="preserve"> εκ των οποίων πολλά από α</w:t>
      </w:r>
      <w:r w:rsidRPr="00B237CD">
        <w:rPr>
          <w:rFonts w:eastAsia="Times New Roman" w:cs="Times New Roman"/>
          <w:szCs w:val="24"/>
        </w:rPr>
        <w:t>υτά πηγαίνουν στη δημόσια</w:t>
      </w:r>
      <w:r>
        <w:rPr>
          <w:rFonts w:eastAsia="Times New Roman" w:cs="Times New Roman"/>
          <w:szCs w:val="24"/>
        </w:rPr>
        <w:t xml:space="preserve"> ωφέλεια και </w:t>
      </w:r>
      <w:r>
        <w:rPr>
          <w:rFonts w:eastAsia="Times New Roman" w:cs="Times New Roman"/>
          <w:szCs w:val="24"/>
        </w:rPr>
        <w:lastRenderedPageBreak/>
        <w:t>δεν έχει ακόμα α</w:t>
      </w:r>
      <w:r w:rsidRPr="00B237CD">
        <w:rPr>
          <w:rFonts w:eastAsia="Times New Roman" w:cs="Times New Roman"/>
          <w:szCs w:val="24"/>
        </w:rPr>
        <w:t>κ</w:t>
      </w:r>
      <w:r w:rsidRPr="00B237CD">
        <w:rPr>
          <w:rFonts w:eastAsia="Times New Roman" w:cs="Times New Roman"/>
          <w:szCs w:val="24"/>
        </w:rPr>
        <w:t>ριβή εικόνα</w:t>
      </w:r>
      <w:r>
        <w:rPr>
          <w:rFonts w:eastAsia="Times New Roman" w:cs="Times New Roman"/>
          <w:szCs w:val="24"/>
        </w:rPr>
        <w:t>,</w:t>
      </w:r>
      <w:r w:rsidRPr="00B237CD">
        <w:rPr>
          <w:rFonts w:eastAsia="Times New Roman" w:cs="Times New Roman"/>
          <w:szCs w:val="24"/>
        </w:rPr>
        <w:t xml:space="preserve"> ποιος θα </w:t>
      </w:r>
      <w:r>
        <w:rPr>
          <w:rFonts w:eastAsia="Times New Roman" w:cs="Times New Roman"/>
          <w:szCs w:val="24"/>
        </w:rPr>
        <w:t xml:space="preserve">είναι ο φόρος </w:t>
      </w:r>
      <w:r w:rsidRPr="00B237CD">
        <w:rPr>
          <w:rFonts w:eastAsia="Times New Roman" w:cs="Times New Roman"/>
          <w:szCs w:val="24"/>
        </w:rPr>
        <w:t>εισοδήματος μετά την εκκαθάριση</w:t>
      </w:r>
      <w:r>
        <w:rPr>
          <w:rFonts w:eastAsia="Times New Roman" w:cs="Times New Roman"/>
          <w:szCs w:val="24"/>
        </w:rPr>
        <w:t>,</w:t>
      </w:r>
      <w:r w:rsidRPr="00B237CD">
        <w:rPr>
          <w:rFonts w:eastAsia="Times New Roman" w:cs="Times New Roman"/>
          <w:szCs w:val="24"/>
        </w:rPr>
        <w:t xml:space="preserve"> συν τον ΕΝΦΙΑ</w:t>
      </w:r>
      <w:r>
        <w:rPr>
          <w:rFonts w:eastAsia="Times New Roman" w:cs="Times New Roman"/>
          <w:szCs w:val="24"/>
        </w:rPr>
        <w:t>,</w:t>
      </w:r>
      <w:r w:rsidRPr="00B237CD">
        <w:rPr>
          <w:rFonts w:eastAsia="Times New Roman" w:cs="Times New Roman"/>
          <w:szCs w:val="24"/>
        </w:rPr>
        <w:t xml:space="preserve"> τα δημοτικά τέλη και τα άλλα</w:t>
      </w:r>
      <w:r>
        <w:rPr>
          <w:rFonts w:eastAsia="Times New Roman" w:cs="Times New Roman"/>
          <w:szCs w:val="24"/>
        </w:rPr>
        <w:t>. Τα</w:t>
      </w:r>
      <w:r w:rsidRPr="00B237CD">
        <w:rPr>
          <w:rFonts w:eastAsia="Times New Roman" w:cs="Times New Roman"/>
          <w:szCs w:val="24"/>
        </w:rPr>
        <w:t xml:space="preserve"> τ</w:t>
      </w:r>
      <w:r>
        <w:rPr>
          <w:rFonts w:eastAsia="Times New Roman" w:cs="Times New Roman"/>
          <w:szCs w:val="24"/>
        </w:rPr>
        <w:t xml:space="preserve">ρία τέταρτα του εισοδήματός </w:t>
      </w:r>
      <w:r>
        <w:rPr>
          <w:rFonts w:eastAsia="Times New Roman" w:cs="Times New Roman"/>
          <w:szCs w:val="24"/>
        </w:rPr>
        <w:t>τους,</w:t>
      </w:r>
      <w:r w:rsidRPr="00B237CD">
        <w:rPr>
          <w:rFonts w:eastAsia="Times New Roman" w:cs="Times New Roman"/>
          <w:szCs w:val="24"/>
        </w:rPr>
        <w:t xml:space="preserve"> οι άνθρωποι αυτοί αποδίδουν στο κράτος</w:t>
      </w:r>
      <w:r>
        <w:rPr>
          <w:rFonts w:eastAsia="Times New Roman" w:cs="Times New Roman"/>
          <w:szCs w:val="24"/>
        </w:rPr>
        <w:t>,</w:t>
      </w:r>
      <w:r w:rsidRPr="00B237CD">
        <w:rPr>
          <w:rFonts w:eastAsia="Times New Roman" w:cs="Times New Roman"/>
          <w:szCs w:val="24"/>
        </w:rPr>
        <w:t xml:space="preserve"> σύμφωνα με τη λογική </w:t>
      </w:r>
      <w:r>
        <w:rPr>
          <w:rFonts w:eastAsia="Times New Roman" w:cs="Times New Roman"/>
          <w:szCs w:val="24"/>
        </w:rPr>
        <w:t>σας.</w:t>
      </w:r>
      <w:r w:rsidRPr="00B237CD">
        <w:rPr>
          <w:rFonts w:eastAsia="Times New Roman" w:cs="Times New Roman"/>
          <w:szCs w:val="24"/>
        </w:rPr>
        <w:t xml:space="preserve"> Δεν είστε </w:t>
      </w:r>
      <w:proofErr w:type="spellStart"/>
      <w:r w:rsidRPr="00B237CD">
        <w:rPr>
          <w:rFonts w:eastAsia="Times New Roman" w:cs="Times New Roman"/>
          <w:szCs w:val="24"/>
        </w:rPr>
        <w:t>Ρομπέν</w:t>
      </w:r>
      <w:proofErr w:type="spellEnd"/>
      <w:r w:rsidRPr="00B237CD">
        <w:rPr>
          <w:rFonts w:eastAsia="Times New Roman" w:cs="Times New Roman"/>
          <w:szCs w:val="24"/>
        </w:rPr>
        <w:t xml:space="preserve"> των Δασών</w:t>
      </w:r>
      <w:r>
        <w:rPr>
          <w:rFonts w:eastAsia="Times New Roman" w:cs="Times New Roman"/>
          <w:szCs w:val="24"/>
        </w:rPr>
        <w:t>.</w:t>
      </w:r>
      <w:r w:rsidRPr="00B237CD">
        <w:rPr>
          <w:rFonts w:eastAsia="Times New Roman" w:cs="Times New Roman"/>
          <w:szCs w:val="24"/>
        </w:rPr>
        <w:t xml:space="preserve"> Είστε παραβάτες του Συντάγματος</w:t>
      </w:r>
      <w:r>
        <w:rPr>
          <w:rFonts w:eastAsia="Times New Roman" w:cs="Times New Roman"/>
          <w:szCs w:val="24"/>
        </w:rPr>
        <w:t>,</w:t>
      </w:r>
      <w:r w:rsidRPr="00B237CD">
        <w:rPr>
          <w:rFonts w:eastAsia="Times New Roman" w:cs="Times New Roman"/>
          <w:szCs w:val="24"/>
        </w:rPr>
        <w:t xml:space="preserve"> που υποχρεώνει αναλογική φορολογική ισότητα και ταυτοχρόνως</w:t>
      </w:r>
      <w:r>
        <w:rPr>
          <w:rFonts w:eastAsia="Times New Roman" w:cs="Times New Roman"/>
          <w:szCs w:val="24"/>
        </w:rPr>
        <w:t>,</w:t>
      </w:r>
      <w:r w:rsidRPr="00B237CD">
        <w:rPr>
          <w:rFonts w:eastAsia="Times New Roman" w:cs="Times New Roman"/>
          <w:szCs w:val="24"/>
        </w:rPr>
        <w:t xml:space="preserve"> εχθροί της εργασίας και της ανάπτυξης</w:t>
      </w:r>
      <w:r>
        <w:rPr>
          <w:rFonts w:eastAsia="Times New Roman" w:cs="Times New Roman"/>
          <w:szCs w:val="24"/>
        </w:rPr>
        <w:t>.</w:t>
      </w:r>
    </w:p>
    <w:p w14:paraId="49924266" w14:textId="77777777" w:rsidR="00BA2908" w:rsidRDefault="00D473A4">
      <w:pPr>
        <w:spacing w:after="0" w:line="600" w:lineRule="auto"/>
        <w:ind w:firstLine="720"/>
        <w:jc w:val="both"/>
        <w:rPr>
          <w:rFonts w:eastAsia="Times New Roman" w:cs="Times New Roman"/>
          <w:szCs w:val="24"/>
        </w:rPr>
      </w:pPr>
      <w:r w:rsidRPr="00B237CD">
        <w:rPr>
          <w:rFonts w:eastAsia="Times New Roman" w:cs="Times New Roman"/>
          <w:szCs w:val="24"/>
        </w:rPr>
        <w:t>Τι κάνατε</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Εδώ, </w:t>
      </w:r>
      <w:r w:rsidRPr="00B237CD">
        <w:rPr>
          <w:rFonts w:eastAsia="Times New Roman" w:cs="Times New Roman"/>
          <w:szCs w:val="24"/>
        </w:rPr>
        <w:t xml:space="preserve">μιλάει και η εμπειρία δεκάδων ανθρώπων από </w:t>
      </w:r>
      <w:r>
        <w:rPr>
          <w:rFonts w:eastAsia="Times New Roman" w:cs="Times New Roman"/>
          <w:szCs w:val="24"/>
        </w:rPr>
        <w:t>ε</w:t>
      </w:r>
      <w:r w:rsidRPr="00B237CD">
        <w:rPr>
          <w:rFonts w:eastAsia="Times New Roman" w:cs="Times New Roman"/>
          <w:szCs w:val="24"/>
        </w:rPr>
        <w:t>μάς</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Την </w:t>
      </w:r>
      <w:r w:rsidRPr="00B237CD">
        <w:rPr>
          <w:rFonts w:eastAsia="Times New Roman" w:cs="Times New Roman"/>
          <w:szCs w:val="24"/>
        </w:rPr>
        <w:t xml:space="preserve">πρόταση να χτυπήσουμε τη μεσαία τάξη και να </w:t>
      </w:r>
      <w:r w:rsidRPr="00B237CD">
        <w:rPr>
          <w:rFonts w:eastAsia="Times New Roman" w:cs="Times New Roman"/>
          <w:szCs w:val="24"/>
        </w:rPr>
        <w:t>διανέμονται εισοδήματα μας την έκαναν από την πρώτη στιγμή</w:t>
      </w:r>
      <w:r>
        <w:rPr>
          <w:rFonts w:eastAsia="Times New Roman" w:cs="Times New Roman"/>
          <w:szCs w:val="24"/>
        </w:rPr>
        <w:t>.</w:t>
      </w:r>
      <w:r w:rsidRPr="00B237CD">
        <w:rPr>
          <w:rFonts w:eastAsia="Times New Roman" w:cs="Times New Roman"/>
          <w:szCs w:val="24"/>
        </w:rPr>
        <w:t xml:space="preserve"> Είναι μία πολιτική </w:t>
      </w:r>
      <w:r>
        <w:rPr>
          <w:rFonts w:eastAsia="Times New Roman" w:cs="Times New Roman"/>
          <w:szCs w:val="24"/>
        </w:rPr>
        <w:t xml:space="preserve">αυτή, </w:t>
      </w:r>
      <w:r w:rsidRPr="00B237CD">
        <w:rPr>
          <w:rFonts w:eastAsia="Times New Roman" w:cs="Times New Roman"/>
          <w:szCs w:val="24"/>
        </w:rPr>
        <w:t>η πιο ακραία νεοφιλελεύθερη</w:t>
      </w:r>
      <w:r>
        <w:rPr>
          <w:rFonts w:eastAsia="Times New Roman" w:cs="Times New Roman"/>
          <w:szCs w:val="24"/>
        </w:rPr>
        <w:t>.</w:t>
      </w:r>
      <w:r w:rsidRPr="00B237CD">
        <w:rPr>
          <w:rFonts w:eastAsia="Times New Roman" w:cs="Times New Roman"/>
          <w:szCs w:val="24"/>
        </w:rPr>
        <w:t xml:space="preserve"> Χτυπά</w:t>
      </w:r>
      <w:r>
        <w:rPr>
          <w:rFonts w:eastAsia="Times New Roman" w:cs="Times New Roman"/>
          <w:szCs w:val="24"/>
        </w:rPr>
        <w:t>ς</w:t>
      </w:r>
      <w:r w:rsidRPr="00B237CD">
        <w:rPr>
          <w:rFonts w:eastAsia="Times New Roman" w:cs="Times New Roman"/>
          <w:szCs w:val="24"/>
        </w:rPr>
        <w:t xml:space="preserve"> τη μεσαία τάξη</w:t>
      </w:r>
      <w:r>
        <w:rPr>
          <w:rFonts w:eastAsia="Times New Roman" w:cs="Times New Roman"/>
          <w:szCs w:val="24"/>
        </w:rPr>
        <w:t>.</w:t>
      </w:r>
      <w:r w:rsidRPr="00B237CD">
        <w:rPr>
          <w:rFonts w:eastAsia="Times New Roman" w:cs="Times New Roman"/>
          <w:szCs w:val="24"/>
        </w:rPr>
        <w:t xml:space="preserve"> Κατεβάζεις ανθρώπους από </w:t>
      </w:r>
      <w:r>
        <w:rPr>
          <w:rFonts w:eastAsia="Times New Roman" w:cs="Times New Roman"/>
          <w:szCs w:val="24"/>
        </w:rPr>
        <w:t>ε</w:t>
      </w:r>
      <w:r w:rsidRPr="00B237CD">
        <w:rPr>
          <w:rFonts w:eastAsia="Times New Roman" w:cs="Times New Roman"/>
          <w:szCs w:val="24"/>
        </w:rPr>
        <w:t>κεί στους χαμηλά α</w:t>
      </w:r>
      <w:r>
        <w:rPr>
          <w:rFonts w:eastAsia="Times New Roman" w:cs="Times New Roman"/>
          <w:szCs w:val="24"/>
        </w:rPr>
        <w:t>μειβόμενους ή στους ανήμπορους να ζήσουν και διανέμεις</w:t>
      </w:r>
      <w:r w:rsidRPr="00B237CD">
        <w:rPr>
          <w:rFonts w:eastAsia="Times New Roman" w:cs="Times New Roman"/>
          <w:szCs w:val="24"/>
        </w:rPr>
        <w:t xml:space="preserve"> επιδόματα</w:t>
      </w:r>
      <w:r>
        <w:rPr>
          <w:rFonts w:eastAsia="Times New Roman" w:cs="Times New Roman"/>
          <w:szCs w:val="24"/>
        </w:rPr>
        <w:t>.</w:t>
      </w:r>
      <w:r w:rsidRPr="00B237CD">
        <w:rPr>
          <w:rFonts w:eastAsia="Times New Roman" w:cs="Times New Roman"/>
          <w:szCs w:val="24"/>
        </w:rPr>
        <w:t xml:space="preserve"> Αυτή είνα</w:t>
      </w:r>
      <w:r w:rsidRPr="00B237CD">
        <w:rPr>
          <w:rFonts w:eastAsia="Times New Roman" w:cs="Times New Roman"/>
          <w:szCs w:val="24"/>
        </w:rPr>
        <w:t>ι μία πολιτική</w:t>
      </w:r>
      <w:r>
        <w:rPr>
          <w:rFonts w:eastAsia="Times New Roman" w:cs="Times New Roman"/>
          <w:szCs w:val="24"/>
        </w:rPr>
        <w:t>,</w:t>
      </w:r>
      <w:r w:rsidRPr="00B237CD">
        <w:rPr>
          <w:rFonts w:eastAsia="Times New Roman" w:cs="Times New Roman"/>
          <w:szCs w:val="24"/>
        </w:rPr>
        <w:t xml:space="preserve"> </w:t>
      </w:r>
      <w:r>
        <w:rPr>
          <w:rFonts w:eastAsia="Times New Roman" w:cs="Times New Roman"/>
          <w:szCs w:val="24"/>
        </w:rPr>
        <w:t xml:space="preserve">που </w:t>
      </w:r>
      <w:r w:rsidRPr="00B237CD">
        <w:rPr>
          <w:rFonts w:eastAsia="Times New Roman" w:cs="Times New Roman"/>
          <w:szCs w:val="24"/>
        </w:rPr>
        <w:t>από το 2009</w:t>
      </w:r>
      <w:r>
        <w:rPr>
          <w:rFonts w:eastAsia="Times New Roman" w:cs="Times New Roman"/>
          <w:szCs w:val="24"/>
        </w:rPr>
        <w:t>,</w:t>
      </w:r>
      <w:r w:rsidRPr="00B237CD">
        <w:rPr>
          <w:rFonts w:eastAsia="Times New Roman" w:cs="Times New Roman"/>
          <w:szCs w:val="24"/>
        </w:rPr>
        <w:t xml:space="preserve"> με το που μπήκε η χώρα στην περιδίνηση</w:t>
      </w:r>
      <w:r>
        <w:rPr>
          <w:rFonts w:eastAsia="Times New Roman" w:cs="Times New Roman"/>
          <w:szCs w:val="24"/>
        </w:rPr>
        <w:t>, μας την πρότειναν</w:t>
      </w:r>
      <w:r w:rsidRPr="00B237CD">
        <w:rPr>
          <w:rFonts w:eastAsia="Times New Roman" w:cs="Times New Roman"/>
          <w:szCs w:val="24"/>
        </w:rPr>
        <w:t xml:space="preserve"> ως εναλλακτική και την αρνηθήκαμε</w:t>
      </w:r>
      <w:r>
        <w:rPr>
          <w:rFonts w:eastAsia="Times New Roman" w:cs="Times New Roman"/>
          <w:szCs w:val="24"/>
        </w:rPr>
        <w:t>. Τινές εξ υμών</w:t>
      </w:r>
      <w:r>
        <w:rPr>
          <w:rFonts w:eastAsia="Times New Roman" w:cs="Times New Roman"/>
          <w:szCs w:val="24"/>
        </w:rPr>
        <w:t>,</w:t>
      </w:r>
      <w:r>
        <w:rPr>
          <w:rFonts w:eastAsia="Times New Roman" w:cs="Times New Roman"/>
          <w:szCs w:val="24"/>
        </w:rPr>
        <w:t xml:space="preserve"> </w:t>
      </w:r>
      <w:r w:rsidRPr="00B237CD">
        <w:rPr>
          <w:rFonts w:eastAsia="Times New Roman" w:cs="Times New Roman"/>
          <w:szCs w:val="24"/>
        </w:rPr>
        <w:t xml:space="preserve">που </w:t>
      </w:r>
      <w:r>
        <w:rPr>
          <w:rFonts w:eastAsia="Times New Roman" w:cs="Times New Roman"/>
          <w:szCs w:val="24"/>
        </w:rPr>
        <w:t xml:space="preserve">έζησαν </w:t>
      </w:r>
      <w:r w:rsidRPr="00B237CD">
        <w:rPr>
          <w:rFonts w:eastAsia="Times New Roman" w:cs="Times New Roman"/>
          <w:szCs w:val="24"/>
        </w:rPr>
        <w:t>τα γεγονότα από κοντά τότε</w:t>
      </w:r>
      <w:r>
        <w:rPr>
          <w:rFonts w:eastAsia="Times New Roman" w:cs="Times New Roman"/>
          <w:szCs w:val="24"/>
        </w:rPr>
        <w:t>, μπορούν να σας διαβεβαιώσουν γι’</w:t>
      </w:r>
      <w:r w:rsidRPr="00B237CD">
        <w:rPr>
          <w:rFonts w:eastAsia="Times New Roman" w:cs="Times New Roman"/>
          <w:szCs w:val="24"/>
        </w:rPr>
        <w:t xml:space="preserve"> αυτό</w:t>
      </w:r>
      <w:r>
        <w:rPr>
          <w:rFonts w:eastAsia="Times New Roman" w:cs="Times New Roman"/>
          <w:szCs w:val="24"/>
        </w:rPr>
        <w:t>.</w:t>
      </w:r>
      <w:r w:rsidRPr="00B237CD">
        <w:rPr>
          <w:rFonts w:eastAsia="Times New Roman" w:cs="Times New Roman"/>
          <w:szCs w:val="24"/>
        </w:rPr>
        <w:t xml:space="preserve"> Εσείς </w:t>
      </w:r>
      <w:r>
        <w:rPr>
          <w:rFonts w:eastAsia="Times New Roman" w:cs="Times New Roman"/>
          <w:szCs w:val="24"/>
        </w:rPr>
        <w:t>υπακούσατε</w:t>
      </w:r>
      <w:r w:rsidRPr="00B237CD">
        <w:rPr>
          <w:rFonts w:eastAsia="Times New Roman" w:cs="Times New Roman"/>
          <w:szCs w:val="24"/>
        </w:rPr>
        <w:t xml:space="preserve"> απολύτως σε αυτή την</w:t>
      </w:r>
      <w:r w:rsidRPr="00B237CD">
        <w:rPr>
          <w:rFonts w:eastAsia="Times New Roman" w:cs="Times New Roman"/>
          <w:szCs w:val="24"/>
        </w:rPr>
        <w:t xml:space="preserve"> πολιτική κατεύθυνση</w:t>
      </w:r>
      <w:r>
        <w:rPr>
          <w:rFonts w:eastAsia="Times New Roman" w:cs="Times New Roman"/>
          <w:szCs w:val="24"/>
        </w:rPr>
        <w:t>,</w:t>
      </w:r>
      <w:r w:rsidRPr="00B237CD">
        <w:rPr>
          <w:rFonts w:eastAsia="Times New Roman" w:cs="Times New Roman"/>
          <w:szCs w:val="24"/>
        </w:rPr>
        <w:t xml:space="preserve"> σε αυτή την οικονο</w:t>
      </w:r>
      <w:r>
        <w:rPr>
          <w:rFonts w:eastAsia="Times New Roman" w:cs="Times New Roman"/>
          <w:szCs w:val="24"/>
        </w:rPr>
        <w:t>μική κατεύθυνση και τα κάνατε έ</w:t>
      </w:r>
      <w:r w:rsidRPr="00B237CD">
        <w:rPr>
          <w:rFonts w:eastAsia="Times New Roman" w:cs="Times New Roman"/>
          <w:szCs w:val="24"/>
        </w:rPr>
        <w:t>τσι ακριβώς</w:t>
      </w:r>
      <w:r>
        <w:rPr>
          <w:rFonts w:eastAsia="Times New Roman" w:cs="Times New Roman"/>
          <w:szCs w:val="24"/>
        </w:rPr>
        <w:t>, κατά τις υπαγορεύσει</w:t>
      </w:r>
      <w:r w:rsidRPr="00B237CD">
        <w:rPr>
          <w:rFonts w:eastAsia="Times New Roman" w:cs="Times New Roman"/>
          <w:szCs w:val="24"/>
        </w:rPr>
        <w:t>ς</w:t>
      </w:r>
      <w:r>
        <w:rPr>
          <w:rFonts w:eastAsia="Times New Roman" w:cs="Times New Roman"/>
          <w:szCs w:val="24"/>
        </w:rPr>
        <w:t>.</w:t>
      </w:r>
    </w:p>
    <w:p w14:paraId="49924267" w14:textId="77777777" w:rsidR="00BA2908" w:rsidRDefault="00D473A4">
      <w:pPr>
        <w:spacing w:after="0" w:line="600" w:lineRule="auto"/>
        <w:ind w:firstLine="720"/>
        <w:jc w:val="both"/>
        <w:rPr>
          <w:rFonts w:eastAsia="Times New Roman" w:cs="Times New Roman"/>
          <w:szCs w:val="24"/>
        </w:rPr>
      </w:pPr>
      <w:r w:rsidRPr="00B237CD">
        <w:rPr>
          <w:rFonts w:eastAsia="Times New Roman" w:cs="Times New Roman"/>
          <w:szCs w:val="24"/>
        </w:rPr>
        <w:t xml:space="preserve">Στοιχείο </w:t>
      </w:r>
      <w:r>
        <w:rPr>
          <w:rFonts w:eastAsia="Times New Roman" w:cs="Times New Roman"/>
          <w:szCs w:val="24"/>
        </w:rPr>
        <w:t>ό</w:t>
      </w:r>
      <w:r w:rsidRPr="00B237CD">
        <w:rPr>
          <w:rFonts w:eastAsia="Times New Roman" w:cs="Times New Roman"/>
          <w:szCs w:val="24"/>
        </w:rPr>
        <w:t>τι η πολιτική σας δεν είναι καθόλου υπέρ των χαμηλών στρωμάτων</w:t>
      </w:r>
      <w:r>
        <w:rPr>
          <w:rFonts w:eastAsia="Times New Roman" w:cs="Times New Roman"/>
          <w:szCs w:val="24"/>
        </w:rPr>
        <w:t>,</w:t>
      </w:r>
      <w:r w:rsidRPr="00B237CD">
        <w:rPr>
          <w:rFonts w:eastAsia="Times New Roman" w:cs="Times New Roman"/>
          <w:szCs w:val="24"/>
        </w:rPr>
        <w:t xml:space="preserve"> είναι οι σχετικοί πίνακες</w:t>
      </w:r>
      <w:r>
        <w:rPr>
          <w:rFonts w:eastAsia="Times New Roman" w:cs="Times New Roman"/>
          <w:szCs w:val="24"/>
        </w:rPr>
        <w:t>,</w:t>
      </w:r>
      <w:r w:rsidRPr="00B237CD">
        <w:rPr>
          <w:rFonts w:eastAsia="Times New Roman" w:cs="Times New Roman"/>
          <w:szCs w:val="24"/>
        </w:rPr>
        <w:t xml:space="preserve"> που προκύπτουν από τον προϋπολογισμό σας για τις αυξήσεις των έμμεσων φόρων</w:t>
      </w:r>
      <w:r>
        <w:rPr>
          <w:rFonts w:eastAsia="Times New Roman" w:cs="Times New Roman"/>
          <w:szCs w:val="24"/>
        </w:rPr>
        <w:t>.</w:t>
      </w:r>
    </w:p>
    <w:p w14:paraId="49924268" w14:textId="77777777" w:rsidR="00BA2908" w:rsidRDefault="00D473A4">
      <w:pPr>
        <w:spacing w:after="0" w:line="600" w:lineRule="auto"/>
        <w:ind w:firstLine="720"/>
        <w:jc w:val="both"/>
        <w:rPr>
          <w:rFonts w:eastAsia="Times New Roman" w:cs="Times New Roman"/>
          <w:szCs w:val="24"/>
        </w:rPr>
      </w:pPr>
      <w:r w:rsidRPr="00B237CD">
        <w:rPr>
          <w:rFonts w:eastAsia="Times New Roman" w:cs="Times New Roman"/>
          <w:szCs w:val="24"/>
        </w:rPr>
        <w:lastRenderedPageBreak/>
        <w:t>Κύριε Κουτσούκο</w:t>
      </w:r>
      <w:r>
        <w:rPr>
          <w:rFonts w:eastAsia="Times New Roman" w:cs="Times New Roman"/>
          <w:szCs w:val="24"/>
        </w:rPr>
        <w:t>,</w:t>
      </w:r>
      <w:r w:rsidRPr="00B237CD">
        <w:rPr>
          <w:rFonts w:eastAsia="Times New Roman" w:cs="Times New Roman"/>
          <w:szCs w:val="24"/>
        </w:rPr>
        <w:t xml:space="preserve"> πήρατε ποτέ απάντηση για την καταγραφή</w:t>
      </w:r>
      <w:r>
        <w:rPr>
          <w:rFonts w:eastAsia="Times New Roman" w:cs="Times New Roman"/>
          <w:szCs w:val="24"/>
        </w:rPr>
        <w:t>,</w:t>
      </w:r>
      <w:r w:rsidRPr="00B237CD">
        <w:rPr>
          <w:rFonts w:eastAsia="Times New Roman" w:cs="Times New Roman"/>
          <w:szCs w:val="24"/>
        </w:rPr>
        <w:t xml:space="preserve"> που ζητήσατε στην </w:t>
      </w:r>
      <w:r>
        <w:rPr>
          <w:rFonts w:eastAsia="Times New Roman" w:cs="Times New Roman"/>
          <w:szCs w:val="24"/>
        </w:rPr>
        <w:t>ε</w:t>
      </w:r>
      <w:r w:rsidRPr="00B237CD">
        <w:rPr>
          <w:rFonts w:eastAsia="Times New Roman" w:cs="Times New Roman"/>
          <w:szCs w:val="24"/>
        </w:rPr>
        <w:t xml:space="preserve">πιτροπή </w:t>
      </w:r>
      <w:r>
        <w:rPr>
          <w:rFonts w:eastAsia="Times New Roman" w:cs="Times New Roman"/>
          <w:szCs w:val="24"/>
        </w:rPr>
        <w:t>-ήμουν</w:t>
      </w:r>
      <w:r w:rsidRPr="00B237CD">
        <w:rPr>
          <w:rFonts w:eastAsia="Times New Roman" w:cs="Times New Roman"/>
          <w:szCs w:val="24"/>
        </w:rPr>
        <w:t xml:space="preserve"> και μπροστά</w:t>
      </w:r>
      <w:r>
        <w:rPr>
          <w:rFonts w:eastAsia="Times New Roman" w:cs="Times New Roman"/>
          <w:szCs w:val="24"/>
        </w:rPr>
        <w:t xml:space="preserve">- απολύτως συγκεκριμένα, τον κατάλογο </w:t>
      </w:r>
      <w:r w:rsidRPr="00B237CD">
        <w:rPr>
          <w:rFonts w:eastAsia="Times New Roman" w:cs="Times New Roman"/>
          <w:szCs w:val="24"/>
        </w:rPr>
        <w:t>των φορολογικών εσόδων</w:t>
      </w:r>
      <w:r>
        <w:rPr>
          <w:rFonts w:eastAsia="Times New Roman" w:cs="Times New Roman"/>
          <w:szCs w:val="24"/>
        </w:rPr>
        <w:t>;</w:t>
      </w:r>
      <w:r w:rsidRPr="00B237CD">
        <w:rPr>
          <w:rFonts w:eastAsia="Times New Roman" w:cs="Times New Roman"/>
          <w:szCs w:val="24"/>
        </w:rPr>
        <w:t xml:space="preserve"> Δεν πήρα</w:t>
      </w:r>
      <w:r>
        <w:rPr>
          <w:rFonts w:eastAsia="Times New Roman" w:cs="Times New Roman"/>
          <w:szCs w:val="24"/>
        </w:rPr>
        <w:t>τε.</w:t>
      </w:r>
      <w:r w:rsidRPr="00B237CD">
        <w:rPr>
          <w:rFonts w:eastAsia="Times New Roman" w:cs="Times New Roman"/>
          <w:szCs w:val="24"/>
        </w:rPr>
        <w:t xml:space="preserve"> Κα</w:t>
      </w:r>
      <w:r w:rsidRPr="00B237CD">
        <w:rPr>
          <w:rFonts w:eastAsia="Times New Roman" w:cs="Times New Roman"/>
          <w:szCs w:val="24"/>
        </w:rPr>
        <w:t xml:space="preserve">ι δεν θα </w:t>
      </w:r>
      <w:r>
        <w:rPr>
          <w:rFonts w:eastAsia="Times New Roman" w:cs="Times New Roman"/>
          <w:szCs w:val="24"/>
        </w:rPr>
        <w:t xml:space="preserve">πάρετε, Κύριε Κουτσούκο,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ήμουν μπροστά</w:t>
      </w:r>
      <w:r>
        <w:rPr>
          <w:rFonts w:eastAsia="Times New Roman" w:cs="Times New Roman"/>
          <w:szCs w:val="24"/>
        </w:rPr>
        <w:t>,</w:t>
      </w:r>
      <w:r>
        <w:rPr>
          <w:rFonts w:eastAsia="Times New Roman" w:cs="Times New Roman"/>
          <w:szCs w:val="24"/>
        </w:rPr>
        <w:t xml:space="preserve"> όταν σας υπόσχονταν ότι αυτήν την κατάσταση, αυτόν τον πίνακα θα τον καταθέσουν. </w:t>
      </w:r>
    </w:p>
    <w:p w14:paraId="49924269" w14:textId="77777777" w:rsidR="00BA2908" w:rsidRDefault="00D473A4">
      <w:pPr>
        <w:spacing w:after="0" w:line="600" w:lineRule="auto"/>
        <w:ind w:firstLine="720"/>
        <w:jc w:val="both"/>
        <w:rPr>
          <w:rFonts w:eastAsia="Times New Roman"/>
          <w:szCs w:val="24"/>
        </w:rPr>
      </w:pPr>
      <w:r>
        <w:rPr>
          <w:rFonts w:eastAsia="Times New Roman"/>
          <w:szCs w:val="24"/>
        </w:rPr>
        <w:t>Είχαμε, λοιπόν, μειώσει τους έμμεσους φόρους μέσα στην κρίση κατά 7,1 ποσοστιαίες μονάδες ως ποσοστό φορολογικών εσόδ</w:t>
      </w:r>
      <w:r>
        <w:rPr>
          <w:rFonts w:eastAsia="Times New Roman"/>
          <w:szCs w:val="24"/>
        </w:rPr>
        <w:t>ων και εσείς από το 2015 έως τώρα την αυξήσατε κατά 6,3 ποσοστιαίες μονάδες ως ποσοστό και πάλι των φορολογικών εσόδων. Εμείς είχαμε μείωση 7,1</w:t>
      </w:r>
      <w:r w:rsidRPr="006B2956">
        <w:rPr>
          <w:rFonts w:eastAsia="Times New Roman"/>
          <w:szCs w:val="24"/>
        </w:rPr>
        <w:t>,</w:t>
      </w:r>
      <w:r>
        <w:rPr>
          <w:rFonts w:eastAsia="Times New Roman"/>
          <w:szCs w:val="24"/>
        </w:rPr>
        <w:t xml:space="preserve"> εσείς είχατε αύξηση 6,3. Και μην με ρωτήσετε πού το βρήκαμε. Ψάχνοντας μέσα στην εισηγητική σας έκθεση και στου</w:t>
      </w:r>
      <w:r>
        <w:rPr>
          <w:rFonts w:eastAsia="Times New Roman"/>
          <w:szCs w:val="24"/>
        </w:rPr>
        <w:t>ς αριθμούς</w:t>
      </w:r>
      <w:r>
        <w:rPr>
          <w:rFonts w:eastAsia="Times New Roman"/>
          <w:szCs w:val="24"/>
        </w:rPr>
        <w:t>,</w:t>
      </w:r>
      <w:r>
        <w:rPr>
          <w:rFonts w:eastAsia="Times New Roman"/>
          <w:szCs w:val="24"/>
        </w:rPr>
        <w:t xml:space="preserve"> καταγράφουμε αυτά τα νούμερα. Αν θεωρείτε ότι κατά μια κεραία πέφτουμε έξω, δώστε τους πίνακες</w:t>
      </w:r>
      <w:r>
        <w:rPr>
          <w:rFonts w:eastAsia="Times New Roman"/>
          <w:szCs w:val="24"/>
        </w:rPr>
        <w:t>,</w:t>
      </w:r>
      <w:r>
        <w:rPr>
          <w:rFonts w:eastAsia="Times New Roman"/>
          <w:szCs w:val="24"/>
        </w:rPr>
        <w:t xml:space="preserve"> που σας ζητάει ο κ. Κουτσούκος, τουλάχιστον να μιλάμε πολιτικά στηριγμένοι όλοι στους ίδιους αριθμούς.</w:t>
      </w:r>
    </w:p>
    <w:p w14:paraId="4992426A" w14:textId="77777777" w:rsidR="00BA2908" w:rsidRDefault="00D473A4">
      <w:pPr>
        <w:spacing w:after="0" w:line="600" w:lineRule="auto"/>
        <w:ind w:firstLine="720"/>
        <w:jc w:val="both"/>
        <w:rPr>
          <w:rFonts w:eastAsia="Times New Roman"/>
          <w:szCs w:val="24"/>
        </w:rPr>
      </w:pPr>
      <w:r>
        <w:rPr>
          <w:rFonts w:eastAsia="Times New Roman"/>
          <w:szCs w:val="24"/>
        </w:rPr>
        <w:t xml:space="preserve">Μιλάτε για </w:t>
      </w:r>
      <w:proofErr w:type="spellStart"/>
      <w:r>
        <w:rPr>
          <w:rFonts w:eastAsia="Times New Roman"/>
          <w:szCs w:val="24"/>
        </w:rPr>
        <w:t>υπερπλεόνασμα</w:t>
      </w:r>
      <w:proofErr w:type="spellEnd"/>
      <w:r>
        <w:rPr>
          <w:rFonts w:eastAsia="Times New Roman"/>
          <w:szCs w:val="24"/>
        </w:rPr>
        <w:t>. Κυρίες και κύριοι Β</w:t>
      </w:r>
      <w:r>
        <w:rPr>
          <w:rFonts w:eastAsia="Times New Roman"/>
          <w:szCs w:val="24"/>
        </w:rPr>
        <w:t>ουλευτές, το έχουμε πει πολλές φορές και στην Επιτροπή Οικονομικών και στην Ολομέλεια</w:t>
      </w:r>
      <w:r>
        <w:rPr>
          <w:rFonts w:eastAsia="Times New Roman"/>
          <w:szCs w:val="24"/>
        </w:rPr>
        <w:t>,</w:t>
      </w:r>
      <w:r>
        <w:rPr>
          <w:rFonts w:eastAsia="Times New Roman"/>
          <w:szCs w:val="24"/>
        </w:rPr>
        <w:t xml:space="preserve"> με ευκαιρία ειδική θεματολογία, όπως παραδείγματος χάρη το ασφαλιστικό. </w:t>
      </w:r>
    </w:p>
    <w:p w14:paraId="4992426B" w14:textId="77777777" w:rsidR="00BA2908" w:rsidRDefault="00D473A4">
      <w:pPr>
        <w:spacing w:after="0" w:line="600" w:lineRule="auto"/>
        <w:ind w:firstLine="720"/>
        <w:jc w:val="both"/>
        <w:rPr>
          <w:rFonts w:eastAsia="Times New Roman"/>
          <w:szCs w:val="24"/>
        </w:rPr>
      </w:pPr>
      <w:r>
        <w:rPr>
          <w:rFonts w:eastAsia="Times New Roman"/>
          <w:szCs w:val="24"/>
        </w:rPr>
        <w:lastRenderedPageBreak/>
        <w:t xml:space="preserve">Αληθεύει ότι τα </w:t>
      </w:r>
      <w:proofErr w:type="spellStart"/>
      <w:r>
        <w:rPr>
          <w:rFonts w:eastAsia="Times New Roman"/>
          <w:szCs w:val="24"/>
        </w:rPr>
        <w:t>υπερπλεονάσματα</w:t>
      </w:r>
      <w:proofErr w:type="spellEnd"/>
      <w:r>
        <w:rPr>
          <w:rFonts w:eastAsia="Times New Roman"/>
          <w:szCs w:val="24"/>
        </w:rPr>
        <w:t xml:space="preserve"> προκύπτουν από την </w:t>
      </w:r>
      <w:proofErr w:type="spellStart"/>
      <w:r>
        <w:rPr>
          <w:rFonts w:eastAsia="Times New Roman"/>
          <w:szCs w:val="24"/>
        </w:rPr>
        <w:t>υπερφορολόγηση</w:t>
      </w:r>
      <w:proofErr w:type="spellEnd"/>
      <w:r>
        <w:rPr>
          <w:rFonts w:eastAsia="Times New Roman"/>
          <w:szCs w:val="24"/>
        </w:rPr>
        <w:t>; Το ομολογείτε. Αληθεύει ότι έ</w:t>
      </w:r>
      <w:r>
        <w:rPr>
          <w:rFonts w:eastAsia="Times New Roman"/>
          <w:szCs w:val="24"/>
        </w:rPr>
        <w:t xml:space="preserve">χετε </w:t>
      </w:r>
      <w:proofErr w:type="spellStart"/>
      <w:r>
        <w:rPr>
          <w:rFonts w:eastAsia="Times New Roman"/>
          <w:szCs w:val="24"/>
        </w:rPr>
        <w:t>υποεκτελέσει</w:t>
      </w:r>
      <w:proofErr w:type="spellEnd"/>
      <w:r>
        <w:rPr>
          <w:rFonts w:eastAsia="Times New Roman"/>
          <w:szCs w:val="24"/>
        </w:rPr>
        <w:t xml:space="preserve"> το Πρόγραμμα των Δημοσίων Επενδύσεων; Ανέφερε ο κ. Κουτσούκος για 1,3 δισεκατομμύρια ευρώ. Αληθεύει ότι υπάρχει μείωση στις επιστροφές του φόρου κατά 750 εκατομμύρια ευρώ; </w:t>
      </w:r>
    </w:p>
    <w:p w14:paraId="4992426C" w14:textId="77777777" w:rsidR="00BA2908" w:rsidRDefault="00D473A4">
      <w:pPr>
        <w:spacing w:after="0" w:line="600" w:lineRule="auto"/>
        <w:ind w:firstLine="720"/>
        <w:jc w:val="both"/>
        <w:rPr>
          <w:rFonts w:eastAsia="Times New Roman"/>
          <w:szCs w:val="24"/>
        </w:rPr>
      </w:pPr>
      <w:r>
        <w:rPr>
          <w:rFonts w:eastAsia="Times New Roman"/>
          <w:szCs w:val="24"/>
        </w:rPr>
        <w:t xml:space="preserve">Αληθεύει ότι 6 δισεκατομμύρια από τα 7 δισεκατομμύρια του </w:t>
      </w:r>
      <w:proofErr w:type="spellStart"/>
      <w:r>
        <w:rPr>
          <w:rFonts w:eastAsia="Times New Roman"/>
          <w:szCs w:val="24"/>
        </w:rPr>
        <w:t>υπερπλε</w:t>
      </w:r>
      <w:r>
        <w:rPr>
          <w:rFonts w:eastAsia="Times New Roman"/>
          <w:szCs w:val="24"/>
        </w:rPr>
        <w:t>ονάσματος</w:t>
      </w:r>
      <w:proofErr w:type="spellEnd"/>
      <w:r>
        <w:rPr>
          <w:rFonts w:eastAsia="Times New Roman"/>
          <w:szCs w:val="24"/>
        </w:rPr>
        <w:t xml:space="preserve"> προκύπτουν από τις κατασχέσεις λογαριασμών; Αληθεύει αυτός ο αριθμός; Προκύπτει. Προκύπτει οπωσδήποτε από τις σχετικές καταστάσεις</w:t>
      </w:r>
      <w:r>
        <w:rPr>
          <w:rFonts w:eastAsia="Times New Roman"/>
          <w:szCs w:val="24"/>
        </w:rPr>
        <w:t>,</w:t>
      </w:r>
      <w:r>
        <w:rPr>
          <w:rFonts w:eastAsia="Times New Roman"/>
          <w:szCs w:val="24"/>
        </w:rPr>
        <w:t xml:space="preserve"> που ανά τρίμηνο καταθέτει η Γενική Γραμματεία Δημοσίων Εσόδων, 6 δισεκατομμύρια ευρώ από εκεί. Να συλλογιστείτε το</w:t>
      </w:r>
      <w:r>
        <w:rPr>
          <w:rFonts w:eastAsia="Times New Roman"/>
          <w:szCs w:val="24"/>
        </w:rPr>
        <w:t xml:space="preserve">υς αριθμούς </w:t>
      </w:r>
      <w:r>
        <w:rPr>
          <w:rFonts w:eastAsia="Times New Roman"/>
          <w:szCs w:val="24"/>
        </w:rPr>
        <w:t>αυτούς,</w:t>
      </w:r>
      <w:r>
        <w:rPr>
          <w:rFonts w:eastAsia="Times New Roman"/>
          <w:szCs w:val="24"/>
        </w:rPr>
        <w:t xml:space="preserve"> πριν κομπάζετε από το Βήμα της Βουλής εσείς της Πλειοψηφίας.</w:t>
      </w:r>
    </w:p>
    <w:p w14:paraId="4992426D" w14:textId="77777777" w:rsidR="00BA2908" w:rsidRDefault="00D473A4">
      <w:pPr>
        <w:spacing w:after="0" w:line="600" w:lineRule="auto"/>
        <w:ind w:firstLine="720"/>
        <w:jc w:val="both"/>
        <w:rPr>
          <w:rFonts w:eastAsia="Times New Roman"/>
          <w:szCs w:val="24"/>
        </w:rPr>
      </w:pPr>
      <w:r>
        <w:rPr>
          <w:rFonts w:eastAsia="Times New Roman"/>
          <w:szCs w:val="24"/>
        </w:rPr>
        <w:t>Εδώ στη Βουλή, κυρίες και κύριοι Βουλευτές, είμαι σχετικώς έμπειρος και ξέρω να χειρίζομαι τα θέματα</w:t>
      </w:r>
      <w:r>
        <w:rPr>
          <w:rFonts w:eastAsia="Times New Roman"/>
          <w:szCs w:val="24"/>
        </w:rPr>
        <w:t>,</w:t>
      </w:r>
      <w:r>
        <w:rPr>
          <w:rFonts w:eastAsia="Times New Roman"/>
          <w:szCs w:val="24"/>
        </w:rPr>
        <w:t xml:space="preserve"> όταν ρωτώ πραγματικά. Μου έκανε εντύπωση αυτή η πολύ μεγάλη αύξηση του αρ</w:t>
      </w:r>
      <w:r>
        <w:rPr>
          <w:rFonts w:eastAsia="Times New Roman"/>
          <w:szCs w:val="24"/>
        </w:rPr>
        <w:t>ιθμού των οφειλετών και του ποσού των οφειλετών στον ΕΦΚΑ το 2014</w:t>
      </w:r>
      <w:r>
        <w:rPr>
          <w:rFonts w:eastAsia="Times New Roman"/>
          <w:szCs w:val="24"/>
        </w:rPr>
        <w:t>,</w:t>
      </w:r>
      <w:r>
        <w:rPr>
          <w:rFonts w:eastAsia="Times New Roman"/>
          <w:szCs w:val="24"/>
        </w:rPr>
        <w:t xml:space="preserve"> όταν παραδώσαμε και ο αριθμός που προκύπτει τώρα, εξαπλάσιοι οφειλέτες, τριπλάσιο οφειλόμενο ποσό επί την ημερών σας. </w:t>
      </w:r>
    </w:p>
    <w:p w14:paraId="4992426E" w14:textId="77777777" w:rsidR="00BA2908" w:rsidRDefault="00D473A4">
      <w:pPr>
        <w:spacing w:after="0" w:line="600" w:lineRule="auto"/>
        <w:ind w:firstLine="720"/>
        <w:jc w:val="both"/>
        <w:rPr>
          <w:rFonts w:eastAsia="Times New Roman"/>
          <w:szCs w:val="24"/>
        </w:rPr>
      </w:pPr>
      <w:r>
        <w:rPr>
          <w:rFonts w:eastAsia="Times New Roman"/>
          <w:szCs w:val="24"/>
        </w:rPr>
        <w:t xml:space="preserve">Και ρώτησα τη παρουσία πολλών Υπουργών εχθές τον κ. Πετρόπουλο, γιατί </w:t>
      </w:r>
      <w:r>
        <w:rPr>
          <w:rFonts w:eastAsia="Times New Roman"/>
          <w:szCs w:val="24"/>
        </w:rPr>
        <w:t xml:space="preserve">είναι αυτός ο αριθμός έτσι; Δεν προσέθεσα κριτική, ρώτησα απλώς. Και μου απάντησε, διότι το ΚΕΑΟ, το δημιούργημα του κ. </w:t>
      </w:r>
      <w:proofErr w:type="spellStart"/>
      <w:r>
        <w:rPr>
          <w:rFonts w:eastAsia="Times New Roman"/>
          <w:szCs w:val="24"/>
        </w:rPr>
        <w:t>Βρούτση</w:t>
      </w:r>
      <w:proofErr w:type="spellEnd"/>
      <w:r>
        <w:rPr>
          <w:rFonts w:eastAsia="Times New Roman"/>
          <w:szCs w:val="24"/>
        </w:rPr>
        <w:t xml:space="preserve">, δεν είχε συμπεριλάβει το </w:t>
      </w:r>
      <w:r>
        <w:rPr>
          <w:rFonts w:eastAsia="Times New Roman"/>
          <w:szCs w:val="24"/>
        </w:rPr>
        <w:lastRenderedPageBreak/>
        <w:t xml:space="preserve">2014 όλα τα </w:t>
      </w:r>
      <w:r>
        <w:rPr>
          <w:rFonts w:eastAsia="Times New Roman"/>
          <w:szCs w:val="24"/>
        </w:rPr>
        <w:t>τ</w:t>
      </w:r>
      <w:r>
        <w:rPr>
          <w:rFonts w:eastAsia="Times New Roman"/>
          <w:szCs w:val="24"/>
        </w:rPr>
        <w:t>αμεία που πήγαν στον ΕΦΚΑ και άρα οι αριθμοί συμπληρώνονται. Δεν υπάρχει αύξηση, μου λέει</w:t>
      </w:r>
      <w:r>
        <w:rPr>
          <w:rFonts w:eastAsia="Times New Roman"/>
          <w:szCs w:val="24"/>
        </w:rPr>
        <w:t xml:space="preserve">, υπάρχει απλώς συμπλήρωση, είναι στατιστική η διαφορά.  </w:t>
      </w:r>
    </w:p>
    <w:p w14:paraId="4992426F" w14:textId="77777777" w:rsidR="00BA2908" w:rsidRDefault="00D473A4">
      <w:pPr>
        <w:spacing w:after="0" w:line="600" w:lineRule="auto"/>
        <w:ind w:firstLine="720"/>
        <w:jc w:val="both"/>
        <w:rPr>
          <w:rFonts w:eastAsia="Times New Roman"/>
          <w:szCs w:val="24"/>
        </w:rPr>
      </w:pPr>
      <w:r>
        <w:rPr>
          <w:rFonts w:eastAsia="Times New Roman"/>
          <w:szCs w:val="24"/>
        </w:rPr>
        <w:t>Δεν αντέδρασα, γιατί, κύριε Πρόεδρε, όπως και με την κ</w:t>
      </w:r>
      <w:r>
        <w:rPr>
          <w:rFonts w:eastAsia="Times New Roman"/>
          <w:szCs w:val="24"/>
        </w:rPr>
        <w:t>.</w:t>
      </w:r>
      <w:r>
        <w:rPr>
          <w:rFonts w:eastAsia="Times New Roman"/>
          <w:szCs w:val="24"/>
        </w:rPr>
        <w:t xml:space="preserve"> Ζορμπά ρωτάω, όταν η απάντηση, όμως, είναι αυτή που είναι σήμερα</w:t>
      </w:r>
      <w:r>
        <w:rPr>
          <w:rFonts w:eastAsia="Times New Roman"/>
          <w:szCs w:val="24"/>
        </w:rPr>
        <w:t>,</w:t>
      </w:r>
      <w:r>
        <w:rPr>
          <w:rFonts w:eastAsia="Times New Roman"/>
          <w:szCs w:val="24"/>
        </w:rPr>
        <w:t xml:space="preserve"> που αρνηθήκατε να μου πείτε πόσο κοστολόγησε η προκάτοχός σας συγκεκριμένα μ</w:t>
      </w:r>
      <w:r>
        <w:rPr>
          <w:rFonts w:eastAsia="Times New Roman"/>
          <w:szCs w:val="24"/>
        </w:rPr>
        <w:t xml:space="preserve">νημεία και αναφερθήκατε κατά της κοστολόγησης. Όλοι μαζί είμαστε κατά της κοστολόγησης, μόνο επί των ημερών σας, όμως, κοστολογήσατε αρχαιότητες. </w:t>
      </w:r>
    </w:p>
    <w:p w14:paraId="49924270" w14:textId="77777777" w:rsidR="00BA2908" w:rsidRDefault="00D473A4">
      <w:pPr>
        <w:spacing w:after="0" w:line="600" w:lineRule="auto"/>
        <w:ind w:firstLine="720"/>
        <w:jc w:val="both"/>
        <w:rPr>
          <w:rFonts w:eastAsia="Times New Roman"/>
          <w:szCs w:val="24"/>
        </w:rPr>
      </w:pPr>
      <w:r>
        <w:rPr>
          <w:rFonts w:eastAsia="Times New Roman"/>
          <w:szCs w:val="24"/>
        </w:rPr>
        <w:t>Ο χθεσινός ερωτηθείς Υπουργός</w:t>
      </w:r>
      <w:r>
        <w:rPr>
          <w:rFonts w:eastAsia="Times New Roman"/>
          <w:szCs w:val="24"/>
        </w:rPr>
        <w:t>,</w:t>
      </w:r>
      <w:r>
        <w:rPr>
          <w:rFonts w:eastAsia="Times New Roman"/>
          <w:szCs w:val="24"/>
        </w:rPr>
        <w:t xml:space="preserve"> μου είπε αυτό που σας είπα. Προκύπτει όμως, γιατί τι κάνει; Ό,τι προκύπτει ως </w:t>
      </w:r>
      <w:r>
        <w:rPr>
          <w:rFonts w:eastAsia="Times New Roman"/>
          <w:szCs w:val="24"/>
        </w:rPr>
        <w:t>πρόβλημα σε έναν οφειλέτη προς τον ΕΦΚΑ το 2015 δεν το καταγράφουν αμέσως, το ετερο</w:t>
      </w:r>
      <w:r>
        <w:rPr>
          <w:rFonts w:eastAsia="Times New Roman"/>
          <w:szCs w:val="24"/>
        </w:rPr>
        <w:t>χρον</w:t>
      </w:r>
      <w:r>
        <w:rPr>
          <w:rFonts w:eastAsia="Times New Roman"/>
          <w:szCs w:val="24"/>
        </w:rPr>
        <w:t xml:space="preserve">ίζουν </w:t>
      </w:r>
      <w:r>
        <w:rPr>
          <w:rFonts w:eastAsia="Times New Roman"/>
          <w:szCs w:val="24"/>
        </w:rPr>
        <w:t xml:space="preserve"> κατά την κατ</w:t>
      </w:r>
      <w:r>
        <w:rPr>
          <w:rFonts w:eastAsia="Times New Roman"/>
          <w:szCs w:val="24"/>
        </w:rPr>
        <w:t>αγραφή του, το πάνε το 2017 και λένε «παλαιά». Δεν λένε ότι το «παλαιά» αναφέρεται στο 2015</w:t>
      </w:r>
      <w:r>
        <w:rPr>
          <w:rFonts w:eastAsia="Times New Roman"/>
          <w:szCs w:val="24"/>
        </w:rPr>
        <w:t xml:space="preserve"> -</w:t>
      </w:r>
      <w:r>
        <w:rPr>
          <w:rFonts w:eastAsia="Times New Roman"/>
          <w:szCs w:val="24"/>
        </w:rPr>
        <w:t>το σπρώχνουν προς τα πίσω</w:t>
      </w:r>
      <w:r>
        <w:rPr>
          <w:rFonts w:eastAsia="Times New Roman"/>
          <w:szCs w:val="24"/>
        </w:rPr>
        <w:t>-</w:t>
      </w:r>
      <w:r>
        <w:rPr>
          <w:rFonts w:eastAsia="Times New Roman"/>
          <w:szCs w:val="24"/>
        </w:rPr>
        <w:t xml:space="preserve"> ότι </w:t>
      </w:r>
      <w:r>
        <w:rPr>
          <w:rFonts w:eastAsia="Times New Roman"/>
          <w:szCs w:val="24"/>
        </w:rPr>
        <w:t xml:space="preserve">δήθεν, </w:t>
      </w:r>
      <w:r>
        <w:rPr>
          <w:rFonts w:eastAsia="Times New Roman"/>
          <w:szCs w:val="24"/>
        </w:rPr>
        <w:t>αναφέρεται στη δική</w:t>
      </w:r>
      <w:r>
        <w:rPr>
          <w:rFonts w:eastAsia="Times New Roman"/>
          <w:szCs w:val="24"/>
        </w:rPr>
        <w:t xml:space="preserve"> μας περίοδο.</w:t>
      </w:r>
    </w:p>
    <w:p w14:paraId="49924271" w14:textId="77777777" w:rsidR="00BA2908" w:rsidRDefault="00D473A4">
      <w:pPr>
        <w:spacing w:after="0" w:line="600" w:lineRule="auto"/>
        <w:ind w:firstLine="720"/>
        <w:jc w:val="both"/>
        <w:rPr>
          <w:rFonts w:eastAsia="Times New Roman"/>
          <w:szCs w:val="24"/>
        </w:rPr>
      </w:pPr>
      <w:r>
        <w:rPr>
          <w:rFonts w:eastAsia="Times New Roman"/>
          <w:szCs w:val="24"/>
        </w:rPr>
        <w:t xml:space="preserve">Μόνο όταν αναλάβει η καινούργια ηγεσία στο Υπουργείο αυτό, θα </w:t>
      </w:r>
      <w:r>
        <w:rPr>
          <w:rFonts w:eastAsia="Times New Roman"/>
          <w:szCs w:val="24"/>
        </w:rPr>
        <w:t xml:space="preserve">καταστούν </w:t>
      </w:r>
      <w:r>
        <w:rPr>
          <w:rFonts w:eastAsia="Times New Roman"/>
          <w:szCs w:val="24"/>
        </w:rPr>
        <w:t xml:space="preserve">σαφείς οι αριθμοί. Θα σας καταθέσω </w:t>
      </w:r>
      <w:r>
        <w:rPr>
          <w:rFonts w:eastAsia="Times New Roman"/>
          <w:szCs w:val="24"/>
        </w:rPr>
        <w:t xml:space="preserve">δύο στοιχεία </w:t>
      </w:r>
      <w:r>
        <w:rPr>
          <w:rFonts w:eastAsia="Times New Roman"/>
          <w:szCs w:val="24"/>
        </w:rPr>
        <w:t>από εργαζομένους στον τομέα</w:t>
      </w:r>
      <w:r>
        <w:rPr>
          <w:rFonts w:eastAsia="Times New Roman"/>
          <w:szCs w:val="24"/>
        </w:rPr>
        <w:t xml:space="preserve">: </w:t>
      </w:r>
      <w:r>
        <w:rPr>
          <w:rFonts w:eastAsia="Times New Roman"/>
          <w:szCs w:val="24"/>
        </w:rPr>
        <w:t xml:space="preserve">από </w:t>
      </w:r>
      <w:r>
        <w:rPr>
          <w:rFonts w:eastAsia="Times New Roman"/>
          <w:szCs w:val="24"/>
        </w:rPr>
        <w:t xml:space="preserve">επτακόσιες χιλιάδες </w:t>
      </w:r>
      <w:r>
        <w:rPr>
          <w:rFonts w:eastAsia="Times New Roman"/>
          <w:szCs w:val="24"/>
        </w:rPr>
        <w:t xml:space="preserve"> οφειλέτες κατέστησαν </w:t>
      </w:r>
      <w:r>
        <w:rPr>
          <w:rFonts w:eastAsia="Times New Roman"/>
          <w:szCs w:val="24"/>
        </w:rPr>
        <w:t>ένα εκατομμύριο τετρακόσιες χιλιάδες</w:t>
      </w:r>
      <w:r>
        <w:rPr>
          <w:rFonts w:eastAsia="Times New Roman"/>
          <w:szCs w:val="24"/>
        </w:rPr>
        <w:t xml:space="preserve"> τετρακόσιο</w:t>
      </w:r>
      <w:r>
        <w:rPr>
          <w:rFonts w:eastAsia="Times New Roman"/>
          <w:szCs w:val="24"/>
        </w:rPr>
        <w:t>ι</w:t>
      </w:r>
      <w:r>
        <w:rPr>
          <w:rFonts w:eastAsia="Times New Roman"/>
          <w:szCs w:val="24"/>
        </w:rPr>
        <w:t xml:space="preserve"> και από 22 δισεκατομμύρια οφειλές κατέστησαν 34 δισεκατομμύρια οφειλές.</w:t>
      </w:r>
    </w:p>
    <w:p w14:paraId="49924272" w14:textId="77777777" w:rsidR="00BA2908" w:rsidRDefault="00D473A4">
      <w:pPr>
        <w:spacing w:after="0" w:line="600" w:lineRule="auto"/>
        <w:ind w:firstLine="720"/>
        <w:jc w:val="both"/>
        <w:rPr>
          <w:rFonts w:eastAsia="Times New Roman"/>
          <w:szCs w:val="24"/>
        </w:rPr>
      </w:pPr>
      <w:r>
        <w:rPr>
          <w:rFonts w:eastAsia="Times New Roman"/>
          <w:szCs w:val="24"/>
        </w:rPr>
        <w:lastRenderedPageBreak/>
        <w:t>Ο κύριος Υπουργός χθες δεν είπε την αλήθεια. Η αλήθεια, όμως, προκύπτει από τους αριθμούς. Και όταν θα πέσετε</w:t>
      </w:r>
      <w:r>
        <w:rPr>
          <w:rFonts w:eastAsia="Times New Roman"/>
          <w:szCs w:val="24"/>
        </w:rPr>
        <w:t>,</w:t>
      </w:r>
      <w:r>
        <w:rPr>
          <w:rFonts w:eastAsia="Times New Roman"/>
          <w:szCs w:val="24"/>
        </w:rPr>
        <w:t xml:space="preserve"> οι αριθμοί αυτοί θα γίνουν γνωστοί στους Έλληνες πολίτες, γιατί τους κρ</w:t>
      </w:r>
      <w:r>
        <w:rPr>
          <w:rFonts w:eastAsia="Times New Roman"/>
          <w:szCs w:val="24"/>
        </w:rPr>
        <w:t>ύβετε σήμερα.</w:t>
      </w:r>
    </w:p>
    <w:p w14:paraId="49924273" w14:textId="77777777" w:rsidR="00BA2908" w:rsidRDefault="00D473A4">
      <w:pPr>
        <w:spacing w:after="0" w:line="600" w:lineRule="auto"/>
        <w:ind w:firstLine="720"/>
        <w:jc w:val="both"/>
        <w:rPr>
          <w:rFonts w:eastAsia="Times New Roman"/>
          <w:szCs w:val="24"/>
        </w:rPr>
      </w:pPr>
      <w:r>
        <w:rPr>
          <w:rFonts w:eastAsia="Times New Roman"/>
          <w:szCs w:val="24"/>
        </w:rPr>
        <w:t>Δεν έχω χρόνο να μιλήσω για το Ελληνικό, να μιλήσω για συμβολικές και πολύ σημαντικές μεγάλες επενδύσεις. Θα κάνω μια αναφορά ακόμ</w:t>
      </w:r>
      <w:r>
        <w:rPr>
          <w:rFonts w:eastAsia="Times New Roman"/>
          <w:szCs w:val="24"/>
        </w:rPr>
        <w:t>η</w:t>
      </w:r>
      <w:r>
        <w:rPr>
          <w:rFonts w:eastAsia="Times New Roman"/>
          <w:szCs w:val="24"/>
        </w:rPr>
        <w:t xml:space="preserve"> σε έναν αριθμό, στα ληξιπρόθεσμα. Παραλάβατε 74 δισεκατομμύρια -το έχουν πει πολλοί συνάδελφοι- στα 103 δισεκα</w:t>
      </w:r>
      <w:r>
        <w:rPr>
          <w:rFonts w:eastAsia="Times New Roman"/>
          <w:szCs w:val="24"/>
        </w:rPr>
        <w:t xml:space="preserve">τομμύρια είμαστε σήμερα. Και στα αντίθετα ληξιπρόθεσμα του </w:t>
      </w:r>
      <w:r>
        <w:rPr>
          <w:rFonts w:eastAsia="Times New Roman"/>
          <w:szCs w:val="24"/>
        </w:rPr>
        <w:t>δ</w:t>
      </w:r>
      <w:r>
        <w:rPr>
          <w:rFonts w:eastAsia="Times New Roman"/>
          <w:szCs w:val="24"/>
        </w:rPr>
        <w:t xml:space="preserve">ημοσίου προς εταιρείες πήρατε 6,6 δισεκατομμύρια για να εξαφανίσετε τις οφειλές αυτές του </w:t>
      </w:r>
      <w:r>
        <w:rPr>
          <w:rFonts w:eastAsia="Times New Roman"/>
          <w:szCs w:val="24"/>
        </w:rPr>
        <w:t>δ</w:t>
      </w:r>
      <w:r>
        <w:rPr>
          <w:rFonts w:eastAsia="Times New Roman"/>
          <w:szCs w:val="24"/>
        </w:rPr>
        <w:t>ημοσίου. Και ξαφνικά</w:t>
      </w:r>
      <w:r>
        <w:rPr>
          <w:rFonts w:eastAsia="Times New Roman"/>
          <w:szCs w:val="24"/>
        </w:rPr>
        <w:t>,</w:t>
      </w:r>
      <w:r>
        <w:rPr>
          <w:rFonts w:eastAsia="Times New Roman"/>
          <w:szCs w:val="24"/>
        </w:rPr>
        <w:t xml:space="preserve"> έχουμε 2,6. </w:t>
      </w:r>
    </w:p>
    <w:p w14:paraId="49924274" w14:textId="77777777" w:rsidR="00BA2908" w:rsidRDefault="00D473A4">
      <w:pPr>
        <w:spacing w:after="0" w:line="600" w:lineRule="auto"/>
        <w:ind w:firstLine="720"/>
        <w:jc w:val="both"/>
        <w:rPr>
          <w:rFonts w:eastAsia="Times New Roman"/>
          <w:szCs w:val="24"/>
        </w:rPr>
      </w:pPr>
      <w:r>
        <w:rPr>
          <w:rFonts w:eastAsia="Times New Roman"/>
          <w:szCs w:val="24"/>
        </w:rPr>
        <w:t>Εγώ ρωτάω εμπειρότερους συνάδελφους τι έγινε; Τα ψειρίσανε αυτά ή δημι</w:t>
      </w:r>
      <w:r>
        <w:rPr>
          <w:rFonts w:eastAsia="Times New Roman"/>
          <w:szCs w:val="24"/>
        </w:rPr>
        <w:t xml:space="preserve">ουργήθηκαν αυτομάτως και τόσο πολύ γρήγορα οφειλές 2,6; Πρέπει για όλα αυτά να δώσετε κάποιες πολύ συγκεκριμένες απαντήσεις. </w:t>
      </w:r>
    </w:p>
    <w:p w14:paraId="49924275" w14:textId="77777777" w:rsidR="00BA2908" w:rsidRDefault="00D473A4">
      <w:pPr>
        <w:spacing w:after="0" w:line="600" w:lineRule="auto"/>
        <w:ind w:firstLine="720"/>
        <w:jc w:val="both"/>
        <w:rPr>
          <w:rFonts w:eastAsia="Times New Roman" w:cs="Times New Roman"/>
          <w:szCs w:val="24"/>
        </w:rPr>
      </w:pPr>
      <w:r>
        <w:rPr>
          <w:rFonts w:eastAsia="Times New Roman"/>
          <w:szCs w:val="24"/>
        </w:rPr>
        <w:t>Και για τη σταθερότητα των τραπεζών</w:t>
      </w:r>
      <w:r>
        <w:rPr>
          <w:rFonts w:eastAsia="Times New Roman"/>
          <w:szCs w:val="24"/>
        </w:rPr>
        <w:t>,</w:t>
      </w:r>
      <w:r>
        <w:rPr>
          <w:rFonts w:eastAsia="Times New Roman"/>
          <w:szCs w:val="24"/>
        </w:rPr>
        <w:t xml:space="preserve"> που μιλάτε εδώ</w:t>
      </w:r>
      <w:r>
        <w:rPr>
          <w:rFonts w:eastAsia="Times New Roman"/>
          <w:szCs w:val="24"/>
        </w:rPr>
        <w:t>,</w:t>
      </w:r>
      <w:r>
        <w:rPr>
          <w:rFonts w:eastAsia="Times New Roman"/>
          <w:szCs w:val="24"/>
        </w:rPr>
        <w:t xml:space="preserve"> είχαμε λόγω της πολιτικής σας, </w:t>
      </w:r>
      <w:proofErr w:type="spellStart"/>
      <w:r>
        <w:rPr>
          <w:rFonts w:eastAsia="Times New Roman"/>
          <w:szCs w:val="24"/>
        </w:rPr>
        <w:t>Βαρουφάκη</w:t>
      </w:r>
      <w:proofErr w:type="spellEnd"/>
      <w:r>
        <w:rPr>
          <w:rFonts w:eastAsia="Times New Roman"/>
          <w:szCs w:val="24"/>
        </w:rPr>
        <w:t>-Τσίπρα, απώλεια από το τραπεζικό σύσ</w:t>
      </w:r>
      <w:r>
        <w:rPr>
          <w:rFonts w:eastAsia="Times New Roman"/>
          <w:szCs w:val="24"/>
        </w:rPr>
        <w:t>τημα δεκάδων δισεκατομμυρίων ευρώ και από τις επιστροφές</w:t>
      </w:r>
      <w:r>
        <w:rPr>
          <w:rFonts w:eastAsia="Times New Roman"/>
          <w:szCs w:val="24"/>
        </w:rPr>
        <w:t>,</w:t>
      </w:r>
      <w:r>
        <w:rPr>
          <w:rFonts w:eastAsia="Times New Roman"/>
          <w:szCs w:val="24"/>
        </w:rPr>
        <w:t xml:space="preserve"> που προέκυψαν μετά με τη σχετική ομαλότητα δεν ισοφαρίστηκε το ποσό, αλλά υπολείπεται περίπου κατά 35</w:t>
      </w:r>
      <w:r w:rsidRPr="00773DB6">
        <w:rPr>
          <w:rFonts w:eastAsia="Times New Roman"/>
          <w:szCs w:val="24"/>
        </w:rPr>
        <w:t xml:space="preserve"> </w:t>
      </w:r>
      <w:r>
        <w:rPr>
          <w:rFonts w:eastAsia="Times New Roman"/>
          <w:szCs w:val="24"/>
        </w:rPr>
        <w:t>δισεκατομμύρια.</w:t>
      </w:r>
      <w:r w:rsidDel="00A874B6">
        <w:rPr>
          <w:rFonts w:eastAsia="Times New Roman"/>
          <w:szCs w:val="24"/>
        </w:rPr>
        <w:t xml:space="preserve"> </w:t>
      </w:r>
      <w:r>
        <w:rPr>
          <w:rFonts w:eastAsia="Times New Roman" w:cs="Times New Roman"/>
          <w:szCs w:val="24"/>
        </w:rPr>
        <w:t>Αυτοί οι άνθρωποι δεν εμπιστεύτηκαν το σύστημα</w:t>
      </w:r>
      <w:r>
        <w:rPr>
          <w:rFonts w:eastAsia="Times New Roman" w:cs="Times New Roman"/>
          <w:szCs w:val="24"/>
        </w:rPr>
        <w:t>,</w:t>
      </w:r>
      <w:r>
        <w:rPr>
          <w:rFonts w:eastAsia="Times New Roman" w:cs="Times New Roman"/>
          <w:szCs w:val="24"/>
        </w:rPr>
        <w:t xml:space="preserve"> έτσι όπως το έχετε διαμορφώσει.</w:t>
      </w:r>
    </w:p>
    <w:p w14:paraId="4992427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για να κλείσω, μου έκανε πάρα πολλή εντύπωση, την καταχειροκρότησα, η τοποθέτηση του συνάδελφού μου, του κ. Σκανδαλίδη. Καταθέτω παράλληλες ανησυχίες, ανησυχίες τις οποίες εξέφρασα στην μοναδική μου ομιλία στην Επιτροπή Οικονομικών</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συζητούσαμε το προσχέδιο και όχι το σχέδιο νόμου του προϋπολογισμού. </w:t>
      </w:r>
    </w:p>
    <w:p w14:paraId="4992427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Είχα πει ότι ανησυχούμε για έτος 2019. Ανησυχούμε γιατί το ευρωπαϊκό περιβάλλον δεν είναι θετικό. Ανησυχούμε</w:t>
      </w:r>
      <w:r>
        <w:rPr>
          <w:rFonts w:eastAsia="Times New Roman" w:cs="Times New Roman"/>
          <w:szCs w:val="24"/>
        </w:rPr>
        <w:t>,</w:t>
      </w:r>
      <w:r>
        <w:rPr>
          <w:rFonts w:eastAsia="Times New Roman" w:cs="Times New Roman"/>
          <w:szCs w:val="24"/>
        </w:rPr>
        <w:t xml:space="preserve"> γιατί τα όσα συμβαίνουν στην Ιταλία, στην Τουρκία, τα όσα συμβαίνουν στη Γα</w:t>
      </w:r>
      <w:r>
        <w:rPr>
          <w:rFonts w:eastAsia="Times New Roman" w:cs="Times New Roman"/>
          <w:szCs w:val="24"/>
        </w:rPr>
        <w:t>λλία δημιουργούν οικονομικά και πολιτικά προβλήματα</w:t>
      </w:r>
      <w:r>
        <w:rPr>
          <w:rFonts w:eastAsia="Times New Roman" w:cs="Times New Roman"/>
          <w:szCs w:val="24"/>
        </w:rPr>
        <w:t>,</w:t>
      </w:r>
      <w:r>
        <w:rPr>
          <w:rFonts w:eastAsia="Times New Roman" w:cs="Times New Roman"/>
          <w:szCs w:val="24"/>
        </w:rPr>
        <w:t xml:space="preserve"> που δεν καθιστούν ευχάριστο και θετικό το περιβάλλον</w:t>
      </w:r>
      <w:r>
        <w:rPr>
          <w:rFonts w:eastAsia="Times New Roman" w:cs="Times New Roman"/>
          <w:szCs w:val="24"/>
        </w:rPr>
        <w:t>,</w:t>
      </w:r>
      <w:r>
        <w:rPr>
          <w:rFonts w:eastAsia="Times New Roman" w:cs="Times New Roman"/>
          <w:szCs w:val="24"/>
        </w:rPr>
        <w:t xml:space="preserve"> μέσα στο οποίο η χώρα προσπαθεί να σηκώσει κεφάλι. </w:t>
      </w:r>
    </w:p>
    <w:p w14:paraId="4992427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Ανησυχούμε</w:t>
      </w:r>
      <w:r>
        <w:rPr>
          <w:rFonts w:eastAsia="Times New Roman" w:cs="Times New Roman"/>
          <w:szCs w:val="24"/>
        </w:rPr>
        <w:t>,</w:t>
      </w:r>
      <w:r>
        <w:rPr>
          <w:rFonts w:eastAsia="Times New Roman" w:cs="Times New Roman"/>
          <w:szCs w:val="24"/>
        </w:rPr>
        <w:t xml:space="preserve"> γιατί η πορεία των μετοχών των τραπεζών </w:t>
      </w:r>
      <w:r>
        <w:rPr>
          <w:rFonts w:eastAsia="Times New Roman" w:cs="Times New Roman"/>
          <w:szCs w:val="24"/>
        </w:rPr>
        <w:t>οδηγεί</w:t>
      </w:r>
      <w:r>
        <w:rPr>
          <w:rFonts w:eastAsia="Times New Roman" w:cs="Times New Roman"/>
          <w:szCs w:val="24"/>
        </w:rPr>
        <w:t xml:space="preserve"> σε πολύ προβληματικές καταστάσεις και </w:t>
      </w:r>
      <w:r>
        <w:rPr>
          <w:rFonts w:eastAsia="Times New Roman" w:cs="Times New Roman"/>
          <w:szCs w:val="24"/>
        </w:rPr>
        <w:t>συνεπώς</w:t>
      </w:r>
      <w:r>
        <w:rPr>
          <w:rFonts w:eastAsia="Times New Roman" w:cs="Times New Roman"/>
          <w:szCs w:val="24"/>
        </w:rPr>
        <w:t>,</w:t>
      </w:r>
      <w:r>
        <w:rPr>
          <w:rFonts w:eastAsia="Times New Roman" w:cs="Times New Roman"/>
          <w:szCs w:val="24"/>
        </w:rPr>
        <w:t xml:space="preserve"> τα </w:t>
      </w:r>
      <w:proofErr w:type="spellStart"/>
      <w:r>
        <w:rPr>
          <w:rFonts w:eastAsia="Times New Roman" w:cs="Times New Roman"/>
          <w:szCs w:val="24"/>
        </w:rPr>
        <w:t>οικονομοπολιτικά</w:t>
      </w:r>
      <w:proofErr w:type="spellEnd"/>
      <w:r>
        <w:rPr>
          <w:rFonts w:eastAsia="Times New Roman" w:cs="Times New Roman"/>
          <w:szCs w:val="24"/>
        </w:rPr>
        <w:t xml:space="preserve"> συμπεράσματα είναι πάρα πολύ δυσάρεστα. Και, επίσης, στο χρηματοπιστωτικό σύστημα, ακόμ</w:t>
      </w:r>
      <w:r>
        <w:rPr>
          <w:rFonts w:eastAsia="Times New Roman" w:cs="Times New Roman"/>
          <w:szCs w:val="24"/>
        </w:rPr>
        <w:t>η</w:t>
      </w:r>
      <w:r>
        <w:rPr>
          <w:rFonts w:eastAsia="Times New Roman" w:cs="Times New Roman"/>
          <w:szCs w:val="24"/>
        </w:rPr>
        <w:t xml:space="preserve"> και αν είχε χρήματα για μεταβιβάσεις, οι διώξεις των στελεχών του</w:t>
      </w:r>
      <w:r>
        <w:rPr>
          <w:rFonts w:eastAsia="Times New Roman" w:cs="Times New Roman"/>
          <w:szCs w:val="24"/>
        </w:rPr>
        <w:t>,</w:t>
      </w:r>
      <w:r>
        <w:rPr>
          <w:rFonts w:eastAsia="Times New Roman" w:cs="Times New Roman"/>
          <w:szCs w:val="24"/>
        </w:rPr>
        <w:t xml:space="preserve"> που έχετε προκαλέσει καθιστούν διστακτικό κάθε στέλεχος τραπεζικού συστήματος να βάλει υπογραφή. Τους καταλαβαίνω. Αλλά αυτό δεν μπορεί να αφορά την οικονομία και την αναπτυξιακή της φάση.</w:t>
      </w:r>
    </w:p>
    <w:p w14:paraId="49924279" w14:textId="77777777" w:rsidR="00BA2908" w:rsidRDefault="00D473A4">
      <w:pPr>
        <w:spacing w:after="0" w:line="600" w:lineRule="auto"/>
        <w:ind w:firstLine="720"/>
        <w:jc w:val="both"/>
        <w:rPr>
          <w:rFonts w:eastAsia="Times New Roman" w:cs="Times New Roman"/>
          <w:szCs w:val="24"/>
        </w:rPr>
      </w:pPr>
      <w:r w:rsidRPr="00E56205">
        <w:rPr>
          <w:rFonts w:eastAsia="Times New Roman" w:cs="Times New Roman"/>
          <w:b/>
          <w:szCs w:val="24"/>
        </w:rPr>
        <w:t>ΠΡΟΕΔΡΕΥΩΝ (Μάριος Γεωργιάδης):</w:t>
      </w:r>
      <w:r>
        <w:rPr>
          <w:rFonts w:eastAsia="Times New Roman" w:cs="Times New Roman"/>
          <w:szCs w:val="24"/>
        </w:rPr>
        <w:t xml:space="preserve"> Κύριε συνάδελφε, σας παρακαλώ, ολο</w:t>
      </w:r>
      <w:r>
        <w:rPr>
          <w:rFonts w:eastAsia="Times New Roman" w:cs="Times New Roman"/>
          <w:szCs w:val="24"/>
        </w:rPr>
        <w:t>κληρώστε.</w:t>
      </w:r>
    </w:p>
    <w:p w14:paraId="4992427A" w14:textId="77777777" w:rsidR="00BA2908" w:rsidRDefault="00D473A4">
      <w:pPr>
        <w:spacing w:after="0" w:line="600" w:lineRule="auto"/>
        <w:ind w:firstLine="720"/>
        <w:jc w:val="both"/>
        <w:rPr>
          <w:rFonts w:eastAsia="Times New Roman" w:cs="Times New Roman"/>
          <w:szCs w:val="24"/>
        </w:rPr>
      </w:pPr>
      <w:r w:rsidRPr="001F28F8">
        <w:rPr>
          <w:rFonts w:eastAsia="Times New Roman" w:cs="Times New Roman"/>
          <w:b/>
          <w:szCs w:val="24"/>
        </w:rPr>
        <w:lastRenderedPageBreak/>
        <w:t>ΑΝΔΡΕΑΣ ΛΟΒΕΡΔΟΣ:</w:t>
      </w:r>
      <w:r>
        <w:rPr>
          <w:rFonts w:eastAsia="Times New Roman" w:cs="Times New Roman"/>
          <w:szCs w:val="24"/>
        </w:rPr>
        <w:t xml:space="preserve"> Τελειώνω, κύριε Πρόεδρε.</w:t>
      </w:r>
    </w:p>
    <w:p w14:paraId="4992427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Για την έξοδο στις αγορές καταθέτουμε και εμείς και εγώ προσωπικά τις ανησυχίες μας. Δεν προδικάζω. Εύχομαι και ελπίζω όταν η χώρα βγει στις αγορές, έχουμε και μια σχετική πληροφόρηση για το πώς σκοπεύετ</w:t>
      </w:r>
      <w:r>
        <w:rPr>
          <w:rFonts w:eastAsia="Times New Roman" w:cs="Times New Roman"/>
          <w:szCs w:val="24"/>
        </w:rPr>
        <w:t>ε να βγείτε, εύχομαι και ελπίζω η έξοδος της χώρας στις αγορές να έχει  θετικά αποτελέσματα. Συμφέρει τους πάντες. Δεν μπορεί κανείς από εμάς να λέει «σας ευχόμαστε να αποτύχετε εκεί»</w:t>
      </w:r>
      <w:r>
        <w:rPr>
          <w:rFonts w:eastAsia="Times New Roman" w:cs="Times New Roman"/>
          <w:szCs w:val="24"/>
        </w:rPr>
        <w:t>,</w:t>
      </w:r>
      <w:r>
        <w:rPr>
          <w:rFonts w:eastAsia="Times New Roman" w:cs="Times New Roman"/>
          <w:szCs w:val="24"/>
        </w:rPr>
        <w:t xml:space="preserve"> γιατί η αποτυχία σας θα αφορά όλη την ελληνική κοινωνία. </w:t>
      </w:r>
    </w:p>
    <w:p w14:paraId="4992427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Ήδη δικαιολογ</w:t>
      </w:r>
      <w:r>
        <w:rPr>
          <w:rFonts w:eastAsia="Times New Roman" w:cs="Times New Roman"/>
          <w:szCs w:val="24"/>
        </w:rPr>
        <w:t>ούνται τα συμπεράσματα τρίτων εκτός Ελλάδος</w:t>
      </w:r>
      <w:r>
        <w:rPr>
          <w:rFonts w:eastAsia="Times New Roman" w:cs="Times New Roman"/>
          <w:szCs w:val="24"/>
        </w:rPr>
        <w:t>,</w:t>
      </w:r>
      <w:r>
        <w:rPr>
          <w:rFonts w:eastAsia="Times New Roman" w:cs="Times New Roman"/>
          <w:szCs w:val="24"/>
        </w:rPr>
        <w:t xml:space="preserve"> ότι η Ελλάδα διστάζει να βγει, φοβάται να βγει γιατί τα επιτόκια δανεισμού των κρατικών ομολόγων στην αγορά των δημοσίων ομολόγων, που είναι η μοναδική αγορά από την οποία ένα κράτος παίρνει χρήματα, είναι πάρα </w:t>
      </w:r>
      <w:r>
        <w:rPr>
          <w:rFonts w:eastAsia="Times New Roman" w:cs="Times New Roman"/>
          <w:szCs w:val="24"/>
        </w:rPr>
        <w:t xml:space="preserve">πολύ απογοητευτικά. </w:t>
      </w:r>
    </w:p>
    <w:p w14:paraId="4992427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Και, επίσης, δεν βλέπουμε αυτό που χρειαζόμαστε, δηλαδή τους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ανάπτυξης. Για να αντιμετωπίσεις τα υπερβολικά πλεονάσματα είσαι υποχρεωμένος να προκαλέσεις με τη διευκόλυνση που θα δώσεις στην οικονομία -δεν έχουμε </w:t>
      </w:r>
      <w:r>
        <w:rPr>
          <w:rFonts w:eastAsia="Times New Roman" w:cs="Times New Roman"/>
          <w:szCs w:val="24"/>
        </w:rPr>
        <w:t xml:space="preserve">κρατική οικονομία εδώ, αλλά μπορούμε να ξεσφίξουμε λίγο την αγκαλιά του κράτους πάνω στην οικονομία- με πολιτικές διευκόλυνσης της οικονομίας να ευνοήσεις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ανάπτυξης. Ούτε και αυτό. </w:t>
      </w:r>
    </w:p>
    <w:p w14:paraId="4992427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αντί να απαιτείτε και να δοκιμαζόμαστε όλοι με α</w:t>
      </w:r>
      <w:r>
        <w:rPr>
          <w:rFonts w:eastAsia="Times New Roman" w:cs="Times New Roman"/>
          <w:szCs w:val="24"/>
        </w:rPr>
        <w:t>υτό το κριτήριο</w:t>
      </w:r>
      <w:r>
        <w:rPr>
          <w:rFonts w:eastAsia="Times New Roman" w:cs="Times New Roman"/>
          <w:szCs w:val="24"/>
        </w:rPr>
        <w:t>,</w:t>
      </w:r>
      <w:r>
        <w:rPr>
          <w:rFonts w:eastAsia="Times New Roman" w:cs="Times New Roman"/>
          <w:szCs w:val="24"/>
        </w:rPr>
        <w:t xml:space="preserve"> στο πώς το πολιτικό σύστημα έστω και μετά απ’ όλες τις αθλιότητες που κάνατε μπορεί να </w:t>
      </w:r>
      <w:r>
        <w:rPr>
          <w:rFonts w:eastAsia="Times New Roman" w:cs="Times New Roman"/>
          <w:szCs w:val="24"/>
        </w:rPr>
        <w:lastRenderedPageBreak/>
        <w:t>βρει μια πορεία συνεννόησης των μεγάλων και των μικρότερων κομμάτων, εσείς ακολουθείτε με τα πρωτοσέλιδα και με τα διάφορά σας μια πολιτική διχασμού. Συ</w:t>
      </w:r>
      <w:r>
        <w:rPr>
          <w:rFonts w:eastAsia="Times New Roman" w:cs="Times New Roman"/>
          <w:szCs w:val="24"/>
        </w:rPr>
        <w:t>νεχίζετε στον εύκολο δρόμο με τον οποίο έχετε ξεκινήσει.</w:t>
      </w:r>
    </w:p>
    <w:p w14:paraId="4992427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Δεν είμαστε, κύριε Πρόεδρε, και κλε</w:t>
      </w:r>
      <w:r>
        <w:rPr>
          <w:rFonts w:eastAsia="Times New Roman" w:cs="Times New Roman"/>
          <w:szCs w:val="24"/>
        </w:rPr>
        <w:t>ίνω</w:t>
      </w:r>
      <w:r>
        <w:rPr>
          <w:rFonts w:eastAsia="Times New Roman" w:cs="Times New Roman"/>
          <w:szCs w:val="24"/>
        </w:rPr>
        <w:t xml:space="preserve">, διατεθειμένοι να συμπράξουμε στην υιοθέτηση αυτού του σχεδίου νόμου, του σχεδίου νόμου για τον προϋπολογισμό του 2019. Καταψηφίζουμε. </w:t>
      </w:r>
    </w:p>
    <w:p w14:paraId="4992428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 σημαντικότερο, όμως, </w:t>
      </w:r>
      <w:r>
        <w:rPr>
          <w:rFonts w:eastAsia="Times New Roman" w:cs="Times New Roman"/>
          <w:szCs w:val="24"/>
        </w:rPr>
        <w:t>πέρα από αυτήν την ψήφο μας, που είναι αυτονόητη, είναι κάτι άλλο. Είναι οι σοβαρές μας ανησυχίες που με υπευθυνότητα, σοβαρότητα, επίγνωση της κατάστασης που περνάει η χώρα, της ανάγκης για μια επόμενη μέρα, της προσδοκίας του λαού για κανονικότητα και αξ</w:t>
      </w:r>
      <w:r>
        <w:rPr>
          <w:rFonts w:eastAsia="Times New Roman" w:cs="Times New Roman"/>
          <w:szCs w:val="24"/>
        </w:rPr>
        <w:t xml:space="preserve">ιοπρέπεια, με επίγνωση όλων αυτών, είμαστε από την πλευρά εκείνων των ανθρώπων και των πολιτικών που ανησυχούν. </w:t>
      </w:r>
    </w:p>
    <w:p w14:paraId="4992428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Καταθέτουμε κριτική και ανησυχίες και περιμένουμε επιτέλους από κάποιες ομιλίες υπευθύνων ακόμ</w:t>
      </w:r>
      <w:r>
        <w:rPr>
          <w:rFonts w:eastAsia="Times New Roman" w:cs="Times New Roman"/>
          <w:szCs w:val="24"/>
        </w:rPr>
        <w:t>η και</w:t>
      </w:r>
      <w:r>
        <w:rPr>
          <w:rFonts w:eastAsia="Times New Roman" w:cs="Times New Roman"/>
          <w:szCs w:val="24"/>
        </w:rPr>
        <w:t xml:space="preserve"> σήμερα, </w:t>
      </w:r>
      <w:r>
        <w:rPr>
          <w:rFonts w:eastAsia="Times New Roman" w:cs="Times New Roman"/>
          <w:szCs w:val="24"/>
        </w:rPr>
        <w:t>λίγο πριν</w:t>
      </w:r>
      <w:r>
        <w:rPr>
          <w:rFonts w:eastAsia="Times New Roman" w:cs="Times New Roman"/>
          <w:szCs w:val="24"/>
        </w:rPr>
        <w:t xml:space="preserve"> την τελική τους πτώση και</w:t>
      </w:r>
      <w:r>
        <w:rPr>
          <w:rFonts w:eastAsia="Times New Roman" w:cs="Times New Roman"/>
          <w:szCs w:val="24"/>
        </w:rPr>
        <w:t xml:space="preserve"> ήττα σε λίγο καιρό στις εκλογές, κάποιες υπεύθυνες τοποθετήσεις στην Εθνική Αντιπροσωπεία.</w:t>
      </w:r>
    </w:p>
    <w:p w14:paraId="4992428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992428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Ανδρέας Λοβέρδος καταθέτει για τα Πρακτικά τα προαναφερθέντα έγγραφα, τα οποία βρίσκονται στο αρχείο του Τμήματος </w:t>
      </w:r>
      <w:r>
        <w:rPr>
          <w:rFonts w:eastAsia="Times New Roman" w:cs="Times New Roman"/>
          <w:szCs w:val="24"/>
        </w:rPr>
        <w:t>Γραμματείας της Διεύθυνσης Στενογραφίας και Πρακτικών της Βουλής)</w:t>
      </w:r>
    </w:p>
    <w:p w14:paraId="4992428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9924285" w14:textId="77777777" w:rsidR="00BA2908" w:rsidRDefault="00D473A4">
      <w:pPr>
        <w:spacing w:after="0" w:line="600" w:lineRule="auto"/>
        <w:ind w:firstLine="720"/>
        <w:jc w:val="both"/>
        <w:rPr>
          <w:rFonts w:eastAsia="Times New Roman" w:cs="Times New Roman"/>
          <w:szCs w:val="24"/>
        </w:rPr>
      </w:pPr>
      <w:r w:rsidRPr="00E56205">
        <w:rPr>
          <w:rFonts w:eastAsia="Times New Roman" w:cs="Times New Roman"/>
          <w:b/>
          <w:szCs w:val="24"/>
        </w:rPr>
        <w:t>ΠΡΟΕΔΡΕΥΩΝ (Μάριος Γεωργιάδης):</w:t>
      </w:r>
      <w:r>
        <w:rPr>
          <w:rFonts w:eastAsia="Times New Roman" w:cs="Times New Roman"/>
          <w:szCs w:val="24"/>
        </w:rPr>
        <w:t xml:space="preserve"> Ευχαριστούμε τον κ. Λοβέρδο.</w:t>
      </w:r>
    </w:p>
    <w:p w14:paraId="4992428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Τον λόγο έχει ο κ. Κεφαλογιάννης.</w:t>
      </w:r>
    </w:p>
    <w:p w14:paraId="49924287" w14:textId="77777777" w:rsidR="00BA2908" w:rsidRDefault="00D473A4">
      <w:pPr>
        <w:spacing w:after="0" w:line="600" w:lineRule="auto"/>
        <w:ind w:firstLine="720"/>
        <w:jc w:val="both"/>
        <w:rPr>
          <w:rFonts w:eastAsia="Times New Roman" w:cs="Times New Roman"/>
          <w:szCs w:val="24"/>
        </w:rPr>
      </w:pPr>
      <w:r w:rsidRPr="00932A15">
        <w:rPr>
          <w:rFonts w:eastAsia="Times New Roman" w:cs="Times New Roman"/>
          <w:b/>
          <w:szCs w:val="24"/>
        </w:rPr>
        <w:t>ΙΩΑΝΝΗΣ ΚΕΦΑΛΟΓΙΑΝ</w:t>
      </w:r>
      <w:r w:rsidRPr="00932A15">
        <w:rPr>
          <w:rFonts w:eastAsia="Times New Roman" w:cs="Times New Roman"/>
          <w:b/>
          <w:szCs w:val="24"/>
        </w:rPr>
        <w:t>ΝΗΣ:</w:t>
      </w:r>
      <w:r>
        <w:rPr>
          <w:rFonts w:eastAsia="Times New Roman" w:cs="Times New Roman"/>
          <w:szCs w:val="24"/>
        </w:rPr>
        <w:t xml:space="preserve"> Ευχαριστώ, κύριε Πρόεδρε.</w:t>
      </w:r>
    </w:p>
    <w:p w14:paraId="4992428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Νομίζω, κυρίες και κύριοι συνάδελφοι, ότι η συζήτηση για τον κρατικό προϋπολογισμό είναι πάντοτε μία πάρα πολύ καλή ευκαιρία προκειμένου να συζητήσουμε για την πραγματική κατάσταση της οικονομίας και της κοινωνίας όχι, όμως, </w:t>
      </w:r>
      <w:r>
        <w:rPr>
          <w:rFonts w:eastAsia="Times New Roman" w:cs="Times New Roman"/>
          <w:szCs w:val="24"/>
        </w:rPr>
        <w:t xml:space="preserve">γενικά και αόριστα, αλλά επί πραγματικών δεδομένων. Και μάλιστα επί δεδομένων τα οποία δεν προέρχονται από στοιχεία της αντιπολίτευσης, αλλά από στοιχεία τα οποία καταθέτει η ίδια η Κυβέρνηση. </w:t>
      </w:r>
    </w:p>
    <w:p w14:paraId="49924289" w14:textId="77777777" w:rsidR="00BA2908" w:rsidRDefault="00D473A4">
      <w:pPr>
        <w:spacing w:after="0" w:line="600" w:lineRule="auto"/>
        <w:ind w:firstLine="720"/>
        <w:jc w:val="both"/>
        <w:rPr>
          <w:rFonts w:eastAsia="Times New Roman"/>
          <w:color w:val="212121"/>
          <w:szCs w:val="24"/>
        </w:rPr>
      </w:pPr>
      <w:r>
        <w:rPr>
          <w:rFonts w:eastAsia="Times New Roman" w:cs="Times New Roman"/>
          <w:szCs w:val="24"/>
        </w:rPr>
        <w:t>Και ευτυχώς, νομίζω, ότι στις δημοκρατίες αυτά τα δεδομένα δεν αλλάζουν και δεν πρέπει να αλλάζουν ανάλογα με την κομματική ταυτότητα του καθενός ή ενδεχομένως με τους ευσεβείς πόθους που μπορεί να έχει ο καθένας μας. Γιατί όσες ανακρίβειες και αν ακούγοντ</w:t>
      </w:r>
      <w:r>
        <w:rPr>
          <w:rFonts w:eastAsia="Times New Roman" w:cs="Times New Roman"/>
          <w:szCs w:val="24"/>
        </w:rPr>
        <w:t>αι, όση παραπληροφόρηση και αν παράγεται από διάφορες πλευρές, νομίζω, ότι η σκληρή πραγματικότητα δεν μπορεί να αλλάξει.</w:t>
      </w:r>
      <w:r>
        <w:rPr>
          <w:rFonts w:eastAsia="Times New Roman" w:cs="Times New Roman"/>
          <w:szCs w:val="24"/>
        </w:rPr>
        <w:t xml:space="preserve"> </w:t>
      </w:r>
      <w:r>
        <w:rPr>
          <w:rFonts w:eastAsia="Times New Roman"/>
          <w:color w:val="212121"/>
          <w:szCs w:val="24"/>
        </w:rPr>
        <w:t>Και η</w:t>
      </w:r>
      <w:r w:rsidRPr="00AA33B3">
        <w:rPr>
          <w:rFonts w:eastAsia="Times New Roman"/>
          <w:color w:val="212121"/>
          <w:szCs w:val="24"/>
        </w:rPr>
        <w:t xml:space="preserve"> </w:t>
      </w:r>
      <w:r w:rsidRPr="00FB7E03">
        <w:rPr>
          <w:rFonts w:eastAsia="Times New Roman"/>
          <w:color w:val="212121"/>
          <w:szCs w:val="24"/>
        </w:rPr>
        <w:lastRenderedPageBreak/>
        <w:t>πραγματικότητα στις δη</w:t>
      </w:r>
      <w:r>
        <w:rPr>
          <w:rFonts w:eastAsia="Times New Roman"/>
          <w:color w:val="212121"/>
          <w:szCs w:val="24"/>
        </w:rPr>
        <w:t xml:space="preserve">μοκρατίες μπορεί να αποτυπωθεί. </w:t>
      </w:r>
      <w:r>
        <w:rPr>
          <w:rFonts w:eastAsia="Times New Roman"/>
          <w:color w:val="212121"/>
          <w:szCs w:val="24"/>
        </w:rPr>
        <w:t>Τ</w:t>
      </w:r>
      <w:r w:rsidRPr="00FB7E03">
        <w:rPr>
          <w:rFonts w:eastAsia="Times New Roman"/>
          <w:color w:val="212121"/>
          <w:szCs w:val="24"/>
        </w:rPr>
        <w:t>ο μόνο που αποτυπώνει ο συγκεκριμένος προϋπολογισμός για το έτος 2019 είν</w:t>
      </w:r>
      <w:r w:rsidRPr="00FB7E03">
        <w:rPr>
          <w:rFonts w:eastAsia="Times New Roman"/>
          <w:color w:val="212121"/>
          <w:szCs w:val="24"/>
        </w:rPr>
        <w:t xml:space="preserve">αι το πόσο ανέξοδη </w:t>
      </w:r>
      <w:r>
        <w:rPr>
          <w:rFonts w:eastAsia="Times New Roman"/>
          <w:color w:val="212121"/>
          <w:szCs w:val="24"/>
        </w:rPr>
        <w:t>υπήρξε η αριστερή ρητορική της Κ</w:t>
      </w:r>
      <w:r w:rsidRPr="00FB7E03">
        <w:rPr>
          <w:rFonts w:eastAsia="Times New Roman"/>
          <w:color w:val="212121"/>
          <w:szCs w:val="24"/>
        </w:rPr>
        <w:t xml:space="preserve">υβέρνησης και </w:t>
      </w:r>
      <w:r>
        <w:rPr>
          <w:rFonts w:eastAsia="Times New Roman"/>
          <w:color w:val="212121"/>
          <w:szCs w:val="24"/>
        </w:rPr>
        <w:t xml:space="preserve">το </w:t>
      </w:r>
      <w:r w:rsidRPr="00FB7E03">
        <w:rPr>
          <w:rFonts w:eastAsia="Times New Roman"/>
          <w:color w:val="212121"/>
          <w:szCs w:val="24"/>
        </w:rPr>
        <w:t xml:space="preserve">πόσο κενή περιεχομένου </w:t>
      </w:r>
      <w:r>
        <w:rPr>
          <w:rFonts w:eastAsia="Times New Roman"/>
          <w:color w:val="212121"/>
          <w:szCs w:val="24"/>
        </w:rPr>
        <w:t xml:space="preserve">υπήρξε </w:t>
      </w:r>
      <w:r w:rsidRPr="00FB7E03">
        <w:rPr>
          <w:rFonts w:eastAsia="Times New Roman"/>
          <w:color w:val="212121"/>
          <w:szCs w:val="24"/>
        </w:rPr>
        <w:t>η δήθεν κοινωνική ευαισθησία τα τελευταία τέσσερα χρόνια</w:t>
      </w:r>
      <w:r>
        <w:rPr>
          <w:rFonts w:eastAsia="Times New Roman"/>
          <w:color w:val="212121"/>
          <w:szCs w:val="24"/>
        </w:rPr>
        <w:t xml:space="preserve">. </w:t>
      </w:r>
      <w:r w:rsidRPr="00FB7E03">
        <w:rPr>
          <w:rFonts w:eastAsia="Times New Roman"/>
          <w:color w:val="212121"/>
          <w:szCs w:val="24"/>
        </w:rPr>
        <w:t>Μάλιστα</w:t>
      </w:r>
      <w:r>
        <w:rPr>
          <w:rFonts w:eastAsia="Times New Roman"/>
          <w:color w:val="212121"/>
          <w:szCs w:val="24"/>
        </w:rPr>
        <w:t>, η Κυβέρνηση διά στόματος Πρωθυπουργού μά</w:t>
      </w:r>
      <w:r w:rsidRPr="00FB7E03">
        <w:rPr>
          <w:rFonts w:eastAsia="Times New Roman"/>
          <w:color w:val="212121"/>
          <w:szCs w:val="24"/>
        </w:rPr>
        <w:t xml:space="preserve">ς ενημέρωσε πρόσφατα </w:t>
      </w:r>
      <w:r>
        <w:rPr>
          <w:rFonts w:eastAsia="Times New Roman"/>
          <w:color w:val="212121"/>
          <w:szCs w:val="24"/>
        </w:rPr>
        <w:t>ότι η</w:t>
      </w:r>
      <w:r w:rsidRPr="00FB7E03">
        <w:rPr>
          <w:rFonts w:eastAsia="Times New Roman"/>
          <w:color w:val="212121"/>
          <w:szCs w:val="24"/>
        </w:rPr>
        <w:t xml:space="preserve"> πολιτική της διακρίνεται</w:t>
      </w:r>
      <w:r w:rsidRPr="00FB7E03">
        <w:rPr>
          <w:rFonts w:eastAsia="Times New Roman"/>
          <w:color w:val="212121"/>
          <w:szCs w:val="24"/>
        </w:rPr>
        <w:t xml:space="preserve"> από </w:t>
      </w:r>
      <w:proofErr w:type="spellStart"/>
      <w:r w:rsidRPr="00FB7E03">
        <w:rPr>
          <w:rFonts w:eastAsia="Times New Roman"/>
          <w:color w:val="212121"/>
          <w:szCs w:val="24"/>
        </w:rPr>
        <w:t>ταξικότητα</w:t>
      </w:r>
      <w:proofErr w:type="spellEnd"/>
      <w:r>
        <w:rPr>
          <w:rFonts w:eastAsia="Times New Roman"/>
          <w:color w:val="212121"/>
          <w:szCs w:val="24"/>
        </w:rPr>
        <w:t xml:space="preserve">. </w:t>
      </w:r>
    </w:p>
    <w:p w14:paraId="4992428A" w14:textId="77777777" w:rsidR="00BA2908" w:rsidRDefault="00D473A4">
      <w:pPr>
        <w:spacing w:after="0" w:line="600" w:lineRule="auto"/>
        <w:ind w:firstLine="720"/>
        <w:jc w:val="both"/>
        <w:rPr>
          <w:rFonts w:eastAsia="Times New Roman"/>
          <w:color w:val="212121"/>
          <w:szCs w:val="24"/>
        </w:rPr>
      </w:pPr>
      <w:r>
        <w:rPr>
          <w:rFonts w:eastAsia="Times New Roman"/>
          <w:color w:val="212121"/>
          <w:szCs w:val="24"/>
        </w:rPr>
        <w:t xml:space="preserve">Άρα παίρνουμε, λοιπόν, </w:t>
      </w:r>
      <w:r w:rsidRPr="00FB7E03">
        <w:rPr>
          <w:rFonts w:eastAsia="Times New Roman"/>
          <w:color w:val="212121"/>
          <w:szCs w:val="24"/>
        </w:rPr>
        <w:t>ως δεδομένο ότι έχουμε να κάνουμε</w:t>
      </w:r>
      <w:r w:rsidRPr="00723FD5">
        <w:rPr>
          <w:rFonts w:eastAsia="Times New Roman"/>
          <w:color w:val="212121"/>
          <w:szCs w:val="24"/>
        </w:rPr>
        <w:t>,</w:t>
      </w:r>
      <w:r w:rsidRPr="00FB7E03">
        <w:rPr>
          <w:rFonts w:eastAsia="Times New Roman"/>
          <w:color w:val="212121"/>
          <w:szCs w:val="24"/>
        </w:rPr>
        <w:t xml:space="preserve"> </w:t>
      </w:r>
      <w:r>
        <w:rPr>
          <w:rFonts w:eastAsia="Times New Roman"/>
          <w:color w:val="212121"/>
          <w:szCs w:val="24"/>
        </w:rPr>
        <w:t>κατ’ αρχάς</w:t>
      </w:r>
      <w:r w:rsidRPr="00723FD5">
        <w:rPr>
          <w:rFonts w:eastAsia="Times New Roman"/>
          <w:color w:val="212121"/>
          <w:szCs w:val="24"/>
        </w:rPr>
        <w:t>,</w:t>
      </w:r>
      <w:r w:rsidRPr="00FB7E03">
        <w:rPr>
          <w:rFonts w:eastAsia="Times New Roman"/>
          <w:color w:val="212121"/>
          <w:szCs w:val="24"/>
        </w:rPr>
        <w:t xml:space="preserve"> με</w:t>
      </w:r>
      <w:r>
        <w:rPr>
          <w:rFonts w:eastAsia="Times New Roman"/>
          <w:color w:val="212121"/>
          <w:szCs w:val="24"/>
        </w:rPr>
        <w:t xml:space="preserve"> έναν ταξ</w:t>
      </w:r>
      <w:r w:rsidRPr="00FB7E03">
        <w:rPr>
          <w:rFonts w:eastAsia="Times New Roman"/>
          <w:color w:val="212121"/>
          <w:szCs w:val="24"/>
        </w:rPr>
        <w:t>ικό προϋπολογισμό</w:t>
      </w:r>
      <w:r>
        <w:rPr>
          <w:rFonts w:eastAsia="Times New Roman"/>
          <w:color w:val="212121"/>
          <w:szCs w:val="24"/>
        </w:rPr>
        <w:t>. Και β</w:t>
      </w:r>
      <w:r w:rsidRPr="00FB7E03">
        <w:rPr>
          <w:rFonts w:eastAsia="Times New Roman"/>
          <w:color w:val="212121"/>
          <w:szCs w:val="24"/>
        </w:rPr>
        <w:t>εβαίως</w:t>
      </w:r>
      <w:r>
        <w:rPr>
          <w:rFonts w:eastAsia="Times New Roman"/>
          <w:color w:val="212121"/>
          <w:szCs w:val="24"/>
        </w:rPr>
        <w:t xml:space="preserve">, </w:t>
      </w:r>
      <w:r w:rsidRPr="00FB7E03">
        <w:rPr>
          <w:rFonts w:eastAsia="Times New Roman"/>
          <w:color w:val="212121"/>
          <w:szCs w:val="24"/>
        </w:rPr>
        <w:t>ως τα</w:t>
      </w:r>
      <w:r>
        <w:rPr>
          <w:rFonts w:eastAsia="Times New Roman"/>
          <w:color w:val="212121"/>
          <w:szCs w:val="24"/>
        </w:rPr>
        <w:t>ξικό προϋπολογισμό και ταξική π</w:t>
      </w:r>
      <w:r w:rsidRPr="00FB7E03">
        <w:rPr>
          <w:rFonts w:eastAsia="Times New Roman"/>
          <w:color w:val="212121"/>
          <w:szCs w:val="24"/>
        </w:rPr>
        <w:t xml:space="preserve">ολιτική φαντάζομαι </w:t>
      </w:r>
      <w:r>
        <w:rPr>
          <w:rFonts w:eastAsia="Times New Roman"/>
          <w:color w:val="212121"/>
          <w:szCs w:val="24"/>
        </w:rPr>
        <w:t xml:space="preserve">ότι </w:t>
      </w:r>
      <w:r w:rsidRPr="00FB7E03">
        <w:rPr>
          <w:rFonts w:eastAsia="Times New Roman"/>
          <w:color w:val="212121"/>
          <w:szCs w:val="24"/>
        </w:rPr>
        <w:t xml:space="preserve">έχει στο μυαλό του τη μείωση κατά 20 με </w:t>
      </w:r>
      <w:r>
        <w:rPr>
          <w:rFonts w:eastAsia="Times New Roman"/>
          <w:color w:val="212121"/>
          <w:szCs w:val="24"/>
        </w:rPr>
        <w:t xml:space="preserve">60 ευρώ του ΕΝΦΙΑ και της </w:t>
      </w:r>
      <w:r>
        <w:rPr>
          <w:rFonts w:eastAsia="Times New Roman"/>
          <w:color w:val="212121"/>
          <w:szCs w:val="24"/>
        </w:rPr>
        <w:t>παροχής</w:t>
      </w:r>
      <w:r w:rsidRPr="00FB7E03">
        <w:rPr>
          <w:rFonts w:eastAsia="Times New Roman"/>
          <w:color w:val="212121"/>
          <w:szCs w:val="24"/>
        </w:rPr>
        <w:t xml:space="preserve"> επιδομάτων της τάξεως των 200 με 300 ευρώ</w:t>
      </w:r>
      <w:r>
        <w:rPr>
          <w:rFonts w:eastAsia="Times New Roman"/>
          <w:color w:val="212121"/>
          <w:szCs w:val="24"/>
        </w:rPr>
        <w:t>. Γ</w:t>
      </w:r>
      <w:r w:rsidRPr="00FB7E03">
        <w:rPr>
          <w:rFonts w:eastAsia="Times New Roman"/>
          <w:color w:val="212121"/>
          <w:szCs w:val="24"/>
        </w:rPr>
        <w:t>ια να δούμε</w:t>
      </w:r>
      <w:r>
        <w:rPr>
          <w:rFonts w:eastAsia="Times New Roman"/>
          <w:color w:val="212121"/>
          <w:szCs w:val="24"/>
        </w:rPr>
        <w:t>, όμως, κυρίες και κύριοι συνάδελφοι, α</w:t>
      </w:r>
      <w:r w:rsidRPr="00FB7E03">
        <w:rPr>
          <w:rFonts w:eastAsia="Times New Roman"/>
          <w:color w:val="212121"/>
          <w:szCs w:val="24"/>
        </w:rPr>
        <w:t xml:space="preserve">ν πραγματικά αυτή η ταξική κοινωνική πολιτική </w:t>
      </w:r>
      <w:r>
        <w:rPr>
          <w:rFonts w:eastAsia="Times New Roman"/>
          <w:color w:val="212121"/>
          <w:szCs w:val="24"/>
        </w:rPr>
        <w:t xml:space="preserve">αποτυπώνεται </w:t>
      </w:r>
      <w:r w:rsidRPr="00FB7E03">
        <w:rPr>
          <w:rFonts w:eastAsia="Times New Roman"/>
          <w:color w:val="212121"/>
          <w:szCs w:val="24"/>
        </w:rPr>
        <w:t xml:space="preserve">και στα νούμερα του </w:t>
      </w:r>
      <w:r>
        <w:rPr>
          <w:rFonts w:eastAsia="Times New Roman"/>
          <w:color w:val="212121"/>
          <w:szCs w:val="24"/>
        </w:rPr>
        <w:t xml:space="preserve">ίδιου του </w:t>
      </w:r>
      <w:r w:rsidRPr="00FB7E03">
        <w:rPr>
          <w:rFonts w:eastAsia="Times New Roman"/>
          <w:color w:val="212121"/>
          <w:szCs w:val="24"/>
        </w:rPr>
        <w:t>προϋπολογισμού</w:t>
      </w:r>
      <w:r>
        <w:rPr>
          <w:rFonts w:eastAsia="Times New Roman"/>
          <w:color w:val="212121"/>
          <w:szCs w:val="24"/>
        </w:rPr>
        <w:t xml:space="preserve">. </w:t>
      </w:r>
    </w:p>
    <w:p w14:paraId="4992428B" w14:textId="77777777" w:rsidR="00BA2908" w:rsidRDefault="00D473A4">
      <w:pPr>
        <w:spacing w:after="0" w:line="600" w:lineRule="auto"/>
        <w:ind w:firstLine="720"/>
        <w:jc w:val="both"/>
        <w:rPr>
          <w:rFonts w:eastAsia="Times New Roman"/>
          <w:color w:val="212121"/>
          <w:szCs w:val="24"/>
        </w:rPr>
      </w:pPr>
      <w:r>
        <w:rPr>
          <w:rFonts w:eastAsia="Times New Roman"/>
          <w:color w:val="212121"/>
          <w:szCs w:val="24"/>
        </w:rPr>
        <w:t>Τις προηγούμενες ημέρες η Ευρωπαϊκή Στατιστική Υ</w:t>
      </w:r>
      <w:r>
        <w:rPr>
          <w:rFonts w:eastAsia="Times New Roman"/>
          <w:color w:val="212121"/>
          <w:szCs w:val="24"/>
        </w:rPr>
        <w:t>πηρεσία</w:t>
      </w:r>
      <w:r w:rsidRPr="00FB7E03">
        <w:rPr>
          <w:rFonts w:eastAsia="Times New Roman"/>
          <w:color w:val="212121"/>
          <w:szCs w:val="24"/>
        </w:rPr>
        <w:t xml:space="preserve"> δημοσίευσε τα στοιχεία για τις κοινωνικές παροχές στα κράτη-μέλη της Ευρωπαϊκής Ένωσης</w:t>
      </w:r>
      <w:r>
        <w:rPr>
          <w:rFonts w:eastAsia="Times New Roman"/>
          <w:color w:val="212121"/>
          <w:szCs w:val="24"/>
        </w:rPr>
        <w:t>. Σύμφωνα, λ</w:t>
      </w:r>
      <w:r w:rsidRPr="00FB7E03">
        <w:rPr>
          <w:rFonts w:eastAsia="Times New Roman"/>
          <w:color w:val="212121"/>
          <w:szCs w:val="24"/>
        </w:rPr>
        <w:t>οιπόν</w:t>
      </w:r>
      <w:r>
        <w:rPr>
          <w:rFonts w:eastAsia="Times New Roman"/>
          <w:color w:val="212121"/>
          <w:szCs w:val="24"/>
        </w:rPr>
        <w:t>, με τα στοιχεία της Ευρωπαϊκής Στατιστικής Ε</w:t>
      </w:r>
      <w:r w:rsidRPr="00FB7E03">
        <w:rPr>
          <w:rFonts w:eastAsia="Times New Roman"/>
          <w:color w:val="212121"/>
          <w:szCs w:val="24"/>
        </w:rPr>
        <w:t>πιτροπής</w:t>
      </w:r>
      <w:r>
        <w:rPr>
          <w:rFonts w:eastAsia="Times New Roman"/>
          <w:color w:val="212121"/>
          <w:szCs w:val="24"/>
        </w:rPr>
        <w:t>,</w:t>
      </w:r>
      <w:r w:rsidRPr="00FB7E03">
        <w:rPr>
          <w:rFonts w:eastAsia="Times New Roman"/>
          <w:color w:val="212121"/>
          <w:szCs w:val="24"/>
        </w:rPr>
        <w:t xml:space="preserve"> οι κοινωνικές δαπάνες στην Ελλάδα αντιστοιχούν στο 26,6% του </w:t>
      </w:r>
      <w:r>
        <w:rPr>
          <w:rFonts w:eastAsia="Times New Roman"/>
          <w:color w:val="212121"/>
          <w:szCs w:val="24"/>
        </w:rPr>
        <w:t xml:space="preserve">ΑΕΠ. </w:t>
      </w:r>
    </w:p>
    <w:p w14:paraId="4992428C" w14:textId="77777777" w:rsidR="00BA2908" w:rsidRDefault="00D473A4">
      <w:pPr>
        <w:spacing w:after="0" w:line="600" w:lineRule="auto"/>
        <w:ind w:firstLine="720"/>
        <w:jc w:val="both"/>
        <w:rPr>
          <w:rFonts w:eastAsia="Times New Roman"/>
          <w:color w:val="212121"/>
          <w:szCs w:val="24"/>
        </w:rPr>
      </w:pPr>
      <w:r w:rsidRPr="00FB7E03">
        <w:rPr>
          <w:rFonts w:eastAsia="Times New Roman"/>
          <w:color w:val="212121"/>
          <w:szCs w:val="24"/>
        </w:rPr>
        <w:t xml:space="preserve">Όσον αφορά τους </w:t>
      </w:r>
      <w:r w:rsidRPr="00FB7E03">
        <w:rPr>
          <w:rFonts w:eastAsia="Times New Roman"/>
          <w:color w:val="212121"/>
          <w:szCs w:val="24"/>
        </w:rPr>
        <w:t>ανέργους</w:t>
      </w:r>
      <w:r>
        <w:rPr>
          <w:rFonts w:eastAsia="Times New Roman"/>
          <w:color w:val="212121"/>
          <w:szCs w:val="24"/>
        </w:rPr>
        <w:t xml:space="preserve">, </w:t>
      </w:r>
      <w:r w:rsidRPr="00FB7E03">
        <w:rPr>
          <w:rFonts w:eastAsia="Times New Roman"/>
          <w:color w:val="212121"/>
          <w:szCs w:val="24"/>
        </w:rPr>
        <w:t>η Ελλάδα δίνει μόνο το 3,7</w:t>
      </w:r>
      <w:r>
        <w:rPr>
          <w:rFonts w:eastAsia="Times New Roman"/>
          <w:color w:val="212121"/>
          <w:szCs w:val="24"/>
        </w:rPr>
        <w:t xml:space="preserve">% </w:t>
      </w:r>
      <w:r w:rsidRPr="00FB7E03">
        <w:rPr>
          <w:rFonts w:eastAsia="Times New Roman"/>
          <w:color w:val="212121"/>
          <w:szCs w:val="24"/>
        </w:rPr>
        <w:t xml:space="preserve">των κοινωνικών δαπανών </w:t>
      </w:r>
      <w:r>
        <w:rPr>
          <w:rFonts w:eastAsia="Times New Roman"/>
          <w:color w:val="212121"/>
          <w:szCs w:val="24"/>
        </w:rPr>
        <w:t>για</w:t>
      </w:r>
      <w:r w:rsidRPr="00FB7E03">
        <w:rPr>
          <w:rFonts w:eastAsia="Times New Roman"/>
          <w:color w:val="212121"/>
          <w:szCs w:val="24"/>
        </w:rPr>
        <w:t xml:space="preserve"> τη στήριξή </w:t>
      </w:r>
      <w:r>
        <w:rPr>
          <w:rFonts w:eastAsia="Times New Roman"/>
          <w:color w:val="212121"/>
          <w:szCs w:val="24"/>
        </w:rPr>
        <w:t xml:space="preserve">τους, </w:t>
      </w:r>
      <w:r w:rsidRPr="00FB7E03">
        <w:rPr>
          <w:rFonts w:eastAsia="Times New Roman"/>
          <w:color w:val="212121"/>
          <w:szCs w:val="24"/>
        </w:rPr>
        <w:t>όταν στην Ισπανία</w:t>
      </w:r>
      <w:r w:rsidRPr="00723FD5">
        <w:rPr>
          <w:rFonts w:eastAsia="Times New Roman"/>
          <w:color w:val="212121"/>
          <w:szCs w:val="24"/>
        </w:rPr>
        <w:t xml:space="preserve">, </w:t>
      </w:r>
      <w:r>
        <w:rPr>
          <w:rFonts w:eastAsia="Times New Roman"/>
          <w:color w:val="212121"/>
          <w:szCs w:val="24"/>
        </w:rPr>
        <w:t xml:space="preserve">μια αντίστοιχη </w:t>
      </w:r>
      <w:r w:rsidRPr="00FB7E03">
        <w:rPr>
          <w:rFonts w:eastAsia="Times New Roman"/>
          <w:color w:val="212121"/>
          <w:szCs w:val="24"/>
        </w:rPr>
        <w:t>χώρα με πολύ μεγάλο πρόβλημα ανεργίας</w:t>
      </w:r>
      <w:r w:rsidRPr="00723FD5">
        <w:rPr>
          <w:rFonts w:eastAsia="Times New Roman"/>
          <w:color w:val="212121"/>
          <w:szCs w:val="24"/>
        </w:rPr>
        <w:t xml:space="preserve">, </w:t>
      </w:r>
      <w:r>
        <w:rPr>
          <w:rFonts w:eastAsia="Times New Roman"/>
          <w:color w:val="212121"/>
          <w:szCs w:val="24"/>
        </w:rPr>
        <w:t>α</w:t>
      </w:r>
      <w:r w:rsidRPr="00FB7E03">
        <w:rPr>
          <w:rFonts w:eastAsia="Times New Roman"/>
          <w:color w:val="212121"/>
          <w:szCs w:val="24"/>
        </w:rPr>
        <w:t xml:space="preserve">υτό είναι </w:t>
      </w:r>
      <w:r>
        <w:rPr>
          <w:rFonts w:eastAsia="Times New Roman"/>
          <w:color w:val="212121"/>
          <w:szCs w:val="24"/>
        </w:rPr>
        <w:t>σ</w:t>
      </w:r>
      <w:r w:rsidRPr="00FB7E03">
        <w:rPr>
          <w:rFonts w:eastAsia="Times New Roman"/>
          <w:color w:val="212121"/>
          <w:szCs w:val="24"/>
        </w:rPr>
        <w:t xml:space="preserve">το </w:t>
      </w:r>
      <w:r>
        <w:rPr>
          <w:rFonts w:eastAsia="Times New Roman"/>
          <w:color w:val="212121"/>
          <w:szCs w:val="24"/>
        </w:rPr>
        <w:t>υπερ</w:t>
      </w:r>
      <w:r w:rsidRPr="00FB7E03">
        <w:rPr>
          <w:rFonts w:eastAsia="Times New Roman"/>
          <w:color w:val="212121"/>
          <w:szCs w:val="24"/>
        </w:rPr>
        <w:t>διπλάσιο</w:t>
      </w:r>
      <w:r>
        <w:rPr>
          <w:rFonts w:eastAsia="Times New Roman"/>
          <w:color w:val="212121"/>
          <w:szCs w:val="24"/>
        </w:rPr>
        <w:t>, σ</w:t>
      </w:r>
      <w:r w:rsidRPr="00FB7E03">
        <w:rPr>
          <w:rFonts w:eastAsia="Times New Roman"/>
          <w:color w:val="212121"/>
          <w:szCs w:val="24"/>
        </w:rPr>
        <w:t>το 8,1%</w:t>
      </w:r>
      <w:r>
        <w:rPr>
          <w:rFonts w:eastAsia="Times New Roman"/>
          <w:color w:val="212121"/>
          <w:szCs w:val="24"/>
        </w:rPr>
        <w:t>.</w:t>
      </w:r>
      <w:r w:rsidRPr="00FB7E03">
        <w:rPr>
          <w:rFonts w:eastAsia="Times New Roman"/>
          <w:color w:val="212121"/>
          <w:szCs w:val="24"/>
        </w:rPr>
        <w:t xml:space="preserve"> </w:t>
      </w:r>
    </w:p>
    <w:p w14:paraId="4992428D" w14:textId="77777777" w:rsidR="00BA2908" w:rsidRDefault="00D473A4">
      <w:pPr>
        <w:spacing w:after="0" w:line="600" w:lineRule="auto"/>
        <w:ind w:firstLine="720"/>
        <w:jc w:val="both"/>
        <w:rPr>
          <w:rFonts w:eastAsia="Times New Roman"/>
          <w:color w:val="212121"/>
          <w:szCs w:val="24"/>
        </w:rPr>
      </w:pPr>
      <w:r w:rsidRPr="00FB7E03">
        <w:rPr>
          <w:rFonts w:eastAsia="Times New Roman"/>
          <w:color w:val="212121"/>
          <w:szCs w:val="24"/>
        </w:rPr>
        <w:lastRenderedPageBreak/>
        <w:t>Όσον αφορά την κατηγο</w:t>
      </w:r>
      <w:r>
        <w:rPr>
          <w:rFonts w:eastAsia="Times New Roman"/>
          <w:color w:val="212121"/>
          <w:szCs w:val="24"/>
        </w:rPr>
        <w:t>ρία α</w:t>
      </w:r>
      <w:r w:rsidRPr="00FB7E03">
        <w:rPr>
          <w:rFonts w:eastAsia="Times New Roman"/>
          <w:color w:val="212121"/>
          <w:szCs w:val="24"/>
        </w:rPr>
        <w:t>ναπήρων και υγείας</w:t>
      </w:r>
      <w:r>
        <w:rPr>
          <w:rFonts w:eastAsia="Times New Roman"/>
          <w:color w:val="212121"/>
          <w:szCs w:val="24"/>
        </w:rPr>
        <w:t>, οι δαπάνες περι</w:t>
      </w:r>
      <w:r>
        <w:rPr>
          <w:rFonts w:eastAsia="Times New Roman"/>
          <w:color w:val="212121"/>
          <w:szCs w:val="24"/>
        </w:rPr>
        <w:t>ορίζοντ</w:t>
      </w:r>
      <w:r w:rsidRPr="00FB7E03">
        <w:rPr>
          <w:rFonts w:eastAsia="Times New Roman"/>
          <w:color w:val="212121"/>
          <w:szCs w:val="24"/>
        </w:rPr>
        <w:t>αι στο 26,4% του κοινοτικού μέσου όρου</w:t>
      </w:r>
      <w:r>
        <w:rPr>
          <w:rFonts w:eastAsia="Times New Roman"/>
          <w:color w:val="212121"/>
          <w:szCs w:val="24"/>
        </w:rPr>
        <w:t xml:space="preserve">, όταν για παράδειγμα </w:t>
      </w:r>
      <w:r w:rsidRPr="00FB7E03">
        <w:rPr>
          <w:rFonts w:eastAsia="Times New Roman"/>
          <w:color w:val="212121"/>
          <w:szCs w:val="24"/>
        </w:rPr>
        <w:t xml:space="preserve">αντίστοιχα στα </w:t>
      </w:r>
      <w:r>
        <w:rPr>
          <w:rFonts w:eastAsia="Times New Roman"/>
          <w:color w:val="212121"/>
          <w:szCs w:val="24"/>
        </w:rPr>
        <w:t xml:space="preserve">είκοσι επτά </w:t>
      </w:r>
      <w:r w:rsidRPr="00FB7E03">
        <w:rPr>
          <w:rFonts w:eastAsia="Times New Roman"/>
          <w:color w:val="212121"/>
          <w:szCs w:val="24"/>
        </w:rPr>
        <w:t>κράτη</w:t>
      </w:r>
      <w:r>
        <w:rPr>
          <w:rFonts w:eastAsia="Times New Roman"/>
          <w:color w:val="212121"/>
          <w:szCs w:val="24"/>
        </w:rPr>
        <w:t>-</w:t>
      </w:r>
      <w:r w:rsidRPr="00FB7E03">
        <w:rPr>
          <w:rFonts w:eastAsia="Times New Roman"/>
          <w:color w:val="212121"/>
          <w:szCs w:val="24"/>
        </w:rPr>
        <w:t xml:space="preserve">μέλη της Ευρωπαϊκής Ένωσης είναι </w:t>
      </w:r>
      <w:r>
        <w:rPr>
          <w:rFonts w:eastAsia="Times New Roman"/>
          <w:color w:val="212121"/>
          <w:szCs w:val="24"/>
        </w:rPr>
        <w:t>δέκα</w:t>
      </w:r>
      <w:r w:rsidRPr="00FB7E03">
        <w:rPr>
          <w:rFonts w:eastAsia="Times New Roman"/>
          <w:color w:val="212121"/>
          <w:szCs w:val="24"/>
        </w:rPr>
        <w:t xml:space="preserve"> μονάδες παραπάνω</w:t>
      </w:r>
      <w:r>
        <w:rPr>
          <w:rFonts w:eastAsia="Times New Roman"/>
          <w:color w:val="212121"/>
          <w:szCs w:val="24"/>
        </w:rPr>
        <w:t xml:space="preserve">. </w:t>
      </w:r>
    </w:p>
    <w:p w14:paraId="4992428E" w14:textId="77777777" w:rsidR="00BA2908" w:rsidRDefault="00D473A4">
      <w:pPr>
        <w:spacing w:after="0" w:line="600" w:lineRule="auto"/>
        <w:ind w:firstLine="720"/>
        <w:jc w:val="both"/>
        <w:rPr>
          <w:rFonts w:eastAsia="Times New Roman"/>
          <w:color w:val="212121"/>
          <w:szCs w:val="24"/>
        </w:rPr>
      </w:pPr>
      <w:r w:rsidRPr="00FB7E03">
        <w:rPr>
          <w:rFonts w:eastAsia="Times New Roman"/>
          <w:color w:val="212121"/>
          <w:szCs w:val="24"/>
        </w:rPr>
        <w:t>Όσον αφορά τις δαπάνες για στέγαση και κοινωνικό αποκλεισμό</w:t>
      </w:r>
      <w:r>
        <w:rPr>
          <w:rFonts w:eastAsia="Times New Roman"/>
          <w:color w:val="212121"/>
          <w:szCs w:val="24"/>
        </w:rPr>
        <w:t xml:space="preserve">, </w:t>
      </w:r>
      <w:r w:rsidRPr="00FB7E03">
        <w:rPr>
          <w:rFonts w:eastAsia="Times New Roman"/>
          <w:color w:val="212121"/>
          <w:szCs w:val="24"/>
        </w:rPr>
        <w:t>η Ελλάδα αφιε</w:t>
      </w:r>
      <w:r>
        <w:rPr>
          <w:rFonts w:eastAsia="Times New Roman"/>
          <w:color w:val="212121"/>
          <w:szCs w:val="24"/>
        </w:rPr>
        <w:t>ρώνει μ</w:t>
      </w:r>
      <w:r w:rsidRPr="00FB7E03">
        <w:rPr>
          <w:rFonts w:eastAsia="Times New Roman"/>
          <w:color w:val="212121"/>
          <w:szCs w:val="24"/>
        </w:rPr>
        <w:t>όλις το 0,9% του σ</w:t>
      </w:r>
      <w:r w:rsidRPr="00FB7E03">
        <w:rPr>
          <w:rFonts w:eastAsia="Times New Roman"/>
          <w:color w:val="212121"/>
          <w:szCs w:val="24"/>
        </w:rPr>
        <w:t>υνόλου των κοινωνικών δαπανών</w:t>
      </w:r>
      <w:r>
        <w:rPr>
          <w:rFonts w:eastAsia="Times New Roman"/>
          <w:color w:val="212121"/>
          <w:szCs w:val="24"/>
        </w:rPr>
        <w:t xml:space="preserve">, </w:t>
      </w:r>
      <w:r w:rsidRPr="00FB7E03">
        <w:rPr>
          <w:rFonts w:eastAsia="Times New Roman"/>
          <w:color w:val="212121"/>
          <w:szCs w:val="24"/>
        </w:rPr>
        <w:t>το οποίο</w:t>
      </w:r>
      <w:r>
        <w:rPr>
          <w:rFonts w:eastAsia="Times New Roman"/>
          <w:color w:val="212121"/>
          <w:szCs w:val="24"/>
        </w:rPr>
        <w:t>,</w:t>
      </w:r>
      <w:r w:rsidRPr="00FB7E03">
        <w:rPr>
          <w:rFonts w:eastAsia="Times New Roman"/>
          <w:color w:val="212121"/>
          <w:szCs w:val="24"/>
        </w:rPr>
        <w:t xml:space="preserve"> βέβαια</w:t>
      </w:r>
      <w:r>
        <w:rPr>
          <w:rFonts w:eastAsia="Times New Roman"/>
          <w:color w:val="212121"/>
          <w:szCs w:val="24"/>
        </w:rPr>
        <w:t>,</w:t>
      </w:r>
      <w:r w:rsidRPr="00FB7E03">
        <w:rPr>
          <w:rFonts w:eastAsia="Times New Roman"/>
          <w:color w:val="212121"/>
          <w:szCs w:val="24"/>
        </w:rPr>
        <w:t xml:space="preserve"> δεν </w:t>
      </w:r>
      <w:r>
        <w:rPr>
          <w:rFonts w:eastAsia="Times New Roman"/>
          <w:color w:val="212121"/>
          <w:szCs w:val="24"/>
        </w:rPr>
        <w:t xml:space="preserve">θα </w:t>
      </w:r>
      <w:r w:rsidRPr="00FB7E03">
        <w:rPr>
          <w:rFonts w:eastAsia="Times New Roman"/>
          <w:color w:val="212121"/>
          <w:szCs w:val="24"/>
        </w:rPr>
        <w:t>το συγκρίνω με το 4,9</w:t>
      </w:r>
      <w:r>
        <w:rPr>
          <w:rFonts w:eastAsia="Times New Roman"/>
          <w:color w:val="212121"/>
          <w:szCs w:val="24"/>
        </w:rPr>
        <w:t>%</w:t>
      </w:r>
      <w:r w:rsidRPr="00FB7E03">
        <w:rPr>
          <w:rFonts w:eastAsia="Times New Roman"/>
          <w:color w:val="212121"/>
          <w:szCs w:val="24"/>
        </w:rPr>
        <w:t xml:space="preserve"> του κοινοτικού μέσου όρου</w:t>
      </w:r>
      <w:r>
        <w:rPr>
          <w:rFonts w:eastAsia="Times New Roman"/>
          <w:color w:val="212121"/>
          <w:szCs w:val="24"/>
        </w:rPr>
        <w:t>, αλλά μπορώ να το συγκρίνω με</w:t>
      </w:r>
      <w:r w:rsidRPr="00FB7E03">
        <w:rPr>
          <w:rFonts w:eastAsia="Times New Roman"/>
          <w:color w:val="212121"/>
          <w:szCs w:val="24"/>
        </w:rPr>
        <w:t xml:space="preserve"> το 1,6</w:t>
      </w:r>
      <w:r>
        <w:rPr>
          <w:rFonts w:eastAsia="Times New Roman"/>
          <w:color w:val="212121"/>
          <w:szCs w:val="24"/>
        </w:rPr>
        <w:t>% -</w:t>
      </w:r>
      <w:r w:rsidRPr="00FB7E03">
        <w:rPr>
          <w:rFonts w:eastAsia="Times New Roman"/>
          <w:color w:val="212121"/>
          <w:szCs w:val="24"/>
        </w:rPr>
        <w:t>σχεδόν υπερδιπλάσιο</w:t>
      </w:r>
      <w:r>
        <w:rPr>
          <w:rFonts w:eastAsia="Times New Roman"/>
          <w:color w:val="212121"/>
          <w:szCs w:val="24"/>
        </w:rPr>
        <w:t xml:space="preserve">- </w:t>
      </w:r>
      <w:r w:rsidRPr="00FB7E03">
        <w:rPr>
          <w:rFonts w:eastAsia="Times New Roman"/>
          <w:color w:val="212121"/>
          <w:szCs w:val="24"/>
        </w:rPr>
        <w:t xml:space="preserve">το οποίο αφιερώνει </w:t>
      </w:r>
      <w:r>
        <w:rPr>
          <w:rFonts w:eastAsia="Times New Roman"/>
          <w:color w:val="212121"/>
          <w:szCs w:val="24"/>
        </w:rPr>
        <w:t xml:space="preserve">η </w:t>
      </w:r>
      <w:r w:rsidRPr="00FB7E03">
        <w:rPr>
          <w:rFonts w:eastAsia="Times New Roman"/>
          <w:color w:val="212121"/>
          <w:szCs w:val="24"/>
        </w:rPr>
        <w:t>γειτονική μας Βουλγαρία για τις αντίστοιχες δαπάνες</w:t>
      </w:r>
      <w:r>
        <w:rPr>
          <w:rFonts w:eastAsia="Times New Roman"/>
          <w:color w:val="212121"/>
          <w:szCs w:val="24"/>
        </w:rPr>
        <w:t xml:space="preserve">. </w:t>
      </w:r>
    </w:p>
    <w:p w14:paraId="4992428F" w14:textId="77777777" w:rsidR="00BA2908" w:rsidRDefault="00D473A4">
      <w:pPr>
        <w:spacing w:after="0" w:line="600" w:lineRule="auto"/>
        <w:ind w:firstLine="720"/>
        <w:jc w:val="both"/>
        <w:rPr>
          <w:rFonts w:eastAsia="Times New Roman"/>
          <w:color w:val="212121"/>
          <w:szCs w:val="24"/>
        </w:rPr>
      </w:pPr>
      <w:r w:rsidRPr="00FB7E03">
        <w:rPr>
          <w:rFonts w:eastAsia="Times New Roman"/>
          <w:color w:val="212121"/>
          <w:szCs w:val="24"/>
        </w:rPr>
        <w:t>Άρα</w:t>
      </w:r>
      <w:r>
        <w:rPr>
          <w:rFonts w:eastAsia="Times New Roman"/>
          <w:color w:val="212121"/>
          <w:szCs w:val="24"/>
        </w:rPr>
        <w:t xml:space="preserve"> αντιλαμβάνεσ</w:t>
      </w:r>
      <w:r>
        <w:rPr>
          <w:rFonts w:eastAsia="Times New Roman"/>
          <w:color w:val="212121"/>
          <w:szCs w:val="24"/>
        </w:rPr>
        <w:t xml:space="preserve">τε, κυρίες και κύριοι </w:t>
      </w:r>
      <w:r w:rsidRPr="00FB7E03">
        <w:rPr>
          <w:rFonts w:eastAsia="Times New Roman"/>
          <w:color w:val="212121"/>
          <w:szCs w:val="24"/>
        </w:rPr>
        <w:t>συνάδελφοι</w:t>
      </w:r>
      <w:r>
        <w:rPr>
          <w:rFonts w:eastAsia="Times New Roman"/>
          <w:color w:val="212121"/>
          <w:szCs w:val="24"/>
        </w:rPr>
        <w:t>,</w:t>
      </w:r>
      <w:r w:rsidRPr="00FB7E03">
        <w:rPr>
          <w:rFonts w:eastAsia="Times New Roman"/>
          <w:color w:val="212121"/>
          <w:szCs w:val="24"/>
        </w:rPr>
        <w:t xml:space="preserve"> ότι όχι μόνο κοινωνικά ευαίσθητος </w:t>
      </w:r>
      <w:r>
        <w:rPr>
          <w:rFonts w:eastAsia="Times New Roman"/>
          <w:color w:val="212121"/>
          <w:szCs w:val="24"/>
        </w:rPr>
        <w:t>ή ταξικός, όπως τον όρισε ο Π</w:t>
      </w:r>
      <w:r w:rsidRPr="00FB7E03">
        <w:rPr>
          <w:rFonts w:eastAsia="Times New Roman"/>
          <w:color w:val="212121"/>
          <w:szCs w:val="24"/>
        </w:rPr>
        <w:t>ρωθυπουργός</w:t>
      </w:r>
      <w:r>
        <w:rPr>
          <w:rFonts w:eastAsia="Times New Roman"/>
          <w:color w:val="212121"/>
          <w:szCs w:val="24"/>
        </w:rPr>
        <w:t>, δεν είναι ο προϋπολογισμός, α</w:t>
      </w:r>
      <w:r w:rsidRPr="00FB7E03">
        <w:rPr>
          <w:rFonts w:eastAsia="Times New Roman"/>
          <w:color w:val="212121"/>
          <w:szCs w:val="24"/>
        </w:rPr>
        <w:t xml:space="preserve">λλά </w:t>
      </w:r>
      <w:r>
        <w:rPr>
          <w:rFonts w:eastAsia="Times New Roman"/>
          <w:color w:val="212121"/>
          <w:szCs w:val="24"/>
        </w:rPr>
        <w:t>αντίστοιχα όλο</w:t>
      </w:r>
      <w:r w:rsidRPr="00FB7E03">
        <w:rPr>
          <w:rFonts w:eastAsia="Times New Roman"/>
          <w:color w:val="212121"/>
          <w:szCs w:val="24"/>
        </w:rPr>
        <w:t xml:space="preserve"> αυτό το αφήγημα περί δήθεν αποκατάσταση</w:t>
      </w:r>
      <w:r>
        <w:rPr>
          <w:rFonts w:eastAsia="Times New Roman"/>
          <w:color w:val="212121"/>
          <w:szCs w:val="24"/>
        </w:rPr>
        <w:t>ς</w:t>
      </w:r>
      <w:r w:rsidRPr="00FB7E03">
        <w:rPr>
          <w:rFonts w:eastAsia="Times New Roman"/>
          <w:color w:val="212121"/>
          <w:szCs w:val="24"/>
        </w:rPr>
        <w:t xml:space="preserve"> κοινωνικών αδικιών</w:t>
      </w:r>
      <w:r>
        <w:rPr>
          <w:rFonts w:eastAsia="Times New Roman"/>
          <w:color w:val="212121"/>
          <w:szCs w:val="24"/>
        </w:rPr>
        <w:t>,</w:t>
      </w:r>
      <w:r w:rsidRPr="00FB7E03">
        <w:rPr>
          <w:rFonts w:eastAsia="Times New Roman"/>
          <w:color w:val="212121"/>
          <w:szCs w:val="24"/>
        </w:rPr>
        <w:t xml:space="preserve"> </w:t>
      </w:r>
      <w:r>
        <w:rPr>
          <w:rFonts w:eastAsia="Times New Roman"/>
          <w:color w:val="212121"/>
          <w:szCs w:val="24"/>
        </w:rPr>
        <w:t>τις οποίες υπέστησαν αυτά τα</w:t>
      </w:r>
      <w:r w:rsidRPr="00FB7E03">
        <w:rPr>
          <w:rFonts w:eastAsia="Times New Roman"/>
          <w:color w:val="212121"/>
          <w:szCs w:val="24"/>
        </w:rPr>
        <w:t xml:space="preserve"> στρώματα τα τελευταία χρόνια</w:t>
      </w:r>
      <w:r>
        <w:rPr>
          <w:rFonts w:eastAsia="Times New Roman"/>
          <w:color w:val="212121"/>
          <w:szCs w:val="24"/>
        </w:rPr>
        <w:t>, πέφτει στο κενό. Θυμίζω, επίσης, ότι ό</w:t>
      </w:r>
      <w:r w:rsidRPr="00FB7E03">
        <w:rPr>
          <w:rFonts w:eastAsia="Times New Roman"/>
          <w:color w:val="212121"/>
          <w:szCs w:val="24"/>
        </w:rPr>
        <w:t xml:space="preserve">λο αυτό το αφήγημα </w:t>
      </w:r>
      <w:proofErr w:type="spellStart"/>
      <w:r w:rsidRPr="00FB7E03">
        <w:rPr>
          <w:rFonts w:eastAsia="Times New Roman"/>
          <w:color w:val="212121"/>
          <w:szCs w:val="24"/>
        </w:rPr>
        <w:t>οικοδομήθηκε</w:t>
      </w:r>
      <w:proofErr w:type="spellEnd"/>
      <w:r w:rsidRPr="00FB7E03">
        <w:rPr>
          <w:rFonts w:eastAsia="Times New Roman"/>
          <w:color w:val="212121"/>
          <w:szCs w:val="24"/>
        </w:rPr>
        <w:t xml:space="preserve"> πάνω σε κάποια συγκεκριμένα δεδομένα</w:t>
      </w:r>
      <w:r>
        <w:rPr>
          <w:rFonts w:eastAsia="Times New Roman"/>
          <w:color w:val="212121"/>
          <w:szCs w:val="24"/>
        </w:rPr>
        <w:t>,</w:t>
      </w:r>
      <w:r w:rsidRPr="00FB7E03">
        <w:rPr>
          <w:rFonts w:eastAsia="Times New Roman"/>
          <w:color w:val="212121"/>
          <w:szCs w:val="24"/>
        </w:rPr>
        <w:t xml:space="preserve"> τα οποία </w:t>
      </w:r>
      <w:r>
        <w:rPr>
          <w:rFonts w:eastAsia="Times New Roman"/>
          <w:color w:val="212121"/>
          <w:szCs w:val="24"/>
        </w:rPr>
        <w:t xml:space="preserve">επίσης δεν αμφισβητούνται. </w:t>
      </w:r>
    </w:p>
    <w:p w14:paraId="49924290" w14:textId="77777777" w:rsidR="00BA2908" w:rsidRDefault="00D473A4">
      <w:pPr>
        <w:spacing w:after="0" w:line="600" w:lineRule="auto"/>
        <w:ind w:firstLine="720"/>
        <w:jc w:val="both"/>
        <w:rPr>
          <w:rFonts w:eastAsia="Times New Roman"/>
          <w:color w:val="212121"/>
          <w:szCs w:val="24"/>
        </w:rPr>
      </w:pPr>
      <w:r>
        <w:rPr>
          <w:rFonts w:eastAsia="Times New Roman"/>
          <w:color w:val="212121"/>
          <w:szCs w:val="24"/>
        </w:rPr>
        <w:t>Όταν παραλάβα</w:t>
      </w:r>
      <w:r w:rsidRPr="00FB7E03">
        <w:rPr>
          <w:rFonts w:eastAsia="Times New Roman"/>
          <w:color w:val="212121"/>
          <w:szCs w:val="24"/>
        </w:rPr>
        <w:t>τε</w:t>
      </w:r>
      <w:r>
        <w:rPr>
          <w:rFonts w:eastAsia="Times New Roman"/>
          <w:color w:val="212121"/>
          <w:szCs w:val="24"/>
        </w:rPr>
        <w:t xml:space="preserve">, κυρίες και κύριοι συνάδελφοι, </w:t>
      </w:r>
      <w:r w:rsidRPr="00FB7E03">
        <w:rPr>
          <w:rFonts w:eastAsia="Times New Roman"/>
          <w:color w:val="212121"/>
          <w:szCs w:val="24"/>
        </w:rPr>
        <w:t xml:space="preserve">το 2014 </w:t>
      </w:r>
      <w:r>
        <w:rPr>
          <w:rFonts w:eastAsia="Times New Roman"/>
          <w:color w:val="212121"/>
          <w:szCs w:val="24"/>
        </w:rPr>
        <w:t>τη διακυβέρνηση</w:t>
      </w:r>
      <w:r w:rsidRPr="00FB7E03">
        <w:rPr>
          <w:rFonts w:eastAsia="Times New Roman"/>
          <w:color w:val="212121"/>
          <w:szCs w:val="24"/>
        </w:rPr>
        <w:t xml:space="preserve"> της χώρας</w:t>
      </w:r>
      <w:r w:rsidRPr="00FB7E03">
        <w:rPr>
          <w:rFonts w:eastAsia="Times New Roman"/>
          <w:color w:val="212121"/>
          <w:szCs w:val="24"/>
        </w:rPr>
        <w:t xml:space="preserve"> </w:t>
      </w:r>
      <w:r>
        <w:rPr>
          <w:rFonts w:eastAsia="Times New Roman"/>
          <w:color w:val="212121"/>
          <w:szCs w:val="24"/>
        </w:rPr>
        <w:t>-</w:t>
      </w:r>
      <w:r w:rsidRPr="00FB7E03">
        <w:rPr>
          <w:rFonts w:eastAsia="Times New Roman"/>
          <w:color w:val="212121"/>
          <w:szCs w:val="24"/>
        </w:rPr>
        <w:t xml:space="preserve">το είπαν και οι προηγούμενοι </w:t>
      </w:r>
      <w:r>
        <w:rPr>
          <w:rFonts w:eastAsia="Times New Roman"/>
          <w:color w:val="212121"/>
          <w:szCs w:val="24"/>
        </w:rPr>
        <w:t xml:space="preserve">ομιλητές- </w:t>
      </w:r>
      <w:r w:rsidRPr="00FB7E03">
        <w:rPr>
          <w:rFonts w:eastAsia="Times New Roman"/>
          <w:color w:val="212121"/>
          <w:szCs w:val="24"/>
        </w:rPr>
        <w:t xml:space="preserve">τα ληξιπρόθεσμα τόσο σε ταμεία </w:t>
      </w:r>
      <w:r>
        <w:rPr>
          <w:rFonts w:eastAsia="Times New Roman"/>
          <w:color w:val="212121"/>
          <w:szCs w:val="24"/>
        </w:rPr>
        <w:t>όσο</w:t>
      </w:r>
      <w:r w:rsidRPr="00FB7E03">
        <w:rPr>
          <w:rFonts w:eastAsia="Times New Roman"/>
          <w:color w:val="212121"/>
          <w:szCs w:val="24"/>
        </w:rPr>
        <w:t xml:space="preserve"> και στην εφορία συνολικά ήταν γύρω στα 75 δισεκατομμύρια</w:t>
      </w:r>
      <w:r>
        <w:rPr>
          <w:rFonts w:eastAsia="Times New Roman"/>
          <w:color w:val="212121"/>
          <w:szCs w:val="24"/>
        </w:rPr>
        <w:t xml:space="preserve"> ευρώ. Τ</w:t>
      </w:r>
      <w:r w:rsidRPr="00FB7E03">
        <w:rPr>
          <w:rFonts w:eastAsia="Times New Roman"/>
          <w:color w:val="212121"/>
          <w:szCs w:val="24"/>
        </w:rPr>
        <w:t>ώρα που μπαίνει το 2019</w:t>
      </w:r>
      <w:r>
        <w:rPr>
          <w:rFonts w:eastAsia="Times New Roman"/>
          <w:color w:val="212121"/>
          <w:szCs w:val="24"/>
        </w:rPr>
        <w:t>,</w:t>
      </w:r>
      <w:r w:rsidRPr="00FB7E03">
        <w:rPr>
          <w:rFonts w:eastAsia="Times New Roman"/>
          <w:color w:val="212121"/>
          <w:szCs w:val="24"/>
        </w:rPr>
        <w:t xml:space="preserve"> μετά από </w:t>
      </w:r>
      <w:r>
        <w:rPr>
          <w:rFonts w:eastAsia="Times New Roman"/>
          <w:color w:val="212121"/>
          <w:szCs w:val="24"/>
        </w:rPr>
        <w:t>τέσσερα χρόνια διακυβέρνησης</w:t>
      </w:r>
      <w:r w:rsidRPr="00FB7E03">
        <w:rPr>
          <w:rFonts w:eastAsia="Times New Roman"/>
          <w:color w:val="212121"/>
          <w:szCs w:val="24"/>
        </w:rPr>
        <w:t xml:space="preserve"> ΣΥΡΙΖΑ</w:t>
      </w:r>
      <w:r>
        <w:rPr>
          <w:rFonts w:eastAsia="Times New Roman"/>
          <w:color w:val="212121"/>
          <w:szCs w:val="24"/>
        </w:rPr>
        <w:t>,</w:t>
      </w:r>
      <w:r w:rsidRPr="00FB7E03">
        <w:rPr>
          <w:rFonts w:eastAsia="Times New Roman"/>
          <w:color w:val="212121"/>
          <w:szCs w:val="24"/>
        </w:rPr>
        <w:t xml:space="preserve"> έχετε προσθέσει γύρω στα 60 δισεκατομμύρια</w:t>
      </w:r>
      <w:r>
        <w:rPr>
          <w:rFonts w:eastAsia="Times New Roman"/>
          <w:color w:val="212121"/>
          <w:szCs w:val="24"/>
        </w:rPr>
        <w:t xml:space="preserve"> ευ</w:t>
      </w:r>
      <w:r>
        <w:rPr>
          <w:rFonts w:eastAsia="Times New Roman"/>
          <w:color w:val="212121"/>
          <w:szCs w:val="24"/>
        </w:rPr>
        <w:t>ρώ,</w:t>
      </w:r>
      <w:r w:rsidRPr="00FB7E03">
        <w:rPr>
          <w:rFonts w:eastAsia="Times New Roman"/>
          <w:color w:val="212121"/>
          <w:szCs w:val="24"/>
        </w:rPr>
        <w:t xml:space="preserve"> πράγμα το οποίο δείχν</w:t>
      </w:r>
      <w:r>
        <w:rPr>
          <w:rFonts w:eastAsia="Times New Roman"/>
          <w:color w:val="212121"/>
          <w:szCs w:val="24"/>
        </w:rPr>
        <w:t xml:space="preserve">ει ότι στην ουσία έχετε </w:t>
      </w:r>
      <w:proofErr w:type="spellStart"/>
      <w:r>
        <w:rPr>
          <w:rFonts w:eastAsia="Times New Roman"/>
          <w:color w:val="212121"/>
          <w:szCs w:val="24"/>
        </w:rPr>
        <w:lastRenderedPageBreak/>
        <w:t>αφαιμάξει</w:t>
      </w:r>
      <w:proofErr w:type="spellEnd"/>
      <w:r w:rsidRPr="00FB7E03">
        <w:rPr>
          <w:rFonts w:eastAsia="Times New Roman"/>
          <w:color w:val="212121"/>
          <w:szCs w:val="24"/>
        </w:rPr>
        <w:t xml:space="preserve"> τα μεσαία και μικρομεσαία στρώματα</w:t>
      </w:r>
      <w:r>
        <w:rPr>
          <w:rFonts w:eastAsia="Times New Roman"/>
          <w:color w:val="212121"/>
          <w:szCs w:val="24"/>
        </w:rPr>
        <w:t>. Κ</w:t>
      </w:r>
      <w:r w:rsidRPr="00FB7E03">
        <w:rPr>
          <w:rFonts w:eastAsia="Times New Roman"/>
          <w:color w:val="212121"/>
          <w:szCs w:val="24"/>
        </w:rPr>
        <w:t xml:space="preserve">αι νομίζω ότι είναι ξεκάθαρο και </w:t>
      </w:r>
      <w:r>
        <w:rPr>
          <w:rFonts w:eastAsia="Times New Roman"/>
          <w:color w:val="212121"/>
          <w:szCs w:val="24"/>
        </w:rPr>
        <w:t xml:space="preserve">είναι κάτι </w:t>
      </w:r>
      <w:r w:rsidRPr="00FB7E03">
        <w:rPr>
          <w:rFonts w:eastAsia="Times New Roman"/>
          <w:color w:val="212121"/>
          <w:szCs w:val="24"/>
        </w:rPr>
        <w:t xml:space="preserve">το οποίο </w:t>
      </w:r>
      <w:r>
        <w:rPr>
          <w:rFonts w:eastAsia="Times New Roman"/>
          <w:color w:val="212121"/>
          <w:szCs w:val="24"/>
        </w:rPr>
        <w:t xml:space="preserve">δεν αμφισβητείται. </w:t>
      </w:r>
    </w:p>
    <w:p w14:paraId="49924291" w14:textId="77777777" w:rsidR="00BA2908" w:rsidRDefault="00D473A4">
      <w:pPr>
        <w:tabs>
          <w:tab w:val="left" w:pos="2738"/>
          <w:tab w:val="center" w:pos="4753"/>
          <w:tab w:val="left" w:pos="5723"/>
        </w:tabs>
        <w:spacing w:after="0" w:line="600" w:lineRule="auto"/>
        <w:ind w:firstLine="720"/>
        <w:jc w:val="both"/>
        <w:rPr>
          <w:rFonts w:eastAsia="Times New Roman"/>
          <w:color w:val="212121"/>
          <w:szCs w:val="24"/>
        </w:rPr>
      </w:pPr>
      <w:r w:rsidRPr="00312BAF">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312BAF">
        <w:rPr>
          <w:rFonts w:eastAsia="Times New Roman" w:cs="Times New Roman"/>
          <w:szCs w:val="24"/>
        </w:rPr>
        <w:t xml:space="preserve">΄ Αντιπρόεδρος της Βουλής κ. </w:t>
      </w:r>
      <w:r w:rsidRPr="00E35F9C">
        <w:rPr>
          <w:rFonts w:eastAsia="Times New Roman" w:cs="Times New Roman"/>
          <w:b/>
          <w:szCs w:val="24"/>
        </w:rPr>
        <w:t>ΔΗΜΗΤΡ</w:t>
      </w:r>
      <w:r w:rsidRPr="00E35F9C">
        <w:rPr>
          <w:rFonts w:eastAsia="Times New Roman" w:cs="Times New Roman"/>
          <w:b/>
          <w:szCs w:val="24"/>
        </w:rPr>
        <w:t>ΙΟΣ ΚΡΕΜΑΣΤΙΝΟΣ</w:t>
      </w:r>
      <w:r w:rsidRPr="00312BAF">
        <w:rPr>
          <w:rFonts w:eastAsia="Times New Roman" w:cs="Times New Roman"/>
          <w:szCs w:val="24"/>
        </w:rPr>
        <w:t>)</w:t>
      </w:r>
      <w:r>
        <w:rPr>
          <w:rFonts w:eastAsia="Times New Roman"/>
          <w:color w:val="212121"/>
          <w:szCs w:val="24"/>
        </w:rPr>
        <w:t xml:space="preserve"> </w:t>
      </w:r>
    </w:p>
    <w:p w14:paraId="49924292" w14:textId="77777777" w:rsidR="00BA2908" w:rsidRDefault="00D473A4">
      <w:pPr>
        <w:spacing w:after="0" w:line="600" w:lineRule="auto"/>
        <w:ind w:firstLine="720"/>
        <w:jc w:val="both"/>
        <w:rPr>
          <w:rFonts w:eastAsia="Times New Roman"/>
          <w:color w:val="212121"/>
          <w:szCs w:val="24"/>
        </w:rPr>
      </w:pPr>
      <w:r>
        <w:rPr>
          <w:rFonts w:eastAsia="Times New Roman"/>
          <w:color w:val="212121"/>
          <w:szCs w:val="24"/>
        </w:rPr>
        <w:t xml:space="preserve">Και βεβαίως, όλη </w:t>
      </w:r>
      <w:r w:rsidRPr="00FB7E03">
        <w:rPr>
          <w:rFonts w:eastAsia="Times New Roman"/>
          <w:color w:val="212121"/>
          <w:szCs w:val="24"/>
        </w:rPr>
        <w:t>αυτή η ταξική πολιτική</w:t>
      </w:r>
      <w:r>
        <w:rPr>
          <w:rFonts w:eastAsia="Times New Roman"/>
          <w:color w:val="212121"/>
          <w:szCs w:val="24"/>
        </w:rPr>
        <w:t>, σύμφωνα με τα λεγόμενα του Π</w:t>
      </w:r>
      <w:r w:rsidRPr="00FB7E03">
        <w:rPr>
          <w:rFonts w:eastAsia="Times New Roman"/>
          <w:color w:val="212121"/>
          <w:szCs w:val="24"/>
        </w:rPr>
        <w:t>ρωθυπουργού</w:t>
      </w:r>
      <w:r>
        <w:rPr>
          <w:rFonts w:eastAsia="Times New Roman"/>
          <w:color w:val="212121"/>
          <w:szCs w:val="24"/>
        </w:rPr>
        <w:t>, ε</w:t>
      </w:r>
      <w:r w:rsidRPr="00FB7E03">
        <w:rPr>
          <w:rFonts w:eastAsia="Times New Roman"/>
          <w:color w:val="212121"/>
          <w:szCs w:val="24"/>
        </w:rPr>
        <w:t>ίναι να προσφέρετε κοινωνικά μερίσματα</w:t>
      </w:r>
      <w:r>
        <w:rPr>
          <w:rFonts w:eastAsia="Times New Roman"/>
          <w:color w:val="212121"/>
          <w:szCs w:val="24"/>
        </w:rPr>
        <w:t xml:space="preserve">, </w:t>
      </w:r>
      <w:r w:rsidRPr="00FB7E03">
        <w:rPr>
          <w:rFonts w:eastAsia="Times New Roman"/>
          <w:color w:val="212121"/>
          <w:szCs w:val="24"/>
        </w:rPr>
        <w:t>συ</w:t>
      </w:r>
      <w:r>
        <w:rPr>
          <w:rFonts w:eastAsia="Times New Roman"/>
          <w:color w:val="212121"/>
          <w:szCs w:val="24"/>
        </w:rPr>
        <w:t>μβάσεις και μονιμοποιήσεις και β</w:t>
      </w:r>
      <w:r w:rsidRPr="00FB7E03">
        <w:rPr>
          <w:rFonts w:eastAsia="Times New Roman"/>
          <w:color w:val="212121"/>
          <w:szCs w:val="24"/>
        </w:rPr>
        <w:t xml:space="preserve">εβαίως να </w:t>
      </w:r>
      <w:r>
        <w:rPr>
          <w:rFonts w:eastAsia="Times New Roman"/>
          <w:color w:val="212121"/>
          <w:szCs w:val="24"/>
        </w:rPr>
        <w:t>υπερφορολογείτε</w:t>
      </w:r>
      <w:r w:rsidRPr="00FB7E03">
        <w:rPr>
          <w:rFonts w:eastAsia="Times New Roman"/>
          <w:color w:val="212121"/>
          <w:szCs w:val="24"/>
        </w:rPr>
        <w:t xml:space="preserve"> </w:t>
      </w:r>
      <w:r>
        <w:rPr>
          <w:rFonts w:eastAsia="Times New Roman"/>
          <w:color w:val="212121"/>
          <w:szCs w:val="24"/>
        </w:rPr>
        <w:t>–ε</w:t>
      </w:r>
      <w:r w:rsidRPr="00FB7E03">
        <w:rPr>
          <w:rFonts w:eastAsia="Times New Roman"/>
          <w:color w:val="212121"/>
          <w:szCs w:val="24"/>
        </w:rPr>
        <w:t>παναλαμβάνω</w:t>
      </w:r>
      <w:r>
        <w:rPr>
          <w:rFonts w:eastAsia="Times New Roman"/>
          <w:color w:val="212121"/>
          <w:szCs w:val="24"/>
        </w:rPr>
        <w:t>- τη ραχοκοκαλιά της ε</w:t>
      </w:r>
      <w:r w:rsidRPr="00FB7E03">
        <w:rPr>
          <w:rFonts w:eastAsia="Times New Roman"/>
          <w:color w:val="212121"/>
          <w:szCs w:val="24"/>
        </w:rPr>
        <w:t>λληνικής οικονομίας</w:t>
      </w:r>
      <w:r>
        <w:rPr>
          <w:rFonts w:eastAsia="Times New Roman"/>
          <w:color w:val="212121"/>
          <w:szCs w:val="24"/>
        </w:rPr>
        <w:t>,</w:t>
      </w:r>
      <w:r>
        <w:rPr>
          <w:rFonts w:eastAsia="Times New Roman"/>
          <w:color w:val="212121"/>
          <w:szCs w:val="24"/>
        </w:rPr>
        <w:t xml:space="preserve"> τη ραχοκοκαλιά της</w:t>
      </w:r>
      <w:r w:rsidRPr="00FB7E03">
        <w:rPr>
          <w:rFonts w:eastAsia="Times New Roman"/>
          <w:color w:val="212121"/>
          <w:szCs w:val="24"/>
        </w:rPr>
        <w:t xml:space="preserve"> ελληνικής κοινωνίας</w:t>
      </w:r>
      <w:r>
        <w:rPr>
          <w:rFonts w:eastAsia="Times New Roman"/>
          <w:color w:val="212121"/>
          <w:szCs w:val="24"/>
        </w:rPr>
        <w:t>,</w:t>
      </w:r>
      <w:r w:rsidRPr="00FB7E03">
        <w:rPr>
          <w:rFonts w:eastAsia="Times New Roman"/>
          <w:color w:val="212121"/>
          <w:szCs w:val="24"/>
        </w:rPr>
        <w:t xml:space="preserve"> που είναι η μικρομεσαία και </w:t>
      </w:r>
      <w:r>
        <w:rPr>
          <w:rFonts w:eastAsia="Times New Roman"/>
          <w:color w:val="212121"/>
          <w:szCs w:val="24"/>
        </w:rPr>
        <w:t xml:space="preserve">η </w:t>
      </w:r>
      <w:r w:rsidRPr="00FB7E03">
        <w:rPr>
          <w:rFonts w:eastAsia="Times New Roman"/>
          <w:color w:val="212121"/>
          <w:szCs w:val="24"/>
        </w:rPr>
        <w:t>μεσαία τάξη</w:t>
      </w:r>
      <w:r>
        <w:rPr>
          <w:rFonts w:eastAsia="Times New Roman"/>
          <w:color w:val="212121"/>
          <w:szCs w:val="24"/>
        </w:rPr>
        <w:t xml:space="preserve">, </w:t>
      </w:r>
      <w:r w:rsidRPr="00FB7E03">
        <w:rPr>
          <w:rFonts w:eastAsia="Times New Roman"/>
          <w:color w:val="212121"/>
          <w:szCs w:val="24"/>
        </w:rPr>
        <w:t>δηλαδή περίπου το 90% του ελληνικού πληθυσμού</w:t>
      </w:r>
      <w:r>
        <w:rPr>
          <w:rFonts w:eastAsia="Times New Roman"/>
          <w:color w:val="212121"/>
          <w:szCs w:val="24"/>
        </w:rPr>
        <w:t>.</w:t>
      </w:r>
    </w:p>
    <w:p w14:paraId="49924293" w14:textId="77777777" w:rsidR="00BA2908" w:rsidRDefault="00D473A4">
      <w:pPr>
        <w:spacing w:after="0" w:line="600" w:lineRule="auto"/>
        <w:ind w:firstLine="720"/>
        <w:jc w:val="both"/>
        <w:rPr>
          <w:rFonts w:eastAsia="Times New Roman"/>
          <w:color w:val="212121"/>
          <w:szCs w:val="24"/>
        </w:rPr>
      </w:pPr>
      <w:r>
        <w:rPr>
          <w:rFonts w:eastAsia="Times New Roman"/>
          <w:color w:val="212121"/>
          <w:szCs w:val="24"/>
        </w:rPr>
        <w:t>Κ</w:t>
      </w:r>
      <w:r w:rsidRPr="00FB7E03">
        <w:rPr>
          <w:rFonts w:eastAsia="Times New Roman"/>
          <w:color w:val="212121"/>
          <w:szCs w:val="24"/>
        </w:rPr>
        <w:t>αι δυστυχώς</w:t>
      </w:r>
      <w:r>
        <w:rPr>
          <w:rFonts w:eastAsia="Times New Roman"/>
          <w:color w:val="212121"/>
          <w:szCs w:val="24"/>
        </w:rPr>
        <w:t>, αυτή τη στιγμή ακούμε πολλούς συναδέλφους να μιλούν για μια Ελλάδα εικονικής πραγματικότητας, γιατί, αν βγει κα</w:t>
      </w:r>
      <w:r>
        <w:rPr>
          <w:rFonts w:eastAsia="Times New Roman"/>
          <w:color w:val="212121"/>
          <w:szCs w:val="24"/>
        </w:rPr>
        <w:t xml:space="preserve">νείς έξω στην κοινωνία και περπατήσει, θα δει ότι στην ουσία αυτή η Ελλάδα, την οποία εσείς προσπαθείτε να παρουσιάσετε, δεν υπάρχει. Είναι ένα περίφημο αριστερό </w:t>
      </w:r>
      <w:r>
        <w:rPr>
          <w:rFonts w:eastAsia="Times New Roman"/>
          <w:color w:val="212121"/>
          <w:szCs w:val="24"/>
          <w:lang w:val="en-US"/>
        </w:rPr>
        <w:t>success</w:t>
      </w:r>
      <w:r w:rsidRPr="002B0081">
        <w:rPr>
          <w:rFonts w:eastAsia="Times New Roman"/>
          <w:color w:val="212121"/>
          <w:szCs w:val="24"/>
        </w:rPr>
        <w:t xml:space="preserve"> </w:t>
      </w:r>
      <w:r>
        <w:rPr>
          <w:rFonts w:eastAsia="Times New Roman"/>
          <w:color w:val="212121"/>
          <w:szCs w:val="24"/>
          <w:lang w:val="en-US"/>
        </w:rPr>
        <w:t>story</w:t>
      </w:r>
      <w:r>
        <w:rPr>
          <w:rFonts w:eastAsia="Times New Roman"/>
          <w:color w:val="212121"/>
          <w:szCs w:val="24"/>
        </w:rPr>
        <w:t xml:space="preserve">. Θέλετε να έχετε στο πλαίσιο της προεκλογικής περιόδου, που ατύπως έχει </w:t>
      </w:r>
      <w:r>
        <w:rPr>
          <w:rFonts w:eastAsia="Times New Roman"/>
          <w:color w:val="212121"/>
          <w:szCs w:val="24"/>
        </w:rPr>
        <w:t>ξεκινήσει,</w:t>
      </w:r>
      <w:r w:rsidRPr="00FB7E03">
        <w:rPr>
          <w:rFonts w:eastAsia="Times New Roman"/>
          <w:color w:val="212121"/>
          <w:szCs w:val="24"/>
        </w:rPr>
        <w:t xml:space="preserve"> </w:t>
      </w:r>
      <w:r>
        <w:rPr>
          <w:rFonts w:eastAsia="Times New Roman"/>
          <w:color w:val="212121"/>
          <w:szCs w:val="24"/>
        </w:rPr>
        <w:t xml:space="preserve">μια ρητορική, ένα αφήγημα, προκειμένου να έχετε και εσείς κάτι να πείτε στους εκλογείς. </w:t>
      </w:r>
    </w:p>
    <w:p w14:paraId="49924294" w14:textId="77777777" w:rsidR="00BA2908" w:rsidRDefault="00D473A4">
      <w:pPr>
        <w:spacing w:after="0" w:line="600" w:lineRule="auto"/>
        <w:ind w:firstLine="720"/>
        <w:jc w:val="both"/>
        <w:rPr>
          <w:rFonts w:eastAsia="Times New Roman"/>
          <w:color w:val="212121"/>
          <w:szCs w:val="24"/>
        </w:rPr>
      </w:pPr>
      <w:r>
        <w:rPr>
          <w:rFonts w:eastAsia="Times New Roman"/>
          <w:color w:val="212121"/>
          <w:szCs w:val="24"/>
        </w:rPr>
        <w:t>Θ</w:t>
      </w:r>
      <w:r w:rsidRPr="00FB7E03">
        <w:rPr>
          <w:rFonts w:eastAsia="Times New Roman"/>
          <w:color w:val="212121"/>
          <w:szCs w:val="24"/>
        </w:rPr>
        <w:t xml:space="preserve">υμίζω ένα πολύ βασικό στοιχείο </w:t>
      </w:r>
      <w:r>
        <w:rPr>
          <w:rFonts w:eastAsia="Times New Roman"/>
          <w:color w:val="212121"/>
          <w:szCs w:val="24"/>
        </w:rPr>
        <w:t>–</w:t>
      </w:r>
      <w:r w:rsidRPr="00FB7E03">
        <w:rPr>
          <w:rFonts w:eastAsia="Times New Roman"/>
          <w:color w:val="212121"/>
          <w:szCs w:val="24"/>
        </w:rPr>
        <w:t>νομίζω</w:t>
      </w:r>
      <w:r>
        <w:rPr>
          <w:rFonts w:eastAsia="Times New Roman"/>
          <w:color w:val="212121"/>
          <w:szCs w:val="24"/>
        </w:rPr>
        <w:t>-</w:t>
      </w:r>
      <w:r w:rsidRPr="00FB7E03">
        <w:rPr>
          <w:rFonts w:eastAsia="Times New Roman"/>
          <w:color w:val="212121"/>
          <w:szCs w:val="24"/>
        </w:rPr>
        <w:t xml:space="preserve"> </w:t>
      </w:r>
      <w:r>
        <w:rPr>
          <w:rFonts w:eastAsia="Times New Roman"/>
          <w:color w:val="212121"/>
          <w:szCs w:val="24"/>
        </w:rPr>
        <w:t>το οποίο ί</w:t>
      </w:r>
      <w:r w:rsidRPr="00FB7E03">
        <w:rPr>
          <w:rFonts w:eastAsia="Times New Roman"/>
          <w:color w:val="212121"/>
          <w:szCs w:val="24"/>
        </w:rPr>
        <w:t>σως είναι και το πιο ισχυρό από όλα</w:t>
      </w:r>
      <w:r>
        <w:rPr>
          <w:rFonts w:eastAsia="Times New Roman"/>
          <w:color w:val="212121"/>
          <w:szCs w:val="24"/>
        </w:rPr>
        <w:t>. Π</w:t>
      </w:r>
      <w:r w:rsidRPr="00FB7E03">
        <w:rPr>
          <w:rFonts w:eastAsia="Times New Roman"/>
          <w:color w:val="212121"/>
          <w:szCs w:val="24"/>
        </w:rPr>
        <w:t xml:space="preserve">ριν από λίγες ημέρες </w:t>
      </w:r>
      <w:r>
        <w:rPr>
          <w:rFonts w:eastAsia="Times New Roman"/>
          <w:color w:val="212121"/>
          <w:szCs w:val="24"/>
        </w:rPr>
        <w:t>είχε βγει</w:t>
      </w:r>
      <w:r w:rsidRPr="00FB7E03">
        <w:rPr>
          <w:rFonts w:eastAsia="Times New Roman"/>
          <w:color w:val="212121"/>
          <w:szCs w:val="24"/>
        </w:rPr>
        <w:t xml:space="preserve"> μία έκθεση του ΟΟΣΑ</w:t>
      </w:r>
      <w:r>
        <w:rPr>
          <w:rFonts w:eastAsia="Times New Roman"/>
          <w:color w:val="212121"/>
          <w:szCs w:val="24"/>
        </w:rPr>
        <w:t xml:space="preserve">. </w:t>
      </w:r>
      <w:r>
        <w:rPr>
          <w:rFonts w:eastAsia="Times New Roman"/>
          <w:color w:val="212121"/>
          <w:szCs w:val="24"/>
        </w:rPr>
        <w:t>Ξέρετε τι λέει,</w:t>
      </w:r>
      <w:r>
        <w:rPr>
          <w:rFonts w:eastAsia="Times New Roman"/>
          <w:color w:val="212121"/>
          <w:szCs w:val="24"/>
        </w:rPr>
        <w:t xml:space="preserve"> κυρίες και κύριοι συνάδελφοι, η έκθεση του ΟΟΣΑ; Λέει </w:t>
      </w:r>
      <w:r w:rsidRPr="00FB7E03">
        <w:rPr>
          <w:rFonts w:eastAsia="Times New Roman"/>
          <w:color w:val="212121"/>
          <w:szCs w:val="24"/>
        </w:rPr>
        <w:t>ότι μόλις το 2019 τα εισοδήματα των ελληνικών νοικοκυριών θα φτάσουν στο επίπεδο του 2014</w:t>
      </w:r>
      <w:r>
        <w:rPr>
          <w:rFonts w:eastAsia="Times New Roman"/>
          <w:color w:val="212121"/>
          <w:szCs w:val="24"/>
        </w:rPr>
        <w:t>, ό</w:t>
      </w:r>
      <w:r w:rsidRPr="00FB7E03">
        <w:rPr>
          <w:rFonts w:eastAsia="Times New Roman"/>
          <w:color w:val="212121"/>
          <w:szCs w:val="24"/>
        </w:rPr>
        <w:t xml:space="preserve">χι </w:t>
      </w:r>
      <w:r>
        <w:rPr>
          <w:rFonts w:eastAsia="Times New Roman"/>
          <w:color w:val="212121"/>
          <w:szCs w:val="24"/>
        </w:rPr>
        <w:t xml:space="preserve">του </w:t>
      </w:r>
      <w:r>
        <w:rPr>
          <w:rFonts w:eastAsia="Times New Roman"/>
          <w:color w:val="212121"/>
          <w:szCs w:val="24"/>
        </w:rPr>
        <w:lastRenderedPageBreak/>
        <w:t>2007 ή του 2008, δηλαδή προ κρίσης, αλλά</w:t>
      </w:r>
      <w:r w:rsidRPr="00FB7E03">
        <w:rPr>
          <w:rFonts w:eastAsia="Times New Roman"/>
          <w:color w:val="212121"/>
          <w:szCs w:val="24"/>
        </w:rPr>
        <w:t xml:space="preserve"> του 2014</w:t>
      </w:r>
      <w:r>
        <w:rPr>
          <w:rFonts w:eastAsia="Times New Roman"/>
          <w:color w:val="212121"/>
          <w:szCs w:val="24"/>
        </w:rPr>
        <w:t>. Σας λέει, λοιπόν, με</w:t>
      </w:r>
      <w:r w:rsidRPr="00FB7E03">
        <w:rPr>
          <w:rFonts w:eastAsia="Times New Roman"/>
          <w:color w:val="212121"/>
          <w:szCs w:val="24"/>
        </w:rPr>
        <w:t xml:space="preserve"> απλά λόγια ότι τέσσερα χρόνια </w:t>
      </w:r>
      <w:r w:rsidRPr="00FB7E03">
        <w:rPr>
          <w:rFonts w:eastAsia="Times New Roman"/>
          <w:color w:val="212121"/>
          <w:szCs w:val="24"/>
        </w:rPr>
        <w:t xml:space="preserve">συν το </w:t>
      </w:r>
      <w:r>
        <w:rPr>
          <w:rFonts w:eastAsia="Times New Roman"/>
          <w:color w:val="212121"/>
          <w:szCs w:val="24"/>
        </w:rPr>
        <w:t>20</w:t>
      </w:r>
      <w:r w:rsidRPr="00FB7E03">
        <w:rPr>
          <w:rFonts w:eastAsia="Times New Roman"/>
          <w:color w:val="212121"/>
          <w:szCs w:val="24"/>
        </w:rPr>
        <w:t>19</w:t>
      </w:r>
      <w:r>
        <w:rPr>
          <w:rFonts w:eastAsia="Times New Roman"/>
          <w:color w:val="212121"/>
          <w:szCs w:val="24"/>
        </w:rPr>
        <w:t>, δηλαδή τεσσεράμισι</w:t>
      </w:r>
      <w:r w:rsidRPr="00FB7E03">
        <w:rPr>
          <w:rFonts w:eastAsia="Times New Roman"/>
          <w:color w:val="212121"/>
          <w:szCs w:val="24"/>
        </w:rPr>
        <w:t xml:space="preserve"> χρόνια διακυβέρνησης ΣΥΡΙΖΑ</w:t>
      </w:r>
      <w:r>
        <w:rPr>
          <w:rFonts w:eastAsia="Times New Roman"/>
          <w:color w:val="212121"/>
          <w:szCs w:val="24"/>
        </w:rPr>
        <w:t>, στην ουσία αφαίρεσαν</w:t>
      </w:r>
      <w:r w:rsidRPr="00FB7E03">
        <w:rPr>
          <w:rFonts w:eastAsia="Times New Roman"/>
          <w:color w:val="212121"/>
          <w:szCs w:val="24"/>
        </w:rPr>
        <w:t xml:space="preserve"> αναπτυξιακή προοπτική της χώρας</w:t>
      </w:r>
      <w:r>
        <w:rPr>
          <w:rFonts w:eastAsia="Times New Roman"/>
          <w:color w:val="212121"/>
          <w:szCs w:val="24"/>
        </w:rPr>
        <w:t xml:space="preserve">, </w:t>
      </w:r>
      <w:r w:rsidRPr="00FB7E03">
        <w:rPr>
          <w:rFonts w:eastAsia="Times New Roman"/>
          <w:color w:val="212121"/>
          <w:szCs w:val="24"/>
        </w:rPr>
        <w:t>αφαίρεσαν εισόδημα από τα νοικοκυριά και μόλις το 2019 θα επιστρέψουμε στο επίπεδο που ήμασταν το 2014</w:t>
      </w:r>
      <w:r>
        <w:rPr>
          <w:rFonts w:eastAsia="Times New Roman"/>
          <w:color w:val="212121"/>
          <w:szCs w:val="24"/>
        </w:rPr>
        <w:t xml:space="preserve">. </w:t>
      </w:r>
      <w:r>
        <w:rPr>
          <w:rFonts w:eastAsia="Times New Roman"/>
          <w:color w:val="212121"/>
          <w:szCs w:val="24"/>
        </w:rPr>
        <w:t>Ν</w:t>
      </w:r>
      <w:r w:rsidRPr="00FB7E03">
        <w:rPr>
          <w:rFonts w:eastAsia="Times New Roman"/>
          <w:color w:val="212121"/>
          <w:szCs w:val="24"/>
        </w:rPr>
        <w:t xml:space="preserve">ομίζω </w:t>
      </w:r>
      <w:r>
        <w:rPr>
          <w:rFonts w:eastAsia="Times New Roman"/>
          <w:color w:val="212121"/>
          <w:szCs w:val="24"/>
        </w:rPr>
        <w:t xml:space="preserve">ότι </w:t>
      </w:r>
      <w:r w:rsidRPr="00FB7E03">
        <w:rPr>
          <w:rFonts w:eastAsia="Times New Roman"/>
          <w:color w:val="212121"/>
          <w:szCs w:val="24"/>
        </w:rPr>
        <w:t>αυτό αποτυπώνει με τον καλ</w:t>
      </w:r>
      <w:r w:rsidRPr="00FB7E03">
        <w:rPr>
          <w:rFonts w:eastAsia="Times New Roman"/>
          <w:color w:val="212121"/>
          <w:szCs w:val="24"/>
        </w:rPr>
        <w:t>ύτερο τρόπο την εικόνα που πραγματικά αυτή τη στιγμή βιώνει η ελληνική οικονομία και η ελληνική κοινωνία</w:t>
      </w:r>
      <w:r>
        <w:rPr>
          <w:rFonts w:eastAsia="Times New Roman"/>
          <w:color w:val="212121"/>
          <w:szCs w:val="24"/>
        </w:rPr>
        <w:t xml:space="preserve">. </w:t>
      </w:r>
    </w:p>
    <w:p w14:paraId="49924295" w14:textId="77777777" w:rsidR="00BA2908" w:rsidRDefault="00D473A4">
      <w:pPr>
        <w:spacing w:after="0" w:line="600" w:lineRule="auto"/>
        <w:ind w:firstLine="720"/>
        <w:jc w:val="both"/>
        <w:rPr>
          <w:rFonts w:eastAsia="Times New Roman"/>
          <w:color w:val="212121"/>
          <w:szCs w:val="24"/>
        </w:rPr>
      </w:pPr>
      <w:r>
        <w:rPr>
          <w:rFonts w:eastAsia="Times New Roman"/>
          <w:color w:val="212121"/>
          <w:szCs w:val="24"/>
        </w:rPr>
        <w:t>Θα μου επιτρέψετε να κλείσω, κυρίες και κύριοι συνάδελφοι, μ</w:t>
      </w:r>
      <w:r w:rsidRPr="00FB7E03">
        <w:rPr>
          <w:rFonts w:eastAsia="Times New Roman"/>
          <w:color w:val="212121"/>
          <w:szCs w:val="24"/>
        </w:rPr>
        <w:t>ε μία παρατήρηση που δεν είχα σκοπό να την κάνω</w:t>
      </w:r>
      <w:r>
        <w:rPr>
          <w:rFonts w:eastAsia="Times New Roman"/>
          <w:color w:val="212121"/>
          <w:szCs w:val="24"/>
        </w:rPr>
        <w:t>, αλλά άκουσα πολλούς συναδέλφους να κά</w:t>
      </w:r>
      <w:r w:rsidRPr="00FB7E03">
        <w:rPr>
          <w:rFonts w:eastAsia="Times New Roman"/>
          <w:color w:val="212121"/>
          <w:szCs w:val="24"/>
        </w:rPr>
        <w:t>νου</w:t>
      </w:r>
      <w:r w:rsidRPr="00FB7E03">
        <w:rPr>
          <w:rFonts w:eastAsia="Times New Roman"/>
          <w:color w:val="212121"/>
          <w:szCs w:val="24"/>
        </w:rPr>
        <w:t>ν αναφορά και βεβαίω</w:t>
      </w:r>
      <w:r>
        <w:rPr>
          <w:rFonts w:eastAsia="Times New Roman"/>
          <w:color w:val="212121"/>
          <w:szCs w:val="24"/>
        </w:rPr>
        <w:t>ς</w:t>
      </w:r>
      <w:r w:rsidRPr="00FB7E03">
        <w:rPr>
          <w:rFonts w:eastAsia="Times New Roman"/>
          <w:color w:val="212121"/>
          <w:szCs w:val="24"/>
        </w:rPr>
        <w:t xml:space="preserve"> </w:t>
      </w:r>
      <w:r>
        <w:rPr>
          <w:rFonts w:eastAsia="Times New Roman"/>
          <w:color w:val="212121"/>
          <w:szCs w:val="24"/>
        </w:rPr>
        <w:t>δεν μπορώ να την παραλείψω. Ά</w:t>
      </w:r>
      <w:r w:rsidRPr="00FB7E03">
        <w:rPr>
          <w:rFonts w:eastAsia="Times New Roman"/>
          <w:color w:val="212121"/>
          <w:szCs w:val="24"/>
        </w:rPr>
        <w:t xml:space="preserve">κουσα προηγουμένως τον </w:t>
      </w:r>
      <w:r>
        <w:rPr>
          <w:rFonts w:eastAsia="Times New Roman"/>
          <w:color w:val="212121"/>
          <w:szCs w:val="24"/>
        </w:rPr>
        <w:t xml:space="preserve">αγαπητό συνάδελφο κ. </w:t>
      </w:r>
      <w:r w:rsidRPr="00FB7E03">
        <w:rPr>
          <w:rFonts w:eastAsia="Times New Roman"/>
          <w:color w:val="212121"/>
          <w:szCs w:val="24"/>
        </w:rPr>
        <w:t>Μαντά</w:t>
      </w:r>
      <w:r>
        <w:rPr>
          <w:rFonts w:eastAsia="Times New Roman"/>
          <w:color w:val="212121"/>
          <w:szCs w:val="24"/>
        </w:rPr>
        <w:t xml:space="preserve">, </w:t>
      </w:r>
      <w:r w:rsidRPr="00FB7E03">
        <w:rPr>
          <w:rFonts w:eastAsia="Times New Roman"/>
          <w:color w:val="212121"/>
          <w:szCs w:val="24"/>
        </w:rPr>
        <w:t xml:space="preserve">αναφερόμενος στο θέμα των </w:t>
      </w:r>
      <w:r>
        <w:rPr>
          <w:rFonts w:eastAsia="Times New Roman"/>
          <w:color w:val="212121"/>
          <w:szCs w:val="24"/>
        </w:rPr>
        <w:t>εθνικώ</w:t>
      </w:r>
      <w:r w:rsidRPr="00FB7E03">
        <w:rPr>
          <w:rFonts w:eastAsia="Times New Roman"/>
          <w:color w:val="212121"/>
          <w:szCs w:val="24"/>
        </w:rPr>
        <w:t>ν θεμάτων</w:t>
      </w:r>
      <w:r>
        <w:rPr>
          <w:rFonts w:eastAsia="Times New Roman"/>
          <w:color w:val="212121"/>
          <w:szCs w:val="24"/>
        </w:rPr>
        <w:t>, απαντώντας και στην κ</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Β</w:t>
      </w:r>
      <w:r w:rsidRPr="00FB7E03">
        <w:rPr>
          <w:rFonts w:eastAsia="Times New Roman"/>
          <w:color w:val="212121"/>
          <w:szCs w:val="24"/>
        </w:rPr>
        <w:t>ούλτεψη</w:t>
      </w:r>
      <w:proofErr w:type="spellEnd"/>
      <w:r>
        <w:rPr>
          <w:rFonts w:eastAsia="Times New Roman"/>
          <w:color w:val="212121"/>
          <w:szCs w:val="24"/>
        </w:rPr>
        <w:t xml:space="preserve">, </w:t>
      </w:r>
      <w:r w:rsidRPr="00FB7E03">
        <w:rPr>
          <w:rFonts w:eastAsia="Times New Roman"/>
          <w:color w:val="212121"/>
          <w:szCs w:val="24"/>
        </w:rPr>
        <w:t xml:space="preserve">να λέει ότι πρέπει να </w:t>
      </w:r>
      <w:r>
        <w:rPr>
          <w:rFonts w:eastAsia="Times New Roman"/>
          <w:color w:val="212121"/>
          <w:szCs w:val="24"/>
        </w:rPr>
        <w:t>κάνουμε</w:t>
      </w:r>
      <w:r w:rsidRPr="00FB7E03">
        <w:rPr>
          <w:rFonts w:eastAsia="Times New Roman"/>
          <w:color w:val="212121"/>
          <w:szCs w:val="24"/>
        </w:rPr>
        <w:t xml:space="preserve"> ένα</w:t>
      </w:r>
      <w:r>
        <w:rPr>
          <w:rFonts w:eastAsia="Times New Roman"/>
          <w:color w:val="212121"/>
          <w:szCs w:val="24"/>
        </w:rPr>
        <w:t>ν</w:t>
      </w:r>
      <w:r w:rsidRPr="00FB7E03">
        <w:rPr>
          <w:rFonts w:eastAsia="Times New Roman"/>
          <w:color w:val="212121"/>
          <w:szCs w:val="24"/>
        </w:rPr>
        <w:t xml:space="preserve"> νηφάλιο διάλογο για τα εθνικά θέματα </w:t>
      </w:r>
      <w:r>
        <w:rPr>
          <w:rFonts w:eastAsia="Times New Roman"/>
          <w:color w:val="212121"/>
          <w:szCs w:val="24"/>
        </w:rPr>
        <w:t xml:space="preserve">και </w:t>
      </w:r>
      <w:r w:rsidRPr="00FB7E03">
        <w:rPr>
          <w:rFonts w:eastAsia="Times New Roman"/>
          <w:color w:val="212121"/>
          <w:szCs w:val="24"/>
        </w:rPr>
        <w:t>ότι κακώς ανεβάζουμε τις κορώνες</w:t>
      </w:r>
      <w:r>
        <w:rPr>
          <w:rFonts w:eastAsia="Times New Roman"/>
          <w:color w:val="212121"/>
          <w:szCs w:val="24"/>
        </w:rPr>
        <w:t xml:space="preserve">. </w:t>
      </w:r>
    </w:p>
    <w:p w14:paraId="49924296"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πράγματι, κυρίες και κύριοι συνάδελφοι, ήταν ένα δεδομένο σωστό, αν γινόταν πριν ακριβώς από έναν χρόνο. Σε μερικούς μήνες, όταν θα έλθει η κύρωση της </w:t>
      </w:r>
      <w:r>
        <w:rPr>
          <w:rFonts w:eastAsia="Times New Roman"/>
          <w:color w:val="000000"/>
          <w:szCs w:val="24"/>
          <w:shd w:val="clear" w:color="auto" w:fill="FFFFFF"/>
        </w:rPr>
        <w:t>Σ</w:t>
      </w:r>
      <w:r>
        <w:rPr>
          <w:rFonts w:eastAsia="Times New Roman"/>
          <w:color w:val="000000"/>
          <w:szCs w:val="24"/>
          <w:shd w:val="clear" w:color="auto" w:fill="FFFFFF"/>
        </w:rPr>
        <w:t>υμφωνίας των Πρεσπών στην Ελληνική Βουλή, δεν θα έχουμε τη δυνατ</w:t>
      </w:r>
      <w:r>
        <w:rPr>
          <w:rFonts w:eastAsia="Times New Roman"/>
          <w:color w:val="000000"/>
          <w:szCs w:val="24"/>
          <w:shd w:val="clear" w:color="auto" w:fill="FFFFFF"/>
        </w:rPr>
        <w:t>ότητα να αλλάξουμε το κείμενο, δεν θα έχουμε τη δυνατότητα να συζητήσουμε πραγματικά στην ουσία του κειμένου. Έρχονται τετελεσμένα, έχετε ένα κείμενο, που εσείς έχετε συμφωνήσει ως Κυβέρνηση, και θα κληθεί ο καθένας από εμάς να το απορρίψει ή να συμφωνήσει</w:t>
      </w:r>
      <w:r>
        <w:rPr>
          <w:rFonts w:eastAsia="Times New Roman"/>
          <w:color w:val="000000"/>
          <w:szCs w:val="24"/>
          <w:shd w:val="clear" w:color="auto" w:fill="FFFFFF"/>
        </w:rPr>
        <w:t xml:space="preserve"> με αυτό.</w:t>
      </w:r>
    </w:p>
    <w:p w14:paraId="49924297"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Πάμε, όμως, στην ουσία μιας προσθήκης που έχει γίνει μέσα στο κείμενο. Βεβαίως και το γεγονός ότι αυτήν τη στιγμή ο συνδυασμός παραχώρησης μακεδονικής γλώσσας και μακεδονικής ιθαγένειας οδηγεί μοιραία στην αναγνώριση μακεδονικής εθνότητας και επο</w:t>
      </w:r>
      <w:r>
        <w:rPr>
          <w:rFonts w:eastAsia="Times New Roman"/>
          <w:color w:val="000000"/>
          <w:szCs w:val="24"/>
          <w:shd w:val="clear" w:color="auto" w:fill="FFFFFF"/>
        </w:rPr>
        <w:t>μένως ανοίγει ο δρόμος, δυστυχώς, για διεκδικήσεις και αλυτρωτισμούς από το γειτονικό κρατίδιο. Είναι ένα δεδομένο το οποίο δυστυχώς θα το βρούμε μπροστά μας, όσο και να κανείς εθελοτυφλεί. Εμείς κρούουμε το καμπανάκι αυτήν τη στιγμή και έχουμε πει ότι είν</w:t>
      </w:r>
      <w:r>
        <w:rPr>
          <w:rFonts w:eastAsia="Times New Roman"/>
          <w:color w:val="000000"/>
          <w:szCs w:val="24"/>
          <w:shd w:val="clear" w:color="auto" w:fill="FFFFFF"/>
        </w:rPr>
        <w:t xml:space="preserve">αι μία εθνικά επιζήμια συμφωνία και μάλιστα εδώ δεν χωράνε διαφορετικές νομικές ερμηνείες. Είναι πολύ συγκεκριμένη η νομική ερμηνεία. Θα έχουμε τη δυνατότητα να τα πούμε και όταν θα έρθει η συμφωνία στη Βουλή. Μπορεί να είναι κάτι δυσάρεστο για εσάς, αλλά </w:t>
      </w:r>
      <w:r>
        <w:rPr>
          <w:rFonts w:eastAsia="Times New Roman"/>
          <w:color w:val="000000"/>
          <w:szCs w:val="24"/>
          <w:shd w:val="clear" w:color="auto" w:fill="FFFFFF"/>
        </w:rPr>
        <w:t>δυστυχώς ανοίγετε τον δρόμο για μακεδονικό αλυτρωτισμό και για αναγνώριση δήθεν μακεδονικής μειονότητας. Θα το βρούμε μπροστά μας.</w:t>
      </w:r>
    </w:p>
    <w:p w14:paraId="49924298"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C06E12">
        <w:rPr>
          <w:rFonts w:eastAsia="Times New Roman"/>
          <w:color w:val="000000"/>
          <w:szCs w:val="24"/>
          <w:shd w:val="clear" w:color="auto" w:fill="FFFFFF"/>
        </w:rPr>
        <w:t>Να προσθέσω</w:t>
      </w:r>
      <w:r>
        <w:rPr>
          <w:rFonts w:eastAsia="Times New Roman"/>
          <w:color w:val="000000"/>
          <w:szCs w:val="24"/>
          <w:shd w:val="clear" w:color="auto" w:fill="FFFFFF"/>
        </w:rPr>
        <w:t xml:space="preserve"> και κάτι άλλο, κύριε Πρόεδρε: Πολλές φορές ακούω ως τελευταίο επιχείρημα από πλευράς ΣΥΡΙΖΑ τον εναγκαλισμό της Ν</w:t>
      </w:r>
      <w:r>
        <w:rPr>
          <w:rFonts w:eastAsia="Times New Roman"/>
          <w:color w:val="000000"/>
          <w:szCs w:val="24"/>
          <w:shd w:val="clear" w:color="auto" w:fill="FFFFFF"/>
        </w:rPr>
        <w:t>έας Δημοκρατίας με μία ακροδεξιά ρητορική. Να σας θυμίσω, κυρίες και κύριοι συνάδελφοι, ότι η δική μας παράταξη -και είμαι περήφανος που ανήκω σε αυτήν την παράταξη- έκανε ό,τι ήταν θεσμικώς σωστό, προκειμένου αυτό το ακροδεξιό μόρφωμα που λέγεται Χρυσή Αυ</w:t>
      </w:r>
      <w:r>
        <w:rPr>
          <w:rFonts w:eastAsia="Times New Roman"/>
          <w:color w:val="000000"/>
          <w:szCs w:val="24"/>
          <w:shd w:val="clear" w:color="auto" w:fill="FFFFFF"/>
        </w:rPr>
        <w:t xml:space="preserve">γή να καταπολεμηθεί. Αντίθετα, να θυμίσω ότι εσείς χέρι με χέρι ρίξατε την προηγούμενη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 Σαμαρά. Εσείς χέρι με χέρι ήσασταν στο δημοψήφισμα του </w:t>
      </w:r>
      <w:r>
        <w:rPr>
          <w:rFonts w:eastAsia="Times New Roman"/>
          <w:color w:val="000000"/>
          <w:szCs w:val="24"/>
          <w:shd w:val="clear" w:color="auto" w:fill="FFFFFF"/>
        </w:rPr>
        <w:lastRenderedPageBreak/>
        <w:t>2015 και εσείς χέρι με χέρι, ύστερα από πρόσκληση του κ. Καμμένου, πήγατε στο Καστελόριζο και βγάζατε φω</w:t>
      </w:r>
      <w:r>
        <w:rPr>
          <w:rFonts w:eastAsia="Times New Roman"/>
          <w:color w:val="000000"/>
          <w:szCs w:val="24"/>
          <w:shd w:val="clear" w:color="auto" w:fill="FFFFFF"/>
        </w:rPr>
        <w:t xml:space="preserve">τογραφίες μαζί τους. Μάλιστα, να θυμίσω ότι τότε η κίνηση των «53+» μίλαγαν για ξέπλυμα της Χρυσής Αυγής, όταν κάποιοι συνάδελφοι από τον ΣΥΡΙΖΑ και τους Ανεξάρτητους Έλληνες πηγαίνατε στο Καστελόριζο με τον κ. Καμμένο για να βγάζατε φωτογραφίες. </w:t>
      </w:r>
    </w:p>
    <w:p w14:paraId="49924299"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4992429A"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Κεφαλογιάννης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4992429B" w14:textId="77777777" w:rsidR="00BA2908" w:rsidRDefault="00D473A4">
      <w:pPr>
        <w:tabs>
          <w:tab w:val="left" w:pos="147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Νέας Δημοκρατίας)</w:t>
      </w:r>
    </w:p>
    <w:p w14:paraId="4992429C" w14:textId="77777777" w:rsidR="00BA2908" w:rsidRDefault="00D473A4">
      <w:pPr>
        <w:tabs>
          <w:tab w:val="left" w:pos="1470"/>
        </w:tabs>
        <w:spacing w:after="0" w:line="600" w:lineRule="auto"/>
        <w:ind w:firstLine="720"/>
        <w:jc w:val="both"/>
        <w:rPr>
          <w:rFonts w:eastAsia="Times New Roman" w:cs="Times New Roman"/>
          <w:szCs w:val="24"/>
        </w:rPr>
      </w:pPr>
      <w:r w:rsidRPr="00C57F1B">
        <w:rPr>
          <w:rFonts w:eastAsia="Times New Roman" w:cs="Times New Roman"/>
          <w:b/>
          <w:szCs w:val="24"/>
        </w:rPr>
        <w:t xml:space="preserve">ΠΡΟΕΔΡΕΥΩΝ (Δημήτριος </w:t>
      </w:r>
      <w:proofErr w:type="spellStart"/>
      <w:r w:rsidRPr="00C57F1B">
        <w:rPr>
          <w:rFonts w:eastAsia="Times New Roman" w:cs="Times New Roman"/>
          <w:b/>
          <w:szCs w:val="24"/>
        </w:rPr>
        <w:t>Κρεμαστινός</w:t>
      </w:r>
      <w:proofErr w:type="spellEnd"/>
      <w:r w:rsidRPr="00C57F1B">
        <w:rPr>
          <w:rFonts w:eastAsia="Times New Roman" w:cs="Times New Roman"/>
          <w:b/>
          <w:szCs w:val="24"/>
        </w:rPr>
        <w:t>):</w:t>
      </w:r>
      <w:r>
        <w:rPr>
          <w:rFonts w:eastAsia="Times New Roman" w:cs="Times New Roman"/>
          <w:szCs w:val="24"/>
        </w:rPr>
        <w:t xml:space="preserve"> Και εγώ ευχαριστώ.</w:t>
      </w:r>
    </w:p>
    <w:p w14:paraId="4992429D"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t>Τον λόγο έχει ο κ. Ψυχογιός, Βουλευτής του ΣΥΡΙΖΑ.</w:t>
      </w:r>
    </w:p>
    <w:p w14:paraId="4992429E" w14:textId="77777777" w:rsidR="00BA2908" w:rsidRDefault="00D473A4">
      <w:pPr>
        <w:tabs>
          <w:tab w:val="left" w:pos="1470"/>
        </w:tabs>
        <w:spacing w:after="0" w:line="600" w:lineRule="auto"/>
        <w:ind w:firstLine="720"/>
        <w:jc w:val="both"/>
        <w:rPr>
          <w:rFonts w:eastAsia="Times New Roman" w:cs="Times New Roman"/>
          <w:szCs w:val="24"/>
        </w:rPr>
      </w:pPr>
      <w:r w:rsidRPr="00C57F1B">
        <w:rPr>
          <w:rFonts w:eastAsia="Times New Roman" w:cs="Times New Roman"/>
          <w:b/>
          <w:szCs w:val="24"/>
        </w:rPr>
        <w:t>ΓΕΩΡΓΙΟΣ ΨΥΧΟΓΙΟΣ:</w:t>
      </w:r>
      <w:r>
        <w:rPr>
          <w:rFonts w:eastAsia="Times New Roman" w:cs="Times New Roman"/>
          <w:b/>
          <w:szCs w:val="24"/>
        </w:rPr>
        <w:t xml:space="preserve"> </w:t>
      </w:r>
      <w:r>
        <w:rPr>
          <w:rFonts w:eastAsia="Times New Roman" w:cs="Times New Roman"/>
          <w:szCs w:val="24"/>
        </w:rPr>
        <w:t>Ευχαριστώ πολύ, κύριε Πρόεδρε.</w:t>
      </w:r>
    </w:p>
    <w:p w14:paraId="4992429F"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t>Θα ξεκινήσω την ομιλία μου προσυπογράφοντας και εγώ το ψήφισμα κατά τ</w:t>
      </w:r>
      <w:r>
        <w:rPr>
          <w:rFonts w:eastAsia="Times New Roman" w:cs="Times New Roman"/>
          <w:szCs w:val="24"/>
        </w:rPr>
        <w:t xml:space="preserve">ης βίας σε βάρος των γυναικών, που παρουσίασε η συνάδελφός μου από την Κορινθία η κ. </w:t>
      </w:r>
      <w:proofErr w:type="spellStart"/>
      <w:r>
        <w:rPr>
          <w:rFonts w:eastAsia="Times New Roman" w:cs="Times New Roman"/>
          <w:szCs w:val="24"/>
        </w:rPr>
        <w:t>Θελερίτη</w:t>
      </w:r>
      <w:proofErr w:type="spellEnd"/>
      <w:r>
        <w:rPr>
          <w:rFonts w:eastAsia="Times New Roman" w:cs="Times New Roman"/>
          <w:szCs w:val="24"/>
        </w:rPr>
        <w:t xml:space="preserve">. Χαιρετίζουμε και τη σημερινή κινητοποίηση στις 18.00΄ για τη δολοφονία της φοιτήτριας στη Ρόδο, της Ελένης </w:t>
      </w:r>
      <w:proofErr w:type="spellStart"/>
      <w:r>
        <w:rPr>
          <w:rFonts w:eastAsia="Times New Roman" w:cs="Times New Roman"/>
          <w:szCs w:val="24"/>
        </w:rPr>
        <w:t>Τοπαλούδη</w:t>
      </w:r>
      <w:proofErr w:type="spellEnd"/>
      <w:r>
        <w:rPr>
          <w:rFonts w:eastAsia="Times New Roman" w:cs="Times New Roman"/>
          <w:szCs w:val="24"/>
        </w:rPr>
        <w:t>.</w:t>
      </w:r>
    </w:p>
    <w:p w14:paraId="499242A0"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Υπουργοί, κυρίες και κύρι</w:t>
      </w:r>
      <w:r>
        <w:rPr>
          <w:rFonts w:eastAsia="Times New Roman" w:cs="Times New Roman"/>
          <w:szCs w:val="24"/>
        </w:rPr>
        <w:t xml:space="preserve">οι συνάδελφοι, μετά από μία  σκληρή δεκαετία, ερχόμαστε σήμερα με έναν κρατικό προϋπολογισμό για πρώτη φορά επεκτατικό. </w:t>
      </w:r>
    </w:p>
    <w:p w14:paraId="499242A1"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t>Γιατί άραγε είναι τόσο σημαντικός ο χαρακτηρισμός «επεκτατικός» που σε άλλες περιπτώσεις θα είχε αρνητικό πρόσημο, τουλάχιστον στη διεθ</w:t>
      </w:r>
      <w:r>
        <w:rPr>
          <w:rFonts w:eastAsia="Times New Roman" w:cs="Times New Roman"/>
          <w:szCs w:val="24"/>
        </w:rPr>
        <w:t xml:space="preserve">νή πολιτική σκηνή. Εδώ έχει ένα θετικό πρόσημο, γιατί θα αποτυπώσει και κοινωνικά και στην πράξη αυτό το διαφορετικό μείγμα πολιτικής που φέρνουμε. </w:t>
      </w:r>
    </w:p>
    <w:p w14:paraId="499242A2"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t>Η αλλαγή του μείγματος δημοσιονομικής πολιτικής που είμαστε πλέον σε θέση να προτείνουμε μετά τη λήξη των π</w:t>
      </w:r>
      <w:r>
        <w:rPr>
          <w:rFonts w:eastAsia="Times New Roman" w:cs="Times New Roman"/>
          <w:szCs w:val="24"/>
        </w:rPr>
        <w:t xml:space="preserve">ρογραμμάτων, αλλά που προσπαθήσαμε να κάνουμε και μέσα στα μνημόνια με το παράλληλο πρόγραμμα, θα επιφέρει αλλαγή και στις παραπάνω στρεβλώσεις και πληγές. </w:t>
      </w:r>
    </w:p>
    <w:p w14:paraId="499242A3"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t xml:space="preserve">Και πώς αποτυπώνονται αυτά; Με τη μείωση του ΕΝΦΙΑ κατά 30% </w:t>
      </w:r>
      <w:proofErr w:type="spellStart"/>
      <w:r>
        <w:rPr>
          <w:rFonts w:eastAsia="Times New Roman" w:cs="Times New Roman"/>
          <w:szCs w:val="24"/>
        </w:rPr>
        <w:t>μεσοσταθμικά</w:t>
      </w:r>
      <w:proofErr w:type="spellEnd"/>
      <w:r>
        <w:rPr>
          <w:rFonts w:eastAsia="Times New Roman" w:cs="Times New Roman"/>
          <w:szCs w:val="24"/>
        </w:rPr>
        <w:t>, με τη μείωση ασφαλιστικών</w:t>
      </w:r>
      <w:r>
        <w:rPr>
          <w:rFonts w:eastAsia="Times New Roman" w:cs="Times New Roman"/>
          <w:szCs w:val="24"/>
        </w:rPr>
        <w:t xml:space="preserve"> εισφορών ελεύθερων επαγγελματιών, αυτοαπασχολούμενων και αγροτών από </w:t>
      </w:r>
      <w:r w:rsidRPr="00A301D1">
        <w:rPr>
          <w:rFonts w:eastAsia="Times New Roman" w:cs="Times New Roman"/>
          <w:szCs w:val="24"/>
        </w:rPr>
        <w:t>1</w:t>
      </w:r>
      <w:r>
        <w:rPr>
          <w:rFonts w:eastAsia="Times New Roman" w:cs="Times New Roman"/>
          <w:szCs w:val="24"/>
        </w:rPr>
        <w:t>-1-2019, με τη σταδιακή μείωση του φόρου εισοδήματος νομικών προσώπων από 29% σε 25%, με μείωση 1% κατ’ έτος, με την επιδότηση των ασφαλιστικών εισφορών για νέους μέχρι είκοσι πέντε ετώ</w:t>
      </w:r>
      <w:r>
        <w:rPr>
          <w:rFonts w:eastAsia="Times New Roman" w:cs="Times New Roman"/>
          <w:szCs w:val="24"/>
        </w:rPr>
        <w:t>ν, με την ενίσχυση και τις προσλήψεις στην ειδική αγωγή, με την ενίσχυση του προγράμματος «Βοήθεια στο Σπίτι» με πάνω από τρεις χιλιάδες διακόσιες προσλήψεις.</w:t>
      </w:r>
    </w:p>
    <w:p w14:paraId="499242A4"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βέβαια δεν πρέπει να ξεχνάμε ότι καταφέραμε να αποτρέψουμε το άδικο και </w:t>
      </w:r>
      <w:r>
        <w:rPr>
          <w:rFonts w:eastAsia="Times New Roman" w:cs="Times New Roman"/>
          <w:szCs w:val="24"/>
        </w:rPr>
        <w:t>ε</w:t>
      </w:r>
      <w:r>
        <w:rPr>
          <w:rFonts w:eastAsia="Times New Roman" w:cs="Times New Roman"/>
          <w:szCs w:val="24"/>
        </w:rPr>
        <w:t>π</w:t>
      </w:r>
      <w:r>
        <w:rPr>
          <w:rFonts w:eastAsia="Times New Roman" w:cs="Times New Roman"/>
          <w:szCs w:val="24"/>
        </w:rPr>
        <w:t>α</w:t>
      </w:r>
      <w:r>
        <w:rPr>
          <w:rFonts w:eastAsia="Times New Roman" w:cs="Times New Roman"/>
          <w:szCs w:val="24"/>
        </w:rPr>
        <w:t xml:space="preserve">χθές μέτρο της </w:t>
      </w:r>
      <w:r>
        <w:rPr>
          <w:rFonts w:eastAsia="Times New Roman" w:cs="Times New Roman"/>
          <w:szCs w:val="24"/>
        </w:rPr>
        <w:t>περικοπής των συντάξεων που επιβλήθηκε από το ΔΝΤ στη δεύτερη αξιολόγηση. Και βέβαια το γεγονός ότι δίνουμε και φέτος κοινωνικό μέρισμα, ότι καταργούμε τον φόρο στο κρασί, ότι καταβάλλουμε τα αναδρομικά, ότι επαναφέρουμε τις συλλογικές διαπραγματεύσεις και</w:t>
      </w:r>
      <w:r>
        <w:rPr>
          <w:rFonts w:eastAsia="Times New Roman" w:cs="Times New Roman"/>
          <w:szCs w:val="24"/>
        </w:rPr>
        <w:t xml:space="preserve"> τις συλλογικές συμβάσεις εργασίας και την επικείμενη αύξηση του κατώτατου μισθού με την κατάργηση του </w:t>
      </w:r>
      <w:proofErr w:type="spellStart"/>
      <w:r>
        <w:rPr>
          <w:rFonts w:eastAsia="Times New Roman" w:cs="Times New Roman"/>
          <w:szCs w:val="24"/>
        </w:rPr>
        <w:t>υποκατώτατου</w:t>
      </w:r>
      <w:proofErr w:type="spellEnd"/>
      <w:r>
        <w:rPr>
          <w:rFonts w:eastAsia="Times New Roman" w:cs="Times New Roman"/>
          <w:szCs w:val="24"/>
        </w:rPr>
        <w:t>.</w:t>
      </w:r>
    </w:p>
    <w:p w14:paraId="499242A5" w14:textId="77777777" w:rsidR="00BA2908" w:rsidRDefault="00D473A4">
      <w:pPr>
        <w:tabs>
          <w:tab w:val="left" w:pos="1470"/>
        </w:tabs>
        <w:spacing w:after="0" w:line="600" w:lineRule="auto"/>
        <w:ind w:firstLine="720"/>
        <w:jc w:val="both"/>
        <w:rPr>
          <w:rFonts w:eastAsia="Times New Roman" w:cs="Times New Roman"/>
          <w:szCs w:val="24"/>
        </w:rPr>
      </w:pPr>
      <w:r>
        <w:rPr>
          <w:rFonts w:eastAsia="Times New Roman" w:cs="Times New Roman"/>
          <w:szCs w:val="24"/>
        </w:rPr>
        <w:t>Εμείς, λοιπόν, κυρίες και κύριοι συνάδελφοι, σε όλους τους τομείς προσπαθούμε να έχουμε στο κέντρο της πολιτικής μας τον άνθρωπο, τις ανάγκ</w:t>
      </w:r>
      <w:r>
        <w:rPr>
          <w:rFonts w:eastAsia="Times New Roman" w:cs="Times New Roman"/>
          <w:szCs w:val="24"/>
        </w:rPr>
        <w:t xml:space="preserve">ες και τα δικαιώματά του. Σε αυτό το πλαίσιο η ελληνική </w:t>
      </w:r>
      <w:r>
        <w:rPr>
          <w:rFonts w:eastAsia="Times New Roman" w:cs="Times New Roman"/>
          <w:szCs w:val="24"/>
        </w:rPr>
        <w:t>Κ</w:t>
      </w:r>
      <w:r>
        <w:rPr>
          <w:rFonts w:eastAsia="Times New Roman" w:cs="Times New Roman"/>
          <w:szCs w:val="24"/>
        </w:rPr>
        <w:t>υβέρνηση έχει αποδείξει με τις πρωτοβουλίες της ότι η παραπάνω θέση αποτελεί απόλυτη προτεραιότητα γι’ αυτήν και στο προσφυγικό – μεταναστευτικό.</w:t>
      </w:r>
    </w:p>
    <w:p w14:paraId="499242A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Σήμερα πια</w:t>
      </w:r>
      <w:r w:rsidRPr="003F6690">
        <w:rPr>
          <w:rFonts w:eastAsia="Times New Roman" w:cs="Times New Roman"/>
          <w:szCs w:val="24"/>
        </w:rPr>
        <w:t>,</w:t>
      </w:r>
      <w:r>
        <w:rPr>
          <w:rFonts w:eastAsia="Times New Roman" w:cs="Times New Roman"/>
          <w:szCs w:val="24"/>
        </w:rPr>
        <w:t xml:space="preserve"> σχεδόν μόνοι μας σε μία Ευρώπη που έχει σ</w:t>
      </w:r>
      <w:r>
        <w:rPr>
          <w:rFonts w:eastAsia="Times New Roman" w:cs="Times New Roman"/>
          <w:szCs w:val="24"/>
        </w:rPr>
        <w:t xml:space="preserve">κοτεινιάσει επικίνδυνα από τα σύννεφα ακροδεξιών, </w:t>
      </w:r>
      <w:proofErr w:type="spellStart"/>
      <w:r>
        <w:rPr>
          <w:rFonts w:eastAsia="Times New Roman" w:cs="Times New Roman"/>
          <w:szCs w:val="24"/>
        </w:rPr>
        <w:t>αντιμεταναστευτικών</w:t>
      </w:r>
      <w:proofErr w:type="spellEnd"/>
      <w:r>
        <w:rPr>
          <w:rFonts w:eastAsia="Times New Roman" w:cs="Times New Roman"/>
          <w:szCs w:val="24"/>
        </w:rPr>
        <w:t xml:space="preserve">, </w:t>
      </w:r>
      <w:proofErr w:type="spellStart"/>
      <w:r>
        <w:rPr>
          <w:rFonts w:eastAsia="Times New Roman" w:cs="Times New Roman"/>
          <w:szCs w:val="24"/>
        </w:rPr>
        <w:t>ξενοφοβικών</w:t>
      </w:r>
      <w:proofErr w:type="spellEnd"/>
      <w:r>
        <w:rPr>
          <w:rFonts w:eastAsia="Times New Roman" w:cs="Times New Roman"/>
          <w:szCs w:val="24"/>
        </w:rPr>
        <w:t>, αντιλαϊκών πολιτικών</w:t>
      </w:r>
      <w:r w:rsidRPr="003F6690">
        <w:rPr>
          <w:rFonts w:eastAsia="Times New Roman" w:cs="Times New Roman"/>
          <w:szCs w:val="24"/>
        </w:rPr>
        <w:t>,</w:t>
      </w:r>
      <w:r>
        <w:rPr>
          <w:rFonts w:eastAsia="Times New Roman" w:cs="Times New Roman"/>
          <w:szCs w:val="24"/>
        </w:rPr>
        <w:t xml:space="preserve"> παλεύουμε να προτάξουμε την αλληλεγγύη, την ανθρωπιά και την ένταξη, αλλά και τον σεβασμό στο διεθνές δίκαιο. Και όλα αυτά χωρίς να παραγνωρίζουμε τις</w:t>
      </w:r>
      <w:r>
        <w:rPr>
          <w:rFonts w:eastAsia="Times New Roman" w:cs="Times New Roman"/>
          <w:szCs w:val="24"/>
        </w:rPr>
        <w:t xml:space="preserve"> δυσκολίες, τις καθυστερήσεις, τα κωλύματα και τις κακές συνθήκες που συνεχίζουν και παραμένουν σε κάποιες δομές στα νησιά, έχοντας βέβαια προχωρήσει σε μία ισχυρή αποσυμφόρηση το τελευταίο διάστημα. </w:t>
      </w:r>
    </w:p>
    <w:p w14:paraId="499242A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λέμε ότι τα κάνουμε όλα καλά, γνωρίζοντας ό</w:t>
      </w:r>
      <w:r>
        <w:rPr>
          <w:rFonts w:eastAsia="Times New Roman" w:cs="Times New Roman"/>
          <w:szCs w:val="24"/>
        </w:rPr>
        <w:t>τι έχουν γίνει βήματα που είναι πολύ σημαντικά τόσο στη νομοθεσία όσο και στην εκπαίδευση, στην πρόσβαση στην υγεία, στην εργασία και την κοινωνική πρόνοια.</w:t>
      </w:r>
    </w:p>
    <w:p w14:paraId="499242A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Όμως για να δούμε ποιες λέξεις χρησιμοποίησε η Αξιωματική Αντιπολίτευση, διά του εισηγητή της, του </w:t>
      </w:r>
      <w:r>
        <w:rPr>
          <w:rFonts w:eastAsia="Times New Roman" w:cs="Times New Roman"/>
          <w:szCs w:val="24"/>
        </w:rPr>
        <w:t xml:space="preserve">κ. </w:t>
      </w:r>
      <w:proofErr w:type="spellStart"/>
      <w:r>
        <w:rPr>
          <w:rFonts w:eastAsia="Times New Roman" w:cs="Times New Roman"/>
          <w:szCs w:val="24"/>
        </w:rPr>
        <w:t>Σταϊκούρα</w:t>
      </w:r>
      <w:proofErr w:type="spellEnd"/>
      <w:r>
        <w:rPr>
          <w:rFonts w:eastAsia="Times New Roman" w:cs="Times New Roman"/>
          <w:szCs w:val="24"/>
        </w:rPr>
        <w:t>, μιλώντας για το προσφυγικό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μεταναστευτικό στρεφόμενος στην Κυβέρνηση του ΣΥΡΙΖΑ; Μίλησε για ανικανότητα, για ιδεοληψία και για αδιαφάνεια. Για πάμε λοιπόν να δούμε μία-μία αυτές τις λέξεις.</w:t>
      </w:r>
    </w:p>
    <w:p w14:paraId="499242A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Είναι άραγε ανικανότητα, όταν το 2015 με την έρευν</w:t>
      </w:r>
      <w:r>
        <w:rPr>
          <w:rFonts w:eastAsia="Times New Roman" w:cs="Times New Roman"/>
          <w:szCs w:val="24"/>
        </w:rPr>
        <w:t xml:space="preserve">α και διάσωση που έγινε στη θάλασσα και την ασφαλή μεταφορά στην ενδοχώρα, πάνω από ένα εκατομμύριο άνθρωποι πέρασαν στην ελληνική επικράτεια και στην υπόλοιπη Ευρώπη; Είναι άραγε ανικανότητα της ελληνικής Κυβέρνησης το κλείσιμο των συνόρων από δικούς σας </w:t>
      </w:r>
      <w:r>
        <w:rPr>
          <w:rFonts w:eastAsia="Times New Roman" w:cs="Times New Roman"/>
          <w:szCs w:val="24"/>
        </w:rPr>
        <w:t>συμμάχους και η μετατροπή της Ελλάδας σε αποθήκη ψυχών; Ή μήπως είναι ανικανότητα των Ενόπλων Δυνάμεων και του Μηχανικού συγκεκριμένα που έστησε τις δομές μέσα σε ελάχιστο χρόνο;</w:t>
      </w:r>
    </w:p>
    <w:p w14:paraId="499242A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Για να δούμε τώρα την ιδεοληψία. Είναι ιδεοληψία η Συνθήκη της Γενεύης, κυρίε</w:t>
      </w:r>
      <w:r>
        <w:rPr>
          <w:rFonts w:eastAsia="Times New Roman" w:cs="Times New Roman"/>
          <w:szCs w:val="24"/>
        </w:rPr>
        <w:t>ς και κύριοι συνάδελφοι, που προβλέπει ότι κάθε άνθρωπος που έρχεται στο ελληνικό έδαφος έχει δικαίωμα να κάνει αίτημα ασύλου και να εξεταστεί η διεθνής προστασία του; Ή μήπως η ίδρυση του Υπουργείου Μεταναστευτικής Πολιτικής, που ένας συνάδελφός σας χαρακ</w:t>
      </w:r>
      <w:r>
        <w:rPr>
          <w:rFonts w:eastAsia="Times New Roman" w:cs="Times New Roman"/>
          <w:szCs w:val="24"/>
        </w:rPr>
        <w:t xml:space="preserve">τήρισε αχρείαστο, δημιουργεί προβλήματα; Τέλος, αν </w:t>
      </w:r>
      <w:r>
        <w:rPr>
          <w:rFonts w:eastAsia="Times New Roman" w:cs="Times New Roman"/>
          <w:szCs w:val="24"/>
        </w:rPr>
        <w:lastRenderedPageBreak/>
        <w:t>είναι ιδεοληψία το ότι εμείς δεν έχουμε πολίτες Α΄, Β΄ και Γ΄ κατηγορίας, πράγματι είμαστε ιδεοληπτικοί, γιατί βάζουμε στο κέντρο τον άνθρωπο χωρίς αστερίσκους.</w:t>
      </w:r>
    </w:p>
    <w:p w14:paraId="499242A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Πάμε τώρα και στην αδιαφάνεια, η οποία έχει </w:t>
      </w:r>
      <w:r>
        <w:rPr>
          <w:rFonts w:eastAsia="Times New Roman" w:cs="Times New Roman"/>
          <w:szCs w:val="24"/>
        </w:rPr>
        <w:t xml:space="preserve">γίνει καραμέλα από την πλευρά σας το τελευταίο διάστημα. Έφτασε μάλιστα και ο Αρχηγός της Αξιωματικής Αντιπολίτευσης από αυτό το Βήμα να αναφερθεί στο πόρισμα-φωτιά της </w:t>
      </w:r>
      <w:r>
        <w:rPr>
          <w:rFonts w:eastAsia="Times New Roman" w:cs="Times New Roman"/>
          <w:szCs w:val="24"/>
          <w:lang w:val="en-US"/>
        </w:rPr>
        <w:t>OLAF</w:t>
      </w:r>
      <w:r>
        <w:rPr>
          <w:rFonts w:eastAsia="Times New Roman" w:cs="Times New Roman"/>
          <w:szCs w:val="24"/>
        </w:rPr>
        <w:t xml:space="preserve"> περί κακοδιαχείρισης της </w:t>
      </w:r>
      <w:r>
        <w:rPr>
          <w:rFonts w:eastAsia="Times New Roman" w:cs="Times New Roman"/>
          <w:szCs w:val="24"/>
        </w:rPr>
        <w:t>ε</w:t>
      </w:r>
      <w:r>
        <w:rPr>
          <w:rFonts w:eastAsia="Times New Roman" w:cs="Times New Roman"/>
          <w:szCs w:val="24"/>
        </w:rPr>
        <w:t>λληνικής Κυβέρνησης στα κονδύλια.</w:t>
      </w:r>
    </w:p>
    <w:p w14:paraId="499242A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Τι ήταν όμως τελικά όλ</w:t>
      </w:r>
      <w:r>
        <w:rPr>
          <w:rFonts w:eastAsia="Times New Roman" w:cs="Times New Roman"/>
          <w:szCs w:val="24"/>
        </w:rPr>
        <w:t xml:space="preserve">ο αυτό; Με πηχυαίους τίτλους είδαμε αυτό το πόρισμα-φωτιά και ω, του θαύματος μέσα στο κυρίως κείμενο των δημοσιευμάτων δεν αναφερόταν πουθενά η </w:t>
      </w:r>
      <w:r>
        <w:rPr>
          <w:rFonts w:eastAsia="Times New Roman" w:cs="Times New Roman"/>
          <w:szCs w:val="24"/>
        </w:rPr>
        <w:t>ε</w:t>
      </w:r>
      <w:r>
        <w:rPr>
          <w:rFonts w:eastAsia="Times New Roman" w:cs="Times New Roman"/>
          <w:szCs w:val="24"/>
        </w:rPr>
        <w:t>λληνική Κυβέρνηση, αλλά η Ευρωπαϊκή Υπηρεσία Υποστήριξης Ασύλου, η EASO -που ξέρετε και τα ευρωπαϊκά υποτίθετα</w:t>
      </w:r>
      <w:r>
        <w:rPr>
          <w:rFonts w:eastAsia="Times New Roman" w:cs="Times New Roman"/>
          <w:szCs w:val="24"/>
        </w:rPr>
        <w:t xml:space="preserve">ι καλύτερα από εμάς- στην οποία διαπίστωσε κάποιες παρατυπίες. Επομένως, ούτε καν από τα προσφιλή σας </w:t>
      </w:r>
      <w:r>
        <w:rPr>
          <w:rFonts w:eastAsia="Times New Roman" w:cs="Times New Roman"/>
          <w:szCs w:val="24"/>
        </w:rPr>
        <w:t>Μ</w:t>
      </w:r>
      <w:r>
        <w:rPr>
          <w:rFonts w:eastAsia="Times New Roman" w:cs="Times New Roman"/>
          <w:szCs w:val="24"/>
        </w:rPr>
        <w:t xml:space="preserve">έσα η δική μας Κυβέρνηση εμπλέκεται πουθενά. Όμως είναι το αγαπημένο σας παιχνίδι να ρίχνετε λάσπη στον ανεμιστήρα. </w:t>
      </w:r>
    </w:p>
    <w:p w14:paraId="499242A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 χαρακτηριστικότερο βέβαια παράδει</w:t>
      </w:r>
      <w:r>
        <w:rPr>
          <w:rFonts w:eastAsia="Times New Roman" w:cs="Times New Roman"/>
          <w:szCs w:val="24"/>
        </w:rPr>
        <w:t xml:space="preserve">γμα είναι οι συνεχείς αναφορές σας στο περιβόητο ποσό των 1,6 δισεκατομμυρίων ευρώ, που υποτίθεται ότι πήρε το ελληνικό κράτος για τη διαχείριση του προσφυγικού, παρ’ όλες τις επανειλημμένες απαντήσεις μας με επίσημα στοιχεία. </w:t>
      </w:r>
    </w:p>
    <w:p w14:paraId="499242A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Αυτό που θέλω μόνο να τονίσω</w:t>
      </w:r>
      <w:r>
        <w:rPr>
          <w:rFonts w:eastAsia="Times New Roman" w:cs="Times New Roman"/>
          <w:szCs w:val="24"/>
        </w:rPr>
        <w:t xml:space="preserve"> είναι ότι δεν μιλάμε για 1,6 δισεκατομμύρια ευρώ εκταμίευση στο ελληνικό κράτος, αλλά για συνολικό προϋπολογισμό δράσεων </w:t>
      </w:r>
      <w:r>
        <w:rPr>
          <w:rFonts w:eastAsia="Times New Roman" w:cs="Times New Roman"/>
          <w:szCs w:val="24"/>
        </w:rPr>
        <w:lastRenderedPageBreak/>
        <w:t xml:space="preserve">της τάξης των 1,6 δισεκατομμυρίων ευρώ. Από αυτές τις δράσεις λοιπόν αυτή τη στιγμή έχουν εγκριθεί 1,41 δισεκατομμύρια ευρώ από την </w:t>
      </w:r>
      <w:r>
        <w:rPr>
          <w:rFonts w:eastAsia="Times New Roman" w:cs="Times New Roman"/>
          <w:szCs w:val="24"/>
          <w:lang w:val="en-US"/>
        </w:rPr>
        <w:t>DG</w:t>
      </w:r>
      <w:r w:rsidRPr="00805221">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έχουν εκταμιευθεί μόλις κάποια από αυτά και πάνε στο ελληνικό κράτος, σε διεθνείς οργανισμούς κλπ. Υπάρχουν επίσης 650 εκατομμύρια ευρώ που διατίθενται από την </w:t>
      </w:r>
      <w:r>
        <w:rPr>
          <w:rFonts w:eastAsia="Times New Roman" w:cs="Times New Roman"/>
          <w:szCs w:val="24"/>
          <w:lang w:val="en-US"/>
        </w:rPr>
        <w:t>DG</w:t>
      </w:r>
      <w:r w:rsidRPr="00805221">
        <w:rPr>
          <w:rFonts w:eastAsia="Times New Roman" w:cs="Times New Roman"/>
          <w:szCs w:val="24"/>
        </w:rPr>
        <w:t xml:space="preserve"> </w:t>
      </w:r>
      <w:r>
        <w:rPr>
          <w:rFonts w:eastAsia="Times New Roman" w:cs="Times New Roman"/>
          <w:szCs w:val="24"/>
          <w:lang w:val="en-US"/>
        </w:rPr>
        <w:t>ECHO</w:t>
      </w:r>
      <w:r w:rsidRPr="00805221">
        <w:rPr>
          <w:rFonts w:eastAsia="Times New Roman" w:cs="Times New Roman"/>
          <w:szCs w:val="24"/>
        </w:rPr>
        <w:t xml:space="preserve"> </w:t>
      </w:r>
      <w:r>
        <w:rPr>
          <w:rFonts w:eastAsia="Times New Roman" w:cs="Times New Roman"/>
          <w:szCs w:val="24"/>
        </w:rPr>
        <w:t>κατευθείαν σε διεθνείς οργανισμούς και ΜΚΟ, χωρίς να μπορούν αυτά τα χρήματα να υ</w:t>
      </w:r>
      <w:r>
        <w:rPr>
          <w:rFonts w:eastAsia="Times New Roman" w:cs="Times New Roman"/>
          <w:szCs w:val="24"/>
        </w:rPr>
        <w:t>παχθούν σε οποιονδήποτε έλεγχο από εμάς.</w:t>
      </w:r>
    </w:p>
    <w:p w14:paraId="499242A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επειδή εδώ μιλάμε για τον κρατικό προϋπολογισμό, πρέπει να γνωρίζετε ότι ο προϋπολογισμός του Υπουργείου Μεταναστευτικής Πολιτικής το 2019 θα ανέλθει σε 41,3 εκατομμύρια ευρώ και σε 40 εκατομμύρια ευρώ από το Πρ</w:t>
      </w:r>
      <w:r>
        <w:rPr>
          <w:rFonts w:eastAsia="Times New Roman" w:cs="Times New Roman"/>
          <w:szCs w:val="24"/>
        </w:rPr>
        <w:t xml:space="preserve">όγραμμα Δημοσίων Επενδύσεων, ώστε να καλύψει τις πολύπλευρες ανάγκες των υπηρεσιών και </w:t>
      </w:r>
      <w:proofErr w:type="spellStart"/>
      <w:r>
        <w:rPr>
          <w:rFonts w:eastAsia="Times New Roman" w:cs="Times New Roman"/>
          <w:szCs w:val="24"/>
        </w:rPr>
        <w:t>δράσεών</w:t>
      </w:r>
      <w:proofErr w:type="spellEnd"/>
      <w:r>
        <w:rPr>
          <w:rFonts w:eastAsia="Times New Roman" w:cs="Times New Roman"/>
          <w:szCs w:val="24"/>
        </w:rPr>
        <w:t xml:space="preserve"> του.</w:t>
      </w:r>
    </w:p>
    <w:p w14:paraId="499242B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αναφερθώ και σε κάτι άλλο, κυρίες και κύριοι συνάδελφοι, διότι ναι, μεν ξεπεράστηκαν τα όρια πολλές φορές σε αυτήν την Αίθουσα αυτές τις </w:t>
      </w:r>
      <w:r>
        <w:rPr>
          <w:rFonts w:eastAsia="Times New Roman" w:cs="Times New Roman"/>
          <w:szCs w:val="24"/>
        </w:rPr>
        <w:t>μέρες, ένα όμως δεν μπορεί να μείνει αναπάντητο. Νομίζω ότι ο συνάδελφος από τη Νέα Δημοκρατία</w:t>
      </w:r>
      <w:r>
        <w:rPr>
          <w:rFonts w:eastAsia="Times New Roman" w:cs="Times New Roman"/>
          <w:szCs w:val="24"/>
        </w:rPr>
        <w:t>, ο</w:t>
      </w:r>
      <w:r>
        <w:rPr>
          <w:rFonts w:eastAsia="Times New Roman" w:cs="Times New Roman"/>
          <w:szCs w:val="24"/>
        </w:rPr>
        <w:t xml:space="preserve"> κ. Αθανασίου</w:t>
      </w:r>
      <w:r>
        <w:rPr>
          <w:rFonts w:eastAsia="Times New Roman" w:cs="Times New Roman"/>
          <w:szCs w:val="24"/>
        </w:rPr>
        <w:t>,</w:t>
      </w:r>
      <w:r>
        <w:rPr>
          <w:rFonts w:eastAsia="Times New Roman" w:cs="Times New Roman"/>
          <w:szCs w:val="24"/>
        </w:rPr>
        <w:t xml:space="preserve"> δεν δίστασε να συνδέσει μέχρι και τον </w:t>
      </w:r>
      <w:proofErr w:type="spellStart"/>
      <w:r>
        <w:rPr>
          <w:rFonts w:eastAsia="Times New Roman" w:cs="Times New Roman"/>
          <w:szCs w:val="24"/>
        </w:rPr>
        <w:t>Γκαίμπελς</w:t>
      </w:r>
      <w:proofErr w:type="spellEnd"/>
      <w:r>
        <w:rPr>
          <w:rFonts w:eastAsia="Times New Roman" w:cs="Times New Roman"/>
          <w:szCs w:val="24"/>
        </w:rPr>
        <w:t xml:space="preserve"> με την Κυβέρνηση αυτή.</w:t>
      </w:r>
    </w:p>
    <w:p w14:paraId="499242B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Κατ’ αρχάς, κάνω έκκληση και για το υπόλοιπο του προϋπολογισμού σε όλα τα</w:t>
      </w:r>
      <w:r>
        <w:rPr>
          <w:rFonts w:eastAsia="Times New Roman" w:cs="Times New Roman"/>
          <w:szCs w:val="24"/>
        </w:rPr>
        <w:t xml:space="preserve"> κόμματα του δημοκρατικού τόξου να αντιπαρατεθούμε με επιχειρήματα και όχι με </w:t>
      </w:r>
      <w:r>
        <w:rPr>
          <w:rFonts w:eastAsia="Times New Roman" w:cs="Times New Roman"/>
          <w:szCs w:val="24"/>
        </w:rPr>
        <w:lastRenderedPageBreak/>
        <w:t>τέτοιες αναφορές ή και με άλλες λεκτικές επιθέσεις μέσα στον χώρο του Κοινοβουλίου απέναντι σε συναδέλφους μας.</w:t>
      </w:r>
    </w:p>
    <w:p w14:paraId="499242B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Επίσης, πρέπει να είστε πολύ προσεκτικοί -και ελπίζω να μην το ενσ</w:t>
      </w:r>
      <w:r>
        <w:rPr>
          <w:rFonts w:eastAsia="Times New Roman" w:cs="Times New Roman"/>
          <w:szCs w:val="24"/>
        </w:rPr>
        <w:t xml:space="preserve">τερνίζεστε όλοι αυτό που είπε ο κ. Αθανασίου- όταν </w:t>
      </w:r>
      <w:proofErr w:type="spellStart"/>
      <w:r>
        <w:rPr>
          <w:rFonts w:eastAsia="Times New Roman" w:cs="Times New Roman"/>
          <w:szCs w:val="24"/>
        </w:rPr>
        <w:t>αναφέρεσθε</w:t>
      </w:r>
      <w:proofErr w:type="spellEnd"/>
      <w:r>
        <w:rPr>
          <w:rFonts w:eastAsia="Times New Roman" w:cs="Times New Roman"/>
          <w:szCs w:val="24"/>
        </w:rPr>
        <w:t xml:space="preserve"> στο </w:t>
      </w:r>
      <w:r>
        <w:rPr>
          <w:rFonts w:eastAsia="Times New Roman" w:cs="Times New Roman"/>
          <w:szCs w:val="24"/>
        </w:rPr>
        <w:t>κ</w:t>
      </w:r>
      <w:r>
        <w:rPr>
          <w:rFonts w:eastAsia="Times New Roman" w:cs="Times New Roman"/>
          <w:szCs w:val="24"/>
        </w:rPr>
        <w:t xml:space="preserve">όμμα, την Κοινοβουλευτική Ομάδα και την Κυβέρνηση του ΣΥΡΙΖΑ με τέτοιον τρόπο, διότι αποτελούνται από ανθρώπους που έχουν αγωνιστεί για δεκαετίες στον δρόμο, στη Βουλή και τώρα στην </w:t>
      </w:r>
      <w:r>
        <w:rPr>
          <w:rFonts w:eastAsia="Times New Roman" w:cs="Times New Roman"/>
          <w:szCs w:val="24"/>
        </w:rPr>
        <w:t>Κυβέρνηση απέναντι στον φασισμό με όλες τις μορφές του. Έχουν φυλακιστεί, εξοριστεί, στιγματιστεί και υποφέρει αυτοί και οι οικογένειές τους για τις ιδέες τους.</w:t>
      </w:r>
    </w:p>
    <w:p w14:paraId="499242B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Εμείς θα συνεχίσουμε να υπηρετούμε με συνέπεια τις αρχές αυτές, τη στιγμή που η κεντρική γραμμή</w:t>
      </w:r>
      <w:r>
        <w:rPr>
          <w:rFonts w:eastAsia="Times New Roman" w:cs="Times New Roman"/>
          <w:szCs w:val="24"/>
        </w:rPr>
        <w:t xml:space="preserve"> της Νέας Δημοκρατίας </w:t>
      </w:r>
      <w:r>
        <w:rPr>
          <w:rFonts w:eastAsia="Times New Roman" w:cs="Times New Roman"/>
          <w:szCs w:val="24"/>
        </w:rPr>
        <w:t>-</w:t>
      </w:r>
      <w:r>
        <w:rPr>
          <w:rFonts w:eastAsia="Times New Roman" w:cs="Times New Roman"/>
          <w:szCs w:val="24"/>
        </w:rPr>
        <w:t>και όχι επιμέρους συνάδελφοι</w:t>
      </w:r>
      <w:r>
        <w:rPr>
          <w:rFonts w:eastAsia="Times New Roman" w:cs="Times New Roman"/>
          <w:szCs w:val="24"/>
        </w:rPr>
        <w:t>-</w:t>
      </w:r>
      <w:r>
        <w:rPr>
          <w:rFonts w:eastAsia="Times New Roman" w:cs="Times New Roman"/>
          <w:szCs w:val="24"/>
        </w:rPr>
        <w:t xml:space="preserve"> ρίχν</w:t>
      </w:r>
      <w:r>
        <w:rPr>
          <w:rFonts w:eastAsia="Times New Roman" w:cs="Times New Roman"/>
          <w:szCs w:val="24"/>
        </w:rPr>
        <w:t>ει</w:t>
      </w:r>
      <w:r>
        <w:rPr>
          <w:rFonts w:eastAsia="Times New Roman" w:cs="Times New Roman"/>
          <w:szCs w:val="24"/>
        </w:rPr>
        <w:t xml:space="preserve"> όλο και περισσότερο νερό στον μύλο της ακροδεξιάς.</w:t>
      </w:r>
    </w:p>
    <w:p w14:paraId="499242B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p>
    <w:p w14:paraId="499242B5" w14:textId="77777777" w:rsidR="00BA2908" w:rsidRDefault="00D473A4">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499242B6" w14:textId="77777777" w:rsidR="00BA2908" w:rsidRDefault="00D473A4">
      <w:pPr>
        <w:spacing w:after="0"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εγώ ευχαριστώ.</w:t>
      </w:r>
    </w:p>
    <w:p w14:paraId="499242B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Τον λόγο έχει ο κ. Στεργίου.</w:t>
      </w:r>
    </w:p>
    <w:p w14:paraId="499242B8" w14:textId="77777777" w:rsidR="00BA2908" w:rsidRDefault="00D473A4">
      <w:pPr>
        <w:spacing w:after="0" w:line="600" w:lineRule="auto"/>
        <w:ind w:firstLine="720"/>
        <w:jc w:val="both"/>
        <w:rPr>
          <w:rFonts w:eastAsia="Times New Roman" w:cs="Times New Roman"/>
          <w:szCs w:val="24"/>
        </w:rPr>
      </w:pPr>
      <w:r w:rsidRPr="002218C7">
        <w:rPr>
          <w:rFonts w:eastAsia="Times New Roman" w:cs="Times New Roman"/>
          <w:b/>
          <w:szCs w:val="24"/>
        </w:rPr>
        <w:t>ΚΩΝΣΤΑ</w:t>
      </w:r>
      <w:r w:rsidRPr="002218C7">
        <w:rPr>
          <w:rFonts w:eastAsia="Times New Roman" w:cs="Times New Roman"/>
          <w:b/>
          <w:szCs w:val="24"/>
        </w:rPr>
        <w:t>ΝΤΙΝΟΣ ΣΤΕΡΓΙΟΥ:</w:t>
      </w:r>
      <w:r>
        <w:rPr>
          <w:rFonts w:eastAsia="Times New Roman" w:cs="Times New Roman"/>
          <w:szCs w:val="24"/>
        </w:rPr>
        <w:t xml:space="preserve"> Ευχαριστώ, κύριε Πρόεδρε.</w:t>
      </w:r>
    </w:p>
    <w:p w14:paraId="499242B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Κυβέρνηση παρουσιάζει ως φιλολαϊκό τον κρατικό προϋπολογισμό που όχι μόνο ενσωματώνει όλα τα αντιλαϊκά μέτρα των προηγούμενων χρόνων και τους στόχους για τα ματωμένα πλεονάσματα, αλλά φορτώνει και νέα βάρη στον </w:t>
      </w:r>
      <w:r>
        <w:rPr>
          <w:rFonts w:eastAsia="Times New Roman" w:cs="Times New Roman"/>
          <w:szCs w:val="24"/>
        </w:rPr>
        <w:t xml:space="preserve">λαό, ενώ την </w:t>
      </w:r>
      <w:r>
        <w:rPr>
          <w:rFonts w:eastAsia="Times New Roman" w:cs="Times New Roman"/>
          <w:szCs w:val="24"/>
        </w:rPr>
        <w:lastRenderedPageBreak/>
        <w:t>ίδια στιγμή μπουκώνει με νέα προνόμια το μεγάλο κεφάλαιο. Έτσι, λοιπόν, για άλλη μια χρονιά οι εργαζόμενοι θα είναι τα μεγαλύτερα θύματα αυτού του ταξικού προϋπολογισμού σε βάρος τους. Γιατί ταξικός είναι ο προϋπολογισμός, αλλά σε όφελος των ε</w:t>
      </w:r>
      <w:r>
        <w:rPr>
          <w:rFonts w:eastAsia="Times New Roman" w:cs="Times New Roman"/>
          <w:szCs w:val="24"/>
        </w:rPr>
        <w:t>πιχειρηματικών ομίλων του μεγάλου κεφαλαίου.</w:t>
      </w:r>
    </w:p>
    <w:p w14:paraId="499242B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Να βάλουμε μερικά ερωτήματα: Τι είναι αυτό που εμποδίζει, όμως, και δεν ικανοποιεί σήμερα έστω και τις στοιχειώδεις ανάγκες των εργαζομένων; Γιατί η νέα γενιά να ζει και να ζήσει χειρότερα από την προηγούμενη κα</w:t>
      </w:r>
      <w:r>
        <w:rPr>
          <w:rFonts w:eastAsia="Times New Roman" w:cs="Times New Roman"/>
          <w:szCs w:val="24"/>
        </w:rPr>
        <w:t xml:space="preserve">ι να γυρνάει η ζωή πίσω δεκαετίες; Γιατί να μην έχουν όλοι οι εργαζόμενοι δουλειά με σταθερό ημερήσιο χρόνο εργασίας και μάλιστα μειωμένο, λόγω της εξέλιξης της επιστήμης; Γιατί να μην απολαμβάνουν δωρεάν αναβαθμισμένες παροχές υγείας, παιδείας, πρόνοιας; </w:t>
      </w:r>
      <w:r>
        <w:rPr>
          <w:rFonts w:eastAsia="Times New Roman" w:cs="Times New Roman"/>
          <w:szCs w:val="24"/>
        </w:rPr>
        <w:t>Γιατί να μην έχουν επαρκή ελεύθερο χρόνο για ξεκούραση, ψυχαγωγία, να απολαμβάνουν τον πολιτισμό και τον αθλητισμό; Γιατί να μην μπορούν να κάνουν διακοπές αυτοί μαζί με τις οικογένειές τους; Άραγε, θα ικανοποιηθεί κάτι από όλα αυτά με το μέρισμα των πεντα</w:t>
      </w:r>
      <w:r>
        <w:rPr>
          <w:rFonts w:eastAsia="Times New Roman" w:cs="Times New Roman"/>
          <w:szCs w:val="24"/>
        </w:rPr>
        <w:t xml:space="preserve">κοσίων ευρώ το πολύ το οποίο δίνετε και πανηγυρίζετε σε νοικοκυριά που έχουν εισόδημα πέντε, έξι, επτά, οκτώ ή εννιά χιλιάδες ευρώ; Όχι. </w:t>
      </w:r>
    </w:p>
    <w:p w14:paraId="499242B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Αυτά και άλλα πολλά «γιατί» προβληματίζουν τους εργαζόμενους. Και τους καλούμε να μας ακούσουν. Το εμπόδιο για όλα αυτ</w:t>
      </w:r>
      <w:r>
        <w:rPr>
          <w:rFonts w:eastAsia="Times New Roman" w:cs="Times New Roman"/>
          <w:szCs w:val="24"/>
        </w:rPr>
        <w:t xml:space="preserve">ά τα «γιατί» είναι η οργάνωση της οικονομίας και το σύστημά της, που λειτουργεί με βασικό κριτήριο και γνώμονα </w:t>
      </w:r>
      <w:r>
        <w:rPr>
          <w:rFonts w:eastAsia="Times New Roman" w:cs="Times New Roman"/>
          <w:szCs w:val="24"/>
        </w:rPr>
        <w:lastRenderedPageBreak/>
        <w:t>το κέρδος και όχι την ικανοποίηση όλων των παραπάνω αναγκών. Είναι οι επιχειρηματικοί όμιλοι, οι βιομήχανοι, οι εφοπλιστές που έχουν τα κλειδιά τ</w:t>
      </w:r>
      <w:r>
        <w:rPr>
          <w:rFonts w:eastAsia="Times New Roman" w:cs="Times New Roman"/>
          <w:szCs w:val="24"/>
        </w:rPr>
        <w:t>ης οικονομίας στα χέρια τους και φορτώνουν στον λαό για χάρη της κερδοφορίας τους μια ζωή γεμάτη βάσανα, φτώχεια και εξαθλίωση. Είναι ένα σύστημα, το οποίο σαπίζει και θυσιάζει τις ανθρώπινες ζωές για την κερδοφορία του, με αποτέλεσμα το 10% να ζει στη χλι</w:t>
      </w:r>
      <w:r>
        <w:rPr>
          <w:rFonts w:eastAsia="Times New Roman" w:cs="Times New Roman"/>
          <w:szCs w:val="24"/>
        </w:rPr>
        <w:t>δή και το 90% να αγκομαχάει για να τα βγάλει πέρα.</w:t>
      </w:r>
    </w:p>
    <w:p w14:paraId="499242B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 ΚΚΕ λέει στον λαό μας να αμφισβητήσει εν </w:t>
      </w:r>
      <w:proofErr w:type="spellStart"/>
      <w:r>
        <w:rPr>
          <w:rFonts w:eastAsia="Times New Roman" w:cs="Times New Roman"/>
          <w:szCs w:val="24"/>
        </w:rPr>
        <w:t>πρώτοις</w:t>
      </w:r>
      <w:proofErr w:type="spellEnd"/>
      <w:r>
        <w:rPr>
          <w:rFonts w:eastAsia="Times New Roman" w:cs="Times New Roman"/>
          <w:szCs w:val="24"/>
        </w:rPr>
        <w:t xml:space="preserve"> και να απορρίψει αυτό που του λανσάρετε ως σωτηρία, με το οποίο ούτε στη Δευτέρα Παρουσία δεν πρόκειται να δει χαΐρι. Να ακουμπήσει πάνω στην πρότασή μας</w:t>
      </w:r>
      <w:r>
        <w:rPr>
          <w:rFonts w:eastAsia="Times New Roman" w:cs="Times New Roman"/>
          <w:szCs w:val="24"/>
        </w:rPr>
        <w:t xml:space="preserve"> που συμβαδίζει απόλυτα με την εποχή. Δηλαδή ποιο; Να απολαμβάνει ο λαός αυτό, το οποίο παράγει για να έχει μια ζωή με χαμόγελο και μάτια γεμάτα ευτυχία. </w:t>
      </w:r>
    </w:p>
    <w:p w14:paraId="499242B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Αυτό μπορεί να γίνει μόνο όταν όλα τα οικονομικά εργαλεία μπουν στη διάθεση και στην υπηρεσία του λαο</w:t>
      </w:r>
      <w:r>
        <w:rPr>
          <w:rFonts w:eastAsia="Times New Roman" w:cs="Times New Roman"/>
          <w:szCs w:val="24"/>
        </w:rPr>
        <w:t xml:space="preserve">ύ μας, με την κοινωνικοποίηση των συγκεντρωμένων μέσων παραγωγής, όταν όλες οι πλουτοπαραγωγικές πηγές γίνουν κοινωνική περιουσία, απελευθερώνοντας έτσι τις μεγάλες αναπτυξιακές δυνατότητες που έχει σήμερα η χώρα μας και οι οποίες με επιστημονικό κεντρικό </w:t>
      </w:r>
      <w:r>
        <w:rPr>
          <w:rFonts w:eastAsia="Times New Roman" w:cs="Times New Roman"/>
          <w:szCs w:val="24"/>
        </w:rPr>
        <w:t xml:space="preserve">σχεδιασμό θα δώσουν δύναμη και ώθηση σε όλους τους κλάδους της οικονομίας, εξαλείφοντας έτσι οριστικά την αναρχία στην παραγωγή που χαρακτηρίζει το καπιταλιστικό σύστημα και </w:t>
      </w:r>
      <w:r>
        <w:rPr>
          <w:rFonts w:eastAsia="Times New Roman" w:cs="Times New Roman"/>
          <w:szCs w:val="24"/>
        </w:rPr>
        <w:lastRenderedPageBreak/>
        <w:t>γεννά τις βαθιές αυτές οικονομικές κρίσεις, τις οποίες πληρώνει ο λαός μας. Αυτή η</w:t>
      </w:r>
      <w:r>
        <w:rPr>
          <w:rFonts w:eastAsia="Times New Roman" w:cs="Times New Roman"/>
          <w:szCs w:val="24"/>
        </w:rPr>
        <w:t xml:space="preserve"> λαϊκή εξουσία μπορεί να εξαλείψει πραγματικά όλα τα βάσανα του λαού μας.</w:t>
      </w:r>
    </w:p>
    <w:p w14:paraId="499242B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πανηγυρίζετε ότι καταφέρατε να κατεβάσετε την ανεργία στο 18%, ενώ την παραλάβατε στο 26%. Πέρα από το </w:t>
      </w:r>
      <w:r>
        <w:rPr>
          <w:rFonts w:eastAsia="Times New Roman" w:cs="Times New Roman"/>
          <w:szCs w:val="24"/>
        </w:rPr>
        <w:t xml:space="preserve">ότι </w:t>
      </w:r>
      <w:r>
        <w:rPr>
          <w:rFonts w:eastAsia="Times New Roman" w:cs="Times New Roman"/>
          <w:szCs w:val="24"/>
        </w:rPr>
        <w:t>ανταγωνίζεσθ</w:t>
      </w:r>
      <w:r>
        <w:rPr>
          <w:rFonts w:eastAsia="Times New Roman" w:cs="Times New Roman"/>
          <w:szCs w:val="24"/>
        </w:rPr>
        <w:t xml:space="preserve">ε </w:t>
      </w:r>
      <w:r>
        <w:rPr>
          <w:rFonts w:eastAsia="Times New Roman" w:cs="Times New Roman"/>
          <w:szCs w:val="24"/>
        </w:rPr>
        <w:t>με τη Νέα Δημοκρατία και το ΠΑΣΟΚ ποιο</w:t>
      </w:r>
      <w:r>
        <w:rPr>
          <w:rFonts w:eastAsia="Times New Roman" w:cs="Times New Roman"/>
          <w:szCs w:val="24"/>
        </w:rPr>
        <w:t>ς έφερε πιο μεγάλη δυστυχία σε εργαζόμενους και άνεργους, ας δούμε την πραγματικότητα και μάλιστα με στοιχεία δικά σας.</w:t>
      </w:r>
    </w:p>
    <w:p w14:paraId="499242BF" w14:textId="77777777" w:rsidR="00BA2908" w:rsidRDefault="00D473A4">
      <w:pPr>
        <w:spacing w:after="0" w:line="600" w:lineRule="auto"/>
        <w:ind w:firstLine="720"/>
        <w:jc w:val="both"/>
        <w:rPr>
          <w:rFonts w:eastAsia="Times New Roman"/>
          <w:szCs w:val="24"/>
        </w:rPr>
      </w:pPr>
      <w:r>
        <w:rPr>
          <w:rFonts w:eastAsia="Times New Roman" w:cs="Times New Roman"/>
          <w:szCs w:val="24"/>
        </w:rPr>
        <w:t xml:space="preserve">Πρώτον, δεν γνωρίζετε ότι πεντακόσιες χιλιάδες εργαζόμενοι δουλεύουν στο εξωτερικό και δεν </w:t>
      </w:r>
      <w:proofErr w:type="spellStart"/>
      <w:r>
        <w:rPr>
          <w:rFonts w:eastAsia="Times New Roman" w:cs="Times New Roman"/>
          <w:szCs w:val="24"/>
        </w:rPr>
        <w:t>προσμετρώνται</w:t>
      </w:r>
      <w:proofErr w:type="spellEnd"/>
      <w:r>
        <w:rPr>
          <w:rFonts w:eastAsia="Times New Roman" w:cs="Times New Roman"/>
          <w:szCs w:val="24"/>
        </w:rPr>
        <w:t xml:space="preserve"> στους αριθμούς;</w:t>
      </w:r>
      <w:r>
        <w:rPr>
          <w:rFonts w:eastAsia="Times New Roman"/>
          <w:szCs w:val="24"/>
        </w:rPr>
        <w:t xml:space="preserve"> </w:t>
      </w:r>
      <w:r>
        <w:rPr>
          <w:rFonts w:eastAsia="Times New Roman"/>
          <w:szCs w:val="24"/>
        </w:rPr>
        <w:t xml:space="preserve">Δεν ξέρετε ότι </w:t>
      </w:r>
      <w:r>
        <w:rPr>
          <w:rFonts w:eastAsia="Times New Roman"/>
          <w:szCs w:val="24"/>
        </w:rPr>
        <w:t xml:space="preserve">οι ελαστικές μορφές απασχόλησης σπάνε κόκκαλα σε κάθε χώρο δουλειάς, αφού παραμένει σε πλήρη ισχύ και έχει ενισχυθεί από εσάς όλο το αντεργατικό πλαίσιο εργασιακών σχέσεων, γιατί αυτό απαιτεί η ανταγωνιστικότητα και η κερδοφορία των βιομηχάνων; </w:t>
      </w:r>
    </w:p>
    <w:p w14:paraId="499242C0" w14:textId="77777777" w:rsidR="00BA2908" w:rsidRDefault="00D473A4">
      <w:pPr>
        <w:spacing w:after="0" w:line="600" w:lineRule="auto"/>
        <w:ind w:firstLine="720"/>
        <w:jc w:val="both"/>
        <w:rPr>
          <w:rFonts w:eastAsia="Times New Roman"/>
          <w:szCs w:val="24"/>
        </w:rPr>
      </w:pPr>
      <w:r>
        <w:rPr>
          <w:rFonts w:eastAsia="Times New Roman"/>
          <w:szCs w:val="24"/>
        </w:rPr>
        <w:t>Με τα δικά</w:t>
      </w:r>
      <w:r>
        <w:rPr>
          <w:rFonts w:eastAsia="Times New Roman"/>
          <w:szCs w:val="24"/>
        </w:rPr>
        <w:t xml:space="preserve"> σας στοιχεία, δεν το ξέρετε ότι το 45% των προσλήψεων είναι πλήρους απασχόλησης και το 55% ελαστικές μορφές απασχόλησης; Γι’ αυτό λοιπόν, πανηγυρίζετε; Τι να πούμε. </w:t>
      </w:r>
    </w:p>
    <w:p w14:paraId="499242C1" w14:textId="77777777" w:rsidR="00BA2908" w:rsidRDefault="00D473A4">
      <w:pPr>
        <w:spacing w:after="0" w:line="600" w:lineRule="auto"/>
        <w:ind w:firstLine="720"/>
        <w:jc w:val="both"/>
        <w:rPr>
          <w:rFonts w:eastAsia="Times New Roman"/>
          <w:szCs w:val="24"/>
        </w:rPr>
      </w:pPr>
      <w:r>
        <w:rPr>
          <w:rFonts w:eastAsia="Times New Roman"/>
          <w:szCs w:val="24"/>
        </w:rPr>
        <w:t>Για τους ανέργους τι επιφυλάσσετε; Ένα χρόνο επιδότησης με το άθλιο 363 ευρώ τον μήνα και</w:t>
      </w:r>
      <w:r>
        <w:rPr>
          <w:rFonts w:eastAsia="Times New Roman"/>
          <w:szCs w:val="24"/>
        </w:rPr>
        <w:t xml:space="preserve"> μετά άσε τον άνθρωπο να πεθαίνει στο κρεβάτι του. Αποτέλεσμα αυτής της πολιτικής είναι μόνο το 10% των ανέργων να επιδοτείται. Επιδοτείτε, όμως, αδρά τους βιομήχανους με ζεστό χρήμα για να προσλαμβάνουν εργαζόμενους με μισθούς άθλιους. Γι’ αυτούς έχετε χρ</w:t>
      </w:r>
      <w:r>
        <w:rPr>
          <w:rFonts w:eastAsia="Times New Roman"/>
          <w:szCs w:val="24"/>
        </w:rPr>
        <w:t xml:space="preserve">ήμα. Για τους ανέργους όχι. </w:t>
      </w:r>
    </w:p>
    <w:p w14:paraId="499242C2" w14:textId="77777777" w:rsidR="00BA2908" w:rsidRDefault="00D473A4">
      <w:pPr>
        <w:spacing w:after="0" w:line="600" w:lineRule="auto"/>
        <w:ind w:firstLine="720"/>
        <w:jc w:val="both"/>
        <w:rPr>
          <w:rFonts w:eastAsia="Times New Roman"/>
          <w:szCs w:val="24"/>
        </w:rPr>
      </w:pPr>
      <w:r>
        <w:rPr>
          <w:rFonts w:eastAsia="Times New Roman"/>
          <w:szCs w:val="24"/>
        </w:rPr>
        <w:lastRenderedPageBreak/>
        <w:t xml:space="preserve">Παράλληλα έχετε επιδοθεί σε ένα παραμύθι ότι ανεβάζετε τον κατώτερο μισθό. Το είπε ο προηγούμενος ομιλητής του ΣΥΡΙΖΑ. Για να δούμε, όμως, πώς και πόσο. </w:t>
      </w:r>
    </w:p>
    <w:p w14:paraId="499242C3" w14:textId="77777777" w:rsidR="00BA2908" w:rsidRDefault="00D473A4">
      <w:pPr>
        <w:spacing w:after="0" w:line="600" w:lineRule="auto"/>
        <w:ind w:firstLine="720"/>
        <w:jc w:val="both"/>
        <w:rPr>
          <w:rFonts w:eastAsia="Times New Roman"/>
          <w:szCs w:val="24"/>
        </w:rPr>
      </w:pPr>
      <w:r>
        <w:rPr>
          <w:rFonts w:eastAsia="Times New Roman"/>
          <w:szCs w:val="24"/>
        </w:rPr>
        <w:t xml:space="preserve">Ενεργοποιήσατε τον νόμο </w:t>
      </w:r>
      <w:proofErr w:type="spellStart"/>
      <w:r>
        <w:rPr>
          <w:rFonts w:eastAsia="Times New Roman"/>
          <w:szCs w:val="24"/>
        </w:rPr>
        <w:t>Βρούτση</w:t>
      </w:r>
      <w:proofErr w:type="spellEnd"/>
      <w:r>
        <w:rPr>
          <w:rFonts w:eastAsia="Times New Roman"/>
          <w:szCs w:val="24"/>
        </w:rPr>
        <w:t xml:space="preserve"> -που τον κάνατε και δικό σας, ενώ τον κατ</w:t>
      </w:r>
      <w:r>
        <w:rPr>
          <w:rFonts w:eastAsia="Times New Roman"/>
          <w:szCs w:val="24"/>
        </w:rPr>
        <w:t xml:space="preserve">αγγέλλατε κατά τα άλλα- με τον οποίον ο κατώτερος μισθός δεν θα είναι αποτέλεσμα αγωνιστικής διεκδίκησης των συνδικάτων με τον ΣΕΒ, αλλά θα καθορίζεται με υπουργική απόφαση, παίρνοντας υπόψη μόνο την κερδοφορία και ανταγωνιστικότητα των επιχειρήσεων, όπως </w:t>
      </w:r>
      <w:r>
        <w:rPr>
          <w:rFonts w:eastAsia="Times New Roman"/>
          <w:szCs w:val="24"/>
        </w:rPr>
        <w:t xml:space="preserve">ακριβώς λέει ο ΣΕΒ, και όχι τις ανάγκες των εργαζομένων. Τώρα πόσο θα τον ανεβάσετε; Κατά πως διαρρέετε εσείς οι ίδιοι 20-30 ευρώ το μήνα. Πολύ κουβαρντάδες είστε για τους εργαζόμενους! </w:t>
      </w:r>
    </w:p>
    <w:p w14:paraId="499242C4" w14:textId="77777777" w:rsidR="00BA2908" w:rsidRDefault="00D473A4">
      <w:pPr>
        <w:spacing w:after="0" w:line="600" w:lineRule="auto"/>
        <w:ind w:firstLine="720"/>
        <w:jc w:val="both"/>
        <w:rPr>
          <w:rFonts w:eastAsia="Times New Roman"/>
          <w:szCs w:val="24"/>
        </w:rPr>
      </w:pPr>
      <w:r>
        <w:rPr>
          <w:rFonts w:eastAsia="Times New Roman"/>
          <w:szCs w:val="24"/>
        </w:rPr>
        <w:t>Πανηγυρίζετε, επίσης, ότι επαναφέρετε τις συλλογικές συμβάσεις εργασί</w:t>
      </w:r>
      <w:r>
        <w:rPr>
          <w:rFonts w:eastAsia="Times New Roman"/>
          <w:szCs w:val="24"/>
        </w:rPr>
        <w:t>ας. Τι ακριβώς επαναφέρετε; Ας πούμε ότι μια συνδικαλιστική οργάνωση υπογράφει συλλογική σύμβαση εργασίας με την αντίστοιχη κλαδική εργοδοτική οργάνωση.</w:t>
      </w:r>
    </w:p>
    <w:p w14:paraId="499242C5" w14:textId="77777777" w:rsidR="00BA2908" w:rsidRDefault="00D473A4">
      <w:pPr>
        <w:spacing w:after="0" w:line="600" w:lineRule="auto"/>
        <w:ind w:firstLine="720"/>
        <w:jc w:val="both"/>
        <w:rPr>
          <w:rFonts w:eastAsia="Times New Roman"/>
          <w:szCs w:val="24"/>
        </w:rPr>
      </w:pPr>
      <w:r>
        <w:rPr>
          <w:rFonts w:eastAsia="Times New Roman"/>
          <w:szCs w:val="24"/>
        </w:rPr>
        <w:t>Πρώτον, δεν έχετε θωρακίσει εκ των προτέρων νομοθετώντας ότι για να γίνει υποχρεωτική μια συλλογική σύμ</w:t>
      </w:r>
      <w:r>
        <w:rPr>
          <w:rFonts w:eastAsia="Times New Roman"/>
          <w:szCs w:val="24"/>
        </w:rPr>
        <w:t xml:space="preserve">βαση πρέπει προαιρετικά η εργοδοτική οργάνωση να προσκομίσει στο Υπουργείο Εργασίας μητρώο μελών με το οποίο να αποδεικνύει ότι καλύπτει το 51% του κλάδου; Ρωτάμε. Ποιος θα το κάνει; Αφού είναι προαιρετικό. Θα βγάλουν τα μάτια τους μόνοι τους; </w:t>
      </w:r>
    </w:p>
    <w:p w14:paraId="499242C6" w14:textId="77777777" w:rsidR="00BA2908" w:rsidRDefault="00D473A4">
      <w:pPr>
        <w:spacing w:after="0" w:line="600" w:lineRule="auto"/>
        <w:ind w:firstLine="720"/>
        <w:jc w:val="both"/>
        <w:rPr>
          <w:rFonts w:eastAsia="Times New Roman"/>
          <w:szCs w:val="24"/>
        </w:rPr>
      </w:pPr>
      <w:r>
        <w:rPr>
          <w:rFonts w:eastAsia="Times New Roman"/>
          <w:szCs w:val="24"/>
        </w:rPr>
        <w:lastRenderedPageBreak/>
        <w:t>Δεύτερον, σ</w:t>
      </w:r>
      <w:r>
        <w:rPr>
          <w:rFonts w:eastAsia="Times New Roman"/>
          <w:szCs w:val="24"/>
        </w:rPr>
        <w:t xml:space="preserve">ε όλους τους κλάδους πάνω από τους μισούς εργαζόμενους δεν το ξέρετε ότι είτε δουλεύουν με ελαστικές μορφές είτε είναι ενοικιαζόμενοι σε εργολάβους; Αυτοί καλύπτονται από τις συλλογικές συμβάσεις εργασίας; Όχι. Ένα παράδειγμα είναι ο κλάδος του τουρισμού, </w:t>
      </w:r>
      <w:r>
        <w:rPr>
          <w:rFonts w:eastAsia="Times New Roman"/>
          <w:szCs w:val="24"/>
        </w:rPr>
        <w:t>όπου η συλλογική σύμβαση εργασίας εφαρμόζεται μόνο στο 10% των εργαζομένων, αφού ισχύουν δεκαπέντε διαφορετικές μορφές απασχόλησης.</w:t>
      </w:r>
    </w:p>
    <w:p w14:paraId="499242C7" w14:textId="77777777" w:rsidR="00BA2908" w:rsidRDefault="00D473A4">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προειδοποιητικά το κουδούνι λήξεως του </w:t>
      </w:r>
      <w:r>
        <w:rPr>
          <w:rFonts w:eastAsia="Times New Roman"/>
          <w:szCs w:val="24"/>
        </w:rPr>
        <w:t xml:space="preserve">χρόνου ομιλίας του </w:t>
      </w:r>
      <w:r>
        <w:rPr>
          <w:rFonts w:eastAsia="Times New Roman"/>
          <w:szCs w:val="24"/>
        </w:rPr>
        <w:t>κυρίου Βουλευτή)</w:t>
      </w:r>
    </w:p>
    <w:p w14:paraId="499242C8" w14:textId="77777777" w:rsidR="00BA2908" w:rsidRDefault="00D473A4">
      <w:pPr>
        <w:spacing w:after="0" w:line="600" w:lineRule="auto"/>
        <w:ind w:firstLine="720"/>
        <w:jc w:val="both"/>
        <w:rPr>
          <w:rFonts w:eastAsia="Times New Roman"/>
          <w:szCs w:val="24"/>
        </w:rPr>
      </w:pPr>
      <w:r>
        <w:rPr>
          <w:rFonts w:eastAsia="Times New Roman"/>
          <w:szCs w:val="24"/>
        </w:rPr>
        <w:t>Κύριε Πρόεδρε, την ανοχή</w:t>
      </w:r>
      <w:r>
        <w:rPr>
          <w:rFonts w:eastAsia="Times New Roman"/>
          <w:szCs w:val="24"/>
        </w:rPr>
        <w:t xml:space="preserve"> σας παρακαλώ.</w:t>
      </w:r>
    </w:p>
    <w:p w14:paraId="499242C9" w14:textId="77777777" w:rsidR="00BA2908" w:rsidRDefault="00D473A4">
      <w:pPr>
        <w:spacing w:after="0" w:line="600" w:lineRule="auto"/>
        <w:ind w:firstLine="720"/>
        <w:jc w:val="both"/>
        <w:rPr>
          <w:rFonts w:eastAsia="Times New Roman"/>
          <w:szCs w:val="24"/>
        </w:rPr>
      </w:pPr>
      <w:r>
        <w:rPr>
          <w:rFonts w:eastAsia="Times New Roman"/>
          <w:szCs w:val="24"/>
        </w:rPr>
        <w:t>Επιεικώς θα πούμε μόνο ότι κοροϊδεύετε τους εργαζόμενους ασύστολα. Αν πραγματικά θέλατε να επαναφέρετε τον κατώτερο μισθό, τις συλλογικές συμβάσεις εργασίας, την κατάργηση όλων των αντεργατικών νόμων, δεν έχετε παρά να ψηφίσετε την πρόταση ν</w:t>
      </w:r>
      <w:r>
        <w:rPr>
          <w:rFonts w:eastAsia="Times New Roman"/>
          <w:szCs w:val="24"/>
        </w:rPr>
        <w:t xml:space="preserve">όμου των πεντακοσίων τριάντα συνδικαλιστικών οργανώσεων που σας έχουμε καταθέσει. Αλήθεια, πού την έχετε αυτή; Δυο χρόνια σας την έχουμε καταθέσει. Εμείς και το Πανεργατικό Αγωνιστικό Μέτωπο δεν θα πάψουμε να διεκδικούμε την επαναφορά όλων των δικαιωμάτων </w:t>
      </w:r>
      <w:r>
        <w:rPr>
          <w:rFonts w:eastAsia="Times New Roman"/>
          <w:szCs w:val="24"/>
        </w:rPr>
        <w:t xml:space="preserve">των εργαζομένων. </w:t>
      </w:r>
    </w:p>
    <w:p w14:paraId="499242CA" w14:textId="77777777" w:rsidR="00BA2908" w:rsidRDefault="00D473A4">
      <w:pPr>
        <w:spacing w:after="0" w:line="600" w:lineRule="auto"/>
        <w:ind w:firstLine="720"/>
        <w:jc w:val="both"/>
        <w:rPr>
          <w:rFonts w:eastAsia="Times New Roman"/>
          <w:szCs w:val="24"/>
        </w:rPr>
      </w:pPr>
      <w:r>
        <w:rPr>
          <w:rFonts w:eastAsia="Times New Roman"/>
          <w:szCs w:val="24"/>
        </w:rPr>
        <w:t xml:space="preserve">Κύριοι της Κυβέρνησης και των άλλων κομμάτων που στηρίζετε με τα μπούνια αυτό το βάρβαρο σύστημα, το έχετε Ευαγγέλιο και το προσκυνάτε –καπιταλισμός λέγεται- τα γνωρίζετε αυτά. Τα λέμε ιδιαίτερα στους εργαζόμενους. Στο όνομα της </w:t>
      </w:r>
      <w:r>
        <w:rPr>
          <w:rFonts w:eastAsia="Times New Roman"/>
          <w:szCs w:val="24"/>
        </w:rPr>
        <w:lastRenderedPageBreak/>
        <w:t xml:space="preserve">δίκαιης </w:t>
      </w:r>
      <w:r>
        <w:rPr>
          <w:rFonts w:eastAsia="Times New Roman"/>
          <w:szCs w:val="24"/>
        </w:rPr>
        <w:t>ανάπτυξης, της ανταγωνιστικότητας και της κερδοφορίας του έχει δημιουργήσει κάτεργα στους χώρους δουλείας με αποτέλεσμα χιλιάδες εργατικά ατυχήματα με δεκάδες νεκρούς. Πιο συγκεκριμένα, με στοιχεία του ΣΕΠΕ, το 2016 έγιναν έξι χιλιάδες πεντακόσια δεκαπέντε</w:t>
      </w:r>
      <w:r>
        <w:rPr>
          <w:rFonts w:eastAsia="Times New Roman"/>
          <w:szCs w:val="24"/>
        </w:rPr>
        <w:t xml:space="preserve"> εργατικά ατυχήματα εκ των οποίων εβδομήντα πέντε θανατηφόρα. Δηλαδή, κάθε πέντε μέρες είχαμε και έναν εργάτη νεκρό. Για το 2017 και το 2018 που φεύγει δεν υπάρχουν στοιχεία του ΣΕΠΕ. Αυτό και μόνο λοιπόν το στοιχείο επιβεβαιώνει ότι το κεφάλαιο που όλοι σ</w:t>
      </w:r>
      <w:r>
        <w:rPr>
          <w:rFonts w:eastAsia="Times New Roman"/>
          <w:szCs w:val="24"/>
        </w:rPr>
        <w:t xml:space="preserve">ας πιστά υπηρετείτε σκοτώνει και δεν υπολογίζει ούτε την ίδια τη ζωή του εργάτη. </w:t>
      </w:r>
    </w:p>
    <w:p w14:paraId="499242CB" w14:textId="77777777" w:rsidR="00BA2908" w:rsidRDefault="00D473A4">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w:t>
      </w:r>
      <w:r>
        <w:rPr>
          <w:rFonts w:eastAsia="Times New Roman"/>
          <w:szCs w:val="24"/>
        </w:rPr>
        <w:t xml:space="preserve">του χρόνου ομιλίας </w:t>
      </w:r>
      <w:r>
        <w:rPr>
          <w:rFonts w:eastAsia="Times New Roman"/>
          <w:szCs w:val="24"/>
        </w:rPr>
        <w:t>του κυρίου Βουλευτή)</w:t>
      </w:r>
    </w:p>
    <w:p w14:paraId="499242CC" w14:textId="77777777" w:rsidR="00BA2908" w:rsidRDefault="00D473A4">
      <w:pPr>
        <w:spacing w:after="0" w:line="600" w:lineRule="auto"/>
        <w:ind w:firstLine="720"/>
        <w:jc w:val="both"/>
        <w:rPr>
          <w:rFonts w:eastAsia="Times New Roman"/>
          <w:szCs w:val="24"/>
        </w:rPr>
      </w:pPr>
      <w:r>
        <w:rPr>
          <w:rFonts w:eastAsia="Times New Roman"/>
          <w:szCs w:val="24"/>
        </w:rPr>
        <w:t>Τελείωσα, κύριε Πρόεδρε. Αυτή την ανάπτυξη που γίνεται για τα κέρδη του κεφ</w:t>
      </w:r>
      <w:r>
        <w:rPr>
          <w:rFonts w:eastAsia="Times New Roman"/>
          <w:szCs w:val="24"/>
        </w:rPr>
        <w:t>α</w:t>
      </w:r>
      <w:r>
        <w:rPr>
          <w:rFonts w:eastAsia="Times New Roman"/>
          <w:szCs w:val="24"/>
        </w:rPr>
        <w:t>λα</w:t>
      </w:r>
      <w:r>
        <w:rPr>
          <w:rFonts w:eastAsia="Times New Roman"/>
          <w:szCs w:val="24"/>
        </w:rPr>
        <w:t>ί</w:t>
      </w:r>
      <w:r>
        <w:rPr>
          <w:rFonts w:eastAsia="Times New Roman"/>
          <w:szCs w:val="24"/>
        </w:rPr>
        <w:t>ου</w:t>
      </w:r>
      <w:r>
        <w:rPr>
          <w:rFonts w:eastAsia="Times New Roman"/>
          <w:szCs w:val="24"/>
        </w:rPr>
        <w:t>,</w:t>
      </w:r>
      <w:r>
        <w:rPr>
          <w:rFonts w:eastAsia="Times New Roman"/>
          <w:szCs w:val="24"/>
        </w:rPr>
        <w:t xml:space="preserve"> που κλε</w:t>
      </w:r>
      <w:r>
        <w:rPr>
          <w:rFonts w:eastAsia="Times New Roman"/>
          <w:szCs w:val="24"/>
        </w:rPr>
        <w:t xml:space="preserve">ίνει το μέλλον στη ζωή και την ανθρώπινη εξέλιξη την παρουσιάζετε ως διέξοδο από την κρίση, τάχαμου τάχατες. Ποτέ και πουθενά δεν υπήρξε δίκαιη ανάπτυξη και δίκαιη κατανομή στο έδαφος της καπιταλιστικής οικονομίας και μάλιστα σε περίοδο κρίσης. </w:t>
      </w:r>
    </w:p>
    <w:p w14:paraId="499242C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Επιδίωξη ό</w:t>
      </w:r>
      <w:r>
        <w:rPr>
          <w:rFonts w:eastAsia="Times New Roman" w:cs="Times New Roman"/>
          <w:szCs w:val="24"/>
        </w:rPr>
        <w:t>λων σας, ιδιαίτερα της Κυβέρνησης, είναι να κάνετε τον λαό μας συνένοχο, να τον κάνετε να σιωπήσει, να τον έχετε σε αναμονή, να ανέχεται να ζει στη φτώχεια και στην εξαθλίωση, περιμένοντας τάχαμου από τη δίκαιη ανάπτυξη κάποια ψίχουλα που του δίνετε στο τέ</w:t>
      </w:r>
      <w:r>
        <w:rPr>
          <w:rFonts w:eastAsia="Times New Roman" w:cs="Times New Roman"/>
          <w:szCs w:val="24"/>
        </w:rPr>
        <w:t xml:space="preserve">λος του χρόνου, περίπου 300 ευρώ. Όμως </w:t>
      </w:r>
      <w:r>
        <w:rPr>
          <w:rFonts w:eastAsia="Times New Roman" w:cs="Times New Roman"/>
          <w:szCs w:val="24"/>
        </w:rPr>
        <w:lastRenderedPageBreak/>
        <w:t xml:space="preserve">όσο η οικονομία είναι σχεδιασμένη για να υπηρετεί τα κέρδη και όχι την ικανοποίηση των αναγκών μας, ο λαός μας δεν πρόκειται να δει άσπρη μέρα. </w:t>
      </w:r>
    </w:p>
    <w:p w14:paraId="499242C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Καλούμε, λοιπόν, τους εργαζόμενους, τον λαό μας, να κλείσουν τα αυτιά το</w:t>
      </w:r>
      <w:r>
        <w:rPr>
          <w:rFonts w:eastAsia="Times New Roman" w:cs="Times New Roman"/>
          <w:szCs w:val="24"/>
        </w:rPr>
        <w:t>υς στους παλιούς και νέους σωτήρες και με οδηγό πάντοτε τις δικές τους σύγχρονες ανάγκες να αγωνιστούν μαζί με τα ταξικά συνδικάτα, συμπορευόμενοι με τη γραμμή του κόμματός μας, για να επανακτήσουν όλα όσα τους έκλεψαν και να ανοίξουν τον δρόμο για την ορι</w:t>
      </w:r>
      <w:r>
        <w:rPr>
          <w:rFonts w:eastAsia="Times New Roman" w:cs="Times New Roman"/>
          <w:szCs w:val="24"/>
        </w:rPr>
        <w:t>στική απαλλαγή από τα δεινά τους, ανατρέποντας αυτόν τον σάπιο εκμεταλλευτικό τρόπο οργάνωσης της οικονομίας, που γεννά φτώχεια, εξαθλίωση, πόλεμο και προσφυγιά. Να συμπορευτούν μαζί μας, με το ΚΚΕ, που έχουμε τη μοναδική πρόταση διεξόδου σε όφελός τους, κ</w:t>
      </w:r>
      <w:r>
        <w:rPr>
          <w:rFonts w:eastAsia="Times New Roman" w:cs="Times New Roman"/>
          <w:szCs w:val="24"/>
        </w:rPr>
        <w:t xml:space="preserve">ρατώντας παράλληλα τα κλειδιά της οικονομίας και της εξουσίας στα χέρια τους. </w:t>
      </w:r>
    </w:p>
    <w:p w14:paraId="499242C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Καλούμε όλους τους εργαζόμενους στις 18 του Δεκέμβρη, την Τρίτη δηλαδή, να πάρουν μέρος στα συλλαλητήρια του Πανεργατικού Αγωνιστικού Μετώπου ενάντια στον προϋπολογισμό. </w:t>
      </w:r>
    </w:p>
    <w:p w14:paraId="499242D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 xml:space="preserve">στώ, κύριε Πρόεδρε. </w:t>
      </w:r>
    </w:p>
    <w:p w14:paraId="499242D1" w14:textId="77777777" w:rsidR="00BA2908" w:rsidRDefault="00D473A4">
      <w:pPr>
        <w:spacing w:after="0" w:line="600" w:lineRule="auto"/>
        <w:ind w:firstLine="720"/>
        <w:jc w:val="both"/>
        <w:rPr>
          <w:rFonts w:eastAsia="Times New Roman" w:cs="Times New Roman"/>
          <w:szCs w:val="24"/>
        </w:rPr>
      </w:pPr>
      <w:r w:rsidRPr="003C086B">
        <w:rPr>
          <w:rFonts w:eastAsia="Times New Roman" w:cs="Times New Roman"/>
          <w:b/>
          <w:szCs w:val="24"/>
        </w:rPr>
        <w:t xml:space="preserve">ΠΡΟΕΔΡΕΥΩΝ (Δημήτριος </w:t>
      </w:r>
      <w:proofErr w:type="spellStart"/>
      <w:r w:rsidRPr="003C086B">
        <w:rPr>
          <w:rFonts w:eastAsia="Times New Roman" w:cs="Times New Roman"/>
          <w:b/>
          <w:szCs w:val="24"/>
        </w:rPr>
        <w:t>Κρεμαστινός</w:t>
      </w:r>
      <w:proofErr w:type="spellEnd"/>
      <w:r w:rsidRPr="003C086B">
        <w:rPr>
          <w:rFonts w:eastAsia="Times New Roman" w:cs="Times New Roman"/>
          <w:b/>
          <w:szCs w:val="24"/>
        </w:rPr>
        <w:t>):</w:t>
      </w:r>
      <w:r w:rsidRPr="003C086B">
        <w:rPr>
          <w:rFonts w:eastAsia="Times New Roman" w:cs="Times New Roman"/>
          <w:szCs w:val="24"/>
        </w:rPr>
        <w:t xml:space="preserve"> </w:t>
      </w:r>
      <w:r>
        <w:rPr>
          <w:rFonts w:eastAsia="Times New Roman" w:cs="Times New Roman"/>
          <w:szCs w:val="24"/>
        </w:rPr>
        <w:t>Ευχαριστώ.</w:t>
      </w:r>
    </w:p>
    <w:p w14:paraId="499242D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szCs w:val="24"/>
        </w:rPr>
        <w:lastRenderedPageBreak/>
        <w:t>συμμετείχαν στο εκπαιδευτικό πρόγραμμα «Ο</w:t>
      </w:r>
      <w:r>
        <w:rPr>
          <w:rFonts w:eastAsia="Times New Roman" w:cs="Times New Roman"/>
          <w:szCs w:val="24"/>
        </w:rPr>
        <w:t xml:space="preserve"> Ρήγας και η Επανάσταση» που οργανώνει το Ίδρυμα της Βουλής των Ελλήνων, είκοσι επτά  μαθητές και μαθήτριες και τρεις συνοδοί εκπαιδευτικοί από το 3</w:t>
      </w:r>
      <w:r w:rsidRPr="002B5698">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Γενικό Λύκειο Χαλανδρίου. </w:t>
      </w:r>
    </w:p>
    <w:p w14:paraId="499242D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 xml:space="preserve">ς καλωσορίζει. </w:t>
      </w:r>
    </w:p>
    <w:p w14:paraId="499242D4"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99242D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Δημαράς, ο Υφυπουργός Περιβάλλοντος και Ενέργειας, έχει τον λόγο για επτά λεπτά κατά τον Κανονισμό. </w:t>
      </w:r>
    </w:p>
    <w:p w14:paraId="499242D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(Υφυπουργός Περιβάλλοντος και Ενέργειας): </w:t>
      </w:r>
      <w:r>
        <w:rPr>
          <w:rFonts w:eastAsia="Times New Roman" w:cs="Times New Roman"/>
          <w:szCs w:val="24"/>
        </w:rPr>
        <w:t xml:space="preserve">Ευχαριστώ, κύριε Πρόεδρε. </w:t>
      </w:r>
    </w:p>
    <w:p w14:paraId="499242D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Θα ήθελα να πω στον συνάδελφο του ΚΚΕ, που μόλις μίλησε, ότι και ε</w:t>
      </w:r>
      <w:r>
        <w:rPr>
          <w:rFonts w:eastAsia="Times New Roman" w:cs="Times New Roman"/>
          <w:szCs w:val="24"/>
        </w:rPr>
        <w:t>μείς έχουμε την ίδια αγωνία για τους εργαζόμενους, για τους εργάτες, για τα εργατικά ατυχήματα, για τη φτώχεια, για τη δυστυχία, απλώς πρέπει να τα λύσουμε μέσα στις σημερινές δεδομένες συνθήκες και, αν θέλετε, να σχεδιάσουμε από κοινού και τις αλλαγές που</w:t>
      </w:r>
      <w:r>
        <w:rPr>
          <w:rFonts w:eastAsia="Times New Roman" w:cs="Times New Roman"/>
          <w:szCs w:val="24"/>
        </w:rPr>
        <w:t xml:space="preserve"> πρέπει να γίνουν στο </w:t>
      </w:r>
      <w:proofErr w:type="spellStart"/>
      <w:r>
        <w:rPr>
          <w:rFonts w:eastAsia="Times New Roman" w:cs="Times New Roman"/>
          <w:szCs w:val="24"/>
        </w:rPr>
        <w:t>κοινωνικο</w:t>
      </w:r>
      <w:proofErr w:type="spellEnd"/>
      <w:r>
        <w:rPr>
          <w:rFonts w:eastAsia="Times New Roman" w:cs="Times New Roman"/>
          <w:szCs w:val="24"/>
        </w:rPr>
        <w:t xml:space="preserve">-οικονομικό σύστημα για το μέλλον. Πρέπει, όμως, να τα δούμε σήμερα μέσα στις δεσμεύσεις της χώρας που έχουμε, τα χρέη, τους γείτονες, τους κινδύνους, μέσα σε όλα αυτά πρέπει να κινούμαστε. </w:t>
      </w:r>
    </w:p>
    <w:p w14:paraId="499242D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Θα ξεκινήσω με μερικά στοιχεία του προϋπολογισμού για το Υπουργείο Περιβάλλοντος και Ενέργειας, πώς είναι το 2018 σε σχέση με το 2019. Έχουμε μείωση </w:t>
      </w:r>
      <w:r>
        <w:rPr>
          <w:rFonts w:eastAsia="Times New Roman" w:cs="Times New Roman"/>
          <w:szCs w:val="24"/>
        </w:rPr>
        <w:lastRenderedPageBreak/>
        <w:t xml:space="preserve">κατά 55% των δαπανών που αφορούν πάγια περιουσιακά στοιχεία, </w:t>
      </w:r>
      <w:proofErr w:type="spellStart"/>
      <w:r>
        <w:rPr>
          <w:rFonts w:eastAsia="Times New Roman" w:cs="Times New Roman"/>
          <w:szCs w:val="24"/>
        </w:rPr>
        <w:t>υπερδιπλασιασμό</w:t>
      </w:r>
      <w:proofErr w:type="spellEnd"/>
      <w:r>
        <w:rPr>
          <w:rFonts w:eastAsia="Times New Roman" w:cs="Times New Roman"/>
          <w:szCs w:val="24"/>
        </w:rPr>
        <w:t xml:space="preserve"> κατά 120%, από 5 εκατομμύρια σ</w:t>
      </w:r>
      <w:r>
        <w:rPr>
          <w:rFonts w:eastAsia="Times New Roman" w:cs="Times New Roman"/>
          <w:szCs w:val="24"/>
        </w:rPr>
        <w:t>ε 11 εκατομμύρια ευρώ των αποδόσεων στον Ελληνικό Οργανισμό Ανακύκλωσης, τον ΕΟΑΝ, από έσοδα που προκύπτουν από την εφαρμογή της υπουργικής απόφασης για τη μείωση κατανάλωσης της πλαστικής σακούλας. Έχουμε πρόβλεψη κονδυλίου 17,5 εκατομμυρίων ευρώ για τη μ</w:t>
      </w:r>
      <w:r>
        <w:rPr>
          <w:rFonts w:eastAsia="Times New Roman" w:cs="Times New Roman"/>
          <w:szCs w:val="24"/>
        </w:rPr>
        <w:t xml:space="preserve">εταβίβαση σε </w:t>
      </w:r>
      <w:proofErr w:type="spellStart"/>
      <w:r>
        <w:rPr>
          <w:rFonts w:eastAsia="Times New Roman" w:cs="Times New Roman"/>
          <w:szCs w:val="24"/>
        </w:rPr>
        <w:t>παρόχους</w:t>
      </w:r>
      <w:proofErr w:type="spellEnd"/>
      <w:r>
        <w:rPr>
          <w:rFonts w:eastAsia="Times New Roman" w:cs="Times New Roman"/>
          <w:szCs w:val="24"/>
        </w:rPr>
        <w:t xml:space="preserve"> ηλεκτρικής ενέργειας, για τη χορήγηση έκπτωσης σε οικιακούς καταναλωτές της Περιφέρειας Δυτικής Μακεδονίας και του Δήμου Μεγαλόπολης της Αρκαδίας, λόγω της λειτουργίας </w:t>
      </w:r>
      <w:proofErr w:type="spellStart"/>
      <w:r>
        <w:rPr>
          <w:rFonts w:eastAsia="Times New Roman" w:cs="Times New Roman"/>
          <w:szCs w:val="24"/>
        </w:rPr>
        <w:t>λιγνιτικών</w:t>
      </w:r>
      <w:proofErr w:type="spellEnd"/>
      <w:r>
        <w:rPr>
          <w:rFonts w:eastAsia="Times New Roman" w:cs="Times New Roman"/>
          <w:szCs w:val="24"/>
        </w:rPr>
        <w:t xml:space="preserve"> ορυχείων και σταθμών ηλεκτροπαραγωγής. Έχουμε διατήρηση</w:t>
      </w:r>
      <w:r>
        <w:rPr>
          <w:rFonts w:eastAsia="Times New Roman" w:cs="Times New Roman"/>
          <w:szCs w:val="24"/>
        </w:rPr>
        <w:t xml:space="preserve"> κονδυλίου ύψους 6,2 εκατομμυρίων ευρώ για δαπάνες δασοπροστασίας. Έχουμε τετραπλασιασμό των πόρων που αφορούν επιχορήγηση φορέων διαχείρισης προστατευόμενων περιοχών, από 450.000 ευρώ σε 2,2 εκατομμύρια ευρώ. </w:t>
      </w:r>
    </w:p>
    <w:p w14:paraId="499242D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Πίσω από τους αριθμούς, κυρίες και κύριοι συν</w:t>
      </w:r>
      <w:r>
        <w:rPr>
          <w:rFonts w:eastAsia="Times New Roman" w:cs="Times New Roman"/>
          <w:szCs w:val="24"/>
        </w:rPr>
        <w:t>άδελφοι, είναι η ζωή των ανθρώπων, είναι η ανεργία των νέων, η κατάσταση στο σύστημα υγείας, η ζωή στον πλανήτη, ο ανθρώπινος πολιτισμός. Όλα αυτά πρέπει να τα σκεφτόμαστε, όταν συζητάμε για τους αριθμούς και της οικονομίας, αλλά και του προϋπολογισμού κάθ</w:t>
      </w:r>
      <w:r>
        <w:rPr>
          <w:rFonts w:eastAsia="Times New Roman" w:cs="Times New Roman"/>
          <w:szCs w:val="24"/>
        </w:rPr>
        <w:t xml:space="preserve">ε χρόνο. </w:t>
      </w:r>
    </w:p>
    <w:p w14:paraId="499242D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συζήτηση για τον προϋπολογισμό είναι ευκαιρία να αναλυθούν τα πολιτικά σχέδια των κομμάτων για την οικονομία και όχι μόνο γι’ αυτήν, δηλαδή και για την κοινωνία. </w:t>
      </w:r>
    </w:p>
    <w:p w14:paraId="499242D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Μια συστηματική παράθεση των προτάσεων των κομμάτων και μια τεκμηρίωση θα έκαναν </w:t>
      </w:r>
      <w:r>
        <w:rPr>
          <w:rFonts w:eastAsia="Times New Roman" w:cs="Times New Roman"/>
          <w:szCs w:val="24"/>
        </w:rPr>
        <w:t xml:space="preserve">κατανοητές τις διαφορές των πολιτικών προγραμμάτων, για να ενημερωθούν οι πολίτες και να τοποθετηθούν με την ψήφο τους. Δυστυχώς, όμως, οι περισσότερες τοποθετήσεις των συναδέλφων δεν είναι σ’ αυτήν τη βάση, αλλά γινόμαστε σχολιαστές, βάζουμε και το </w:t>
      </w:r>
      <w:r>
        <w:rPr>
          <w:rFonts w:eastAsia="Times New Roman" w:cs="Times New Roman"/>
          <w:szCs w:val="24"/>
        </w:rPr>
        <w:t>μ</w:t>
      </w:r>
      <w:r>
        <w:rPr>
          <w:rFonts w:eastAsia="Times New Roman" w:cs="Times New Roman"/>
          <w:szCs w:val="24"/>
        </w:rPr>
        <w:t>ακεδο</w:t>
      </w:r>
      <w:r>
        <w:rPr>
          <w:rFonts w:eastAsia="Times New Roman" w:cs="Times New Roman"/>
          <w:szCs w:val="24"/>
        </w:rPr>
        <w:t xml:space="preserve">νικό στη συζήτηση και ό,τι μας έρθει. </w:t>
      </w:r>
    </w:p>
    <w:p w14:paraId="499242D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χώρα μας, όπως και κάθε χώρα, χρειάζεται ένα στρατηγικό σχέδιο για την οικονομία και την οργάνωση της κοινωνίας, με προβολή στο μέλλον. Οι συνθήκες αλλάζουν ταχύτατα. Τα δεδομένα του προβλήματος καθορίζουν την προσέ</w:t>
      </w:r>
      <w:r>
        <w:rPr>
          <w:rFonts w:eastAsia="Times New Roman" w:cs="Times New Roman"/>
          <w:szCs w:val="24"/>
        </w:rPr>
        <w:t>γγιση και την κατεύθυνση σχεδιασμού της οικονομίας, μακροπρόθεσμα, μεσοπρόθεσμα και βραχυπρόθεσμα. Συνήθως στεκόμαστε στο βραχυπρόθεσμα. Οι αλλαγές που αποτυπώνονται στους προϋπολογισμούς αφορούν τον προσανατολισμό των διαθέσιμων οικονομικών πόρων, τη φορο</w:t>
      </w:r>
      <w:r>
        <w:rPr>
          <w:rFonts w:eastAsia="Times New Roman" w:cs="Times New Roman"/>
          <w:szCs w:val="24"/>
        </w:rPr>
        <w:t xml:space="preserve">λογική πολιτική και γενικά τις προτεραιότητες των πολιτικών επιλογών. </w:t>
      </w:r>
    </w:p>
    <w:p w14:paraId="499242D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Διαμορφώνονται νέες συνθήκες. Μιλάμε για την ανάκτηση της ανεξαρτησίας της χώρας και δεν προσδιορίζουμε τα βήματα απεξάρτησης που πρέπει να γίνονται </w:t>
      </w:r>
      <w:r>
        <w:rPr>
          <w:rFonts w:eastAsia="Times New Roman" w:cs="Times New Roman"/>
          <w:szCs w:val="24"/>
        </w:rPr>
        <w:lastRenderedPageBreak/>
        <w:t>για έναν μακροπρόθεσμο σχεδιασμό για</w:t>
      </w:r>
      <w:r>
        <w:rPr>
          <w:rFonts w:eastAsia="Times New Roman" w:cs="Times New Roman"/>
          <w:szCs w:val="24"/>
        </w:rPr>
        <w:t xml:space="preserve"> κάθε έτος και σε κάθε τομέα. Για παράδειγμα, σήμερα η χώρα μας εισάγει περίπου το 75% της ενέργειας. Από τις διεθνείς συμβάσεις για τις κλιματικές αλλαγές –Συμφωνία του Παρισιού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αλλά και την ταχύτητα εξάντλησης των αποθεμάτων πετρελαίου, λιγνίτη κα</w:t>
      </w:r>
      <w:r>
        <w:rPr>
          <w:rFonts w:eastAsia="Times New Roman" w:cs="Times New Roman"/>
          <w:szCs w:val="24"/>
        </w:rPr>
        <w:t>ι φωταερίου στον πλανήτη, θα πρέπει το 2050, κύριοι συνάδελφοι, το 90%-95% της ενέργειας να παράγεται και στη χώρα μας από Ανανεώσιμες Πηγές Ενέργειας. Δηλαδή, κανένα σπίτι δεν θα πρέπει ή δεν θα μπορεί να θερμαίνεται τότε με πετρέλαιο και φωταέριο.</w:t>
      </w:r>
    </w:p>
    <w:p w14:paraId="499242D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Πόσο σ</w:t>
      </w:r>
      <w:r>
        <w:rPr>
          <w:rFonts w:eastAsia="Times New Roman" w:cs="Times New Roman"/>
          <w:szCs w:val="24"/>
        </w:rPr>
        <w:t>υζητήθηκε, λοιπόν, το σχέδιο μετάβασης της χώρας στη λεγόμενη «</w:t>
      </w:r>
      <w:proofErr w:type="spellStart"/>
      <w:r>
        <w:rPr>
          <w:rFonts w:eastAsia="Times New Roman" w:cs="Times New Roman"/>
          <w:szCs w:val="24"/>
        </w:rPr>
        <w:t>απανθρακοποίηση</w:t>
      </w:r>
      <w:proofErr w:type="spellEnd"/>
      <w:r>
        <w:rPr>
          <w:rFonts w:eastAsia="Times New Roman" w:cs="Times New Roman"/>
          <w:szCs w:val="24"/>
        </w:rPr>
        <w:t>» στον ενεργειακό τομέα; Πόσο έχει καθοριστεί η απόλυτη ανάγκη προσαρμογής των πόλεων στον στόχο αυτό; Πόσο έχουμε κατανοήσει τα νέα δεδομένα, για τα οποία οι επιστήμονες μας δια</w:t>
      </w:r>
      <w:r>
        <w:rPr>
          <w:rFonts w:eastAsia="Times New Roman" w:cs="Times New Roman"/>
          <w:szCs w:val="24"/>
        </w:rPr>
        <w:t>βεβαιώνουν;</w:t>
      </w:r>
    </w:p>
    <w:p w14:paraId="499242D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Όταν έχουμε αύξηση της θερμοκρασίας στον πλανήτη κατά </w:t>
      </w:r>
      <w:r>
        <w:rPr>
          <w:rFonts w:eastAsia="Times New Roman" w:cs="Times New Roman"/>
          <w:szCs w:val="24"/>
        </w:rPr>
        <w:t>ενάμιση</w:t>
      </w:r>
      <w:r>
        <w:rPr>
          <w:rFonts w:eastAsia="Times New Roman" w:cs="Times New Roman"/>
          <w:szCs w:val="24"/>
        </w:rPr>
        <w:t xml:space="preserve"> βαθμό Κελσίου, κύριοι συνάδελφοι της Νέας Δημοκρατίας, στα κέντρα των πόλεων θα έχουμε συν </w:t>
      </w:r>
      <w:r>
        <w:rPr>
          <w:rFonts w:eastAsia="Times New Roman" w:cs="Times New Roman"/>
          <w:szCs w:val="24"/>
        </w:rPr>
        <w:t>πεντέμισι</w:t>
      </w:r>
      <w:r>
        <w:rPr>
          <w:rFonts w:eastAsia="Times New Roman" w:cs="Times New Roman"/>
          <w:szCs w:val="24"/>
        </w:rPr>
        <w:t xml:space="preserve"> βαθμούς Κελσίου τα καλοκαίρια και η ενέργεια που θα απαιτείται για τον δροσισμό τ</w:t>
      </w:r>
      <w:r>
        <w:rPr>
          <w:rFonts w:eastAsia="Times New Roman" w:cs="Times New Roman"/>
          <w:szCs w:val="24"/>
        </w:rPr>
        <w:t>ο καλοκαίρι θα είναι πολλαπλάσια σ’ αυτές τις περιοχές από τις άλλες περιοχές με πράσινο και απ’ αυτό που είναι σήμερα.</w:t>
      </w:r>
    </w:p>
    <w:p w14:paraId="499242E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Πόσο, λοιπόν, έχει κατανοηθεί ότι πρέπει να πρασινίσουμε τις πόλεις και ιδιαίτερα τα κέντρα των πόλεων, όπως η Αθήνα; Όμως πρασίνισμα ση</w:t>
      </w:r>
      <w:r>
        <w:rPr>
          <w:rFonts w:eastAsia="Times New Roman" w:cs="Times New Roman"/>
          <w:szCs w:val="24"/>
        </w:rPr>
        <w:t xml:space="preserve">μαίνει διασπορά του πρασίνου μέσα στην πόλη, αλλά και πράσινες διαδρομές με λωρίδες πρασίνου ικανού πλάτους. </w:t>
      </w:r>
    </w:p>
    <w:p w14:paraId="499242E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Πόσο έχει κατανοηθεί, επίσης, ότι το σχέδιο ενεργειακής απεξάρτησης συνδυάζεται με επανασχεδιασμό της πόλης για την ανθεκτικότητα σε υψηλές θερμοκ</w:t>
      </w:r>
      <w:r>
        <w:rPr>
          <w:rFonts w:eastAsia="Times New Roman" w:cs="Times New Roman"/>
          <w:szCs w:val="24"/>
        </w:rPr>
        <w:t>ρασίες, αλλά και σε σεισμούς και ότι πρέπει να ασχοληθούμε σοβαρά με τα παλαιά κτήρια; Αυτό το λέω, διότι ταυτόχρονα πρέπει να λύσουμε τρία τουλάχιστον προβλήματα, ήτοι να βρούμε χώρο και χώμα να φυτέψουμε δέντρα, να αποκτήσουμε περισσότερους κοινόχρηστους</w:t>
      </w:r>
      <w:r>
        <w:rPr>
          <w:rFonts w:eastAsia="Times New Roman" w:cs="Times New Roman"/>
          <w:szCs w:val="24"/>
        </w:rPr>
        <w:t xml:space="preserve"> χώρους στα </w:t>
      </w:r>
      <w:proofErr w:type="spellStart"/>
      <w:r>
        <w:rPr>
          <w:rFonts w:eastAsia="Times New Roman" w:cs="Times New Roman"/>
          <w:szCs w:val="24"/>
        </w:rPr>
        <w:t>πυκνοκατοικημένα</w:t>
      </w:r>
      <w:proofErr w:type="spellEnd"/>
      <w:r>
        <w:rPr>
          <w:rFonts w:eastAsia="Times New Roman" w:cs="Times New Roman"/>
          <w:szCs w:val="24"/>
        </w:rPr>
        <w:t xml:space="preserve"> τμήματα της πόλης, να αναβαθμίσουμε ενεργειακά τα παλαιά κτήρια, από τα οποία όσα κατασκευάστηκαν πριν από το 1980, δεν έχουν ούτε στοιχειώδεις μονώσεις. Πρέπει, επίσης, να αντιμετωπίσουμε το πρόβλημα της στατικής αντοχής των κ</w:t>
      </w:r>
      <w:r>
        <w:rPr>
          <w:rFonts w:eastAsia="Times New Roman" w:cs="Times New Roman"/>
          <w:szCs w:val="24"/>
        </w:rPr>
        <w:t>τηρίων σε μεγάλους σεισμούς. Ταυτόχρονα, αν λύσουμε αυτά τα προβλήματα, δίνουμε και δουλειά στους οικοδόμους, στους μηχανικούς, στους τεχνίτες, που στη μεγάλη τους πλειοψηφία σήμερα είναι άνεργοι.</w:t>
      </w:r>
    </w:p>
    <w:p w14:paraId="499242E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Μιλάμε για κτήρια τα οποία κατασκευάστηκαν πριν από το 1980</w:t>
      </w:r>
      <w:r>
        <w:rPr>
          <w:rFonts w:eastAsia="Times New Roman" w:cs="Times New Roman"/>
          <w:szCs w:val="24"/>
        </w:rPr>
        <w:t xml:space="preserve"> με τον παλαιό αντισεισμικό </w:t>
      </w:r>
      <w:r>
        <w:rPr>
          <w:rFonts w:eastAsia="Times New Roman" w:cs="Times New Roman"/>
          <w:szCs w:val="24"/>
        </w:rPr>
        <w:t>κ</w:t>
      </w:r>
      <w:r>
        <w:rPr>
          <w:rFonts w:eastAsia="Times New Roman" w:cs="Times New Roman"/>
          <w:szCs w:val="24"/>
        </w:rPr>
        <w:t xml:space="preserve">ανονισμό, ενώ παράλληλα έχουμε και μείωση της αντοχής του οπλισμένου σκυροδέματος, που αρχίζει μετά τα σαράντα ή πενήντα χρόνια να χάνει </w:t>
      </w:r>
      <w:r>
        <w:rPr>
          <w:rFonts w:eastAsia="Times New Roman" w:cs="Times New Roman"/>
          <w:szCs w:val="24"/>
        </w:rPr>
        <w:lastRenderedPageBreak/>
        <w:t>την αντοχή του. Πολλές φορές γίνεται συζήτηση για την ενεργειακή αναβάθμιση των κτηρίων κα</w:t>
      </w:r>
      <w:r>
        <w:rPr>
          <w:rFonts w:eastAsia="Times New Roman" w:cs="Times New Roman"/>
          <w:szCs w:val="24"/>
        </w:rPr>
        <w:t>ι αγνοούμε τον άλλο παράγοντα, δηλαδή την αντοχή των κτηρίων, στα οποία επενδύουμε χρήματα για ενεργειακή αναβάθμιση.</w:t>
      </w:r>
    </w:p>
    <w:p w14:paraId="499242E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Μπορούμε, όμως, να ενισχύσουμε θεμέλια ή σκελετό κτηρίων στο συνεχές οικοδομικό σύστημα που το ένα κτήριο κολλά πάνω στο άλλο και συνήθως </w:t>
      </w:r>
      <w:r>
        <w:rPr>
          <w:rFonts w:eastAsia="Times New Roman" w:cs="Times New Roman"/>
          <w:szCs w:val="24"/>
        </w:rPr>
        <w:t>είναι και σε διαφορετικά βάθη η θεμελίωσή τους; Μήπως πρέπει να κατανοήσουμε την ανάγκη για ένα μακροπρόθεσμο πρόγραμμα για τις πόλεις μας, που θα προβάλλεται στο 2030, το 2040 και το 2050, για επανασχεδιασμό των πόλεων που θα προβλέπει και απόσυρση κτηρίω</w:t>
      </w:r>
      <w:r>
        <w:rPr>
          <w:rFonts w:eastAsia="Times New Roman" w:cs="Times New Roman"/>
          <w:szCs w:val="24"/>
        </w:rPr>
        <w:t>ν, λύνοντας ταυτόχρονα όλα τα κοινωνικά προβλήματα;</w:t>
      </w:r>
    </w:p>
    <w:p w14:paraId="499242E4" w14:textId="77777777" w:rsidR="00BA2908" w:rsidRDefault="00D473A4">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w:t>
      </w:r>
      <w:r>
        <w:rPr>
          <w:rFonts w:eastAsia="Times New Roman" w:cs="Times New Roman"/>
          <w:szCs w:val="24"/>
        </w:rPr>
        <w:t>εως</w:t>
      </w:r>
      <w:r w:rsidRPr="003231A5">
        <w:rPr>
          <w:rFonts w:eastAsia="Times New Roman" w:cs="Times New Roman"/>
          <w:szCs w:val="24"/>
        </w:rPr>
        <w:t xml:space="preserve"> του χρόνου ομιλίας του κυρίου Βουλευτή)</w:t>
      </w:r>
    </w:p>
    <w:p w14:paraId="499242E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Θα ήθελα μια ανοχή, κύριε Πρόεδρε.</w:t>
      </w:r>
    </w:p>
    <w:p w14:paraId="499242E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Αυτό το σχέδιο για τις πόλεις το 2030, το 2040 και 2050, με ενδιάμεσα στάδια υλοποίησης, σχεδιάζουμε στο Υπουργείο και αρχίσαμε τον δημόσιο διάλογο για τούτο. Η Κυβέρνηση παρουσίασε τον προηγούμενο μήνα, τον Νοέμβριο του 2018, το εθνικό σχέδιο για την ενέρ</w:t>
      </w:r>
      <w:r>
        <w:rPr>
          <w:rFonts w:eastAsia="Times New Roman" w:cs="Times New Roman"/>
          <w:szCs w:val="24"/>
        </w:rPr>
        <w:t xml:space="preserve">γεια και το κλίμα. Το σχέδιο κινείται στο πλαίσιο των διεθνών συνθηκών για την κλιματική αλλαγή. Παρουσιάζονται αναλυτικά οι στόχοι για κάθε τομέα που προανέφερα, όπως τα κτήρια, οι μεταφορές, οι Ανανεώσιμες </w:t>
      </w:r>
      <w:r>
        <w:rPr>
          <w:rFonts w:eastAsia="Times New Roman" w:cs="Times New Roman"/>
          <w:szCs w:val="24"/>
        </w:rPr>
        <w:lastRenderedPageBreak/>
        <w:t>Πηγές Ενέργειας. Μέχρι τώρα είμαστε μέσα στους σ</w:t>
      </w:r>
      <w:r>
        <w:rPr>
          <w:rFonts w:eastAsia="Times New Roman" w:cs="Times New Roman"/>
          <w:szCs w:val="24"/>
        </w:rPr>
        <w:t>τόχους που θέτει η Ευρωπαϊκή Επιτροπή.</w:t>
      </w:r>
    </w:p>
    <w:p w14:paraId="499242E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Θα ήθελα κάτι να πω ακόμα για τη δίκαιη ανάπτυξη και το σχέδιο επιβίωσης. Όσον αφορά τη λεγόμενη δίκαιη ανάπτυξη, παρ’ όλο που η λέξη ανάπτυξη με τη συνήθη </w:t>
      </w:r>
      <w:proofErr w:type="spellStart"/>
      <w:r>
        <w:rPr>
          <w:rFonts w:eastAsia="Times New Roman" w:cs="Times New Roman"/>
          <w:szCs w:val="24"/>
        </w:rPr>
        <w:t>εννοιολογία</w:t>
      </w:r>
      <w:proofErr w:type="spellEnd"/>
      <w:r>
        <w:rPr>
          <w:rFonts w:eastAsia="Times New Roman" w:cs="Times New Roman"/>
          <w:szCs w:val="24"/>
        </w:rPr>
        <w:t xml:space="preserve"> είναι αδόκιμος όρος οικολογικά, για να είναι δίκα</w:t>
      </w:r>
      <w:r>
        <w:rPr>
          <w:rFonts w:eastAsia="Times New Roman" w:cs="Times New Roman"/>
          <w:szCs w:val="24"/>
        </w:rPr>
        <w:t>ιη δεν αρκεί να μοιράζει σήμερα τον παραγόμενο πλούτο δικαιότερα –αυτό πρέπει να γίνεται- αλλά ταυτόχρονα για να είναι δίκαιη, πρέπει να μην αδικεί τις επόμενες γενιές.</w:t>
      </w:r>
    </w:p>
    <w:p w14:paraId="499242E8" w14:textId="77777777" w:rsidR="00BA2908" w:rsidRDefault="00D473A4">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499242E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Επο</w:t>
      </w:r>
      <w:r>
        <w:rPr>
          <w:rFonts w:eastAsia="Times New Roman" w:cs="Times New Roman"/>
          <w:szCs w:val="24"/>
        </w:rPr>
        <w:t>μένως, μια ανάπτυξη, έστω με δίκαιη κατανομή του πλούτου, με τα χαρακτηριστικά του καταναλωτισμού, όπως τον ζούμε στον δυτικό κόσμο, έχει οικολογικό αποτύπωμα που αποτυπώνεται σε δυόμισι ή τρεις πλανήτες για το επίπεδο ζωής που έχει ο δυτικός κόσμος. Δυστυ</w:t>
      </w:r>
      <w:r>
        <w:rPr>
          <w:rFonts w:eastAsia="Times New Roman" w:cs="Times New Roman"/>
          <w:szCs w:val="24"/>
        </w:rPr>
        <w:t>χώς, η ανθρωπότητα βαδίζει χωρίς σχέδιο επιβίωσης και το κυρίαρχο πολιτικό σύστημα δεν βλέπει μακριά. Ενδιαφέρεται για την ανάπτυξη με εφήμερα χαρακτηριστικά, που φέρνει κέρδη και καταναλωτισμό, με ταυτόχρονη φτώχεια και δυστυχία.</w:t>
      </w:r>
    </w:p>
    <w:p w14:paraId="499242E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99242EB"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499242EC"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Και εγώ σας ευχαριστώ.</w:t>
      </w:r>
    </w:p>
    <w:p w14:paraId="499242E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Παρακαλώ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Βουλευτή του ΣΥΡΙΖΑ, να λάβει τον λόγο.</w:t>
      </w:r>
    </w:p>
    <w:p w14:paraId="499242EE"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 xml:space="preserve">ΑΜΑΝΑΤΙΔΗ: </w:t>
      </w:r>
      <w:r>
        <w:rPr>
          <w:rFonts w:eastAsia="Times New Roman" w:cs="Times New Roman"/>
          <w:szCs w:val="24"/>
        </w:rPr>
        <w:t>Ευχαριστώ, κύριε Πρόεδρε.</w:t>
      </w:r>
    </w:p>
    <w:p w14:paraId="499242E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κλήθηκε την τελευταία τριετία να διαχειριστεί τα οικονομικά της χώρας που βρίσκονταν σε μια πολύ άσχημη κατάσταση που μπορεί κανείς να την παρομοιώσει μόνο με εκείνη του Β΄ Παγκοσμίου Πολέμου. </w:t>
      </w:r>
    </w:p>
    <w:p w14:paraId="499242F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Μίλησε νωρίτερα ο Κοι</w:t>
      </w:r>
      <w:r>
        <w:rPr>
          <w:rFonts w:eastAsia="Times New Roman" w:cs="Times New Roman"/>
          <w:szCs w:val="24"/>
        </w:rPr>
        <w:t xml:space="preserve">νοβουλευτικός Εκπρόσωπος του ΚΙΝΑΛ για προβλέψεις που δεν επιβεβαιώθηκαν στους υπολογισμούς. Εγώ θέλω να ρωτήσω το εξής: Η πρόβλεψη του 2014 που ήταν για 1,7% ανάπτυξη μήπως έγινε 0,2% και γι’ αυτό φταίει η Κυβέρνηση ΣΥΡΙΖΑ; Ήδη, λοιπόν, είχε εκτροχιαστεί </w:t>
      </w:r>
      <w:r>
        <w:rPr>
          <w:rFonts w:eastAsia="Times New Roman" w:cs="Times New Roman"/>
          <w:szCs w:val="24"/>
        </w:rPr>
        <w:t>όλο το πρόβλημα.</w:t>
      </w:r>
    </w:p>
    <w:p w14:paraId="499242F1"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Αυτό έγινε.</w:t>
      </w:r>
    </w:p>
    <w:p w14:paraId="499242F2"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 xml:space="preserve">ΑΜΑΝΑΤΙΔΗ: </w:t>
      </w:r>
      <w:r>
        <w:rPr>
          <w:rFonts w:eastAsia="Times New Roman" w:cs="Times New Roman"/>
          <w:szCs w:val="24"/>
        </w:rPr>
        <w:t>Ακριβώς, κύριε συνάδελφε. Κάνετε πολιτική με προβλέψεις. Μην κοροϊδεύουμε τον κόσμο. Ας πάμε παρακάτω.</w:t>
      </w:r>
    </w:p>
    <w:p w14:paraId="499242F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Ανέλαβε, λοιπόν, αυτή η Κυβέρνηση να διαχειριστεί τα οικονομικά της</w:t>
      </w:r>
      <w:r>
        <w:rPr>
          <w:rFonts w:eastAsia="Times New Roman" w:cs="Times New Roman"/>
          <w:szCs w:val="24"/>
        </w:rPr>
        <w:t xml:space="preserve"> χώρας, χωρίς χρηματοδότηση, χωρίς εργαλεία σταθεροποίησης, με ένα ευάλωτο τραπεζικό σύστημα και την κοινωνία διαλυμένη. Οι επιλογές ήταν ελάχιστες. Ο δανεισμός γινόταν με πολύ δύσκολους όρους, γιατί η αξιοπιστία της χώρας είχε χαθεί και, επομένως, οι δανε</w:t>
      </w:r>
      <w:r>
        <w:rPr>
          <w:rFonts w:eastAsia="Times New Roman" w:cs="Times New Roman"/>
          <w:szCs w:val="24"/>
        </w:rPr>
        <w:t xml:space="preserve">ιακές συμβάσεις έθεταν αυστηρούς όρους, τους οποίους έπρεπε να τους </w:t>
      </w:r>
      <w:r>
        <w:rPr>
          <w:rFonts w:eastAsia="Times New Roman" w:cs="Times New Roman"/>
          <w:szCs w:val="24"/>
        </w:rPr>
        <w:lastRenderedPageBreak/>
        <w:t xml:space="preserve">τηρήσουμε. Η άλλη λύση ήταν η έξοδος από την Ευρωζώνη, με τα χρέη της χώρας να παραμένουν στο ευρώ και ακέραια. </w:t>
      </w:r>
    </w:p>
    <w:p w14:paraId="499242F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Φυσικά, δεν ήταν μόνο το οικονομικό κόστος τεράστιο, αλλά ανυπολόγιστο ήταν</w:t>
      </w:r>
      <w:r>
        <w:rPr>
          <w:rFonts w:eastAsia="Times New Roman" w:cs="Times New Roman"/>
          <w:szCs w:val="24"/>
        </w:rPr>
        <w:t xml:space="preserve"> και το κοινωνικό κόστος σ’ αυτήν την περίπτωση, όχι για εκείνους που εν τω μεταξύ είχαν κερδοσκοπήσει και είχαν βγάλει τα κεφάλαιά τους στο εξωτερικό, αλλά για εκείνους που θα έβλεπαν απλήρωτους την άλλη μέρα τους μισθούς και τις συντάξεις τους, για τους </w:t>
      </w:r>
      <w:r>
        <w:rPr>
          <w:rFonts w:eastAsia="Times New Roman" w:cs="Times New Roman"/>
          <w:szCs w:val="24"/>
        </w:rPr>
        <w:t>μικρούς καταθέτες που θα έβλεπαν τις καταθέσεις τους να εξανεμίζονται, που θα έβλεπαν την καταστροφή στη ζωή τους να ολοκληρώνεται.</w:t>
      </w:r>
    </w:p>
    <w:p w14:paraId="499242F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Επιλέχθηκε ο δύσκολος δρόμος και σήμερα είμαστε σε θέση να κάνουμε απολογισμό τριετίας και να αισθανόμαστε δικαίωση. Έτσι, κ</w:t>
      </w:r>
      <w:r>
        <w:rPr>
          <w:rFonts w:eastAsia="Times New Roman" w:cs="Times New Roman"/>
          <w:szCs w:val="24"/>
        </w:rPr>
        <w:t xml:space="preserve">αι ο </w:t>
      </w:r>
      <w:r>
        <w:rPr>
          <w:rFonts w:eastAsia="Times New Roman" w:cs="Times New Roman"/>
          <w:szCs w:val="24"/>
        </w:rPr>
        <w:t>π</w:t>
      </w:r>
      <w:r>
        <w:rPr>
          <w:rFonts w:eastAsia="Times New Roman" w:cs="Times New Roman"/>
          <w:szCs w:val="24"/>
        </w:rPr>
        <w:t>ροϋπολογισμός του 2019 που συζητάμε σήμερα σχεδιάστηκε με άλλους όρους. Τόσο η διαδικασία κατάρτισής του, όσο και το περιεχόμενό του σηματοδοτούν την πορεία της χώρας στην κανονικότητα μετά από δέκα χρόνια.</w:t>
      </w:r>
    </w:p>
    <w:p w14:paraId="499242F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βούληση υπήρχε. Με συντονισμένες προσπάθε</w:t>
      </w:r>
      <w:r>
        <w:rPr>
          <w:rFonts w:eastAsia="Times New Roman" w:cs="Times New Roman"/>
          <w:szCs w:val="24"/>
        </w:rPr>
        <w:t>ιες και όχι τυχαία προέκυψε η δυνατότητα κ</w:t>
      </w:r>
      <w:r>
        <w:rPr>
          <w:rFonts w:eastAsia="Times New Roman" w:cs="Times New Roman"/>
          <w:szCs w:val="24"/>
        </w:rPr>
        <w:t>α</w:t>
      </w:r>
      <w:r>
        <w:rPr>
          <w:rFonts w:eastAsia="Times New Roman" w:cs="Times New Roman"/>
          <w:szCs w:val="24"/>
        </w:rPr>
        <w:t>ι έτσι τα δημοσιονομικά μεγέθη της χώρας επιτρέπουν με ασφάλεια να έχουμε ένα νέο μείγμα δημοσιονομικής πολιτικής που στοχεύει στην ενίσχυση του διαθέσιμου εισοδήματος των νοικοκυριών, στην υποστήριξη της βιώσιμης</w:t>
      </w:r>
      <w:r>
        <w:rPr>
          <w:rFonts w:eastAsia="Times New Roman" w:cs="Times New Roman"/>
          <w:szCs w:val="24"/>
        </w:rPr>
        <w:t xml:space="preserve"> ανάπτυξης και στη θωράκιση της κοινωνικής προστασίας.</w:t>
      </w:r>
    </w:p>
    <w:p w14:paraId="499242F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στον </w:t>
      </w:r>
      <w:r>
        <w:rPr>
          <w:rFonts w:eastAsia="Times New Roman" w:cs="Times New Roman"/>
          <w:szCs w:val="24"/>
        </w:rPr>
        <w:t>π</w:t>
      </w:r>
      <w:r>
        <w:rPr>
          <w:rFonts w:eastAsia="Times New Roman" w:cs="Times New Roman"/>
          <w:szCs w:val="24"/>
        </w:rPr>
        <w:t>ροϋπολογισμό του 2019 περιλαμβάνονται μέτρα που έχουν ήδη ψηφιστεί και που είναι μέτρα ελάφρυνσης, μόνιμης μείωσης φορολογικών βαρών και ασφαλιστικών εισφορών των νοικοκυριών και των επιχει</w:t>
      </w:r>
      <w:r>
        <w:rPr>
          <w:rFonts w:eastAsia="Times New Roman" w:cs="Times New Roman"/>
          <w:szCs w:val="24"/>
        </w:rPr>
        <w:t xml:space="preserve">ρήσεων, μέτρα που αποσκοπούν στην τόνωση της κοινωνικής προστασίας και της απασχόλησης των νέων. </w:t>
      </w:r>
    </w:p>
    <w:p w14:paraId="499242F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Είδαμε αυξημένους τους επιμέρους τομείς του </w:t>
      </w:r>
      <w:r>
        <w:rPr>
          <w:rFonts w:eastAsia="Times New Roman" w:cs="Times New Roman"/>
          <w:szCs w:val="24"/>
        </w:rPr>
        <w:t>π</w:t>
      </w:r>
      <w:r>
        <w:rPr>
          <w:rFonts w:eastAsia="Times New Roman" w:cs="Times New Roman"/>
          <w:szCs w:val="24"/>
        </w:rPr>
        <w:t xml:space="preserve">ροϋπολογισμού στο κοινωνικό κράτος. Το ίδιο είδαμε και στην υγεία, αλλά και στην παιδεία χαρακτηριστικά, που την </w:t>
      </w:r>
      <w:r>
        <w:rPr>
          <w:rFonts w:eastAsia="Times New Roman" w:cs="Times New Roman"/>
          <w:szCs w:val="24"/>
        </w:rPr>
        <w:t xml:space="preserve">παραλάβαμε με μια φθίνουσα πορεία. Μάλιστα, με εκείνες τις προδιαγραφές ήταν να έχει φθάσει το 2018 στο 1,6% του </w:t>
      </w:r>
      <w:r>
        <w:rPr>
          <w:rFonts w:eastAsia="Times New Roman" w:cs="Times New Roman"/>
          <w:szCs w:val="24"/>
        </w:rPr>
        <w:t>π</w:t>
      </w:r>
      <w:r>
        <w:rPr>
          <w:rFonts w:eastAsia="Times New Roman" w:cs="Times New Roman"/>
          <w:szCs w:val="24"/>
        </w:rPr>
        <w:t xml:space="preserve">ροϋπολογισμού και τη βλέπουμε υπερδιπλασιασμένη. Να μην αναφερθώ αναλυτικά. Τα είπαν και οι άλλοι συνάδελφοι. Φυσικά, βλέπουμε ενισχυμένη και </w:t>
      </w:r>
      <w:r>
        <w:rPr>
          <w:rFonts w:eastAsia="Times New Roman" w:cs="Times New Roman"/>
          <w:szCs w:val="24"/>
        </w:rPr>
        <w:t>την κοινωνική αλληλεγγύη.</w:t>
      </w:r>
    </w:p>
    <w:p w14:paraId="499242F9"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Θ</w:t>
      </w:r>
      <w:r w:rsidRPr="00361378">
        <w:rPr>
          <w:rFonts w:eastAsia="Times New Roman"/>
          <w:bCs/>
          <w:szCs w:val="24"/>
        </w:rPr>
        <w:t>α ήθελα</w:t>
      </w:r>
      <w:r>
        <w:rPr>
          <w:rFonts w:eastAsia="Times New Roman"/>
          <w:bCs/>
          <w:szCs w:val="24"/>
        </w:rPr>
        <w:t>,</w:t>
      </w:r>
      <w:r w:rsidRPr="00361378">
        <w:rPr>
          <w:rFonts w:eastAsia="Times New Roman"/>
          <w:bCs/>
          <w:szCs w:val="24"/>
        </w:rPr>
        <w:t xml:space="preserve"> ενδεικτικά</w:t>
      </w:r>
      <w:r>
        <w:rPr>
          <w:rFonts w:eastAsia="Times New Roman"/>
          <w:bCs/>
          <w:szCs w:val="24"/>
        </w:rPr>
        <w:t>,</w:t>
      </w:r>
      <w:r w:rsidRPr="00361378">
        <w:rPr>
          <w:rFonts w:eastAsia="Times New Roman"/>
          <w:bCs/>
          <w:szCs w:val="24"/>
        </w:rPr>
        <w:t xml:space="preserve"> να σταθώ σ</w:t>
      </w:r>
      <w:r>
        <w:rPr>
          <w:rFonts w:eastAsia="Times New Roman"/>
          <w:bCs/>
          <w:szCs w:val="24"/>
        </w:rPr>
        <w:t xml:space="preserve">’ </w:t>
      </w:r>
      <w:r w:rsidRPr="00361378">
        <w:rPr>
          <w:rFonts w:eastAsia="Times New Roman"/>
          <w:bCs/>
          <w:szCs w:val="24"/>
        </w:rPr>
        <w:t>ένα</w:t>
      </w:r>
      <w:r>
        <w:rPr>
          <w:rFonts w:eastAsia="Times New Roman"/>
          <w:bCs/>
          <w:szCs w:val="24"/>
        </w:rPr>
        <w:t>ν</w:t>
      </w:r>
      <w:r w:rsidRPr="00361378">
        <w:rPr>
          <w:rFonts w:eastAsia="Times New Roman"/>
          <w:bCs/>
          <w:szCs w:val="24"/>
        </w:rPr>
        <w:t xml:space="preserve"> δύσκολο τομέα</w:t>
      </w:r>
      <w:r>
        <w:rPr>
          <w:rFonts w:eastAsia="Times New Roman"/>
          <w:bCs/>
          <w:szCs w:val="24"/>
        </w:rPr>
        <w:t>,</w:t>
      </w:r>
      <w:r w:rsidRPr="00361378">
        <w:rPr>
          <w:rFonts w:eastAsia="Times New Roman"/>
          <w:bCs/>
          <w:szCs w:val="24"/>
        </w:rPr>
        <w:t xml:space="preserve"> που </w:t>
      </w:r>
      <w:r>
        <w:rPr>
          <w:rFonts w:eastAsia="Times New Roman"/>
          <w:bCs/>
          <w:szCs w:val="24"/>
        </w:rPr>
        <w:t xml:space="preserve">δεν </w:t>
      </w:r>
      <w:r w:rsidRPr="00361378">
        <w:rPr>
          <w:rFonts w:eastAsia="Times New Roman"/>
          <w:bCs/>
          <w:szCs w:val="24"/>
        </w:rPr>
        <w:t>είναι και πολύ ευχάριστ</w:t>
      </w:r>
      <w:r>
        <w:rPr>
          <w:rFonts w:eastAsia="Times New Roman"/>
          <w:bCs/>
          <w:szCs w:val="24"/>
        </w:rPr>
        <w:t>ο</w:t>
      </w:r>
      <w:r w:rsidRPr="00361378">
        <w:rPr>
          <w:rFonts w:eastAsia="Times New Roman"/>
          <w:bCs/>
          <w:szCs w:val="24"/>
        </w:rPr>
        <w:t>ς</w:t>
      </w:r>
      <w:r>
        <w:rPr>
          <w:rFonts w:eastAsia="Times New Roman"/>
          <w:bCs/>
          <w:szCs w:val="24"/>
        </w:rPr>
        <w:t xml:space="preserve">, σ’ </w:t>
      </w:r>
      <w:r w:rsidRPr="00361378">
        <w:rPr>
          <w:rFonts w:eastAsia="Times New Roman"/>
          <w:bCs/>
          <w:szCs w:val="24"/>
        </w:rPr>
        <w:t>αυτό</w:t>
      </w:r>
      <w:r>
        <w:rPr>
          <w:rFonts w:eastAsia="Times New Roman"/>
          <w:bCs/>
          <w:szCs w:val="24"/>
        </w:rPr>
        <w:t xml:space="preserve">ν της </w:t>
      </w:r>
      <w:proofErr w:type="spellStart"/>
      <w:r>
        <w:rPr>
          <w:rFonts w:eastAsia="Times New Roman"/>
          <w:bCs/>
          <w:szCs w:val="24"/>
        </w:rPr>
        <w:t>αντεγκληματικής</w:t>
      </w:r>
      <w:proofErr w:type="spellEnd"/>
      <w:r>
        <w:rPr>
          <w:rFonts w:eastAsia="Times New Roman"/>
          <w:bCs/>
          <w:szCs w:val="24"/>
        </w:rPr>
        <w:t xml:space="preserve"> </w:t>
      </w:r>
      <w:r w:rsidRPr="00361378">
        <w:rPr>
          <w:rFonts w:eastAsia="Times New Roman"/>
          <w:bCs/>
          <w:szCs w:val="24"/>
        </w:rPr>
        <w:t>πολιτικής</w:t>
      </w:r>
      <w:r>
        <w:rPr>
          <w:rFonts w:eastAsia="Times New Roman"/>
          <w:bCs/>
          <w:szCs w:val="24"/>
        </w:rPr>
        <w:t xml:space="preserve">. </w:t>
      </w:r>
    </w:p>
    <w:p w14:paraId="499242FA"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Σ’</w:t>
      </w:r>
      <w:r w:rsidRPr="00361378">
        <w:rPr>
          <w:rFonts w:eastAsia="Times New Roman"/>
          <w:bCs/>
          <w:szCs w:val="24"/>
        </w:rPr>
        <w:t xml:space="preserve"> αυτό</w:t>
      </w:r>
      <w:r>
        <w:rPr>
          <w:rFonts w:eastAsia="Times New Roman"/>
          <w:bCs/>
          <w:szCs w:val="24"/>
        </w:rPr>
        <w:t>ν</w:t>
      </w:r>
      <w:r w:rsidRPr="00361378">
        <w:rPr>
          <w:rFonts w:eastAsia="Times New Roman"/>
          <w:bCs/>
          <w:szCs w:val="24"/>
        </w:rPr>
        <w:t xml:space="preserve"> τον τομέα </w:t>
      </w:r>
      <w:r>
        <w:rPr>
          <w:rFonts w:eastAsia="Times New Roman"/>
          <w:bCs/>
          <w:szCs w:val="24"/>
        </w:rPr>
        <w:t xml:space="preserve">έχουν γίνει τομές πραγματικά. Η </w:t>
      </w:r>
      <w:r w:rsidRPr="00361378">
        <w:rPr>
          <w:rFonts w:eastAsia="Times New Roman"/>
          <w:bCs/>
          <w:szCs w:val="24"/>
        </w:rPr>
        <w:t xml:space="preserve">πολιτική </w:t>
      </w:r>
      <w:r>
        <w:rPr>
          <w:rFonts w:eastAsia="Times New Roman"/>
          <w:bCs/>
          <w:szCs w:val="24"/>
        </w:rPr>
        <w:t>αυτής της Κ</w:t>
      </w:r>
      <w:r w:rsidRPr="00361378">
        <w:rPr>
          <w:rFonts w:eastAsia="Times New Roman"/>
          <w:bCs/>
          <w:szCs w:val="24"/>
        </w:rPr>
        <w:t xml:space="preserve">υβέρνησης έχει θέσει </w:t>
      </w:r>
      <w:r>
        <w:rPr>
          <w:rFonts w:eastAsia="Times New Roman"/>
          <w:bCs/>
          <w:szCs w:val="24"/>
        </w:rPr>
        <w:t>σ</w:t>
      </w:r>
      <w:r w:rsidRPr="00361378">
        <w:rPr>
          <w:rFonts w:eastAsia="Times New Roman"/>
          <w:bCs/>
          <w:szCs w:val="24"/>
        </w:rPr>
        <w:t>το επίκ</w:t>
      </w:r>
      <w:r w:rsidRPr="00361378">
        <w:rPr>
          <w:rFonts w:eastAsia="Times New Roman"/>
          <w:bCs/>
          <w:szCs w:val="24"/>
        </w:rPr>
        <w:t>εντρο την επανένταξη των αποφυλακισμένων</w:t>
      </w:r>
      <w:r>
        <w:rPr>
          <w:rFonts w:eastAsia="Times New Roman"/>
          <w:bCs/>
          <w:szCs w:val="24"/>
        </w:rPr>
        <w:t>. Κ</w:t>
      </w:r>
      <w:r w:rsidRPr="00361378">
        <w:rPr>
          <w:rFonts w:eastAsia="Times New Roman"/>
          <w:bCs/>
          <w:szCs w:val="24"/>
        </w:rPr>
        <w:t xml:space="preserve">αι εδώ με καταστήματα </w:t>
      </w:r>
      <w:r>
        <w:rPr>
          <w:rFonts w:eastAsia="Times New Roman"/>
          <w:bCs/>
          <w:szCs w:val="24"/>
        </w:rPr>
        <w:t>κράτησης που βρίσκονται διάσπαρτα και σ</w:t>
      </w:r>
      <w:r w:rsidRPr="00361378">
        <w:rPr>
          <w:rFonts w:eastAsia="Times New Roman"/>
          <w:bCs/>
          <w:szCs w:val="24"/>
        </w:rPr>
        <w:t>το πουθενά</w:t>
      </w:r>
      <w:r>
        <w:rPr>
          <w:rFonts w:eastAsia="Times New Roman"/>
          <w:bCs/>
          <w:szCs w:val="24"/>
        </w:rPr>
        <w:t>,</w:t>
      </w:r>
      <w:r w:rsidRPr="00361378">
        <w:rPr>
          <w:rFonts w:eastAsia="Times New Roman"/>
          <w:bCs/>
          <w:szCs w:val="24"/>
        </w:rPr>
        <w:t xml:space="preserve"> </w:t>
      </w:r>
      <w:r>
        <w:rPr>
          <w:rFonts w:eastAsia="Times New Roman"/>
          <w:bCs/>
          <w:szCs w:val="24"/>
        </w:rPr>
        <w:t>άναρχα δομημένα και άλ</w:t>
      </w:r>
      <w:r w:rsidRPr="00361378">
        <w:rPr>
          <w:rFonts w:eastAsia="Times New Roman"/>
          <w:bCs/>
          <w:szCs w:val="24"/>
        </w:rPr>
        <w:t xml:space="preserve">λα κατασκευασμένα </w:t>
      </w:r>
      <w:proofErr w:type="spellStart"/>
      <w:r>
        <w:rPr>
          <w:rFonts w:eastAsia="Times New Roman"/>
          <w:bCs/>
          <w:szCs w:val="24"/>
        </w:rPr>
        <w:t>εκατόν</w:t>
      </w:r>
      <w:proofErr w:type="spellEnd"/>
      <w:r>
        <w:rPr>
          <w:rFonts w:eastAsia="Times New Roman"/>
          <w:bCs/>
          <w:szCs w:val="24"/>
        </w:rPr>
        <w:t xml:space="preserve"> πενήντα </w:t>
      </w:r>
      <w:r w:rsidRPr="00361378">
        <w:rPr>
          <w:rFonts w:eastAsia="Times New Roman"/>
          <w:bCs/>
          <w:szCs w:val="24"/>
        </w:rPr>
        <w:t>χρόνια και πλέον για άλλους σκοπούς από αυτούς που χρησιμοποιούνται σήμερα</w:t>
      </w:r>
      <w:r>
        <w:rPr>
          <w:rFonts w:eastAsia="Times New Roman"/>
          <w:bCs/>
          <w:szCs w:val="24"/>
        </w:rPr>
        <w:t>, η Κ</w:t>
      </w:r>
      <w:r w:rsidRPr="00361378">
        <w:rPr>
          <w:rFonts w:eastAsia="Times New Roman"/>
          <w:bCs/>
          <w:szCs w:val="24"/>
        </w:rPr>
        <w:t xml:space="preserve">υβέρνηση </w:t>
      </w:r>
      <w:r>
        <w:rPr>
          <w:rFonts w:eastAsia="Times New Roman"/>
          <w:bCs/>
          <w:szCs w:val="24"/>
        </w:rPr>
        <w:t>έκανε</w:t>
      </w:r>
      <w:r w:rsidRPr="00361378">
        <w:rPr>
          <w:rFonts w:eastAsia="Times New Roman"/>
          <w:bCs/>
          <w:szCs w:val="24"/>
        </w:rPr>
        <w:t xml:space="preserve"> παρεμβάσεις</w:t>
      </w:r>
      <w:r>
        <w:rPr>
          <w:rFonts w:eastAsia="Times New Roman"/>
          <w:bCs/>
          <w:szCs w:val="24"/>
        </w:rPr>
        <w:t>. Π</w:t>
      </w:r>
      <w:r w:rsidRPr="00361378">
        <w:rPr>
          <w:rFonts w:eastAsia="Times New Roman"/>
          <w:bCs/>
          <w:szCs w:val="24"/>
        </w:rPr>
        <w:t>ερίσσεψαν χώροι</w:t>
      </w:r>
      <w:r>
        <w:rPr>
          <w:rFonts w:eastAsia="Times New Roman"/>
          <w:bCs/>
          <w:szCs w:val="24"/>
        </w:rPr>
        <w:t xml:space="preserve"> και έτσι</w:t>
      </w:r>
      <w:r w:rsidRPr="00361378">
        <w:rPr>
          <w:rFonts w:eastAsia="Times New Roman"/>
          <w:bCs/>
          <w:szCs w:val="24"/>
        </w:rPr>
        <w:t xml:space="preserve"> δημιούργησε δομές</w:t>
      </w:r>
      <w:r>
        <w:rPr>
          <w:rFonts w:eastAsia="Times New Roman"/>
          <w:bCs/>
          <w:szCs w:val="24"/>
        </w:rPr>
        <w:t>,</w:t>
      </w:r>
      <w:r w:rsidRPr="00361378">
        <w:rPr>
          <w:rFonts w:eastAsia="Times New Roman"/>
          <w:bCs/>
          <w:szCs w:val="24"/>
        </w:rPr>
        <w:t xml:space="preserve"> σχολεία δεύτερης ευκαιρίας</w:t>
      </w:r>
      <w:r>
        <w:rPr>
          <w:rFonts w:eastAsia="Times New Roman"/>
          <w:bCs/>
          <w:szCs w:val="24"/>
        </w:rPr>
        <w:t xml:space="preserve">, </w:t>
      </w:r>
      <w:r w:rsidRPr="00361378">
        <w:rPr>
          <w:rFonts w:eastAsia="Times New Roman"/>
          <w:bCs/>
          <w:szCs w:val="24"/>
        </w:rPr>
        <w:t>χώ</w:t>
      </w:r>
      <w:r w:rsidRPr="00361378">
        <w:rPr>
          <w:rFonts w:eastAsia="Times New Roman"/>
          <w:bCs/>
          <w:szCs w:val="24"/>
        </w:rPr>
        <w:lastRenderedPageBreak/>
        <w:t>ρους για δημιουργική απασχόληση</w:t>
      </w:r>
      <w:r>
        <w:rPr>
          <w:rFonts w:eastAsia="Times New Roman"/>
          <w:bCs/>
          <w:szCs w:val="24"/>
        </w:rPr>
        <w:t>. Έ</w:t>
      </w:r>
      <w:r w:rsidRPr="00361378">
        <w:rPr>
          <w:rFonts w:eastAsia="Times New Roman"/>
          <w:bCs/>
          <w:szCs w:val="24"/>
        </w:rPr>
        <w:t xml:space="preserve">κανε </w:t>
      </w:r>
      <w:r>
        <w:rPr>
          <w:rFonts w:eastAsia="Times New Roman"/>
          <w:bCs/>
          <w:szCs w:val="24"/>
        </w:rPr>
        <w:t xml:space="preserve">ΙΕΚ </w:t>
      </w:r>
      <w:r w:rsidRPr="00361378">
        <w:rPr>
          <w:rFonts w:eastAsia="Times New Roman"/>
          <w:bCs/>
          <w:szCs w:val="24"/>
        </w:rPr>
        <w:t>στα περισσότερα απ</w:t>
      </w:r>
      <w:r>
        <w:rPr>
          <w:rFonts w:eastAsia="Times New Roman"/>
          <w:bCs/>
          <w:szCs w:val="24"/>
        </w:rPr>
        <w:t xml:space="preserve">ό αυτά τα καταστήματα και έτσι πολλοί </w:t>
      </w:r>
      <w:r w:rsidRPr="00361378">
        <w:rPr>
          <w:rFonts w:eastAsia="Times New Roman"/>
          <w:bCs/>
          <w:szCs w:val="24"/>
        </w:rPr>
        <w:t xml:space="preserve">παρακολουθούν </w:t>
      </w:r>
      <w:r>
        <w:rPr>
          <w:rFonts w:eastAsia="Times New Roman"/>
          <w:bCs/>
          <w:szCs w:val="24"/>
        </w:rPr>
        <w:t>–</w:t>
      </w:r>
      <w:r w:rsidRPr="00361378">
        <w:rPr>
          <w:rFonts w:eastAsia="Times New Roman"/>
          <w:bCs/>
          <w:szCs w:val="24"/>
        </w:rPr>
        <w:t>ψυκτικοί</w:t>
      </w:r>
      <w:r>
        <w:rPr>
          <w:rFonts w:eastAsia="Times New Roman"/>
          <w:bCs/>
          <w:szCs w:val="24"/>
        </w:rPr>
        <w:t xml:space="preserve">, ΙΕΚ </w:t>
      </w:r>
      <w:r w:rsidRPr="00361378">
        <w:rPr>
          <w:rFonts w:eastAsia="Times New Roman"/>
          <w:bCs/>
          <w:szCs w:val="24"/>
        </w:rPr>
        <w:t>μαγειρικής</w:t>
      </w:r>
      <w:r>
        <w:rPr>
          <w:rFonts w:eastAsia="Times New Roman"/>
          <w:bCs/>
          <w:szCs w:val="24"/>
        </w:rPr>
        <w:t>,</w:t>
      </w:r>
      <w:r w:rsidRPr="00361378">
        <w:rPr>
          <w:rFonts w:eastAsia="Times New Roman"/>
          <w:bCs/>
          <w:szCs w:val="24"/>
        </w:rPr>
        <w:t xml:space="preserve"> διάφορες άλλε</w:t>
      </w:r>
      <w:r w:rsidRPr="00361378">
        <w:rPr>
          <w:rFonts w:eastAsia="Times New Roman"/>
          <w:bCs/>
          <w:szCs w:val="24"/>
        </w:rPr>
        <w:t>ς ειδικότητες</w:t>
      </w:r>
      <w:r>
        <w:rPr>
          <w:rFonts w:eastAsia="Times New Roman"/>
          <w:bCs/>
          <w:szCs w:val="24"/>
        </w:rPr>
        <w:t>-,</w:t>
      </w:r>
      <w:r w:rsidRPr="00361378">
        <w:rPr>
          <w:rFonts w:eastAsia="Times New Roman"/>
          <w:bCs/>
          <w:szCs w:val="24"/>
        </w:rPr>
        <w:t xml:space="preserve"> έτσι ώστε ο κρατούμενος να </w:t>
      </w:r>
      <w:r>
        <w:rPr>
          <w:rFonts w:eastAsia="Times New Roman"/>
          <w:bCs/>
          <w:szCs w:val="24"/>
        </w:rPr>
        <w:t xml:space="preserve">μπορέσει να </w:t>
      </w:r>
      <w:r w:rsidRPr="00361378">
        <w:rPr>
          <w:rFonts w:eastAsia="Times New Roman"/>
          <w:bCs/>
          <w:szCs w:val="24"/>
        </w:rPr>
        <w:t>επανέλθει στην κοινωνία</w:t>
      </w:r>
      <w:r>
        <w:rPr>
          <w:rFonts w:eastAsia="Times New Roman"/>
          <w:bCs/>
          <w:szCs w:val="24"/>
        </w:rPr>
        <w:t xml:space="preserve">, στην εργασία. Αυτό </w:t>
      </w:r>
      <w:r w:rsidRPr="00361378">
        <w:rPr>
          <w:rFonts w:eastAsia="Times New Roman"/>
          <w:bCs/>
          <w:szCs w:val="24"/>
        </w:rPr>
        <w:t>θα είναι καλό για εκείνον</w:t>
      </w:r>
      <w:r>
        <w:rPr>
          <w:rFonts w:eastAsia="Times New Roman"/>
          <w:bCs/>
          <w:szCs w:val="24"/>
        </w:rPr>
        <w:t>,</w:t>
      </w:r>
      <w:r w:rsidRPr="00361378">
        <w:rPr>
          <w:rFonts w:eastAsia="Times New Roman"/>
          <w:bCs/>
          <w:szCs w:val="24"/>
        </w:rPr>
        <w:t xml:space="preserve"> αλλά και για την κοινωνία</w:t>
      </w:r>
      <w:r>
        <w:rPr>
          <w:rFonts w:eastAsia="Times New Roman"/>
          <w:bCs/>
          <w:szCs w:val="24"/>
        </w:rPr>
        <w:t xml:space="preserve">. Εν τέλει, </w:t>
      </w:r>
      <w:r w:rsidRPr="00361378">
        <w:rPr>
          <w:rFonts w:eastAsia="Times New Roman"/>
          <w:bCs/>
          <w:szCs w:val="24"/>
        </w:rPr>
        <w:t>θα είναι ασφάλεια και για την κοινωνία</w:t>
      </w:r>
      <w:r>
        <w:rPr>
          <w:rFonts w:eastAsia="Times New Roman"/>
          <w:bCs/>
          <w:szCs w:val="24"/>
        </w:rPr>
        <w:t>.</w:t>
      </w:r>
    </w:p>
    <w:p w14:paraId="499242FB"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Παρέλειψα </w:t>
      </w:r>
      <w:r w:rsidRPr="00361378">
        <w:rPr>
          <w:rFonts w:eastAsia="Times New Roman"/>
          <w:bCs/>
          <w:szCs w:val="24"/>
        </w:rPr>
        <w:t>να πω κάτι πολύ σημαντικό που έχει δρομολογ</w:t>
      </w:r>
      <w:r w:rsidRPr="00361378">
        <w:rPr>
          <w:rFonts w:eastAsia="Times New Roman"/>
          <w:bCs/>
          <w:szCs w:val="24"/>
        </w:rPr>
        <w:t>ηθεί ήδη από το 2008</w:t>
      </w:r>
      <w:r>
        <w:rPr>
          <w:rFonts w:eastAsia="Times New Roman"/>
          <w:bCs/>
          <w:szCs w:val="24"/>
        </w:rPr>
        <w:t xml:space="preserve">, που ο κ. </w:t>
      </w:r>
      <w:proofErr w:type="spellStart"/>
      <w:r>
        <w:rPr>
          <w:rFonts w:eastAsia="Times New Roman"/>
          <w:bCs/>
          <w:szCs w:val="24"/>
        </w:rPr>
        <w:t>Δ</w:t>
      </w:r>
      <w:r w:rsidRPr="00361378">
        <w:rPr>
          <w:rFonts w:eastAsia="Times New Roman"/>
          <w:bCs/>
          <w:szCs w:val="24"/>
        </w:rPr>
        <w:t>ένδιας</w:t>
      </w:r>
      <w:proofErr w:type="spellEnd"/>
      <w:r w:rsidRPr="00361378">
        <w:rPr>
          <w:rFonts w:eastAsia="Times New Roman"/>
          <w:bCs/>
          <w:szCs w:val="24"/>
        </w:rPr>
        <w:t xml:space="preserve"> </w:t>
      </w:r>
      <w:r>
        <w:rPr>
          <w:rFonts w:eastAsia="Times New Roman"/>
          <w:bCs/>
          <w:szCs w:val="24"/>
        </w:rPr>
        <w:t>ήταν</w:t>
      </w:r>
      <w:r w:rsidRPr="00361378">
        <w:rPr>
          <w:rFonts w:eastAsia="Times New Roman"/>
          <w:bCs/>
          <w:szCs w:val="24"/>
        </w:rPr>
        <w:t xml:space="preserve"> τότε Υπουργό</w:t>
      </w:r>
      <w:r>
        <w:rPr>
          <w:rFonts w:eastAsia="Times New Roman"/>
          <w:bCs/>
          <w:szCs w:val="24"/>
        </w:rPr>
        <w:t>ς Δ</w:t>
      </w:r>
      <w:r w:rsidRPr="00361378">
        <w:rPr>
          <w:rFonts w:eastAsia="Times New Roman"/>
          <w:bCs/>
          <w:szCs w:val="24"/>
        </w:rPr>
        <w:t>ικαιοσύνης</w:t>
      </w:r>
      <w:r>
        <w:rPr>
          <w:rFonts w:eastAsia="Times New Roman"/>
          <w:bCs/>
          <w:szCs w:val="24"/>
        </w:rPr>
        <w:t>,</w:t>
      </w:r>
      <w:r w:rsidRPr="00361378">
        <w:rPr>
          <w:rFonts w:eastAsia="Times New Roman"/>
          <w:bCs/>
          <w:szCs w:val="24"/>
        </w:rPr>
        <w:t xml:space="preserve"> δηλαδή την ένταξη των υπηρεσιών υγείας του ΕΣΥ</w:t>
      </w:r>
      <w:r>
        <w:rPr>
          <w:rFonts w:eastAsia="Times New Roman"/>
          <w:bCs/>
          <w:szCs w:val="24"/>
        </w:rPr>
        <w:t>,</w:t>
      </w:r>
      <w:r w:rsidRPr="00361378">
        <w:rPr>
          <w:rFonts w:eastAsia="Times New Roman"/>
          <w:bCs/>
          <w:szCs w:val="24"/>
        </w:rPr>
        <w:t xml:space="preserve"> κάτι που δεν γινόταν </w:t>
      </w:r>
      <w:r>
        <w:rPr>
          <w:rFonts w:eastAsia="Times New Roman"/>
          <w:bCs/>
          <w:szCs w:val="24"/>
        </w:rPr>
        <w:t>γιατί σκόνταφτε στο</w:t>
      </w:r>
      <w:r w:rsidRPr="00361378">
        <w:rPr>
          <w:rFonts w:eastAsia="Times New Roman"/>
          <w:bCs/>
          <w:szCs w:val="24"/>
        </w:rPr>
        <w:t xml:space="preserve"> οικονομικ</w:t>
      </w:r>
      <w:r>
        <w:rPr>
          <w:rFonts w:eastAsia="Times New Roman"/>
          <w:bCs/>
          <w:szCs w:val="24"/>
        </w:rPr>
        <w:t xml:space="preserve">ό </w:t>
      </w:r>
      <w:r w:rsidRPr="00361378">
        <w:rPr>
          <w:rFonts w:eastAsia="Times New Roman"/>
          <w:bCs/>
          <w:szCs w:val="24"/>
        </w:rPr>
        <w:t>κομμάτι και που σήμερα είναι πλέον γεγονός</w:t>
      </w:r>
      <w:r>
        <w:rPr>
          <w:rFonts w:eastAsia="Times New Roman"/>
          <w:bCs/>
          <w:szCs w:val="24"/>
        </w:rPr>
        <w:t>. Ή</w:t>
      </w:r>
      <w:r w:rsidRPr="00361378">
        <w:rPr>
          <w:rFonts w:eastAsia="Times New Roman"/>
          <w:bCs/>
          <w:szCs w:val="24"/>
        </w:rPr>
        <w:t>δη δημ</w:t>
      </w:r>
      <w:r>
        <w:rPr>
          <w:rFonts w:eastAsia="Times New Roman"/>
          <w:bCs/>
          <w:szCs w:val="24"/>
        </w:rPr>
        <w:t>οσιεύθηκε στο Φύλλο Εφημερίδας της</w:t>
      </w:r>
      <w:r>
        <w:rPr>
          <w:rFonts w:eastAsia="Times New Roman"/>
          <w:bCs/>
          <w:szCs w:val="24"/>
        </w:rPr>
        <w:t xml:space="preserve"> </w:t>
      </w:r>
      <w:r>
        <w:rPr>
          <w:rFonts w:eastAsia="Times New Roman"/>
          <w:bCs/>
          <w:szCs w:val="24"/>
        </w:rPr>
        <w:t>Κ</w:t>
      </w:r>
      <w:r w:rsidRPr="00361378">
        <w:rPr>
          <w:rFonts w:eastAsia="Times New Roman"/>
          <w:bCs/>
          <w:szCs w:val="24"/>
        </w:rPr>
        <w:t>υβ</w:t>
      </w:r>
      <w:r>
        <w:rPr>
          <w:rFonts w:eastAsia="Times New Roman"/>
          <w:bCs/>
          <w:szCs w:val="24"/>
        </w:rPr>
        <w:t>έρνησης</w:t>
      </w:r>
      <w:r w:rsidRPr="00361378">
        <w:rPr>
          <w:rFonts w:eastAsia="Times New Roman"/>
          <w:bCs/>
          <w:szCs w:val="24"/>
        </w:rPr>
        <w:t xml:space="preserve"> </w:t>
      </w:r>
      <w:r w:rsidRPr="00361378">
        <w:rPr>
          <w:rFonts w:eastAsia="Times New Roman"/>
          <w:bCs/>
          <w:szCs w:val="24"/>
        </w:rPr>
        <w:t>η σχετική υπουργική απόφαση και με όλ</w:t>
      </w:r>
      <w:r>
        <w:rPr>
          <w:rFonts w:eastAsia="Times New Roman"/>
          <w:bCs/>
          <w:szCs w:val="24"/>
        </w:rPr>
        <w:t>η</w:t>
      </w:r>
      <w:r w:rsidRPr="00361378">
        <w:rPr>
          <w:rFonts w:eastAsia="Times New Roman"/>
          <w:bCs/>
          <w:szCs w:val="24"/>
        </w:rPr>
        <w:t xml:space="preserve"> την οικονομική δυσκολία έγινε και αυτό</w:t>
      </w:r>
      <w:r>
        <w:rPr>
          <w:rFonts w:eastAsia="Times New Roman"/>
          <w:bCs/>
          <w:szCs w:val="24"/>
        </w:rPr>
        <w:t xml:space="preserve">, </w:t>
      </w:r>
      <w:r w:rsidRPr="00361378">
        <w:rPr>
          <w:rFonts w:eastAsia="Times New Roman"/>
          <w:bCs/>
          <w:szCs w:val="24"/>
        </w:rPr>
        <w:t xml:space="preserve">η επιμόρφωση του </w:t>
      </w:r>
      <w:proofErr w:type="spellStart"/>
      <w:r w:rsidRPr="00361378">
        <w:rPr>
          <w:rFonts w:eastAsia="Times New Roman"/>
          <w:bCs/>
          <w:szCs w:val="24"/>
        </w:rPr>
        <w:t>φυλακτικού</w:t>
      </w:r>
      <w:proofErr w:type="spellEnd"/>
      <w:r w:rsidRPr="00361378">
        <w:rPr>
          <w:rFonts w:eastAsia="Times New Roman"/>
          <w:bCs/>
          <w:szCs w:val="24"/>
        </w:rPr>
        <w:t xml:space="preserve"> προ</w:t>
      </w:r>
      <w:r>
        <w:rPr>
          <w:rFonts w:eastAsia="Times New Roman"/>
          <w:bCs/>
          <w:szCs w:val="24"/>
        </w:rPr>
        <w:t>σωπικού και αλλά με ελάχιστους π</w:t>
      </w:r>
      <w:r w:rsidRPr="00361378">
        <w:rPr>
          <w:rFonts w:eastAsia="Times New Roman"/>
          <w:bCs/>
          <w:szCs w:val="24"/>
        </w:rPr>
        <w:t>όρους</w:t>
      </w:r>
      <w:r>
        <w:rPr>
          <w:rFonts w:eastAsia="Times New Roman"/>
          <w:bCs/>
          <w:szCs w:val="24"/>
        </w:rPr>
        <w:t>.</w:t>
      </w:r>
    </w:p>
    <w:p w14:paraId="499242FC"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Τώρα στον </w:t>
      </w:r>
      <w:r>
        <w:rPr>
          <w:rFonts w:eastAsia="Times New Roman"/>
          <w:bCs/>
          <w:szCs w:val="24"/>
        </w:rPr>
        <w:t>π</w:t>
      </w:r>
      <w:r w:rsidRPr="00361378">
        <w:rPr>
          <w:rFonts w:eastAsia="Times New Roman"/>
          <w:bCs/>
          <w:szCs w:val="24"/>
        </w:rPr>
        <w:t xml:space="preserve">ροϋπολογισμό </w:t>
      </w:r>
      <w:r w:rsidRPr="00361378">
        <w:rPr>
          <w:rFonts w:eastAsia="Times New Roman"/>
          <w:bCs/>
          <w:szCs w:val="24"/>
        </w:rPr>
        <w:t>του 2019 υπάρχει για πρώτη φορά αλλαγή διάρθρωσης</w:t>
      </w:r>
      <w:r>
        <w:rPr>
          <w:rFonts w:eastAsia="Times New Roman"/>
          <w:bCs/>
          <w:szCs w:val="24"/>
        </w:rPr>
        <w:t>. Γ</w:t>
      </w:r>
      <w:r w:rsidRPr="00361378">
        <w:rPr>
          <w:rFonts w:eastAsia="Times New Roman"/>
          <w:bCs/>
          <w:szCs w:val="24"/>
        </w:rPr>
        <w:t xml:space="preserve">ια </w:t>
      </w:r>
      <w:r>
        <w:rPr>
          <w:rFonts w:eastAsia="Times New Roman"/>
          <w:bCs/>
          <w:szCs w:val="24"/>
        </w:rPr>
        <w:t xml:space="preserve">πρώτη φορά η </w:t>
      </w:r>
      <w:r>
        <w:rPr>
          <w:rFonts w:eastAsia="Times New Roman"/>
          <w:bCs/>
          <w:szCs w:val="24"/>
        </w:rPr>
        <w:t xml:space="preserve">Γενική Γραμματεία </w:t>
      </w:r>
      <w:proofErr w:type="spellStart"/>
      <w:r>
        <w:rPr>
          <w:rFonts w:eastAsia="Times New Roman"/>
          <w:bCs/>
          <w:szCs w:val="24"/>
        </w:rPr>
        <w:t>Α</w:t>
      </w:r>
      <w:r w:rsidRPr="00361378">
        <w:rPr>
          <w:rFonts w:eastAsia="Times New Roman"/>
          <w:bCs/>
          <w:szCs w:val="24"/>
        </w:rPr>
        <w:t>ντεγκληματικής</w:t>
      </w:r>
      <w:proofErr w:type="spellEnd"/>
      <w:r w:rsidRPr="00361378">
        <w:rPr>
          <w:rFonts w:eastAsia="Times New Roman"/>
          <w:bCs/>
          <w:szCs w:val="24"/>
        </w:rPr>
        <w:t xml:space="preserve"> Πολιτικής έχει δικό της προϋπολογισμό</w:t>
      </w:r>
      <w:r>
        <w:rPr>
          <w:rFonts w:eastAsia="Times New Roman"/>
          <w:bCs/>
          <w:szCs w:val="24"/>
        </w:rPr>
        <w:t>,</w:t>
      </w:r>
      <w:r w:rsidRPr="00361378">
        <w:rPr>
          <w:rFonts w:eastAsia="Times New Roman"/>
          <w:bCs/>
          <w:szCs w:val="24"/>
        </w:rPr>
        <w:t xml:space="preserve"> που ανέρχεται στα 134 εκατομμύρια έναντι 127 πέρυσι</w:t>
      </w:r>
      <w:r>
        <w:rPr>
          <w:rFonts w:eastAsia="Times New Roman"/>
          <w:bCs/>
          <w:szCs w:val="24"/>
        </w:rPr>
        <w:t xml:space="preserve">, που κυρίως </w:t>
      </w:r>
      <w:r w:rsidRPr="00361378">
        <w:rPr>
          <w:rFonts w:eastAsia="Times New Roman"/>
          <w:bCs/>
          <w:szCs w:val="24"/>
        </w:rPr>
        <w:t xml:space="preserve">ήταν </w:t>
      </w:r>
      <w:r>
        <w:rPr>
          <w:rFonts w:eastAsia="Times New Roman"/>
          <w:bCs/>
          <w:szCs w:val="24"/>
        </w:rPr>
        <w:t xml:space="preserve">για μισθολογικό </w:t>
      </w:r>
      <w:r w:rsidRPr="00361378">
        <w:rPr>
          <w:rFonts w:eastAsia="Times New Roman"/>
          <w:bCs/>
          <w:szCs w:val="24"/>
        </w:rPr>
        <w:t>κόστος</w:t>
      </w:r>
      <w:r>
        <w:rPr>
          <w:rFonts w:eastAsia="Times New Roman"/>
          <w:bCs/>
          <w:szCs w:val="24"/>
        </w:rPr>
        <w:t>.</w:t>
      </w:r>
    </w:p>
    <w:p w14:paraId="499242FD"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lastRenderedPageBreak/>
        <w:t xml:space="preserve">Έτσι, έχουμε τη δυνατότητα να γίνει, ενώ δεν είχε γίνει κάτι τέτοιο επί πολλά χρόνια, πρόσληψη </w:t>
      </w:r>
      <w:r w:rsidRPr="00361378">
        <w:rPr>
          <w:rFonts w:eastAsia="Times New Roman"/>
          <w:bCs/>
          <w:szCs w:val="24"/>
        </w:rPr>
        <w:t>σωφρονιστικών υπαλλήλων</w:t>
      </w:r>
      <w:r>
        <w:rPr>
          <w:rFonts w:eastAsia="Times New Roman"/>
          <w:bCs/>
          <w:szCs w:val="24"/>
        </w:rPr>
        <w:t>. Η</w:t>
      </w:r>
      <w:r w:rsidRPr="00361378">
        <w:rPr>
          <w:rFonts w:eastAsia="Times New Roman"/>
          <w:bCs/>
          <w:szCs w:val="24"/>
        </w:rPr>
        <w:t xml:space="preserve"> τελευταία φορά που στελ</w:t>
      </w:r>
      <w:r>
        <w:rPr>
          <w:rFonts w:eastAsia="Times New Roman"/>
          <w:bCs/>
          <w:szCs w:val="24"/>
        </w:rPr>
        <w:t xml:space="preserve">εχώθηκαν </w:t>
      </w:r>
      <w:r w:rsidRPr="00361378">
        <w:rPr>
          <w:rFonts w:eastAsia="Times New Roman"/>
          <w:bCs/>
          <w:szCs w:val="24"/>
        </w:rPr>
        <w:t xml:space="preserve">τα σωφρονιστικά καταστήματα ήταν </w:t>
      </w:r>
      <w:r>
        <w:rPr>
          <w:rFonts w:eastAsia="Times New Roman"/>
          <w:bCs/>
          <w:szCs w:val="24"/>
        </w:rPr>
        <w:t xml:space="preserve">με όσους τέθηκαν </w:t>
      </w:r>
      <w:r w:rsidRPr="00361378">
        <w:rPr>
          <w:rFonts w:eastAsia="Times New Roman"/>
          <w:bCs/>
          <w:szCs w:val="24"/>
        </w:rPr>
        <w:t xml:space="preserve">σε διαθεσιμότητα από </w:t>
      </w:r>
      <w:r>
        <w:rPr>
          <w:rFonts w:eastAsia="Times New Roman"/>
          <w:bCs/>
          <w:szCs w:val="24"/>
        </w:rPr>
        <w:t xml:space="preserve">τη </w:t>
      </w:r>
      <w:r w:rsidRPr="00361378">
        <w:rPr>
          <w:rFonts w:eastAsia="Times New Roman"/>
          <w:bCs/>
          <w:szCs w:val="24"/>
        </w:rPr>
        <w:t>Δημοτική Αστυνομία</w:t>
      </w:r>
      <w:r>
        <w:rPr>
          <w:rFonts w:eastAsia="Times New Roman"/>
          <w:bCs/>
          <w:szCs w:val="24"/>
        </w:rPr>
        <w:t>. Και τώρα</w:t>
      </w:r>
      <w:r>
        <w:rPr>
          <w:rFonts w:eastAsia="Times New Roman"/>
          <w:bCs/>
          <w:szCs w:val="24"/>
        </w:rPr>
        <w:t xml:space="preserve"> ή</w:t>
      </w:r>
      <w:r w:rsidRPr="00361378">
        <w:rPr>
          <w:rFonts w:eastAsia="Times New Roman"/>
          <w:bCs/>
          <w:szCs w:val="24"/>
        </w:rPr>
        <w:t>δη έχουν προκ</w:t>
      </w:r>
      <w:r>
        <w:rPr>
          <w:rFonts w:eastAsia="Times New Roman"/>
          <w:bCs/>
          <w:szCs w:val="24"/>
        </w:rPr>
        <w:t xml:space="preserve">ηρυχθεί </w:t>
      </w:r>
      <w:r w:rsidRPr="00361378">
        <w:rPr>
          <w:rFonts w:eastAsia="Times New Roman"/>
          <w:bCs/>
          <w:szCs w:val="24"/>
        </w:rPr>
        <w:t>σχετικοί διαγωνισμοί</w:t>
      </w:r>
      <w:r>
        <w:rPr>
          <w:rFonts w:eastAsia="Times New Roman"/>
          <w:bCs/>
          <w:szCs w:val="24"/>
        </w:rPr>
        <w:t xml:space="preserve">. </w:t>
      </w:r>
    </w:p>
    <w:p w14:paraId="499242FE"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Επίσης, θ</w:t>
      </w:r>
      <w:r w:rsidRPr="00361378">
        <w:rPr>
          <w:rFonts w:eastAsia="Times New Roman"/>
          <w:bCs/>
          <w:szCs w:val="24"/>
        </w:rPr>
        <w:t>α βελτιωθεί η φαρμακευτική περίθαλψη</w:t>
      </w:r>
      <w:r>
        <w:rPr>
          <w:rFonts w:eastAsia="Times New Roman"/>
          <w:bCs/>
          <w:szCs w:val="24"/>
        </w:rPr>
        <w:t>,</w:t>
      </w:r>
      <w:r w:rsidRPr="00361378">
        <w:rPr>
          <w:rFonts w:eastAsia="Times New Roman"/>
          <w:bCs/>
          <w:szCs w:val="24"/>
        </w:rPr>
        <w:t xml:space="preserve"> οι γιατροί</w:t>
      </w:r>
      <w:r>
        <w:rPr>
          <w:rFonts w:eastAsia="Times New Roman"/>
          <w:bCs/>
          <w:szCs w:val="24"/>
        </w:rPr>
        <w:t>, η</w:t>
      </w:r>
      <w:r w:rsidRPr="00361378">
        <w:rPr>
          <w:rFonts w:eastAsia="Times New Roman"/>
          <w:bCs/>
          <w:szCs w:val="24"/>
        </w:rPr>
        <w:t xml:space="preserve"> στελέχωση </w:t>
      </w:r>
      <w:r>
        <w:rPr>
          <w:rFonts w:eastAsia="Times New Roman"/>
          <w:bCs/>
          <w:szCs w:val="24"/>
        </w:rPr>
        <w:t xml:space="preserve">και άλλα για </w:t>
      </w:r>
      <w:r w:rsidRPr="00361378">
        <w:rPr>
          <w:rFonts w:eastAsia="Times New Roman"/>
          <w:bCs/>
          <w:szCs w:val="24"/>
        </w:rPr>
        <w:t xml:space="preserve">να μην </w:t>
      </w:r>
      <w:r>
        <w:rPr>
          <w:rFonts w:eastAsia="Times New Roman"/>
          <w:bCs/>
          <w:szCs w:val="24"/>
        </w:rPr>
        <w:t xml:space="preserve">τα </w:t>
      </w:r>
      <w:r w:rsidRPr="00361378">
        <w:rPr>
          <w:rFonts w:eastAsia="Times New Roman"/>
          <w:bCs/>
          <w:szCs w:val="24"/>
        </w:rPr>
        <w:t>αναφέρ</w:t>
      </w:r>
      <w:r>
        <w:rPr>
          <w:rFonts w:eastAsia="Times New Roman"/>
          <w:bCs/>
          <w:szCs w:val="24"/>
        </w:rPr>
        <w:t>ω</w:t>
      </w:r>
      <w:r w:rsidRPr="00361378">
        <w:rPr>
          <w:rFonts w:eastAsia="Times New Roman"/>
          <w:bCs/>
          <w:szCs w:val="24"/>
        </w:rPr>
        <w:t xml:space="preserve"> αναλυτικά </w:t>
      </w:r>
    </w:p>
    <w:p w14:paraId="499242FF"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Κυρίες και κύριοι Β</w:t>
      </w:r>
      <w:r w:rsidRPr="00361378">
        <w:rPr>
          <w:rFonts w:eastAsia="Times New Roman"/>
          <w:bCs/>
          <w:szCs w:val="24"/>
        </w:rPr>
        <w:t>ουλευτές</w:t>
      </w:r>
      <w:r>
        <w:rPr>
          <w:rFonts w:eastAsia="Times New Roman"/>
          <w:bCs/>
          <w:szCs w:val="24"/>
        </w:rPr>
        <w:t>, η</w:t>
      </w:r>
      <w:r w:rsidRPr="00361378">
        <w:rPr>
          <w:rFonts w:eastAsia="Times New Roman"/>
          <w:bCs/>
          <w:szCs w:val="24"/>
        </w:rPr>
        <w:t xml:space="preserve"> υλοποί</w:t>
      </w:r>
      <w:r>
        <w:rPr>
          <w:rFonts w:eastAsia="Times New Roman"/>
          <w:bCs/>
          <w:szCs w:val="24"/>
        </w:rPr>
        <w:t>ηση των μέτρων που εξήγγειλε ο Π</w:t>
      </w:r>
      <w:r w:rsidRPr="00361378">
        <w:rPr>
          <w:rFonts w:eastAsia="Times New Roman"/>
          <w:bCs/>
          <w:szCs w:val="24"/>
        </w:rPr>
        <w:t xml:space="preserve">ρωθυπουργός στη </w:t>
      </w:r>
      <w:r>
        <w:rPr>
          <w:rFonts w:eastAsia="Times New Roman"/>
          <w:bCs/>
          <w:szCs w:val="24"/>
        </w:rPr>
        <w:t xml:space="preserve">Θεσσαλονίκη </w:t>
      </w:r>
      <w:r>
        <w:rPr>
          <w:rFonts w:eastAsia="Times New Roman"/>
          <w:bCs/>
          <w:szCs w:val="24"/>
        </w:rPr>
        <w:t>έχει υποβά</w:t>
      </w:r>
      <w:r w:rsidRPr="00361378">
        <w:rPr>
          <w:rFonts w:eastAsia="Times New Roman"/>
          <w:bCs/>
          <w:szCs w:val="24"/>
        </w:rPr>
        <w:t>λει σε μεγάλη δοκιμασία τη Νέα Δημοκρατία</w:t>
      </w:r>
      <w:r>
        <w:rPr>
          <w:rFonts w:eastAsia="Times New Roman"/>
          <w:bCs/>
          <w:szCs w:val="24"/>
        </w:rPr>
        <w:t>. Κ</w:t>
      </w:r>
      <w:r w:rsidRPr="00361378">
        <w:rPr>
          <w:rFonts w:eastAsia="Times New Roman"/>
          <w:bCs/>
          <w:szCs w:val="24"/>
        </w:rPr>
        <w:t xml:space="preserve">ατά τα </w:t>
      </w:r>
      <w:proofErr w:type="spellStart"/>
      <w:r w:rsidRPr="00361378">
        <w:rPr>
          <w:rFonts w:eastAsia="Times New Roman"/>
          <w:bCs/>
          <w:szCs w:val="24"/>
        </w:rPr>
        <w:t>ειωθότα</w:t>
      </w:r>
      <w:proofErr w:type="spellEnd"/>
      <w:r>
        <w:rPr>
          <w:rFonts w:eastAsia="Times New Roman"/>
          <w:bCs/>
          <w:szCs w:val="24"/>
        </w:rPr>
        <w:t>,</w:t>
      </w:r>
      <w:r w:rsidRPr="00361378">
        <w:rPr>
          <w:rFonts w:eastAsia="Times New Roman"/>
          <w:bCs/>
          <w:szCs w:val="24"/>
        </w:rPr>
        <w:t xml:space="preserve"> οι εξαγγελίες </w:t>
      </w:r>
      <w:r>
        <w:rPr>
          <w:rFonts w:eastAsia="Times New Roman"/>
          <w:bCs/>
          <w:szCs w:val="24"/>
        </w:rPr>
        <w:t xml:space="preserve">γίνονταν πριν </w:t>
      </w:r>
      <w:r w:rsidRPr="00361378">
        <w:rPr>
          <w:rFonts w:eastAsia="Times New Roman"/>
          <w:bCs/>
          <w:szCs w:val="24"/>
        </w:rPr>
        <w:t>τ</w:t>
      </w:r>
      <w:r>
        <w:rPr>
          <w:rFonts w:eastAsia="Times New Roman"/>
          <w:bCs/>
          <w:szCs w:val="24"/>
        </w:rPr>
        <w:t xml:space="preserve">ις εκλογές και δεν υλοποιούνταν. Εδώ </w:t>
      </w:r>
      <w:r w:rsidRPr="00361378">
        <w:rPr>
          <w:rFonts w:eastAsia="Times New Roman"/>
          <w:bCs/>
          <w:szCs w:val="24"/>
        </w:rPr>
        <w:t>έχουμε το αντίθετο</w:t>
      </w:r>
      <w:r>
        <w:rPr>
          <w:rFonts w:eastAsia="Times New Roman"/>
          <w:bCs/>
          <w:szCs w:val="24"/>
        </w:rPr>
        <w:t>. Τ</w:t>
      </w:r>
      <w:r w:rsidRPr="00361378">
        <w:rPr>
          <w:rFonts w:eastAsia="Times New Roman"/>
          <w:bCs/>
          <w:szCs w:val="24"/>
        </w:rPr>
        <w:t>ο προεκλογικό πρόγραμμα του Σεπτεμβρίου του 2015</w:t>
      </w:r>
      <w:r>
        <w:rPr>
          <w:rFonts w:eastAsia="Times New Roman"/>
          <w:bCs/>
          <w:szCs w:val="24"/>
        </w:rPr>
        <w:t>,</w:t>
      </w:r>
      <w:r w:rsidRPr="00361378">
        <w:rPr>
          <w:rFonts w:eastAsia="Times New Roman"/>
          <w:bCs/>
          <w:szCs w:val="24"/>
        </w:rPr>
        <w:t xml:space="preserve"> όχι μόνο υλοποιήθηκε</w:t>
      </w:r>
      <w:r>
        <w:rPr>
          <w:rFonts w:eastAsia="Times New Roman"/>
          <w:bCs/>
          <w:szCs w:val="24"/>
        </w:rPr>
        <w:t>,</w:t>
      </w:r>
      <w:r w:rsidRPr="00361378">
        <w:rPr>
          <w:rFonts w:eastAsia="Times New Roman"/>
          <w:bCs/>
          <w:szCs w:val="24"/>
        </w:rPr>
        <w:t xml:space="preserve"> αλλά υπερκερ</w:t>
      </w:r>
      <w:r>
        <w:rPr>
          <w:rFonts w:eastAsia="Times New Roman"/>
          <w:bCs/>
          <w:szCs w:val="24"/>
        </w:rPr>
        <w:t>άστηκε κ</w:t>
      </w:r>
      <w:r w:rsidRPr="00361378">
        <w:rPr>
          <w:rFonts w:eastAsia="Times New Roman"/>
          <w:bCs/>
          <w:szCs w:val="24"/>
        </w:rPr>
        <w:t>αι</w:t>
      </w:r>
      <w:r>
        <w:rPr>
          <w:rFonts w:eastAsia="Times New Roman"/>
          <w:bCs/>
          <w:szCs w:val="24"/>
        </w:rPr>
        <w:t xml:space="preserve"> </w:t>
      </w:r>
      <w:r w:rsidRPr="00361378">
        <w:rPr>
          <w:rFonts w:eastAsia="Times New Roman"/>
          <w:bCs/>
          <w:szCs w:val="24"/>
        </w:rPr>
        <w:t>τώρα</w:t>
      </w:r>
      <w:r w:rsidRPr="00361378">
        <w:rPr>
          <w:rFonts w:eastAsia="Times New Roman"/>
          <w:bCs/>
          <w:szCs w:val="24"/>
        </w:rPr>
        <w:t xml:space="preserve"> δεν υ</w:t>
      </w:r>
      <w:r>
        <w:rPr>
          <w:rFonts w:eastAsia="Times New Roman"/>
          <w:bCs/>
          <w:szCs w:val="24"/>
        </w:rPr>
        <w:t xml:space="preserve">πάρχει μεγαλύτερος πολιτικός ευτελισμός </w:t>
      </w:r>
      <w:r w:rsidRPr="00361378">
        <w:rPr>
          <w:rFonts w:eastAsia="Times New Roman"/>
          <w:bCs/>
          <w:szCs w:val="24"/>
        </w:rPr>
        <w:t xml:space="preserve">για την ηγεσία της Νέας Δημοκρατίας </w:t>
      </w:r>
      <w:r>
        <w:rPr>
          <w:rFonts w:eastAsia="Times New Roman"/>
          <w:bCs/>
          <w:szCs w:val="24"/>
        </w:rPr>
        <w:t>και όσους</w:t>
      </w:r>
      <w:r w:rsidRPr="00361378">
        <w:rPr>
          <w:rFonts w:eastAsia="Times New Roman"/>
          <w:bCs/>
          <w:szCs w:val="24"/>
        </w:rPr>
        <w:t xml:space="preserve"> είχαν επενδύσει στο αφήγημα της καταστροφολογίας από το να ψηφίζουν μέτρα που παρακαλούσ</w:t>
      </w:r>
      <w:r>
        <w:rPr>
          <w:rFonts w:eastAsia="Times New Roman"/>
          <w:bCs/>
          <w:szCs w:val="24"/>
        </w:rPr>
        <w:t>αν</w:t>
      </w:r>
      <w:r w:rsidRPr="00361378">
        <w:rPr>
          <w:rFonts w:eastAsia="Times New Roman"/>
          <w:bCs/>
          <w:szCs w:val="24"/>
        </w:rPr>
        <w:t xml:space="preserve"> γονυπετ</w:t>
      </w:r>
      <w:r>
        <w:rPr>
          <w:rFonts w:eastAsia="Times New Roman"/>
          <w:bCs/>
          <w:szCs w:val="24"/>
        </w:rPr>
        <w:t>εί</w:t>
      </w:r>
      <w:r w:rsidRPr="00361378">
        <w:rPr>
          <w:rFonts w:eastAsia="Times New Roman"/>
          <w:bCs/>
          <w:szCs w:val="24"/>
        </w:rPr>
        <w:t>ς να μην εφαρμοστούν</w:t>
      </w:r>
      <w:r>
        <w:rPr>
          <w:rFonts w:eastAsia="Times New Roman"/>
          <w:bCs/>
          <w:szCs w:val="24"/>
        </w:rPr>
        <w:t xml:space="preserve">. </w:t>
      </w:r>
      <w:r w:rsidRPr="00361378">
        <w:rPr>
          <w:rFonts w:eastAsia="Times New Roman"/>
          <w:bCs/>
          <w:szCs w:val="24"/>
        </w:rPr>
        <w:t>Μάλιστα</w:t>
      </w:r>
      <w:r>
        <w:rPr>
          <w:rFonts w:eastAsia="Times New Roman"/>
          <w:bCs/>
          <w:szCs w:val="24"/>
        </w:rPr>
        <w:t>,</w:t>
      </w:r>
      <w:r w:rsidRPr="00361378">
        <w:rPr>
          <w:rFonts w:eastAsia="Times New Roman"/>
          <w:bCs/>
          <w:szCs w:val="24"/>
        </w:rPr>
        <w:t xml:space="preserve"> η Νέα Δημοκρατία ομολόγησε επισήμ</w:t>
      </w:r>
      <w:r w:rsidRPr="00361378">
        <w:rPr>
          <w:rFonts w:eastAsia="Times New Roman"/>
          <w:bCs/>
          <w:szCs w:val="24"/>
        </w:rPr>
        <w:t xml:space="preserve">ως </w:t>
      </w:r>
      <w:r>
        <w:rPr>
          <w:rFonts w:eastAsia="Times New Roman"/>
          <w:bCs/>
          <w:szCs w:val="24"/>
        </w:rPr>
        <w:t>ό</w:t>
      </w:r>
      <w:r w:rsidRPr="00361378">
        <w:rPr>
          <w:rFonts w:eastAsia="Times New Roman"/>
          <w:bCs/>
          <w:szCs w:val="24"/>
        </w:rPr>
        <w:t>τι έσ</w:t>
      </w:r>
      <w:r>
        <w:rPr>
          <w:rFonts w:eastAsia="Times New Roman"/>
          <w:bCs/>
          <w:szCs w:val="24"/>
        </w:rPr>
        <w:t>πευσε να προσαρμόσ</w:t>
      </w:r>
      <w:r w:rsidRPr="00361378">
        <w:rPr>
          <w:rFonts w:eastAsia="Times New Roman"/>
          <w:bCs/>
          <w:szCs w:val="24"/>
        </w:rPr>
        <w:t>ει το πρ</w:t>
      </w:r>
      <w:r>
        <w:rPr>
          <w:rFonts w:eastAsia="Times New Roman"/>
          <w:bCs/>
          <w:szCs w:val="24"/>
        </w:rPr>
        <w:t>ό</w:t>
      </w:r>
      <w:r w:rsidRPr="00361378">
        <w:rPr>
          <w:rFonts w:eastAsia="Times New Roman"/>
          <w:bCs/>
          <w:szCs w:val="24"/>
        </w:rPr>
        <w:t>γραμμ</w:t>
      </w:r>
      <w:r>
        <w:rPr>
          <w:rFonts w:eastAsia="Times New Roman"/>
          <w:bCs/>
          <w:szCs w:val="24"/>
        </w:rPr>
        <w:t>ά της στα συγκεκριμένα μέτρα.</w:t>
      </w:r>
    </w:p>
    <w:p w14:paraId="49924300"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Ό</w:t>
      </w:r>
      <w:r w:rsidRPr="00361378">
        <w:rPr>
          <w:rFonts w:eastAsia="Times New Roman"/>
          <w:bCs/>
          <w:szCs w:val="24"/>
        </w:rPr>
        <w:t>ταν είδα</w:t>
      </w:r>
      <w:r>
        <w:rPr>
          <w:rFonts w:eastAsia="Times New Roman"/>
          <w:bCs/>
          <w:szCs w:val="24"/>
        </w:rPr>
        <w:t>ν</w:t>
      </w:r>
      <w:r w:rsidRPr="00361378">
        <w:rPr>
          <w:rFonts w:eastAsia="Times New Roman"/>
          <w:bCs/>
          <w:szCs w:val="24"/>
        </w:rPr>
        <w:t xml:space="preserve"> τις ιστορίες καταστροφής</w:t>
      </w:r>
      <w:r>
        <w:rPr>
          <w:rFonts w:eastAsia="Times New Roman"/>
          <w:bCs/>
          <w:szCs w:val="24"/>
        </w:rPr>
        <w:t xml:space="preserve"> τη μία μετά την άλλη να καταρρέουν, οι ηγεσίε</w:t>
      </w:r>
      <w:r w:rsidRPr="00361378">
        <w:rPr>
          <w:rFonts w:eastAsia="Times New Roman"/>
          <w:bCs/>
          <w:szCs w:val="24"/>
        </w:rPr>
        <w:t>ς της Νέας Δημοκρατίας</w:t>
      </w:r>
      <w:r>
        <w:rPr>
          <w:rFonts w:eastAsia="Times New Roman"/>
          <w:bCs/>
          <w:szCs w:val="24"/>
        </w:rPr>
        <w:t xml:space="preserve">, αλλά και του ΚΙΝΑΛ, </w:t>
      </w:r>
      <w:r w:rsidRPr="00361378">
        <w:rPr>
          <w:rFonts w:eastAsia="Times New Roman"/>
          <w:bCs/>
          <w:szCs w:val="24"/>
        </w:rPr>
        <w:t>μπροστά στο προφανές αδιέξοδο</w:t>
      </w:r>
      <w:r>
        <w:rPr>
          <w:rFonts w:eastAsia="Times New Roman"/>
          <w:bCs/>
          <w:szCs w:val="24"/>
        </w:rPr>
        <w:t>,</w:t>
      </w:r>
      <w:r w:rsidRPr="00361378">
        <w:rPr>
          <w:rFonts w:eastAsia="Times New Roman"/>
          <w:bCs/>
          <w:szCs w:val="24"/>
        </w:rPr>
        <w:t xml:space="preserve"> επιχειρού</w:t>
      </w:r>
      <w:r>
        <w:rPr>
          <w:rFonts w:eastAsia="Times New Roman"/>
          <w:bCs/>
          <w:szCs w:val="24"/>
        </w:rPr>
        <w:t>ν</w:t>
      </w:r>
      <w:r w:rsidRPr="00361378">
        <w:rPr>
          <w:rFonts w:eastAsia="Times New Roman"/>
          <w:bCs/>
          <w:szCs w:val="24"/>
        </w:rPr>
        <w:t xml:space="preserve"> να </w:t>
      </w:r>
      <w:r>
        <w:rPr>
          <w:rFonts w:eastAsia="Times New Roman"/>
          <w:bCs/>
          <w:szCs w:val="24"/>
        </w:rPr>
        <w:t xml:space="preserve">απαξιώσουν τα </w:t>
      </w:r>
      <w:r>
        <w:rPr>
          <w:rFonts w:eastAsia="Times New Roman"/>
          <w:bCs/>
          <w:szCs w:val="24"/>
        </w:rPr>
        <w:t>μέτρα της Κ</w:t>
      </w:r>
      <w:r w:rsidRPr="00361378">
        <w:rPr>
          <w:rFonts w:eastAsia="Times New Roman"/>
          <w:bCs/>
          <w:szCs w:val="24"/>
        </w:rPr>
        <w:t>υβέρνησης</w:t>
      </w:r>
      <w:r>
        <w:rPr>
          <w:rFonts w:eastAsia="Times New Roman"/>
          <w:bCs/>
          <w:szCs w:val="24"/>
        </w:rPr>
        <w:t>,</w:t>
      </w:r>
      <w:r w:rsidRPr="00361378">
        <w:rPr>
          <w:rFonts w:eastAsia="Times New Roman"/>
          <w:bCs/>
          <w:szCs w:val="24"/>
        </w:rPr>
        <w:t xml:space="preserve"> να τα αξιολογήσουν </w:t>
      </w:r>
      <w:r>
        <w:rPr>
          <w:rFonts w:eastAsia="Times New Roman"/>
          <w:bCs/>
          <w:szCs w:val="24"/>
        </w:rPr>
        <w:t xml:space="preserve">ως </w:t>
      </w:r>
      <w:r w:rsidRPr="00361378">
        <w:rPr>
          <w:rFonts w:eastAsia="Times New Roman"/>
          <w:bCs/>
          <w:szCs w:val="24"/>
        </w:rPr>
        <w:t>δευτερεύοντα και να</w:t>
      </w:r>
      <w:r>
        <w:rPr>
          <w:rFonts w:eastAsia="Times New Roman"/>
          <w:bCs/>
          <w:szCs w:val="24"/>
        </w:rPr>
        <w:t xml:space="preserve"> τα</w:t>
      </w:r>
      <w:r w:rsidRPr="00361378">
        <w:rPr>
          <w:rFonts w:eastAsia="Times New Roman"/>
          <w:bCs/>
          <w:szCs w:val="24"/>
        </w:rPr>
        <w:t xml:space="preserve"> αποδώσουν με τον όρο </w:t>
      </w:r>
      <w:r>
        <w:rPr>
          <w:rFonts w:eastAsia="Times New Roman"/>
          <w:bCs/>
          <w:szCs w:val="24"/>
        </w:rPr>
        <w:t>«</w:t>
      </w:r>
      <w:proofErr w:type="spellStart"/>
      <w:r>
        <w:rPr>
          <w:rFonts w:eastAsia="Times New Roman"/>
          <w:bCs/>
          <w:szCs w:val="24"/>
        </w:rPr>
        <w:t>παροχολογία</w:t>
      </w:r>
      <w:proofErr w:type="spellEnd"/>
      <w:r>
        <w:rPr>
          <w:rFonts w:eastAsia="Times New Roman"/>
          <w:bCs/>
          <w:szCs w:val="24"/>
        </w:rPr>
        <w:t xml:space="preserve">», να τα εντάξουν </w:t>
      </w:r>
      <w:r w:rsidRPr="00361378">
        <w:rPr>
          <w:rFonts w:eastAsia="Times New Roman"/>
          <w:bCs/>
          <w:szCs w:val="24"/>
        </w:rPr>
        <w:t xml:space="preserve">σε </w:t>
      </w:r>
      <w:r w:rsidRPr="00361378">
        <w:rPr>
          <w:rFonts w:eastAsia="Times New Roman"/>
          <w:bCs/>
          <w:szCs w:val="24"/>
        </w:rPr>
        <w:lastRenderedPageBreak/>
        <w:t>μ</w:t>
      </w:r>
      <w:r>
        <w:rPr>
          <w:rFonts w:eastAsia="Times New Roman"/>
          <w:bCs/>
          <w:szCs w:val="24"/>
        </w:rPr>
        <w:t>ι</w:t>
      </w:r>
      <w:r w:rsidRPr="00361378">
        <w:rPr>
          <w:rFonts w:eastAsia="Times New Roman"/>
          <w:bCs/>
          <w:szCs w:val="24"/>
        </w:rPr>
        <w:t xml:space="preserve">α άλλη </w:t>
      </w:r>
      <w:r>
        <w:rPr>
          <w:rFonts w:eastAsia="Times New Roman"/>
          <w:bCs/>
          <w:szCs w:val="24"/>
        </w:rPr>
        <w:t xml:space="preserve">ευτελή, </w:t>
      </w:r>
      <w:r w:rsidRPr="00361378">
        <w:rPr>
          <w:rFonts w:eastAsia="Times New Roman"/>
          <w:bCs/>
          <w:szCs w:val="24"/>
        </w:rPr>
        <w:t>πελατειακή σχέση</w:t>
      </w:r>
      <w:r>
        <w:rPr>
          <w:rFonts w:eastAsia="Times New Roman"/>
          <w:bCs/>
          <w:szCs w:val="24"/>
        </w:rPr>
        <w:t>,</w:t>
      </w:r>
      <w:r w:rsidRPr="00361378">
        <w:rPr>
          <w:rFonts w:eastAsia="Times New Roman"/>
          <w:bCs/>
          <w:szCs w:val="24"/>
        </w:rPr>
        <w:t xml:space="preserve"> δεδομέν</w:t>
      </w:r>
      <w:r>
        <w:rPr>
          <w:rFonts w:eastAsia="Times New Roman"/>
          <w:bCs/>
          <w:szCs w:val="24"/>
        </w:rPr>
        <w:t xml:space="preserve">ου ότι </w:t>
      </w:r>
      <w:r w:rsidRPr="00361378">
        <w:rPr>
          <w:rFonts w:eastAsia="Times New Roman"/>
          <w:bCs/>
          <w:szCs w:val="24"/>
        </w:rPr>
        <w:t>το 201</w:t>
      </w:r>
      <w:r>
        <w:rPr>
          <w:rFonts w:eastAsia="Times New Roman"/>
          <w:bCs/>
          <w:szCs w:val="24"/>
        </w:rPr>
        <w:t>9</w:t>
      </w:r>
      <w:r w:rsidRPr="00361378">
        <w:rPr>
          <w:rFonts w:eastAsia="Times New Roman"/>
          <w:bCs/>
          <w:szCs w:val="24"/>
        </w:rPr>
        <w:t xml:space="preserve"> εί</w:t>
      </w:r>
      <w:r>
        <w:rPr>
          <w:rFonts w:eastAsia="Times New Roman"/>
          <w:bCs/>
          <w:szCs w:val="24"/>
        </w:rPr>
        <w:t>ν</w:t>
      </w:r>
      <w:r w:rsidRPr="00361378">
        <w:rPr>
          <w:rFonts w:eastAsia="Times New Roman"/>
          <w:bCs/>
          <w:szCs w:val="24"/>
        </w:rPr>
        <w:t>αι ούτως ή άλλως χρονιά εκλογών</w:t>
      </w:r>
      <w:r>
        <w:rPr>
          <w:rFonts w:eastAsia="Times New Roman"/>
          <w:bCs/>
          <w:szCs w:val="24"/>
        </w:rPr>
        <w:t xml:space="preserve">, </w:t>
      </w:r>
      <w:r w:rsidRPr="00361378">
        <w:rPr>
          <w:rFonts w:eastAsia="Times New Roman"/>
          <w:bCs/>
          <w:szCs w:val="24"/>
        </w:rPr>
        <w:t xml:space="preserve">όπως ακριβώς απέδωσαν </w:t>
      </w:r>
      <w:r>
        <w:rPr>
          <w:rFonts w:eastAsia="Times New Roman"/>
          <w:bCs/>
          <w:szCs w:val="24"/>
        </w:rPr>
        <w:t xml:space="preserve">ως </w:t>
      </w:r>
      <w:r w:rsidRPr="00361378">
        <w:rPr>
          <w:rFonts w:eastAsia="Times New Roman"/>
          <w:bCs/>
          <w:szCs w:val="24"/>
        </w:rPr>
        <w:t xml:space="preserve">σκανδαλολογία τη </w:t>
      </w:r>
      <w:r w:rsidRPr="00361378">
        <w:rPr>
          <w:rFonts w:eastAsia="Times New Roman"/>
          <w:bCs/>
          <w:szCs w:val="24"/>
        </w:rPr>
        <w:t>σειρά των μεγάλων υποθέσεων διαφθοράς</w:t>
      </w:r>
      <w:r>
        <w:rPr>
          <w:rFonts w:eastAsia="Times New Roman"/>
          <w:bCs/>
          <w:szCs w:val="24"/>
        </w:rPr>
        <w:t>,</w:t>
      </w:r>
      <w:r w:rsidRPr="00361378">
        <w:rPr>
          <w:rFonts w:eastAsia="Times New Roman"/>
          <w:bCs/>
          <w:szCs w:val="24"/>
        </w:rPr>
        <w:t xml:space="preserve"> στις οποίες έχουν εμπλακεί κυβερνητικά και </w:t>
      </w:r>
      <w:r>
        <w:rPr>
          <w:rFonts w:eastAsia="Times New Roman"/>
          <w:bCs/>
          <w:szCs w:val="24"/>
        </w:rPr>
        <w:t>μη</w:t>
      </w:r>
      <w:r w:rsidRPr="00361378">
        <w:rPr>
          <w:rFonts w:eastAsia="Times New Roman"/>
          <w:bCs/>
          <w:szCs w:val="24"/>
        </w:rPr>
        <w:t xml:space="preserve"> στελέχη των δύο άλλοτε μεγάλ</w:t>
      </w:r>
      <w:r>
        <w:rPr>
          <w:rFonts w:eastAsia="Times New Roman"/>
          <w:bCs/>
          <w:szCs w:val="24"/>
        </w:rPr>
        <w:t xml:space="preserve">ων κομμάτων, του </w:t>
      </w:r>
      <w:r w:rsidRPr="00361378">
        <w:rPr>
          <w:rFonts w:eastAsia="Times New Roman"/>
          <w:bCs/>
          <w:szCs w:val="24"/>
        </w:rPr>
        <w:t xml:space="preserve">ΠΑΣΟΚ και </w:t>
      </w:r>
      <w:r>
        <w:rPr>
          <w:rFonts w:eastAsia="Times New Roman"/>
          <w:bCs/>
          <w:szCs w:val="24"/>
        </w:rPr>
        <w:t xml:space="preserve">της </w:t>
      </w:r>
      <w:r w:rsidRPr="00361378">
        <w:rPr>
          <w:rFonts w:eastAsia="Times New Roman"/>
          <w:bCs/>
          <w:szCs w:val="24"/>
        </w:rPr>
        <w:t>Νέας Δημοκρατίας</w:t>
      </w:r>
      <w:r>
        <w:rPr>
          <w:rFonts w:eastAsia="Times New Roman"/>
          <w:bCs/>
          <w:szCs w:val="24"/>
        </w:rPr>
        <w:t>.</w:t>
      </w:r>
    </w:p>
    <w:p w14:paraId="49924301"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Το ορθό </w:t>
      </w:r>
      <w:r w:rsidRPr="00361378">
        <w:rPr>
          <w:rFonts w:eastAsia="Times New Roman"/>
          <w:bCs/>
          <w:szCs w:val="24"/>
        </w:rPr>
        <w:t>θα ήταν να παραθέσει ευθαρσώς το πρόγ</w:t>
      </w:r>
      <w:r>
        <w:rPr>
          <w:rFonts w:eastAsia="Times New Roman"/>
          <w:bCs/>
          <w:szCs w:val="24"/>
        </w:rPr>
        <w:t>ραμμά</w:t>
      </w:r>
      <w:r w:rsidRPr="00361378">
        <w:rPr>
          <w:rFonts w:eastAsia="Times New Roman"/>
          <w:bCs/>
          <w:szCs w:val="24"/>
        </w:rPr>
        <w:t xml:space="preserve"> της </w:t>
      </w:r>
      <w:r>
        <w:rPr>
          <w:rFonts w:eastAsia="Times New Roman"/>
          <w:bCs/>
          <w:szCs w:val="24"/>
        </w:rPr>
        <w:t>η Νέα Δημοκρατία και να μας εξηγήσει π</w:t>
      </w:r>
      <w:r w:rsidRPr="00361378">
        <w:rPr>
          <w:rFonts w:eastAsia="Times New Roman"/>
          <w:bCs/>
          <w:szCs w:val="24"/>
        </w:rPr>
        <w:t>ώ</w:t>
      </w:r>
      <w:r w:rsidRPr="00361378">
        <w:rPr>
          <w:rFonts w:eastAsia="Times New Roman"/>
          <w:bCs/>
          <w:szCs w:val="24"/>
        </w:rPr>
        <w:t xml:space="preserve">ς ακριβώς θα προσελκύσει τις επενδύσεις που επαγγέλλεται και </w:t>
      </w:r>
      <w:r>
        <w:rPr>
          <w:rFonts w:eastAsia="Times New Roman"/>
          <w:bCs/>
          <w:szCs w:val="24"/>
        </w:rPr>
        <w:t xml:space="preserve">τι ακριβώς θα κάνει </w:t>
      </w:r>
      <w:r w:rsidRPr="00361378">
        <w:rPr>
          <w:rFonts w:eastAsia="Times New Roman"/>
          <w:bCs/>
          <w:szCs w:val="24"/>
        </w:rPr>
        <w:t>στο ασφαλιστικό</w:t>
      </w:r>
      <w:r>
        <w:rPr>
          <w:rFonts w:eastAsia="Times New Roman"/>
          <w:bCs/>
          <w:szCs w:val="24"/>
        </w:rPr>
        <w:t>, στην π</w:t>
      </w:r>
      <w:r w:rsidRPr="00361378">
        <w:rPr>
          <w:rFonts w:eastAsia="Times New Roman"/>
          <w:bCs/>
          <w:szCs w:val="24"/>
        </w:rPr>
        <w:t>αιδεία που επαγγέλλεται περιορισμ</w:t>
      </w:r>
      <w:r>
        <w:rPr>
          <w:rFonts w:eastAsia="Times New Roman"/>
          <w:bCs/>
          <w:szCs w:val="24"/>
        </w:rPr>
        <w:t>ού</w:t>
      </w:r>
      <w:r w:rsidRPr="00361378">
        <w:rPr>
          <w:rFonts w:eastAsia="Times New Roman"/>
          <w:bCs/>
          <w:szCs w:val="24"/>
        </w:rPr>
        <w:t>ς των δαπανών</w:t>
      </w:r>
      <w:r>
        <w:rPr>
          <w:rFonts w:eastAsia="Times New Roman"/>
          <w:bCs/>
          <w:szCs w:val="24"/>
        </w:rPr>
        <w:t>.</w:t>
      </w:r>
    </w:p>
    <w:p w14:paraId="49924302"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Τα μέτρα της Κ</w:t>
      </w:r>
      <w:r w:rsidRPr="00361378">
        <w:rPr>
          <w:rFonts w:eastAsia="Times New Roman"/>
          <w:bCs/>
          <w:szCs w:val="24"/>
        </w:rPr>
        <w:t>υβέρνησης δεν αποτελούν πελατειακές παρο</w:t>
      </w:r>
      <w:r>
        <w:rPr>
          <w:rFonts w:eastAsia="Times New Roman"/>
          <w:bCs/>
          <w:szCs w:val="24"/>
        </w:rPr>
        <w:t>χές. Έ</w:t>
      </w:r>
      <w:r w:rsidRPr="00361378">
        <w:rPr>
          <w:rFonts w:eastAsia="Times New Roman"/>
          <w:bCs/>
          <w:szCs w:val="24"/>
        </w:rPr>
        <w:t>να προς ένα</w:t>
      </w:r>
      <w:r>
        <w:rPr>
          <w:rFonts w:eastAsia="Times New Roman"/>
          <w:bCs/>
          <w:szCs w:val="24"/>
        </w:rPr>
        <w:t>, όπως τα</w:t>
      </w:r>
      <w:r w:rsidRPr="00361378">
        <w:rPr>
          <w:rFonts w:eastAsia="Times New Roman"/>
          <w:bCs/>
          <w:szCs w:val="24"/>
        </w:rPr>
        <w:t xml:space="preserve"> αναδρομικά</w:t>
      </w:r>
      <w:r>
        <w:rPr>
          <w:rFonts w:eastAsia="Times New Roman"/>
          <w:bCs/>
          <w:szCs w:val="24"/>
        </w:rPr>
        <w:t>,</w:t>
      </w:r>
      <w:r w:rsidRPr="00361378">
        <w:rPr>
          <w:rFonts w:eastAsia="Times New Roman"/>
          <w:bCs/>
          <w:szCs w:val="24"/>
        </w:rPr>
        <w:t xml:space="preserve"> </w:t>
      </w:r>
      <w:r>
        <w:rPr>
          <w:rFonts w:eastAsia="Times New Roman"/>
          <w:bCs/>
          <w:szCs w:val="24"/>
        </w:rPr>
        <w:t xml:space="preserve">η </w:t>
      </w:r>
      <w:r w:rsidRPr="00361378">
        <w:rPr>
          <w:rFonts w:eastAsia="Times New Roman"/>
          <w:bCs/>
          <w:szCs w:val="24"/>
        </w:rPr>
        <w:t xml:space="preserve">μη </w:t>
      </w:r>
      <w:r>
        <w:rPr>
          <w:rFonts w:eastAsia="Times New Roman"/>
          <w:bCs/>
          <w:szCs w:val="24"/>
        </w:rPr>
        <w:t>περι</w:t>
      </w:r>
      <w:r>
        <w:rPr>
          <w:rFonts w:eastAsia="Times New Roman"/>
          <w:bCs/>
          <w:szCs w:val="24"/>
        </w:rPr>
        <w:t xml:space="preserve">κοπή </w:t>
      </w:r>
      <w:r w:rsidRPr="00361378">
        <w:rPr>
          <w:rFonts w:eastAsia="Times New Roman"/>
          <w:bCs/>
          <w:szCs w:val="24"/>
        </w:rPr>
        <w:t>συντάξεων</w:t>
      </w:r>
      <w:r>
        <w:rPr>
          <w:rFonts w:eastAsia="Times New Roman"/>
          <w:bCs/>
          <w:szCs w:val="24"/>
        </w:rPr>
        <w:t xml:space="preserve">, η μείωση </w:t>
      </w:r>
      <w:r w:rsidRPr="00361378">
        <w:rPr>
          <w:rFonts w:eastAsia="Times New Roman"/>
          <w:bCs/>
          <w:szCs w:val="24"/>
        </w:rPr>
        <w:t>ασφαλιστικών εισφορών</w:t>
      </w:r>
      <w:r>
        <w:rPr>
          <w:rFonts w:eastAsia="Times New Roman"/>
          <w:bCs/>
          <w:szCs w:val="24"/>
        </w:rPr>
        <w:t>, η</w:t>
      </w:r>
      <w:r w:rsidRPr="00361378">
        <w:rPr>
          <w:rFonts w:eastAsia="Times New Roman"/>
          <w:bCs/>
          <w:szCs w:val="24"/>
        </w:rPr>
        <w:t xml:space="preserve"> επιδότηση ασφαλιστικών εισφορών νέων</w:t>
      </w:r>
      <w:r>
        <w:rPr>
          <w:rFonts w:eastAsia="Times New Roman"/>
          <w:bCs/>
          <w:szCs w:val="24"/>
        </w:rPr>
        <w:t>,</w:t>
      </w:r>
      <w:r w:rsidRPr="00361378">
        <w:rPr>
          <w:rFonts w:eastAsia="Times New Roman"/>
          <w:bCs/>
          <w:szCs w:val="24"/>
        </w:rPr>
        <w:t xml:space="preserve"> </w:t>
      </w:r>
      <w:r>
        <w:rPr>
          <w:rFonts w:eastAsia="Times New Roman"/>
          <w:bCs/>
          <w:szCs w:val="24"/>
        </w:rPr>
        <w:t xml:space="preserve">η </w:t>
      </w:r>
      <w:r w:rsidRPr="00361378">
        <w:rPr>
          <w:rFonts w:eastAsia="Times New Roman"/>
          <w:bCs/>
          <w:szCs w:val="24"/>
        </w:rPr>
        <w:t>κατάργηση ειδικού φόρου κατανάλωσης στο κρασί</w:t>
      </w:r>
      <w:r>
        <w:rPr>
          <w:rFonts w:eastAsia="Times New Roman"/>
          <w:bCs/>
          <w:szCs w:val="24"/>
        </w:rPr>
        <w:t>,</w:t>
      </w:r>
      <w:r w:rsidRPr="00361378">
        <w:rPr>
          <w:rFonts w:eastAsia="Times New Roman"/>
          <w:bCs/>
          <w:szCs w:val="24"/>
        </w:rPr>
        <w:t xml:space="preserve"> έχουν σαφή κοινωνικό και αναπτυξιακό χαρακτήρα</w:t>
      </w:r>
      <w:r>
        <w:rPr>
          <w:rFonts w:eastAsia="Times New Roman"/>
          <w:bCs/>
          <w:szCs w:val="24"/>
        </w:rPr>
        <w:t>,</w:t>
      </w:r>
      <w:r w:rsidRPr="00361378">
        <w:rPr>
          <w:rFonts w:eastAsia="Times New Roman"/>
          <w:bCs/>
          <w:szCs w:val="24"/>
        </w:rPr>
        <w:t xml:space="preserve"> αποβλέπουν στην αποκατάσταση της κοινωνικής συνοχής που </w:t>
      </w:r>
      <w:r>
        <w:rPr>
          <w:rFonts w:eastAsia="Times New Roman"/>
          <w:bCs/>
          <w:szCs w:val="24"/>
        </w:rPr>
        <w:t xml:space="preserve">επλήγη </w:t>
      </w:r>
      <w:r w:rsidRPr="00361378">
        <w:rPr>
          <w:rFonts w:eastAsia="Times New Roman"/>
          <w:bCs/>
          <w:szCs w:val="24"/>
        </w:rPr>
        <w:t xml:space="preserve">βάναυσα </w:t>
      </w:r>
      <w:r w:rsidRPr="00361378">
        <w:rPr>
          <w:rFonts w:eastAsia="Times New Roman"/>
          <w:bCs/>
          <w:szCs w:val="24"/>
        </w:rPr>
        <w:t xml:space="preserve">τα χρόνια της κρίσης και στην </w:t>
      </w:r>
      <w:r>
        <w:rPr>
          <w:rFonts w:eastAsia="Times New Roman"/>
          <w:bCs/>
          <w:szCs w:val="24"/>
        </w:rPr>
        <w:t>τόνωση</w:t>
      </w:r>
      <w:r w:rsidRPr="00361378">
        <w:rPr>
          <w:rFonts w:eastAsia="Times New Roman"/>
          <w:bCs/>
          <w:szCs w:val="24"/>
        </w:rPr>
        <w:t xml:space="preserve"> της κατανάλωσης</w:t>
      </w:r>
      <w:r>
        <w:rPr>
          <w:rFonts w:eastAsia="Times New Roman"/>
          <w:bCs/>
          <w:szCs w:val="24"/>
        </w:rPr>
        <w:t>.</w:t>
      </w:r>
    </w:p>
    <w:p w14:paraId="49924303"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Η Νέα Δημοκρατία, α</w:t>
      </w:r>
      <w:r w:rsidRPr="00361378">
        <w:rPr>
          <w:rFonts w:eastAsia="Times New Roman"/>
          <w:bCs/>
          <w:szCs w:val="24"/>
        </w:rPr>
        <w:t xml:space="preserve">φού κατέρριψε </w:t>
      </w:r>
      <w:r>
        <w:rPr>
          <w:rFonts w:eastAsia="Times New Roman"/>
          <w:bCs/>
          <w:szCs w:val="24"/>
        </w:rPr>
        <w:t>και το τελευταίο της αφήγημα, επέστρεψε στην α</w:t>
      </w:r>
      <w:r w:rsidRPr="00361378">
        <w:rPr>
          <w:rFonts w:eastAsia="Times New Roman"/>
          <w:bCs/>
          <w:szCs w:val="24"/>
        </w:rPr>
        <w:t>γαπημένη της καταφυγή</w:t>
      </w:r>
      <w:r>
        <w:rPr>
          <w:rFonts w:eastAsia="Times New Roman"/>
          <w:bCs/>
          <w:szCs w:val="24"/>
        </w:rPr>
        <w:t xml:space="preserve">, την </w:t>
      </w:r>
      <w:r w:rsidRPr="00361378">
        <w:rPr>
          <w:rFonts w:eastAsia="Times New Roman"/>
          <w:bCs/>
          <w:szCs w:val="24"/>
        </w:rPr>
        <w:t>καταστροφολογία</w:t>
      </w:r>
      <w:r>
        <w:rPr>
          <w:rFonts w:eastAsia="Times New Roman"/>
          <w:bCs/>
          <w:szCs w:val="24"/>
        </w:rPr>
        <w:t>. Κ</w:t>
      </w:r>
      <w:r w:rsidRPr="00361378">
        <w:rPr>
          <w:rFonts w:eastAsia="Times New Roman"/>
          <w:bCs/>
          <w:szCs w:val="24"/>
        </w:rPr>
        <w:t>αι τι δε</w:t>
      </w:r>
      <w:r>
        <w:rPr>
          <w:rFonts w:eastAsia="Times New Roman"/>
          <w:bCs/>
          <w:szCs w:val="24"/>
        </w:rPr>
        <w:t>ν ακούσαμε αυτές τις μέρες από Β</w:t>
      </w:r>
      <w:r w:rsidRPr="00361378">
        <w:rPr>
          <w:rFonts w:eastAsia="Times New Roman"/>
          <w:bCs/>
          <w:szCs w:val="24"/>
        </w:rPr>
        <w:t xml:space="preserve">ουλευτές της Νέας Δημοκρατίας και της </w:t>
      </w:r>
      <w:r>
        <w:rPr>
          <w:rFonts w:eastAsia="Times New Roman"/>
          <w:bCs/>
          <w:szCs w:val="24"/>
        </w:rPr>
        <w:t>Α</w:t>
      </w:r>
      <w:r w:rsidRPr="00361378">
        <w:rPr>
          <w:rFonts w:eastAsia="Times New Roman"/>
          <w:bCs/>
          <w:szCs w:val="24"/>
        </w:rPr>
        <w:t>ντιπολίτευσης</w:t>
      </w:r>
      <w:r>
        <w:rPr>
          <w:rFonts w:eastAsia="Times New Roman"/>
          <w:bCs/>
          <w:szCs w:val="24"/>
        </w:rPr>
        <w:t>. Μ</w:t>
      </w:r>
      <w:r w:rsidRPr="00361378">
        <w:rPr>
          <w:rFonts w:eastAsia="Times New Roman"/>
          <w:bCs/>
          <w:szCs w:val="24"/>
        </w:rPr>
        <w:t>έχρι κάποιος συνάδ</w:t>
      </w:r>
      <w:r>
        <w:rPr>
          <w:rFonts w:eastAsia="Times New Roman"/>
          <w:bCs/>
          <w:szCs w:val="24"/>
        </w:rPr>
        <w:t xml:space="preserve">ελφός μας αποκάλεσε τον φετινό </w:t>
      </w:r>
      <w:r>
        <w:rPr>
          <w:rFonts w:eastAsia="Times New Roman"/>
          <w:bCs/>
          <w:szCs w:val="24"/>
        </w:rPr>
        <w:t>π</w:t>
      </w:r>
      <w:r w:rsidRPr="00361378">
        <w:rPr>
          <w:rFonts w:eastAsia="Times New Roman"/>
          <w:bCs/>
          <w:szCs w:val="24"/>
        </w:rPr>
        <w:t xml:space="preserve">ροϋπολογισμό </w:t>
      </w:r>
      <w:r>
        <w:rPr>
          <w:rFonts w:eastAsia="Times New Roman"/>
          <w:bCs/>
          <w:szCs w:val="24"/>
        </w:rPr>
        <w:t>ζουρλομανδύα. Κ</w:t>
      </w:r>
      <w:r w:rsidRPr="00361378">
        <w:rPr>
          <w:rFonts w:eastAsia="Times New Roman"/>
          <w:bCs/>
          <w:szCs w:val="24"/>
        </w:rPr>
        <w:t>αι μη χειρότερα</w:t>
      </w:r>
      <w:r>
        <w:rPr>
          <w:rFonts w:eastAsia="Times New Roman"/>
          <w:bCs/>
          <w:szCs w:val="24"/>
        </w:rPr>
        <w:t>!</w:t>
      </w:r>
    </w:p>
    <w:p w14:paraId="49924304" w14:textId="77777777" w:rsidR="00BA2908" w:rsidRDefault="00D473A4">
      <w:pPr>
        <w:tabs>
          <w:tab w:val="center" w:pos="4753"/>
          <w:tab w:val="left" w:pos="6156"/>
        </w:tabs>
        <w:spacing w:after="0" w:line="600" w:lineRule="auto"/>
        <w:ind w:firstLine="720"/>
        <w:jc w:val="both"/>
        <w:rPr>
          <w:rFonts w:eastAsia="Times New Roman"/>
          <w:szCs w:val="24"/>
        </w:rPr>
      </w:pPr>
      <w:r w:rsidRPr="00085F4B">
        <w:rPr>
          <w:rFonts w:eastAsia="Times New Roman"/>
          <w:szCs w:val="24"/>
        </w:rPr>
        <w:lastRenderedPageBreak/>
        <w:t>Κυρίες και κύριοι συνάδελφοι</w:t>
      </w:r>
      <w:r>
        <w:rPr>
          <w:rFonts w:eastAsia="Times New Roman"/>
          <w:szCs w:val="24"/>
        </w:rPr>
        <w:t xml:space="preserve"> της Αντιπολίτευσης</w:t>
      </w:r>
      <w:r w:rsidRPr="00085F4B">
        <w:rPr>
          <w:rFonts w:eastAsia="Times New Roman"/>
          <w:szCs w:val="24"/>
        </w:rPr>
        <w:t>,</w:t>
      </w:r>
      <w:r>
        <w:rPr>
          <w:rFonts w:eastAsia="Times New Roman"/>
          <w:szCs w:val="24"/>
        </w:rPr>
        <w:t xml:space="preserve"> </w:t>
      </w:r>
      <w:r w:rsidRPr="00085F4B">
        <w:rPr>
          <w:rFonts w:eastAsia="Times New Roman"/>
          <w:szCs w:val="24"/>
        </w:rPr>
        <w:t>δεν σας ακούει κανένας</w:t>
      </w:r>
      <w:r>
        <w:rPr>
          <w:rFonts w:eastAsia="Times New Roman"/>
          <w:szCs w:val="24"/>
        </w:rPr>
        <w:t>,</w:t>
      </w:r>
      <w:r w:rsidRPr="00085F4B">
        <w:rPr>
          <w:rFonts w:eastAsia="Times New Roman"/>
          <w:szCs w:val="24"/>
        </w:rPr>
        <w:t xml:space="preserve"> δεν σας πιστεύει κανένας</w:t>
      </w:r>
      <w:r>
        <w:rPr>
          <w:rFonts w:eastAsia="Times New Roman"/>
          <w:szCs w:val="24"/>
        </w:rPr>
        <w:t>,</w:t>
      </w:r>
      <w:r w:rsidRPr="00085F4B">
        <w:rPr>
          <w:rFonts w:eastAsia="Times New Roman"/>
          <w:szCs w:val="24"/>
        </w:rPr>
        <w:t xml:space="preserve"> γιατί όπλο μας είναι η αλήθεια και οι πράξεις</w:t>
      </w:r>
      <w:r w:rsidRPr="00085F4B">
        <w:rPr>
          <w:rFonts w:eastAsia="Times New Roman"/>
          <w:szCs w:val="24"/>
        </w:rPr>
        <w:t xml:space="preserve"> </w:t>
      </w:r>
      <w:r>
        <w:rPr>
          <w:rFonts w:eastAsia="Times New Roman"/>
          <w:szCs w:val="24"/>
        </w:rPr>
        <w:t>μας,</w:t>
      </w:r>
      <w:r w:rsidRPr="00085F4B">
        <w:rPr>
          <w:rFonts w:eastAsia="Times New Roman"/>
          <w:szCs w:val="24"/>
        </w:rPr>
        <w:t xml:space="preserve"> όχι τα λόγια</w:t>
      </w:r>
      <w:r>
        <w:rPr>
          <w:rFonts w:eastAsia="Times New Roman"/>
          <w:szCs w:val="24"/>
        </w:rPr>
        <w:t>.</w:t>
      </w:r>
      <w:r w:rsidRPr="00085F4B">
        <w:rPr>
          <w:rFonts w:eastAsia="Times New Roman"/>
          <w:szCs w:val="24"/>
        </w:rPr>
        <w:t xml:space="preserve"> </w:t>
      </w:r>
      <w:r>
        <w:rPr>
          <w:rFonts w:eastAsia="Times New Roman"/>
          <w:szCs w:val="24"/>
        </w:rPr>
        <w:t>Ό</w:t>
      </w:r>
      <w:r w:rsidRPr="00085F4B">
        <w:rPr>
          <w:rFonts w:eastAsia="Times New Roman"/>
          <w:szCs w:val="24"/>
        </w:rPr>
        <w:t xml:space="preserve">πλο μας είναι οι ζωές των πολιτών </w:t>
      </w:r>
      <w:r>
        <w:rPr>
          <w:rFonts w:eastAsia="Times New Roman"/>
          <w:szCs w:val="24"/>
        </w:rPr>
        <w:t>π</w:t>
      </w:r>
      <w:r w:rsidRPr="00085F4B">
        <w:rPr>
          <w:rFonts w:eastAsia="Times New Roman"/>
          <w:szCs w:val="24"/>
        </w:rPr>
        <w:t>ου σιγά-σιγά βρίσκου</w:t>
      </w:r>
      <w:r>
        <w:rPr>
          <w:rFonts w:eastAsia="Times New Roman"/>
          <w:szCs w:val="24"/>
        </w:rPr>
        <w:t>ν</w:t>
      </w:r>
      <w:r w:rsidRPr="00085F4B">
        <w:rPr>
          <w:rFonts w:eastAsia="Times New Roman"/>
          <w:szCs w:val="24"/>
        </w:rPr>
        <w:t xml:space="preserve"> την κανονικότ</w:t>
      </w:r>
      <w:r>
        <w:rPr>
          <w:rFonts w:eastAsia="Times New Roman"/>
          <w:szCs w:val="24"/>
        </w:rPr>
        <w:t>ητά</w:t>
      </w:r>
      <w:r w:rsidRPr="00085F4B">
        <w:rPr>
          <w:rFonts w:eastAsia="Times New Roman"/>
          <w:szCs w:val="24"/>
        </w:rPr>
        <w:t xml:space="preserve"> τους και που αργά</w:t>
      </w:r>
      <w:r>
        <w:rPr>
          <w:rFonts w:eastAsia="Times New Roman"/>
          <w:szCs w:val="24"/>
        </w:rPr>
        <w:t>,</w:t>
      </w:r>
      <w:r w:rsidRPr="00085F4B">
        <w:rPr>
          <w:rFonts w:eastAsia="Times New Roman"/>
          <w:szCs w:val="24"/>
        </w:rPr>
        <w:t xml:space="preserve"> αλλά σταθερά</w:t>
      </w:r>
      <w:r>
        <w:rPr>
          <w:rFonts w:eastAsia="Times New Roman"/>
          <w:szCs w:val="24"/>
        </w:rPr>
        <w:t>,</w:t>
      </w:r>
      <w:r w:rsidRPr="00085F4B">
        <w:rPr>
          <w:rFonts w:eastAsia="Times New Roman"/>
          <w:szCs w:val="24"/>
        </w:rPr>
        <w:t xml:space="preserve"> καλυτερεύουν</w:t>
      </w:r>
      <w:r>
        <w:rPr>
          <w:rFonts w:eastAsia="Times New Roman"/>
          <w:szCs w:val="24"/>
        </w:rPr>
        <w:t>.</w:t>
      </w:r>
    </w:p>
    <w:p w14:paraId="49924305"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Ε</w:t>
      </w:r>
      <w:r w:rsidRPr="00085F4B">
        <w:rPr>
          <w:rFonts w:eastAsia="Times New Roman"/>
          <w:szCs w:val="24"/>
        </w:rPr>
        <w:t>υχαριστώ πολύ</w:t>
      </w:r>
      <w:r>
        <w:rPr>
          <w:rFonts w:eastAsia="Times New Roman"/>
          <w:szCs w:val="24"/>
        </w:rPr>
        <w:t>.</w:t>
      </w:r>
    </w:p>
    <w:p w14:paraId="49924306" w14:textId="77777777" w:rsidR="00BA2908" w:rsidRDefault="00D473A4">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49924307" w14:textId="77777777" w:rsidR="00BA2908" w:rsidRDefault="00D473A4">
      <w:pPr>
        <w:spacing w:after="0" w:line="600" w:lineRule="auto"/>
        <w:ind w:firstLine="720"/>
        <w:jc w:val="both"/>
        <w:rPr>
          <w:rFonts w:eastAsia="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Τον λόγο έχει ο κ.</w:t>
      </w:r>
      <w:r>
        <w:rPr>
          <w:rFonts w:eastAsia="Times New Roman" w:cs="Times New Roman"/>
          <w:szCs w:val="24"/>
        </w:rPr>
        <w:t xml:space="preserve"> </w:t>
      </w:r>
      <w:proofErr w:type="spellStart"/>
      <w:r>
        <w:rPr>
          <w:rFonts w:eastAsia="Times New Roman" w:cs="Times New Roman"/>
          <w:szCs w:val="24"/>
        </w:rPr>
        <w:t>Κόνσολας</w:t>
      </w:r>
      <w:proofErr w:type="spellEnd"/>
      <w:r>
        <w:rPr>
          <w:rFonts w:eastAsia="Times New Roman" w:cs="Times New Roman"/>
          <w:szCs w:val="24"/>
        </w:rPr>
        <w:t>, Β</w:t>
      </w:r>
      <w:r w:rsidRPr="00085F4B">
        <w:rPr>
          <w:rFonts w:eastAsia="Times New Roman"/>
          <w:szCs w:val="24"/>
        </w:rPr>
        <w:t xml:space="preserve">ουλευτής </w:t>
      </w:r>
      <w:r>
        <w:rPr>
          <w:rFonts w:eastAsia="Times New Roman"/>
          <w:szCs w:val="24"/>
        </w:rPr>
        <w:t xml:space="preserve">της </w:t>
      </w:r>
      <w:r w:rsidRPr="00085F4B">
        <w:rPr>
          <w:rFonts w:eastAsia="Times New Roman"/>
          <w:szCs w:val="24"/>
        </w:rPr>
        <w:t>Νέας Δημοκρατίας</w:t>
      </w:r>
      <w:r>
        <w:rPr>
          <w:rFonts w:eastAsia="Times New Roman"/>
          <w:szCs w:val="24"/>
        </w:rPr>
        <w:t xml:space="preserve">, για επτά λεπτά. </w:t>
      </w:r>
    </w:p>
    <w:p w14:paraId="49924308" w14:textId="77777777" w:rsidR="00BA2908" w:rsidRDefault="00D473A4">
      <w:pPr>
        <w:spacing w:after="0" w:line="600" w:lineRule="auto"/>
        <w:ind w:firstLine="720"/>
        <w:jc w:val="both"/>
        <w:rPr>
          <w:rFonts w:eastAsia="Times New Roman"/>
          <w:szCs w:val="24"/>
        </w:rPr>
      </w:pPr>
      <w:r w:rsidRPr="00D47AD4">
        <w:rPr>
          <w:rFonts w:eastAsia="Times New Roman"/>
          <w:b/>
          <w:szCs w:val="24"/>
        </w:rPr>
        <w:t>ΕΜΜΑΝΟΥΗΛ</w:t>
      </w:r>
      <w:r w:rsidRPr="0040468A">
        <w:rPr>
          <w:rFonts w:eastAsia="Times New Roman"/>
          <w:b/>
          <w:szCs w:val="24"/>
        </w:rPr>
        <w:t xml:space="preserve"> </w:t>
      </w:r>
      <w:r w:rsidRPr="00D47AD4">
        <w:rPr>
          <w:rFonts w:eastAsia="Times New Roman"/>
          <w:b/>
          <w:szCs w:val="24"/>
        </w:rPr>
        <w:t>ΚΟΝΣΟΛΑΣ:</w:t>
      </w:r>
      <w:r>
        <w:rPr>
          <w:rFonts w:eastAsia="Times New Roman"/>
          <w:b/>
          <w:szCs w:val="24"/>
        </w:rPr>
        <w:t xml:space="preserve"> </w:t>
      </w:r>
      <w:r>
        <w:rPr>
          <w:rFonts w:eastAsia="Times New Roman"/>
          <w:szCs w:val="24"/>
        </w:rPr>
        <w:t>Ευχαριστώ, κύριε Πρόεδρε.</w:t>
      </w:r>
    </w:p>
    <w:p w14:paraId="49924309" w14:textId="77777777" w:rsidR="00BA2908" w:rsidRDefault="00D473A4">
      <w:pPr>
        <w:spacing w:after="0" w:line="600" w:lineRule="auto"/>
        <w:ind w:firstLine="720"/>
        <w:jc w:val="both"/>
        <w:rPr>
          <w:rFonts w:eastAsia="Times New Roman"/>
          <w:szCs w:val="24"/>
        </w:rPr>
      </w:pPr>
      <w:r w:rsidRPr="00085F4B">
        <w:rPr>
          <w:rFonts w:eastAsia="Times New Roman"/>
          <w:szCs w:val="24"/>
        </w:rPr>
        <w:t>Κύρι</w:t>
      </w:r>
      <w:r>
        <w:rPr>
          <w:rFonts w:eastAsia="Times New Roman"/>
          <w:szCs w:val="24"/>
        </w:rPr>
        <w:t>οι</w:t>
      </w:r>
      <w:r w:rsidRPr="00085F4B">
        <w:rPr>
          <w:rFonts w:eastAsia="Times New Roman"/>
          <w:szCs w:val="24"/>
        </w:rPr>
        <w:t xml:space="preserve"> Υπουργ</w:t>
      </w:r>
      <w:r>
        <w:rPr>
          <w:rFonts w:eastAsia="Times New Roman"/>
          <w:szCs w:val="24"/>
        </w:rPr>
        <w:t>οί,</w:t>
      </w:r>
      <w:r w:rsidRPr="00085F4B">
        <w:rPr>
          <w:rFonts w:eastAsia="Times New Roman"/>
          <w:szCs w:val="24"/>
        </w:rPr>
        <w:t xml:space="preserve"> κυρίες και κύριοι </w:t>
      </w:r>
      <w:r>
        <w:rPr>
          <w:rFonts w:eastAsia="Times New Roman"/>
          <w:szCs w:val="24"/>
        </w:rPr>
        <w:t>συνάδελφοι, ε</w:t>
      </w:r>
      <w:r w:rsidRPr="00085F4B">
        <w:rPr>
          <w:rFonts w:eastAsia="Times New Roman"/>
          <w:szCs w:val="24"/>
        </w:rPr>
        <w:t xml:space="preserve">ίναι αλήθεια ότι τα </w:t>
      </w:r>
      <w:r>
        <w:rPr>
          <w:rFonts w:eastAsia="Times New Roman"/>
          <w:szCs w:val="24"/>
        </w:rPr>
        <w:t>έ</w:t>
      </w:r>
      <w:r w:rsidRPr="00085F4B">
        <w:rPr>
          <w:rFonts w:eastAsia="Times New Roman"/>
          <w:szCs w:val="24"/>
        </w:rPr>
        <w:t xml:space="preserve">ργα και </w:t>
      </w:r>
      <w:r>
        <w:rPr>
          <w:rFonts w:eastAsia="Times New Roman"/>
          <w:szCs w:val="24"/>
        </w:rPr>
        <w:t xml:space="preserve">οι </w:t>
      </w:r>
      <w:r w:rsidRPr="00085F4B">
        <w:rPr>
          <w:rFonts w:eastAsia="Times New Roman"/>
          <w:szCs w:val="24"/>
        </w:rPr>
        <w:t xml:space="preserve">ημέρες </w:t>
      </w:r>
      <w:r>
        <w:rPr>
          <w:rFonts w:eastAsia="Times New Roman"/>
          <w:szCs w:val="24"/>
        </w:rPr>
        <w:t>σας, τα λόγια της αλήθειας, αποτυπώνονται στις πράξεις σας</w:t>
      </w:r>
      <w:r w:rsidRPr="00085F4B">
        <w:rPr>
          <w:rFonts w:eastAsia="Times New Roman"/>
          <w:szCs w:val="24"/>
        </w:rPr>
        <w:t xml:space="preserve"> και αυτό κρίνει ο ελληνικός </w:t>
      </w:r>
      <w:r>
        <w:rPr>
          <w:rFonts w:eastAsia="Times New Roman"/>
          <w:szCs w:val="24"/>
        </w:rPr>
        <w:t>λαός. Ε</w:t>
      </w:r>
      <w:r w:rsidRPr="00085F4B">
        <w:rPr>
          <w:rFonts w:eastAsia="Times New Roman"/>
          <w:szCs w:val="24"/>
        </w:rPr>
        <w:t xml:space="preserve">ιλικρινά </w:t>
      </w:r>
      <w:r>
        <w:rPr>
          <w:rFonts w:eastAsia="Times New Roman"/>
          <w:szCs w:val="24"/>
        </w:rPr>
        <w:t>ε</w:t>
      </w:r>
      <w:r w:rsidRPr="00085F4B">
        <w:rPr>
          <w:rFonts w:eastAsia="Times New Roman"/>
          <w:szCs w:val="24"/>
        </w:rPr>
        <w:t xml:space="preserve">ίναι </w:t>
      </w:r>
      <w:proofErr w:type="spellStart"/>
      <w:r>
        <w:rPr>
          <w:rFonts w:eastAsia="Times New Roman"/>
          <w:szCs w:val="24"/>
        </w:rPr>
        <w:t>ά</w:t>
      </w:r>
      <w:r w:rsidRPr="00085F4B">
        <w:rPr>
          <w:rFonts w:eastAsia="Times New Roman"/>
          <w:szCs w:val="24"/>
        </w:rPr>
        <w:t>ξιον</w:t>
      </w:r>
      <w:proofErr w:type="spellEnd"/>
      <w:r w:rsidRPr="00085F4B">
        <w:rPr>
          <w:rFonts w:eastAsia="Times New Roman"/>
          <w:szCs w:val="24"/>
        </w:rPr>
        <w:t xml:space="preserve"> απορίας</w:t>
      </w:r>
      <w:r>
        <w:rPr>
          <w:rFonts w:eastAsia="Times New Roman"/>
          <w:szCs w:val="24"/>
        </w:rPr>
        <w:t>,</w:t>
      </w:r>
      <w:r w:rsidRPr="00085F4B">
        <w:rPr>
          <w:rFonts w:eastAsia="Times New Roman"/>
          <w:szCs w:val="24"/>
        </w:rPr>
        <w:t xml:space="preserve"> </w:t>
      </w:r>
      <w:r>
        <w:rPr>
          <w:rFonts w:eastAsia="Times New Roman"/>
          <w:szCs w:val="24"/>
        </w:rPr>
        <w:t>γ</w:t>
      </w:r>
      <w:r w:rsidRPr="00085F4B">
        <w:rPr>
          <w:rFonts w:eastAsia="Times New Roman"/>
          <w:szCs w:val="24"/>
        </w:rPr>
        <w:t>ιατί η διαστρέβλωση της πραγματικότητας αποτυπώνεται στο σύνολο σχεδόν των ομιλητών της κυβερνητικής παράταξης</w:t>
      </w:r>
      <w:r>
        <w:rPr>
          <w:rFonts w:eastAsia="Times New Roman"/>
          <w:szCs w:val="24"/>
        </w:rPr>
        <w:t>.</w:t>
      </w:r>
    </w:p>
    <w:p w14:paraId="4992430A" w14:textId="77777777" w:rsidR="00BA2908" w:rsidRDefault="00D473A4">
      <w:pPr>
        <w:spacing w:after="0" w:line="600" w:lineRule="auto"/>
        <w:ind w:firstLine="720"/>
        <w:jc w:val="both"/>
        <w:rPr>
          <w:rFonts w:eastAsia="Times New Roman"/>
          <w:szCs w:val="24"/>
        </w:rPr>
      </w:pPr>
      <w:r>
        <w:rPr>
          <w:rFonts w:eastAsia="Times New Roman"/>
          <w:szCs w:val="24"/>
        </w:rPr>
        <w:t>Ά</w:t>
      </w:r>
      <w:r w:rsidRPr="00085F4B">
        <w:rPr>
          <w:rFonts w:eastAsia="Times New Roman"/>
          <w:szCs w:val="24"/>
        </w:rPr>
        <w:t xml:space="preserve">κουσα με προσοχή </w:t>
      </w:r>
      <w:r>
        <w:rPr>
          <w:rFonts w:eastAsia="Times New Roman"/>
          <w:szCs w:val="24"/>
        </w:rPr>
        <w:t>-ό</w:t>
      </w:r>
      <w:r w:rsidRPr="00085F4B">
        <w:rPr>
          <w:rFonts w:eastAsia="Times New Roman"/>
          <w:szCs w:val="24"/>
        </w:rPr>
        <w:t xml:space="preserve">πως </w:t>
      </w:r>
      <w:r>
        <w:rPr>
          <w:rFonts w:eastAsia="Times New Roman"/>
          <w:szCs w:val="24"/>
        </w:rPr>
        <w:t>θα ακούσατε και εσείς- τους εισηγητές της Νέας Δημοκρ</w:t>
      </w:r>
      <w:r>
        <w:rPr>
          <w:rFonts w:eastAsia="Times New Roman"/>
          <w:szCs w:val="24"/>
        </w:rPr>
        <w:t xml:space="preserve">ατίας, τον κ. </w:t>
      </w:r>
      <w:proofErr w:type="spellStart"/>
      <w:r>
        <w:rPr>
          <w:rFonts w:eastAsia="Times New Roman"/>
          <w:szCs w:val="24"/>
        </w:rPr>
        <w:t>Σταϊκούρα</w:t>
      </w:r>
      <w:proofErr w:type="spellEnd"/>
      <w:r>
        <w:rPr>
          <w:rFonts w:eastAsia="Times New Roman"/>
          <w:szCs w:val="24"/>
        </w:rPr>
        <w:t xml:space="preserve">, τον κ. </w:t>
      </w:r>
      <w:proofErr w:type="spellStart"/>
      <w:r w:rsidRPr="00F144B2">
        <w:rPr>
          <w:rFonts w:eastAsia="Times New Roman"/>
          <w:szCs w:val="24"/>
        </w:rPr>
        <w:t>Βεσυρόπουλο</w:t>
      </w:r>
      <w:proofErr w:type="spellEnd"/>
      <w:r>
        <w:rPr>
          <w:rFonts w:eastAsia="Times New Roman"/>
          <w:szCs w:val="24"/>
        </w:rPr>
        <w:t xml:space="preserve">, τον κύριο Υπουργό. Τους ακούσατε όλους. Ε, αυτή η τοποθέτηση, η δική σας, είναι εντελώς εξωπραγματική και είναι </w:t>
      </w:r>
      <w:r w:rsidRPr="00085F4B">
        <w:rPr>
          <w:rFonts w:eastAsia="Times New Roman"/>
          <w:szCs w:val="24"/>
        </w:rPr>
        <w:t xml:space="preserve">στην άλλη όχθη από αυτά που </w:t>
      </w:r>
      <w:r>
        <w:rPr>
          <w:rFonts w:eastAsia="Times New Roman"/>
          <w:szCs w:val="24"/>
        </w:rPr>
        <w:t xml:space="preserve">η Νέα Δημοκρατία </w:t>
      </w:r>
      <w:r w:rsidRPr="00085F4B">
        <w:rPr>
          <w:rFonts w:eastAsia="Times New Roman"/>
          <w:szCs w:val="24"/>
        </w:rPr>
        <w:t>λέει αυτές τις μέρες στη Βουλή</w:t>
      </w:r>
      <w:r>
        <w:rPr>
          <w:rFonts w:eastAsia="Times New Roman"/>
          <w:szCs w:val="24"/>
        </w:rPr>
        <w:t>.</w:t>
      </w:r>
      <w:r w:rsidRPr="00085F4B">
        <w:rPr>
          <w:rFonts w:eastAsia="Times New Roman"/>
          <w:szCs w:val="24"/>
        </w:rPr>
        <w:t xml:space="preserve"> </w:t>
      </w:r>
      <w:r>
        <w:rPr>
          <w:rFonts w:eastAsia="Times New Roman"/>
          <w:szCs w:val="24"/>
        </w:rPr>
        <w:t>Σ</w:t>
      </w:r>
      <w:r w:rsidRPr="00085F4B">
        <w:rPr>
          <w:rFonts w:eastAsia="Times New Roman"/>
          <w:szCs w:val="24"/>
        </w:rPr>
        <w:t>ε συνδυασμό</w:t>
      </w:r>
      <w:r>
        <w:rPr>
          <w:rFonts w:eastAsia="Times New Roman"/>
          <w:szCs w:val="24"/>
        </w:rPr>
        <w:t>,</w:t>
      </w:r>
      <w:r w:rsidRPr="00085F4B">
        <w:rPr>
          <w:rFonts w:eastAsia="Times New Roman"/>
          <w:szCs w:val="24"/>
        </w:rPr>
        <w:t xml:space="preserve"> </w:t>
      </w:r>
      <w:r>
        <w:rPr>
          <w:rFonts w:eastAsia="Times New Roman"/>
          <w:szCs w:val="24"/>
        </w:rPr>
        <w:t>μ</w:t>
      </w:r>
      <w:r w:rsidRPr="00085F4B">
        <w:rPr>
          <w:rFonts w:eastAsia="Times New Roman"/>
          <w:szCs w:val="24"/>
        </w:rPr>
        <w:t>άλιστα</w:t>
      </w:r>
      <w:r>
        <w:rPr>
          <w:rFonts w:eastAsia="Times New Roman"/>
          <w:szCs w:val="24"/>
        </w:rPr>
        <w:t>,</w:t>
      </w:r>
      <w:r>
        <w:rPr>
          <w:rFonts w:eastAsia="Times New Roman"/>
          <w:szCs w:val="24"/>
        </w:rPr>
        <w:t xml:space="preserve"> με την </w:t>
      </w:r>
      <w:proofErr w:type="spellStart"/>
      <w:r>
        <w:rPr>
          <w:rFonts w:eastAsia="Times New Roman"/>
          <w:szCs w:val="24"/>
        </w:rPr>
        <w:t>παροχολογία</w:t>
      </w:r>
      <w:proofErr w:type="spellEnd"/>
      <w:r>
        <w:rPr>
          <w:rFonts w:eastAsia="Times New Roman"/>
          <w:szCs w:val="24"/>
        </w:rPr>
        <w:t xml:space="preserve"> </w:t>
      </w:r>
      <w:r w:rsidRPr="00085F4B">
        <w:rPr>
          <w:rFonts w:eastAsia="Times New Roman"/>
          <w:szCs w:val="24"/>
        </w:rPr>
        <w:t xml:space="preserve">που η </w:t>
      </w:r>
      <w:r>
        <w:rPr>
          <w:rFonts w:eastAsia="Times New Roman"/>
          <w:szCs w:val="24"/>
        </w:rPr>
        <w:t>Κ</w:t>
      </w:r>
      <w:r w:rsidRPr="00085F4B">
        <w:rPr>
          <w:rFonts w:eastAsia="Times New Roman"/>
          <w:szCs w:val="24"/>
        </w:rPr>
        <w:t xml:space="preserve">υβέρνηση το τελευταίο </w:t>
      </w:r>
      <w:r w:rsidRPr="00085F4B">
        <w:rPr>
          <w:rFonts w:eastAsia="Times New Roman"/>
          <w:szCs w:val="24"/>
        </w:rPr>
        <w:lastRenderedPageBreak/>
        <w:t xml:space="preserve">διάστημα </w:t>
      </w:r>
      <w:r>
        <w:rPr>
          <w:rFonts w:eastAsia="Times New Roman"/>
          <w:szCs w:val="24"/>
        </w:rPr>
        <w:t xml:space="preserve">καταθέτει </w:t>
      </w:r>
      <w:r w:rsidRPr="00085F4B">
        <w:rPr>
          <w:rFonts w:eastAsia="Times New Roman"/>
          <w:szCs w:val="24"/>
        </w:rPr>
        <w:t>και ανακοινώνει</w:t>
      </w:r>
      <w:r>
        <w:rPr>
          <w:rFonts w:eastAsia="Times New Roman"/>
          <w:szCs w:val="24"/>
        </w:rPr>
        <w:t>,</w:t>
      </w:r>
      <w:r w:rsidRPr="00085F4B">
        <w:rPr>
          <w:rFonts w:eastAsia="Times New Roman"/>
          <w:szCs w:val="24"/>
        </w:rPr>
        <w:t xml:space="preserve"> δείχνει </w:t>
      </w:r>
      <w:r>
        <w:rPr>
          <w:rFonts w:eastAsia="Times New Roman"/>
          <w:szCs w:val="24"/>
        </w:rPr>
        <w:t>την</w:t>
      </w:r>
      <w:r w:rsidRPr="00085F4B">
        <w:rPr>
          <w:rFonts w:eastAsia="Times New Roman"/>
          <w:szCs w:val="24"/>
        </w:rPr>
        <w:t xml:space="preserve"> </w:t>
      </w:r>
      <w:r w:rsidRPr="00085F4B">
        <w:rPr>
          <w:rFonts w:eastAsia="Times New Roman"/>
          <w:szCs w:val="24"/>
        </w:rPr>
        <w:t xml:space="preserve">εικόνα μιας κυβέρνησης που </w:t>
      </w:r>
      <w:r>
        <w:rPr>
          <w:rFonts w:eastAsia="Times New Roman"/>
          <w:szCs w:val="24"/>
        </w:rPr>
        <w:t>διανύει</w:t>
      </w:r>
      <w:r w:rsidRPr="00085F4B">
        <w:rPr>
          <w:rFonts w:eastAsia="Times New Roman"/>
          <w:szCs w:val="24"/>
        </w:rPr>
        <w:t xml:space="preserve"> τις τελευταίες ημέρες</w:t>
      </w:r>
      <w:r>
        <w:rPr>
          <w:rFonts w:eastAsia="Times New Roman"/>
          <w:szCs w:val="24"/>
        </w:rPr>
        <w:t xml:space="preserve"> της</w:t>
      </w:r>
      <w:r>
        <w:rPr>
          <w:rFonts w:eastAsia="Times New Roman"/>
          <w:szCs w:val="24"/>
        </w:rPr>
        <w:t>.</w:t>
      </w:r>
      <w:r w:rsidRPr="00085F4B">
        <w:rPr>
          <w:rFonts w:eastAsia="Times New Roman"/>
          <w:szCs w:val="24"/>
        </w:rPr>
        <w:t xml:space="preserve"> </w:t>
      </w:r>
      <w:r>
        <w:rPr>
          <w:rFonts w:eastAsia="Times New Roman"/>
          <w:szCs w:val="24"/>
        </w:rPr>
        <w:t>Α</w:t>
      </w:r>
      <w:r w:rsidRPr="00085F4B">
        <w:rPr>
          <w:rFonts w:eastAsia="Times New Roman"/>
          <w:szCs w:val="24"/>
        </w:rPr>
        <w:t>υτή είναι η αλήθεια</w:t>
      </w:r>
      <w:r>
        <w:rPr>
          <w:rFonts w:eastAsia="Times New Roman"/>
          <w:szCs w:val="24"/>
        </w:rPr>
        <w:t xml:space="preserve">. Ουσιαστικά ο κ. Τσίπρας οργανώνει </w:t>
      </w:r>
      <w:r w:rsidRPr="00085F4B">
        <w:rPr>
          <w:rFonts w:eastAsia="Times New Roman"/>
          <w:szCs w:val="24"/>
        </w:rPr>
        <w:t>την αποχώρησ</w:t>
      </w:r>
      <w:r>
        <w:rPr>
          <w:rFonts w:eastAsia="Times New Roman"/>
          <w:szCs w:val="24"/>
        </w:rPr>
        <w:t>ή</w:t>
      </w:r>
      <w:r w:rsidRPr="00085F4B">
        <w:rPr>
          <w:rFonts w:eastAsia="Times New Roman"/>
          <w:szCs w:val="24"/>
        </w:rPr>
        <w:t xml:space="preserve"> του</w:t>
      </w:r>
      <w:r>
        <w:rPr>
          <w:rFonts w:eastAsia="Times New Roman"/>
          <w:szCs w:val="24"/>
        </w:rPr>
        <w:t>.</w:t>
      </w:r>
      <w:r w:rsidRPr="00085F4B">
        <w:rPr>
          <w:rFonts w:eastAsia="Times New Roman"/>
          <w:szCs w:val="24"/>
        </w:rPr>
        <w:t xml:space="preserve"> </w:t>
      </w:r>
    </w:p>
    <w:p w14:paraId="4992430B" w14:textId="77777777" w:rsidR="00BA2908" w:rsidRDefault="00D473A4">
      <w:pPr>
        <w:spacing w:after="0" w:line="600" w:lineRule="auto"/>
        <w:ind w:firstLine="720"/>
        <w:jc w:val="both"/>
        <w:rPr>
          <w:rFonts w:eastAsia="Times New Roman"/>
          <w:szCs w:val="24"/>
        </w:rPr>
      </w:pPr>
      <w:r>
        <w:rPr>
          <w:rFonts w:eastAsia="Times New Roman"/>
          <w:szCs w:val="24"/>
        </w:rPr>
        <w:t xml:space="preserve">Εμείς λέμε, </w:t>
      </w:r>
      <w:r w:rsidRPr="00085F4B">
        <w:rPr>
          <w:rFonts w:eastAsia="Times New Roman"/>
          <w:szCs w:val="24"/>
        </w:rPr>
        <w:t>λοιπόν</w:t>
      </w:r>
      <w:r>
        <w:rPr>
          <w:rFonts w:eastAsia="Times New Roman"/>
          <w:szCs w:val="24"/>
        </w:rPr>
        <w:t>, ό</w:t>
      </w:r>
      <w:r>
        <w:rPr>
          <w:rFonts w:eastAsia="Times New Roman"/>
          <w:szCs w:val="24"/>
        </w:rPr>
        <w:t>τι</w:t>
      </w:r>
      <w:r w:rsidRPr="00085F4B">
        <w:rPr>
          <w:rFonts w:eastAsia="Times New Roman"/>
          <w:szCs w:val="24"/>
        </w:rPr>
        <w:t xml:space="preserve"> όσο πιο γρήγορα αποχωρήσει</w:t>
      </w:r>
      <w:r>
        <w:rPr>
          <w:rFonts w:eastAsia="Times New Roman"/>
          <w:szCs w:val="24"/>
        </w:rPr>
        <w:t>,</w:t>
      </w:r>
      <w:r w:rsidRPr="00085F4B">
        <w:rPr>
          <w:rFonts w:eastAsia="Times New Roman"/>
          <w:szCs w:val="24"/>
        </w:rPr>
        <w:t xml:space="preserve"> τόσο καλύτερα </w:t>
      </w:r>
      <w:r>
        <w:rPr>
          <w:rFonts w:eastAsia="Times New Roman"/>
          <w:szCs w:val="24"/>
        </w:rPr>
        <w:t xml:space="preserve">για </w:t>
      </w:r>
      <w:r w:rsidRPr="00085F4B">
        <w:rPr>
          <w:rFonts w:eastAsia="Times New Roman"/>
          <w:szCs w:val="24"/>
        </w:rPr>
        <w:t>τον τόπο και πρέπει να το καταλάβετε</w:t>
      </w:r>
      <w:r>
        <w:rPr>
          <w:rFonts w:eastAsia="Times New Roman"/>
          <w:szCs w:val="24"/>
        </w:rPr>
        <w:t>.</w:t>
      </w:r>
      <w:r w:rsidRPr="00085F4B">
        <w:rPr>
          <w:rFonts w:eastAsia="Times New Roman"/>
          <w:szCs w:val="24"/>
        </w:rPr>
        <w:t xml:space="preserve"> </w:t>
      </w:r>
      <w:r>
        <w:rPr>
          <w:rFonts w:eastAsia="Times New Roman"/>
          <w:szCs w:val="24"/>
        </w:rPr>
        <w:t>Α</w:t>
      </w:r>
      <w:r w:rsidRPr="00085F4B">
        <w:rPr>
          <w:rFonts w:eastAsia="Times New Roman"/>
          <w:szCs w:val="24"/>
        </w:rPr>
        <w:t>ν το έχετε καταλάβει</w:t>
      </w:r>
      <w:r>
        <w:rPr>
          <w:rFonts w:eastAsia="Times New Roman"/>
          <w:szCs w:val="24"/>
        </w:rPr>
        <w:t>,</w:t>
      </w:r>
      <w:r w:rsidRPr="00085F4B">
        <w:rPr>
          <w:rFonts w:eastAsia="Times New Roman"/>
          <w:szCs w:val="24"/>
        </w:rPr>
        <w:t xml:space="preserve"> </w:t>
      </w:r>
      <w:r>
        <w:rPr>
          <w:rFonts w:eastAsia="Times New Roman"/>
          <w:szCs w:val="24"/>
        </w:rPr>
        <w:t>π</w:t>
      </w:r>
      <w:r w:rsidRPr="00085F4B">
        <w:rPr>
          <w:rFonts w:eastAsia="Times New Roman"/>
          <w:szCs w:val="24"/>
        </w:rPr>
        <w:t xml:space="preserve">ιθανόν να έχει ακόμα προοπτική σωτηρίας και ανάπτυξης ο τόπος </w:t>
      </w:r>
      <w:r>
        <w:rPr>
          <w:rFonts w:eastAsia="Times New Roman"/>
          <w:szCs w:val="24"/>
        </w:rPr>
        <w:t>αυτός.</w:t>
      </w:r>
      <w:r w:rsidRPr="00085F4B">
        <w:rPr>
          <w:rFonts w:eastAsia="Times New Roman"/>
          <w:szCs w:val="24"/>
        </w:rPr>
        <w:t xml:space="preserve"> </w:t>
      </w:r>
    </w:p>
    <w:p w14:paraId="4992430C" w14:textId="77777777" w:rsidR="00BA2908" w:rsidRDefault="00D473A4">
      <w:pPr>
        <w:spacing w:after="0" w:line="600" w:lineRule="auto"/>
        <w:ind w:firstLine="720"/>
        <w:jc w:val="both"/>
        <w:rPr>
          <w:rFonts w:eastAsia="Times New Roman"/>
          <w:szCs w:val="24"/>
        </w:rPr>
      </w:pPr>
      <w:r>
        <w:rPr>
          <w:rFonts w:eastAsia="Times New Roman"/>
          <w:szCs w:val="24"/>
        </w:rPr>
        <w:t>Γ</w:t>
      </w:r>
      <w:r w:rsidRPr="00085F4B">
        <w:rPr>
          <w:rFonts w:eastAsia="Times New Roman"/>
          <w:szCs w:val="24"/>
        </w:rPr>
        <w:t>ιατί εκ των προτέρων έχει ναρκοθετήσει το</w:t>
      </w:r>
      <w:r>
        <w:rPr>
          <w:rFonts w:eastAsia="Times New Roman"/>
          <w:szCs w:val="24"/>
        </w:rPr>
        <w:t>ν</w:t>
      </w:r>
      <w:r w:rsidRPr="00085F4B">
        <w:rPr>
          <w:rFonts w:eastAsia="Times New Roman"/>
          <w:szCs w:val="24"/>
        </w:rPr>
        <w:t xml:space="preserve"> δρόμο </w:t>
      </w:r>
      <w:r>
        <w:rPr>
          <w:rFonts w:eastAsia="Times New Roman"/>
          <w:szCs w:val="24"/>
        </w:rPr>
        <w:t>-</w:t>
      </w:r>
      <w:r w:rsidRPr="00085F4B">
        <w:rPr>
          <w:rFonts w:eastAsia="Times New Roman"/>
          <w:szCs w:val="24"/>
        </w:rPr>
        <w:t>αυτό που σας αναφέρω</w:t>
      </w:r>
      <w:r>
        <w:rPr>
          <w:rFonts w:eastAsia="Times New Roman"/>
          <w:szCs w:val="24"/>
        </w:rPr>
        <w:t>-</w:t>
      </w:r>
      <w:r w:rsidRPr="00085F4B">
        <w:rPr>
          <w:rFonts w:eastAsia="Times New Roman"/>
          <w:szCs w:val="24"/>
        </w:rPr>
        <w:t xml:space="preserve"> </w:t>
      </w:r>
      <w:r>
        <w:rPr>
          <w:rFonts w:eastAsia="Times New Roman"/>
          <w:szCs w:val="24"/>
        </w:rPr>
        <w:t>της επόμενης κυβέρνησης. Γ</w:t>
      </w:r>
      <w:r w:rsidRPr="00085F4B">
        <w:rPr>
          <w:rFonts w:eastAsia="Times New Roman"/>
          <w:szCs w:val="24"/>
        </w:rPr>
        <w:t>ιατί το λέω αυτό</w:t>
      </w:r>
      <w:r>
        <w:rPr>
          <w:rFonts w:eastAsia="Times New Roman"/>
          <w:szCs w:val="24"/>
        </w:rPr>
        <w:t>; Δεσμεύοντας τη χώρα η Κυβέρνηση</w:t>
      </w:r>
      <w:r w:rsidRPr="00085F4B">
        <w:rPr>
          <w:rFonts w:eastAsia="Times New Roman"/>
          <w:szCs w:val="24"/>
        </w:rPr>
        <w:t xml:space="preserve"> σε πρωτογενή πλεονάσματα μέχρι το 2022 ύψους 3,5% και 2,2</w:t>
      </w:r>
      <w:r>
        <w:rPr>
          <w:rFonts w:eastAsia="Times New Roman"/>
          <w:szCs w:val="24"/>
        </w:rPr>
        <w:t xml:space="preserve">% μέχρι το 2060 και </w:t>
      </w:r>
      <w:r w:rsidRPr="00085F4B">
        <w:rPr>
          <w:rFonts w:eastAsia="Times New Roman"/>
          <w:szCs w:val="24"/>
        </w:rPr>
        <w:t xml:space="preserve">εκχωρώντας τη δημόσια περιουσία στους δανειστές για τα </w:t>
      </w:r>
      <w:r>
        <w:rPr>
          <w:rFonts w:eastAsia="Times New Roman"/>
          <w:szCs w:val="24"/>
        </w:rPr>
        <w:t>ενενήντα εννέα</w:t>
      </w:r>
      <w:r w:rsidRPr="00085F4B">
        <w:rPr>
          <w:rFonts w:eastAsia="Times New Roman"/>
          <w:szCs w:val="24"/>
        </w:rPr>
        <w:t xml:space="preserve"> χρόνια</w:t>
      </w:r>
      <w:r>
        <w:rPr>
          <w:rFonts w:eastAsia="Times New Roman"/>
          <w:szCs w:val="24"/>
        </w:rPr>
        <w:t>.</w:t>
      </w:r>
      <w:r w:rsidRPr="00085F4B">
        <w:rPr>
          <w:rFonts w:eastAsia="Times New Roman"/>
          <w:szCs w:val="24"/>
        </w:rPr>
        <w:t xml:space="preserve"> </w:t>
      </w:r>
      <w:r>
        <w:rPr>
          <w:rFonts w:eastAsia="Times New Roman"/>
          <w:szCs w:val="24"/>
        </w:rPr>
        <w:t>Κ</w:t>
      </w:r>
      <w:r w:rsidRPr="00085F4B">
        <w:rPr>
          <w:rFonts w:eastAsia="Times New Roman"/>
          <w:szCs w:val="24"/>
        </w:rPr>
        <w:t xml:space="preserve">αι δεν έχετε </w:t>
      </w:r>
      <w:r>
        <w:rPr>
          <w:rFonts w:eastAsia="Times New Roman"/>
          <w:szCs w:val="24"/>
        </w:rPr>
        <w:t xml:space="preserve">την τόλμη, </w:t>
      </w:r>
      <w:r>
        <w:rPr>
          <w:rFonts w:eastAsia="Times New Roman"/>
          <w:szCs w:val="24"/>
        </w:rPr>
        <w:t xml:space="preserve">κυρία Υπουργέ Οικονομικών, να </w:t>
      </w:r>
      <w:r w:rsidRPr="00085F4B">
        <w:rPr>
          <w:rFonts w:eastAsia="Times New Roman"/>
          <w:szCs w:val="24"/>
        </w:rPr>
        <w:t>απαντήσετε στην ερώτηση της Νέας Δημοκρατίας</w:t>
      </w:r>
      <w:r>
        <w:rPr>
          <w:rFonts w:eastAsia="Times New Roman"/>
          <w:szCs w:val="24"/>
        </w:rPr>
        <w:t>,</w:t>
      </w:r>
      <w:r w:rsidRPr="00085F4B">
        <w:rPr>
          <w:rFonts w:eastAsia="Times New Roman"/>
          <w:szCs w:val="24"/>
        </w:rPr>
        <w:t xml:space="preserve"> πολλές φορές τώρα</w:t>
      </w:r>
      <w:r>
        <w:rPr>
          <w:rFonts w:eastAsia="Times New Roman"/>
          <w:szCs w:val="24"/>
        </w:rPr>
        <w:t>,</w:t>
      </w:r>
      <w:r w:rsidRPr="00085F4B">
        <w:rPr>
          <w:rFonts w:eastAsia="Times New Roman"/>
          <w:szCs w:val="24"/>
        </w:rPr>
        <w:t xml:space="preserve"> π</w:t>
      </w:r>
      <w:r>
        <w:rPr>
          <w:rFonts w:eastAsia="Times New Roman"/>
          <w:szCs w:val="24"/>
        </w:rPr>
        <w:t>ο</w:t>
      </w:r>
      <w:r w:rsidRPr="00085F4B">
        <w:rPr>
          <w:rFonts w:eastAsia="Times New Roman"/>
          <w:szCs w:val="24"/>
        </w:rPr>
        <w:t xml:space="preserve">ια είναι τα </w:t>
      </w:r>
      <w:r>
        <w:rPr>
          <w:rFonts w:eastAsia="Times New Roman"/>
          <w:szCs w:val="24"/>
        </w:rPr>
        <w:t>ακίνητα</w:t>
      </w:r>
      <w:r w:rsidRPr="00085F4B">
        <w:rPr>
          <w:rFonts w:eastAsia="Times New Roman"/>
          <w:szCs w:val="24"/>
        </w:rPr>
        <w:t xml:space="preserve"> που έχετε </w:t>
      </w:r>
      <w:r>
        <w:rPr>
          <w:rFonts w:eastAsia="Times New Roman"/>
          <w:szCs w:val="24"/>
        </w:rPr>
        <w:t>εκχωρήσει. Θ</w:t>
      </w:r>
      <w:r w:rsidRPr="00085F4B">
        <w:rPr>
          <w:rFonts w:eastAsia="Times New Roman"/>
          <w:szCs w:val="24"/>
        </w:rPr>
        <w:t xml:space="preserve">α </w:t>
      </w:r>
      <w:r>
        <w:rPr>
          <w:rFonts w:eastAsia="Times New Roman"/>
          <w:szCs w:val="24"/>
        </w:rPr>
        <w:t xml:space="preserve">το κάνετε επιτέλους; </w:t>
      </w:r>
    </w:p>
    <w:p w14:paraId="4992430D" w14:textId="77777777" w:rsidR="00BA2908" w:rsidRDefault="00D473A4">
      <w:pPr>
        <w:spacing w:after="0" w:line="600" w:lineRule="auto"/>
        <w:ind w:firstLine="720"/>
        <w:jc w:val="both"/>
        <w:rPr>
          <w:rFonts w:eastAsia="Times New Roman"/>
          <w:szCs w:val="24"/>
        </w:rPr>
      </w:pPr>
      <w:r>
        <w:rPr>
          <w:rFonts w:eastAsia="Times New Roman"/>
          <w:szCs w:val="24"/>
        </w:rPr>
        <w:t>Ο κ. Τσίπρας υπέγραψε ό,τι του έβαζαν μπροστά αυτά τα τέσσερα χρόνια. Γ</w:t>
      </w:r>
      <w:r w:rsidRPr="00085F4B">
        <w:rPr>
          <w:rFonts w:eastAsia="Times New Roman"/>
          <w:szCs w:val="24"/>
        </w:rPr>
        <w:t>ια αυτό φτάσαμε εδώ</w:t>
      </w:r>
      <w:r>
        <w:rPr>
          <w:rFonts w:eastAsia="Times New Roman"/>
          <w:szCs w:val="24"/>
        </w:rPr>
        <w:t>.</w:t>
      </w:r>
      <w:r w:rsidRPr="00085F4B">
        <w:rPr>
          <w:rFonts w:eastAsia="Times New Roman"/>
          <w:szCs w:val="24"/>
        </w:rPr>
        <w:t xml:space="preserve"> </w:t>
      </w:r>
      <w:r>
        <w:rPr>
          <w:rFonts w:eastAsia="Times New Roman"/>
          <w:szCs w:val="24"/>
        </w:rPr>
        <w:t>Τ</w:t>
      </w:r>
      <w:r w:rsidRPr="00085F4B">
        <w:rPr>
          <w:rFonts w:eastAsia="Times New Roman"/>
          <w:szCs w:val="24"/>
        </w:rPr>
        <w:t xml:space="preserve">ις </w:t>
      </w:r>
      <w:r>
        <w:rPr>
          <w:rFonts w:eastAsia="Times New Roman"/>
          <w:szCs w:val="24"/>
        </w:rPr>
        <w:t>υπογραφές</w:t>
      </w:r>
      <w:r w:rsidRPr="00085F4B">
        <w:rPr>
          <w:rFonts w:eastAsia="Times New Roman"/>
          <w:szCs w:val="24"/>
        </w:rPr>
        <w:t xml:space="preserve"> αυτές τις πληρώνουμε πολύ ακριβά και τις πληρώνει η χώρα</w:t>
      </w:r>
      <w:r>
        <w:rPr>
          <w:rFonts w:eastAsia="Times New Roman"/>
          <w:szCs w:val="24"/>
        </w:rPr>
        <w:t>.</w:t>
      </w:r>
      <w:r w:rsidRPr="00085F4B">
        <w:rPr>
          <w:rFonts w:eastAsia="Times New Roman"/>
          <w:szCs w:val="24"/>
        </w:rPr>
        <w:t xml:space="preserve"> </w:t>
      </w:r>
      <w:r>
        <w:rPr>
          <w:rFonts w:eastAsia="Times New Roman"/>
          <w:szCs w:val="24"/>
        </w:rPr>
        <w:t>Ο</w:t>
      </w:r>
      <w:r w:rsidRPr="00085F4B">
        <w:rPr>
          <w:rFonts w:eastAsia="Times New Roman"/>
          <w:szCs w:val="24"/>
        </w:rPr>
        <w:t xml:space="preserve"> λογαριασμός άνοιξε με ένα επώδυνο και αχρείαστο μνημόνιο</w:t>
      </w:r>
      <w:r>
        <w:rPr>
          <w:rFonts w:eastAsia="Times New Roman"/>
          <w:szCs w:val="24"/>
        </w:rPr>
        <w:t>,</w:t>
      </w:r>
      <w:r w:rsidRPr="00085F4B">
        <w:rPr>
          <w:rFonts w:eastAsia="Times New Roman"/>
          <w:szCs w:val="24"/>
        </w:rPr>
        <w:t xml:space="preserve"> με </w:t>
      </w:r>
      <w:r>
        <w:rPr>
          <w:rFonts w:eastAsia="Times New Roman"/>
          <w:szCs w:val="24"/>
        </w:rPr>
        <w:t>είκοσι εννέα ν</w:t>
      </w:r>
      <w:r w:rsidRPr="00085F4B">
        <w:rPr>
          <w:rFonts w:eastAsia="Times New Roman"/>
          <w:szCs w:val="24"/>
        </w:rPr>
        <w:t xml:space="preserve">έους </w:t>
      </w:r>
      <w:r>
        <w:rPr>
          <w:rFonts w:eastAsia="Times New Roman"/>
          <w:szCs w:val="24"/>
        </w:rPr>
        <w:t>φ</w:t>
      </w:r>
      <w:r w:rsidRPr="00085F4B">
        <w:rPr>
          <w:rFonts w:eastAsia="Times New Roman"/>
          <w:szCs w:val="24"/>
        </w:rPr>
        <w:t>όρους</w:t>
      </w:r>
      <w:r>
        <w:rPr>
          <w:rFonts w:eastAsia="Times New Roman"/>
          <w:szCs w:val="24"/>
        </w:rPr>
        <w:t xml:space="preserve"> -τ</w:t>
      </w:r>
      <w:r w:rsidRPr="00085F4B">
        <w:rPr>
          <w:rFonts w:eastAsia="Times New Roman"/>
          <w:szCs w:val="24"/>
        </w:rPr>
        <w:t xml:space="preserve">α κατέθεσε ο </w:t>
      </w:r>
      <w:r>
        <w:rPr>
          <w:rFonts w:eastAsia="Times New Roman"/>
          <w:szCs w:val="24"/>
        </w:rPr>
        <w:t>Π</w:t>
      </w:r>
      <w:r w:rsidRPr="00085F4B">
        <w:rPr>
          <w:rFonts w:eastAsia="Times New Roman"/>
          <w:szCs w:val="24"/>
        </w:rPr>
        <w:t>ρόεδρος της Νέας Δημοκρατίας στην ομιλία του</w:t>
      </w:r>
      <w:r>
        <w:rPr>
          <w:rFonts w:eastAsia="Times New Roman"/>
          <w:szCs w:val="24"/>
        </w:rPr>
        <w:t xml:space="preserve"> και ο </w:t>
      </w:r>
      <w:r w:rsidRPr="00085F4B">
        <w:rPr>
          <w:rFonts w:eastAsia="Times New Roman"/>
          <w:szCs w:val="24"/>
        </w:rPr>
        <w:t>κ</w:t>
      </w:r>
      <w:r>
        <w:rPr>
          <w:rFonts w:eastAsia="Times New Roman"/>
          <w:szCs w:val="24"/>
        </w:rPr>
        <w:t>.</w:t>
      </w:r>
      <w:r w:rsidRPr="00085F4B">
        <w:rPr>
          <w:rFonts w:eastAsia="Times New Roman"/>
          <w:szCs w:val="24"/>
        </w:rPr>
        <w:t xml:space="preserve"> </w:t>
      </w:r>
      <w:proofErr w:type="spellStart"/>
      <w:r>
        <w:rPr>
          <w:rFonts w:eastAsia="Times New Roman"/>
          <w:szCs w:val="24"/>
        </w:rPr>
        <w:t>Βεσυρόπουλος</w:t>
      </w:r>
      <w:proofErr w:type="spellEnd"/>
      <w:r>
        <w:rPr>
          <w:rFonts w:eastAsia="Times New Roman"/>
          <w:szCs w:val="24"/>
        </w:rPr>
        <w:t>-</w:t>
      </w:r>
      <w:r w:rsidRPr="00085F4B">
        <w:rPr>
          <w:rFonts w:eastAsia="Times New Roman"/>
          <w:szCs w:val="24"/>
        </w:rPr>
        <w:t xml:space="preserve"> και μέτρα 9,</w:t>
      </w:r>
      <w:r w:rsidRPr="00085F4B">
        <w:rPr>
          <w:rFonts w:eastAsia="Times New Roman"/>
          <w:szCs w:val="24"/>
        </w:rPr>
        <w:t xml:space="preserve">9 </w:t>
      </w:r>
      <w:r>
        <w:rPr>
          <w:rFonts w:eastAsia="Times New Roman"/>
          <w:szCs w:val="24"/>
        </w:rPr>
        <w:t xml:space="preserve">δισεκατομμύρια ευρώ. Ποιος το </w:t>
      </w:r>
      <w:r>
        <w:rPr>
          <w:rFonts w:eastAsia="Times New Roman"/>
          <w:szCs w:val="24"/>
        </w:rPr>
        <w:lastRenderedPageBreak/>
        <w:t>ξεχνάει αυτό; Σ</w:t>
      </w:r>
      <w:r w:rsidRPr="00085F4B">
        <w:rPr>
          <w:rFonts w:eastAsia="Times New Roman"/>
          <w:szCs w:val="24"/>
        </w:rPr>
        <w:t>υνεχίστηκε με τη διάλυση του τραπεζικού συστήματος και τη φτωχοποίηση της μεσαίας τάξης</w:t>
      </w:r>
      <w:r>
        <w:rPr>
          <w:rFonts w:eastAsia="Times New Roman"/>
          <w:szCs w:val="24"/>
        </w:rPr>
        <w:t xml:space="preserve"> και </w:t>
      </w:r>
      <w:r w:rsidRPr="00085F4B">
        <w:rPr>
          <w:rFonts w:eastAsia="Times New Roman"/>
          <w:szCs w:val="24"/>
        </w:rPr>
        <w:t xml:space="preserve">κορυφώνεται με επώδυνες και απαράδεκτες υποχρεώσεις και παραχωρήσεις </w:t>
      </w:r>
      <w:r>
        <w:rPr>
          <w:rFonts w:eastAsia="Times New Roman"/>
          <w:szCs w:val="24"/>
        </w:rPr>
        <w:t>σ</w:t>
      </w:r>
      <w:r w:rsidRPr="00085F4B">
        <w:rPr>
          <w:rFonts w:eastAsia="Times New Roman"/>
          <w:szCs w:val="24"/>
        </w:rPr>
        <w:t>τα εθνικά ζητήματα</w:t>
      </w:r>
      <w:r>
        <w:rPr>
          <w:rFonts w:eastAsia="Times New Roman"/>
          <w:szCs w:val="24"/>
        </w:rPr>
        <w:t>, όπως α</w:t>
      </w:r>
      <w:r w:rsidRPr="00085F4B">
        <w:rPr>
          <w:rFonts w:eastAsia="Times New Roman"/>
          <w:szCs w:val="24"/>
        </w:rPr>
        <w:t>κούσ</w:t>
      </w:r>
      <w:r>
        <w:rPr>
          <w:rFonts w:eastAsia="Times New Roman"/>
          <w:szCs w:val="24"/>
        </w:rPr>
        <w:t>α</w:t>
      </w:r>
      <w:r w:rsidRPr="00085F4B">
        <w:rPr>
          <w:rFonts w:eastAsia="Times New Roman"/>
          <w:szCs w:val="24"/>
        </w:rPr>
        <w:t xml:space="preserve">τε </w:t>
      </w:r>
      <w:r>
        <w:rPr>
          <w:rFonts w:eastAsia="Times New Roman"/>
          <w:szCs w:val="24"/>
        </w:rPr>
        <w:t>από τους</w:t>
      </w:r>
      <w:r w:rsidRPr="00085F4B">
        <w:rPr>
          <w:rFonts w:eastAsia="Times New Roman"/>
          <w:szCs w:val="24"/>
        </w:rPr>
        <w:t xml:space="preserve"> </w:t>
      </w:r>
      <w:r w:rsidRPr="00085F4B">
        <w:rPr>
          <w:rFonts w:eastAsia="Times New Roman"/>
          <w:szCs w:val="24"/>
        </w:rPr>
        <w:t>προη</w:t>
      </w:r>
      <w:r w:rsidRPr="00085F4B">
        <w:rPr>
          <w:rFonts w:eastAsia="Times New Roman"/>
          <w:szCs w:val="24"/>
        </w:rPr>
        <w:t>γούμενους</w:t>
      </w:r>
      <w:r>
        <w:rPr>
          <w:rFonts w:eastAsia="Times New Roman"/>
          <w:szCs w:val="24"/>
        </w:rPr>
        <w:t xml:space="preserve"> </w:t>
      </w:r>
      <w:r>
        <w:rPr>
          <w:rFonts w:eastAsia="Times New Roman"/>
          <w:szCs w:val="24"/>
        </w:rPr>
        <w:t>ομιλητές</w:t>
      </w:r>
      <w:r w:rsidRPr="00085F4B">
        <w:rPr>
          <w:rFonts w:eastAsia="Times New Roman"/>
          <w:szCs w:val="24"/>
        </w:rPr>
        <w:t xml:space="preserve"> </w:t>
      </w:r>
      <w:r>
        <w:rPr>
          <w:rFonts w:eastAsia="Times New Roman"/>
          <w:szCs w:val="24"/>
        </w:rPr>
        <w:t>και</w:t>
      </w:r>
      <w:r w:rsidRPr="00085F4B">
        <w:rPr>
          <w:rFonts w:eastAsia="Times New Roman"/>
          <w:szCs w:val="24"/>
        </w:rPr>
        <w:t xml:space="preserve"> </w:t>
      </w:r>
      <w:r>
        <w:rPr>
          <w:rFonts w:eastAsia="Times New Roman"/>
          <w:szCs w:val="24"/>
        </w:rPr>
        <w:t>τον κ.</w:t>
      </w:r>
      <w:r w:rsidRPr="00085F4B">
        <w:rPr>
          <w:rFonts w:eastAsia="Times New Roman"/>
          <w:szCs w:val="24"/>
        </w:rPr>
        <w:t xml:space="preserve"> Κεφαλογιάννη</w:t>
      </w:r>
      <w:r>
        <w:rPr>
          <w:rFonts w:eastAsia="Times New Roman"/>
          <w:szCs w:val="24"/>
        </w:rPr>
        <w:t>.</w:t>
      </w:r>
    </w:p>
    <w:p w14:paraId="4992430E" w14:textId="77777777" w:rsidR="00BA2908" w:rsidRDefault="00D473A4">
      <w:pPr>
        <w:spacing w:after="0" w:line="600" w:lineRule="auto"/>
        <w:ind w:firstLine="720"/>
        <w:jc w:val="both"/>
        <w:rPr>
          <w:rFonts w:eastAsia="Times New Roman"/>
          <w:szCs w:val="24"/>
        </w:rPr>
      </w:pPr>
      <w:r>
        <w:rPr>
          <w:rFonts w:eastAsia="Times New Roman"/>
          <w:szCs w:val="24"/>
        </w:rPr>
        <w:t>Ξ</w:t>
      </w:r>
      <w:r w:rsidRPr="00085F4B">
        <w:rPr>
          <w:rFonts w:eastAsia="Times New Roman"/>
          <w:szCs w:val="24"/>
        </w:rPr>
        <w:t>έρετε</w:t>
      </w:r>
      <w:r>
        <w:rPr>
          <w:rFonts w:eastAsia="Times New Roman"/>
          <w:szCs w:val="24"/>
        </w:rPr>
        <w:t>, κυρία Υπουργέ και κύριοι Υπουργοί, προ</w:t>
      </w:r>
      <w:r w:rsidRPr="00085F4B">
        <w:rPr>
          <w:rFonts w:eastAsia="Times New Roman"/>
          <w:szCs w:val="24"/>
        </w:rPr>
        <w:t>έρχομαι και εγώ και ο Πρόεδρος</w:t>
      </w:r>
      <w:r>
        <w:rPr>
          <w:rFonts w:eastAsia="Times New Roman"/>
          <w:szCs w:val="24"/>
        </w:rPr>
        <w:t>, ο</w:t>
      </w:r>
      <w:r w:rsidRPr="00085F4B">
        <w:rPr>
          <w:rFonts w:eastAsia="Times New Roman"/>
          <w:szCs w:val="24"/>
        </w:rPr>
        <w:t xml:space="preserve"> </w:t>
      </w:r>
      <w:r>
        <w:rPr>
          <w:rFonts w:eastAsia="Times New Roman"/>
          <w:szCs w:val="24"/>
        </w:rPr>
        <w:t>κ.</w:t>
      </w:r>
      <w:r w:rsidRPr="00085F4B">
        <w:rPr>
          <w:rFonts w:eastAsia="Times New Roman"/>
          <w:szCs w:val="24"/>
        </w:rPr>
        <w:t xml:space="preserve"> </w:t>
      </w:r>
      <w:proofErr w:type="spellStart"/>
      <w:r>
        <w:rPr>
          <w:rFonts w:eastAsia="Times New Roman"/>
          <w:szCs w:val="24"/>
        </w:rPr>
        <w:t>Κ</w:t>
      </w:r>
      <w:r w:rsidRPr="00085F4B">
        <w:rPr>
          <w:rFonts w:eastAsia="Times New Roman"/>
          <w:szCs w:val="24"/>
        </w:rPr>
        <w:t>ρεμαστινός</w:t>
      </w:r>
      <w:proofErr w:type="spellEnd"/>
      <w:r>
        <w:rPr>
          <w:rFonts w:eastAsia="Times New Roman"/>
          <w:szCs w:val="24"/>
        </w:rPr>
        <w:t>,</w:t>
      </w:r>
      <w:r w:rsidRPr="00085F4B">
        <w:rPr>
          <w:rFonts w:eastAsia="Times New Roman"/>
          <w:szCs w:val="24"/>
        </w:rPr>
        <w:t xml:space="preserve"> από τα Δωδεκάνησα</w:t>
      </w:r>
      <w:r>
        <w:rPr>
          <w:rFonts w:eastAsia="Times New Roman"/>
          <w:szCs w:val="24"/>
        </w:rPr>
        <w:t>,</w:t>
      </w:r>
      <w:r w:rsidRPr="00085F4B">
        <w:rPr>
          <w:rFonts w:eastAsia="Times New Roman"/>
          <w:szCs w:val="24"/>
        </w:rPr>
        <w:t xml:space="preserve"> την αρχή της Ευρώπης</w:t>
      </w:r>
      <w:r>
        <w:rPr>
          <w:rFonts w:eastAsia="Times New Roman"/>
          <w:szCs w:val="24"/>
        </w:rPr>
        <w:t>.</w:t>
      </w:r>
      <w:r w:rsidRPr="00085F4B">
        <w:rPr>
          <w:rFonts w:eastAsia="Times New Roman"/>
          <w:szCs w:val="24"/>
        </w:rPr>
        <w:t xml:space="preserve"> </w:t>
      </w:r>
      <w:r>
        <w:rPr>
          <w:rFonts w:eastAsia="Times New Roman"/>
          <w:szCs w:val="24"/>
        </w:rPr>
        <w:t>Ο κ. Λοβέρδος το γνωρίζ</w:t>
      </w:r>
      <w:r w:rsidRPr="00085F4B">
        <w:rPr>
          <w:rFonts w:eastAsia="Times New Roman"/>
          <w:szCs w:val="24"/>
        </w:rPr>
        <w:t>ει πολύ καλά</w:t>
      </w:r>
      <w:r>
        <w:rPr>
          <w:rFonts w:eastAsia="Times New Roman"/>
          <w:szCs w:val="24"/>
        </w:rPr>
        <w:t>.</w:t>
      </w:r>
      <w:r w:rsidRPr="00085F4B">
        <w:rPr>
          <w:rFonts w:eastAsia="Times New Roman"/>
          <w:szCs w:val="24"/>
        </w:rPr>
        <w:t xml:space="preserve"> Έχω ακούσει την τοποθέτησή του</w:t>
      </w:r>
      <w:r>
        <w:rPr>
          <w:rFonts w:eastAsia="Times New Roman"/>
          <w:szCs w:val="24"/>
        </w:rPr>
        <w:t>.</w:t>
      </w:r>
      <w:r w:rsidRPr="00085F4B">
        <w:rPr>
          <w:rFonts w:eastAsia="Times New Roman"/>
          <w:szCs w:val="24"/>
        </w:rPr>
        <w:t xml:space="preserve"> </w:t>
      </w:r>
      <w:r>
        <w:rPr>
          <w:rFonts w:eastAsia="Times New Roman"/>
          <w:szCs w:val="24"/>
        </w:rPr>
        <w:t>Ε</w:t>
      </w:r>
      <w:r w:rsidRPr="00085F4B">
        <w:rPr>
          <w:rFonts w:eastAsia="Times New Roman"/>
          <w:szCs w:val="24"/>
        </w:rPr>
        <w:t xml:space="preserve">κεί </w:t>
      </w:r>
      <w:r>
        <w:rPr>
          <w:rFonts w:eastAsia="Times New Roman"/>
          <w:szCs w:val="24"/>
        </w:rPr>
        <w:t>χ</w:t>
      </w:r>
      <w:r w:rsidRPr="00085F4B">
        <w:rPr>
          <w:rFonts w:eastAsia="Times New Roman"/>
          <w:szCs w:val="24"/>
        </w:rPr>
        <w:t>τυπά η καρδιά της Ελλάδας</w:t>
      </w:r>
      <w:r>
        <w:rPr>
          <w:rFonts w:eastAsia="Times New Roman"/>
          <w:szCs w:val="24"/>
        </w:rPr>
        <w:t xml:space="preserve">, εκεί είναι η </w:t>
      </w:r>
      <w:r w:rsidRPr="00085F4B">
        <w:rPr>
          <w:rFonts w:eastAsia="Times New Roman"/>
          <w:szCs w:val="24"/>
        </w:rPr>
        <w:t>πραγματική Ελλάδα</w:t>
      </w:r>
      <w:r>
        <w:rPr>
          <w:rFonts w:eastAsia="Times New Roman"/>
          <w:szCs w:val="24"/>
        </w:rPr>
        <w:t xml:space="preserve">, </w:t>
      </w:r>
      <w:r w:rsidRPr="00085F4B">
        <w:rPr>
          <w:rFonts w:eastAsia="Times New Roman"/>
          <w:szCs w:val="24"/>
        </w:rPr>
        <w:t>εκεί που ζού</w:t>
      </w:r>
      <w:r>
        <w:rPr>
          <w:rFonts w:eastAsia="Times New Roman"/>
          <w:szCs w:val="24"/>
        </w:rPr>
        <w:t>με</w:t>
      </w:r>
      <w:r w:rsidRPr="00085F4B">
        <w:rPr>
          <w:rFonts w:eastAsia="Times New Roman"/>
          <w:szCs w:val="24"/>
        </w:rPr>
        <w:t xml:space="preserve"> καθημερινά τις επιβουλές της </w:t>
      </w:r>
      <w:r>
        <w:rPr>
          <w:rFonts w:eastAsia="Times New Roman"/>
          <w:szCs w:val="24"/>
        </w:rPr>
        <w:t>γε</w:t>
      </w:r>
      <w:r w:rsidRPr="00085F4B">
        <w:rPr>
          <w:rFonts w:eastAsia="Times New Roman"/>
          <w:szCs w:val="24"/>
        </w:rPr>
        <w:t xml:space="preserve">ιτονιάς </w:t>
      </w:r>
      <w:r>
        <w:rPr>
          <w:rFonts w:eastAsia="Times New Roman"/>
          <w:szCs w:val="24"/>
        </w:rPr>
        <w:t xml:space="preserve">μας. </w:t>
      </w:r>
    </w:p>
    <w:p w14:paraId="4992430F" w14:textId="77777777" w:rsidR="00BA2908" w:rsidRDefault="00D473A4">
      <w:pPr>
        <w:spacing w:after="0" w:line="600" w:lineRule="auto"/>
        <w:ind w:firstLine="720"/>
        <w:jc w:val="both"/>
        <w:rPr>
          <w:rFonts w:eastAsia="Times New Roman"/>
          <w:szCs w:val="24"/>
        </w:rPr>
      </w:pPr>
      <w:r w:rsidRPr="00421B78">
        <w:rPr>
          <w:rFonts w:eastAsia="Times New Roman"/>
          <w:b/>
          <w:szCs w:val="24"/>
        </w:rPr>
        <w:t xml:space="preserve">ΔΗΜΗΤΡΙΟΣ ΣΕΒΑΣΤΑΚΗΣ: </w:t>
      </w:r>
      <w:r>
        <w:rPr>
          <w:rFonts w:eastAsia="Times New Roman"/>
          <w:szCs w:val="24"/>
        </w:rPr>
        <w:t xml:space="preserve">Και όχι μόνο τα Δωδεκάνησα. </w:t>
      </w:r>
    </w:p>
    <w:p w14:paraId="49924310" w14:textId="77777777" w:rsidR="00BA2908" w:rsidRDefault="00D473A4">
      <w:pPr>
        <w:spacing w:after="0" w:line="600" w:lineRule="auto"/>
        <w:ind w:firstLine="720"/>
        <w:jc w:val="both"/>
        <w:rPr>
          <w:rFonts w:eastAsia="Times New Roman"/>
          <w:szCs w:val="24"/>
        </w:rPr>
      </w:pPr>
      <w:r w:rsidRPr="00D47AD4">
        <w:rPr>
          <w:rFonts w:eastAsia="Times New Roman"/>
          <w:b/>
          <w:szCs w:val="24"/>
        </w:rPr>
        <w:t>ΕΜΜΑΝΟΥΗΛ</w:t>
      </w:r>
      <w:r>
        <w:rPr>
          <w:rFonts w:eastAsia="Times New Roman"/>
          <w:b/>
          <w:szCs w:val="24"/>
        </w:rPr>
        <w:t xml:space="preserve"> </w:t>
      </w:r>
      <w:r w:rsidRPr="00D47AD4">
        <w:rPr>
          <w:rFonts w:eastAsia="Times New Roman"/>
          <w:b/>
          <w:szCs w:val="24"/>
        </w:rPr>
        <w:t>ΚΟΝΣΟΛΑΣ:</w:t>
      </w:r>
      <w:r>
        <w:rPr>
          <w:rFonts w:eastAsia="Times New Roman"/>
          <w:b/>
          <w:szCs w:val="24"/>
        </w:rPr>
        <w:t xml:space="preserve"> </w:t>
      </w:r>
      <w:r>
        <w:rPr>
          <w:rFonts w:eastAsia="Times New Roman"/>
          <w:szCs w:val="24"/>
        </w:rPr>
        <w:t>Βεβαίως,</w:t>
      </w:r>
      <w:r w:rsidRPr="00085F4B">
        <w:rPr>
          <w:rFonts w:eastAsia="Times New Roman"/>
          <w:szCs w:val="24"/>
        </w:rPr>
        <w:t xml:space="preserve"> σωστά</w:t>
      </w:r>
      <w:r>
        <w:rPr>
          <w:rFonts w:eastAsia="Times New Roman"/>
          <w:szCs w:val="24"/>
        </w:rPr>
        <w:t xml:space="preserve"> </w:t>
      </w:r>
      <w:r w:rsidRPr="00085F4B">
        <w:rPr>
          <w:rFonts w:eastAsia="Times New Roman"/>
          <w:szCs w:val="24"/>
        </w:rPr>
        <w:t xml:space="preserve">και </w:t>
      </w:r>
      <w:r>
        <w:rPr>
          <w:rFonts w:eastAsia="Times New Roman"/>
          <w:szCs w:val="24"/>
        </w:rPr>
        <w:t>εσείς,</w:t>
      </w:r>
      <w:r w:rsidRPr="00085F4B">
        <w:rPr>
          <w:rFonts w:eastAsia="Times New Roman"/>
          <w:szCs w:val="24"/>
        </w:rPr>
        <w:t xml:space="preserve"> </w:t>
      </w:r>
      <w:r>
        <w:rPr>
          <w:rFonts w:eastAsia="Times New Roman"/>
          <w:szCs w:val="24"/>
        </w:rPr>
        <w:t>ο</w:t>
      </w:r>
      <w:r w:rsidRPr="00085F4B">
        <w:rPr>
          <w:rFonts w:eastAsia="Times New Roman"/>
          <w:szCs w:val="24"/>
        </w:rPr>
        <w:t xml:space="preserve"> </w:t>
      </w:r>
      <w:r>
        <w:rPr>
          <w:rFonts w:eastAsia="Times New Roman"/>
          <w:szCs w:val="24"/>
        </w:rPr>
        <w:t>Σ</w:t>
      </w:r>
      <w:r w:rsidRPr="00085F4B">
        <w:rPr>
          <w:rFonts w:eastAsia="Times New Roman"/>
          <w:szCs w:val="24"/>
        </w:rPr>
        <w:t>άμιος</w:t>
      </w:r>
      <w:r>
        <w:rPr>
          <w:rFonts w:eastAsia="Times New Roman"/>
          <w:szCs w:val="24"/>
        </w:rPr>
        <w:t>.</w:t>
      </w:r>
    </w:p>
    <w:p w14:paraId="49924311" w14:textId="77777777" w:rsidR="00BA2908" w:rsidRDefault="00D473A4">
      <w:pPr>
        <w:spacing w:after="0" w:line="600" w:lineRule="auto"/>
        <w:ind w:firstLine="720"/>
        <w:jc w:val="both"/>
        <w:rPr>
          <w:rFonts w:eastAsia="Times New Roman"/>
          <w:szCs w:val="24"/>
        </w:rPr>
      </w:pPr>
      <w:r>
        <w:rPr>
          <w:rFonts w:eastAsia="Times New Roman"/>
          <w:szCs w:val="24"/>
        </w:rPr>
        <w:t>Ε</w:t>
      </w:r>
      <w:r w:rsidRPr="00085F4B">
        <w:rPr>
          <w:rFonts w:eastAsia="Times New Roman"/>
          <w:szCs w:val="24"/>
        </w:rPr>
        <w:t>κεί</w:t>
      </w:r>
      <w:r>
        <w:rPr>
          <w:rFonts w:eastAsia="Times New Roman"/>
          <w:szCs w:val="24"/>
        </w:rPr>
        <w:t>,</w:t>
      </w:r>
      <w:r w:rsidRPr="00085F4B">
        <w:rPr>
          <w:rFonts w:eastAsia="Times New Roman"/>
          <w:szCs w:val="24"/>
        </w:rPr>
        <w:t xml:space="preserve"> λοιπόν</w:t>
      </w:r>
      <w:r>
        <w:rPr>
          <w:rFonts w:eastAsia="Times New Roman"/>
          <w:szCs w:val="24"/>
        </w:rPr>
        <w:t>,</w:t>
      </w:r>
      <w:r w:rsidRPr="00085F4B">
        <w:rPr>
          <w:rFonts w:eastAsia="Times New Roman"/>
          <w:szCs w:val="24"/>
        </w:rPr>
        <w:t xml:space="preserve"> </w:t>
      </w:r>
      <w:r>
        <w:rPr>
          <w:rFonts w:eastAsia="Times New Roman"/>
          <w:szCs w:val="24"/>
        </w:rPr>
        <w:t>ζείτε τις επιβου</w:t>
      </w:r>
      <w:r>
        <w:rPr>
          <w:rFonts w:eastAsia="Times New Roman"/>
          <w:szCs w:val="24"/>
        </w:rPr>
        <w:t>λές</w:t>
      </w:r>
      <w:r w:rsidRPr="00085F4B">
        <w:rPr>
          <w:rFonts w:eastAsia="Times New Roman"/>
          <w:szCs w:val="24"/>
        </w:rPr>
        <w:t xml:space="preserve"> της Τουρκίας</w:t>
      </w:r>
      <w:r>
        <w:rPr>
          <w:rFonts w:eastAsia="Times New Roman"/>
          <w:szCs w:val="24"/>
        </w:rPr>
        <w:t>,</w:t>
      </w:r>
      <w:r w:rsidRPr="00085F4B">
        <w:rPr>
          <w:rFonts w:eastAsia="Times New Roman"/>
          <w:szCs w:val="24"/>
        </w:rPr>
        <w:t xml:space="preserve"> την επιθετικότητ</w:t>
      </w:r>
      <w:r>
        <w:rPr>
          <w:rFonts w:eastAsia="Times New Roman"/>
          <w:szCs w:val="24"/>
        </w:rPr>
        <w:t>ά</w:t>
      </w:r>
      <w:r w:rsidRPr="00085F4B">
        <w:rPr>
          <w:rFonts w:eastAsia="Times New Roman"/>
          <w:szCs w:val="24"/>
        </w:rPr>
        <w:t xml:space="preserve"> </w:t>
      </w:r>
      <w:r>
        <w:rPr>
          <w:rFonts w:eastAsia="Times New Roman"/>
          <w:szCs w:val="24"/>
        </w:rPr>
        <w:t>της.</w:t>
      </w:r>
      <w:r w:rsidRPr="00085F4B">
        <w:rPr>
          <w:rFonts w:eastAsia="Times New Roman"/>
          <w:szCs w:val="24"/>
        </w:rPr>
        <w:t xml:space="preserve"> </w:t>
      </w:r>
      <w:r>
        <w:rPr>
          <w:rFonts w:eastAsia="Times New Roman"/>
          <w:szCs w:val="24"/>
        </w:rPr>
        <w:t>Η</w:t>
      </w:r>
      <w:r w:rsidRPr="00085F4B">
        <w:rPr>
          <w:rFonts w:eastAsia="Times New Roman"/>
          <w:szCs w:val="24"/>
        </w:rPr>
        <w:t xml:space="preserve"> απάντηση σε αυτή</w:t>
      </w:r>
      <w:r>
        <w:rPr>
          <w:rFonts w:eastAsia="Times New Roman"/>
          <w:szCs w:val="24"/>
        </w:rPr>
        <w:t>ν</w:t>
      </w:r>
      <w:r w:rsidRPr="00085F4B">
        <w:rPr>
          <w:rFonts w:eastAsia="Times New Roman"/>
          <w:szCs w:val="24"/>
        </w:rPr>
        <w:t xml:space="preserve"> την επιθετικότητα</w:t>
      </w:r>
      <w:r>
        <w:rPr>
          <w:rFonts w:eastAsia="Times New Roman"/>
          <w:szCs w:val="24"/>
        </w:rPr>
        <w:t>,</w:t>
      </w:r>
      <w:r w:rsidRPr="00085F4B">
        <w:rPr>
          <w:rFonts w:eastAsia="Times New Roman"/>
          <w:szCs w:val="24"/>
        </w:rPr>
        <w:t xml:space="preserve"> </w:t>
      </w:r>
      <w:r>
        <w:rPr>
          <w:rFonts w:eastAsia="Times New Roman"/>
          <w:szCs w:val="24"/>
        </w:rPr>
        <w:t>όμως,</w:t>
      </w:r>
      <w:r w:rsidRPr="00085F4B">
        <w:rPr>
          <w:rFonts w:eastAsia="Times New Roman"/>
          <w:szCs w:val="24"/>
        </w:rPr>
        <w:t xml:space="preserve"> κύριοι συνάδελφοι της </w:t>
      </w:r>
      <w:r>
        <w:rPr>
          <w:rFonts w:eastAsia="Times New Roman"/>
          <w:szCs w:val="24"/>
        </w:rPr>
        <w:t>Κ</w:t>
      </w:r>
      <w:r w:rsidRPr="00085F4B">
        <w:rPr>
          <w:rFonts w:eastAsia="Times New Roman"/>
          <w:szCs w:val="24"/>
        </w:rPr>
        <w:t>υβέρνησης</w:t>
      </w:r>
      <w:r>
        <w:rPr>
          <w:rFonts w:eastAsia="Times New Roman"/>
          <w:szCs w:val="24"/>
        </w:rPr>
        <w:t>,</w:t>
      </w:r>
      <w:r w:rsidRPr="00085F4B">
        <w:rPr>
          <w:rFonts w:eastAsia="Times New Roman"/>
          <w:szCs w:val="24"/>
        </w:rPr>
        <w:t xml:space="preserve"> </w:t>
      </w:r>
      <w:r>
        <w:rPr>
          <w:rFonts w:eastAsia="Times New Roman"/>
          <w:szCs w:val="24"/>
        </w:rPr>
        <w:t>-</w:t>
      </w:r>
      <w:r w:rsidRPr="00085F4B">
        <w:rPr>
          <w:rFonts w:eastAsia="Times New Roman"/>
          <w:szCs w:val="24"/>
        </w:rPr>
        <w:t xml:space="preserve"> βλέπω ότι </w:t>
      </w:r>
      <w:r>
        <w:rPr>
          <w:rFonts w:eastAsia="Times New Roman"/>
          <w:szCs w:val="24"/>
        </w:rPr>
        <w:t xml:space="preserve">μειδιάτε για </w:t>
      </w:r>
      <w:r w:rsidRPr="00085F4B">
        <w:rPr>
          <w:rFonts w:eastAsia="Times New Roman"/>
          <w:szCs w:val="24"/>
        </w:rPr>
        <w:t>αυτή</w:t>
      </w:r>
      <w:r>
        <w:rPr>
          <w:rFonts w:eastAsia="Times New Roman"/>
          <w:szCs w:val="24"/>
        </w:rPr>
        <w:t>ν</w:t>
      </w:r>
      <w:r w:rsidRPr="00085F4B">
        <w:rPr>
          <w:rFonts w:eastAsia="Times New Roman"/>
          <w:szCs w:val="24"/>
        </w:rPr>
        <w:t xml:space="preserve"> την αναφορά</w:t>
      </w:r>
      <w:r>
        <w:rPr>
          <w:rFonts w:eastAsia="Times New Roman"/>
          <w:szCs w:val="24"/>
        </w:rPr>
        <w:t xml:space="preserve">, </w:t>
      </w:r>
      <w:r w:rsidRPr="00085F4B">
        <w:rPr>
          <w:rFonts w:eastAsia="Times New Roman"/>
          <w:szCs w:val="24"/>
        </w:rPr>
        <w:t xml:space="preserve">να μην </w:t>
      </w:r>
      <w:r>
        <w:rPr>
          <w:rFonts w:eastAsia="Times New Roman"/>
          <w:szCs w:val="24"/>
        </w:rPr>
        <w:t>μειδιάτε-</w:t>
      </w:r>
      <w:r w:rsidRPr="00085F4B">
        <w:rPr>
          <w:rFonts w:eastAsia="Times New Roman"/>
          <w:szCs w:val="24"/>
        </w:rPr>
        <w:t xml:space="preserve"> προϋποθέτει αποτρεπτική ισχύ</w:t>
      </w:r>
      <w:r>
        <w:rPr>
          <w:rFonts w:eastAsia="Times New Roman"/>
          <w:szCs w:val="24"/>
        </w:rPr>
        <w:t>,</w:t>
      </w:r>
      <w:r w:rsidRPr="00085F4B">
        <w:rPr>
          <w:rFonts w:eastAsia="Times New Roman"/>
          <w:szCs w:val="24"/>
        </w:rPr>
        <w:t xml:space="preserve"> αλλά και </w:t>
      </w:r>
      <w:r>
        <w:rPr>
          <w:rFonts w:eastAsia="Times New Roman"/>
          <w:szCs w:val="24"/>
        </w:rPr>
        <w:t>μια</w:t>
      </w:r>
      <w:r w:rsidRPr="00085F4B">
        <w:rPr>
          <w:rFonts w:eastAsia="Times New Roman"/>
          <w:szCs w:val="24"/>
        </w:rPr>
        <w:t xml:space="preserve"> σοβαρή και αξιόπιστη κυβερνητική προσέγγιση στα θέματα</w:t>
      </w:r>
      <w:r>
        <w:rPr>
          <w:rFonts w:eastAsia="Times New Roman"/>
          <w:szCs w:val="24"/>
        </w:rPr>
        <w:t>. Πόσο, όμως,</w:t>
      </w:r>
      <w:r w:rsidRPr="00085F4B">
        <w:rPr>
          <w:rFonts w:eastAsia="Times New Roman"/>
          <w:szCs w:val="24"/>
        </w:rPr>
        <w:t xml:space="preserve"> σοβαρή </w:t>
      </w:r>
      <w:r>
        <w:rPr>
          <w:rFonts w:eastAsia="Times New Roman"/>
          <w:szCs w:val="24"/>
        </w:rPr>
        <w:t>μ</w:t>
      </w:r>
      <w:r w:rsidRPr="00085F4B">
        <w:rPr>
          <w:rFonts w:eastAsia="Times New Roman"/>
          <w:szCs w:val="24"/>
        </w:rPr>
        <w:t>πορεί</w:t>
      </w:r>
      <w:r>
        <w:rPr>
          <w:rFonts w:eastAsia="Times New Roman"/>
          <w:szCs w:val="24"/>
        </w:rPr>
        <w:t xml:space="preserve"> να είναι μια</w:t>
      </w:r>
      <w:r w:rsidRPr="00085F4B">
        <w:rPr>
          <w:rFonts w:eastAsia="Times New Roman"/>
          <w:szCs w:val="24"/>
        </w:rPr>
        <w:t xml:space="preserve"> κυβέρνηση που αναγγέλλει την επέκταση των υδάτων σε 12 μίλια για το Ιόνιο</w:t>
      </w:r>
      <w:r>
        <w:rPr>
          <w:rFonts w:eastAsia="Times New Roman"/>
          <w:szCs w:val="24"/>
        </w:rPr>
        <w:t>,</w:t>
      </w:r>
      <w:r w:rsidRPr="00085F4B">
        <w:rPr>
          <w:rFonts w:eastAsia="Times New Roman"/>
          <w:szCs w:val="24"/>
        </w:rPr>
        <w:t xml:space="preserve"> χωρίς προηγουμένως να συνυπολογίσει την αντίδραση της </w:t>
      </w:r>
      <w:proofErr w:type="spellStart"/>
      <w:r>
        <w:rPr>
          <w:rFonts w:eastAsia="Times New Roman"/>
          <w:szCs w:val="24"/>
        </w:rPr>
        <w:t>γείτονος</w:t>
      </w:r>
      <w:proofErr w:type="spellEnd"/>
      <w:r>
        <w:rPr>
          <w:rFonts w:eastAsia="Times New Roman"/>
          <w:szCs w:val="24"/>
        </w:rPr>
        <w:t xml:space="preserve"> χώρας</w:t>
      </w:r>
      <w:r w:rsidRPr="00085F4B">
        <w:rPr>
          <w:rFonts w:eastAsia="Times New Roman"/>
          <w:szCs w:val="24"/>
        </w:rPr>
        <w:t xml:space="preserve"> και κάνε</w:t>
      </w:r>
      <w:r>
        <w:rPr>
          <w:rFonts w:eastAsia="Times New Roman"/>
          <w:szCs w:val="24"/>
        </w:rPr>
        <w:t>ι</w:t>
      </w:r>
      <w:r w:rsidRPr="00085F4B">
        <w:rPr>
          <w:rFonts w:eastAsia="Times New Roman"/>
          <w:szCs w:val="24"/>
        </w:rPr>
        <w:t xml:space="preserve"> </w:t>
      </w:r>
      <w:r>
        <w:rPr>
          <w:rFonts w:eastAsia="Times New Roman"/>
          <w:szCs w:val="24"/>
        </w:rPr>
        <w:t>π</w:t>
      </w:r>
      <w:r w:rsidRPr="00085F4B">
        <w:rPr>
          <w:rFonts w:eastAsia="Times New Roman"/>
          <w:szCs w:val="24"/>
        </w:rPr>
        <w:t>ίσω</w:t>
      </w:r>
      <w:r>
        <w:rPr>
          <w:rFonts w:eastAsia="Times New Roman"/>
          <w:szCs w:val="24"/>
        </w:rPr>
        <w:t>,</w:t>
      </w:r>
      <w:r w:rsidRPr="00085F4B">
        <w:rPr>
          <w:rFonts w:eastAsia="Times New Roman"/>
          <w:szCs w:val="24"/>
        </w:rPr>
        <w:t xml:space="preserve"> </w:t>
      </w:r>
      <w:r w:rsidRPr="00085F4B">
        <w:rPr>
          <w:rFonts w:eastAsia="Times New Roman"/>
          <w:szCs w:val="24"/>
        </w:rPr>
        <w:t>μπροστά στις τουρκικές αντιδράσεις</w:t>
      </w:r>
      <w:r>
        <w:rPr>
          <w:rFonts w:eastAsia="Times New Roman"/>
          <w:szCs w:val="24"/>
        </w:rPr>
        <w:t>;</w:t>
      </w:r>
      <w:r w:rsidRPr="00085F4B">
        <w:rPr>
          <w:rFonts w:eastAsia="Times New Roman"/>
          <w:szCs w:val="24"/>
        </w:rPr>
        <w:t xml:space="preserve"> </w:t>
      </w:r>
      <w:r>
        <w:rPr>
          <w:rFonts w:eastAsia="Times New Roman"/>
          <w:szCs w:val="24"/>
        </w:rPr>
        <w:t>Είναι σοβαρή κυβέρνηση; Δ</w:t>
      </w:r>
      <w:r w:rsidRPr="00085F4B">
        <w:rPr>
          <w:rFonts w:eastAsia="Times New Roman"/>
          <w:szCs w:val="24"/>
        </w:rPr>
        <w:t xml:space="preserve">εν αντιλαμβάνεται η </w:t>
      </w:r>
      <w:r>
        <w:rPr>
          <w:rFonts w:eastAsia="Times New Roman"/>
          <w:szCs w:val="24"/>
        </w:rPr>
        <w:t>Κ</w:t>
      </w:r>
      <w:r w:rsidRPr="00085F4B">
        <w:rPr>
          <w:rFonts w:eastAsia="Times New Roman"/>
          <w:szCs w:val="24"/>
        </w:rPr>
        <w:t xml:space="preserve">υβέρνηση ότι </w:t>
      </w:r>
      <w:r>
        <w:rPr>
          <w:rFonts w:eastAsia="Times New Roman"/>
          <w:szCs w:val="24"/>
        </w:rPr>
        <w:t>εξαγγέλλοντας</w:t>
      </w:r>
      <w:r w:rsidRPr="00085F4B">
        <w:rPr>
          <w:rFonts w:eastAsia="Times New Roman"/>
          <w:szCs w:val="24"/>
        </w:rPr>
        <w:t xml:space="preserve"> την </w:t>
      </w:r>
      <w:r w:rsidRPr="00085F4B">
        <w:rPr>
          <w:rFonts w:eastAsia="Times New Roman"/>
          <w:szCs w:val="24"/>
        </w:rPr>
        <w:lastRenderedPageBreak/>
        <w:t xml:space="preserve">επέκταση των 12 μιλίων για το Ιόνιο και με την </w:t>
      </w:r>
      <w:r>
        <w:rPr>
          <w:rFonts w:eastAsia="Times New Roman"/>
          <w:szCs w:val="24"/>
        </w:rPr>
        <w:t>ά</w:t>
      </w:r>
      <w:r w:rsidRPr="00085F4B">
        <w:rPr>
          <w:rFonts w:eastAsia="Times New Roman"/>
          <w:szCs w:val="24"/>
        </w:rPr>
        <w:t>τακτη υποχώρηση που έκανε μετά</w:t>
      </w:r>
      <w:r>
        <w:rPr>
          <w:rFonts w:eastAsia="Times New Roman"/>
          <w:szCs w:val="24"/>
        </w:rPr>
        <w:t xml:space="preserve"> την ανακοίνωση κυβερνητικών παραγόντων</w:t>
      </w:r>
      <w:r w:rsidRPr="00085F4B">
        <w:rPr>
          <w:rFonts w:eastAsia="Times New Roman"/>
          <w:szCs w:val="24"/>
        </w:rPr>
        <w:t xml:space="preserve"> της Τουρκίας</w:t>
      </w:r>
      <w:r>
        <w:rPr>
          <w:rFonts w:eastAsia="Times New Roman"/>
          <w:szCs w:val="24"/>
        </w:rPr>
        <w:t>,</w:t>
      </w:r>
      <w:r w:rsidRPr="00085F4B">
        <w:rPr>
          <w:rFonts w:eastAsia="Times New Roman"/>
          <w:szCs w:val="24"/>
        </w:rPr>
        <w:t xml:space="preserve"> ουσιαστικά </w:t>
      </w:r>
      <w:r w:rsidRPr="00085F4B">
        <w:rPr>
          <w:rFonts w:eastAsia="Times New Roman"/>
          <w:szCs w:val="24"/>
        </w:rPr>
        <w:t>νομιμοποιεί τις αιτιάσεις της Τουρκίας περί ειδικών συνθηκών στο Αιγαίο</w:t>
      </w:r>
      <w:r>
        <w:rPr>
          <w:rFonts w:eastAsia="Times New Roman"/>
          <w:szCs w:val="24"/>
        </w:rPr>
        <w:t>;</w:t>
      </w:r>
      <w:r w:rsidRPr="00085F4B">
        <w:rPr>
          <w:rFonts w:eastAsia="Times New Roman"/>
          <w:szCs w:val="24"/>
        </w:rPr>
        <w:t xml:space="preserve"> </w:t>
      </w:r>
      <w:r>
        <w:rPr>
          <w:rFonts w:eastAsia="Times New Roman"/>
          <w:szCs w:val="24"/>
        </w:rPr>
        <w:t>Πόσο σοβαρή και αξιόπιστη ε</w:t>
      </w:r>
      <w:r w:rsidRPr="00085F4B">
        <w:rPr>
          <w:rFonts w:eastAsia="Times New Roman"/>
          <w:szCs w:val="24"/>
        </w:rPr>
        <w:t xml:space="preserve">ίναι </w:t>
      </w:r>
      <w:r>
        <w:rPr>
          <w:rFonts w:eastAsia="Times New Roman"/>
          <w:szCs w:val="24"/>
        </w:rPr>
        <w:t>μια</w:t>
      </w:r>
      <w:r w:rsidRPr="00085F4B">
        <w:rPr>
          <w:rFonts w:eastAsia="Times New Roman"/>
          <w:szCs w:val="24"/>
        </w:rPr>
        <w:t xml:space="preserve"> </w:t>
      </w:r>
      <w:r>
        <w:rPr>
          <w:rFonts w:eastAsia="Times New Roman"/>
          <w:szCs w:val="24"/>
        </w:rPr>
        <w:t>Κ</w:t>
      </w:r>
      <w:r w:rsidRPr="00085F4B">
        <w:rPr>
          <w:rFonts w:eastAsia="Times New Roman"/>
          <w:szCs w:val="24"/>
        </w:rPr>
        <w:t xml:space="preserve">υβέρνηση που </w:t>
      </w:r>
      <w:r>
        <w:rPr>
          <w:rFonts w:eastAsia="Times New Roman"/>
          <w:szCs w:val="24"/>
        </w:rPr>
        <w:t xml:space="preserve">μετατρέπει τα νησιά του Αιγαίου, </w:t>
      </w:r>
      <w:r w:rsidRPr="00085F4B">
        <w:rPr>
          <w:rFonts w:eastAsia="Times New Roman"/>
          <w:szCs w:val="24"/>
        </w:rPr>
        <w:t>το</w:t>
      </w:r>
      <w:r>
        <w:rPr>
          <w:rFonts w:eastAsia="Times New Roman"/>
          <w:szCs w:val="24"/>
        </w:rPr>
        <w:t>ν</w:t>
      </w:r>
      <w:r w:rsidRPr="00085F4B">
        <w:rPr>
          <w:rFonts w:eastAsia="Times New Roman"/>
          <w:szCs w:val="24"/>
        </w:rPr>
        <w:t xml:space="preserve"> πιο ευαίσθητο χώρο</w:t>
      </w:r>
      <w:r>
        <w:rPr>
          <w:rFonts w:eastAsia="Times New Roman"/>
          <w:szCs w:val="24"/>
        </w:rPr>
        <w:t>,</w:t>
      </w:r>
      <w:r w:rsidRPr="00085F4B">
        <w:rPr>
          <w:rFonts w:eastAsia="Times New Roman"/>
          <w:szCs w:val="24"/>
        </w:rPr>
        <w:t xml:space="preserve"> </w:t>
      </w:r>
      <w:r>
        <w:rPr>
          <w:rFonts w:eastAsia="Times New Roman"/>
          <w:szCs w:val="24"/>
        </w:rPr>
        <w:t>σε τόπο</w:t>
      </w:r>
      <w:r w:rsidRPr="00085F4B">
        <w:rPr>
          <w:rFonts w:eastAsia="Times New Roman"/>
          <w:szCs w:val="24"/>
        </w:rPr>
        <w:t xml:space="preserve"> εγκλωβισμ</w:t>
      </w:r>
      <w:r>
        <w:rPr>
          <w:rFonts w:eastAsia="Times New Roman"/>
          <w:szCs w:val="24"/>
        </w:rPr>
        <w:t>ού</w:t>
      </w:r>
      <w:r w:rsidRPr="00085F4B">
        <w:rPr>
          <w:rFonts w:eastAsia="Times New Roman"/>
          <w:szCs w:val="24"/>
        </w:rPr>
        <w:t xml:space="preserve"> </w:t>
      </w:r>
      <w:r>
        <w:rPr>
          <w:rFonts w:eastAsia="Times New Roman"/>
          <w:szCs w:val="24"/>
        </w:rPr>
        <w:t>παράνομων</w:t>
      </w:r>
      <w:r w:rsidRPr="00085F4B">
        <w:rPr>
          <w:rFonts w:eastAsia="Times New Roman"/>
          <w:szCs w:val="24"/>
        </w:rPr>
        <w:t xml:space="preserve"> μεταναστών και προσφύγων</w:t>
      </w:r>
      <w:r>
        <w:rPr>
          <w:rFonts w:eastAsia="Times New Roman"/>
          <w:szCs w:val="24"/>
        </w:rPr>
        <w:t>;</w:t>
      </w:r>
    </w:p>
    <w:p w14:paraId="4992431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Άκουσα συνάδελφο προηγουμένως να κρίνει την τοποθέτηση του κυρίου </w:t>
      </w:r>
      <w:proofErr w:type="spellStart"/>
      <w:r>
        <w:rPr>
          <w:rFonts w:eastAsia="Times New Roman" w:cs="Times New Roman"/>
          <w:szCs w:val="24"/>
        </w:rPr>
        <w:t>Σταϊκούρα</w:t>
      </w:r>
      <w:proofErr w:type="spellEnd"/>
      <w:r>
        <w:rPr>
          <w:rFonts w:eastAsia="Times New Roman" w:cs="Times New Roman"/>
          <w:szCs w:val="24"/>
        </w:rPr>
        <w:t xml:space="preserve"> σε σχέση με το μεταναστευτικό. Εκεί, λοιπόν, σας καλούμε, αγαπητοί συνάδελφοι, στο Ανατολικό Αιγαίο, στα Δωδεκάνησα να δείτε τι συμβαίνει με τα </w:t>
      </w:r>
      <w:proofErr w:type="spellStart"/>
      <w:r>
        <w:rPr>
          <w:rFonts w:eastAsia="Times New Roman" w:cs="Times New Roman"/>
          <w:szCs w:val="24"/>
        </w:rPr>
        <w:t>προσφυγονήσια</w:t>
      </w:r>
      <w:proofErr w:type="spellEnd"/>
      <w:r>
        <w:rPr>
          <w:rFonts w:eastAsia="Times New Roman" w:cs="Times New Roman"/>
          <w:szCs w:val="24"/>
        </w:rPr>
        <w:t xml:space="preserve">. </w:t>
      </w:r>
    </w:p>
    <w:p w14:paraId="4992431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μια που είναι κα</w:t>
      </w:r>
      <w:r>
        <w:rPr>
          <w:rFonts w:eastAsia="Times New Roman" w:cs="Times New Roman"/>
          <w:szCs w:val="24"/>
        </w:rPr>
        <w:t xml:space="preserve">ι η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 xml:space="preserve"> εδώ, επιτρέψτε μου με όλον τον σεβασμό, κυρία Υπουργέ, να σας κάνω την εξής ερώτηση: Αλήθεια, τι θα κάνετε με τους μειωμένους συντελεστές ΦΠΑ για τα πέντε νησιά που έχουν πληγεί από το προσφυγικό; Θα τα παρατείνετε; Γιατί σε δεκαπέντε ημ</w:t>
      </w:r>
      <w:r>
        <w:rPr>
          <w:rFonts w:eastAsia="Times New Roman" w:cs="Times New Roman"/>
          <w:szCs w:val="24"/>
        </w:rPr>
        <w:t xml:space="preserve">έρες, κυρία Υπουργέ, λήγει αυτό το μέτρο. </w:t>
      </w:r>
    </w:p>
    <w:p w14:paraId="4992431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Δεν δεχθήκατε την τροπολογία της Νέας Δημοκρατίας. Δεν δεχθήκατε για δύο φορές τη </w:t>
      </w:r>
      <w:proofErr w:type="spellStart"/>
      <w:r>
        <w:rPr>
          <w:rFonts w:eastAsia="Times New Roman" w:cs="Times New Roman"/>
          <w:szCs w:val="24"/>
        </w:rPr>
        <w:t>συνυπογραφή</w:t>
      </w:r>
      <w:proofErr w:type="spellEnd"/>
      <w:r>
        <w:rPr>
          <w:rFonts w:eastAsia="Times New Roman" w:cs="Times New Roman"/>
          <w:szCs w:val="24"/>
        </w:rPr>
        <w:t xml:space="preserve"> των Βουλευτών της Νέας Δημοκρατίας για το Αιγαίο. Εάν τυχόν τα παρατείνετε, ομολογείτε εμμέσως ότι το μεταναστευτικό </w:t>
      </w:r>
      <w:r w:rsidRPr="006C70CD">
        <w:rPr>
          <w:rFonts w:eastAsia="Times New Roman" w:cs="Times New Roman"/>
          <w:szCs w:val="24"/>
        </w:rPr>
        <w:t>πρόβλη</w:t>
      </w:r>
      <w:r>
        <w:rPr>
          <w:rFonts w:eastAsia="Times New Roman" w:cs="Times New Roman"/>
          <w:szCs w:val="24"/>
        </w:rPr>
        <w:t xml:space="preserve">μα υπάρχει. Σας λέω ότι υπάρχει πραγματικά. Αν δεν το παρατείνετε, τι θα προσφέρετε ως αντίμετρα, τα λεγόμενα αντίμετρα, στα νησιά αυτά; </w:t>
      </w:r>
    </w:p>
    <w:p w14:paraId="4992431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τους συναδέλφους που έχουν ενστάσεις, θα τους πρότεινα να ρωτήσουν στη Λέσβο, στη Χίο, στη Σάμο, στη </w:t>
      </w:r>
      <w:r>
        <w:rPr>
          <w:rFonts w:eastAsia="Times New Roman" w:cs="Times New Roman"/>
          <w:szCs w:val="24"/>
        </w:rPr>
        <w:t xml:space="preserve">Λέρο, στην Κω τι συμβαίνει με τον τουρισμό, τι συνέβη τον Αύγουστο. Ο κ. Τσίπρας είπε ότι αυξήθηκε ο τουρισμός στη Λέσβο. Μάλλον μετράει τους μετανάστες. Γιατί η Τράπεζα της </w:t>
      </w:r>
      <w:r>
        <w:rPr>
          <w:rFonts w:eastAsia="Times New Roman" w:cs="Times New Roman"/>
          <w:szCs w:val="24"/>
        </w:rPr>
        <w:t xml:space="preserve">Ελλάδος </w:t>
      </w:r>
      <w:r>
        <w:rPr>
          <w:rFonts w:eastAsia="Times New Roman" w:cs="Times New Roman"/>
          <w:szCs w:val="24"/>
        </w:rPr>
        <w:t>και το Ι</w:t>
      </w:r>
      <w:r w:rsidRPr="00CE5A1C">
        <w:rPr>
          <w:rFonts w:eastAsia="Times New Roman" w:cs="Times New Roman"/>
          <w:szCs w:val="24"/>
        </w:rPr>
        <w:t>ΝΣΕΤ</w:t>
      </w:r>
      <w:r>
        <w:rPr>
          <w:rFonts w:eastAsia="Times New Roman" w:cs="Times New Roman"/>
          <w:szCs w:val="24"/>
        </w:rPr>
        <w:t xml:space="preserve">Ε καταθέτουν άλλα στοιχεία. </w:t>
      </w:r>
    </w:p>
    <w:p w14:paraId="4992431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w:t>
      </w:r>
      <w:r>
        <w:rPr>
          <w:rFonts w:eastAsia="Times New Roman" w:cs="Times New Roman"/>
          <w:szCs w:val="24"/>
        </w:rPr>
        <w:t>τυχώς η Κυβέρνηση γνωρίζει μόνο έναν δρόμο, να διχάζει τους πολίτες. Τρέφεται από τον διχαστικό λόγο, αναζητεί έναν λόγο ύπαρξης μέσα απ’ αυτόν. Διαστρεβλώνει την πραγματικότητα με τρόπο εξοργιστικό, αλλά και κυρίως με τρόπο που υποτιμά τη νοημοσύνη των πο</w:t>
      </w:r>
      <w:r>
        <w:rPr>
          <w:rFonts w:eastAsia="Times New Roman" w:cs="Times New Roman"/>
          <w:szCs w:val="24"/>
        </w:rPr>
        <w:t xml:space="preserve">λιτών. </w:t>
      </w:r>
    </w:p>
    <w:p w14:paraId="4992431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έξοδος από το μνημόνιο και η επιστροφή της χώρας στην κανονικότητα συνδέεται με δύο προϋποθέσεις -το ακούσαμε εδώ από την </w:t>
      </w:r>
      <w:r w:rsidRPr="0057031B">
        <w:rPr>
          <w:rFonts w:eastAsia="Times New Roman" w:cs="Times New Roman"/>
          <w:szCs w:val="24"/>
        </w:rPr>
        <w:t>Αξιωματική</w:t>
      </w:r>
      <w:r>
        <w:rPr>
          <w:rFonts w:eastAsia="Times New Roman" w:cs="Times New Roman"/>
          <w:szCs w:val="24"/>
        </w:rPr>
        <w:t xml:space="preserve"> Αντιπολίτευση-, την αποκλιμάκωση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της πολιτικής της λιτότητας και κυρίως την έξοδο από τις</w:t>
      </w:r>
      <w:r>
        <w:rPr>
          <w:rFonts w:eastAsia="Times New Roman" w:cs="Times New Roman"/>
          <w:szCs w:val="24"/>
        </w:rPr>
        <w:t xml:space="preserve"> αγορές. </w:t>
      </w:r>
    </w:p>
    <w:p w14:paraId="4992431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Δυστυχώς, κα</w:t>
      </w:r>
      <w:r>
        <w:rPr>
          <w:rFonts w:eastAsia="Times New Roman" w:cs="Times New Roman"/>
          <w:szCs w:val="24"/>
        </w:rPr>
        <w:t>μ</w:t>
      </w:r>
      <w:r>
        <w:rPr>
          <w:rFonts w:eastAsia="Times New Roman" w:cs="Times New Roman"/>
          <w:szCs w:val="24"/>
        </w:rPr>
        <w:t xml:space="preserve">μία από τις δύο προϋποθέσεις δεν πληρούνται σήμερα, αφού συνεχίζεται η φρενίτιδα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ενώ η χώρα δεν μπορεί να βγει στις αγορές. </w:t>
      </w:r>
    </w:p>
    <w:p w14:paraId="4992431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το ρώτησε και ο κ. Λοβέρδος.</w:t>
      </w:r>
      <w:r w:rsidRPr="000900CB">
        <w:rPr>
          <w:rFonts w:eastAsia="Times New Roman" w:cs="Times New Roman"/>
          <w:szCs w:val="24"/>
        </w:rPr>
        <w:t xml:space="preserve"> </w:t>
      </w:r>
      <w:r>
        <w:rPr>
          <w:rFonts w:eastAsia="Times New Roman" w:cs="Times New Roman"/>
          <w:szCs w:val="24"/>
        </w:rPr>
        <w:t>Θα τολμήσετε να βγείτε στις αγορές; Για να δούμε τι θα</w:t>
      </w:r>
      <w:r>
        <w:rPr>
          <w:rFonts w:eastAsia="Times New Roman" w:cs="Times New Roman"/>
          <w:szCs w:val="24"/>
        </w:rPr>
        <w:t xml:space="preserve"> συμβεί, γιατί τα επιτόκια του </w:t>
      </w:r>
      <w:r w:rsidRPr="0057031B">
        <w:rPr>
          <w:rFonts w:eastAsia="Times New Roman" w:cs="Times New Roman"/>
          <w:szCs w:val="24"/>
        </w:rPr>
        <w:t>δανεισμού</w:t>
      </w:r>
      <w:r>
        <w:rPr>
          <w:rFonts w:eastAsia="Times New Roman" w:cs="Times New Roman"/>
          <w:szCs w:val="24"/>
        </w:rPr>
        <w:t xml:space="preserve"> είναι απαγορευτικά και κινούνται σε υψηλά επίπεδα και παράλληλα οι αγορές δεν εμπιστεύονται τη χώρα, δεν </w:t>
      </w:r>
      <w:r>
        <w:rPr>
          <w:rFonts w:eastAsia="Times New Roman" w:cs="Times New Roman"/>
          <w:szCs w:val="24"/>
        </w:rPr>
        <w:lastRenderedPageBreak/>
        <w:t>εμπιστεύονται αυτή</w:t>
      </w:r>
      <w:r>
        <w:rPr>
          <w:rFonts w:eastAsia="Times New Roman" w:cs="Times New Roman"/>
          <w:szCs w:val="24"/>
        </w:rPr>
        <w:t>ν</w:t>
      </w:r>
      <w:r>
        <w:rPr>
          <w:rFonts w:eastAsia="Times New Roman" w:cs="Times New Roman"/>
          <w:szCs w:val="24"/>
        </w:rPr>
        <w:t xml:space="preserve"> την Κυβέρνηση, όπως δεν </w:t>
      </w:r>
      <w:r>
        <w:rPr>
          <w:rFonts w:eastAsia="Times New Roman" w:cs="Times New Roman"/>
          <w:szCs w:val="24"/>
        </w:rPr>
        <w:t xml:space="preserve">την </w:t>
      </w:r>
      <w:r>
        <w:rPr>
          <w:rFonts w:eastAsia="Times New Roman" w:cs="Times New Roman"/>
          <w:szCs w:val="24"/>
        </w:rPr>
        <w:t>εμπιστεύονται και ο</w:t>
      </w:r>
      <w:r>
        <w:rPr>
          <w:rFonts w:eastAsia="Times New Roman" w:cs="Times New Roman"/>
          <w:szCs w:val="24"/>
        </w:rPr>
        <w:t>ι</w:t>
      </w:r>
      <w:r>
        <w:rPr>
          <w:rFonts w:eastAsia="Times New Roman" w:cs="Times New Roman"/>
          <w:szCs w:val="24"/>
        </w:rPr>
        <w:t xml:space="preserve"> Έλληνες πολίτες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χετε χάσει την κοινωνικ</w:t>
      </w:r>
      <w:r>
        <w:rPr>
          <w:rFonts w:eastAsia="Times New Roman" w:cs="Times New Roman"/>
          <w:szCs w:val="24"/>
        </w:rPr>
        <w:t xml:space="preserve">ή πλειοψηφία, όπως, επίσης, δεν </w:t>
      </w:r>
      <w:r>
        <w:rPr>
          <w:rFonts w:eastAsia="Times New Roman" w:cs="Times New Roman"/>
          <w:szCs w:val="24"/>
        </w:rPr>
        <w:t xml:space="preserve">σας </w:t>
      </w:r>
      <w:r>
        <w:rPr>
          <w:rFonts w:eastAsia="Times New Roman" w:cs="Times New Roman"/>
          <w:szCs w:val="24"/>
        </w:rPr>
        <w:t>εμπιστεύονται όσοι θέλουν να επενδύσουν στην χώρα. Οι επενδύσεις έχουν πάει στο πυρ το εξώτερο και κα</w:t>
      </w:r>
      <w:r>
        <w:rPr>
          <w:rFonts w:eastAsia="Times New Roman" w:cs="Times New Roman"/>
          <w:szCs w:val="24"/>
        </w:rPr>
        <w:t>μ</w:t>
      </w:r>
      <w:r>
        <w:rPr>
          <w:rFonts w:eastAsia="Times New Roman" w:cs="Times New Roman"/>
          <w:szCs w:val="24"/>
        </w:rPr>
        <w:t xml:space="preserve">μία δεν έχει έρθει. </w:t>
      </w:r>
    </w:p>
    <w:p w14:paraId="4992431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Πριν από δύο χρόνια,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ψήφισε έναν αναπτυξιακό νόμο. Δύο χρόνια μετά δεν </w:t>
      </w:r>
      <w:r>
        <w:rPr>
          <w:rFonts w:eastAsia="Times New Roman" w:cs="Times New Roman"/>
          <w:szCs w:val="24"/>
        </w:rPr>
        <w:t>έχει υλοποιηθεί κα</w:t>
      </w:r>
      <w:r>
        <w:rPr>
          <w:rFonts w:eastAsia="Times New Roman" w:cs="Times New Roman"/>
          <w:szCs w:val="24"/>
        </w:rPr>
        <w:t>μ</w:t>
      </w:r>
      <w:r>
        <w:rPr>
          <w:rFonts w:eastAsia="Times New Roman" w:cs="Times New Roman"/>
          <w:szCs w:val="24"/>
        </w:rPr>
        <w:t xml:space="preserve">μία επένδυση απ’ αυτές τις προβλέψεις του νόμου αυτού. </w:t>
      </w:r>
    </w:p>
    <w:p w14:paraId="4992431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Και ως </w:t>
      </w:r>
      <w:r>
        <w:rPr>
          <w:rFonts w:eastAsia="Times New Roman" w:cs="Times New Roman"/>
          <w:szCs w:val="24"/>
        </w:rPr>
        <w:t>τομεάρχης τουρισμού</w:t>
      </w:r>
      <w:r>
        <w:rPr>
          <w:rFonts w:eastAsia="Times New Roman" w:cs="Times New Roman"/>
          <w:szCs w:val="24"/>
        </w:rPr>
        <w:t xml:space="preserve"> της Νέας Δημοκρατίας, που έχω την τιμή να υπηρετώ την παράταξη, έχω το δικαίωμα να κάνω μερικές αναφορές. </w:t>
      </w:r>
    </w:p>
    <w:p w14:paraId="4992431C" w14:textId="77777777" w:rsidR="00BA2908" w:rsidRDefault="00D473A4">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w:t>
      </w:r>
      <w:r w:rsidRPr="00F8084C">
        <w:rPr>
          <w:rFonts w:eastAsia="Times New Roman"/>
          <w:bCs/>
        </w:rPr>
        <w:t xml:space="preserve"> χρόνου ομιλίας του κυρίου Βουλευτή)</w:t>
      </w:r>
    </w:p>
    <w:p w14:paraId="4992431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σε ένα λεπτό. </w:t>
      </w:r>
    </w:p>
    <w:p w14:paraId="4992431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Γνωρίζετε ακόμα ότι όλοι οι ποιοτικοί δείκτες επιβεβαιώνουν ότι παρά τη θριαμβολογία της Κυβέρνησης και της ηγεσίας του Υπουργείου Τουρισμού σπάει το ένα ρεκόρ μετά το άλλο, εντο</w:t>
      </w:r>
      <w:r>
        <w:rPr>
          <w:rFonts w:eastAsia="Times New Roman" w:cs="Times New Roman"/>
          <w:szCs w:val="24"/>
        </w:rPr>
        <w:t xml:space="preserve">ύτοις δεν συνάδει αυτή η άφιξη των επισκεπτών με τα έσοδα. Το λέει η Τράπεζα της Ελλάδος, το λέει το ΙΝΣΕΤΕ, το λένε οι ανεξάρτητες αρχές. Οι ποιοτικοί δείκτες επιβεβαιώνουν ότι η αύξηση του αριθμού των επισκεπτών δεν μεταφράζεται με μια αντίστοιχη αύξηση </w:t>
      </w:r>
      <w:r>
        <w:rPr>
          <w:rFonts w:eastAsia="Times New Roman" w:cs="Times New Roman"/>
          <w:szCs w:val="24"/>
        </w:rPr>
        <w:t xml:space="preserve">των εσόδων σε όλα τα επίπεδα. </w:t>
      </w:r>
    </w:p>
    <w:p w14:paraId="4992431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Υπάρχουν ευρήματα ερευνών, όπως αυτή του ΙΝΣΕΤΕ, που δείχνει ότι η κατά κεφαλή δαπάνη ανά τουρίστα για τη φετινή χρονιά είναι στα 522 ευρώ, ενώ το 2017, τώρα δηλαδή, απέχει πάρα πολύ από το μακρινό 2005 που ήταν 750 ευρώ. Δηλ</w:t>
      </w:r>
      <w:r>
        <w:rPr>
          <w:rFonts w:eastAsia="Times New Roman" w:cs="Times New Roman"/>
          <w:szCs w:val="24"/>
        </w:rPr>
        <w:t>αδή, η Κυβέρνηση επαίρεται για επισκέπτες, όταν δέκα χρόνια σχεδόν μετά η κατά κεφαλή δαπάνη είναι πολύ πίσω.</w:t>
      </w:r>
    </w:p>
    <w:p w14:paraId="4992432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Ανάλογα ευρήματα υπάρχουν και σε άλλους ποιοτικούς δείκτες, όπως η μέση διάρκεια παραμονής ανά επισκέπτη. Επίσης, μειώθηκαν και οι διανυκτερεύσεις</w:t>
      </w:r>
      <w:r>
        <w:rPr>
          <w:rFonts w:eastAsia="Times New Roman" w:cs="Times New Roman"/>
          <w:szCs w:val="24"/>
        </w:rPr>
        <w:t xml:space="preserve">. </w:t>
      </w:r>
    </w:p>
    <w:p w14:paraId="4992432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η Κυβέρνηση κάνει ότι δεν τα καταλαβαίνει. Η Ελλάδα ως τουριστικός προορισμός έχει πρόβλημα ανταγωνιστικότητας και το λένε οι άνθρωποι της αγοράς, οι άνθρωποι του τουρισμού. </w:t>
      </w:r>
    </w:p>
    <w:p w14:paraId="4992432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Οι φόροι που επέβαλε η Κυβέρνηση στον τουρισμό από το καλοκαίρι του 2015 έχουν αρνητική επίπτωση στον τουρισμό μας. Ουσιαστικά, η Κυβέρνηση </w:t>
      </w:r>
      <w:proofErr w:type="spellStart"/>
      <w:r>
        <w:rPr>
          <w:rFonts w:eastAsia="Times New Roman" w:cs="Times New Roman"/>
          <w:szCs w:val="24"/>
        </w:rPr>
        <w:t>στοχοποίησε</w:t>
      </w:r>
      <w:proofErr w:type="spellEnd"/>
      <w:r>
        <w:rPr>
          <w:rFonts w:eastAsia="Times New Roman" w:cs="Times New Roman"/>
          <w:szCs w:val="24"/>
        </w:rPr>
        <w:t xml:space="preserve"> τον τουρισμό με νέους φόρους. Ο ΦΠΑ στην εστίαση έχει πάει στα ύψη. Στη διαμονή έχει πάει από το 6,5% στ</w:t>
      </w:r>
      <w:r>
        <w:rPr>
          <w:rFonts w:eastAsia="Times New Roman" w:cs="Times New Roman"/>
          <w:szCs w:val="24"/>
        </w:rPr>
        <w:t xml:space="preserve">ο 13%. Η διανυκτέρευση που έχει επιβληθεί με τον νέο φόρο έχει γίνει προβληματική, είναι κεφαλικός φόρος. </w:t>
      </w:r>
    </w:p>
    <w:p w14:paraId="4992432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Επίσης, να σας θυμίσω ότι ο ΕΝΦΙΑ έχει δημιουργήσει τεράστιο πρόβλημα στις μικρές τουριστικές επιχειρήσεις και στα ενοικιαζόμενα δωμάτια, ενώ στην Ιτ</w:t>
      </w:r>
      <w:r>
        <w:rPr>
          <w:rFonts w:eastAsia="Times New Roman" w:cs="Times New Roman"/>
          <w:szCs w:val="24"/>
        </w:rPr>
        <w:t xml:space="preserve">αλία, στην Ισπανία, στην Πορτογαλία, μιλάμε για συντελεστές του 6%, του 9%. Αποτέλεσμα όλων αυτών, οι έμμεσοι φόροι. Διότι τα έσοδα από τους έμμεσους φόρους -που </w:t>
      </w:r>
      <w:r>
        <w:rPr>
          <w:rFonts w:eastAsia="Times New Roman" w:cs="Times New Roman"/>
          <w:szCs w:val="24"/>
        </w:rPr>
        <w:lastRenderedPageBreak/>
        <w:t>είναι οι πιο άδικοι και έχουν κόστος στις χαμηλές εισοδηματικές τάξεις για την κατανάλωση- είν</w:t>
      </w:r>
      <w:r>
        <w:rPr>
          <w:rFonts w:eastAsia="Times New Roman" w:cs="Times New Roman"/>
          <w:szCs w:val="24"/>
        </w:rPr>
        <w:t xml:space="preserve">αι υψηλότερα από τα έσοδα των άμεσων φόρων που έχετε επιβάλλει, κυρία Υπουργέ. Με αυτές τις λογικές δεν πάμε πουθενά. </w:t>
      </w:r>
    </w:p>
    <w:p w14:paraId="4992432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Κλείνοντας, θέλω να πω, κύριε Πρόεδρε, ότι αν πιστεύουμε σε μια προοπτική ανάπτυξης, πρέπει να δούμε την αποκλιμάκωση των φορολογικών συν</w:t>
      </w:r>
      <w:r>
        <w:rPr>
          <w:rFonts w:eastAsia="Times New Roman" w:cs="Times New Roman"/>
          <w:szCs w:val="24"/>
        </w:rPr>
        <w:t>τελεστών άμεσα, πρέπει να δούμε ένα νέο χωροταξικό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χώρα </w:t>
      </w:r>
      <w:r>
        <w:rPr>
          <w:rFonts w:eastAsia="Times New Roman" w:cs="Times New Roman"/>
          <w:szCs w:val="24"/>
        </w:rPr>
        <w:t xml:space="preserve">γίνεται </w:t>
      </w:r>
      <w:r>
        <w:rPr>
          <w:rFonts w:eastAsia="Times New Roman" w:cs="Times New Roman"/>
          <w:szCs w:val="24"/>
        </w:rPr>
        <w:t xml:space="preserve">δυνατή </w:t>
      </w:r>
      <w:r>
        <w:rPr>
          <w:rFonts w:eastAsia="Times New Roman" w:cs="Times New Roman"/>
          <w:szCs w:val="24"/>
        </w:rPr>
        <w:t>αν</w:t>
      </w:r>
      <w:r>
        <w:rPr>
          <w:rFonts w:eastAsia="Times New Roman" w:cs="Times New Roman"/>
          <w:szCs w:val="24"/>
        </w:rPr>
        <w:t xml:space="preserve"> έχει ελπίδα και προοπτική μέσα από ένα νέο χωροταξικό που, δυστυχώς, </w:t>
      </w:r>
      <w:r>
        <w:rPr>
          <w:rFonts w:eastAsia="Times New Roman" w:cs="Times New Roman"/>
          <w:szCs w:val="24"/>
        </w:rPr>
        <w:t xml:space="preserve">μέχρι </w:t>
      </w:r>
      <w:r>
        <w:rPr>
          <w:rFonts w:eastAsia="Times New Roman" w:cs="Times New Roman"/>
          <w:szCs w:val="24"/>
        </w:rPr>
        <w:t>τώρα η Κυβέρνηση δεν έχει κατανοήσει. Το χωροταξικό έχει αναχθεί στο 2003. Το μόνο που μπορείτε να κάνετ</w:t>
      </w:r>
      <w:r>
        <w:rPr>
          <w:rFonts w:eastAsia="Times New Roman" w:cs="Times New Roman"/>
          <w:szCs w:val="24"/>
        </w:rPr>
        <w:t xml:space="preserve">ε είναι γρήγορα προσφυγή στις κάλπες. Αυτό είναι αίτημα των πολιτών. Αυτό είναι και το αίτημα της κοινωνίας. </w:t>
      </w:r>
    </w:p>
    <w:p w14:paraId="4992432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9924326" w14:textId="77777777" w:rsidR="00BA2908" w:rsidRDefault="00D473A4">
      <w:pPr>
        <w:spacing w:after="0"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r w:rsidRPr="00D421B6">
        <w:rPr>
          <w:rFonts w:eastAsia="Times New Roman" w:cs="Times New Roman"/>
          <w:szCs w:val="24"/>
        </w:rPr>
        <w:t>)</w:t>
      </w:r>
    </w:p>
    <w:p w14:paraId="49924327" w14:textId="77777777" w:rsidR="00BA2908" w:rsidRDefault="00D473A4">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Ευχαριστώ και εγώ, κύριε </w:t>
      </w:r>
      <w:proofErr w:type="spellStart"/>
      <w:r>
        <w:rPr>
          <w:rFonts w:eastAsia="Times New Roman" w:cs="Times New Roman"/>
          <w:szCs w:val="24"/>
        </w:rPr>
        <w:t>Κόνσ</w:t>
      </w:r>
      <w:r>
        <w:rPr>
          <w:rFonts w:eastAsia="Times New Roman" w:cs="Times New Roman"/>
          <w:szCs w:val="24"/>
        </w:rPr>
        <w:t>ολα</w:t>
      </w:r>
      <w:proofErr w:type="spellEnd"/>
      <w:r>
        <w:rPr>
          <w:rFonts w:eastAsia="Times New Roman" w:cs="Times New Roman"/>
          <w:szCs w:val="24"/>
        </w:rPr>
        <w:t>.</w:t>
      </w:r>
    </w:p>
    <w:p w14:paraId="4992432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Προτού σας δώσω τον λόγο, κυρία </w:t>
      </w:r>
      <w:proofErr w:type="spellStart"/>
      <w:r>
        <w:rPr>
          <w:rFonts w:eastAsia="Times New Roman" w:cs="Times New Roman"/>
          <w:szCs w:val="24"/>
        </w:rPr>
        <w:t>Παπανάτσιου</w:t>
      </w:r>
      <w:proofErr w:type="spellEnd"/>
      <w:r>
        <w:rPr>
          <w:rFonts w:eastAsia="Times New Roman" w:cs="Times New Roman"/>
          <w:szCs w:val="24"/>
        </w:rPr>
        <w:t xml:space="preserve">, θα ήθελα να πω το εξής, γιατί το έχω συζητήσει και με τον Υπουργό τον κ. </w:t>
      </w:r>
      <w:proofErr w:type="spellStart"/>
      <w:r>
        <w:rPr>
          <w:rFonts w:eastAsia="Times New Roman" w:cs="Times New Roman"/>
          <w:szCs w:val="24"/>
        </w:rPr>
        <w:t>Τσακαλώτο</w:t>
      </w:r>
      <w:proofErr w:type="spellEnd"/>
      <w:r>
        <w:rPr>
          <w:rFonts w:eastAsia="Times New Roman" w:cs="Times New Roman"/>
          <w:szCs w:val="24"/>
        </w:rPr>
        <w:t xml:space="preserve">. Πράγματι, υπάρχει ένα μεγάλο πρόβλημα, ότι στις αεροπορικές συγκοινωνίες με τα Δωδεκάνησα, την πιο απομακρυσμένη περιοχή, </w:t>
      </w:r>
      <w:r>
        <w:rPr>
          <w:rFonts w:eastAsia="Times New Roman" w:cs="Times New Roman"/>
          <w:szCs w:val="24"/>
        </w:rPr>
        <w:t xml:space="preserve">το κόστος του εισιτηρίου είναι τεράστιο. Να φανταστείτε ότι μπορεί να πάτε στο Λονδίνο με πολύ φθηνότερο εισιτήριο από ότι στη </w:t>
      </w:r>
      <w:r>
        <w:rPr>
          <w:rFonts w:eastAsia="Times New Roman" w:cs="Times New Roman"/>
          <w:szCs w:val="24"/>
        </w:rPr>
        <w:lastRenderedPageBreak/>
        <w:t xml:space="preserve">Ρόδο, παραδείγματος </w:t>
      </w:r>
      <w:r>
        <w:rPr>
          <w:rFonts w:eastAsia="Times New Roman" w:cs="Times New Roman"/>
          <w:szCs w:val="24"/>
        </w:rPr>
        <w:t xml:space="preserve">χάριν </w:t>
      </w:r>
      <w:r>
        <w:rPr>
          <w:rFonts w:eastAsia="Times New Roman" w:cs="Times New Roman"/>
          <w:szCs w:val="24"/>
        </w:rPr>
        <w:t xml:space="preserve">και η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Pr>
          <w:rFonts w:eastAsia="Times New Roman" w:cs="Times New Roman"/>
          <w:szCs w:val="24"/>
        </w:rPr>
        <w:t xml:space="preserve"> επισήμως ανακοίνωσε ότι αυτό οφείλεται στο ότι ο ΦΠΑ από 10%, που ήταν το 2010, πήγε στο</w:t>
      </w:r>
      <w:r>
        <w:rPr>
          <w:rFonts w:eastAsia="Times New Roman" w:cs="Times New Roman"/>
          <w:szCs w:val="24"/>
        </w:rPr>
        <w:t xml:space="preserve"> 13% με την προηγούμενη κυβέρνηση και τώρα έχει πάει στο 24%, δηλαδή το 1/4 περίπου του εισιτηρίου είναι ΦΠΑ.</w:t>
      </w:r>
    </w:p>
    <w:p w14:paraId="4992432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Συνεπώς, η παράκληση είναι -να μην απαντήσετε τώρα- να δείτε το θέμα σοβαρότερα, διότι πέραν του ότι οι πολίτες δεν μπορούν, θα συρρικνωθεί</w:t>
      </w:r>
      <w:r w:rsidRPr="00527BE8">
        <w:rPr>
          <w:rFonts w:eastAsia="Times New Roman" w:cs="Times New Roman"/>
          <w:szCs w:val="24"/>
        </w:rPr>
        <w:t xml:space="preserve"> </w:t>
      </w:r>
      <w:r>
        <w:rPr>
          <w:rFonts w:eastAsia="Times New Roman" w:cs="Times New Roman"/>
          <w:szCs w:val="24"/>
        </w:rPr>
        <w:t xml:space="preserve">και ο </w:t>
      </w:r>
      <w:r>
        <w:rPr>
          <w:rFonts w:eastAsia="Times New Roman" w:cs="Times New Roman"/>
          <w:szCs w:val="24"/>
        </w:rPr>
        <w:t xml:space="preserve">τουρισμός, διότι είναι απαγορευτική αυτή η τιμή για τις αεροπορικές εταιρείες, δεδομένου ότι η </w:t>
      </w:r>
      <w:r>
        <w:rPr>
          <w:rFonts w:eastAsia="Times New Roman" w:cs="Times New Roman"/>
          <w:szCs w:val="24"/>
          <w:lang w:val="en-US"/>
        </w:rPr>
        <w:t>Turkish</w:t>
      </w:r>
      <w:r w:rsidRPr="003A1FF1">
        <w:rPr>
          <w:rFonts w:eastAsia="Times New Roman" w:cs="Times New Roman"/>
          <w:szCs w:val="24"/>
        </w:rPr>
        <w:t xml:space="preserve"> </w:t>
      </w:r>
      <w:r>
        <w:rPr>
          <w:rFonts w:eastAsia="Times New Roman" w:cs="Times New Roman"/>
          <w:szCs w:val="24"/>
          <w:lang w:val="en-US"/>
        </w:rPr>
        <w:t>Airlines</w:t>
      </w:r>
      <w:r w:rsidRPr="003A1FF1">
        <w:rPr>
          <w:rFonts w:eastAsia="Times New Roman" w:cs="Times New Roman"/>
          <w:szCs w:val="24"/>
        </w:rPr>
        <w:t xml:space="preserve"> </w:t>
      </w:r>
      <w:r>
        <w:rPr>
          <w:rFonts w:eastAsia="Times New Roman" w:cs="Times New Roman"/>
          <w:szCs w:val="24"/>
        </w:rPr>
        <w:t>χρηματοδοτείται, επιχορηγείται δηλαδή, από την τουρκική Κυβέρνηση. Δεν είναι θέμα επιχορήγησης -κανένας δεν θα το πει αυτό- αλλά πρέπει να αντιμ</w:t>
      </w:r>
      <w:r>
        <w:rPr>
          <w:rFonts w:eastAsia="Times New Roman" w:cs="Times New Roman"/>
          <w:szCs w:val="24"/>
        </w:rPr>
        <w:t>ετωπιστεί, κατά τη γνώμη μου, ο ΦΠΑ των αεροπορικών συγκοινωνιών διαφορετικά για λόγους ουσιαστικούς για τους πολίτες και για τον τουρισμό.</w:t>
      </w:r>
    </w:p>
    <w:p w14:paraId="4992432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14:paraId="4992432B" w14:textId="77777777" w:rsidR="00BA2908" w:rsidRDefault="00D473A4">
      <w:pPr>
        <w:spacing w:after="0" w:line="600" w:lineRule="auto"/>
        <w:ind w:firstLine="720"/>
        <w:jc w:val="both"/>
        <w:rPr>
          <w:rFonts w:eastAsia="Times New Roman" w:cs="Times New Roman"/>
          <w:szCs w:val="24"/>
        </w:rPr>
      </w:pPr>
      <w:r w:rsidRPr="003A1FF1">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w:t>
      </w:r>
      <w:r>
        <w:rPr>
          <w:rFonts w:eastAsia="Times New Roman" w:cs="Times New Roman"/>
          <w:szCs w:val="24"/>
        </w:rPr>
        <w:t>ρε.</w:t>
      </w:r>
    </w:p>
    <w:p w14:paraId="4992432C" w14:textId="77777777" w:rsidR="00BA2908" w:rsidRDefault="00D473A4">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συζητούμε αυτές τις μέρες στη Βουλή το πρώτο σχέδιο προϋπολογισμού μετά την έξοδο της χώρας από τα προγράμματα λιτότητας. Είναι μια εξέλιξη που έχει τη σφραγίδα της Κυβέρνησης της Αριστεράς. Ο προϋπολογισμός αυτός είναι ένας διαφορετικός προϋπολογισμός. Εί</w:t>
      </w:r>
      <w:r>
        <w:rPr>
          <w:rFonts w:eastAsia="Times New Roman" w:cs="Times New Roman"/>
          <w:szCs w:val="24"/>
        </w:rPr>
        <w:t xml:space="preserve">ναι η πρώτη φορά μετά </w:t>
      </w:r>
      <w:r>
        <w:rPr>
          <w:rFonts w:eastAsia="Times New Roman" w:cs="Times New Roman"/>
          <w:szCs w:val="24"/>
        </w:rPr>
        <w:lastRenderedPageBreak/>
        <w:t>το 2010, όταν η χώρα μπήκε στα προγράμματα που ένας προϋπολογισμός περιλαμβάνει επεκτατικά μέτρα 910 εκατομμυρίων ευρώ, τα οποία θα διατεθούν για την ενίσχυση της κοινωνικής πλειοψηφίας, για την ανακούφιση του κόσμου από βάρη που φορτ</w:t>
      </w:r>
      <w:r>
        <w:rPr>
          <w:rFonts w:eastAsia="Times New Roman" w:cs="Times New Roman"/>
          <w:szCs w:val="24"/>
        </w:rPr>
        <w:t>ώθηκε στην περίοδο των μνημονίων.</w:t>
      </w:r>
    </w:p>
    <w:p w14:paraId="4992432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μείωση του ΕΝΦΙΑ για το 2019, η μείωση του φόρου στις επιχειρήσεις, η κατάργηση του τέλους επιτηδεύματος σε αγρότες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συνεταιρισμών, αγροτικούς συνεταιρισμούς και ΚΟΙΝΣΕΠ, είναι μέτρα που δεν επιβλήθηκαν από κάπου. </w:t>
      </w:r>
      <w:r>
        <w:rPr>
          <w:rFonts w:eastAsia="Times New Roman" w:cs="Times New Roman"/>
          <w:szCs w:val="24"/>
        </w:rPr>
        <w:t xml:space="preserve">Τα αποφάσισε η Κυβέρνησή μας, με γνώμονα να επιστρέψει ένα κομμάτι της </w:t>
      </w:r>
      <w:proofErr w:type="spellStart"/>
      <w:r>
        <w:rPr>
          <w:rFonts w:eastAsia="Times New Roman" w:cs="Times New Roman"/>
          <w:szCs w:val="24"/>
        </w:rPr>
        <w:t>υπεραπόδοσης</w:t>
      </w:r>
      <w:proofErr w:type="spellEnd"/>
      <w:r>
        <w:rPr>
          <w:rFonts w:eastAsia="Times New Roman" w:cs="Times New Roman"/>
          <w:szCs w:val="24"/>
        </w:rPr>
        <w:t xml:space="preserve"> της οικονομίας πίσω στον λαό. Αυτό είναι το διαφορετικό στον φετινό προϋπολογισμό. Γίνεται ένα σημαντικό βήμα για την ανάσχεση της λιτότητας.</w:t>
      </w:r>
    </w:p>
    <w:p w14:paraId="4992432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Παρά τα όσα λέει η Νέα Δημοκρα</w:t>
      </w:r>
      <w:r>
        <w:rPr>
          <w:rFonts w:eastAsia="Times New Roman" w:cs="Times New Roman"/>
          <w:szCs w:val="24"/>
        </w:rPr>
        <w:t xml:space="preserve">τία και όσοι ποντάρουν στο αφήγημα της καταστροφής, η ελληνική οικονομία δείχνει σαφή σημάδια ανάκαμψης. Φέτος είναι η τρίτη συνεχόμενη χρονιά που καταφέρνουμε να έχουμε θετικό προϋπολογισμό, να έχουμε δημοσιονομικό πλεόνασμα. Με βάση το </w:t>
      </w:r>
      <w:proofErr w:type="spellStart"/>
      <w:r>
        <w:rPr>
          <w:rFonts w:eastAsia="Times New Roman" w:cs="Times New Roman"/>
          <w:szCs w:val="24"/>
        </w:rPr>
        <w:t>υπερπλεόνασμα</w:t>
      </w:r>
      <w:proofErr w:type="spellEnd"/>
      <w:r>
        <w:rPr>
          <w:rFonts w:eastAsia="Times New Roman" w:cs="Times New Roman"/>
          <w:szCs w:val="24"/>
        </w:rPr>
        <w:t xml:space="preserve"> που </w:t>
      </w:r>
      <w:r>
        <w:rPr>
          <w:rFonts w:eastAsia="Times New Roman" w:cs="Times New Roman"/>
          <w:szCs w:val="24"/>
        </w:rPr>
        <w:t>πετύχαμε και φέτος, μπορέσαμε να δώσουμε πάλι το κοινωνικό μέρισμα σε αυτούς που το έχουν περισσότερο ανάγκη.</w:t>
      </w:r>
    </w:p>
    <w:p w14:paraId="4992432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Υπάρχουν, βέβαια και άλλα σημαντικά στοιχεία που δείχνουν τη βελτίωση του κλίματος. Πρώτα από όλα, είναι η μείωση της ανεργίας. Η ανεργία μειώνετα</w:t>
      </w:r>
      <w:r>
        <w:rPr>
          <w:rFonts w:eastAsia="Times New Roman" w:cs="Times New Roman"/>
          <w:szCs w:val="24"/>
        </w:rPr>
        <w:t>ι στα</w:t>
      </w:r>
      <w:r>
        <w:rPr>
          <w:rFonts w:eastAsia="Times New Roman" w:cs="Times New Roman"/>
          <w:szCs w:val="24"/>
        </w:rPr>
        <w:lastRenderedPageBreak/>
        <w:t>θερά. Τον Αύγουστο του 2018, η ανεργία ανήλθε σε 18,9% έναντι 20,8% τον Αύγουστο του 2017. Ας μη θυμίσουμε, βέβαια, πόσο είχε πάει η ανεργία επί Νέας Δημοκρατίας. Το 2013 είχε φτάσει το 27,6%. Επίσης, με στοιχεία από το «ΕΡΓΑΝΗ», το πρώτο δεκάμηνο του</w:t>
      </w:r>
      <w:r>
        <w:rPr>
          <w:rFonts w:eastAsia="Times New Roman" w:cs="Times New Roman"/>
          <w:szCs w:val="24"/>
        </w:rPr>
        <w:t xml:space="preserve"> 2018 έχουμε </w:t>
      </w:r>
      <w:proofErr w:type="spellStart"/>
      <w:r>
        <w:rPr>
          <w:rFonts w:eastAsia="Times New Roman" w:cs="Times New Roman"/>
          <w:szCs w:val="24"/>
        </w:rPr>
        <w:t>εκατόν</w:t>
      </w:r>
      <w:proofErr w:type="spellEnd"/>
      <w:r>
        <w:rPr>
          <w:rFonts w:eastAsia="Times New Roman" w:cs="Times New Roman"/>
          <w:szCs w:val="24"/>
        </w:rPr>
        <w:t xml:space="preserve"> εξήντα οκτώ χιλιάδες διακόσιες ογδόντα δύο νέες θέσεις εργασίας. Είναι η καλύτερη επίδοση που καταγράφεται στη χώρα από το 2001, δηλαδή από όταν ξεκίνησαν να υπάρχουν τα στοιχεία.</w:t>
      </w:r>
    </w:p>
    <w:p w14:paraId="4992433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Ας δούμε τώρα την ανάπτυξη. Το 2018, ο ρυθμός ανάπτυξης </w:t>
      </w:r>
      <w:r>
        <w:rPr>
          <w:rFonts w:eastAsia="Times New Roman" w:cs="Times New Roman"/>
          <w:szCs w:val="24"/>
        </w:rPr>
        <w:t>αναμένεται να κλείσει σε επίπεδα υψηλότερα από τα προβλεπόμενα, στο 2,1% του ΑΕΠ έναντι στόχου 2%.</w:t>
      </w:r>
    </w:p>
    <w:p w14:paraId="4992433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Επίσης, φέτος το πρώτο εξάμηνο του 2018</w:t>
      </w:r>
      <w:r w:rsidRPr="00EC33CB">
        <w:rPr>
          <w:rFonts w:eastAsia="Times New Roman" w:cs="Times New Roman"/>
          <w:szCs w:val="24"/>
        </w:rPr>
        <w:t>,</w:t>
      </w:r>
      <w:r>
        <w:rPr>
          <w:rFonts w:eastAsia="Times New Roman" w:cs="Times New Roman"/>
          <w:szCs w:val="24"/>
        </w:rPr>
        <w:t xml:space="preserve"> σύμφωνα με στοιχεία της Τράπεζας της Ελλάδος</w:t>
      </w:r>
      <w:r w:rsidRPr="00EC33CB">
        <w:rPr>
          <w:rFonts w:eastAsia="Times New Roman" w:cs="Times New Roman"/>
          <w:szCs w:val="24"/>
        </w:rPr>
        <w:t>,</w:t>
      </w:r>
      <w:r>
        <w:rPr>
          <w:rFonts w:eastAsia="Times New Roman" w:cs="Times New Roman"/>
          <w:szCs w:val="24"/>
        </w:rPr>
        <w:t xml:space="preserve"> οι άμεσες ξένες επενδύσεις αυξήθηκαν κατά 2 δισεκατομμύρια ευρώ</w:t>
      </w:r>
      <w:r w:rsidRPr="00EC33CB">
        <w:rPr>
          <w:rFonts w:eastAsia="Times New Roman" w:cs="Times New Roman"/>
          <w:szCs w:val="24"/>
        </w:rPr>
        <w:t>,</w:t>
      </w:r>
      <w:r>
        <w:rPr>
          <w:rFonts w:eastAsia="Times New Roman" w:cs="Times New Roman"/>
          <w:szCs w:val="24"/>
        </w:rPr>
        <w:t xml:space="preserve"> σε σχ</w:t>
      </w:r>
      <w:r>
        <w:rPr>
          <w:rFonts w:eastAsia="Times New Roman" w:cs="Times New Roman"/>
          <w:szCs w:val="24"/>
        </w:rPr>
        <w:t xml:space="preserve">έση με το πρώτο εξάμηνο του 2017. </w:t>
      </w:r>
    </w:p>
    <w:p w14:paraId="4992433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Επιπλέον, με στοιχεία από την Ανεξάρτητη Αρχή Δημοσίων Εσόδων το 2017, οι επιχειρήσεις που έκαναν έναρξη εργασιών ήταν περίπου δεκαοκτώ χιλιάδες περισσότερες από αυτές που διέκοψαν. Το 2018, με τα μέχρι τώρα στοιχεία, οι </w:t>
      </w:r>
      <w:r>
        <w:rPr>
          <w:rFonts w:eastAsia="Times New Roman" w:cs="Times New Roman"/>
          <w:szCs w:val="24"/>
        </w:rPr>
        <w:t xml:space="preserve">επιχειρήσεις που άνοιξαν ήταν είκοσι έξι χιλιάδες πεντακόσιες εξήντα οκτώ παραπάνω από αυτές που έκλεισαν. Η βελτίωση αυτού του ισοζυγίου για δεύτερη χρονιά δείχνει σαφώς ότι βρισκόμαστε σε αναπτυξιακή τροχιά. Δεν φτιάχνουμε βέβαια κανένα </w:t>
      </w:r>
      <w:r>
        <w:rPr>
          <w:rFonts w:eastAsia="Times New Roman" w:cs="Times New Roman"/>
          <w:szCs w:val="24"/>
          <w:lang w:val="en-US"/>
        </w:rPr>
        <w:t>success</w:t>
      </w:r>
      <w:r w:rsidRPr="00545934">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χρ</w:t>
      </w:r>
      <w:r>
        <w:rPr>
          <w:rFonts w:eastAsia="Times New Roman" w:cs="Times New Roman"/>
          <w:szCs w:val="24"/>
        </w:rPr>
        <w:t xml:space="preserve">ειάζονται να γίνουν πολλά ακόμη. Σίγουρα, όμως, η πραγματικότητα </w:t>
      </w:r>
      <w:r>
        <w:rPr>
          <w:rFonts w:eastAsia="Times New Roman" w:cs="Times New Roman"/>
          <w:szCs w:val="24"/>
        </w:rPr>
        <w:lastRenderedPageBreak/>
        <w:t>και η ανάκαμψη της οικονομίας που καταγράφεται καθημερινά δεν έχει κα</w:t>
      </w:r>
      <w:r>
        <w:rPr>
          <w:rFonts w:eastAsia="Times New Roman" w:cs="Times New Roman"/>
          <w:szCs w:val="24"/>
        </w:rPr>
        <w:t>μ</w:t>
      </w:r>
      <w:r>
        <w:rPr>
          <w:rFonts w:eastAsia="Times New Roman" w:cs="Times New Roman"/>
          <w:szCs w:val="24"/>
        </w:rPr>
        <w:t xml:space="preserve">μία σχέση με το δικό σας αφήγημα της μιζέριας και της καταστροφής. </w:t>
      </w:r>
    </w:p>
    <w:p w14:paraId="4992433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ό,τι αφορά τη φορολο</w:t>
      </w:r>
      <w:r>
        <w:rPr>
          <w:rFonts w:eastAsia="Times New Roman" w:cs="Times New Roman"/>
          <w:szCs w:val="24"/>
        </w:rPr>
        <w:t xml:space="preserve">γική πολιτική μπορούμε να πούμε ότι τα τελευταία χρόνια κάναμε αρκετά βήματα μπροστά εντός ενός Προγράμματος Δημοσιονομικής Προσαρμογής και έχοντας κληρονομήσει πολλές αδικίες από τις προηγούμενες κυβερνήσεις, αλλά και ένα κατεδαφισμένο ΑΕΠ. Καταφέραμε να </w:t>
      </w:r>
      <w:r>
        <w:rPr>
          <w:rFonts w:eastAsia="Times New Roman" w:cs="Times New Roman"/>
          <w:szCs w:val="24"/>
        </w:rPr>
        <w:t>μεταστρέψουμε το μείγμα της πολιτικής, ώστε τα φορολογικά βάρη να κατανεμηθούν πιο δίκαια. Με τις παρεμβάσεις που κάναμε στο φορολογικό και το ασφαλιστικό σύστημα το 80% με 85% των επαγγελματιών πληρώνει λιγότερους φόρους και εισφορές από ό,τι στο προηγούμ</w:t>
      </w:r>
      <w:r>
        <w:rPr>
          <w:rFonts w:eastAsia="Times New Roman" w:cs="Times New Roman"/>
          <w:szCs w:val="24"/>
        </w:rPr>
        <w:t>ενο καθεστώς. Η μεσαία τάξη, άραγε, δεν είναι μέσα σε αυτό το 80%; Απορούμε.</w:t>
      </w:r>
    </w:p>
    <w:p w14:paraId="4992433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Τα τελευταία χρόνια παρατηρήθηκε σαφής αύξηση στα φορολογικά έσοδα, την οποία η Αντιπολίτευση επιμένει να χρεώνει πάντα στην </w:t>
      </w:r>
      <w:proofErr w:type="spellStart"/>
      <w:r>
        <w:rPr>
          <w:rFonts w:eastAsia="Times New Roman" w:cs="Times New Roman"/>
          <w:szCs w:val="24"/>
        </w:rPr>
        <w:t>υπερφορολόγηση</w:t>
      </w:r>
      <w:proofErr w:type="spellEnd"/>
      <w:r>
        <w:rPr>
          <w:rFonts w:eastAsia="Times New Roman" w:cs="Times New Roman"/>
          <w:szCs w:val="24"/>
        </w:rPr>
        <w:t>. Το αφήγημα αυτό το στηρίζει με επιλεκτ</w:t>
      </w:r>
      <w:r>
        <w:rPr>
          <w:rFonts w:eastAsia="Times New Roman" w:cs="Times New Roman"/>
          <w:szCs w:val="24"/>
        </w:rPr>
        <w:t>ική παρουσίαση της πραγματικότητας. Βλέπω, για παράδειγμα, με ενδιαφέρον ότι το ΠΑΣΟΚ, νυν Κίνημα Αλλαγής, μας κάνει κριτική ότι αυξήσαμε τον ΦΠΑ κατά μία μονάδα. Να θυμηθούμε λίγο τι είχε γίνει επί των δικών τους ημερών: Τον Μάρτιο του 2010 ο ΦΠΑ ήταν στο</w:t>
      </w:r>
      <w:r>
        <w:rPr>
          <w:rFonts w:eastAsia="Times New Roman" w:cs="Times New Roman"/>
          <w:szCs w:val="24"/>
        </w:rPr>
        <w:t xml:space="preserve"> 19%. Τον Ιούλιο του 2010 ο ΦΠΑ έφτασε στο 23%, αυξήθηκε τέσσερις ποσοστιαίες μονάδες σε μια μόνο χρονιά. </w:t>
      </w:r>
    </w:p>
    <w:p w14:paraId="4992433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Ακούμε επίσης, συνεχώς για νέους φόρους που επέβαλε ο ΣΥΡΙΖΑ. Μάλλον ξεχνούν οι συνάδελφοι της Αντιπολίτευσης ότι τους πιο σκληρούς φόρους τους επέβα</w:t>
      </w:r>
      <w:r>
        <w:rPr>
          <w:rFonts w:eastAsia="Times New Roman" w:cs="Times New Roman"/>
          <w:szCs w:val="24"/>
        </w:rPr>
        <w:t xml:space="preserve">λαν αυτοί στην περίοδο που κυβερνούσαν. Πότε επιβλήθηκε ο φόρος επιτηδεύματος; Το 2011. </w:t>
      </w:r>
      <w:r w:rsidRPr="006907B0">
        <w:rPr>
          <w:rFonts w:eastAsia="Times New Roman" w:cs="Times New Roman"/>
          <w:szCs w:val="24"/>
        </w:rPr>
        <w:t xml:space="preserve">Πότε επιβλήθηκε </w:t>
      </w:r>
      <w:r>
        <w:rPr>
          <w:rFonts w:eastAsia="Times New Roman" w:cs="Times New Roman"/>
          <w:szCs w:val="24"/>
        </w:rPr>
        <w:t xml:space="preserve">η εισφορά αλληλεγγύης; Το 2011. Και ο βαρύτερος φόρος όλων ο ΕΝΦΙΑ -ένας από τους πιο άδικους φόρους της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πότε επιβλήθηκε; Το 2013.</w:t>
      </w:r>
      <w:r>
        <w:rPr>
          <w:rFonts w:eastAsia="Times New Roman" w:cs="Times New Roman"/>
          <w:szCs w:val="24"/>
        </w:rPr>
        <w:t xml:space="preserve"> Το ξεχνάτε αυτό. Ο ΕΝΦΙΑ ήταν ίσως το μεγαλύτερο δώρο που κάνατε στους δανειστές, γιατί με την </w:t>
      </w:r>
      <w:proofErr w:type="spellStart"/>
      <w:r>
        <w:rPr>
          <w:rFonts w:eastAsia="Times New Roman" w:cs="Times New Roman"/>
          <w:szCs w:val="24"/>
        </w:rPr>
        <w:t>εισπραξιμότητά</w:t>
      </w:r>
      <w:proofErr w:type="spellEnd"/>
      <w:r>
        <w:rPr>
          <w:rFonts w:eastAsia="Times New Roman" w:cs="Times New Roman"/>
          <w:szCs w:val="24"/>
        </w:rPr>
        <w:t xml:space="preserve"> του δέσμευσε την Κυβέρνηση μας. Επομένως, κυρίες και κύριοι της Αντιπολίτευσης, λίγη αυτοκριτική δεν θα έβλαπτε. </w:t>
      </w:r>
    </w:p>
    <w:p w14:paraId="4992433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Ας δούμε λιγάκι και τα νούμερα </w:t>
      </w:r>
      <w:r>
        <w:rPr>
          <w:rFonts w:eastAsia="Times New Roman" w:cs="Times New Roman"/>
          <w:szCs w:val="24"/>
        </w:rPr>
        <w:t xml:space="preserve">για τις ληξιπρόθεσμες οφειλές, γιατί πολλά έχουν ακουστεί για τους </w:t>
      </w:r>
      <w:proofErr w:type="spellStart"/>
      <w:r>
        <w:rPr>
          <w:rFonts w:eastAsia="Times New Roman" w:cs="Times New Roman"/>
          <w:szCs w:val="24"/>
        </w:rPr>
        <w:t>μικροοφειλέτες</w:t>
      </w:r>
      <w:proofErr w:type="spellEnd"/>
      <w:r>
        <w:rPr>
          <w:rFonts w:eastAsia="Times New Roman" w:cs="Times New Roman"/>
          <w:szCs w:val="24"/>
        </w:rPr>
        <w:t xml:space="preserve">, που υποτίθεται ότι πολλαπλασιάσαμε. Ας πάρουμε, λοιπόν, τα στοιχεία των συμπολιτών μας που οφείλουν έως 3.000 ευρώ. Τρία εκατομμύρια τριακόσιες ογδόντα έξι χιλιάδες </w:t>
      </w:r>
      <w:proofErr w:type="spellStart"/>
      <w:r>
        <w:rPr>
          <w:rFonts w:eastAsia="Times New Roman" w:cs="Times New Roman"/>
          <w:szCs w:val="24"/>
        </w:rPr>
        <w:t>εκατόν</w:t>
      </w:r>
      <w:proofErr w:type="spellEnd"/>
      <w:r>
        <w:rPr>
          <w:rFonts w:eastAsia="Times New Roman" w:cs="Times New Roman"/>
          <w:szCs w:val="24"/>
        </w:rPr>
        <w:t xml:space="preserve"> σ</w:t>
      </w:r>
      <w:r>
        <w:rPr>
          <w:rFonts w:eastAsia="Times New Roman" w:cs="Times New Roman"/>
          <w:szCs w:val="24"/>
        </w:rPr>
        <w:t xml:space="preserve">αράντα πέντε </w:t>
      </w:r>
      <w:proofErr w:type="spellStart"/>
      <w:r>
        <w:rPr>
          <w:rFonts w:eastAsia="Times New Roman" w:cs="Times New Roman"/>
          <w:szCs w:val="24"/>
        </w:rPr>
        <w:t>μικροοφειλέτες</w:t>
      </w:r>
      <w:proofErr w:type="spellEnd"/>
      <w:r>
        <w:rPr>
          <w:rFonts w:eastAsia="Times New Roman" w:cs="Times New Roman"/>
          <w:szCs w:val="24"/>
        </w:rPr>
        <w:t xml:space="preserve"> με συνολικό αριθμό οφειλών 1.650.000.000, υπήρχαν, γνωρίζετε πότε;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σύμφωνα με στοιχεία της ΑΑΔΕ. Επί των ημερών σας υπήρχαν αυτά. Υπήρχαν τρία εκατομμύρια τριακόσιοι εβδομήντα επτά τετρακόσιοι πενήντα τρεις </w:t>
      </w:r>
      <w:proofErr w:type="spellStart"/>
      <w:r>
        <w:rPr>
          <w:rFonts w:eastAsia="Times New Roman" w:cs="Times New Roman"/>
          <w:szCs w:val="24"/>
        </w:rPr>
        <w:t>μικρ</w:t>
      </w:r>
      <w:r>
        <w:rPr>
          <w:rFonts w:eastAsia="Times New Roman" w:cs="Times New Roman"/>
          <w:szCs w:val="24"/>
        </w:rPr>
        <w:t>οοφειλέτες</w:t>
      </w:r>
      <w:proofErr w:type="spellEnd"/>
      <w:r>
        <w:rPr>
          <w:rFonts w:eastAsia="Times New Roman" w:cs="Times New Roman"/>
          <w:szCs w:val="24"/>
        </w:rPr>
        <w:t xml:space="preserve"> με σύνολο οφειλών 1.626.000.000 στις 31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2018. Πού είναι η εκτόξευση για την οποία μιλάτε; Προφανώς και δεν πανηγυρίζουμε για την εικόνα </w:t>
      </w:r>
      <w:r>
        <w:rPr>
          <w:rFonts w:eastAsia="Times New Roman" w:cs="Times New Roman"/>
          <w:szCs w:val="24"/>
        </w:rPr>
        <w:lastRenderedPageBreak/>
        <w:t>αυτή. Μειωμένα είναι, λίγο μειωμένα. Γνωρίζουμε την κατάσταση και αντί να προβαίνουμε σε ανυπόστατες κατηγ</w:t>
      </w:r>
      <w:r>
        <w:rPr>
          <w:rFonts w:eastAsia="Times New Roman" w:cs="Times New Roman"/>
          <w:szCs w:val="24"/>
        </w:rPr>
        <w:t xml:space="preserve">ορίες, προχωράμε, επεξεργαζόμαστε μέτρα για την ανακούφιση των συμπολιτών μας. Άμεσα θα δείτε και περισσότερα. </w:t>
      </w:r>
    </w:p>
    <w:p w14:paraId="4992433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αύξηση των φορολογικών εσόδων που σημειώθηκαν επί δικής μας διακυβέρνησης, συνδέεται άμεσα με θετικά αποτελέσματα που πετύχαμε από τη μείωση τ</w:t>
      </w:r>
      <w:r>
        <w:rPr>
          <w:rFonts w:eastAsia="Times New Roman" w:cs="Times New Roman"/>
          <w:szCs w:val="24"/>
        </w:rPr>
        <w:t>ης φοροδιαφυγής. Κεντρικός παράγοντας σε αυτό είναι η κατακόρυφη αύξηση της χρήσης πλαστικού χρήματος στην Ελλάδα, η οποία προσέγγισε τα ευρωπαϊκά δεδομένα, κάτι που συνέβη επί δικής μας διακυβέρνησης.</w:t>
      </w:r>
    </w:p>
    <w:p w14:paraId="4992433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Με στοιχεία της Ευρωπαϊκής Κεντρικής Τράπεζας, η αξία </w:t>
      </w:r>
      <w:r>
        <w:rPr>
          <w:rFonts w:eastAsia="Times New Roman" w:cs="Times New Roman"/>
          <w:szCs w:val="24"/>
        </w:rPr>
        <w:t>των συναλλαγών με κάρτες ως ποσοστό του ΑΕΠ εκτινάχθηκε από το 5% το 2015 στο 12,1% το 2017, προσεγγίζοντας τον μέσο όρο της ευρωζώνης που διαμορφώθηκε πέρυσι στο 14,8%. Αυτό δεν θα γινόταν βέβαια αυτόματα. Χρειάστηκε να ληφθούν συγκεκριμένες πολιτικές πρω</w:t>
      </w:r>
      <w:r>
        <w:rPr>
          <w:rFonts w:eastAsia="Times New Roman" w:cs="Times New Roman"/>
          <w:szCs w:val="24"/>
        </w:rPr>
        <w:t>τοβουλίες και θεσμικές παρεμβάσεις, ώστε οι πολίτες να παρακινηθούν να χρησιμοποιούν περισσότερο το πλαστικό χρήμα.</w:t>
      </w:r>
    </w:p>
    <w:p w14:paraId="4992433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Υφυπουργού)</w:t>
      </w:r>
    </w:p>
    <w:p w14:paraId="4992433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 επόμενο διάστημα έρχεται η επέκταση αυτών των δράσε</w:t>
      </w:r>
      <w:r>
        <w:rPr>
          <w:rFonts w:eastAsia="Times New Roman" w:cs="Times New Roman"/>
          <w:szCs w:val="24"/>
        </w:rPr>
        <w:t xml:space="preserve">ων. Μιλάμε με στοιχεία. Σύμφωνα με πρόσφατες μελέτες οργανισμών, ανάμεσα στους οποίους το </w:t>
      </w:r>
      <w:r>
        <w:rPr>
          <w:rFonts w:eastAsia="Times New Roman" w:cs="Times New Roman"/>
          <w:szCs w:val="24"/>
        </w:rPr>
        <w:lastRenderedPageBreak/>
        <w:t>ΙΟΒΕ, το 2017 τα συνολικά έσοδα από τον ΦΠΑ αυξήθηκαν κατά 5,2% ή 780 εκατομμύρια, εξαιτίας μεταξύ άλλων παραγόντων της βελτίωσης του μακροοικονομικού περιβάλλοντος τ</w:t>
      </w:r>
      <w:r>
        <w:rPr>
          <w:rFonts w:eastAsia="Times New Roman" w:cs="Times New Roman"/>
          <w:szCs w:val="24"/>
        </w:rPr>
        <w:t>ης μεγαλύτερης αποτελεσματικότητας των φορολογικών ελέγχων, αλλά και της αύξησης των ηλεκτρονικών συναλλαγών.</w:t>
      </w:r>
    </w:p>
    <w:p w14:paraId="4992433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μελέτη αυτή με το πιο συντηρητικό σενάριο αναφέρει ότι η </w:t>
      </w:r>
      <w:proofErr w:type="spellStart"/>
      <w:r>
        <w:rPr>
          <w:rFonts w:eastAsia="Times New Roman" w:cs="Times New Roman"/>
          <w:szCs w:val="24"/>
        </w:rPr>
        <w:t>ποσοτικοποιημένη</w:t>
      </w:r>
      <w:proofErr w:type="spellEnd"/>
      <w:r>
        <w:rPr>
          <w:rFonts w:eastAsia="Times New Roman" w:cs="Times New Roman"/>
          <w:szCs w:val="24"/>
        </w:rPr>
        <w:t xml:space="preserve"> επίδοση των ηλεκτρονικών συναλλαγών στα έσοδα του ΦΠΑ είναι σημαντική </w:t>
      </w:r>
      <w:r>
        <w:rPr>
          <w:rFonts w:eastAsia="Times New Roman" w:cs="Times New Roman"/>
          <w:szCs w:val="24"/>
        </w:rPr>
        <w:t>και υπολογίζεται κατά μέσο όρο στα 300 εκατομμύρια ευρώ. Και αυτόματα πιο συντηρητικό σενάριο, γιατί ένα βασικό σενάριο της μελέτης του ΙΟΒΕ λέει ότι το 50% της συνολικής αύξησης εσόδων από το ΦΠΑ το 2017, 400 εκατομμύρια περίπου, προέρχεται από την αύξηση</w:t>
      </w:r>
      <w:r>
        <w:rPr>
          <w:rFonts w:eastAsia="Times New Roman" w:cs="Times New Roman"/>
          <w:szCs w:val="24"/>
        </w:rPr>
        <w:t xml:space="preserve"> των ηλεκτρονικών συναλλαγών.</w:t>
      </w:r>
    </w:p>
    <w:p w14:paraId="4992433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Παρατηρούμε ότι αυτή η θετική απόδοση των εσόδων συνεχίζεται και το 2018. Ακόμη σημαντική ως προς την ενίσχυση των φορολογικών εσόδων ήταν και η εφαρμογή της οικειοθελούς αποκάλυψης εισοδημάτων </w:t>
      </w:r>
      <w:r>
        <w:rPr>
          <w:rFonts w:eastAsia="Times New Roman" w:cs="Times New Roman"/>
          <w:szCs w:val="24"/>
          <w:lang w:val="en-US"/>
        </w:rPr>
        <w:t>VDI</w:t>
      </w:r>
      <w:r w:rsidRPr="001122B1">
        <w:rPr>
          <w:rFonts w:eastAsia="Times New Roman" w:cs="Times New Roman"/>
          <w:szCs w:val="24"/>
        </w:rPr>
        <w:t xml:space="preserve">. </w:t>
      </w:r>
      <w:r>
        <w:rPr>
          <w:rFonts w:eastAsia="Times New Roman" w:cs="Times New Roman"/>
          <w:szCs w:val="24"/>
        </w:rPr>
        <w:t>Σύμφωνα με στοιχεία της ΑΑΔ</w:t>
      </w:r>
      <w:r>
        <w:rPr>
          <w:rFonts w:eastAsia="Times New Roman" w:cs="Times New Roman"/>
          <w:szCs w:val="24"/>
        </w:rPr>
        <w:t>Ε, μέχρι τον Νοέμβριο του 2017 που ίσχυσε το συγκεκριμένο μέτρο, υπεβλήθησαν πάνω από μισό εκατομμύριο δηλώσεις οικειοθελούς αποκάλυψης εισοδημάτων και καταλογίστηκαν πάνω από 795 εκατομμύρια ευρώ. Τα στοιχεία μάλιστα δείχνουν ότι το 2017 το 40,3% των δηλω</w:t>
      </w:r>
      <w:r>
        <w:rPr>
          <w:rFonts w:eastAsia="Times New Roman" w:cs="Times New Roman"/>
          <w:szCs w:val="24"/>
        </w:rPr>
        <w:t>θέντων ποσών προέρχεται από το εισόδημα που απέφερε το 59,5% των συνολικών φόρων και προστίμων.</w:t>
      </w:r>
    </w:p>
    <w:p w14:paraId="4992433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που έχουμε βγει από τα προγράμματα και μπορούμε να διαθέσουμε τον δημοσιονομικό μας χώρο, σύμφωνα με το δικό μας πολιτικό σχέδιο, προχωράμε σε </w:t>
      </w:r>
      <w:proofErr w:type="spellStart"/>
      <w:r>
        <w:rPr>
          <w:rFonts w:eastAsia="Times New Roman" w:cs="Times New Roman"/>
          <w:szCs w:val="24"/>
        </w:rPr>
        <w:t>στοχευμέν</w:t>
      </w:r>
      <w:r>
        <w:rPr>
          <w:rFonts w:eastAsia="Times New Roman" w:cs="Times New Roman"/>
          <w:szCs w:val="24"/>
        </w:rPr>
        <w:t>ες</w:t>
      </w:r>
      <w:proofErr w:type="spellEnd"/>
      <w:r>
        <w:rPr>
          <w:rFonts w:eastAsia="Times New Roman" w:cs="Times New Roman"/>
          <w:szCs w:val="24"/>
        </w:rPr>
        <w:t xml:space="preserve"> παρεμβάσεις και φορολογικές ελαφρύνσεις, για να αφαιρέσουμε από τους πολίτες βάρη που φορτώθηκαν τα προηγούμενα χρόνια. Ένα τέτοιο παράδειγμα ήταν και η κατάργηση του ειδικού φόρου κατανάλωσης στο κρασί.</w:t>
      </w:r>
    </w:p>
    <w:p w14:paraId="4992433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εδώ έγκειται η διαφορά μας. Εμείς σήμερα αξιο</w:t>
      </w:r>
      <w:r>
        <w:rPr>
          <w:rFonts w:eastAsia="Times New Roman" w:cs="Times New Roman"/>
          <w:szCs w:val="24"/>
        </w:rPr>
        <w:t xml:space="preserve">ποιούμε το νέο πλαίσιο στο οποίο βρίσκεται η χώρα και διαθέτουμε τον δημοσιονομικό χώρο για τα κομμάτια της κοινωνίας που έχουν περισσότερο ανάγκη. </w:t>
      </w:r>
      <w:proofErr w:type="spellStart"/>
      <w:r>
        <w:rPr>
          <w:rFonts w:eastAsia="Times New Roman" w:cs="Times New Roman"/>
          <w:szCs w:val="24"/>
        </w:rPr>
        <w:t>Στοχευμένα</w:t>
      </w:r>
      <w:proofErr w:type="spellEnd"/>
      <w:r>
        <w:rPr>
          <w:rFonts w:eastAsia="Times New Roman" w:cs="Times New Roman"/>
          <w:szCs w:val="24"/>
        </w:rPr>
        <w:t xml:space="preserve"> μειώνουμε φόρους, διορθώνουμε αδικίες, αλλά χτίζουμε παράλληλα και ένα σύγχρονο κοινωνικό κράτος.</w:t>
      </w:r>
      <w:r>
        <w:rPr>
          <w:rFonts w:eastAsia="Times New Roman" w:cs="Times New Roman"/>
          <w:szCs w:val="24"/>
        </w:rPr>
        <w:t xml:space="preserve"> Βάζουμε τα θεμέλια για τη δίκαιη ανάπτυξη. Το ακριβώς αντίθετο είναι το πρόγραμμα της Νέας Δημοκρατίας που κουβαλά τη φιλοσοφία του Διεθνούς Νομισματικού Ταμείου. Ο κ. Μητσοτάκης υπόσχεται ένα σοκ μείωσης φόρων στον ιδιωτικό τομέα, προκειμένου αυτό να αυξ</w:t>
      </w:r>
      <w:r>
        <w:rPr>
          <w:rFonts w:eastAsia="Times New Roman" w:cs="Times New Roman"/>
          <w:szCs w:val="24"/>
        </w:rPr>
        <w:t>ήσει, όπως λέει, την απασχόληση. Και αυτό σε συνδυασμό με την ισοπέδωση των εργασιακών σχέσεων και το άνοιγμα του ασφαλιστικού στα ιδιωτικά συμφέροντα.</w:t>
      </w:r>
    </w:p>
    <w:p w14:paraId="4992433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κλασική νεοφιλελεύθερη συνταγή που όχι μόνο δεν οδήγησε σε αύξηση της απασχόλησης ποτέ και πουθενά, αλλά δεν οδήγησε και σε πραγματική ανάπτυξη. </w:t>
      </w:r>
      <w:r>
        <w:rPr>
          <w:rFonts w:eastAsia="Times New Roman" w:cs="Times New Roman"/>
          <w:szCs w:val="24"/>
        </w:rPr>
        <w:lastRenderedPageBreak/>
        <w:t>Εκτός κι αν εννοούμε ανάπτυξη το όφελος των λίγων και εκλεκτών, μιας συγκεκριμένης ολιγαρχίας που τις προηγού</w:t>
      </w:r>
      <w:r>
        <w:rPr>
          <w:rFonts w:eastAsia="Times New Roman" w:cs="Times New Roman"/>
          <w:szCs w:val="24"/>
        </w:rPr>
        <w:t xml:space="preserve">μενες δεκαετίες στην Ελλάδα πρωταγωνίστησε στην καταλήστευση του δημοσίου πλούτου. </w:t>
      </w:r>
    </w:p>
    <w:p w14:paraId="4992434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σχέδιο της Νέας Δημοκρατίας και όσο περισσότερο το ξεδιπλώνει ο κ. Μητσοτάκης τόσο γίνεται πιο σαφές. Όπως πριν λίγο καιρό που είπε «ότι οι νέοι στη χώρα μας </w:t>
      </w:r>
      <w:r>
        <w:rPr>
          <w:rFonts w:eastAsia="Times New Roman" w:cs="Times New Roman"/>
          <w:szCs w:val="24"/>
        </w:rPr>
        <w:t xml:space="preserve">επιλέγουν…-ναι, καλά ακούσατε- «…να δουλεύουν χωρίς ασφάλιση». </w:t>
      </w:r>
    </w:p>
    <w:p w14:paraId="49924341" w14:textId="77777777" w:rsidR="00BA2908" w:rsidRDefault="00D473A4">
      <w:pPr>
        <w:spacing w:after="0" w:line="600" w:lineRule="auto"/>
        <w:ind w:firstLine="720"/>
        <w:contextualSpacing/>
        <w:jc w:val="both"/>
        <w:rPr>
          <w:rFonts w:eastAsia="Times New Roman"/>
          <w:szCs w:val="24"/>
        </w:rPr>
      </w:pPr>
      <w:r>
        <w:rPr>
          <w:rFonts w:eastAsia="Times New Roman"/>
          <w:szCs w:val="24"/>
        </w:rPr>
        <w:t>Κυρίες και κύριοι συνάδελφοι, το 2019 που έρχεται σε λίγες μέρες μπορεί να γίνει πράξη με το κατάλληλο πολιτικό σχέδιο. Είναι η μετάβαση από την εποχή της λιτότητας στην ανάπτυξη και την απασχ</w:t>
      </w:r>
      <w:r>
        <w:rPr>
          <w:rFonts w:eastAsia="Times New Roman"/>
          <w:szCs w:val="24"/>
        </w:rPr>
        <w:t>όληση. Μετά την κατάργηση του μέτρου για τις συντάξεις και τη μείωση των ασφαλιστικών εισφορών, τώρα στρέφουμε το βλέμμα μας στη νέα γενιά, για να στηρίξουμε τους νέους ανθρώπους που είναι το μέλλον της κοινωνίας και της οικονομίας. Η νέα γενιά, λοιπόν, εί</w:t>
      </w:r>
      <w:r>
        <w:rPr>
          <w:rFonts w:eastAsia="Times New Roman"/>
          <w:szCs w:val="24"/>
        </w:rPr>
        <w:t>ναι το στοίχημα για τη νέα χρονιά.</w:t>
      </w:r>
    </w:p>
    <w:p w14:paraId="49924342" w14:textId="77777777" w:rsidR="00BA2908" w:rsidRDefault="00D473A4">
      <w:pPr>
        <w:spacing w:after="0" w:line="600" w:lineRule="auto"/>
        <w:ind w:firstLine="720"/>
        <w:contextualSpacing/>
        <w:rPr>
          <w:rFonts w:eastAsia="Times New Roman"/>
          <w:szCs w:val="24"/>
        </w:rPr>
      </w:pPr>
      <w:r>
        <w:rPr>
          <w:rFonts w:eastAsia="Times New Roman"/>
          <w:szCs w:val="24"/>
        </w:rPr>
        <w:t>Ευχαριστώ.</w:t>
      </w:r>
    </w:p>
    <w:p w14:paraId="49924343" w14:textId="77777777" w:rsidR="00BA2908" w:rsidRDefault="00D473A4">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9924344"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ΠΡΟΕΔΡΕΥΩΝ (Δημήτριος </w:t>
      </w:r>
      <w:proofErr w:type="spellStart"/>
      <w:r w:rsidRPr="00192FBC">
        <w:rPr>
          <w:rFonts w:eastAsia="Times New Roman"/>
          <w:b/>
          <w:szCs w:val="24"/>
        </w:rPr>
        <w:t>Κρεμαστινός</w:t>
      </w:r>
      <w:proofErr w:type="spellEnd"/>
      <w:r w:rsidRPr="00192FBC">
        <w:rPr>
          <w:rFonts w:eastAsia="Times New Roman"/>
          <w:b/>
          <w:szCs w:val="24"/>
        </w:rPr>
        <w:t>):</w:t>
      </w:r>
      <w:r>
        <w:rPr>
          <w:rFonts w:eastAsia="Times New Roman"/>
          <w:b/>
          <w:szCs w:val="24"/>
        </w:rPr>
        <w:t xml:space="preserve"> </w:t>
      </w:r>
      <w:r>
        <w:rPr>
          <w:rFonts w:eastAsia="Times New Roman"/>
          <w:szCs w:val="24"/>
        </w:rPr>
        <w:t>Ευχαριστώ πολύ.</w:t>
      </w:r>
    </w:p>
    <w:p w14:paraId="49924345" w14:textId="77777777" w:rsidR="00BA2908" w:rsidRDefault="00D473A4">
      <w:pPr>
        <w:spacing w:after="0" w:line="600" w:lineRule="auto"/>
        <w:ind w:firstLine="720"/>
        <w:contextualSpacing/>
        <w:jc w:val="both"/>
        <w:rPr>
          <w:rFonts w:eastAsia="Times New Roman"/>
          <w:szCs w:val="24"/>
        </w:rPr>
      </w:pPr>
      <w:r>
        <w:rPr>
          <w:rFonts w:eastAsia="Times New Roman"/>
          <w:szCs w:val="24"/>
        </w:rPr>
        <w:lastRenderedPageBreak/>
        <w:t xml:space="preserve">Γίνεται γνωστό στο Σώμα ότι τη συνεδρίασή μας παρακολουθούν από τα άνω δυτικά θεωρεία, αφού προηγουμένως </w:t>
      </w:r>
      <w:r>
        <w:rPr>
          <w:rFonts w:eastAsia="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δύο συνοδοί εκπαιδευτικοί από το 2</w:t>
      </w:r>
      <w:r w:rsidRPr="00192FBC">
        <w:rPr>
          <w:rFonts w:eastAsia="Times New Roman"/>
          <w:szCs w:val="24"/>
          <w:vertAlign w:val="superscript"/>
        </w:rPr>
        <w:t>ο</w:t>
      </w:r>
      <w:r>
        <w:rPr>
          <w:rFonts w:eastAsia="Times New Roman"/>
          <w:szCs w:val="24"/>
        </w:rPr>
        <w:t xml:space="preserve"> Γυμνάσιο Ναυπλίου.</w:t>
      </w:r>
    </w:p>
    <w:p w14:paraId="49924346" w14:textId="77777777" w:rsidR="00BA2908" w:rsidRDefault="00D473A4">
      <w:pPr>
        <w:spacing w:after="0" w:line="600" w:lineRule="auto"/>
        <w:ind w:firstLine="720"/>
        <w:contextualSpacing/>
        <w:jc w:val="both"/>
        <w:rPr>
          <w:rFonts w:eastAsia="Times New Roman"/>
          <w:szCs w:val="24"/>
        </w:rPr>
      </w:pPr>
      <w:r>
        <w:rPr>
          <w:rFonts w:eastAsia="Times New Roman"/>
          <w:szCs w:val="24"/>
        </w:rPr>
        <w:t>Η Βο</w:t>
      </w:r>
      <w:r>
        <w:rPr>
          <w:rFonts w:eastAsia="Times New Roman"/>
          <w:szCs w:val="24"/>
        </w:rPr>
        <w:t>υλή σάς καλωσορίζει.</w:t>
      </w:r>
    </w:p>
    <w:p w14:paraId="49924347" w14:textId="77777777" w:rsidR="00BA2908" w:rsidRDefault="00D473A4">
      <w:pPr>
        <w:spacing w:after="0" w:line="600" w:lineRule="auto"/>
        <w:ind w:firstLine="709"/>
        <w:contextualSpacing/>
        <w:jc w:val="center"/>
        <w:rPr>
          <w:rFonts w:eastAsia="Times New Roman"/>
          <w:szCs w:val="24"/>
        </w:rPr>
      </w:pPr>
      <w:r>
        <w:rPr>
          <w:rFonts w:eastAsia="Times New Roman"/>
          <w:szCs w:val="24"/>
        </w:rPr>
        <w:t>(Χειροκροτήματα από όλες τις πτέρυγες της Βουλής)</w:t>
      </w:r>
    </w:p>
    <w:p w14:paraId="49924348" w14:textId="77777777" w:rsidR="00BA2908" w:rsidRDefault="00D473A4">
      <w:pPr>
        <w:spacing w:after="0" w:line="600" w:lineRule="auto"/>
        <w:ind w:firstLine="720"/>
        <w:contextualSpacing/>
        <w:jc w:val="both"/>
        <w:rPr>
          <w:rFonts w:eastAsia="Times New Roman"/>
          <w:szCs w:val="24"/>
        </w:rPr>
      </w:pPr>
      <w:r>
        <w:rPr>
          <w:rFonts w:eastAsia="Times New Roman"/>
          <w:szCs w:val="24"/>
        </w:rPr>
        <w:t>Παρακαλώ, κύριοι συνάδελφοι, να σεβαστούμε τον χρόνο. Είναι συνάδελφοι που θέλουν να φύγουν, άλλοι που θέλουν να μιλήσουν, αλλά να μην παραβιάζουμε τον χρόνο.</w:t>
      </w:r>
    </w:p>
    <w:p w14:paraId="49924349"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ΚΩΝΣΤΑΝΤΙΝΟΣ ΜΠΑΡΚΑΣ:</w:t>
      </w:r>
      <w:r>
        <w:rPr>
          <w:rFonts w:eastAsia="Times New Roman"/>
          <w:b/>
          <w:szCs w:val="24"/>
        </w:rPr>
        <w:t xml:space="preserve"> </w:t>
      </w:r>
      <w:r>
        <w:rPr>
          <w:rFonts w:eastAsia="Times New Roman"/>
          <w:szCs w:val="24"/>
        </w:rPr>
        <w:t>Κύρι</w:t>
      </w:r>
      <w:r>
        <w:rPr>
          <w:rFonts w:eastAsia="Times New Roman"/>
          <w:szCs w:val="24"/>
        </w:rPr>
        <w:t>ε Πρόεδρε, θα ήθελα τον λόγο για ένα προσωπικό ζήτημα.</w:t>
      </w:r>
    </w:p>
    <w:p w14:paraId="4992434A"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ΑΝΔΡΕΑΣ ΛΟΒΕΡΔΟΣ:</w:t>
      </w:r>
      <w:r>
        <w:rPr>
          <w:rFonts w:eastAsia="Times New Roman"/>
          <w:b/>
          <w:szCs w:val="24"/>
        </w:rPr>
        <w:t xml:space="preserve"> </w:t>
      </w:r>
      <w:r>
        <w:rPr>
          <w:rFonts w:eastAsia="Times New Roman"/>
          <w:szCs w:val="24"/>
        </w:rPr>
        <w:t>Κι εγώ, κύριε Πρόεδρε.</w:t>
      </w:r>
    </w:p>
    <w:p w14:paraId="4992434B"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ΠΡΟΕΔΡΕΥΩΝ (Δημήτριος </w:t>
      </w:r>
      <w:proofErr w:type="spellStart"/>
      <w:r w:rsidRPr="00192FBC">
        <w:rPr>
          <w:rFonts w:eastAsia="Times New Roman"/>
          <w:b/>
          <w:szCs w:val="24"/>
        </w:rPr>
        <w:t>Κρεμαστινός</w:t>
      </w:r>
      <w:proofErr w:type="spellEnd"/>
      <w:r w:rsidRPr="00192FBC">
        <w:rPr>
          <w:rFonts w:eastAsia="Times New Roman"/>
          <w:b/>
          <w:szCs w:val="24"/>
        </w:rPr>
        <w:t>):</w:t>
      </w:r>
      <w:r>
        <w:rPr>
          <w:rFonts w:eastAsia="Times New Roman"/>
          <w:b/>
          <w:szCs w:val="24"/>
        </w:rPr>
        <w:t xml:space="preserve"> </w:t>
      </w:r>
      <w:r>
        <w:rPr>
          <w:rFonts w:eastAsia="Times New Roman"/>
          <w:szCs w:val="24"/>
        </w:rPr>
        <w:t>Ορίστε, κύριε Μπάρκα, έχετε τον λόγο.</w:t>
      </w:r>
    </w:p>
    <w:p w14:paraId="4992434C"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ΚΩΝΣΤΑΝΤΙΝΟΣ ΜΠΑΡΚΑΣ:</w:t>
      </w:r>
      <w:r>
        <w:rPr>
          <w:rFonts w:eastAsia="Times New Roman"/>
          <w:b/>
          <w:szCs w:val="24"/>
        </w:rPr>
        <w:t xml:space="preserve"> </w:t>
      </w:r>
      <w:r>
        <w:rPr>
          <w:rFonts w:eastAsia="Times New Roman"/>
          <w:szCs w:val="24"/>
        </w:rPr>
        <w:t>Κύριε Πρόεδρε, συγγνώμη που ζητάω τον λόγο, αλλά αν σας είναι εύ</w:t>
      </w:r>
      <w:r>
        <w:rPr>
          <w:rFonts w:eastAsia="Times New Roman"/>
          <w:szCs w:val="24"/>
        </w:rPr>
        <w:t xml:space="preserve">κολο, θα μπορούσατε να ανακοινώσετε από τον κατάλογο ποιοι Βουλευτές ακόμα πρόκειται να μιλήσουν, διότι υπάρχει μια αδυναμία –με </w:t>
      </w:r>
      <w:proofErr w:type="spellStart"/>
      <w:r>
        <w:rPr>
          <w:rFonts w:eastAsia="Times New Roman"/>
          <w:szCs w:val="24"/>
        </w:rPr>
        <w:t>συγχωρείτε</w:t>
      </w:r>
      <w:proofErr w:type="spellEnd"/>
      <w:r>
        <w:rPr>
          <w:rFonts w:eastAsia="Times New Roman"/>
          <w:szCs w:val="24"/>
        </w:rPr>
        <w:t xml:space="preserve"> που το λέω- όσον αφορά και τον χρόνο και τη συμμετοχή των Βουλευτών; </w:t>
      </w:r>
      <w:r>
        <w:rPr>
          <w:rFonts w:eastAsia="Times New Roman"/>
          <w:szCs w:val="24"/>
        </w:rPr>
        <w:lastRenderedPageBreak/>
        <w:t>Αν είναι εύκολο, σας παρακαλώ να ανακοινώσετε α</w:t>
      </w:r>
      <w:r>
        <w:rPr>
          <w:rFonts w:eastAsia="Times New Roman"/>
          <w:szCs w:val="24"/>
        </w:rPr>
        <w:t>πό την Έδρα ποιοι Βουλευτές απομένουν να μιλήσουν, για να ξέρουμε. Δεν μπορείτε να μας αφήνετε στο όριο.</w:t>
      </w:r>
    </w:p>
    <w:p w14:paraId="4992434D"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ΠΡΟΕΔΡΕΥΩΝ (Δημήτριος </w:t>
      </w:r>
      <w:proofErr w:type="spellStart"/>
      <w:r w:rsidRPr="00192FBC">
        <w:rPr>
          <w:rFonts w:eastAsia="Times New Roman"/>
          <w:b/>
          <w:szCs w:val="24"/>
        </w:rPr>
        <w:t>Κρεμαστινός</w:t>
      </w:r>
      <w:proofErr w:type="spellEnd"/>
      <w:r w:rsidRPr="00192FBC">
        <w:rPr>
          <w:rFonts w:eastAsia="Times New Roman"/>
          <w:b/>
          <w:szCs w:val="24"/>
        </w:rPr>
        <w:t>):</w:t>
      </w:r>
      <w:r>
        <w:rPr>
          <w:rFonts w:eastAsia="Times New Roman"/>
          <w:b/>
          <w:szCs w:val="24"/>
        </w:rPr>
        <w:t xml:space="preserve"> </w:t>
      </w:r>
      <w:r>
        <w:rPr>
          <w:rFonts w:eastAsia="Times New Roman"/>
          <w:szCs w:val="24"/>
        </w:rPr>
        <w:t xml:space="preserve">Θα ολοκληρωθεί ο ένατος κύκλος, του οποίου τελευταίοι Βουλευτές είναι η </w:t>
      </w:r>
      <w:r>
        <w:rPr>
          <w:rFonts w:eastAsia="Times New Roman"/>
          <w:szCs w:val="24"/>
        </w:rPr>
        <w:t xml:space="preserve">κ. </w:t>
      </w:r>
      <w:r>
        <w:rPr>
          <w:rFonts w:eastAsia="Times New Roman"/>
          <w:szCs w:val="24"/>
        </w:rPr>
        <w:t xml:space="preserve">Κεφαλογιάννη και η </w:t>
      </w:r>
      <w:r>
        <w:rPr>
          <w:rFonts w:eastAsia="Times New Roman"/>
          <w:szCs w:val="24"/>
        </w:rPr>
        <w:t>κ.</w:t>
      </w:r>
      <w:r>
        <w:rPr>
          <w:rFonts w:eastAsia="Times New Roman"/>
          <w:szCs w:val="24"/>
        </w:rPr>
        <w:t xml:space="preserve"> Σταματάκη. Παρακαλ</w:t>
      </w:r>
      <w:r>
        <w:rPr>
          <w:rFonts w:eastAsia="Times New Roman"/>
          <w:szCs w:val="24"/>
        </w:rPr>
        <w:t xml:space="preserve">ούν και άλλοι συνάδελφοι Βουλευτές να τελειώσουμε γρήγορα για να μιλήσουν και αυτοί. Πρόκειται για έναν-δύο παραπάνω Βουλευτές. Είπα ότι αυτό εξαρτάται από την παραβίαση του χρόνου. Εάν παραβιάζεται ο χρόνος από όλους, αντιλαμβάνεστε ότι το πρόβλημα είναι </w:t>
      </w:r>
      <w:r>
        <w:rPr>
          <w:rFonts w:eastAsia="Times New Roman"/>
          <w:szCs w:val="24"/>
        </w:rPr>
        <w:t>μεγάλο.</w:t>
      </w:r>
    </w:p>
    <w:p w14:paraId="4992434E"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ΑΝΔΡΕΑΣ ΛΟΒΕΡΔΟΣ:</w:t>
      </w:r>
      <w:r>
        <w:rPr>
          <w:rFonts w:eastAsia="Times New Roman"/>
          <w:b/>
          <w:szCs w:val="24"/>
        </w:rPr>
        <w:t xml:space="preserve"> </w:t>
      </w:r>
      <w:r>
        <w:rPr>
          <w:rFonts w:eastAsia="Times New Roman"/>
          <w:szCs w:val="24"/>
        </w:rPr>
        <w:t>Κύριε Πρόεδρε, θα ήθελα τον λόγο.</w:t>
      </w:r>
    </w:p>
    <w:p w14:paraId="4992434F"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ΠΡΟΕΔΡΕΥΩΝ (Δημήτριος </w:t>
      </w:r>
      <w:proofErr w:type="spellStart"/>
      <w:r w:rsidRPr="00192FBC">
        <w:rPr>
          <w:rFonts w:eastAsia="Times New Roman"/>
          <w:b/>
          <w:szCs w:val="24"/>
        </w:rPr>
        <w:t>Κρεμαστινός</w:t>
      </w:r>
      <w:proofErr w:type="spellEnd"/>
      <w:r w:rsidRPr="00192FBC">
        <w:rPr>
          <w:rFonts w:eastAsia="Times New Roman"/>
          <w:b/>
          <w:szCs w:val="24"/>
        </w:rPr>
        <w:t>):</w:t>
      </w:r>
      <w:r>
        <w:rPr>
          <w:rFonts w:eastAsia="Times New Roman"/>
          <w:b/>
          <w:szCs w:val="24"/>
        </w:rPr>
        <w:t xml:space="preserve"> </w:t>
      </w:r>
      <w:r>
        <w:rPr>
          <w:rFonts w:eastAsia="Times New Roman"/>
          <w:szCs w:val="24"/>
        </w:rPr>
        <w:t>Ορίστε, κύριε Λοβέρδο.</w:t>
      </w:r>
    </w:p>
    <w:p w14:paraId="49924350"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ΑΝΔΡΕΑΣ ΛΟΒΕΡΔΟΣ:</w:t>
      </w:r>
      <w:r>
        <w:rPr>
          <w:rFonts w:eastAsia="Times New Roman"/>
          <w:b/>
          <w:szCs w:val="24"/>
        </w:rPr>
        <w:t xml:space="preserve"> </w:t>
      </w:r>
      <w:r>
        <w:rPr>
          <w:rFonts w:eastAsia="Times New Roman"/>
          <w:szCs w:val="24"/>
        </w:rPr>
        <w:t>Θα ήθελα να κάνω μια ερώτηση στην κυρία Υφυπουργό.</w:t>
      </w:r>
    </w:p>
    <w:p w14:paraId="49924351" w14:textId="77777777" w:rsidR="00BA2908" w:rsidRDefault="00D473A4">
      <w:pPr>
        <w:spacing w:after="0" w:line="600" w:lineRule="auto"/>
        <w:ind w:firstLine="720"/>
        <w:contextualSpacing/>
        <w:jc w:val="both"/>
        <w:rPr>
          <w:rFonts w:eastAsia="Times New Roman"/>
          <w:szCs w:val="24"/>
        </w:rPr>
      </w:pPr>
      <w:r>
        <w:rPr>
          <w:rFonts w:eastAsia="Times New Roman"/>
          <w:szCs w:val="24"/>
        </w:rPr>
        <w:t>Κυρία Υφυπουργέ, παίρνω τα στοιχεία από την εισηγητική έκθεση του πρ</w:t>
      </w:r>
      <w:r>
        <w:rPr>
          <w:rFonts w:eastAsia="Times New Roman"/>
          <w:szCs w:val="24"/>
        </w:rPr>
        <w:t>οϋπολογισμού του 2014. Βλέπω, όπως έχετε παραδεχθεί και αναγράφεται στη σημερινή εισηγητική έκθεση, ότι το πιο ταξικό κομμάτι –να το πούμε με την κυριολεξία του όρου- των άμεσων φόρων ήταν 46,5% τότε και οι έμμεσοι φόροι 53,5%. Αυτή ήταν η σχέση. Από την ε</w:t>
      </w:r>
      <w:r>
        <w:rPr>
          <w:rFonts w:eastAsia="Times New Roman"/>
          <w:szCs w:val="24"/>
        </w:rPr>
        <w:t xml:space="preserve">ισηγητική έκθεση του σημερινού </w:t>
      </w:r>
      <w:r>
        <w:rPr>
          <w:rFonts w:eastAsia="Times New Roman"/>
          <w:szCs w:val="24"/>
        </w:rPr>
        <w:t xml:space="preserve">προϋπολογισμού </w:t>
      </w:r>
      <w:r>
        <w:rPr>
          <w:rFonts w:eastAsia="Times New Roman"/>
          <w:szCs w:val="24"/>
        </w:rPr>
        <w:t xml:space="preserve">διαβάζουμε ότι για το 2018 οι άμεσοι φόροι είναι 40,8% και οι έμμεσοι φόροι είναι 59,02%. Για </w:t>
      </w:r>
      <w:r>
        <w:rPr>
          <w:rFonts w:eastAsia="Times New Roman"/>
          <w:szCs w:val="24"/>
        </w:rPr>
        <w:lastRenderedPageBreak/>
        <w:t>του χρόνου, όπως προβλέπεται, οι άμεσοι είναι 40,2% και οι έμμεσοι 59,8%. Αυτό πώς στηρίζει τα επιχειρήματά σας;</w:t>
      </w:r>
    </w:p>
    <w:p w14:paraId="49924352"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ΑΙΚ</w:t>
      </w:r>
      <w:r w:rsidRPr="00192FBC">
        <w:rPr>
          <w:rFonts w:eastAsia="Times New Roman"/>
          <w:b/>
          <w:szCs w:val="24"/>
        </w:rPr>
        <w:t>ΑΤΕΡΙΝΗ ΠΑΠΑΝΑΤΣΙΟΥ (Υφυπουργός Οικονομικών)</w:t>
      </w:r>
      <w:r w:rsidRPr="00B12F6F">
        <w:rPr>
          <w:rFonts w:eastAsia="Times New Roman"/>
          <w:b/>
          <w:szCs w:val="24"/>
        </w:rPr>
        <w:t>:</w:t>
      </w:r>
      <w:r>
        <w:rPr>
          <w:rFonts w:eastAsia="Times New Roman"/>
          <w:b/>
          <w:szCs w:val="24"/>
        </w:rPr>
        <w:t xml:space="preserve"> </w:t>
      </w:r>
      <w:r>
        <w:rPr>
          <w:rFonts w:eastAsia="Times New Roman"/>
          <w:szCs w:val="24"/>
        </w:rPr>
        <w:t>Να κάνουμε διάλογο, κύριε Πρόεδρε;</w:t>
      </w:r>
    </w:p>
    <w:p w14:paraId="49924353"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ΑΝΔΡΕΑΣ ΛΟΒΕΡΔΟΣ</w:t>
      </w:r>
      <w:r w:rsidRPr="00B12F6F">
        <w:rPr>
          <w:rFonts w:eastAsia="Times New Roman"/>
          <w:b/>
          <w:szCs w:val="24"/>
        </w:rPr>
        <w:t>:</w:t>
      </w:r>
      <w:r>
        <w:rPr>
          <w:rFonts w:eastAsia="Times New Roman"/>
          <w:b/>
          <w:szCs w:val="24"/>
        </w:rPr>
        <w:t xml:space="preserve"> </w:t>
      </w:r>
      <w:r>
        <w:rPr>
          <w:rFonts w:eastAsia="Times New Roman"/>
          <w:szCs w:val="24"/>
        </w:rPr>
        <w:t>Ακούστε με.</w:t>
      </w:r>
    </w:p>
    <w:p w14:paraId="49924354"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Αυτό πώς στηρίζει τα επιχειρήματά σας για μια πολιτική υπέρ των ασθενέστερων τάξεων; Με </w:t>
      </w:r>
      <w:proofErr w:type="spellStart"/>
      <w:r>
        <w:rPr>
          <w:rFonts w:eastAsia="Times New Roman"/>
          <w:szCs w:val="24"/>
        </w:rPr>
        <w:t>συγχωρείτε</w:t>
      </w:r>
      <w:proofErr w:type="spellEnd"/>
      <w:r>
        <w:rPr>
          <w:rFonts w:eastAsia="Times New Roman"/>
          <w:szCs w:val="24"/>
        </w:rPr>
        <w:t xml:space="preserve"> πάρα πολύ.</w:t>
      </w:r>
    </w:p>
    <w:p w14:paraId="49924355"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ΑΙΚΑΤΕΡΙΝΗ ΠΑΠΑΝΑΤΣΙΟΥ (Υφυπουργός </w:t>
      </w:r>
      <w:r w:rsidRPr="00192FBC">
        <w:rPr>
          <w:rFonts w:eastAsia="Times New Roman"/>
          <w:b/>
          <w:szCs w:val="24"/>
        </w:rPr>
        <w:t>Οικονομικών)</w:t>
      </w:r>
      <w:r w:rsidRPr="00B12F6F">
        <w:rPr>
          <w:rFonts w:eastAsia="Times New Roman"/>
          <w:b/>
          <w:szCs w:val="24"/>
        </w:rPr>
        <w:t>:</w:t>
      </w:r>
      <w:r>
        <w:rPr>
          <w:rFonts w:eastAsia="Times New Roman"/>
          <w:b/>
          <w:szCs w:val="24"/>
        </w:rPr>
        <w:t xml:space="preserve"> </w:t>
      </w:r>
      <w:r>
        <w:rPr>
          <w:rFonts w:eastAsia="Times New Roman"/>
          <w:szCs w:val="24"/>
        </w:rPr>
        <w:t>Τα εξήγησα στην ομιλία μου.</w:t>
      </w:r>
    </w:p>
    <w:p w14:paraId="49924356"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ΑΝΔΡΕΑΣ ΛΟΒΕΡΔΟΣ</w:t>
      </w:r>
      <w:r w:rsidRPr="00B12F6F">
        <w:rPr>
          <w:rFonts w:eastAsia="Times New Roman"/>
          <w:b/>
          <w:szCs w:val="24"/>
        </w:rPr>
        <w:t>:</w:t>
      </w:r>
      <w:r>
        <w:rPr>
          <w:rFonts w:eastAsia="Times New Roman"/>
          <w:b/>
          <w:szCs w:val="24"/>
        </w:rPr>
        <w:t xml:space="preserve"> </w:t>
      </w:r>
      <w:r>
        <w:rPr>
          <w:rFonts w:eastAsia="Times New Roman"/>
          <w:szCs w:val="24"/>
        </w:rPr>
        <w:t xml:space="preserve">Μη συγχύζεστε. Μια απλή ερώτηση κάνω. Γιατί δεν καταθέτετε τους σχετικούς πίνακες με τη δικαιολογία ότι έχετε αλλάξει τη μεθοδολογία; </w:t>
      </w:r>
    </w:p>
    <w:p w14:paraId="49924357"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ΠΡΟΕΔΡΕΥΩΝ (Δημήτριος </w:t>
      </w:r>
      <w:proofErr w:type="spellStart"/>
      <w:r w:rsidRPr="00192FBC">
        <w:rPr>
          <w:rFonts w:eastAsia="Times New Roman"/>
          <w:b/>
          <w:szCs w:val="24"/>
        </w:rPr>
        <w:t>Κρεμαστινός</w:t>
      </w:r>
      <w:proofErr w:type="spellEnd"/>
      <w:r w:rsidRPr="00192FBC">
        <w:rPr>
          <w:rFonts w:eastAsia="Times New Roman"/>
          <w:b/>
          <w:szCs w:val="24"/>
        </w:rPr>
        <w:t>)</w:t>
      </w:r>
      <w:r w:rsidRPr="00B12F6F">
        <w:rPr>
          <w:rFonts w:eastAsia="Times New Roman"/>
          <w:b/>
          <w:szCs w:val="24"/>
        </w:rPr>
        <w:t>:</w:t>
      </w:r>
      <w:r>
        <w:rPr>
          <w:rFonts w:eastAsia="Times New Roman"/>
          <w:b/>
          <w:szCs w:val="24"/>
        </w:rPr>
        <w:t xml:space="preserve"> </w:t>
      </w:r>
      <w:r>
        <w:rPr>
          <w:rFonts w:eastAsia="Times New Roman"/>
          <w:szCs w:val="24"/>
        </w:rPr>
        <w:t>Υπεβλήθη μια ερώτηση. Παρ</w:t>
      </w:r>
      <w:r>
        <w:rPr>
          <w:rFonts w:eastAsia="Times New Roman"/>
          <w:szCs w:val="24"/>
        </w:rPr>
        <w:t>ακαλώ.</w:t>
      </w:r>
    </w:p>
    <w:p w14:paraId="49924358"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ΑΝΔΡΕΑΣ ΛΟΒΕΡΔΟΣ</w:t>
      </w:r>
      <w:r w:rsidRPr="00B12F6F">
        <w:rPr>
          <w:rFonts w:eastAsia="Times New Roman"/>
          <w:b/>
          <w:szCs w:val="24"/>
        </w:rPr>
        <w:t>:</w:t>
      </w:r>
      <w:r>
        <w:rPr>
          <w:rFonts w:eastAsia="Times New Roman"/>
          <w:b/>
          <w:szCs w:val="24"/>
        </w:rPr>
        <w:t xml:space="preserve"> </w:t>
      </w:r>
      <w:r>
        <w:rPr>
          <w:rFonts w:eastAsia="Times New Roman"/>
          <w:szCs w:val="24"/>
        </w:rPr>
        <w:t>Γιατί δεν καταθέτετε αυτόν τον πίνακα για να είναι σε γνώση όλων των Βουλευτών; Γιατί αποφεύγετε να καταθέσετε τον πίνακα αυτόν;</w:t>
      </w:r>
    </w:p>
    <w:p w14:paraId="49924359"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ΑΙΚΑΤΕΡΙΝΗ ΠΑΠΑΝΑΤΣΙΟΥ (Υφυπουργός Οικονομικών)</w:t>
      </w:r>
      <w:r w:rsidRPr="00B12F6F">
        <w:rPr>
          <w:rFonts w:eastAsia="Times New Roman"/>
          <w:b/>
          <w:szCs w:val="24"/>
        </w:rPr>
        <w:t>:</w:t>
      </w:r>
      <w:r>
        <w:rPr>
          <w:rFonts w:eastAsia="Times New Roman"/>
          <w:b/>
          <w:szCs w:val="24"/>
        </w:rPr>
        <w:t xml:space="preserve"> </w:t>
      </w:r>
      <w:r>
        <w:rPr>
          <w:rFonts w:eastAsia="Times New Roman"/>
          <w:szCs w:val="24"/>
        </w:rPr>
        <w:t>Να απαντήσω, κύριε Πρόεδρε;</w:t>
      </w:r>
    </w:p>
    <w:p w14:paraId="4992435A"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lastRenderedPageBreak/>
        <w:t xml:space="preserve">ΠΡΟΕΔΡΕΥΩΝ (Δημήτριος </w:t>
      </w:r>
      <w:proofErr w:type="spellStart"/>
      <w:r w:rsidRPr="00192FBC">
        <w:rPr>
          <w:rFonts w:eastAsia="Times New Roman"/>
          <w:b/>
          <w:szCs w:val="24"/>
        </w:rPr>
        <w:t>Κρε</w:t>
      </w:r>
      <w:r w:rsidRPr="00192FBC">
        <w:rPr>
          <w:rFonts w:eastAsia="Times New Roman"/>
          <w:b/>
          <w:szCs w:val="24"/>
        </w:rPr>
        <w:t>μαστινός</w:t>
      </w:r>
      <w:proofErr w:type="spellEnd"/>
      <w:r w:rsidRPr="00192FBC">
        <w:rPr>
          <w:rFonts w:eastAsia="Times New Roman"/>
          <w:b/>
          <w:szCs w:val="24"/>
        </w:rPr>
        <w:t>)</w:t>
      </w:r>
      <w:r w:rsidRPr="00B12F6F">
        <w:rPr>
          <w:rFonts w:eastAsia="Times New Roman"/>
          <w:b/>
          <w:szCs w:val="24"/>
        </w:rPr>
        <w:t>:</w:t>
      </w:r>
      <w:r>
        <w:rPr>
          <w:rFonts w:eastAsia="Times New Roman"/>
          <w:b/>
          <w:szCs w:val="24"/>
        </w:rPr>
        <w:t xml:space="preserve"> </w:t>
      </w:r>
      <w:r>
        <w:rPr>
          <w:rFonts w:eastAsia="Times New Roman"/>
          <w:szCs w:val="24"/>
        </w:rPr>
        <w:t xml:space="preserve">Κυρία </w:t>
      </w:r>
      <w:proofErr w:type="spellStart"/>
      <w:r>
        <w:rPr>
          <w:rFonts w:eastAsia="Times New Roman"/>
          <w:szCs w:val="24"/>
        </w:rPr>
        <w:t>Παπανάτσιου</w:t>
      </w:r>
      <w:proofErr w:type="spellEnd"/>
      <w:r>
        <w:rPr>
          <w:rFonts w:eastAsia="Times New Roman"/>
          <w:szCs w:val="24"/>
        </w:rPr>
        <w:t>, να απαντήσετε, με την προϋπόθεση να μην αρχίσει διάλογος. Αυτό το λέω από τώρα για εσάς και για τον κύριο Λοβέρδο.</w:t>
      </w:r>
    </w:p>
    <w:p w14:paraId="4992435B"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ΑΙΚΑΤΕΡΙΝΗ ΠΑΠΑΝΑΤΣΙΟΥ (Υφυπουργός Οικονομικών)</w:t>
      </w:r>
      <w:r w:rsidRPr="00B12F6F">
        <w:rPr>
          <w:rFonts w:eastAsia="Times New Roman"/>
          <w:b/>
          <w:szCs w:val="24"/>
        </w:rPr>
        <w:t>:</w:t>
      </w:r>
      <w:r>
        <w:rPr>
          <w:rFonts w:eastAsia="Times New Roman"/>
          <w:b/>
          <w:szCs w:val="24"/>
        </w:rPr>
        <w:t xml:space="preserve"> </w:t>
      </w:r>
      <w:r>
        <w:rPr>
          <w:rFonts w:eastAsia="Times New Roman"/>
          <w:szCs w:val="24"/>
        </w:rPr>
        <w:t>Για λίγα δευτερόλεπτα θα μιλήσω, κύριε Πρόεδρε.</w:t>
      </w:r>
    </w:p>
    <w:p w14:paraId="4992435C"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Εξήγησα στην </w:t>
      </w:r>
      <w:r>
        <w:rPr>
          <w:rFonts w:eastAsia="Times New Roman"/>
          <w:szCs w:val="24"/>
        </w:rPr>
        <w:t xml:space="preserve">ομιλία μου ακριβώς για ποιον λόγο οι άμεσοι φόροι είναι σε καλύτερο ποσοστό. Αυτό έχει να κάνει με την </w:t>
      </w:r>
      <w:proofErr w:type="spellStart"/>
      <w:r>
        <w:rPr>
          <w:rFonts w:eastAsia="Times New Roman"/>
          <w:szCs w:val="24"/>
        </w:rPr>
        <w:t>εισπραξιμότητα</w:t>
      </w:r>
      <w:proofErr w:type="spellEnd"/>
      <w:r>
        <w:rPr>
          <w:rFonts w:eastAsia="Times New Roman"/>
          <w:szCs w:val="24"/>
        </w:rPr>
        <w:t xml:space="preserve"> και όχι με την επιβολή.</w:t>
      </w:r>
    </w:p>
    <w:p w14:paraId="4992435D" w14:textId="77777777" w:rsidR="00BA2908" w:rsidRDefault="00D473A4">
      <w:pPr>
        <w:spacing w:after="0" w:line="600" w:lineRule="auto"/>
        <w:ind w:firstLine="720"/>
        <w:contextualSpacing/>
        <w:jc w:val="both"/>
        <w:rPr>
          <w:rFonts w:eastAsia="Times New Roman"/>
          <w:szCs w:val="24"/>
        </w:rPr>
      </w:pPr>
      <w:r w:rsidRPr="009F566B">
        <w:rPr>
          <w:rFonts w:eastAsia="Times New Roman"/>
          <w:b/>
          <w:szCs w:val="24"/>
        </w:rPr>
        <w:t>ΓΙΑΝΝΗΣ ΚΟΥΤΣΟΥΚΟΣ:</w:t>
      </w:r>
      <w:r w:rsidRPr="00CB23F1">
        <w:rPr>
          <w:rFonts w:eastAsia="Times New Roman"/>
          <w:szCs w:val="24"/>
        </w:rPr>
        <w:t xml:space="preserve"> </w:t>
      </w:r>
      <w:r>
        <w:rPr>
          <w:rFonts w:eastAsia="Times New Roman"/>
          <w:szCs w:val="24"/>
        </w:rPr>
        <w:t>Δεν φτάνει που πήγε στο 24%…</w:t>
      </w:r>
    </w:p>
    <w:p w14:paraId="4992435E"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ΠΡΟΕΔΡΕΥΩΝ (Δημήτριος </w:t>
      </w:r>
      <w:proofErr w:type="spellStart"/>
      <w:r w:rsidRPr="00192FBC">
        <w:rPr>
          <w:rFonts w:eastAsia="Times New Roman"/>
          <w:b/>
          <w:szCs w:val="24"/>
        </w:rPr>
        <w:t>Κρεμαστινός</w:t>
      </w:r>
      <w:proofErr w:type="spellEnd"/>
      <w:r w:rsidRPr="00192FBC">
        <w:rPr>
          <w:rFonts w:eastAsia="Times New Roman"/>
          <w:b/>
          <w:szCs w:val="24"/>
        </w:rPr>
        <w:t>)</w:t>
      </w:r>
      <w:r w:rsidRPr="00B12F6F">
        <w:rPr>
          <w:rFonts w:eastAsia="Times New Roman"/>
          <w:b/>
          <w:szCs w:val="24"/>
        </w:rPr>
        <w:t>:</w:t>
      </w:r>
      <w:r>
        <w:rPr>
          <w:rFonts w:eastAsia="Times New Roman"/>
          <w:b/>
          <w:szCs w:val="24"/>
        </w:rPr>
        <w:t xml:space="preserve"> </w:t>
      </w:r>
      <w:r>
        <w:rPr>
          <w:rFonts w:eastAsia="Times New Roman"/>
          <w:szCs w:val="24"/>
        </w:rPr>
        <w:t>Κύριε Κουτσούκο, παρακαλώ.</w:t>
      </w:r>
    </w:p>
    <w:p w14:paraId="4992435F"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ΑΙ</w:t>
      </w:r>
      <w:r w:rsidRPr="00192FBC">
        <w:rPr>
          <w:rFonts w:eastAsia="Times New Roman"/>
          <w:b/>
          <w:szCs w:val="24"/>
        </w:rPr>
        <w:t>ΚΑΤΕΡΙΝΗ ΠΑΠΑΝΑΤΣΙΟΥ (Υφυπουργός Οικονομικών)</w:t>
      </w:r>
      <w:r w:rsidRPr="00B12F6F">
        <w:rPr>
          <w:rFonts w:eastAsia="Times New Roman"/>
          <w:b/>
          <w:szCs w:val="24"/>
        </w:rPr>
        <w:t>:</w:t>
      </w:r>
      <w:r>
        <w:rPr>
          <w:rFonts w:eastAsia="Times New Roman"/>
          <w:b/>
          <w:szCs w:val="24"/>
        </w:rPr>
        <w:t xml:space="preserve"> </w:t>
      </w:r>
      <w:r>
        <w:rPr>
          <w:rFonts w:eastAsia="Times New Roman"/>
          <w:szCs w:val="24"/>
        </w:rPr>
        <w:t>Δεν το πήγαμε εμείς στο 24%. Εσείς το πήγατε στο 23%!</w:t>
      </w:r>
    </w:p>
    <w:p w14:paraId="49924360" w14:textId="77777777" w:rsidR="00BA2908" w:rsidRDefault="00D473A4">
      <w:pPr>
        <w:spacing w:after="0" w:line="600" w:lineRule="auto"/>
        <w:ind w:firstLine="720"/>
        <w:contextualSpacing/>
        <w:jc w:val="both"/>
        <w:rPr>
          <w:rFonts w:eastAsia="Times New Roman"/>
          <w:szCs w:val="24"/>
        </w:rPr>
      </w:pPr>
      <w:r w:rsidRPr="00192FBC">
        <w:rPr>
          <w:rFonts w:eastAsia="Times New Roman"/>
          <w:b/>
          <w:szCs w:val="24"/>
        </w:rPr>
        <w:t xml:space="preserve">ΠΡΟΕΔΡΕΥΩΝ (Δημήτριος </w:t>
      </w:r>
      <w:proofErr w:type="spellStart"/>
      <w:r w:rsidRPr="00192FBC">
        <w:rPr>
          <w:rFonts w:eastAsia="Times New Roman"/>
          <w:b/>
          <w:szCs w:val="24"/>
        </w:rPr>
        <w:t>Κρεμαστινός</w:t>
      </w:r>
      <w:proofErr w:type="spellEnd"/>
      <w:r w:rsidRPr="00192FBC">
        <w:rPr>
          <w:rFonts w:eastAsia="Times New Roman"/>
          <w:b/>
          <w:szCs w:val="24"/>
        </w:rPr>
        <w:t>)</w:t>
      </w:r>
      <w:r w:rsidRPr="00B12F6F">
        <w:rPr>
          <w:rFonts w:eastAsia="Times New Roman"/>
          <w:b/>
          <w:szCs w:val="24"/>
        </w:rPr>
        <w:t>:</w:t>
      </w:r>
      <w:r>
        <w:rPr>
          <w:rFonts w:eastAsia="Times New Roman"/>
          <w:b/>
          <w:szCs w:val="24"/>
        </w:rPr>
        <w:t xml:space="preserve"> </w:t>
      </w:r>
      <w:r>
        <w:rPr>
          <w:rFonts w:eastAsia="Times New Roman"/>
          <w:szCs w:val="24"/>
        </w:rPr>
        <w:t>Ψυχραιμία!</w:t>
      </w:r>
    </w:p>
    <w:p w14:paraId="49924361"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Η Βουλευτής του ΣΥΡΙΖΑ </w:t>
      </w:r>
      <w:r>
        <w:rPr>
          <w:rFonts w:eastAsia="Times New Roman"/>
          <w:szCs w:val="24"/>
        </w:rPr>
        <w:t xml:space="preserve">κ. </w:t>
      </w:r>
      <w:proofErr w:type="spellStart"/>
      <w:r>
        <w:rPr>
          <w:rFonts w:eastAsia="Times New Roman"/>
          <w:szCs w:val="24"/>
        </w:rPr>
        <w:t>Μεγαλοοικονόμου</w:t>
      </w:r>
      <w:proofErr w:type="spellEnd"/>
      <w:r>
        <w:rPr>
          <w:rFonts w:eastAsia="Times New Roman"/>
          <w:szCs w:val="24"/>
        </w:rPr>
        <w:t xml:space="preserve"> έχει τον λόγο.</w:t>
      </w:r>
    </w:p>
    <w:p w14:paraId="49924362" w14:textId="77777777" w:rsidR="00BA2908" w:rsidRDefault="00D473A4">
      <w:pPr>
        <w:spacing w:after="0" w:line="600" w:lineRule="auto"/>
        <w:ind w:firstLine="720"/>
        <w:contextualSpacing/>
        <w:jc w:val="both"/>
        <w:rPr>
          <w:rFonts w:eastAsia="Times New Roman"/>
          <w:szCs w:val="24"/>
        </w:rPr>
      </w:pPr>
      <w:r w:rsidRPr="009F566B">
        <w:rPr>
          <w:rFonts w:eastAsia="Times New Roman"/>
          <w:b/>
          <w:szCs w:val="24"/>
        </w:rPr>
        <w:t>ΘΕΟΔΩΡΑ ΜΕΓΑΛΟΟΙΚΟΝΟΜΟΥ:</w:t>
      </w:r>
      <w:r>
        <w:rPr>
          <w:rFonts w:eastAsia="Times New Roman"/>
          <w:szCs w:val="24"/>
        </w:rPr>
        <w:t xml:space="preserve"> Ευχαριστώ, κύριε Πρόεδρε.</w:t>
      </w:r>
    </w:p>
    <w:p w14:paraId="49924363" w14:textId="77777777" w:rsidR="00BA2908" w:rsidRDefault="00D473A4">
      <w:pPr>
        <w:spacing w:after="0" w:line="600" w:lineRule="auto"/>
        <w:jc w:val="both"/>
        <w:rPr>
          <w:rFonts w:eastAsia="Times New Roman" w:cs="Times New Roman"/>
          <w:szCs w:val="24"/>
        </w:rPr>
      </w:pPr>
      <w:r>
        <w:rPr>
          <w:rFonts w:eastAsia="Times New Roman"/>
          <w:szCs w:val="24"/>
        </w:rPr>
        <w:t>Σήμερα είναι μια ιδιαίτερη και σημαντική ημέρα για εμένα προσωπικά. Πέρ</w:t>
      </w:r>
      <w:r>
        <w:rPr>
          <w:rFonts w:eastAsia="Times New Roman"/>
          <w:szCs w:val="24"/>
        </w:rPr>
        <w:t>υ</w:t>
      </w:r>
      <w:r>
        <w:rPr>
          <w:rFonts w:eastAsia="Times New Roman"/>
          <w:szCs w:val="24"/>
        </w:rPr>
        <w:t>σι τέτοιες μέρες ήμουν Ανεξάρτητη Βουλευτής και πρέπει να σας ομολογήσω ότι ήμουν αρκετά επιφυλακτική να ψηφίσω τον προϋπολογισμό του 2018 μ’ αυτά που ισχυριζόταν η Κυβέρνηση.</w:t>
      </w:r>
      <w:r>
        <w:rPr>
          <w:rFonts w:eastAsia="Times New Roman"/>
          <w:szCs w:val="24"/>
        </w:rPr>
        <w:t xml:space="preserve"> </w:t>
      </w:r>
      <w:r>
        <w:rPr>
          <w:rFonts w:eastAsia="Times New Roman" w:cs="Times New Roman"/>
          <w:szCs w:val="24"/>
        </w:rPr>
        <w:t>Όμως</w:t>
      </w:r>
      <w:r w:rsidRPr="004507CD">
        <w:rPr>
          <w:rFonts w:eastAsia="Times New Roman" w:cs="Times New Roman"/>
          <w:szCs w:val="24"/>
        </w:rPr>
        <w:t xml:space="preserve"> η ομιλία του Πρωθυπουργού Αλέξη Τσίπρα και </w:t>
      </w:r>
      <w:r>
        <w:rPr>
          <w:rFonts w:eastAsia="Times New Roman" w:cs="Times New Roman"/>
          <w:szCs w:val="24"/>
        </w:rPr>
        <w:t xml:space="preserve">η </w:t>
      </w:r>
      <w:r w:rsidRPr="004507CD">
        <w:rPr>
          <w:rFonts w:eastAsia="Times New Roman" w:cs="Times New Roman"/>
          <w:szCs w:val="24"/>
        </w:rPr>
        <w:t xml:space="preserve">απόλυτη δέσμευσή του ότι αυτός ήταν ο τελευταίος </w:t>
      </w:r>
      <w:proofErr w:type="spellStart"/>
      <w:r w:rsidRPr="004507CD">
        <w:rPr>
          <w:rFonts w:eastAsia="Times New Roman" w:cs="Times New Roman"/>
          <w:szCs w:val="24"/>
        </w:rPr>
        <w:t>μνημονιακός</w:t>
      </w:r>
      <w:proofErr w:type="spellEnd"/>
      <w:r w:rsidRPr="004507CD">
        <w:rPr>
          <w:rFonts w:eastAsia="Times New Roman" w:cs="Times New Roman"/>
          <w:szCs w:val="24"/>
        </w:rPr>
        <w:t xml:space="preserve"> </w:t>
      </w:r>
      <w:r>
        <w:rPr>
          <w:rFonts w:eastAsia="Times New Roman" w:cs="Times New Roman"/>
          <w:szCs w:val="24"/>
        </w:rPr>
        <w:t>π</w:t>
      </w:r>
      <w:r w:rsidRPr="004507CD">
        <w:rPr>
          <w:rFonts w:eastAsia="Times New Roman" w:cs="Times New Roman"/>
          <w:szCs w:val="24"/>
        </w:rPr>
        <w:t xml:space="preserve">ροϋπολογισμός </w:t>
      </w:r>
      <w:r>
        <w:rPr>
          <w:rFonts w:eastAsia="Times New Roman" w:cs="Times New Roman"/>
          <w:szCs w:val="24"/>
        </w:rPr>
        <w:t xml:space="preserve">που </w:t>
      </w:r>
      <w:r w:rsidRPr="004507CD">
        <w:rPr>
          <w:rFonts w:eastAsia="Times New Roman" w:cs="Times New Roman"/>
          <w:szCs w:val="24"/>
        </w:rPr>
        <w:t xml:space="preserve">ψηφίζει </w:t>
      </w:r>
      <w:r w:rsidRPr="004507CD">
        <w:rPr>
          <w:rFonts w:eastAsia="Times New Roman" w:cs="Times New Roman"/>
          <w:szCs w:val="24"/>
        </w:rPr>
        <w:lastRenderedPageBreak/>
        <w:t xml:space="preserve">η </w:t>
      </w:r>
      <w:r>
        <w:rPr>
          <w:rFonts w:eastAsia="Times New Roman" w:cs="Times New Roman"/>
          <w:szCs w:val="24"/>
        </w:rPr>
        <w:t>ε</w:t>
      </w:r>
      <w:r w:rsidRPr="004507CD">
        <w:rPr>
          <w:rFonts w:eastAsia="Times New Roman" w:cs="Times New Roman"/>
          <w:szCs w:val="24"/>
        </w:rPr>
        <w:t>λληνική Βουλή</w:t>
      </w:r>
      <w:r>
        <w:rPr>
          <w:rFonts w:eastAsia="Times New Roman" w:cs="Times New Roman"/>
          <w:szCs w:val="24"/>
        </w:rPr>
        <w:t>,</w:t>
      </w:r>
      <w:r w:rsidRPr="004507CD">
        <w:rPr>
          <w:rFonts w:eastAsia="Times New Roman" w:cs="Times New Roman"/>
          <w:szCs w:val="24"/>
        </w:rPr>
        <w:t xml:space="preserve"> με έπεισαν να ψηφίζω θετικά τον </w:t>
      </w:r>
      <w:r>
        <w:rPr>
          <w:rFonts w:eastAsia="Times New Roman" w:cs="Times New Roman"/>
          <w:szCs w:val="24"/>
        </w:rPr>
        <w:t>π</w:t>
      </w:r>
      <w:r w:rsidRPr="004507CD">
        <w:rPr>
          <w:rFonts w:eastAsia="Times New Roman" w:cs="Times New Roman"/>
          <w:szCs w:val="24"/>
        </w:rPr>
        <w:t xml:space="preserve">ροϋπολογισμό </w:t>
      </w:r>
      <w:r w:rsidRPr="004507CD">
        <w:rPr>
          <w:rFonts w:eastAsia="Times New Roman" w:cs="Times New Roman"/>
          <w:szCs w:val="24"/>
        </w:rPr>
        <w:t>του 2018</w:t>
      </w:r>
      <w:r>
        <w:rPr>
          <w:rFonts w:eastAsia="Times New Roman" w:cs="Times New Roman"/>
          <w:szCs w:val="24"/>
        </w:rPr>
        <w:t>,</w:t>
      </w:r>
      <w:r w:rsidRPr="004507CD">
        <w:rPr>
          <w:rFonts w:eastAsia="Times New Roman" w:cs="Times New Roman"/>
          <w:szCs w:val="24"/>
        </w:rPr>
        <w:t xml:space="preserve"> χωρίς καν να ανήκω στην Κοινοβουλευτική Ομάδα το</w:t>
      </w:r>
      <w:r w:rsidRPr="004507CD">
        <w:rPr>
          <w:rFonts w:eastAsia="Times New Roman" w:cs="Times New Roman"/>
          <w:szCs w:val="24"/>
        </w:rPr>
        <w:t>υ ΣΥΡΙΖΑ</w:t>
      </w:r>
      <w:r>
        <w:rPr>
          <w:rFonts w:eastAsia="Times New Roman" w:cs="Times New Roman"/>
          <w:szCs w:val="24"/>
        </w:rPr>
        <w:t>.</w:t>
      </w:r>
      <w:r w:rsidRPr="004507CD">
        <w:rPr>
          <w:rFonts w:eastAsia="Times New Roman" w:cs="Times New Roman"/>
          <w:szCs w:val="24"/>
        </w:rPr>
        <w:t xml:space="preserve"> Τότε εξήγησα τη θετική ψήφο μου</w:t>
      </w:r>
      <w:r>
        <w:rPr>
          <w:rFonts w:eastAsia="Times New Roman" w:cs="Times New Roman"/>
          <w:szCs w:val="24"/>
        </w:rPr>
        <w:t>,</w:t>
      </w:r>
      <w:r w:rsidRPr="004507CD">
        <w:rPr>
          <w:rFonts w:eastAsia="Times New Roman" w:cs="Times New Roman"/>
          <w:szCs w:val="24"/>
        </w:rPr>
        <w:t xml:space="preserve"> ότι είναι ψήφος εμπιστοσύνης </w:t>
      </w:r>
      <w:r>
        <w:rPr>
          <w:rFonts w:eastAsia="Times New Roman" w:cs="Times New Roman"/>
          <w:szCs w:val="24"/>
        </w:rPr>
        <w:t>σ</w:t>
      </w:r>
      <w:r w:rsidRPr="004507CD">
        <w:rPr>
          <w:rFonts w:eastAsia="Times New Roman" w:cs="Times New Roman"/>
          <w:szCs w:val="24"/>
        </w:rPr>
        <w:t xml:space="preserve">τα λόγια και το πρόσωπο του </w:t>
      </w:r>
      <w:r>
        <w:rPr>
          <w:rFonts w:eastAsia="Times New Roman" w:cs="Times New Roman"/>
          <w:szCs w:val="24"/>
        </w:rPr>
        <w:t>Πρωθυπουργού.</w:t>
      </w:r>
    </w:p>
    <w:p w14:paraId="49924364" w14:textId="77777777" w:rsidR="00BA2908" w:rsidRDefault="00D473A4">
      <w:pPr>
        <w:spacing w:after="0" w:line="600" w:lineRule="auto"/>
        <w:ind w:firstLine="720"/>
        <w:jc w:val="both"/>
        <w:rPr>
          <w:rFonts w:eastAsia="Times New Roman" w:cs="Times New Roman"/>
          <w:szCs w:val="24"/>
        </w:rPr>
      </w:pPr>
      <w:r w:rsidRPr="004507CD">
        <w:rPr>
          <w:rFonts w:eastAsia="Times New Roman" w:cs="Times New Roman"/>
          <w:szCs w:val="24"/>
        </w:rPr>
        <w:t>Σήμερα</w:t>
      </w:r>
      <w:r>
        <w:rPr>
          <w:rFonts w:eastAsia="Times New Roman" w:cs="Times New Roman"/>
          <w:szCs w:val="24"/>
        </w:rPr>
        <w:t>,</w:t>
      </w:r>
      <w:r w:rsidRPr="004507CD">
        <w:rPr>
          <w:rFonts w:eastAsia="Times New Roman" w:cs="Times New Roman"/>
          <w:szCs w:val="24"/>
        </w:rPr>
        <w:t xml:space="preserve"> </w:t>
      </w:r>
      <w:r>
        <w:rPr>
          <w:rFonts w:eastAsia="Times New Roman" w:cs="Times New Roman"/>
          <w:szCs w:val="24"/>
        </w:rPr>
        <w:t>έναν χρόνο μετά, ό</w:t>
      </w:r>
      <w:r w:rsidRPr="004507CD">
        <w:rPr>
          <w:rFonts w:eastAsia="Times New Roman" w:cs="Times New Roman"/>
          <w:szCs w:val="24"/>
        </w:rPr>
        <w:t>χι απλώς επιβεβαιώθηκα πλήρως</w:t>
      </w:r>
      <w:r>
        <w:rPr>
          <w:rFonts w:eastAsia="Times New Roman" w:cs="Times New Roman"/>
          <w:szCs w:val="24"/>
        </w:rPr>
        <w:t xml:space="preserve"> για την </w:t>
      </w:r>
      <w:r w:rsidRPr="004507CD">
        <w:rPr>
          <w:rFonts w:eastAsia="Times New Roman" w:cs="Times New Roman"/>
          <w:szCs w:val="24"/>
        </w:rPr>
        <w:t>τότε θετική ψήφο</w:t>
      </w:r>
      <w:r>
        <w:rPr>
          <w:rFonts w:eastAsia="Times New Roman" w:cs="Times New Roman"/>
          <w:szCs w:val="24"/>
        </w:rPr>
        <w:t xml:space="preserve"> μου, αλλά και με μεγάλη μου χαρά άκουσα σ</w:t>
      </w:r>
      <w:r w:rsidRPr="004507CD">
        <w:rPr>
          <w:rFonts w:eastAsia="Times New Roman" w:cs="Times New Roman"/>
          <w:szCs w:val="24"/>
        </w:rPr>
        <w:t xml:space="preserve">την ομιλία του </w:t>
      </w:r>
      <w:r>
        <w:rPr>
          <w:rFonts w:eastAsia="Times New Roman" w:cs="Times New Roman"/>
          <w:szCs w:val="24"/>
        </w:rPr>
        <w:t>ο συ</w:t>
      </w:r>
      <w:r>
        <w:rPr>
          <w:rFonts w:eastAsia="Times New Roman" w:cs="Times New Roman"/>
          <w:szCs w:val="24"/>
        </w:rPr>
        <w:t>νάδελφος τ</w:t>
      </w:r>
      <w:r w:rsidRPr="004507CD">
        <w:rPr>
          <w:rFonts w:eastAsia="Times New Roman" w:cs="Times New Roman"/>
          <w:szCs w:val="24"/>
        </w:rPr>
        <w:t xml:space="preserve">ης Ένωσης </w:t>
      </w:r>
      <w:r>
        <w:rPr>
          <w:rFonts w:eastAsia="Times New Roman" w:cs="Times New Roman"/>
          <w:szCs w:val="24"/>
        </w:rPr>
        <w:t>Κεντρώων κ.</w:t>
      </w:r>
      <w:r w:rsidRPr="004507CD">
        <w:rPr>
          <w:rFonts w:eastAsia="Times New Roman" w:cs="Times New Roman"/>
          <w:szCs w:val="24"/>
        </w:rPr>
        <w:t xml:space="preserve"> Γιάννη</w:t>
      </w:r>
      <w:r>
        <w:rPr>
          <w:rFonts w:eastAsia="Times New Roman" w:cs="Times New Roman"/>
          <w:szCs w:val="24"/>
        </w:rPr>
        <w:t>ς</w:t>
      </w:r>
      <w:r w:rsidRPr="004507CD">
        <w:rPr>
          <w:rFonts w:eastAsia="Times New Roman" w:cs="Times New Roman"/>
          <w:szCs w:val="24"/>
        </w:rPr>
        <w:t xml:space="preserve"> </w:t>
      </w:r>
      <w:proofErr w:type="spellStart"/>
      <w:r w:rsidRPr="004507CD">
        <w:rPr>
          <w:rFonts w:eastAsia="Times New Roman" w:cs="Times New Roman"/>
          <w:szCs w:val="24"/>
        </w:rPr>
        <w:t>Σαρίδη</w:t>
      </w:r>
      <w:r>
        <w:rPr>
          <w:rFonts w:eastAsia="Times New Roman" w:cs="Times New Roman"/>
          <w:szCs w:val="24"/>
        </w:rPr>
        <w:t>ς</w:t>
      </w:r>
      <w:proofErr w:type="spellEnd"/>
      <w:r>
        <w:rPr>
          <w:rFonts w:eastAsia="Times New Roman" w:cs="Times New Roman"/>
          <w:szCs w:val="24"/>
        </w:rPr>
        <w:t>,</w:t>
      </w:r>
      <w:r w:rsidRPr="004507CD">
        <w:rPr>
          <w:rFonts w:eastAsia="Times New Roman" w:cs="Times New Roman"/>
          <w:szCs w:val="24"/>
        </w:rPr>
        <w:t xml:space="preserve"> έστω και καθυστερημένα</w:t>
      </w:r>
      <w:r>
        <w:rPr>
          <w:rFonts w:eastAsia="Times New Roman" w:cs="Times New Roman"/>
          <w:szCs w:val="24"/>
        </w:rPr>
        <w:t>,</w:t>
      </w:r>
      <w:r w:rsidRPr="004507CD">
        <w:rPr>
          <w:rFonts w:eastAsia="Times New Roman" w:cs="Times New Roman"/>
          <w:szCs w:val="24"/>
        </w:rPr>
        <w:t xml:space="preserve"> </w:t>
      </w:r>
      <w:r>
        <w:rPr>
          <w:rFonts w:eastAsia="Times New Roman" w:cs="Times New Roman"/>
          <w:szCs w:val="24"/>
        </w:rPr>
        <w:t xml:space="preserve">να λέει ότι θα </w:t>
      </w:r>
      <w:r w:rsidRPr="004507CD">
        <w:rPr>
          <w:rFonts w:eastAsia="Times New Roman" w:cs="Times New Roman"/>
          <w:szCs w:val="24"/>
        </w:rPr>
        <w:t xml:space="preserve">ψηφίσει τον </w:t>
      </w:r>
      <w:r>
        <w:rPr>
          <w:rFonts w:eastAsia="Times New Roman" w:cs="Times New Roman"/>
          <w:szCs w:val="24"/>
        </w:rPr>
        <w:t>π</w:t>
      </w:r>
      <w:r w:rsidRPr="004507CD">
        <w:rPr>
          <w:rFonts w:eastAsia="Times New Roman" w:cs="Times New Roman"/>
          <w:szCs w:val="24"/>
        </w:rPr>
        <w:t>ροϋ</w:t>
      </w:r>
      <w:r>
        <w:rPr>
          <w:rFonts w:eastAsia="Times New Roman" w:cs="Times New Roman"/>
          <w:szCs w:val="24"/>
        </w:rPr>
        <w:t xml:space="preserve">πολογισμό </w:t>
      </w:r>
      <w:r>
        <w:rPr>
          <w:rFonts w:eastAsia="Times New Roman" w:cs="Times New Roman"/>
          <w:szCs w:val="24"/>
        </w:rPr>
        <w:t>κ</w:t>
      </w:r>
      <w:r w:rsidRPr="004507CD">
        <w:rPr>
          <w:rFonts w:eastAsia="Times New Roman" w:cs="Times New Roman"/>
          <w:szCs w:val="24"/>
        </w:rPr>
        <w:t>αι οφείλω να ομολογήσω ότι</w:t>
      </w:r>
      <w:r>
        <w:rPr>
          <w:rFonts w:eastAsia="Times New Roman" w:cs="Times New Roman"/>
          <w:szCs w:val="24"/>
        </w:rPr>
        <w:t>,</w:t>
      </w:r>
      <w:r w:rsidRPr="004507CD">
        <w:rPr>
          <w:rFonts w:eastAsia="Times New Roman" w:cs="Times New Roman"/>
          <w:szCs w:val="24"/>
        </w:rPr>
        <w:t xml:space="preserve"> έστω και καθυστερημένα</w:t>
      </w:r>
      <w:r>
        <w:rPr>
          <w:rFonts w:eastAsia="Times New Roman" w:cs="Times New Roman"/>
          <w:szCs w:val="24"/>
        </w:rPr>
        <w:t>, υ</w:t>
      </w:r>
      <w:r w:rsidRPr="004507CD">
        <w:rPr>
          <w:rFonts w:eastAsia="Times New Roman" w:cs="Times New Roman"/>
          <w:szCs w:val="24"/>
        </w:rPr>
        <w:t>πάρχουν ακόμη Βουλευτές που έχουν ανοιχτό μυαλό</w:t>
      </w:r>
      <w:r>
        <w:rPr>
          <w:rFonts w:eastAsia="Times New Roman" w:cs="Times New Roman"/>
          <w:szCs w:val="24"/>
        </w:rPr>
        <w:t>,</w:t>
      </w:r>
      <w:r w:rsidRPr="004507CD">
        <w:rPr>
          <w:rFonts w:eastAsia="Times New Roman" w:cs="Times New Roman"/>
          <w:szCs w:val="24"/>
        </w:rPr>
        <w:t xml:space="preserve"> νοημοσύνη</w:t>
      </w:r>
      <w:r>
        <w:rPr>
          <w:rFonts w:eastAsia="Times New Roman" w:cs="Times New Roman"/>
          <w:szCs w:val="24"/>
        </w:rPr>
        <w:t>,</w:t>
      </w:r>
      <w:r w:rsidRPr="004507CD">
        <w:rPr>
          <w:rFonts w:eastAsia="Times New Roman" w:cs="Times New Roman"/>
          <w:szCs w:val="24"/>
        </w:rPr>
        <w:t xml:space="preserve"> δεν είναι προσηλωμένοι στις </w:t>
      </w:r>
      <w:r w:rsidRPr="004507CD">
        <w:rPr>
          <w:rFonts w:eastAsia="Times New Roman" w:cs="Times New Roman"/>
          <w:szCs w:val="24"/>
        </w:rPr>
        <w:t>ιδεοληψίες του παρελθόντος και αντιλαμβάνονται τη</w:t>
      </w:r>
      <w:r>
        <w:rPr>
          <w:rFonts w:eastAsia="Times New Roman" w:cs="Times New Roman"/>
          <w:szCs w:val="24"/>
        </w:rPr>
        <w:t>ν</w:t>
      </w:r>
      <w:r w:rsidRPr="004507CD">
        <w:rPr>
          <w:rFonts w:eastAsia="Times New Roman" w:cs="Times New Roman"/>
          <w:szCs w:val="24"/>
        </w:rPr>
        <w:t xml:space="preserve"> μεγάλη επιτυχία της σημερινής </w:t>
      </w:r>
      <w:r>
        <w:rPr>
          <w:rFonts w:eastAsia="Times New Roman" w:cs="Times New Roman"/>
          <w:szCs w:val="24"/>
        </w:rPr>
        <w:t xml:space="preserve">Κυβέρνησης. </w:t>
      </w:r>
    </w:p>
    <w:p w14:paraId="49924365" w14:textId="77777777" w:rsidR="00BA2908" w:rsidRDefault="00D473A4">
      <w:pPr>
        <w:spacing w:after="0" w:line="600" w:lineRule="auto"/>
        <w:ind w:firstLine="720"/>
        <w:jc w:val="both"/>
        <w:rPr>
          <w:rFonts w:eastAsia="Times New Roman" w:cs="Times New Roman"/>
          <w:szCs w:val="24"/>
        </w:rPr>
      </w:pPr>
      <w:r w:rsidRPr="004507CD">
        <w:rPr>
          <w:rFonts w:eastAsia="Times New Roman" w:cs="Times New Roman"/>
          <w:szCs w:val="24"/>
        </w:rPr>
        <w:t xml:space="preserve">Ο </w:t>
      </w:r>
      <w:r>
        <w:rPr>
          <w:rFonts w:eastAsia="Times New Roman" w:cs="Times New Roman"/>
          <w:szCs w:val="24"/>
        </w:rPr>
        <w:t>π</w:t>
      </w:r>
      <w:r w:rsidRPr="004507CD">
        <w:rPr>
          <w:rFonts w:eastAsia="Times New Roman" w:cs="Times New Roman"/>
          <w:szCs w:val="24"/>
        </w:rPr>
        <w:t>ροϋπολογισμός</w:t>
      </w:r>
      <w:r w:rsidRPr="004507CD">
        <w:rPr>
          <w:rFonts w:eastAsia="Times New Roman" w:cs="Times New Roman"/>
          <w:szCs w:val="24"/>
        </w:rPr>
        <w:t xml:space="preserve"> του 2019 είναι ο πρώτος προϋπολογισμός</w:t>
      </w:r>
      <w:r>
        <w:rPr>
          <w:rFonts w:eastAsia="Times New Roman" w:cs="Times New Roman"/>
          <w:szCs w:val="24"/>
        </w:rPr>
        <w:t>,</w:t>
      </w:r>
      <w:r w:rsidRPr="004507CD">
        <w:rPr>
          <w:rFonts w:eastAsia="Times New Roman" w:cs="Times New Roman"/>
          <w:szCs w:val="24"/>
        </w:rPr>
        <w:t xml:space="preserve"> μετά από μία δεκαετία</w:t>
      </w:r>
      <w:r>
        <w:rPr>
          <w:rFonts w:eastAsia="Times New Roman" w:cs="Times New Roman"/>
          <w:szCs w:val="24"/>
        </w:rPr>
        <w:t>, ο</w:t>
      </w:r>
      <w:r w:rsidRPr="004507CD">
        <w:rPr>
          <w:rFonts w:eastAsia="Times New Roman" w:cs="Times New Roman"/>
          <w:szCs w:val="24"/>
        </w:rPr>
        <w:t xml:space="preserve"> οποίος κατατέθηκε στην Ευρω</w:t>
      </w:r>
      <w:r>
        <w:rPr>
          <w:rFonts w:eastAsia="Times New Roman" w:cs="Times New Roman"/>
          <w:szCs w:val="24"/>
        </w:rPr>
        <w:t>παϊκή Ένωση χωρίς τη δαμόκλειο σ</w:t>
      </w:r>
      <w:r w:rsidRPr="004507CD">
        <w:rPr>
          <w:rFonts w:eastAsia="Times New Roman" w:cs="Times New Roman"/>
          <w:szCs w:val="24"/>
        </w:rPr>
        <w:t>πάθη του Διεθνούς Νομ</w:t>
      </w:r>
      <w:r w:rsidRPr="004507CD">
        <w:rPr>
          <w:rFonts w:eastAsia="Times New Roman" w:cs="Times New Roman"/>
          <w:szCs w:val="24"/>
        </w:rPr>
        <w:t>ισματικού Ταμείου</w:t>
      </w:r>
      <w:r>
        <w:rPr>
          <w:rFonts w:eastAsia="Times New Roman" w:cs="Times New Roman"/>
          <w:szCs w:val="24"/>
        </w:rPr>
        <w:t>,</w:t>
      </w:r>
      <w:r w:rsidRPr="004507CD">
        <w:rPr>
          <w:rFonts w:eastAsia="Times New Roman" w:cs="Times New Roman"/>
          <w:szCs w:val="24"/>
        </w:rPr>
        <w:t xml:space="preserve"> των δανειστών</w:t>
      </w:r>
      <w:r>
        <w:rPr>
          <w:rFonts w:eastAsia="Times New Roman" w:cs="Times New Roman"/>
          <w:szCs w:val="24"/>
        </w:rPr>
        <w:t xml:space="preserve"> και</w:t>
      </w:r>
      <w:r w:rsidRPr="004507CD">
        <w:rPr>
          <w:rFonts w:eastAsia="Times New Roman" w:cs="Times New Roman"/>
          <w:szCs w:val="24"/>
        </w:rPr>
        <w:t xml:space="preserve"> ήταν ισάξιος με όλους τους προϋπο</w:t>
      </w:r>
      <w:r>
        <w:rPr>
          <w:rFonts w:eastAsia="Times New Roman" w:cs="Times New Roman"/>
          <w:szCs w:val="24"/>
        </w:rPr>
        <w:t xml:space="preserve">λογισμούς των ευρωπαϊκών κρατών. </w:t>
      </w:r>
      <w:r w:rsidRPr="004507CD">
        <w:rPr>
          <w:rFonts w:eastAsia="Times New Roman" w:cs="Times New Roman"/>
          <w:szCs w:val="24"/>
        </w:rPr>
        <w:t xml:space="preserve">Μας έκανε πραγματικά υπερήφανους </w:t>
      </w:r>
      <w:r>
        <w:rPr>
          <w:rFonts w:eastAsia="Times New Roman" w:cs="Times New Roman"/>
          <w:szCs w:val="24"/>
        </w:rPr>
        <w:t xml:space="preserve">το ότι είναι </w:t>
      </w:r>
      <w:r w:rsidRPr="004507CD">
        <w:rPr>
          <w:rFonts w:eastAsia="Times New Roman" w:cs="Times New Roman"/>
          <w:szCs w:val="24"/>
        </w:rPr>
        <w:t xml:space="preserve">ο πρώτος </w:t>
      </w:r>
      <w:r>
        <w:rPr>
          <w:rFonts w:eastAsia="Times New Roman" w:cs="Times New Roman"/>
          <w:szCs w:val="24"/>
        </w:rPr>
        <w:t>π</w:t>
      </w:r>
      <w:r w:rsidRPr="004507CD">
        <w:rPr>
          <w:rFonts w:eastAsia="Times New Roman" w:cs="Times New Roman"/>
          <w:szCs w:val="24"/>
        </w:rPr>
        <w:t xml:space="preserve">ροϋπολογισμός </w:t>
      </w:r>
      <w:r>
        <w:rPr>
          <w:rFonts w:eastAsia="Times New Roman" w:cs="Times New Roman"/>
          <w:szCs w:val="24"/>
        </w:rPr>
        <w:t>ό</w:t>
      </w:r>
      <w:r w:rsidRPr="004507CD">
        <w:rPr>
          <w:rFonts w:eastAsia="Times New Roman" w:cs="Times New Roman"/>
          <w:szCs w:val="24"/>
        </w:rPr>
        <w:t xml:space="preserve">που είμαστε ισάξιοι με τα άλλα κράτη και δεν είμαστε οι </w:t>
      </w:r>
      <w:r>
        <w:rPr>
          <w:rFonts w:eastAsia="Times New Roman" w:cs="Times New Roman"/>
          <w:szCs w:val="24"/>
        </w:rPr>
        <w:t>«</w:t>
      </w:r>
      <w:r w:rsidRPr="004507CD">
        <w:rPr>
          <w:rFonts w:eastAsia="Times New Roman" w:cs="Times New Roman"/>
          <w:szCs w:val="24"/>
        </w:rPr>
        <w:t>φτωχοί συγγενείς</w:t>
      </w:r>
      <w:r>
        <w:rPr>
          <w:rFonts w:eastAsia="Times New Roman" w:cs="Times New Roman"/>
          <w:szCs w:val="24"/>
        </w:rPr>
        <w:t>».</w:t>
      </w:r>
      <w:r w:rsidRPr="004507CD">
        <w:rPr>
          <w:rFonts w:eastAsia="Times New Roman" w:cs="Times New Roman"/>
          <w:szCs w:val="24"/>
        </w:rPr>
        <w:t xml:space="preserve"> Αυτό και μόνο</w:t>
      </w:r>
      <w:r>
        <w:rPr>
          <w:rFonts w:eastAsia="Times New Roman" w:cs="Times New Roman"/>
          <w:szCs w:val="24"/>
        </w:rPr>
        <w:t>,</w:t>
      </w:r>
      <w:r w:rsidRPr="004507CD">
        <w:rPr>
          <w:rFonts w:eastAsia="Times New Roman" w:cs="Times New Roman"/>
          <w:szCs w:val="24"/>
        </w:rPr>
        <w:t xml:space="preserve"> κύριοι συνάδελφοι</w:t>
      </w:r>
      <w:r>
        <w:rPr>
          <w:rFonts w:eastAsia="Times New Roman" w:cs="Times New Roman"/>
          <w:szCs w:val="24"/>
        </w:rPr>
        <w:t>,</w:t>
      </w:r>
      <w:r w:rsidRPr="004507CD">
        <w:rPr>
          <w:rFonts w:eastAsia="Times New Roman" w:cs="Times New Roman"/>
          <w:szCs w:val="24"/>
        </w:rPr>
        <w:t xml:space="preserve"> είναι μία τεράστια </w:t>
      </w:r>
      <w:r>
        <w:rPr>
          <w:rFonts w:eastAsia="Times New Roman" w:cs="Times New Roman"/>
          <w:szCs w:val="24"/>
        </w:rPr>
        <w:t>νίκη</w:t>
      </w:r>
      <w:r w:rsidRPr="004507CD">
        <w:rPr>
          <w:rFonts w:eastAsia="Times New Roman" w:cs="Times New Roman"/>
          <w:szCs w:val="24"/>
        </w:rPr>
        <w:t xml:space="preserve"> της Κυβέρνησης </w:t>
      </w:r>
      <w:r>
        <w:rPr>
          <w:rFonts w:eastAsia="Times New Roman" w:cs="Times New Roman"/>
          <w:szCs w:val="24"/>
        </w:rPr>
        <w:t>και είναι μεγάλη χαρά για όσους α</w:t>
      </w:r>
      <w:r w:rsidRPr="004507CD">
        <w:rPr>
          <w:rFonts w:eastAsia="Times New Roman" w:cs="Times New Roman"/>
          <w:szCs w:val="24"/>
        </w:rPr>
        <w:t>νήκουμε στο</w:t>
      </w:r>
      <w:r>
        <w:rPr>
          <w:rFonts w:eastAsia="Times New Roman" w:cs="Times New Roman"/>
          <w:szCs w:val="24"/>
        </w:rPr>
        <w:t>ν</w:t>
      </w:r>
      <w:r w:rsidRPr="004507CD">
        <w:rPr>
          <w:rFonts w:eastAsia="Times New Roman" w:cs="Times New Roman"/>
          <w:szCs w:val="24"/>
        </w:rPr>
        <w:t xml:space="preserve"> ΣΥΡΙΖΑ ότι μπορούμε να κοιτάξουμε τις </w:t>
      </w:r>
      <w:r>
        <w:rPr>
          <w:rFonts w:eastAsia="Times New Roman" w:cs="Times New Roman"/>
          <w:szCs w:val="24"/>
        </w:rPr>
        <w:t>Ελληνίδες</w:t>
      </w:r>
      <w:r w:rsidRPr="004507CD">
        <w:rPr>
          <w:rFonts w:eastAsia="Times New Roman" w:cs="Times New Roman"/>
          <w:szCs w:val="24"/>
        </w:rPr>
        <w:t xml:space="preserve"> και τους Έλληνες στα μά</w:t>
      </w:r>
      <w:r>
        <w:rPr>
          <w:rFonts w:eastAsia="Times New Roman" w:cs="Times New Roman"/>
          <w:szCs w:val="24"/>
        </w:rPr>
        <w:t xml:space="preserve">τια και να τους </w:t>
      </w:r>
      <w:r>
        <w:rPr>
          <w:rFonts w:eastAsia="Times New Roman" w:cs="Times New Roman"/>
          <w:szCs w:val="24"/>
        </w:rPr>
        <w:lastRenderedPageBreak/>
        <w:t xml:space="preserve">πούμε ότι όλοι οι κόποι των προηγούμενων χρόνων, </w:t>
      </w:r>
      <w:r w:rsidRPr="004507CD">
        <w:rPr>
          <w:rFonts w:eastAsia="Times New Roman" w:cs="Times New Roman"/>
          <w:szCs w:val="24"/>
        </w:rPr>
        <w:t xml:space="preserve">όλες </w:t>
      </w:r>
      <w:r>
        <w:rPr>
          <w:rFonts w:eastAsia="Times New Roman" w:cs="Times New Roman"/>
          <w:szCs w:val="24"/>
        </w:rPr>
        <w:t>οι</w:t>
      </w:r>
      <w:r w:rsidRPr="004507CD">
        <w:rPr>
          <w:rFonts w:eastAsia="Times New Roman" w:cs="Times New Roman"/>
          <w:szCs w:val="24"/>
        </w:rPr>
        <w:t xml:space="preserve"> στερήσεις</w:t>
      </w:r>
      <w:r>
        <w:rPr>
          <w:rFonts w:eastAsia="Times New Roman" w:cs="Times New Roman"/>
          <w:szCs w:val="24"/>
        </w:rPr>
        <w:t>,</w:t>
      </w:r>
      <w:r w:rsidRPr="004507CD">
        <w:rPr>
          <w:rFonts w:eastAsia="Times New Roman" w:cs="Times New Roman"/>
          <w:szCs w:val="24"/>
        </w:rPr>
        <w:t xml:space="preserve"> όλα τα προβλήματα</w:t>
      </w:r>
      <w:r>
        <w:rPr>
          <w:rFonts w:eastAsia="Times New Roman" w:cs="Times New Roman"/>
          <w:szCs w:val="24"/>
        </w:rPr>
        <w:t xml:space="preserve">, επιτέλους έπιασαν τόπο. </w:t>
      </w:r>
    </w:p>
    <w:p w14:paraId="4992436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w:t>
      </w:r>
      <w:r w:rsidRPr="004507CD">
        <w:rPr>
          <w:rFonts w:eastAsia="Times New Roman" w:cs="Times New Roman"/>
          <w:szCs w:val="24"/>
        </w:rPr>
        <w:t>ι επειδή στην αρχή της ομιλίας μου αναφέρθηκα στα όσα είχε πει ο Πρωθυπουργός πέρυσι</w:t>
      </w:r>
      <w:r>
        <w:rPr>
          <w:rFonts w:eastAsia="Times New Roman" w:cs="Times New Roman"/>
          <w:szCs w:val="24"/>
        </w:rPr>
        <w:t>, δ</w:t>
      </w:r>
      <w:r w:rsidRPr="004507CD">
        <w:rPr>
          <w:rFonts w:eastAsia="Times New Roman" w:cs="Times New Roman"/>
          <w:szCs w:val="24"/>
        </w:rPr>
        <w:t>εν θα μπορούσα να αφήσω απ</w:t>
      </w:r>
      <w:r>
        <w:rPr>
          <w:rFonts w:eastAsia="Times New Roman" w:cs="Times New Roman"/>
          <w:szCs w:val="24"/>
        </w:rPr>
        <w:t xml:space="preserve">’ </w:t>
      </w:r>
      <w:r w:rsidRPr="004507CD">
        <w:rPr>
          <w:rFonts w:eastAsia="Times New Roman" w:cs="Times New Roman"/>
          <w:szCs w:val="24"/>
        </w:rPr>
        <w:t>έξω και τον Πρόεδρο της Αξιωματικής Αντιπολίτευσης</w:t>
      </w:r>
      <w:r>
        <w:rPr>
          <w:rFonts w:eastAsia="Times New Roman" w:cs="Times New Roman"/>
          <w:szCs w:val="24"/>
        </w:rPr>
        <w:t>.</w:t>
      </w:r>
      <w:r w:rsidRPr="004507CD">
        <w:rPr>
          <w:rFonts w:eastAsia="Times New Roman" w:cs="Times New Roman"/>
          <w:szCs w:val="24"/>
        </w:rPr>
        <w:t xml:space="preserve"> Μάλιστα ο κ</w:t>
      </w:r>
      <w:r>
        <w:rPr>
          <w:rFonts w:eastAsia="Times New Roman" w:cs="Times New Roman"/>
          <w:szCs w:val="24"/>
        </w:rPr>
        <w:t>.</w:t>
      </w:r>
      <w:r w:rsidRPr="004507CD">
        <w:rPr>
          <w:rFonts w:eastAsia="Times New Roman" w:cs="Times New Roman"/>
          <w:szCs w:val="24"/>
        </w:rPr>
        <w:t xml:space="preserve"> Μητσοτάκης ε</w:t>
      </w:r>
      <w:r w:rsidRPr="004507CD">
        <w:rPr>
          <w:rFonts w:eastAsia="Times New Roman" w:cs="Times New Roman"/>
          <w:szCs w:val="24"/>
        </w:rPr>
        <w:t>ίχε πει επ</w:t>
      </w:r>
      <w:r>
        <w:rPr>
          <w:rFonts w:eastAsia="Times New Roman" w:cs="Times New Roman"/>
          <w:szCs w:val="24"/>
        </w:rPr>
        <w:t>ί λ</w:t>
      </w:r>
      <w:r w:rsidRPr="004507CD">
        <w:rPr>
          <w:rFonts w:eastAsia="Times New Roman" w:cs="Times New Roman"/>
          <w:szCs w:val="24"/>
        </w:rPr>
        <w:t>έξει</w:t>
      </w:r>
      <w:r>
        <w:rPr>
          <w:rFonts w:eastAsia="Times New Roman" w:cs="Times New Roman"/>
          <w:szCs w:val="24"/>
        </w:rPr>
        <w:t>:</w:t>
      </w:r>
      <w:r w:rsidRPr="004507CD">
        <w:rPr>
          <w:rFonts w:eastAsia="Times New Roman" w:cs="Times New Roman"/>
          <w:szCs w:val="24"/>
        </w:rPr>
        <w:t xml:space="preserve"> </w:t>
      </w:r>
      <w:r>
        <w:rPr>
          <w:rFonts w:eastAsia="Times New Roman" w:cs="Times New Roman"/>
          <w:szCs w:val="24"/>
        </w:rPr>
        <w:t>«</w:t>
      </w:r>
      <w:r w:rsidRPr="004507CD">
        <w:rPr>
          <w:rFonts w:eastAsia="Times New Roman" w:cs="Times New Roman"/>
          <w:szCs w:val="24"/>
        </w:rPr>
        <w:t xml:space="preserve">Τα μεγαλύτερα θύματα της πολιτικής σας είναι </w:t>
      </w:r>
      <w:r>
        <w:rPr>
          <w:rFonts w:eastAsia="Times New Roman" w:cs="Times New Roman"/>
          <w:szCs w:val="24"/>
        </w:rPr>
        <w:t xml:space="preserve">οι </w:t>
      </w:r>
      <w:r w:rsidRPr="004507CD">
        <w:rPr>
          <w:rFonts w:eastAsia="Times New Roman" w:cs="Times New Roman"/>
          <w:szCs w:val="24"/>
        </w:rPr>
        <w:t>οικονομικά ασθενέστεροι</w:t>
      </w:r>
      <w:r>
        <w:rPr>
          <w:rFonts w:eastAsia="Times New Roman" w:cs="Times New Roman"/>
          <w:szCs w:val="24"/>
        </w:rPr>
        <w:t xml:space="preserve">, γιατί </w:t>
      </w:r>
      <w:proofErr w:type="spellStart"/>
      <w:r>
        <w:rPr>
          <w:rFonts w:eastAsia="Times New Roman" w:cs="Times New Roman"/>
          <w:szCs w:val="24"/>
        </w:rPr>
        <w:t>φτωχο</w:t>
      </w:r>
      <w:r w:rsidRPr="004507CD">
        <w:rPr>
          <w:rFonts w:eastAsia="Times New Roman" w:cs="Times New Roman"/>
          <w:szCs w:val="24"/>
        </w:rPr>
        <w:t>ποιούνται</w:t>
      </w:r>
      <w:proofErr w:type="spellEnd"/>
      <w:r w:rsidRPr="004507CD">
        <w:rPr>
          <w:rFonts w:eastAsia="Times New Roman" w:cs="Times New Roman"/>
          <w:szCs w:val="24"/>
        </w:rPr>
        <w:t xml:space="preserve"> καθημερινά</w:t>
      </w:r>
      <w:r>
        <w:rPr>
          <w:rFonts w:eastAsia="Times New Roman" w:cs="Times New Roman"/>
          <w:szCs w:val="24"/>
        </w:rPr>
        <w:t>».</w:t>
      </w:r>
      <w:r w:rsidRPr="004507CD">
        <w:rPr>
          <w:rFonts w:eastAsia="Times New Roman" w:cs="Times New Roman"/>
          <w:szCs w:val="24"/>
        </w:rPr>
        <w:t xml:space="preserve"> Ακούστε το</w:t>
      </w:r>
      <w:r>
        <w:rPr>
          <w:rFonts w:eastAsia="Times New Roman" w:cs="Times New Roman"/>
          <w:szCs w:val="24"/>
        </w:rPr>
        <w:t>, «</w:t>
      </w:r>
      <w:proofErr w:type="spellStart"/>
      <w:r>
        <w:rPr>
          <w:rFonts w:eastAsia="Times New Roman" w:cs="Times New Roman"/>
          <w:szCs w:val="24"/>
        </w:rPr>
        <w:t>φτω</w:t>
      </w:r>
      <w:r w:rsidRPr="004507CD">
        <w:rPr>
          <w:rFonts w:eastAsia="Times New Roman" w:cs="Times New Roman"/>
          <w:szCs w:val="24"/>
        </w:rPr>
        <w:t>χοποιούνται</w:t>
      </w:r>
      <w:proofErr w:type="spellEnd"/>
      <w:r w:rsidRPr="004507CD">
        <w:rPr>
          <w:rFonts w:eastAsia="Times New Roman" w:cs="Times New Roman"/>
          <w:szCs w:val="24"/>
        </w:rPr>
        <w:t xml:space="preserve"> καθημερινά</w:t>
      </w:r>
      <w:r>
        <w:rPr>
          <w:rFonts w:eastAsia="Times New Roman" w:cs="Times New Roman"/>
          <w:szCs w:val="24"/>
        </w:rPr>
        <w:t>», δηλαδή εννοούσε</w:t>
      </w:r>
      <w:r w:rsidRPr="004507CD">
        <w:rPr>
          <w:rFonts w:eastAsia="Times New Roman" w:cs="Times New Roman"/>
          <w:szCs w:val="24"/>
        </w:rPr>
        <w:t xml:space="preserve"> </w:t>
      </w:r>
      <w:r>
        <w:rPr>
          <w:rFonts w:eastAsia="Times New Roman" w:cs="Times New Roman"/>
          <w:szCs w:val="24"/>
        </w:rPr>
        <w:t xml:space="preserve">ότι οι φτωχοί γίνονται φτωχότεροι </w:t>
      </w:r>
      <w:r w:rsidRPr="004507CD">
        <w:rPr>
          <w:rFonts w:eastAsia="Times New Roman" w:cs="Times New Roman"/>
          <w:szCs w:val="24"/>
        </w:rPr>
        <w:t xml:space="preserve">και </w:t>
      </w:r>
      <w:r>
        <w:rPr>
          <w:rFonts w:eastAsia="Times New Roman" w:cs="Times New Roman"/>
          <w:szCs w:val="24"/>
        </w:rPr>
        <w:t xml:space="preserve">οι </w:t>
      </w:r>
      <w:r w:rsidRPr="004507CD">
        <w:rPr>
          <w:rFonts w:eastAsia="Times New Roman" w:cs="Times New Roman"/>
          <w:szCs w:val="24"/>
        </w:rPr>
        <w:t>πλούσιοι πλουσιότεροι</w:t>
      </w:r>
      <w:r>
        <w:rPr>
          <w:rFonts w:eastAsia="Times New Roman" w:cs="Times New Roman"/>
          <w:szCs w:val="24"/>
        </w:rPr>
        <w:t>.</w:t>
      </w:r>
      <w:r w:rsidRPr="004507CD">
        <w:rPr>
          <w:rFonts w:eastAsia="Times New Roman" w:cs="Times New Roman"/>
          <w:szCs w:val="24"/>
        </w:rPr>
        <w:t xml:space="preserve"> </w:t>
      </w:r>
      <w:r>
        <w:rPr>
          <w:rFonts w:eastAsia="Times New Roman" w:cs="Times New Roman"/>
          <w:szCs w:val="24"/>
        </w:rPr>
        <w:t>Δεν μπορ</w:t>
      </w:r>
      <w:r>
        <w:rPr>
          <w:rFonts w:eastAsia="Times New Roman" w:cs="Times New Roman"/>
          <w:szCs w:val="24"/>
        </w:rPr>
        <w:t>έσαμε</w:t>
      </w:r>
      <w:r w:rsidRPr="004507CD">
        <w:rPr>
          <w:rFonts w:eastAsia="Times New Roman" w:cs="Times New Roman"/>
          <w:szCs w:val="24"/>
        </w:rPr>
        <w:t xml:space="preserve"> να το κάνουμε αυτό</w:t>
      </w:r>
      <w:r>
        <w:rPr>
          <w:rFonts w:eastAsia="Times New Roman" w:cs="Times New Roman"/>
          <w:szCs w:val="24"/>
        </w:rPr>
        <w:t>.</w:t>
      </w:r>
      <w:r w:rsidRPr="004507CD">
        <w:rPr>
          <w:rFonts w:eastAsia="Times New Roman" w:cs="Times New Roman"/>
          <w:szCs w:val="24"/>
        </w:rPr>
        <w:t xml:space="preserve"> Εμείς βοηθήσαμε τους </w:t>
      </w:r>
      <w:r>
        <w:rPr>
          <w:rFonts w:eastAsia="Times New Roman" w:cs="Times New Roman"/>
          <w:szCs w:val="24"/>
        </w:rPr>
        <w:t>φτωχούς.</w:t>
      </w:r>
    </w:p>
    <w:p w14:paraId="49924367" w14:textId="77777777" w:rsidR="00BA2908" w:rsidRDefault="00D473A4">
      <w:pPr>
        <w:spacing w:after="0" w:line="600" w:lineRule="auto"/>
        <w:ind w:firstLine="720"/>
        <w:jc w:val="both"/>
        <w:rPr>
          <w:rFonts w:eastAsia="Times New Roman" w:cs="Times New Roman"/>
          <w:szCs w:val="24"/>
        </w:rPr>
      </w:pPr>
      <w:r w:rsidRPr="004507CD">
        <w:rPr>
          <w:rFonts w:eastAsia="Times New Roman" w:cs="Times New Roman"/>
          <w:szCs w:val="24"/>
        </w:rPr>
        <w:t xml:space="preserve">Θα </w:t>
      </w:r>
      <w:r>
        <w:rPr>
          <w:rFonts w:eastAsia="Times New Roman" w:cs="Times New Roman"/>
          <w:szCs w:val="24"/>
        </w:rPr>
        <w:t>συνεχίσω με όσα έχει ισχυ</w:t>
      </w:r>
      <w:r w:rsidRPr="004507CD">
        <w:rPr>
          <w:rFonts w:eastAsia="Times New Roman" w:cs="Times New Roman"/>
          <w:szCs w:val="24"/>
        </w:rPr>
        <w:t xml:space="preserve">ριστεί </w:t>
      </w:r>
      <w:r>
        <w:rPr>
          <w:rFonts w:eastAsia="Times New Roman" w:cs="Times New Roman"/>
          <w:szCs w:val="24"/>
        </w:rPr>
        <w:t xml:space="preserve">ο </w:t>
      </w:r>
      <w:r w:rsidRPr="004507CD">
        <w:rPr>
          <w:rFonts w:eastAsia="Times New Roman" w:cs="Times New Roman"/>
          <w:szCs w:val="24"/>
        </w:rPr>
        <w:t xml:space="preserve">Αρχηγός </w:t>
      </w:r>
      <w:r>
        <w:rPr>
          <w:rFonts w:eastAsia="Times New Roman" w:cs="Times New Roman"/>
          <w:szCs w:val="24"/>
        </w:rPr>
        <w:t xml:space="preserve">της </w:t>
      </w:r>
      <w:r w:rsidRPr="004507CD">
        <w:rPr>
          <w:rFonts w:eastAsia="Times New Roman" w:cs="Times New Roman"/>
          <w:szCs w:val="24"/>
        </w:rPr>
        <w:t>Αξιωματικής Αντιπολίτευσης</w:t>
      </w:r>
      <w:r>
        <w:rPr>
          <w:rFonts w:eastAsia="Times New Roman" w:cs="Times New Roman"/>
          <w:szCs w:val="24"/>
        </w:rPr>
        <w:t>, ο</w:t>
      </w:r>
      <w:r w:rsidRPr="004507CD">
        <w:rPr>
          <w:rFonts w:eastAsia="Times New Roman" w:cs="Times New Roman"/>
          <w:szCs w:val="24"/>
        </w:rPr>
        <w:t xml:space="preserve"> οποίο</w:t>
      </w:r>
      <w:r>
        <w:rPr>
          <w:rFonts w:eastAsia="Times New Roman" w:cs="Times New Roman"/>
          <w:szCs w:val="24"/>
        </w:rPr>
        <w:t>ς</w:t>
      </w:r>
      <w:r w:rsidRPr="004507CD">
        <w:rPr>
          <w:rFonts w:eastAsia="Times New Roman" w:cs="Times New Roman"/>
          <w:szCs w:val="24"/>
        </w:rPr>
        <w:t xml:space="preserve"> χωρίς κα</w:t>
      </w:r>
      <w:r>
        <w:rPr>
          <w:rFonts w:eastAsia="Times New Roman" w:cs="Times New Roman"/>
          <w:szCs w:val="24"/>
        </w:rPr>
        <w:t>μ</w:t>
      </w:r>
      <w:r w:rsidRPr="004507CD">
        <w:rPr>
          <w:rFonts w:eastAsia="Times New Roman" w:cs="Times New Roman"/>
          <w:szCs w:val="24"/>
        </w:rPr>
        <w:t xml:space="preserve">μία </w:t>
      </w:r>
      <w:r>
        <w:rPr>
          <w:rFonts w:eastAsia="Times New Roman" w:cs="Times New Roman"/>
          <w:szCs w:val="24"/>
        </w:rPr>
        <w:t>αιδώ,</w:t>
      </w:r>
      <w:r w:rsidRPr="004507CD">
        <w:rPr>
          <w:rFonts w:eastAsia="Times New Roman" w:cs="Times New Roman"/>
          <w:szCs w:val="24"/>
        </w:rPr>
        <w:t xml:space="preserve"> πριν από λίγες μέρες στην Ολομέλεια της Βουλής</w:t>
      </w:r>
      <w:r>
        <w:rPr>
          <w:rFonts w:eastAsia="Times New Roman" w:cs="Times New Roman"/>
          <w:szCs w:val="24"/>
        </w:rPr>
        <w:t>, είπε</w:t>
      </w:r>
      <w:r w:rsidRPr="004507CD">
        <w:rPr>
          <w:rFonts w:eastAsia="Times New Roman" w:cs="Times New Roman"/>
          <w:szCs w:val="24"/>
        </w:rPr>
        <w:t xml:space="preserve"> ότι </w:t>
      </w:r>
      <w:r>
        <w:rPr>
          <w:rFonts w:eastAsia="Times New Roman" w:cs="Times New Roman"/>
          <w:szCs w:val="24"/>
        </w:rPr>
        <w:t xml:space="preserve">η </w:t>
      </w:r>
      <w:r w:rsidRPr="004507CD">
        <w:rPr>
          <w:rFonts w:eastAsia="Times New Roman" w:cs="Times New Roman"/>
          <w:szCs w:val="24"/>
        </w:rPr>
        <w:t>μη περικοπή των συντάξεων είναι προϊ</w:t>
      </w:r>
      <w:r w:rsidRPr="004507CD">
        <w:rPr>
          <w:rFonts w:eastAsia="Times New Roman" w:cs="Times New Roman"/>
          <w:szCs w:val="24"/>
        </w:rPr>
        <w:t>όν συναλλαγής με την Ευρωπαϊκή Ένωση</w:t>
      </w:r>
      <w:r>
        <w:rPr>
          <w:rFonts w:eastAsia="Times New Roman" w:cs="Times New Roman"/>
          <w:szCs w:val="24"/>
        </w:rPr>
        <w:t xml:space="preserve">, </w:t>
      </w:r>
      <w:r w:rsidRPr="004507CD">
        <w:rPr>
          <w:rFonts w:eastAsia="Times New Roman" w:cs="Times New Roman"/>
          <w:szCs w:val="24"/>
        </w:rPr>
        <w:t>δηλαδή ότι δήθεν εμείς δώσαμε τη Μακεδονία για να πάρουμε τις συντάξεις</w:t>
      </w:r>
      <w:r>
        <w:rPr>
          <w:rFonts w:eastAsia="Times New Roman" w:cs="Times New Roman"/>
          <w:szCs w:val="24"/>
        </w:rPr>
        <w:t>.</w:t>
      </w:r>
      <w:r w:rsidRPr="004507CD">
        <w:rPr>
          <w:rFonts w:eastAsia="Times New Roman" w:cs="Times New Roman"/>
          <w:szCs w:val="24"/>
        </w:rPr>
        <w:t xml:space="preserve"> Και μάλιστα η δικαιολογία που είπε η Πειραιώς</w:t>
      </w:r>
      <w:r>
        <w:rPr>
          <w:rFonts w:eastAsia="Times New Roman" w:cs="Times New Roman"/>
          <w:szCs w:val="24"/>
        </w:rPr>
        <w:t>,</w:t>
      </w:r>
      <w:r w:rsidRPr="004507CD">
        <w:rPr>
          <w:rFonts w:eastAsia="Times New Roman" w:cs="Times New Roman"/>
          <w:szCs w:val="24"/>
        </w:rPr>
        <w:t xml:space="preserve"> η Νέα Δημοκρατία</w:t>
      </w:r>
      <w:r>
        <w:rPr>
          <w:rFonts w:eastAsia="Times New Roman" w:cs="Times New Roman"/>
          <w:szCs w:val="24"/>
        </w:rPr>
        <w:t>, είναι</w:t>
      </w:r>
      <w:r w:rsidRPr="004507CD">
        <w:rPr>
          <w:rFonts w:eastAsia="Times New Roman" w:cs="Times New Roman"/>
          <w:szCs w:val="24"/>
        </w:rPr>
        <w:t xml:space="preserve"> ότι ο κόσμος το </w:t>
      </w:r>
      <w:r>
        <w:rPr>
          <w:rFonts w:eastAsia="Times New Roman" w:cs="Times New Roman"/>
          <w:szCs w:val="24"/>
        </w:rPr>
        <w:t>έ</w:t>
      </w:r>
      <w:r w:rsidRPr="004507CD">
        <w:rPr>
          <w:rFonts w:eastAsia="Times New Roman" w:cs="Times New Roman"/>
          <w:szCs w:val="24"/>
        </w:rPr>
        <w:t>χει τούμπανο κι εμείς κρυφό καμάρι</w:t>
      </w:r>
      <w:r>
        <w:rPr>
          <w:rFonts w:eastAsia="Times New Roman" w:cs="Times New Roman"/>
          <w:szCs w:val="24"/>
        </w:rPr>
        <w:t xml:space="preserve">. Ακούστε σοβαρή </w:t>
      </w:r>
      <w:r>
        <w:rPr>
          <w:rFonts w:eastAsia="Times New Roman" w:cs="Times New Roman"/>
          <w:szCs w:val="24"/>
        </w:rPr>
        <w:t>απάντηση</w:t>
      </w:r>
      <w:r w:rsidRPr="004507CD">
        <w:rPr>
          <w:rFonts w:eastAsia="Times New Roman" w:cs="Times New Roman"/>
          <w:szCs w:val="24"/>
        </w:rPr>
        <w:t xml:space="preserve"> αντιπολίτευσης</w:t>
      </w:r>
      <w:r>
        <w:rPr>
          <w:rFonts w:eastAsia="Times New Roman" w:cs="Times New Roman"/>
          <w:szCs w:val="24"/>
        </w:rPr>
        <w:t>,</w:t>
      </w:r>
      <w:r w:rsidRPr="004507CD">
        <w:rPr>
          <w:rFonts w:eastAsia="Times New Roman" w:cs="Times New Roman"/>
          <w:szCs w:val="24"/>
        </w:rPr>
        <w:t xml:space="preserve"> να πει ο κόσμος το </w:t>
      </w:r>
      <w:r>
        <w:rPr>
          <w:rFonts w:eastAsia="Times New Roman" w:cs="Times New Roman"/>
          <w:szCs w:val="24"/>
        </w:rPr>
        <w:t>έ</w:t>
      </w:r>
      <w:r w:rsidRPr="004507CD">
        <w:rPr>
          <w:rFonts w:eastAsia="Times New Roman" w:cs="Times New Roman"/>
          <w:szCs w:val="24"/>
        </w:rPr>
        <w:t>χει τούμπανο κι εμείς κρυφό καμάρι</w:t>
      </w:r>
      <w:r>
        <w:rPr>
          <w:rFonts w:eastAsia="Times New Roman" w:cs="Times New Roman"/>
          <w:szCs w:val="24"/>
        </w:rPr>
        <w:t>.</w:t>
      </w:r>
      <w:r w:rsidRPr="004507CD">
        <w:rPr>
          <w:rFonts w:eastAsia="Times New Roman" w:cs="Times New Roman"/>
          <w:szCs w:val="24"/>
        </w:rPr>
        <w:t xml:space="preserve"> Ούτε στις λαϊκές γειτονιές</w:t>
      </w:r>
      <w:r>
        <w:rPr>
          <w:rFonts w:eastAsia="Times New Roman" w:cs="Times New Roman"/>
          <w:szCs w:val="24"/>
        </w:rPr>
        <w:t>!</w:t>
      </w:r>
      <w:r w:rsidRPr="004507CD">
        <w:rPr>
          <w:rFonts w:eastAsia="Times New Roman" w:cs="Times New Roman"/>
          <w:szCs w:val="24"/>
        </w:rPr>
        <w:t xml:space="preserve"> Έτσι δεν </w:t>
      </w:r>
      <w:r>
        <w:rPr>
          <w:rFonts w:eastAsia="Times New Roman" w:cs="Times New Roman"/>
          <w:szCs w:val="24"/>
        </w:rPr>
        <w:t>δια</w:t>
      </w:r>
      <w:r w:rsidRPr="004507CD">
        <w:rPr>
          <w:rFonts w:eastAsia="Times New Roman" w:cs="Times New Roman"/>
          <w:szCs w:val="24"/>
        </w:rPr>
        <w:t xml:space="preserve">φέρουμε </w:t>
      </w:r>
      <w:r>
        <w:rPr>
          <w:rFonts w:eastAsia="Times New Roman" w:cs="Times New Roman"/>
          <w:szCs w:val="24"/>
        </w:rPr>
        <w:t>σε τίποτα από τις συζητήσεις των καφενείων. Ό</w:t>
      </w:r>
      <w:r w:rsidRPr="004507CD">
        <w:rPr>
          <w:rFonts w:eastAsia="Times New Roman" w:cs="Times New Roman"/>
          <w:szCs w:val="24"/>
        </w:rPr>
        <w:t xml:space="preserve">χι </w:t>
      </w:r>
      <w:r>
        <w:rPr>
          <w:rFonts w:eastAsia="Times New Roman" w:cs="Times New Roman"/>
          <w:szCs w:val="24"/>
        </w:rPr>
        <w:t xml:space="preserve">να ακούγεται </w:t>
      </w:r>
      <w:r w:rsidRPr="004507CD">
        <w:rPr>
          <w:rFonts w:eastAsia="Times New Roman" w:cs="Times New Roman"/>
          <w:szCs w:val="24"/>
        </w:rPr>
        <w:t>μέσα στην Ολομέλεια της Βουλής</w:t>
      </w:r>
      <w:r>
        <w:rPr>
          <w:rFonts w:eastAsia="Times New Roman" w:cs="Times New Roman"/>
          <w:szCs w:val="24"/>
        </w:rPr>
        <w:t>.</w:t>
      </w:r>
      <w:r w:rsidRPr="004507CD">
        <w:rPr>
          <w:rFonts w:eastAsia="Times New Roman" w:cs="Times New Roman"/>
          <w:szCs w:val="24"/>
        </w:rPr>
        <w:t xml:space="preserve"> </w:t>
      </w:r>
    </w:p>
    <w:p w14:paraId="49924368" w14:textId="77777777" w:rsidR="00BA2908" w:rsidRDefault="00D473A4">
      <w:pPr>
        <w:spacing w:after="0" w:line="600" w:lineRule="auto"/>
        <w:ind w:firstLine="720"/>
        <w:jc w:val="both"/>
        <w:rPr>
          <w:rFonts w:eastAsia="Times New Roman" w:cs="Times New Roman"/>
          <w:szCs w:val="24"/>
        </w:rPr>
      </w:pPr>
      <w:r w:rsidRPr="004507CD">
        <w:rPr>
          <w:rFonts w:eastAsia="Times New Roman" w:cs="Times New Roman"/>
          <w:szCs w:val="24"/>
        </w:rPr>
        <w:lastRenderedPageBreak/>
        <w:t>Εμείς</w:t>
      </w:r>
      <w:r>
        <w:rPr>
          <w:rFonts w:eastAsia="Times New Roman" w:cs="Times New Roman"/>
          <w:szCs w:val="24"/>
        </w:rPr>
        <w:t>,</w:t>
      </w:r>
      <w:r w:rsidRPr="004507CD">
        <w:rPr>
          <w:rFonts w:eastAsia="Times New Roman" w:cs="Times New Roman"/>
          <w:szCs w:val="24"/>
        </w:rPr>
        <w:t xml:space="preserve"> ο ΣΥΡΙΖΑ</w:t>
      </w:r>
      <w:r>
        <w:rPr>
          <w:rFonts w:eastAsia="Times New Roman" w:cs="Times New Roman"/>
          <w:szCs w:val="24"/>
        </w:rPr>
        <w:t>,</w:t>
      </w:r>
      <w:r w:rsidRPr="004507CD">
        <w:rPr>
          <w:rFonts w:eastAsia="Times New Roman" w:cs="Times New Roman"/>
          <w:szCs w:val="24"/>
        </w:rPr>
        <w:t xml:space="preserve"> </w:t>
      </w:r>
      <w:r>
        <w:rPr>
          <w:rFonts w:eastAsia="Times New Roman" w:cs="Times New Roman"/>
          <w:szCs w:val="24"/>
        </w:rPr>
        <w:t xml:space="preserve">αναφερόμαστε </w:t>
      </w:r>
      <w:r w:rsidRPr="004507CD">
        <w:rPr>
          <w:rFonts w:eastAsia="Times New Roman" w:cs="Times New Roman"/>
          <w:szCs w:val="24"/>
        </w:rPr>
        <w:t>στα</w:t>
      </w:r>
      <w:r w:rsidRPr="004507CD">
        <w:rPr>
          <w:rFonts w:eastAsia="Times New Roman" w:cs="Times New Roman"/>
          <w:szCs w:val="24"/>
        </w:rPr>
        <w:t xml:space="preserve"> τεράστια σκάνδαλα διαπλοκής</w:t>
      </w:r>
      <w:r>
        <w:rPr>
          <w:rFonts w:eastAsia="Times New Roman" w:cs="Times New Roman"/>
          <w:szCs w:val="24"/>
        </w:rPr>
        <w:t>, στις μίζες, σ</w:t>
      </w:r>
      <w:r w:rsidRPr="004507CD">
        <w:rPr>
          <w:rFonts w:eastAsia="Times New Roman" w:cs="Times New Roman"/>
          <w:szCs w:val="24"/>
        </w:rPr>
        <w:t xml:space="preserve">το μεγάλο </w:t>
      </w:r>
      <w:r>
        <w:rPr>
          <w:rFonts w:eastAsia="Times New Roman" w:cs="Times New Roman"/>
          <w:szCs w:val="24"/>
        </w:rPr>
        <w:t>«</w:t>
      </w:r>
      <w:r w:rsidRPr="004507CD">
        <w:rPr>
          <w:rFonts w:eastAsia="Times New Roman" w:cs="Times New Roman"/>
          <w:szCs w:val="24"/>
        </w:rPr>
        <w:t>φαγοπότι</w:t>
      </w:r>
      <w:r>
        <w:rPr>
          <w:rFonts w:eastAsia="Times New Roman" w:cs="Times New Roman"/>
          <w:szCs w:val="24"/>
        </w:rPr>
        <w:t>», που α</w:t>
      </w:r>
      <w:r w:rsidRPr="004507CD">
        <w:rPr>
          <w:rFonts w:eastAsia="Times New Roman" w:cs="Times New Roman"/>
          <w:szCs w:val="24"/>
        </w:rPr>
        <w:t>ποδεδειγμένα έχουν συμβεί στις προηγούμενες</w:t>
      </w:r>
      <w:r>
        <w:rPr>
          <w:rFonts w:eastAsia="Times New Roman" w:cs="Times New Roman"/>
          <w:szCs w:val="24"/>
        </w:rPr>
        <w:t xml:space="preserve"> κ</w:t>
      </w:r>
      <w:r w:rsidRPr="004507CD">
        <w:rPr>
          <w:rFonts w:eastAsia="Times New Roman" w:cs="Times New Roman"/>
          <w:szCs w:val="24"/>
        </w:rPr>
        <w:t>υβερνήσεις και της Νέας Δημοκρατίας και του ΠΑΣΟΚ</w:t>
      </w:r>
      <w:r>
        <w:rPr>
          <w:rFonts w:eastAsia="Times New Roman" w:cs="Times New Roman"/>
          <w:szCs w:val="24"/>
        </w:rPr>
        <w:t>.</w:t>
      </w:r>
      <w:r w:rsidRPr="004507CD">
        <w:rPr>
          <w:rFonts w:eastAsia="Times New Roman" w:cs="Times New Roman"/>
          <w:szCs w:val="24"/>
        </w:rPr>
        <w:t xml:space="preserve"> Και </w:t>
      </w:r>
      <w:r>
        <w:rPr>
          <w:rFonts w:eastAsia="Times New Roman" w:cs="Times New Roman"/>
          <w:szCs w:val="24"/>
        </w:rPr>
        <w:t xml:space="preserve">παρ’ όλο </w:t>
      </w:r>
      <w:r w:rsidRPr="004507CD">
        <w:rPr>
          <w:rFonts w:eastAsia="Times New Roman" w:cs="Times New Roman"/>
          <w:szCs w:val="24"/>
        </w:rPr>
        <w:t xml:space="preserve">που έχουμε </w:t>
      </w:r>
      <w:r>
        <w:rPr>
          <w:rFonts w:eastAsia="Times New Roman" w:cs="Times New Roman"/>
          <w:szCs w:val="24"/>
        </w:rPr>
        <w:t>στοιχεία και γίνονται δικαστήρια και φυλακίζονται, παρ’ όλο που το</w:t>
      </w:r>
      <w:r>
        <w:rPr>
          <w:rFonts w:eastAsia="Times New Roman" w:cs="Times New Roman"/>
          <w:szCs w:val="24"/>
        </w:rPr>
        <w:t xml:space="preserve"> </w:t>
      </w:r>
      <w:r w:rsidRPr="004507CD">
        <w:rPr>
          <w:rFonts w:eastAsia="Times New Roman" w:cs="Times New Roman"/>
          <w:szCs w:val="24"/>
        </w:rPr>
        <w:t>αποδεικνύουμε</w:t>
      </w:r>
      <w:r>
        <w:rPr>
          <w:rFonts w:eastAsia="Times New Roman" w:cs="Times New Roman"/>
          <w:szCs w:val="24"/>
        </w:rPr>
        <w:t>, μας λέτε ότι μ</w:t>
      </w:r>
      <w:r w:rsidRPr="004507CD">
        <w:rPr>
          <w:rFonts w:eastAsia="Times New Roman" w:cs="Times New Roman"/>
          <w:szCs w:val="24"/>
        </w:rPr>
        <w:t xml:space="preserve">ιλάμε </w:t>
      </w:r>
      <w:r>
        <w:rPr>
          <w:rFonts w:eastAsia="Times New Roman" w:cs="Times New Roman"/>
          <w:szCs w:val="24"/>
        </w:rPr>
        <w:t xml:space="preserve">χωρίς στοιχεία. </w:t>
      </w:r>
      <w:r w:rsidRPr="004507CD">
        <w:rPr>
          <w:rFonts w:eastAsia="Times New Roman" w:cs="Times New Roman"/>
          <w:szCs w:val="24"/>
        </w:rPr>
        <w:t>Θα χρησιμοποιήσω και εγώ τη φράση</w:t>
      </w:r>
      <w:r>
        <w:rPr>
          <w:rFonts w:eastAsia="Times New Roman" w:cs="Times New Roman"/>
          <w:szCs w:val="24"/>
        </w:rPr>
        <w:t xml:space="preserve"> «ο κόσμος β</w:t>
      </w:r>
      <w:r w:rsidRPr="004507CD">
        <w:rPr>
          <w:rFonts w:eastAsia="Times New Roman" w:cs="Times New Roman"/>
          <w:szCs w:val="24"/>
        </w:rPr>
        <w:t>ουίζει ότι τα έχετε φάει</w:t>
      </w:r>
      <w:r>
        <w:rPr>
          <w:rFonts w:eastAsia="Times New Roman" w:cs="Times New Roman"/>
          <w:szCs w:val="24"/>
        </w:rPr>
        <w:t>».</w:t>
      </w:r>
      <w:r w:rsidRPr="004507CD">
        <w:rPr>
          <w:rFonts w:eastAsia="Times New Roman" w:cs="Times New Roman"/>
          <w:szCs w:val="24"/>
        </w:rPr>
        <w:t xml:space="preserve"> </w:t>
      </w:r>
      <w:r>
        <w:rPr>
          <w:rFonts w:eastAsia="Times New Roman" w:cs="Times New Roman"/>
          <w:szCs w:val="24"/>
        </w:rPr>
        <w:t>Αλλά αυτό που σας πονάει είναι ότι δεν θα ξαναγίνετε</w:t>
      </w:r>
      <w:r w:rsidRPr="004507CD">
        <w:rPr>
          <w:rFonts w:eastAsia="Times New Roman" w:cs="Times New Roman"/>
          <w:szCs w:val="24"/>
        </w:rPr>
        <w:t xml:space="preserve"> ποτέ κυβέρνηση κι έτσι έχετε οδηγηθεί</w:t>
      </w:r>
      <w:r>
        <w:rPr>
          <w:rFonts w:eastAsia="Times New Roman" w:cs="Times New Roman"/>
          <w:szCs w:val="24"/>
        </w:rPr>
        <w:t>,</w:t>
      </w:r>
      <w:r w:rsidRPr="004507CD">
        <w:rPr>
          <w:rFonts w:eastAsia="Times New Roman" w:cs="Times New Roman"/>
          <w:szCs w:val="24"/>
        </w:rPr>
        <w:t xml:space="preserve"> από απελπισία </w:t>
      </w:r>
      <w:r>
        <w:rPr>
          <w:rFonts w:eastAsia="Times New Roman" w:cs="Times New Roman"/>
          <w:szCs w:val="24"/>
        </w:rPr>
        <w:t>κ</w:t>
      </w:r>
      <w:r w:rsidRPr="004507CD">
        <w:rPr>
          <w:rFonts w:eastAsia="Times New Roman" w:cs="Times New Roman"/>
          <w:szCs w:val="24"/>
        </w:rPr>
        <w:t>αι μόνο</w:t>
      </w:r>
      <w:r>
        <w:rPr>
          <w:rFonts w:eastAsia="Times New Roman" w:cs="Times New Roman"/>
          <w:szCs w:val="24"/>
        </w:rPr>
        <w:t>,</w:t>
      </w:r>
      <w:r w:rsidRPr="004507CD">
        <w:rPr>
          <w:rFonts w:eastAsia="Times New Roman" w:cs="Times New Roman"/>
          <w:szCs w:val="24"/>
        </w:rPr>
        <w:t xml:space="preserve"> σε ακρότητες</w:t>
      </w:r>
      <w:r>
        <w:rPr>
          <w:rFonts w:eastAsia="Times New Roman" w:cs="Times New Roman"/>
          <w:szCs w:val="24"/>
        </w:rPr>
        <w:t>. Όμ</w:t>
      </w:r>
      <w:r>
        <w:rPr>
          <w:rFonts w:eastAsia="Times New Roman" w:cs="Times New Roman"/>
          <w:szCs w:val="24"/>
        </w:rPr>
        <w:t xml:space="preserve">ως οι ακρότητες </w:t>
      </w:r>
      <w:r w:rsidRPr="004507CD">
        <w:rPr>
          <w:rFonts w:eastAsia="Times New Roman" w:cs="Times New Roman"/>
          <w:szCs w:val="24"/>
        </w:rPr>
        <w:t>είναι εξαιρετικά επικίνδυνες</w:t>
      </w:r>
      <w:r>
        <w:rPr>
          <w:rFonts w:eastAsia="Times New Roman" w:cs="Times New Roman"/>
          <w:szCs w:val="24"/>
        </w:rPr>
        <w:t>.</w:t>
      </w:r>
      <w:r w:rsidRPr="004507CD">
        <w:rPr>
          <w:rFonts w:eastAsia="Times New Roman" w:cs="Times New Roman"/>
          <w:szCs w:val="24"/>
        </w:rPr>
        <w:t xml:space="preserve"> </w:t>
      </w:r>
    </w:p>
    <w:p w14:paraId="49924369" w14:textId="77777777" w:rsidR="00BA2908" w:rsidRDefault="00D473A4">
      <w:pPr>
        <w:spacing w:after="0" w:line="600" w:lineRule="auto"/>
        <w:ind w:firstLine="720"/>
        <w:jc w:val="both"/>
        <w:rPr>
          <w:rFonts w:eastAsia="Times New Roman" w:cs="Times New Roman"/>
          <w:szCs w:val="24"/>
        </w:rPr>
      </w:pPr>
      <w:r w:rsidRPr="004507CD">
        <w:rPr>
          <w:rFonts w:eastAsia="Times New Roman" w:cs="Times New Roman"/>
          <w:szCs w:val="24"/>
        </w:rPr>
        <w:t xml:space="preserve">Είναι </w:t>
      </w:r>
      <w:r>
        <w:rPr>
          <w:rFonts w:eastAsia="Times New Roman" w:cs="Times New Roman"/>
          <w:szCs w:val="24"/>
        </w:rPr>
        <w:t>α</w:t>
      </w:r>
      <w:r w:rsidRPr="004507CD">
        <w:rPr>
          <w:rFonts w:eastAsia="Times New Roman" w:cs="Times New Roman"/>
          <w:szCs w:val="24"/>
        </w:rPr>
        <w:t xml:space="preserve">παράδεκτο να μιλά για τέτοιου είδους συμφωνίες </w:t>
      </w:r>
      <w:r>
        <w:rPr>
          <w:rFonts w:eastAsia="Times New Roman" w:cs="Times New Roman"/>
          <w:szCs w:val="24"/>
        </w:rPr>
        <w:t>ο Αρχηγός της Αξιωματικής Αντιπολίτευσης -</w:t>
      </w:r>
      <w:r w:rsidRPr="004507CD">
        <w:rPr>
          <w:rFonts w:eastAsia="Times New Roman" w:cs="Times New Roman"/>
          <w:szCs w:val="24"/>
        </w:rPr>
        <w:t>και μάλιστα τόσες μέρες πριν</w:t>
      </w:r>
      <w:r>
        <w:rPr>
          <w:rFonts w:eastAsia="Times New Roman" w:cs="Times New Roman"/>
          <w:szCs w:val="24"/>
        </w:rPr>
        <w:t>- και</w:t>
      </w:r>
      <w:r w:rsidRPr="004507CD">
        <w:rPr>
          <w:rFonts w:eastAsia="Times New Roman" w:cs="Times New Roman"/>
          <w:szCs w:val="24"/>
        </w:rPr>
        <w:t xml:space="preserve"> να μην έχει ανακαλέσει τις έωλες κατηγορίες του</w:t>
      </w:r>
      <w:r>
        <w:rPr>
          <w:rFonts w:eastAsia="Times New Roman" w:cs="Times New Roman"/>
          <w:szCs w:val="24"/>
        </w:rPr>
        <w:t>.</w:t>
      </w:r>
      <w:r w:rsidRPr="004507CD">
        <w:rPr>
          <w:rFonts w:eastAsia="Times New Roman" w:cs="Times New Roman"/>
          <w:szCs w:val="24"/>
        </w:rPr>
        <w:t xml:space="preserve"> </w:t>
      </w:r>
    </w:p>
    <w:p w14:paraId="4992436A" w14:textId="77777777" w:rsidR="00BA2908" w:rsidRDefault="00D473A4">
      <w:pPr>
        <w:spacing w:after="0" w:line="600" w:lineRule="auto"/>
        <w:ind w:firstLine="720"/>
        <w:jc w:val="both"/>
        <w:rPr>
          <w:rFonts w:eastAsia="Times New Roman" w:cs="Times New Roman"/>
          <w:szCs w:val="24"/>
        </w:rPr>
      </w:pPr>
      <w:r w:rsidRPr="004507CD">
        <w:rPr>
          <w:rFonts w:eastAsia="Times New Roman" w:cs="Times New Roman"/>
          <w:szCs w:val="24"/>
        </w:rPr>
        <w:t>Διότι δεν επιτρέπεται να αιωρ</w:t>
      </w:r>
      <w:r w:rsidRPr="004507CD">
        <w:rPr>
          <w:rFonts w:eastAsia="Times New Roman" w:cs="Times New Roman"/>
          <w:szCs w:val="24"/>
        </w:rPr>
        <w:t>ούνται αμφιβολίες</w:t>
      </w:r>
      <w:r>
        <w:rPr>
          <w:rFonts w:eastAsia="Times New Roman" w:cs="Times New Roman"/>
          <w:szCs w:val="24"/>
        </w:rPr>
        <w:t>, να υπάρχουν θολά</w:t>
      </w:r>
      <w:r w:rsidRPr="004507CD">
        <w:rPr>
          <w:rFonts w:eastAsia="Times New Roman" w:cs="Times New Roman"/>
          <w:szCs w:val="24"/>
        </w:rPr>
        <w:t xml:space="preserve"> νερά και ο ελληνικός λαός να </w:t>
      </w:r>
      <w:r>
        <w:rPr>
          <w:rFonts w:eastAsia="Times New Roman" w:cs="Times New Roman"/>
          <w:szCs w:val="24"/>
        </w:rPr>
        <w:t>αναρωτιέται αν υπάρχει έ</w:t>
      </w:r>
      <w:r w:rsidRPr="004507CD">
        <w:rPr>
          <w:rFonts w:eastAsia="Times New Roman" w:cs="Times New Roman"/>
          <w:szCs w:val="24"/>
        </w:rPr>
        <w:t xml:space="preserve">στω </w:t>
      </w:r>
      <w:r>
        <w:rPr>
          <w:rFonts w:eastAsia="Times New Roman" w:cs="Times New Roman"/>
          <w:szCs w:val="24"/>
        </w:rPr>
        <w:t xml:space="preserve">κι </w:t>
      </w:r>
      <w:r w:rsidRPr="004507CD">
        <w:rPr>
          <w:rFonts w:eastAsia="Times New Roman" w:cs="Times New Roman"/>
          <w:szCs w:val="24"/>
        </w:rPr>
        <w:t xml:space="preserve">ένα ψήγμα αλήθειας </w:t>
      </w:r>
      <w:r>
        <w:rPr>
          <w:rFonts w:eastAsia="Times New Roman" w:cs="Times New Roman"/>
          <w:szCs w:val="24"/>
        </w:rPr>
        <w:t>σε</w:t>
      </w:r>
      <w:r w:rsidRPr="004507CD">
        <w:rPr>
          <w:rFonts w:eastAsia="Times New Roman" w:cs="Times New Roman"/>
          <w:szCs w:val="24"/>
        </w:rPr>
        <w:t xml:space="preserve"> αυτά που ειπώθηκαν </w:t>
      </w:r>
      <w:r>
        <w:rPr>
          <w:rFonts w:eastAsia="Times New Roman" w:cs="Times New Roman"/>
          <w:szCs w:val="24"/>
        </w:rPr>
        <w:t xml:space="preserve">από </w:t>
      </w:r>
      <w:r w:rsidRPr="004507CD">
        <w:rPr>
          <w:rFonts w:eastAsia="Times New Roman" w:cs="Times New Roman"/>
          <w:szCs w:val="24"/>
        </w:rPr>
        <w:t>τα χείλη του Αντιπροέδρου της Αξιωματικής Αντιπολίτευσης</w:t>
      </w:r>
      <w:r>
        <w:rPr>
          <w:rFonts w:eastAsia="Times New Roman" w:cs="Times New Roman"/>
          <w:szCs w:val="24"/>
        </w:rPr>
        <w:t>.</w:t>
      </w:r>
      <w:r w:rsidRPr="004507CD">
        <w:rPr>
          <w:rFonts w:eastAsia="Times New Roman" w:cs="Times New Roman"/>
          <w:szCs w:val="24"/>
        </w:rPr>
        <w:t xml:space="preserve"> </w:t>
      </w:r>
    </w:p>
    <w:p w14:paraId="4992436B" w14:textId="77777777" w:rsidR="00BA2908" w:rsidRDefault="00D473A4">
      <w:pPr>
        <w:spacing w:after="0" w:line="600" w:lineRule="auto"/>
        <w:ind w:firstLine="720"/>
        <w:jc w:val="both"/>
        <w:rPr>
          <w:rFonts w:eastAsia="Times New Roman" w:cs="Times New Roman"/>
          <w:szCs w:val="24"/>
        </w:rPr>
      </w:pPr>
      <w:r w:rsidRPr="004507CD">
        <w:rPr>
          <w:rFonts w:eastAsia="Times New Roman" w:cs="Times New Roman"/>
          <w:szCs w:val="24"/>
        </w:rPr>
        <w:t xml:space="preserve">Και </w:t>
      </w:r>
      <w:r>
        <w:rPr>
          <w:rFonts w:eastAsia="Times New Roman" w:cs="Times New Roman"/>
          <w:szCs w:val="24"/>
        </w:rPr>
        <w:t>μάλιστα σήμερα συνεχίστηκε</w:t>
      </w:r>
      <w:r w:rsidRPr="004507CD">
        <w:rPr>
          <w:rFonts w:eastAsia="Times New Roman" w:cs="Times New Roman"/>
          <w:szCs w:val="24"/>
        </w:rPr>
        <w:t xml:space="preserve"> το θέατρο του παραλόγου</w:t>
      </w:r>
      <w:r>
        <w:rPr>
          <w:rFonts w:eastAsia="Times New Roman" w:cs="Times New Roman"/>
          <w:szCs w:val="24"/>
        </w:rPr>
        <w:t>.</w:t>
      </w:r>
      <w:r w:rsidRPr="004507CD">
        <w:rPr>
          <w:rFonts w:eastAsia="Times New Roman" w:cs="Times New Roman"/>
          <w:szCs w:val="24"/>
        </w:rPr>
        <w:t xml:space="preserve"> Η </w:t>
      </w:r>
      <w:r>
        <w:rPr>
          <w:rFonts w:eastAsia="Times New Roman" w:cs="Times New Roman"/>
          <w:szCs w:val="24"/>
        </w:rPr>
        <w:t xml:space="preserve">Βουλευτής της Νέας Δημοκρατίας κ. </w:t>
      </w:r>
      <w:proofErr w:type="spellStart"/>
      <w:r>
        <w:rPr>
          <w:rFonts w:eastAsia="Times New Roman" w:cs="Times New Roman"/>
          <w:szCs w:val="24"/>
        </w:rPr>
        <w:t>Βούλτεψη</w:t>
      </w:r>
      <w:proofErr w:type="spellEnd"/>
      <w:r>
        <w:rPr>
          <w:rFonts w:eastAsia="Times New Roman" w:cs="Times New Roman"/>
          <w:szCs w:val="24"/>
        </w:rPr>
        <w:t xml:space="preserve"> μίλησε για «μακεδονική μειονότητα» </w:t>
      </w:r>
      <w:r w:rsidRPr="004507CD">
        <w:rPr>
          <w:rFonts w:eastAsia="Times New Roman" w:cs="Times New Roman"/>
          <w:szCs w:val="24"/>
        </w:rPr>
        <w:t xml:space="preserve">και όταν ο Πρόεδρος της Βουλής </w:t>
      </w:r>
      <w:r>
        <w:rPr>
          <w:rFonts w:eastAsia="Times New Roman" w:cs="Times New Roman"/>
          <w:szCs w:val="24"/>
        </w:rPr>
        <w:t xml:space="preserve">προσπάθησε να </w:t>
      </w:r>
      <w:r w:rsidRPr="004507CD">
        <w:rPr>
          <w:rFonts w:eastAsia="Times New Roman" w:cs="Times New Roman"/>
          <w:szCs w:val="24"/>
        </w:rPr>
        <w:t>την επαναφέρει στην τάξη</w:t>
      </w:r>
      <w:r>
        <w:rPr>
          <w:rFonts w:eastAsia="Times New Roman" w:cs="Times New Roman"/>
          <w:szCs w:val="24"/>
        </w:rPr>
        <w:t xml:space="preserve"> και ζήτησε</w:t>
      </w:r>
      <w:r w:rsidRPr="004507CD">
        <w:rPr>
          <w:rFonts w:eastAsia="Times New Roman" w:cs="Times New Roman"/>
          <w:szCs w:val="24"/>
        </w:rPr>
        <w:t xml:space="preserve"> να μη</w:t>
      </w:r>
      <w:r>
        <w:rPr>
          <w:rFonts w:eastAsia="Times New Roman" w:cs="Times New Roman"/>
          <w:szCs w:val="24"/>
        </w:rPr>
        <w:t xml:space="preserve"> γραφτούν</w:t>
      </w:r>
      <w:r w:rsidRPr="004507CD">
        <w:rPr>
          <w:rFonts w:eastAsia="Times New Roman" w:cs="Times New Roman"/>
          <w:szCs w:val="24"/>
        </w:rPr>
        <w:t xml:space="preserve"> στα </w:t>
      </w:r>
      <w:r>
        <w:rPr>
          <w:rFonts w:eastAsia="Times New Roman" w:cs="Times New Roman"/>
          <w:szCs w:val="24"/>
        </w:rPr>
        <w:t>Πρακτικά, εκείνη αρνήθηκε, θεώρησε ότι έλεγε κάτι τεκμηριωμένο.</w:t>
      </w:r>
    </w:p>
    <w:p w14:paraId="4992436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w:t>
      </w:r>
      <w:r w:rsidRPr="0089255E">
        <w:rPr>
          <w:rFonts w:eastAsia="Times New Roman" w:cs="Times New Roman"/>
          <w:szCs w:val="24"/>
        </w:rPr>
        <w:t>ρωτάω</w:t>
      </w:r>
      <w:r w:rsidRPr="0089255E">
        <w:rPr>
          <w:rFonts w:eastAsia="Times New Roman" w:cs="Times New Roman"/>
          <w:szCs w:val="24"/>
        </w:rPr>
        <w:t xml:space="preserve"> τον εαυτό μου</w:t>
      </w:r>
      <w:r>
        <w:rPr>
          <w:rFonts w:eastAsia="Times New Roman" w:cs="Times New Roman"/>
          <w:szCs w:val="24"/>
        </w:rPr>
        <w:t>:</w:t>
      </w:r>
      <w:r w:rsidRPr="0089255E">
        <w:rPr>
          <w:rFonts w:eastAsia="Times New Roman" w:cs="Times New Roman"/>
          <w:szCs w:val="24"/>
        </w:rPr>
        <w:t xml:space="preserve"> </w:t>
      </w:r>
      <w:r>
        <w:rPr>
          <w:rFonts w:eastAsia="Times New Roman" w:cs="Times New Roman"/>
          <w:szCs w:val="24"/>
        </w:rPr>
        <w:t>Πώς</w:t>
      </w:r>
      <w:r w:rsidRPr="0089255E">
        <w:rPr>
          <w:rFonts w:eastAsia="Times New Roman" w:cs="Times New Roman"/>
          <w:szCs w:val="24"/>
        </w:rPr>
        <w:t xml:space="preserve"> </w:t>
      </w:r>
      <w:r>
        <w:rPr>
          <w:rFonts w:eastAsia="Times New Roman" w:cs="Times New Roman"/>
          <w:szCs w:val="24"/>
        </w:rPr>
        <w:t>θα αντιμετωπίσει ο</w:t>
      </w:r>
      <w:r w:rsidRPr="0089255E">
        <w:rPr>
          <w:rFonts w:eastAsia="Times New Roman" w:cs="Times New Roman"/>
          <w:szCs w:val="24"/>
        </w:rPr>
        <w:t xml:space="preserve"> κ</w:t>
      </w:r>
      <w:r>
        <w:rPr>
          <w:rFonts w:eastAsia="Times New Roman" w:cs="Times New Roman"/>
          <w:szCs w:val="24"/>
        </w:rPr>
        <w:t>.</w:t>
      </w:r>
      <w:r w:rsidRPr="0089255E">
        <w:rPr>
          <w:rFonts w:eastAsia="Times New Roman" w:cs="Times New Roman"/>
          <w:szCs w:val="24"/>
        </w:rPr>
        <w:t xml:space="preserve"> Μητσοτάκη</w:t>
      </w:r>
      <w:r>
        <w:rPr>
          <w:rFonts w:eastAsia="Times New Roman" w:cs="Times New Roman"/>
          <w:szCs w:val="24"/>
        </w:rPr>
        <w:t>ς στο συνέδριό</w:t>
      </w:r>
      <w:r w:rsidRPr="0089255E">
        <w:rPr>
          <w:rFonts w:eastAsia="Times New Roman" w:cs="Times New Roman"/>
          <w:szCs w:val="24"/>
        </w:rPr>
        <w:t xml:space="preserve"> του το Ευρωπαϊκό Λαϊκό Κόμμα και μάλιστα τον κύριο </w:t>
      </w:r>
      <w:r>
        <w:rPr>
          <w:rFonts w:eastAsia="Times New Roman" w:cs="Times New Roman"/>
          <w:szCs w:val="24"/>
        </w:rPr>
        <w:t xml:space="preserve">Βέμπερ </w:t>
      </w:r>
      <w:r w:rsidRPr="0089255E">
        <w:rPr>
          <w:rFonts w:eastAsia="Times New Roman" w:cs="Times New Roman"/>
          <w:szCs w:val="24"/>
        </w:rPr>
        <w:t>που είναι επίσημος προσκεκλημένος</w:t>
      </w:r>
      <w:r>
        <w:rPr>
          <w:rFonts w:eastAsia="Times New Roman" w:cs="Times New Roman"/>
          <w:szCs w:val="24"/>
        </w:rPr>
        <w:t>;</w:t>
      </w:r>
      <w:r w:rsidRPr="0089255E">
        <w:rPr>
          <w:rFonts w:eastAsia="Times New Roman" w:cs="Times New Roman"/>
          <w:szCs w:val="24"/>
        </w:rPr>
        <w:t xml:space="preserve"> </w:t>
      </w:r>
      <w:r>
        <w:rPr>
          <w:rFonts w:eastAsia="Times New Roman" w:cs="Times New Roman"/>
          <w:szCs w:val="24"/>
        </w:rPr>
        <w:t>Εμένα ως Ελληνίδα πολίτη</w:t>
      </w:r>
      <w:r w:rsidRPr="00540E4B">
        <w:rPr>
          <w:rFonts w:eastAsia="Times New Roman" w:cs="Times New Roman"/>
          <w:szCs w:val="24"/>
        </w:rPr>
        <w:t>,</w:t>
      </w:r>
      <w:r>
        <w:rPr>
          <w:rFonts w:eastAsia="Times New Roman" w:cs="Times New Roman"/>
          <w:szCs w:val="24"/>
        </w:rPr>
        <w:t xml:space="preserve"> πρώτα-πρώτα αλλά κ</w:t>
      </w:r>
      <w:r w:rsidRPr="0089255E">
        <w:rPr>
          <w:rFonts w:eastAsia="Times New Roman" w:cs="Times New Roman"/>
          <w:szCs w:val="24"/>
        </w:rPr>
        <w:t xml:space="preserve">αι ως εκπρόσωπο του λαού </w:t>
      </w:r>
      <w:r>
        <w:rPr>
          <w:rFonts w:eastAsia="Times New Roman" w:cs="Times New Roman"/>
          <w:szCs w:val="24"/>
        </w:rPr>
        <w:t>στο ελληνικό Κοινοβούλιο αυτ</w:t>
      </w:r>
      <w:r>
        <w:rPr>
          <w:rFonts w:eastAsia="Times New Roman" w:cs="Times New Roman"/>
          <w:szCs w:val="24"/>
        </w:rPr>
        <w:t>ά μ</w:t>
      </w:r>
      <w:r w:rsidRPr="0089255E">
        <w:rPr>
          <w:rFonts w:eastAsia="Times New Roman" w:cs="Times New Roman"/>
          <w:szCs w:val="24"/>
        </w:rPr>
        <w:t>ε έχουν πειράξει πάρα πολύ</w:t>
      </w:r>
      <w:r>
        <w:rPr>
          <w:rFonts w:eastAsia="Times New Roman" w:cs="Times New Roman"/>
          <w:szCs w:val="24"/>
        </w:rPr>
        <w:t>.</w:t>
      </w:r>
      <w:r w:rsidRPr="0089255E">
        <w:rPr>
          <w:rFonts w:eastAsia="Times New Roman" w:cs="Times New Roman"/>
          <w:szCs w:val="24"/>
        </w:rPr>
        <w:t xml:space="preserve"> </w:t>
      </w:r>
    </w:p>
    <w:p w14:paraId="4992436D" w14:textId="77777777" w:rsidR="00BA2908" w:rsidRDefault="00D473A4">
      <w:pPr>
        <w:spacing w:after="0" w:line="600" w:lineRule="auto"/>
        <w:ind w:firstLine="720"/>
        <w:jc w:val="both"/>
        <w:rPr>
          <w:rFonts w:eastAsia="Times New Roman" w:cs="Times New Roman"/>
          <w:szCs w:val="24"/>
        </w:rPr>
      </w:pPr>
      <w:r w:rsidRPr="0089255E">
        <w:rPr>
          <w:rFonts w:eastAsia="Times New Roman" w:cs="Times New Roman"/>
          <w:szCs w:val="24"/>
        </w:rPr>
        <w:t>Για αυτό σας ανα</w:t>
      </w:r>
      <w:r>
        <w:rPr>
          <w:rFonts w:eastAsia="Times New Roman" w:cs="Times New Roman"/>
          <w:szCs w:val="24"/>
        </w:rPr>
        <w:t>κοινώνω ότι καταθέτω στις 18</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w:t>
      </w:r>
      <w:r w:rsidRPr="0089255E">
        <w:rPr>
          <w:rFonts w:eastAsia="Times New Roman" w:cs="Times New Roman"/>
          <w:szCs w:val="24"/>
        </w:rPr>
        <w:t xml:space="preserve">μηνυτήρια αναφορά προς τον αρμόδιο </w:t>
      </w:r>
      <w:r>
        <w:rPr>
          <w:rFonts w:eastAsia="Times New Roman" w:cs="Times New Roman"/>
          <w:szCs w:val="24"/>
        </w:rPr>
        <w:t>ε</w:t>
      </w:r>
      <w:r w:rsidRPr="0089255E">
        <w:rPr>
          <w:rFonts w:eastAsia="Times New Roman" w:cs="Times New Roman"/>
          <w:szCs w:val="24"/>
        </w:rPr>
        <w:t>ισαγγελέα</w:t>
      </w:r>
      <w:r>
        <w:rPr>
          <w:rFonts w:eastAsia="Times New Roman" w:cs="Times New Roman"/>
          <w:szCs w:val="24"/>
        </w:rPr>
        <w:t>,</w:t>
      </w:r>
      <w:r w:rsidRPr="0089255E">
        <w:rPr>
          <w:rFonts w:eastAsia="Times New Roman" w:cs="Times New Roman"/>
          <w:szCs w:val="24"/>
        </w:rPr>
        <w:t xml:space="preserve"> για να διερευνηθούν όλα όσα είπε εντός του Κοινοβουλίου </w:t>
      </w:r>
      <w:r>
        <w:rPr>
          <w:rFonts w:eastAsia="Times New Roman" w:cs="Times New Roman"/>
          <w:szCs w:val="24"/>
        </w:rPr>
        <w:t xml:space="preserve">ο </w:t>
      </w:r>
      <w:r w:rsidRPr="0089255E">
        <w:rPr>
          <w:rFonts w:eastAsia="Times New Roman" w:cs="Times New Roman"/>
          <w:szCs w:val="24"/>
        </w:rPr>
        <w:t xml:space="preserve">Αρχηγός της Αξιωματικής Αντιπολίτευσης </w:t>
      </w:r>
      <w:r>
        <w:rPr>
          <w:rFonts w:eastAsia="Times New Roman" w:cs="Times New Roman"/>
          <w:szCs w:val="24"/>
        </w:rPr>
        <w:t>και το συνέχισε και η κ.</w:t>
      </w:r>
      <w:r w:rsidRPr="0089255E">
        <w:rPr>
          <w:rFonts w:eastAsia="Times New Roman" w:cs="Times New Roman"/>
          <w:szCs w:val="24"/>
        </w:rPr>
        <w:t xml:space="preserve"> </w:t>
      </w:r>
      <w:proofErr w:type="spellStart"/>
      <w:r w:rsidRPr="0089255E">
        <w:rPr>
          <w:rFonts w:eastAsia="Times New Roman" w:cs="Times New Roman"/>
          <w:szCs w:val="24"/>
        </w:rPr>
        <w:t>Βο</w:t>
      </w:r>
      <w:r w:rsidRPr="0089255E">
        <w:rPr>
          <w:rFonts w:eastAsia="Times New Roman" w:cs="Times New Roman"/>
          <w:szCs w:val="24"/>
        </w:rPr>
        <w:t>ύλτεψη</w:t>
      </w:r>
      <w:proofErr w:type="spellEnd"/>
      <w:r>
        <w:rPr>
          <w:rFonts w:eastAsia="Times New Roman" w:cs="Times New Roman"/>
          <w:szCs w:val="24"/>
        </w:rPr>
        <w:t>.</w:t>
      </w:r>
      <w:r w:rsidRPr="0089255E">
        <w:rPr>
          <w:rFonts w:eastAsia="Times New Roman" w:cs="Times New Roman"/>
          <w:szCs w:val="24"/>
        </w:rPr>
        <w:t xml:space="preserve"> Μάλιστα</w:t>
      </w:r>
      <w:r>
        <w:rPr>
          <w:rFonts w:eastAsia="Times New Roman" w:cs="Times New Roman"/>
          <w:szCs w:val="24"/>
        </w:rPr>
        <w:t>.</w:t>
      </w:r>
      <w:r w:rsidRPr="0089255E">
        <w:rPr>
          <w:rFonts w:eastAsia="Times New Roman" w:cs="Times New Roman"/>
          <w:szCs w:val="24"/>
        </w:rPr>
        <w:t xml:space="preserve"> </w:t>
      </w:r>
    </w:p>
    <w:p w14:paraId="4992436E" w14:textId="77777777" w:rsidR="00BA2908" w:rsidRDefault="00D473A4">
      <w:pPr>
        <w:spacing w:after="0" w:line="600" w:lineRule="auto"/>
        <w:ind w:firstLine="720"/>
        <w:jc w:val="both"/>
        <w:rPr>
          <w:rFonts w:eastAsia="Times New Roman" w:cs="Times New Roman"/>
          <w:szCs w:val="24"/>
        </w:rPr>
      </w:pPr>
      <w:r w:rsidRPr="0089255E">
        <w:rPr>
          <w:rFonts w:eastAsia="Times New Roman" w:cs="Times New Roman"/>
          <w:szCs w:val="24"/>
        </w:rPr>
        <w:t>Μη με κοιτάτε με το στόμα ανοιχτό</w:t>
      </w:r>
      <w:r>
        <w:rPr>
          <w:rFonts w:eastAsia="Times New Roman" w:cs="Times New Roman"/>
          <w:szCs w:val="24"/>
        </w:rPr>
        <w:t>. Θα σας μπει κα</w:t>
      </w:r>
      <w:r>
        <w:rPr>
          <w:rFonts w:eastAsia="Times New Roman" w:cs="Times New Roman"/>
          <w:szCs w:val="24"/>
        </w:rPr>
        <w:t>μ</w:t>
      </w:r>
      <w:r>
        <w:rPr>
          <w:rFonts w:eastAsia="Times New Roman" w:cs="Times New Roman"/>
          <w:szCs w:val="24"/>
        </w:rPr>
        <w:t xml:space="preserve">μία μύγα. </w:t>
      </w:r>
    </w:p>
    <w:p w14:paraId="4992436F"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Σε εμάς </w:t>
      </w:r>
      <w:r>
        <w:rPr>
          <w:rFonts w:eastAsia="Times New Roman" w:cs="Times New Roman"/>
          <w:szCs w:val="24"/>
        </w:rPr>
        <w:t>μιλάτε</w:t>
      </w:r>
      <w:r>
        <w:rPr>
          <w:rFonts w:eastAsia="Times New Roman" w:cs="Times New Roman"/>
          <w:szCs w:val="24"/>
        </w:rPr>
        <w:t>;</w:t>
      </w:r>
    </w:p>
    <w:p w14:paraId="49924370"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sidRPr="0089255E">
        <w:rPr>
          <w:rFonts w:eastAsia="Times New Roman" w:cs="Times New Roman"/>
          <w:szCs w:val="24"/>
        </w:rPr>
        <w:t xml:space="preserve"> </w:t>
      </w:r>
      <w:r>
        <w:rPr>
          <w:rFonts w:eastAsia="Times New Roman" w:cs="Times New Roman"/>
          <w:szCs w:val="24"/>
        </w:rPr>
        <w:t xml:space="preserve">Ναι, με κοιτάτε με ένα παράξενο ύφος. </w:t>
      </w:r>
    </w:p>
    <w:p w14:paraId="4992437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w:t>
      </w:r>
      <w:r w:rsidRPr="0089255E">
        <w:rPr>
          <w:rFonts w:eastAsia="Times New Roman" w:cs="Times New Roman"/>
          <w:szCs w:val="24"/>
        </w:rPr>
        <w:t xml:space="preserve">γώ θα καταθέσω </w:t>
      </w:r>
      <w:r>
        <w:rPr>
          <w:rFonts w:eastAsia="Times New Roman" w:cs="Times New Roman"/>
          <w:szCs w:val="24"/>
        </w:rPr>
        <w:t xml:space="preserve">τη μηνυτήρια αναφορά και ας πάει ο Αρχηγός της </w:t>
      </w:r>
      <w:r w:rsidRPr="0089255E">
        <w:rPr>
          <w:rFonts w:eastAsia="Times New Roman" w:cs="Times New Roman"/>
          <w:szCs w:val="24"/>
        </w:rPr>
        <w:t xml:space="preserve">Αξιωματικής Αντιπολίτευσης </w:t>
      </w:r>
      <w:r>
        <w:rPr>
          <w:rFonts w:eastAsia="Times New Roman" w:cs="Times New Roman"/>
          <w:szCs w:val="24"/>
        </w:rPr>
        <w:t xml:space="preserve">τα αποδεικτικά στοιχεία </w:t>
      </w:r>
      <w:r w:rsidRPr="0089255E">
        <w:rPr>
          <w:rFonts w:eastAsia="Times New Roman" w:cs="Times New Roman"/>
          <w:szCs w:val="24"/>
        </w:rPr>
        <w:t xml:space="preserve">που έχει στον αρμόδιο </w:t>
      </w:r>
      <w:r>
        <w:rPr>
          <w:rFonts w:eastAsia="Times New Roman" w:cs="Times New Roman"/>
          <w:szCs w:val="24"/>
        </w:rPr>
        <w:t>ε</w:t>
      </w:r>
      <w:r w:rsidRPr="0089255E">
        <w:rPr>
          <w:rFonts w:eastAsia="Times New Roman" w:cs="Times New Roman"/>
          <w:szCs w:val="24"/>
        </w:rPr>
        <w:t>ισαγγελέα</w:t>
      </w:r>
      <w:r>
        <w:rPr>
          <w:rFonts w:eastAsia="Times New Roman" w:cs="Times New Roman"/>
          <w:szCs w:val="24"/>
        </w:rPr>
        <w:t>.</w:t>
      </w:r>
    </w:p>
    <w:p w14:paraId="49924372"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Ποια στοιχεία λέτε; </w:t>
      </w:r>
    </w:p>
    <w:p w14:paraId="49924373"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Δεν είπε ο Αρχηγός της Αξιωματικής Αντιπολίτευσης ότι </w:t>
      </w:r>
      <w:r w:rsidRPr="0089255E">
        <w:rPr>
          <w:rFonts w:eastAsia="Times New Roman" w:cs="Times New Roman"/>
          <w:szCs w:val="24"/>
        </w:rPr>
        <w:t xml:space="preserve">δώσαμε τη Μακεδονία για να πάρουμε </w:t>
      </w:r>
      <w:r>
        <w:rPr>
          <w:rFonts w:eastAsia="Times New Roman" w:cs="Times New Roman"/>
          <w:szCs w:val="24"/>
        </w:rPr>
        <w:t>τις συντάξεις; Τ</w:t>
      </w:r>
      <w:r>
        <w:rPr>
          <w:rFonts w:eastAsia="Times New Roman" w:cs="Times New Roman"/>
          <w:szCs w:val="24"/>
        </w:rPr>
        <w:t xml:space="preserve">ο είπε ή δεν το είπε; </w:t>
      </w:r>
    </w:p>
    <w:p w14:paraId="4992437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μην κάνετε διαλογική συζήτηση. </w:t>
      </w:r>
    </w:p>
    <w:p w14:paraId="4992437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συνεχίστε. </w:t>
      </w:r>
    </w:p>
    <w:p w14:paraId="4992437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Δεν κάνω συζήτηση. </w:t>
      </w:r>
    </w:p>
    <w:p w14:paraId="4992437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Κλείνοντας, </w:t>
      </w:r>
      <w:r w:rsidRPr="0089255E">
        <w:rPr>
          <w:rFonts w:eastAsia="Times New Roman" w:cs="Times New Roman"/>
          <w:szCs w:val="24"/>
        </w:rPr>
        <w:t xml:space="preserve">θα ήθελα να τονίσω στις Ελληνίδες και τους Έλληνες που με ακούν σήμερα </w:t>
      </w:r>
      <w:r>
        <w:rPr>
          <w:rFonts w:eastAsia="Times New Roman" w:cs="Times New Roman"/>
          <w:szCs w:val="24"/>
        </w:rPr>
        <w:t xml:space="preserve">ότι η σημερινή Κυβέρνηση </w:t>
      </w:r>
      <w:r w:rsidRPr="0089255E">
        <w:rPr>
          <w:rFonts w:eastAsia="Times New Roman" w:cs="Times New Roman"/>
          <w:szCs w:val="24"/>
        </w:rPr>
        <w:t>απέδειξε με τον καλύτερο τρόπο ότι ήταν η μόνη ικανή να βγάλει την Ελλάδα από τα μνημόνια μόλις σε τρία χρόνια διακυβέρνησης</w:t>
      </w:r>
      <w:r>
        <w:rPr>
          <w:rFonts w:eastAsia="Times New Roman" w:cs="Times New Roman"/>
          <w:szCs w:val="24"/>
        </w:rPr>
        <w:t>.</w:t>
      </w:r>
      <w:r w:rsidRPr="0089255E">
        <w:rPr>
          <w:rFonts w:eastAsia="Times New Roman" w:cs="Times New Roman"/>
          <w:szCs w:val="24"/>
        </w:rPr>
        <w:t xml:space="preserve"> Έχει </w:t>
      </w:r>
      <w:r>
        <w:rPr>
          <w:rFonts w:eastAsia="Times New Roman" w:cs="Times New Roman"/>
          <w:szCs w:val="24"/>
        </w:rPr>
        <w:t>γίνει πια σαφές στη σ</w:t>
      </w:r>
      <w:r w:rsidRPr="0089255E">
        <w:rPr>
          <w:rFonts w:eastAsia="Times New Roman" w:cs="Times New Roman"/>
          <w:szCs w:val="24"/>
        </w:rPr>
        <w:t>υνείδηση</w:t>
      </w:r>
      <w:r w:rsidRPr="0089255E">
        <w:rPr>
          <w:rFonts w:eastAsia="Times New Roman" w:cs="Times New Roman"/>
          <w:szCs w:val="24"/>
        </w:rPr>
        <w:t xml:space="preserve"> όλων ότι η Κυβέρνηση ΣΥΡΙΖΑ υπό τον Αλέξη Τσίπρα αποτελεί την καλύτερη εγγύηση για το μέλλον της πατρίδας </w:t>
      </w:r>
      <w:r>
        <w:rPr>
          <w:rFonts w:eastAsia="Times New Roman" w:cs="Times New Roman"/>
          <w:szCs w:val="24"/>
        </w:rPr>
        <w:t>μας,</w:t>
      </w:r>
      <w:r w:rsidRPr="0089255E">
        <w:rPr>
          <w:rFonts w:eastAsia="Times New Roman" w:cs="Times New Roman"/>
          <w:szCs w:val="24"/>
        </w:rPr>
        <w:t xml:space="preserve"> απέναντι στην </w:t>
      </w:r>
      <w:proofErr w:type="spellStart"/>
      <w:r w:rsidRPr="0089255E">
        <w:rPr>
          <w:rFonts w:eastAsia="Times New Roman" w:cs="Times New Roman"/>
          <w:szCs w:val="24"/>
        </w:rPr>
        <w:t>τρομολαγνεία</w:t>
      </w:r>
      <w:proofErr w:type="spellEnd"/>
      <w:r w:rsidRPr="0089255E">
        <w:rPr>
          <w:rFonts w:eastAsia="Times New Roman" w:cs="Times New Roman"/>
          <w:szCs w:val="24"/>
        </w:rPr>
        <w:t xml:space="preserve"> την οποία προωθεί μονίμως </w:t>
      </w:r>
      <w:r>
        <w:rPr>
          <w:rFonts w:eastAsia="Times New Roman" w:cs="Times New Roman"/>
          <w:szCs w:val="24"/>
        </w:rPr>
        <w:t xml:space="preserve">η </w:t>
      </w:r>
      <w:r w:rsidRPr="0089255E">
        <w:rPr>
          <w:rFonts w:eastAsia="Times New Roman" w:cs="Times New Roman"/>
          <w:szCs w:val="24"/>
        </w:rPr>
        <w:t xml:space="preserve">Νέα Δημοκρατία και </w:t>
      </w:r>
      <w:r>
        <w:rPr>
          <w:rFonts w:eastAsia="Times New Roman" w:cs="Times New Roman"/>
          <w:szCs w:val="24"/>
        </w:rPr>
        <w:t xml:space="preserve">ο Αρχηγός της ο Κυριάκος Μητσοτάκης, καθώς </w:t>
      </w:r>
      <w:r w:rsidRPr="0089255E">
        <w:rPr>
          <w:rFonts w:eastAsia="Times New Roman" w:cs="Times New Roman"/>
          <w:szCs w:val="24"/>
        </w:rPr>
        <w:t xml:space="preserve">και </w:t>
      </w:r>
      <w:r>
        <w:rPr>
          <w:rFonts w:eastAsia="Times New Roman" w:cs="Times New Roman"/>
          <w:szCs w:val="24"/>
        </w:rPr>
        <w:t>η Δημοκρατική Συμπαράτα</w:t>
      </w:r>
      <w:r>
        <w:rPr>
          <w:rFonts w:eastAsia="Times New Roman" w:cs="Times New Roman"/>
          <w:szCs w:val="24"/>
        </w:rPr>
        <w:t>ξη -ή ΚΙΝΑΛ, πώς λέγεται- με την κ.</w:t>
      </w:r>
      <w:r w:rsidRPr="0089255E">
        <w:rPr>
          <w:rFonts w:eastAsia="Times New Roman" w:cs="Times New Roman"/>
          <w:szCs w:val="24"/>
        </w:rPr>
        <w:t xml:space="preserve"> Γεννηματά</w:t>
      </w:r>
      <w:r>
        <w:rPr>
          <w:rFonts w:eastAsia="Times New Roman" w:cs="Times New Roman"/>
          <w:szCs w:val="24"/>
        </w:rPr>
        <w:t>.</w:t>
      </w:r>
      <w:r w:rsidRPr="0089255E">
        <w:rPr>
          <w:rFonts w:eastAsia="Times New Roman" w:cs="Times New Roman"/>
          <w:szCs w:val="24"/>
        </w:rPr>
        <w:t xml:space="preserve"> </w:t>
      </w:r>
    </w:p>
    <w:p w14:paraId="4992437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89255E">
        <w:rPr>
          <w:rFonts w:eastAsia="Times New Roman" w:cs="Times New Roman"/>
          <w:szCs w:val="24"/>
        </w:rPr>
        <w:t xml:space="preserve">ο λαός επέλεξε </w:t>
      </w:r>
      <w:r>
        <w:rPr>
          <w:rFonts w:eastAsia="Times New Roman" w:cs="Times New Roman"/>
          <w:szCs w:val="24"/>
        </w:rPr>
        <w:t>-</w:t>
      </w:r>
      <w:r w:rsidRPr="0089255E">
        <w:rPr>
          <w:rFonts w:eastAsia="Times New Roman" w:cs="Times New Roman"/>
          <w:szCs w:val="24"/>
        </w:rPr>
        <w:t>και θα επιλέξει και στις επόμενες εκλογές</w:t>
      </w:r>
      <w:r>
        <w:rPr>
          <w:rFonts w:eastAsia="Times New Roman" w:cs="Times New Roman"/>
          <w:szCs w:val="24"/>
        </w:rPr>
        <w:t>-</w:t>
      </w:r>
      <w:r w:rsidRPr="0089255E">
        <w:rPr>
          <w:rFonts w:eastAsia="Times New Roman" w:cs="Times New Roman"/>
          <w:szCs w:val="24"/>
        </w:rPr>
        <w:t xml:space="preserve"> εκείνους που εργάζονται υπεύθυνα και συστηματικά για το κοινό καλό και όχι για τα δικά του συμφέροντα</w:t>
      </w:r>
      <w:r>
        <w:rPr>
          <w:rFonts w:eastAsia="Times New Roman" w:cs="Times New Roman"/>
          <w:szCs w:val="24"/>
        </w:rPr>
        <w:t>,</w:t>
      </w:r>
      <w:r w:rsidRPr="0089255E">
        <w:rPr>
          <w:rFonts w:eastAsia="Times New Roman" w:cs="Times New Roman"/>
          <w:szCs w:val="24"/>
        </w:rPr>
        <w:t xml:space="preserve"> όπως αποδεικνύεται από τα </w:t>
      </w:r>
      <w:proofErr w:type="spellStart"/>
      <w:r w:rsidRPr="0089255E">
        <w:rPr>
          <w:rFonts w:eastAsia="Times New Roman" w:cs="Times New Roman"/>
          <w:szCs w:val="24"/>
        </w:rPr>
        <w:t>πάμπολλα</w:t>
      </w:r>
      <w:proofErr w:type="spellEnd"/>
      <w:r w:rsidRPr="0089255E">
        <w:rPr>
          <w:rFonts w:eastAsia="Times New Roman" w:cs="Times New Roman"/>
          <w:szCs w:val="24"/>
        </w:rPr>
        <w:t xml:space="preserve"> σκάνδα</w:t>
      </w:r>
      <w:r w:rsidRPr="0089255E">
        <w:rPr>
          <w:rFonts w:eastAsia="Times New Roman" w:cs="Times New Roman"/>
          <w:szCs w:val="24"/>
        </w:rPr>
        <w:t xml:space="preserve">λα που έρχονται διαρκώς </w:t>
      </w:r>
      <w:r>
        <w:rPr>
          <w:rFonts w:eastAsia="Times New Roman" w:cs="Times New Roman"/>
          <w:szCs w:val="24"/>
        </w:rPr>
        <w:t>σ</w:t>
      </w:r>
      <w:r w:rsidRPr="0089255E">
        <w:rPr>
          <w:rFonts w:eastAsia="Times New Roman" w:cs="Times New Roman"/>
          <w:szCs w:val="24"/>
        </w:rPr>
        <w:t>την επιφάνεια για το ΠΑΣΟΚ</w:t>
      </w:r>
      <w:r>
        <w:rPr>
          <w:rFonts w:eastAsia="Times New Roman" w:cs="Times New Roman"/>
          <w:szCs w:val="24"/>
        </w:rPr>
        <w:t>,</w:t>
      </w:r>
      <w:r w:rsidRPr="0089255E">
        <w:rPr>
          <w:rFonts w:eastAsia="Times New Roman" w:cs="Times New Roman"/>
          <w:szCs w:val="24"/>
        </w:rPr>
        <w:t xml:space="preserve"> τη Νέα Δημοκρατία</w:t>
      </w:r>
      <w:r>
        <w:rPr>
          <w:rFonts w:eastAsia="Times New Roman" w:cs="Times New Roman"/>
          <w:szCs w:val="24"/>
        </w:rPr>
        <w:t>.</w:t>
      </w:r>
      <w:r w:rsidRPr="0089255E">
        <w:rPr>
          <w:rFonts w:eastAsia="Times New Roman" w:cs="Times New Roman"/>
          <w:szCs w:val="24"/>
        </w:rPr>
        <w:t xml:space="preserve"> </w:t>
      </w:r>
    </w:p>
    <w:p w14:paraId="49924379" w14:textId="77777777" w:rsidR="00BA2908" w:rsidRDefault="00D473A4">
      <w:pPr>
        <w:spacing w:after="0" w:line="600" w:lineRule="auto"/>
        <w:ind w:firstLine="720"/>
        <w:jc w:val="both"/>
        <w:rPr>
          <w:rFonts w:eastAsia="Times New Roman" w:cs="Times New Roman"/>
          <w:szCs w:val="24"/>
        </w:rPr>
      </w:pPr>
      <w:r w:rsidRPr="0089255E">
        <w:rPr>
          <w:rFonts w:eastAsia="Times New Roman" w:cs="Times New Roman"/>
          <w:szCs w:val="24"/>
        </w:rPr>
        <w:t xml:space="preserve">Ο </w:t>
      </w:r>
      <w:r>
        <w:rPr>
          <w:rFonts w:eastAsia="Times New Roman" w:cs="Times New Roman"/>
          <w:szCs w:val="24"/>
        </w:rPr>
        <w:t xml:space="preserve">ΣΥΡΙΖΑ, κύριοι </w:t>
      </w:r>
      <w:r w:rsidRPr="0089255E">
        <w:rPr>
          <w:rFonts w:eastAsia="Times New Roman" w:cs="Times New Roman"/>
          <w:szCs w:val="24"/>
        </w:rPr>
        <w:t>συνάδελφοί</w:t>
      </w:r>
      <w:r>
        <w:rPr>
          <w:rFonts w:eastAsia="Times New Roman" w:cs="Times New Roman"/>
          <w:szCs w:val="24"/>
        </w:rPr>
        <w:t>,</w:t>
      </w:r>
      <w:r w:rsidRPr="0089255E">
        <w:rPr>
          <w:rFonts w:eastAsia="Times New Roman" w:cs="Times New Roman"/>
          <w:szCs w:val="24"/>
        </w:rPr>
        <w:t xml:space="preserve"> απέχει χιλιόμετρα από αυτές τις λογικές και </w:t>
      </w:r>
      <w:r>
        <w:rPr>
          <w:rFonts w:eastAsia="Times New Roman" w:cs="Times New Roman"/>
          <w:szCs w:val="24"/>
        </w:rPr>
        <w:t xml:space="preserve">αυτό το αποδεικνύει καθημερινά με </w:t>
      </w:r>
      <w:r w:rsidRPr="0089255E">
        <w:rPr>
          <w:rFonts w:eastAsia="Times New Roman" w:cs="Times New Roman"/>
          <w:szCs w:val="24"/>
        </w:rPr>
        <w:t>πράξεις και όχι με λόγια</w:t>
      </w:r>
      <w:r>
        <w:rPr>
          <w:rFonts w:eastAsia="Times New Roman" w:cs="Times New Roman"/>
          <w:szCs w:val="24"/>
        </w:rPr>
        <w:t>.</w:t>
      </w:r>
    </w:p>
    <w:p w14:paraId="4992437A" w14:textId="77777777" w:rsidR="00BA2908" w:rsidRDefault="00D473A4">
      <w:pPr>
        <w:spacing w:after="0" w:line="600" w:lineRule="auto"/>
        <w:ind w:firstLine="720"/>
        <w:jc w:val="both"/>
        <w:rPr>
          <w:rFonts w:eastAsia="Times New Roman" w:cs="Times New Roman"/>
          <w:szCs w:val="24"/>
        </w:rPr>
      </w:pPr>
      <w:r w:rsidRPr="0089255E">
        <w:rPr>
          <w:rFonts w:eastAsia="Times New Roman" w:cs="Times New Roman"/>
          <w:szCs w:val="24"/>
        </w:rPr>
        <w:t>Ευχαριστώ</w:t>
      </w:r>
      <w:r>
        <w:rPr>
          <w:rFonts w:eastAsia="Times New Roman" w:cs="Times New Roman"/>
          <w:szCs w:val="24"/>
        </w:rPr>
        <w:t>.</w:t>
      </w:r>
    </w:p>
    <w:p w14:paraId="4992437B"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4992437C"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4992437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Βουλευτής της Νέας Δημοκρατίας κ. Γεώργιος Κασαπίδης, για επτά λεπτά. </w:t>
      </w:r>
    </w:p>
    <w:p w14:paraId="4992437E"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sidRPr="0089255E">
        <w:rPr>
          <w:rFonts w:eastAsia="Times New Roman" w:cs="Times New Roman"/>
          <w:szCs w:val="24"/>
        </w:rPr>
        <w:t>Ευχαριστώ</w:t>
      </w:r>
      <w:r>
        <w:rPr>
          <w:rFonts w:eastAsia="Times New Roman" w:cs="Times New Roman"/>
          <w:szCs w:val="24"/>
        </w:rPr>
        <w:t>,</w:t>
      </w:r>
      <w:r w:rsidRPr="0089255E">
        <w:rPr>
          <w:rFonts w:eastAsia="Times New Roman" w:cs="Times New Roman"/>
          <w:szCs w:val="24"/>
        </w:rPr>
        <w:t xml:space="preserve"> κύριε Πρόεδρε</w:t>
      </w:r>
      <w:r>
        <w:rPr>
          <w:rFonts w:eastAsia="Times New Roman" w:cs="Times New Roman"/>
          <w:szCs w:val="24"/>
        </w:rPr>
        <w:t>.</w:t>
      </w:r>
    </w:p>
    <w:p w14:paraId="4992437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Προσπαθούσα </w:t>
      </w:r>
      <w:r w:rsidRPr="0089255E">
        <w:rPr>
          <w:rFonts w:eastAsia="Times New Roman" w:cs="Times New Roman"/>
          <w:szCs w:val="24"/>
        </w:rPr>
        <w:t xml:space="preserve">να καταλάβω και </w:t>
      </w:r>
      <w:r>
        <w:rPr>
          <w:rFonts w:eastAsia="Times New Roman" w:cs="Times New Roman"/>
          <w:szCs w:val="24"/>
        </w:rPr>
        <w:t xml:space="preserve">από την </w:t>
      </w:r>
      <w:proofErr w:type="spellStart"/>
      <w:r>
        <w:rPr>
          <w:rFonts w:eastAsia="Times New Roman" w:cs="Times New Roman"/>
          <w:szCs w:val="24"/>
        </w:rPr>
        <w:t>προλαλήσασα</w:t>
      </w:r>
      <w:proofErr w:type="spellEnd"/>
      <w:r w:rsidRPr="0089255E">
        <w:rPr>
          <w:rFonts w:eastAsia="Times New Roman" w:cs="Times New Roman"/>
          <w:szCs w:val="24"/>
        </w:rPr>
        <w:t xml:space="preserve"> συνάδελφο</w:t>
      </w:r>
      <w:r>
        <w:rPr>
          <w:rFonts w:eastAsia="Times New Roman" w:cs="Times New Roman"/>
          <w:szCs w:val="24"/>
        </w:rPr>
        <w:t>, α</w:t>
      </w:r>
      <w:r w:rsidRPr="0089255E">
        <w:rPr>
          <w:rFonts w:eastAsia="Times New Roman" w:cs="Times New Roman"/>
          <w:szCs w:val="24"/>
        </w:rPr>
        <w:t>λλά και από την κυρία Υπουργό που μίλησε πριν από την</w:t>
      </w:r>
      <w:r>
        <w:rPr>
          <w:rFonts w:eastAsia="Times New Roman" w:cs="Times New Roman"/>
          <w:szCs w:val="24"/>
        </w:rPr>
        <w:t xml:space="preserve"> κυρία </w:t>
      </w:r>
      <w:proofErr w:type="spellStart"/>
      <w:r>
        <w:rPr>
          <w:rFonts w:eastAsia="Times New Roman" w:cs="Times New Roman"/>
          <w:szCs w:val="24"/>
        </w:rPr>
        <w:t>Μεγαλοοικονόμου</w:t>
      </w:r>
      <w:proofErr w:type="spellEnd"/>
      <w:r>
        <w:rPr>
          <w:rFonts w:eastAsia="Times New Roman" w:cs="Times New Roman"/>
          <w:szCs w:val="24"/>
        </w:rPr>
        <w:t>,</w:t>
      </w:r>
      <w:r w:rsidRPr="0089255E">
        <w:rPr>
          <w:rFonts w:eastAsia="Times New Roman" w:cs="Times New Roman"/>
          <w:szCs w:val="24"/>
        </w:rPr>
        <w:t xml:space="preserve"> το σχέδιο της Κυβέρνησης </w:t>
      </w:r>
      <w:r>
        <w:rPr>
          <w:rFonts w:eastAsia="Times New Roman" w:cs="Times New Roman"/>
          <w:szCs w:val="24"/>
        </w:rPr>
        <w:t xml:space="preserve">για τη νέα </w:t>
      </w:r>
      <w:r w:rsidRPr="0089255E">
        <w:rPr>
          <w:rFonts w:eastAsia="Times New Roman" w:cs="Times New Roman"/>
          <w:szCs w:val="24"/>
        </w:rPr>
        <w:t>οικονομία που είπατε</w:t>
      </w:r>
      <w:r>
        <w:rPr>
          <w:rFonts w:eastAsia="Times New Roman" w:cs="Times New Roman"/>
          <w:szCs w:val="24"/>
        </w:rPr>
        <w:t>,</w:t>
      </w:r>
      <w:r w:rsidRPr="0089255E">
        <w:rPr>
          <w:rFonts w:eastAsia="Times New Roman" w:cs="Times New Roman"/>
          <w:szCs w:val="24"/>
        </w:rPr>
        <w:t xml:space="preserve"> αλλά το μόνο που κατάλαβα ήταν ένας αντιπολιτευτικός λόγος προς τη Νέα Δημοκρατία</w:t>
      </w:r>
      <w:r>
        <w:rPr>
          <w:rFonts w:eastAsia="Times New Roman" w:cs="Times New Roman"/>
          <w:szCs w:val="24"/>
        </w:rPr>
        <w:t>,</w:t>
      </w:r>
      <w:r w:rsidRPr="0089255E">
        <w:rPr>
          <w:rFonts w:eastAsia="Times New Roman" w:cs="Times New Roman"/>
          <w:szCs w:val="24"/>
        </w:rPr>
        <w:t xml:space="preserve"> χωρίς να υπάρχει μία πρόταση από </w:t>
      </w:r>
      <w:r>
        <w:rPr>
          <w:rFonts w:eastAsia="Times New Roman" w:cs="Times New Roman"/>
          <w:szCs w:val="24"/>
        </w:rPr>
        <w:t xml:space="preserve">σας, </w:t>
      </w:r>
      <w:r w:rsidRPr="0089255E">
        <w:rPr>
          <w:rFonts w:eastAsia="Times New Roman" w:cs="Times New Roman"/>
          <w:szCs w:val="24"/>
        </w:rPr>
        <w:t>η δική σας πρόταση</w:t>
      </w:r>
      <w:r>
        <w:rPr>
          <w:rFonts w:eastAsia="Times New Roman" w:cs="Times New Roman"/>
          <w:szCs w:val="24"/>
        </w:rPr>
        <w:t>.</w:t>
      </w:r>
    </w:p>
    <w:p w14:paraId="49924380" w14:textId="77777777" w:rsidR="00BA2908" w:rsidRDefault="00D473A4">
      <w:pPr>
        <w:spacing w:after="0" w:line="600" w:lineRule="auto"/>
        <w:ind w:firstLine="720"/>
        <w:jc w:val="both"/>
        <w:rPr>
          <w:rFonts w:eastAsia="Times New Roman" w:cs="Times New Roman"/>
          <w:szCs w:val="24"/>
        </w:rPr>
      </w:pPr>
      <w:r w:rsidRPr="0089255E">
        <w:rPr>
          <w:rFonts w:eastAsia="Times New Roman" w:cs="Times New Roman"/>
          <w:szCs w:val="24"/>
        </w:rPr>
        <w:t xml:space="preserve"> Αυτό είναι το ζητούμενο</w:t>
      </w:r>
      <w:r>
        <w:rPr>
          <w:rFonts w:eastAsia="Times New Roman" w:cs="Times New Roman"/>
          <w:szCs w:val="24"/>
        </w:rPr>
        <w:t>,</w:t>
      </w:r>
      <w:r w:rsidRPr="0089255E">
        <w:rPr>
          <w:rFonts w:eastAsia="Times New Roman" w:cs="Times New Roman"/>
          <w:szCs w:val="24"/>
        </w:rPr>
        <w:t xml:space="preserve"> κυρία Υπουργέ</w:t>
      </w:r>
      <w:r>
        <w:rPr>
          <w:rFonts w:eastAsia="Times New Roman" w:cs="Times New Roman"/>
          <w:szCs w:val="24"/>
        </w:rPr>
        <w:t>,</w:t>
      </w:r>
      <w:r w:rsidRPr="0089255E">
        <w:rPr>
          <w:rFonts w:eastAsia="Times New Roman" w:cs="Times New Roman"/>
          <w:szCs w:val="24"/>
        </w:rPr>
        <w:t xml:space="preserve"> κυρίες και κύριοι συνάδελφοι</w:t>
      </w:r>
      <w:r>
        <w:rPr>
          <w:rFonts w:eastAsia="Times New Roman" w:cs="Times New Roman"/>
          <w:szCs w:val="24"/>
        </w:rPr>
        <w:t xml:space="preserve">, να καταθέσετε κι εσείς, να καταθέσει και η Νέα Δημοκρατία, </w:t>
      </w:r>
      <w:r w:rsidRPr="0089255E">
        <w:rPr>
          <w:rFonts w:eastAsia="Times New Roman" w:cs="Times New Roman"/>
          <w:szCs w:val="24"/>
        </w:rPr>
        <w:t>να καταθέσουν και τα άλλα τα κόμματα τη δικιά τους πολιτική πρόταση εν</w:t>
      </w:r>
      <w:r w:rsidRPr="007800B9">
        <w:rPr>
          <w:rFonts w:eastAsia="Times New Roman" w:cs="Times New Roman"/>
          <w:szCs w:val="24"/>
        </w:rPr>
        <w:t xml:space="preserve"> </w:t>
      </w:r>
      <w:r w:rsidRPr="0089255E">
        <w:rPr>
          <w:rFonts w:eastAsia="Times New Roman" w:cs="Times New Roman"/>
          <w:szCs w:val="24"/>
        </w:rPr>
        <w:t>όψει του προϋπολογισμού</w:t>
      </w:r>
      <w:r>
        <w:rPr>
          <w:rFonts w:eastAsia="Times New Roman" w:cs="Times New Roman"/>
          <w:szCs w:val="24"/>
        </w:rPr>
        <w:t>,</w:t>
      </w:r>
      <w:r w:rsidRPr="0089255E">
        <w:rPr>
          <w:rFonts w:eastAsia="Times New Roman" w:cs="Times New Roman"/>
          <w:szCs w:val="24"/>
        </w:rPr>
        <w:t xml:space="preserve"> εν</w:t>
      </w:r>
      <w:r w:rsidRPr="007800B9">
        <w:rPr>
          <w:rFonts w:eastAsia="Times New Roman" w:cs="Times New Roman"/>
          <w:szCs w:val="24"/>
        </w:rPr>
        <w:t xml:space="preserve"> </w:t>
      </w:r>
      <w:r w:rsidRPr="0089255E">
        <w:rPr>
          <w:rFonts w:eastAsia="Times New Roman" w:cs="Times New Roman"/>
          <w:szCs w:val="24"/>
        </w:rPr>
        <w:t>όψει τη</w:t>
      </w:r>
      <w:r w:rsidRPr="0089255E">
        <w:rPr>
          <w:rFonts w:eastAsia="Times New Roman" w:cs="Times New Roman"/>
          <w:szCs w:val="24"/>
        </w:rPr>
        <w:t xml:space="preserve">ς νέας οικονομίας που και εσείς </w:t>
      </w:r>
      <w:r>
        <w:rPr>
          <w:rFonts w:eastAsia="Times New Roman" w:cs="Times New Roman"/>
          <w:szCs w:val="24"/>
        </w:rPr>
        <w:t xml:space="preserve">διατείνεστε, </w:t>
      </w:r>
      <w:r w:rsidRPr="0089255E">
        <w:rPr>
          <w:rFonts w:eastAsia="Times New Roman" w:cs="Times New Roman"/>
          <w:szCs w:val="24"/>
        </w:rPr>
        <w:t>ώστε να καταλάβει ο κόσμος</w:t>
      </w:r>
      <w:r>
        <w:rPr>
          <w:rFonts w:eastAsia="Times New Roman" w:cs="Times New Roman"/>
          <w:szCs w:val="24"/>
        </w:rPr>
        <w:t xml:space="preserve"> προς τα πού πρέπει</w:t>
      </w:r>
      <w:r w:rsidRPr="0089255E">
        <w:rPr>
          <w:rFonts w:eastAsia="Times New Roman" w:cs="Times New Roman"/>
          <w:szCs w:val="24"/>
        </w:rPr>
        <w:t xml:space="preserve"> να στραφεί για να μπορέσει να δώσει λύση στα μεγάλα προβλήματα που υπήρχαν </w:t>
      </w:r>
      <w:r>
        <w:rPr>
          <w:rFonts w:eastAsia="Times New Roman" w:cs="Times New Roman"/>
          <w:szCs w:val="24"/>
        </w:rPr>
        <w:t>-</w:t>
      </w:r>
      <w:r w:rsidRPr="0089255E">
        <w:rPr>
          <w:rFonts w:eastAsia="Times New Roman" w:cs="Times New Roman"/>
          <w:szCs w:val="24"/>
        </w:rPr>
        <w:t>και δυστυχώς συνεχίζονται</w:t>
      </w:r>
      <w:r>
        <w:rPr>
          <w:rFonts w:eastAsia="Times New Roman" w:cs="Times New Roman"/>
          <w:szCs w:val="24"/>
        </w:rPr>
        <w:t>-</w:t>
      </w:r>
      <w:r w:rsidRPr="0089255E">
        <w:rPr>
          <w:rFonts w:eastAsia="Times New Roman" w:cs="Times New Roman"/>
          <w:szCs w:val="24"/>
        </w:rPr>
        <w:t xml:space="preserve"> και από ό</w:t>
      </w:r>
      <w:r>
        <w:rPr>
          <w:rFonts w:eastAsia="Times New Roman" w:cs="Times New Roman"/>
          <w:szCs w:val="24"/>
        </w:rPr>
        <w:t>,</w:t>
      </w:r>
      <w:r w:rsidRPr="0089255E">
        <w:rPr>
          <w:rFonts w:eastAsia="Times New Roman" w:cs="Times New Roman"/>
          <w:szCs w:val="24"/>
        </w:rPr>
        <w:t>τι φαίνεται θα διαιωνίζονται</w:t>
      </w:r>
      <w:r>
        <w:rPr>
          <w:rFonts w:eastAsia="Times New Roman" w:cs="Times New Roman"/>
          <w:szCs w:val="24"/>
        </w:rPr>
        <w:t>.</w:t>
      </w:r>
    </w:p>
    <w:p w14:paraId="4992438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Διότι, κυρία Υπουργέ, </w:t>
      </w:r>
      <w:r>
        <w:rPr>
          <w:rFonts w:eastAsia="Times New Roman" w:cs="Times New Roman"/>
          <w:szCs w:val="24"/>
        </w:rPr>
        <w:t xml:space="preserve">σας άκουσα </w:t>
      </w:r>
      <w:r w:rsidRPr="0089255E">
        <w:rPr>
          <w:rFonts w:eastAsia="Times New Roman" w:cs="Times New Roman"/>
          <w:szCs w:val="24"/>
        </w:rPr>
        <w:t>να κάνετε μία παράθεση δεδομένων</w:t>
      </w:r>
      <w:r>
        <w:rPr>
          <w:rFonts w:eastAsia="Times New Roman" w:cs="Times New Roman"/>
          <w:szCs w:val="24"/>
        </w:rPr>
        <w:t>,</w:t>
      </w:r>
      <w:r w:rsidRPr="0089255E">
        <w:rPr>
          <w:rFonts w:eastAsia="Times New Roman" w:cs="Times New Roman"/>
          <w:szCs w:val="24"/>
        </w:rPr>
        <w:t xml:space="preserve"> στατιστικών κυρίως</w:t>
      </w:r>
      <w:r>
        <w:rPr>
          <w:rFonts w:eastAsia="Times New Roman" w:cs="Times New Roman"/>
          <w:szCs w:val="24"/>
        </w:rPr>
        <w:t>, αλλά δεν είδα να καταθέτετε</w:t>
      </w:r>
      <w:r w:rsidRPr="0089255E">
        <w:rPr>
          <w:rFonts w:eastAsia="Times New Roman" w:cs="Times New Roman"/>
          <w:szCs w:val="24"/>
        </w:rPr>
        <w:t xml:space="preserve"> προτάσεις πολιτικής που να δίνουν μία διέξοδο ελπιδοφόρα</w:t>
      </w:r>
      <w:r>
        <w:rPr>
          <w:rFonts w:eastAsia="Times New Roman" w:cs="Times New Roman"/>
          <w:szCs w:val="24"/>
        </w:rPr>
        <w:t>,</w:t>
      </w:r>
      <w:r w:rsidRPr="0089255E">
        <w:rPr>
          <w:rFonts w:eastAsia="Times New Roman" w:cs="Times New Roman"/>
          <w:szCs w:val="24"/>
        </w:rPr>
        <w:t xml:space="preserve"> αισιόδοξη</w:t>
      </w:r>
      <w:r>
        <w:rPr>
          <w:rFonts w:eastAsia="Times New Roman" w:cs="Times New Roman"/>
          <w:szCs w:val="24"/>
        </w:rPr>
        <w:t>,</w:t>
      </w:r>
      <w:r w:rsidRPr="0089255E">
        <w:rPr>
          <w:rFonts w:eastAsia="Times New Roman" w:cs="Times New Roman"/>
          <w:szCs w:val="24"/>
        </w:rPr>
        <w:t xml:space="preserve"> που να λύνουν χρόνια προβλήματα</w:t>
      </w:r>
      <w:r>
        <w:rPr>
          <w:rFonts w:eastAsia="Times New Roman" w:cs="Times New Roman"/>
          <w:szCs w:val="24"/>
        </w:rPr>
        <w:t>, τα οποία αντί να τα λύνετε, μ</w:t>
      </w:r>
      <w:r w:rsidRPr="0089255E">
        <w:rPr>
          <w:rFonts w:eastAsia="Times New Roman" w:cs="Times New Roman"/>
          <w:szCs w:val="24"/>
        </w:rPr>
        <w:t>άλλον επιδεινώνονται με τη δικιά</w:t>
      </w:r>
      <w:r w:rsidRPr="0089255E">
        <w:rPr>
          <w:rFonts w:eastAsia="Times New Roman" w:cs="Times New Roman"/>
          <w:szCs w:val="24"/>
        </w:rPr>
        <w:t xml:space="preserve"> σας πολιτική</w:t>
      </w:r>
      <w:r>
        <w:rPr>
          <w:rFonts w:eastAsia="Times New Roman" w:cs="Times New Roman"/>
          <w:szCs w:val="24"/>
        </w:rPr>
        <w:t>,</w:t>
      </w:r>
      <w:r w:rsidRPr="0089255E">
        <w:rPr>
          <w:rFonts w:eastAsia="Times New Roman" w:cs="Times New Roman"/>
          <w:szCs w:val="24"/>
        </w:rPr>
        <w:t xml:space="preserve"> είτε το θέλετε είτε δεν το θέλετε</w:t>
      </w:r>
      <w:r>
        <w:rPr>
          <w:rFonts w:eastAsia="Times New Roman" w:cs="Times New Roman"/>
          <w:szCs w:val="24"/>
        </w:rPr>
        <w:t>,</w:t>
      </w:r>
      <w:r w:rsidRPr="0089255E">
        <w:rPr>
          <w:rFonts w:eastAsia="Times New Roman" w:cs="Times New Roman"/>
          <w:szCs w:val="24"/>
        </w:rPr>
        <w:t xml:space="preserve"> μέσω και </w:t>
      </w:r>
      <w:r>
        <w:rPr>
          <w:rFonts w:eastAsia="Times New Roman" w:cs="Times New Roman"/>
          <w:szCs w:val="24"/>
        </w:rPr>
        <w:t xml:space="preserve">της </w:t>
      </w:r>
      <w:proofErr w:type="spellStart"/>
      <w:r>
        <w:rPr>
          <w:rFonts w:eastAsia="Times New Roman" w:cs="Times New Roman"/>
          <w:szCs w:val="24"/>
        </w:rPr>
        <w:t>υπερφορολόγησης</w:t>
      </w:r>
      <w:proofErr w:type="spellEnd"/>
      <w:r>
        <w:rPr>
          <w:rFonts w:eastAsia="Times New Roman" w:cs="Times New Roman"/>
          <w:szCs w:val="24"/>
        </w:rPr>
        <w:t xml:space="preserve"> που ασκείτε</w:t>
      </w:r>
      <w:r w:rsidRPr="0089255E">
        <w:rPr>
          <w:rFonts w:eastAsia="Times New Roman" w:cs="Times New Roman"/>
          <w:szCs w:val="24"/>
        </w:rPr>
        <w:t xml:space="preserve"> τα τελευταία χρόνια</w:t>
      </w:r>
      <w:r>
        <w:rPr>
          <w:rFonts w:eastAsia="Times New Roman" w:cs="Times New Roman"/>
          <w:szCs w:val="24"/>
        </w:rPr>
        <w:t xml:space="preserve">. </w:t>
      </w:r>
    </w:p>
    <w:p w14:paraId="4992438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αφού προέρχεστε από </w:t>
      </w:r>
      <w:r w:rsidRPr="0089255E">
        <w:rPr>
          <w:rFonts w:eastAsia="Times New Roman" w:cs="Times New Roman"/>
          <w:szCs w:val="24"/>
        </w:rPr>
        <w:t>το</w:t>
      </w:r>
      <w:r>
        <w:rPr>
          <w:rFonts w:eastAsia="Times New Roman" w:cs="Times New Roman"/>
          <w:szCs w:val="24"/>
        </w:rPr>
        <w:t xml:space="preserve">ν αγροτικό χώρο, </w:t>
      </w:r>
      <w:r w:rsidRPr="0089255E">
        <w:rPr>
          <w:rFonts w:eastAsia="Times New Roman" w:cs="Times New Roman"/>
          <w:szCs w:val="24"/>
        </w:rPr>
        <w:t>ξέρετε πολύ καλά ότι σήμερα</w:t>
      </w:r>
      <w:r>
        <w:rPr>
          <w:rFonts w:eastAsia="Times New Roman" w:cs="Times New Roman"/>
          <w:szCs w:val="24"/>
        </w:rPr>
        <w:t xml:space="preserve"> ειδικά η α</w:t>
      </w:r>
      <w:r w:rsidRPr="0089255E">
        <w:rPr>
          <w:rFonts w:eastAsia="Times New Roman" w:cs="Times New Roman"/>
          <w:szCs w:val="24"/>
        </w:rPr>
        <w:t>γροτική παραγωγή στενάζει</w:t>
      </w:r>
      <w:r>
        <w:rPr>
          <w:rFonts w:eastAsia="Times New Roman" w:cs="Times New Roman"/>
          <w:szCs w:val="24"/>
        </w:rPr>
        <w:t>.</w:t>
      </w:r>
      <w:r w:rsidRPr="0089255E">
        <w:rPr>
          <w:rFonts w:eastAsia="Times New Roman" w:cs="Times New Roman"/>
          <w:szCs w:val="24"/>
        </w:rPr>
        <w:t xml:space="preserve"> </w:t>
      </w:r>
      <w:r>
        <w:rPr>
          <w:rFonts w:eastAsia="Times New Roman" w:cs="Times New Roman"/>
          <w:szCs w:val="24"/>
        </w:rPr>
        <w:t>Μην απορείτε.</w:t>
      </w:r>
      <w:r w:rsidRPr="0089255E">
        <w:rPr>
          <w:rFonts w:eastAsia="Times New Roman" w:cs="Times New Roman"/>
          <w:szCs w:val="24"/>
        </w:rPr>
        <w:t xml:space="preserve"> Θα δώσω και ένα παράδειγμα</w:t>
      </w:r>
      <w:r>
        <w:rPr>
          <w:rFonts w:eastAsia="Times New Roman" w:cs="Times New Roman"/>
          <w:szCs w:val="24"/>
        </w:rPr>
        <w:t>.</w:t>
      </w:r>
      <w:r w:rsidRPr="0089255E">
        <w:rPr>
          <w:rFonts w:eastAsia="Times New Roman" w:cs="Times New Roman"/>
          <w:szCs w:val="24"/>
        </w:rPr>
        <w:t xml:space="preserve"> </w:t>
      </w:r>
      <w:r>
        <w:rPr>
          <w:rFonts w:eastAsia="Times New Roman" w:cs="Times New Roman"/>
          <w:szCs w:val="24"/>
        </w:rPr>
        <w:t xml:space="preserve">Διότι η </w:t>
      </w:r>
      <w:r w:rsidRPr="0089255E">
        <w:rPr>
          <w:rFonts w:eastAsia="Times New Roman" w:cs="Times New Roman"/>
          <w:szCs w:val="24"/>
        </w:rPr>
        <w:t>πιο παραγωγική τάξη της χώρας</w:t>
      </w:r>
      <w:r>
        <w:rPr>
          <w:rFonts w:eastAsia="Times New Roman" w:cs="Times New Roman"/>
          <w:szCs w:val="24"/>
        </w:rPr>
        <w:t>,</w:t>
      </w:r>
      <w:r w:rsidRPr="0089255E">
        <w:rPr>
          <w:rFonts w:eastAsia="Times New Roman" w:cs="Times New Roman"/>
          <w:szCs w:val="24"/>
        </w:rPr>
        <w:t xml:space="preserve"> ο μεγαλύτερος εργοδότης </w:t>
      </w:r>
      <w:r>
        <w:rPr>
          <w:rFonts w:eastAsia="Times New Roman" w:cs="Times New Roman"/>
          <w:szCs w:val="24"/>
        </w:rPr>
        <w:t>σ</w:t>
      </w:r>
      <w:r w:rsidRPr="0089255E">
        <w:rPr>
          <w:rFonts w:eastAsia="Times New Roman" w:cs="Times New Roman"/>
          <w:szCs w:val="24"/>
        </w:rPr>
        <w:t xml:space="preserve">την πατρίδα </w:t>
      </w:r>
      <w:r>
        <w:rPr>
          <w:rFonts w:eastAsia="Times New Roman" w:cs="Times New Roman"/>
          <w:szCs w:val="24"/>
        </w:rPr>
        <w:t>μας,</w:t>
      </w:r>
      <w:r w:rsidRPr="0089255E">
        <w:rPr>
          <w:rFonts w:eastAsia="Times New Roman" w:cs="Times New Roman"/>
          <w:szCs w:val="24"/>
        </w:rPr>
        <w:t xml:space="preserve"> που είναι η ελληνική κτηνοτροφία</w:t>
      </w:r>
      <w:r>
        <w:rPr>
          <w:rFonts w:eastAsia="Times New Roman" w:cs="Times New Roman"/>
          <w:szCs w:val="24"/>
        </w:rPr>
        <w:t>,</w:t>
      </w:r>
      <w:r w:rsidRPr="0089255E">
        <w:rPr>
          <w:rFonts w:eastAsia="Times New Roman" w:cs="Times New Roman"/>
          <w:szCs w:val="24"/>
        </w:rPr>
        <w:t xml:space="preserve"> στενάζει</w:t>
      </w:r>
      <w:r>
        <w:rPr>
          <w:rFonts w:eastAsia="Times New Roman" w:cs="Times New Roman"/>
          <w:szCs w:val="24"/>
        </w:rPr>
        <w:t>.</w:t>
      </w:r>
      <w:r w:rsidRPr="0089255E">
        <w:rPr>
          <w:rFonts w:eastAsia="Times New Roman" w:cs="Times New Roman"/>
          <w:szCs w:val="24"/>
        </w:rPr>
        <w:t xml:space="preserve"> Ουδέποτε </w:t>
      </w:r>
      <w:r>
        <w:rPr>
          <w:rFonts w:eastAsia="Times New Roman" w:cs="Times New Roman"/>
          <w:szCs w:val="24"/>
        </w:rPr>
        <w:t>τις τελευταίες δεκαετίες έ</w:t>
      </w:r>
      <w:r w:rsidRPr="0089255E">
        <w:rPr>
          <w:rFonts w:eastAsia="Times New Roman" w:cs="Times New Roman"/>
          <w:szCs w:val="24"/>
        </w:rPr>
        <w:t xml:space="preserve">πεσαν οι </w:t>
      </w:r>
      <w:r>
        <w:rPr>
          <w:rFonts w:eastAsia="Times New Roman" w:cs="Times New Roman"/>
          <w:szCs w:val="24"/>
        </w:rPr>
        <w:t xml:space="preserve">τιμές του </w:t>
      </w:r>
      <w:r w:rsidRPr="0089255E">
        <w:rPr>
          <w:rFonts w:eastAsia="Times New Roman" w:cs="Times New Roman"/>
          <w:szCs w:val="24"/>
        </w:rPr>
        <w:t>γάλακτος τόσο χαμηλά</w:t>
      </w:r>
      <w:r>
        <w:rPr>
          <w:rFonts w:eastAsia="Times New Roman" w:cs="Times New Roman"/>
          <w:szCs w:val="24"/>
        </w:rPr>
        <w:t>, εξαιτίας μ</w:t>
      </w:r>
      <w:r w:rsidRPr="0089255E">
        <w:rPr>
          <w:rFonts w:eastAsia="Times New Roman" w:cs="Times New Roman"/>
          <w:szCs w:val="24"/>
        </w:rPr>
        <w:t>ιας ανικανότητας</w:t>
      </w:r>
      <w:r w:rsidRPr="0089255E">
        <w:rPr>
          <w:rFonts w:eastAsia="Times New Roman" w:cs="Times New Roman"/>
          <w:szCs w:val="24"/>
        </w:rPr>
        <w:t xml:space="preserve"> και μιας ανεπάρκειας χάραξης μιας πολιτικής</w:t>
      </w:r>
      <w:r>
        <w:rPr>
          <w:rFonts w:eastAsia="Times New Roman" w:cs="Times New Roman"/>
          <w:szCs w:val="24"/>
        </w:rPr>
        <w:t>,</w:t>
      </w:r>
      <w:r w:rsidRPr="0089255E">
        <w:rPr>
          <w:rFonts w:eastAsia="Times New Roman" w:cs="Times New Roman"/>
          <w:szCs w:val="24"/>
        </w:rPr>
        <w:t xml:space="preserve"> αλλά και ελέγχων στα πολλά παράνομα φαινόμενα</w:t>
      </w:r>
      <w:r w:rsidRPr="007800B9">
        <w:rPr>
          <w:rFonts w:eastAsia="Times New Roman" w:cs="Times New Roman"/>
          <w:szCs w:val="24"/>
        </w:rPr>
        <w:t>,</w:t>
      </w:r>
      <w:r w:rsidRPr="0089255E">
        <w:rPr>
          <w:rFonts w:eastAsia="Times New Roman" w:cs="Times New Roman"/>
          <w:szCs w:val="24"/>
        </w:rPr>
        <w:t xml:space="preserve"> που λαμβάνουν χώρα τα τελευταία χρόνια</w:t>
      </w:r>
      <w:r>
        <w:rPr>
          <w:rFonts w:eastAsia="Times New Roman" w:cs="Times New Roman"/>
          <w:szCs w:val="24"/>
        </w:rPr>
        <w:t>.</w:t>
      </w:r>
      <w:r w:rsidRPr="0089255E">
        <w:rPr>
          <w:rFonts w:eastAsia="Times New Roman" w:cs="Times New Roman"/>
          <w:szCs w:val="24"/>
        </w:rPr>
        <w:t xml:space="preserve"> Και </w:t>
      </w:r>
      <w:r>
        <w:rPr>
          <w:rFonts w:eastAsia="Times New Roman" w:cs="Times New Roman"/>
          <w:szCs w:val="24"/>
        </w:rPr>
        <w:t>φταίτε εσείς γι’</w:t>
      </w:r>
      <w:r w:rsidRPr="0089255E">
        <w:rPr>
          <w:rFonts w:eastAsia="Times New Roman" w:cs="Times New Roman"/>
          <w:szCs w:val="24"/>
        </w:rPr>
        <w:t xml:space="preserve"> αυτό</w:t>
      </w:r>
      <w:r>
        <w:rPr>
          <w:rFonts w:eastAsia="Times New Roman" w:cs="Times New Roman"/>
          <w:szCs w:val="24"/>
        </w:rPr>
        <w:t>,</w:t>
      </w:r>
      <w:r w:rsidRPr="0089255E">
        <w:rPr>
          <w:rFonts w:eastAsia="Times New Roman" w:cs="Times New Roman"/>
          <w:szCs w:val="24"/>
        </w:rPr>
        <w:t xml:space="preserve"> </w:t>
      </w:r>
      <w:r>
        <w:rPr>
          <w:rFonts w:eastAsia="Times New Roman" w:cs="Times New Roman"/>
          <w:szCs w:val="24"/>
        </w:rPr>
        <w:t xml:space="preserve">διότι </w:t>
      </w:r>
      <w:r w:rsidRPr="0089255E">
        <w:rPr>
          <w:rFonts w:eastAsia="Times New Roman" w:cs="Times New Roman"/>
          <w:szCs w:val="24"/>
        </w:rPr>
        <w:t>αυτό συμβαίνει τα τελευταία δύο με τρία χρόνια</w:t>
      </w:r>
      <w:r>
        <w:rPr>
          <w:rFonts w:eastAsia="Times New Roman" w:cs="Times New Roman"/>
          <w:szCs w:val="24"/>
        </w:rPr>
        <w:t>. Είναι ο</w:t>
      </w:r>
      <w:r w:rsidRPr="0089255E">
        <w:rPr>
          <w:rFonts w:eastAsia="Times New Roman" w:cs="Times New Roman"/>
          <w:szCs w:val="24"/>
        </w:rPr>
        <w:t xml:space="preserve"> τρίτος χρόνος που επιδεινώνεται η </w:t>
      </w:r>
      <w:r w:rsidRPr="0089255E">
        <w:rPr>
          <w:rFonts w:eastAsia="Times New Roman" w:cs="Times New Roman"/>
          <w:szCs w:val="24"/>
        </w:rPr>
        <w:t>κατάσταση και δεν κάνετε τίποτα</w:t>
      </w:r>
      <w:r>
        <w:rPr>
          <w:rFonts w:eastAsia="Times New Roman" w:cs="Times New Roman"/>
          <w:szCs w:val="24"/>
        </w:rPr>
        <w:t>.</w:t>
      </w:r>
      <w:r w:rsidRPr="0089255E">
        <w:rPr>
          <w:rFonts w:eastAsia="Times New Roman" w:cs="Times New Roman"/>
          <w:szCs w:val="24"/>
        </w:rPr>
        <w:t xml:space="preserve"> </w:t>
      </w:r>
    </w:p>
    <w:p w14:paraId="49924383" w14:textId="77777777" w:rsidR="00BA2908" w:rsidRDefault="00D473A4">
      <w:pPr>
        <w:spacing w:after="0" w:line="600" w:lineRule="auto"/>
        <w:ind w:firstLine="720"/>
        <w:jc w:val="both"/>
        <w:rPr>
          <w:rFonts w:eastAsia="Times New Roman"/>
          <w:szCs w:val="24"/>
        </w:rPr>
      </w:pPr>
      <w:r>
        <w:rPr>
          <w:rFonts w:eastAsia="Times New Roman"/>
          <w:szCs w:val="24"/>
        </w:rPr>
        <w:t>Ωστόσο θα ήθελα να κάνω κάποιες επισημάνσεις για να προβληματιστούν</w:t>
      </w:r>
      <w:r w:rsidRPr="00C5127F">
        <w:rPr>
          <w:rFonts w:eastAsia="Times New Roman"/>
          <w:szCs w:val="24"/>
        </w:rPr>
        <w:t>,</w:t>
      </w:r>
      <w:r>
        <w:rPr>
          <w:rFonts w:eastAsia="Times New Roman"/>
          <w:szCs w:val="24"/>
        </w:rPr>
        <w:t xml:space="preserve"> κυρίως</w:t>
      </w:r>
      <w:r w:rsidRPr="00C5127F">
        <w:rPr>
          <w:rFonts w:eastAsia="Times New Roman"/>
          <w:szCs w:val="24"/>
        </w:rPr>
        <w:t>,</w:t>
      </w:r>
      <w:r>
        <w:rPr>
          <w:rFonts w:eastAsia="Times New Roman"/>
          <w:szCs w:val="24"/>
        </w:rPr>
        <w:t xml:space="preserve"> οι συνάδελφοι της Συμπολίτευσης, ώστε να καταθέσουμε τις προτάσεις. Θα ήθελα, λοιπόν, κύριε Πρόεδρε, να θέσω και εγώ κάποια ερωτήματα εν </w:t>
      </w:r>
      <w:proofErr w:type="spellStart"/>
      <w:r>
        <w:rPr>
          <w:rFonts w:eastAsia="Times New Roman"/>
          <w:szCs w:val="24"/>
        </w:rPr>
        <w:t>είδει</w:t>
      </w:r>
      <w:proofErr w:type="spellEnd"/>
      <w:r>
        <w:rPr>
          <w:rFonts w:eastAsia="Times New Roman"/>
          <w:szCs w:val="24"/>
        </w:rPr>
        <w:t xml:space="preserve"> πρ</w:t>
      </w:r>
      <w:r>
        <w:rPr>
          <w:rFonts w:eastAsia="Times New Roman"/>
          <w:szCs w:val="24"/>
        </w:rPr>
        <w:t xml:space="preserve">οβληματισμού και κάποιες προτάσεις, για να προκύψει μια γόνιμη συζήτηση ενόψει και του </w:t>
      </w:r>
      <w:r>
        <w:rPr>
          <w:rFonts w:eastAsia="Times New Roman"/>
          <w:szCs w:val="24"/>
        </w:rPr>
        <w:t>π</w:t>
      </w:r>
      <w:r>
        <w:rPr>
          <w:rFonts w:eastAsia="Times New Roman"/>
          <w:szCs w:val="24"/>
        </w:rPr>
        <w:t>ροϋπολογισμού που συζητάμε.</w:t>
      </w:r>
    </w:p>
    <w:p w14:paraId="49924384" w14:textId="77777777" w:rsidR="00BA2908" w:rsidRDefault="00D473A4">
      <w:pPr>
        <w:spacing w:after="0" w:line="600" w:lineRule="auto"/>
        <w:ind w:firstLine="720"/>
        <w:jc w:val="both"/>
        <w:rPr>
          <w:rFonts w:eastAsia="Times New Roman"/>
          <w:szCs w:val="24"/>
        </w:rPr>
      </w:pPr>
      <w:r>
        <w:rPr>
          <w:rFonts w:eastAsia="Times New Roman"/>
          <w:szCs w:val="24"/>
        </w:rPr>
        <w:t xml:space="preserve">Παίρνοντας κάποιες φράσεις από τον </w:t>
      </w:r>
      <w:proofErr w:type="spellStart"/>
      <w:r w:rsidRPr="00BB3050">
        <w:rPr>
          <w:rFonts w:eastAsia="Times New Roman" w:cs="Times New Roman"/>
          <w:bCs/>
          <w:szCs w:val="24"/>
        </w:rPr>
        <w:t>Χαλίλ</w:t>
      </w:r>
      <w:proofErr w:type="spellEnd"/>
      <w:r w:rsidRPr="00BB3050">
        <w:rPr>
          <w:rFonts w:eastAsia="Times New Roman" w:cs="Times New Roman"/>
          <w:bCs/>
          <w:szCs w:val="24"/>
        </w:rPr>
        <w:t xml:space="preserve"> </w:t>
      </w:r>
      <w:proofErr w:type="spellStart"/>
      <w:r w:rsidRPr="00BB3050">
        <w:rPr>
          <w:rFonts w:eastAsia="Times New Roman" w:cs="Times New Roman"/>
          <w:bCs/>
          <w:szCs w:val="24"/>
        </w:rPr>
        <w:t>Γκιμπράν</w:t>
      </w:r>
      <w:proofErr w:type="spellEnd"/>
      <w:r>
        <w:rPr>
          <w:rFonts w:eastAsia="Times New Roman"/>
          <w:szCs w:val="24"/>
        </w:rPr>
        <w:t xml:space="preserve">, τον Λιβανέζο ποιητή του περασμένου αιώνα, είναι κάποια ερωτήματα τα οποία μπορούν να μας </w:t>
      </w:r>
      <w:r>
        <w:rPr>
          <w:rFonts w:eastAsia="Times New Roman"/>
          <w:szCs w:val="24"/>
        </w:rPr>
        <w:t xml:space="preserve">απασχολήσουν. Και τι λέει ο Λιβανέζος ποιητής; Στο έργο του ο </w:t>
      </w:r>
      <w:r>
        <w:rPr>
          <w:rFonts w:eastAsia="Times New Roman"/>
          <w:color w:val="545454"/>
          <w:szCs w:val="24"/>
        </w:rPr>
        <w:t>«</w:t>
      </w:r>
      <w:r>
        <w:rPr>
          <w:rFonts w:eastAsia="Times New Roman" w:cs="Times New Roman"/>
          <w:szCs w:val="24"/>
        </w:rPr>
        <w:t>Ο Κήπος του Προφήτη» γράφει</w:t>
      </w:r>
      <w:r w:rsidRPr="00184DB8">
        <w:rPr>
          <w:rFonts w:eastAsia="Times New Roman" w:cs="Times New Roman"/>
          <w:szCs w:val="24"/>
        </w:rPr>
        <w:t>:</w:t>
      </w:r>
      <w:r>
        <w:rPr>
          <w:rFonts w:eastAsia="Times New Roman" w:cs="Times New Roman"/>
          <w:szCs w:val="24"/>
        </w:rPr>
        <w:t xml:space="preserve"> </w:t>
      </w:r>
      <w:r w:rsidRPr="00BB3050">
        <w:rPr>
          <w:rFonts w:eastAsia="Times New Roman"/>
          <w:szCs w:val="24"/>
        </w:rPr>
        <w:t>«</w:t>
      </w:r>
      <w:r>
        <w:rPr>
          <w:rFonts w:eastAsia="Times New Roman"/>
          <w:szCs w:val="24"/>
        </w:rPr>
        <w:t>Το έθνος ν</w:t>
      </w:r>
      <w:r w:rsidRPr="00BB3050">
        <w:rPr>
          <w:rFonts w:eastAsia="Times New Roman"/>
          <w:szCs w:val="24"/>
        </w:rPr>
        <w:t xml:space="preserve">α λυπάστε αν </w:t>
      </w:r>
      <w:r>
        <w:rPr>
          <w:rFonts w:eastAsia="Times New Roman"/>
          <w:szCs w:val="24"/>
        </w:rPr>
        <w:t xml:space="preserve">φορεί ένδυμα που δεν το ύφανε. </w:t>
      </w:r>
      <w:r w:rsidRPr="00BB3050">
        <w:rPr>
          <w:rFonts w:eastAsia="Times New Roman"/>
          <w:szCs w:val="24"/>
        </w:rPr>
        <w:t>Ψωμί αν τρώε</w:t>
      </w:r>
      <w:r>
        <w:rPr>
          <w:rFonts w:eastAsia="Times New Roman"/>
          <w:szCs w:val="24"/>
        </w:rPr>
        <w:t xml:space="preserve">ι αλλά όχι από τη σοδειά του. </w:t>
      </w:r>
      <w:r w:rsidRPr="00BB3050">
        <w:rPr>
          <w:rFonts w:eastAsia="Times New Roman"/>
          <w:szCs w:val="24"/>
        </w:rPr>
        <w:t>Κρασί αν πίνει, αλλά όχι από το πατητήρι του</w:t>
      </w:r>
      <w:r>
        <w:rPr>
          <w:rFonts w:eastAsia="Times New Roman"/>
          <w:szCs w:val="24"/>
        </w:rPr>
        <w:t>»</w:t>
      </w:r>
      <w:r w:rsidRPr="00BB3050">
        <w:rPr>
          <w:rFonts w:eastAsia="Times New Roman"/>
          <w:szCs w:val="24"/>
        </w:rPr>
        <w:t>.</w:t>
      </w:r>
      <w:r>
        <w:rPr>
          <w:rFonts w:eastAsia="Times New Roman"/>
          <w:szCs w:val="24"/>
        </w:rPr>
        <w:t xml:space="preserve"> Και θα </w:t>
      </w:r>
      <w:r>
        <w:rPr>
          <w:rFonts w:eastAsia="Times New Roman"/>
          <w:szCs w:val="24"/>
        </w:rPr>
        <w:lastRenderedPageBreak/>
        <w:t>ήθελα να προσθέσω στους στίχους αυτούς: που γερνάει και μειώνεται πληθυσμιακά και δεν αντιδρά ουσιαστικά.</w:t>
      </w:r>
    </w:p>
    <w:p w14:paraId="49924385" w14:textId="77777777" w:rsidR="00BA2908" w:rsidRDefault="00D473A4">
      <w:pPr>
        <w:spacing w:after="0" w:line="600" w:lineRule="auto"/>
        <w:ind w:firstLine="720"/>
        <w:jc w:val="both"/>
        <w:rPr>
          <w:rFonts w:eastAsia="Times New Roman"/>
          <w:szCs w:val="24"/>
        </w:rPr>
      </w:pPr>
      <w:r>
        <w:rPr>
          <w:rFonts w:eastAsia="Times New Roman"/>
          <w:szCs w:val="24"/>
        </w:rPr>
        <w:t>Αυτά τα ερωτήματα,</w:t>
      </w:r>
      <w:r w:rsidRPr="00184DB8">
        <w:rPr>
          <w:rFonts w:eastAsia="Times New Roman"/>
          <w:szCs w:val="24"/>
        </w:rPr>
        <w:t xml:space="preserve"> </w:t>
      </w:r>
      <w:r>
        <w:rPr>
          <w:rFonts w:eastAsia="Times New Roman"/>
          <w:szCs w:val="24"/>
        </w:rPr>
        <w:t>λοιπόν, κυρία Υπουργέ, είναι καλό να τα απαντήσουμε καταθέτοντας τις προτάσεις μας και τις πολιτικές μας. Πόσοι γνωρίζουν ά</w:t>
      </w:r>
      <w:r>
        <w:rPr>
          <w:rFonts w:eastAsia="Times New Roman"/>
          <w:szCs w:val="24"/>
        </w:rPr>
        <w:t>ραγε ότι η Ελλάδα εισάγει το 80% του ψωμιού που τρώει, το 90% του μοσχαρίσιου κρέατος που καταναλώνει, το 65% του χοιρινού κρέατος που καταναλώνει, το 50% των γαλακτοκομικών - τυροκομικών προϊόντων που καταναλώνουμε ετησίως; Συνολικά, η αξία αυτών των εισα</w:t>
      </w:r>
      <w:r>
        <w:rPr>
          <w:rFonts w:eastAsia="Times New Roman"/>
          <w:szCs w:val="24"/>
        </w:rPr>
        <w:t xml:space="preserve">γομένων </w:t>
      </w:r>
      <w:proofErr w:type="spellStart"/>
      <w:r>
        <w:rPr>
          <w:rFonts w:eastAsia="Times New Roman"/>
          <w:szCs w:val="24"/>
        </w:rPr>
        <w:t>αγροτοδιατροφικών</w:t>
      </w:r>
      <w:proofErr w:type="spellEnd"/>
      <w:r>
        <w:rPr>
          <w:rFonts w:eastAsia="Times New Roman"/>
          <w:szCs w:val="24"/>
        </w:rPr>
        <w:t xml:space="preserve"> προϊόντων ανέρχεται στα 7 δισεκατομμύρια ευρώ. </w:t>
      </w:r>
    </w:p>
    <w:p w14:paraId="49924386" w14:textId="77777777" w:rsidR="00BA2908" w:rsidRDefault="00D473A4">
      <w:pPr>
        <w:spacing w:after="0" w:line="600" w:lineRule="auto"/>
        <w:ind w:firstLine="720"/>
        <w:jc w:val="both"/>
        <w:rPr>
          <w:rFonts w:eastAsia="Times New Roman"/>
          <w:szCs w:val="24"/>
        </w:rPr>
      </w:pPr>
      <w:r>
        <w:rPr>
          <w:rFonts w:eastAsia="Times New Roman"/>
          <w:szCs w:val="24"/>
        </w:rPr>
        <w:t>Την ίδια στιγμή η Ελλάδα ξοδεύει περίπου 4 δισεκατομμύρια ευρώ κατ’ έτος για να εισάγει ρούχα. Για είδη πρώτης ανάγκης δηλαδή, τρόφιμα και ρούχα, κατ’ έτος η χώρα μας δαπανά 10 δισεκ</w:t>
      </w:r>
      <w:r>
        <w:rPr>
          <w:rFonts w:eastAsia="Times New Roman"/>
          <w:szCs w:val="24"/>
        </w:rPr>
        <w:t xml:space="preserve">ατομμύρια ευρώ για να τα εισαγάγει. Όλα αυτά εις βάρος της εγχώριας παραγωγής. Εάν λάβουμε υπ’ </w:t>
      </w:r>
      <w:proofErr w:type="spellStart"/>
      <w:r>
        <w:rPr>
          <w:rFonts w:eastAsia="Times New Roman"/>
          <w:szCs w:val="24"/>
        </w:rPr>
        <w:t>όψιν</w:t>
      </w:r>
      <w:proofErr w:type="spellEnd"/>
      <w:r>
        <w:rPr>
          <w:rFonts w:eastAsia="Times New Roman"/>
          <w:szCs w:val="24"/>
        </w:rPr>
        <w:t xml:space="preserve"> και τις τεράστιες εισαγωγές</w:t>
      </w:r>
      <w:r>
        <w:rPr>
          <w:rFonts w:eastAsia="Times New Roman"/>
          <w:szCs w:val="24"/>
        </w:rPr>
        <w:t>,</w:t>
      </w:r>
      <w:r>
        <w:rPr>
          <w:rFonts w:eastAsia="Times New Roman"/>
          <w:szCs w:val="24"/>
        </w:rPr>
        <w:t xml:space="preserve"> που γίνονται σε καύσιμα για να καλύψουμε τις ενεργειακές μας ανάγκες -και μάλιστα είναι και το θέμα επίκαιρο εν</w:t>
      </w:r>
      <w:r w:rsidRPr="007800B9">
        <w:rPr>
          <w:rFonts w:eastAsia="Times New Roman"/>
          <w:szCs w:val="24"/>
        </w:rPr>
        <w:t xml:space="preserve"> </w:t>
      </w:r>
      <w:r>
        <w:rPr>
          <w:rFonts w:eastAsia="Times New Roman"/>
          <w:szCs w:val="24"/>
        </w:rPr>
        <w:t>όψει και του μα</w:t>
      </w:r>
      <w:r>
        <w:rPr>
          <w:rFonts w:eastAsia="Times New Roman"/>
          <w:szCs w:val="24"/>
        </w:rPr>
        <w:t>κρόχρονου ενεργειακού σχεδιασμού που ξεκίνησε να λαμβάνει χώρα-, αντιλαμβανόμαστε ότι είμαστε πλήρως εξαρτημένοι σε βασικά είδη διατροφής και σε σημαντικούς παράγοντες της οικονομίας μας, χωρίς να έχουμε να απαντήσουμε σε αυτά τα ερωτήματα με συγκεκριμένες</w:t>
      </w:r>
      <w:r>
        <w:rPr>
          <w:rFonts w:eastAsia="Times New Roman"/>
          <w:szCs w:val="24"/>
        </w:rPr>
        <w:t xml:space="preserve"> πολιτικές.</w:t>
      </w:r>
    </w:p>
    <w:p w14:paraId="49924387" w14:textId="77777777" w:rsidR="00BA2908" w:rsidRDefault="00D473A4">
      <w:pPr>
        <w:spacing w:after="0" w:line="600" w:lineRule="auto"/>
        <w:ind w:firstLine="720"/>
        <w:jc w:val="both"/>
        <w:rPr>
          <w:rFonts w:eastAsia="Times New Roman"/>
          <w:szCs w:val="24"/>
        </w:rPr>
      </w:pPr>
      <w:r>
        <w:rPr>
          <w:rFonts w:eastAsia="Times New Roman"/>
          <w:szCs w:val="24"/>
        </w:rPr>
        <w:lastRenderedPageBreak/>
        <w:t xml:space="preserve">Εδώ λοιπόν, εκτός των </w:t>
      </w:r>
      <w:proofErr w:type="spellStart"/>
      <w:r>
        <w:rPr>
          <w:rFonts w:eastAsia="Times New Roman"/>
          <w:szCs w:val="24"/>
        </w:rPr>
        <w:t>χρονίων</w:t>
      </w:r>
      <w:proofErr w:type="spellEnd"/>
      <w:r>
        <w:rPr>
          <w:rFonts w:eastAsia="Times New Roman"/>
          <w:szCs w:val="24"/>
        </w:rPr>
        <w:t xml:space="preserve"> παθογενειών που σαφώς κληρονομήσατε, κυρία Υπουργέ και κύριοι της Κυβέρνησης -δεν τα δημιουργήσατε εσείς όλα αυτά τα φαινόμενα-, ωστόσο με τις πολιτικές σας ειδικά στον πρωτογενή τομέα δεν βελτιώνεται η κατάσταση. </w:t>
      </w:r>
      <w:r>
        <w:rPr>
          <w:rFonts w:eastAsia="Times New Roman"/>
          <w:szCs w:val="24"/>
        </w:rPr>
        <w:t>Αντιθέτως, οι εισαγωγές στην τελευταία τριετία έχουν μια σαφέστατη αυξητική τάση. Την ίδια στιγμή βέβαια αυξάνονται, αλλά με πολύ χαμηλότερο ρυθμό, και οι εξαγωγές μας.</w:t>
      </w:r>
    </w:p>
    <w:p w14:paraId="49924388" w14:textId="77777777" w:rsidR="00BA2908" w:rsidRDefault="00D473A4">
      <w:pPr>
        <w:spacing w:after="0" w:line="600" w:lineRule="auto"/>
        <w:ind w:firstLine="720"/>
        <w:jc w:val="both"/>
        <w:rPr>
          <w:rFonts w:eastAsia="Times New Roman"/>
          <w:szCs w:val="24"/>
        </w:rPr>
      </w:pPr>
      <w:r>
        <w:rPr>
          <w:rFonts w:eastAsia="Times New Roman"/>
          <w:szCs w:val="24"/>
        </w:rPr>
        <w:t>Εδώ όμως παράμετροι, οι οποίες λειτουργούν ανασταλτικά στην περιβόητη ανάπτυξη και μεγέ</w:t>
      </w:r>
      <w:r>
        <w:rPr>
          <w:rFonts w:eastAsia="Times New Roman"/>
          <w:szCs w:val="24"/>
        </w:rPr>
        <w:t xml:space="preserve">θυνση του πρωτογενούς τομέα, είναι η αυξημένη φορολόγηση, οι υπερβολικές ασφαλιστικές εισφορές, ο λάθος τρόπος φορολόγησης. Και, κυρία </w:t>
      </w:r>
      <w:proofErr w:type="spellStart"/>
      <w:r>
        <w:rPr>
          <w:rFonts w:eastAsia="Times New Roman"/>
          <w:szCs w:val="24"/>
        </w:rPr>
        <w:t>Παπανάτσιου</w:t>
      </w:r>
      <w:proofErr w:type="spellEnd"/>
      <w:r>
        <w:rPr>
          <w:rFonts w:eastAsia="Times New Roman"/>
          <w:szCs w:val="24"/>
        </w:rPr>
        <w:t xml:space="preserve">, επειδή προέρχεστε -το </w:t>
      </w:r>
      <w:proofErr w:type="spellStart"/>
      <w:r>
        <w:rPr>
          <w:rFonts w:eastAsia="Times New Roman"/>
          <w:szCs w:val="24"/>
        </w:rPr>
        <w:t>ξανατονίζω</w:t>
      </w:r>
      <w:proofErr w:type="spellEnd"/>
      <w:r>
        <w:rPr>
          <w:rFonts w:eastAsia="Times New Roman"/>
          <w:szCs w:val="24"/>
        </w:rPr>
        <w:t>- από την αγροτική οικονομία γνωρίζετε πολύ καλά ότι είναι μέγα λάθος να εφα</w:t>
      </w:r>
      <w:r>
        <w:rPr>
          <w:rFonts w:eastAsia="Times New Roman"/>
          <w:szCs w:val="24"/>
        </w:rPr>
        <w:t xml:space="preserve">ρμόζεται η απλή λογιστική στη φορολόγηση των γεωργικών επιχειρήσεων, σε σχέση με τη γεωργική λογιστική που εφαρμόζεται σε όλες τις προηγμένες χώρες του κόσμου, αλλά μόνο στην πατρίδα μας δεν εφαρμόζεται αυτή η μέθοδος. </w:t>
      </w:r>
    </w:p>
    <w:p w14:paraId="49924389" w14:textId="77777777" w:rsidR="00BA2908" w:rsidRDefault="00D473A4">
      <w:pPr>
        <w:spacing w:after="0" w:line="600" w:lineRule="auto"/>
        <w:ind w:firstLine="720"/>
        <w:jc w:val="both"/>
        <w:rPr>
          <w:rFonts w:eastAsia="Times New Roman"/>
          <w:szCs w:val="24"/>
        </w:rPr>
      </w:pPr>
      <w:r>
        <w:rPr>
          <w:rFonts w:eastAsia="Times New Roman"/>
          <w:szCs w:val="24"/>
        </w:rPr>
        <w:t>Και αυτό σας το καταθέτω, ξεκίνησε α</w:t>
      </w:r>
      <w:r>
        <w:rPr>
          <w:rFonts w:eastAsia="Times New Roman"/>
          <w:szCs w:val="24"/>
        </w:rPr>
        <w:t xml:space="preserve">πό το 2011, δεν διορθώθηκε ούτε από τις προηγούμενες κυβερνήσεις, αλλά ούτε και από τη δικιά σας. Είναι, λοιπόν, ένα στοιχείο που πρέπει να το λάβετε σοβαρά υπ’ </w:t>
      </w:r>
      <w:proofErr w:type="spellStart"/>
      <w:r>
        <w:rPr>
          <w:rFonts w:eastAsia="Times New Roman"/>
          <w:szCs w:val="24"/>
        </w:rPr>
        <w:t>όψιν</w:t>
      </w:r>
      <w:proofErr w:type="spellEnd"/>
      <w:r>
        <w:rPr>
          <w:rFonts w:eastAsia="Times New Roman"/>
          <w:szCs w:val="24"/>
        </w:rPr>
        <w:t>, ώστε να μπορέσετε να αλλάξετε αυτήν την προοπτική για τον πρωτογενή τομέα όπου μαζί με το</w:t>
      </w:r>
      <w:r>
        <w:rPr>
          <w:rFonts w:eastAsia="Times New Roman"/>
          <w:szCs w:val="24"/>
        </w:rPr>
        <w:t xml:space="preserve">ν κλάδο της ένδυσης δαπανώνται για εισαγωγές 10 δισεκατομμύρια ευρώ, ενώ με </w:t>
      </w:r>
      <w:proofErr w:type="spellStart"/>
      <w:r>
        <w:rPr>
          <w:rFonts w:eastAsia="Times New Roman"/>
          <w:szCs w:val="24"/>
        </w:rPr>
        <w:t>στοχευμένες</w:t>
      </w:r>
      <w:proofErr w:type="spellEnd"/>
      <w:r>
        <w:rPr>
          <w:rFonts w:eastAsia="Times New Roman"/>
          <w:szCs w:val="24"/>
        </w:rPr>
        <w:t xml:space="preserve"> πολιτικές </w:t>
      </w:r>
      <w:r>
        <w:rPr>
          <w:rFonts w:eastAsia="Times New Roman"/>
          <w:szCs w:val="24"/>
        </w:rPr>
        <w:lastRenderedPageBreak/>
        <w:t>μπορούμε να πετύχουμε τη μεγιστοποίηση της αυτάρκειας στη χώρα μας, με εγχώρια παραγωγή. Μέσα σε μια πενταετία περίπου το 80% όλων αυτών των προϊόντων, είδη π</w:t>
      </w:r>
      <w:r>
        <w:rPr>
          <w:rFonts w:eastAsia="Times New Roman"/>
          <w:szCs w:val="24"/>
        </w:rPr>
        <w:t>ρώτης ανάγκης που τα εισάγουμε, μπορούμε να τα παράγουμε στη χώρα μας. Αν το πετύχουμε αυτό μετά από μια πενταετία, έξι χρόνια το πολύ -και αυτό είναι υπολογισμένο-, για την επόμενη δεκαετία, μετά από το 2023 δηλαδή, μπορούμε να ευελπιστούμε ότι θα εξοικον</w:t>
      </w:r>
      <w:r>
        <w:rPr>
          <w:rFonts w:eastAsia="Times New Roman"/>
          <w:szCs w:val="24"/>
        </w:rPr>
        <w:t xml:space="preserve">ομήσουμε 80 δισεκατομμύρια ευρώ, κύριε Πρόεδρε, στην πατρίδα μας δημιουργώντας εκατοντάδες χιλιάδες νέες θέσεις εργασίας και σαφώς όλο αυτό το πλεόνασμα, το οποίο θα βοηθήσει να μειωθεί και το </w:t>
      </w:r>
      <w:proofErr w:type="spellStart"/>
      <w:r>
        <w:rPr>
          <w:rFonts w:eastAsia="Times New Roman"/>
          <w:szCs w:val="24"/>
        </w:rPr>
        <w:t>υπερπλεόνασμα</w:t>
      </w:r>
      <w:proofErr w:type="spellEnd"/>
      <w:r>
        <w:rPr>
          <w:rFonts w:eastAsia="Times New Roman"/>
          <w:szCs w:val="24"/>
        </w:rPr>
        <w:t xml:space="preserve"> που δεσμευτήκατε να το πετυχαίνετε μέσα από την </w:t>
      </w:r>
      <w:proofErr w:type="spellStart"/>
      <w:r>
        <w:rPr>
          <w:rFonts w:eastAsia="Times New Roman"/>
          <w:szCs w:val="24"/>
        </w:rPr>
        <w:t>υ</w:t>
      </w:r>
      <w:r>
        <w:rPr>
          <w:rFonts w:eastAsia="Times New Roman"/>
          <w:szCs w:val="24"/>
        </w:rPr>
        <w:t>περφορολόγηση</w:t>
      </w:r>
      <w:proofErr w:type="spellEnd"/>
      <w:r>
        <w:rPr>
          <w:rFonts w:eastAsia="Times New Roman"/>
          <w:szCs w:val="24"/>
        </w:rPr>
        <w:t>.</w:t>
      </w:r>
    </w:p>
    <w:p w14:paraId="4992438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Ταυτόχρονα, θα ήθελα να καταθέσω και την ανησυχία μου, κύριε Πρόεδρε, με την κατάσταση στο δημογραφικό που επικρατεί στη χώρα μας και ιδιαίτερα στην ιδιαίτερη πατρίδα μου -και τελειώνω με αυτό- στον Νομό Κοζάνης και τη </w:t>
      </w:r>
      <w:r>
        <w:rPr>
          <w:rFonts w:eastAsia="Times New Roman" w:cs="Times New Roman"/>
          <w:szCs w:val="24"/>
        </w:rPr>
        <w:t>δ</w:t>
      </w:r>
      <w:r>
        <w:rPr>
          <w:rFonts w:eastAsia="Times New Roman" w:cs="Times New Roman"/>
          <w:szCs w:val="24"/>
        </w:rPr>
        <w:t>υτική Μακεδονία καταθ</w:t>
      </w:r>
      <w:r>
        <w:rPr>
          <w:rFonts w:eastAsia="Times New Roman" w:cs="Times New Roman"/>
          <w:szCs w:val="24"/>
        </w:rPr>
        <w:t xml:space="preserve">έτοντας κάποια στοιχεία που σχετίζονται με την πληθυσμιακή πυκνότητα, όπου η </w:t>
      </w:r>
      <w:r>
        <w:rPr>
          <w:rFonts w:eastAsia="Times New Roman" w:cs="Times New Roman"/>
          <w:szCs w:val="24"/>
        </w:rPr>
        <w:t>δ</w:t>
      </w:r>
      <w:r>
        <w:rPr>
          <w:rFonts w:eastAsia="Times New Roman" w:cs="Times New Roman"/>
          <w:szCs w:val="24"/>
        </w:rPr>
        <w:t xml:space="preserve">υτική Μακεδονία, δυστυχώς, είναι η τελευταία μεταξύ των δεκατριών περιφερειών της χώρας με μόλις τριάντα κατοίκους ανά τετραγωνικό χιλιόμετρο. </w:t>
      </w:r>
    </w:p>
    <w:p w14:paraId="4992438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Γε</w:t>
      </w:r>
      <w:r>
        <w:rPr>
          <w:rFonts w:eastAsia="Times New Roman" w:cs="Times New Roman"/>
          <w:szCs w:val="24"/>
        </w:rPr>
        <w:t>ώργιος Κασαπίδης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992438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λάβουμε, δε, υπ’ </w:t>
      </w:r>
      <w:proofErr w:type="spellStart"/>
      <w:r>
        <w:rPr>
          <w:rFonts w:eastAsia="Times New Roman" w:cs="Times New Roman"/>
          <w:szCs w:val="24"/>
        </w:rPr>
        <w:t>όψιν</w:t>
      </w:r>
      <w:proofErr w:type="spellEnd"/>
      <w:r>
        <w:rPr>
          <w:rFonts w:eastAsia="Times New Roman" w:cs="Times New Roman"/>
          <w:szCs w:val="24"/>
        </w:rPr>
        <w:t xml:space="preserve"> ότι ο μεγαλύτερος εργοδότης στην </w:t>
      </w:r>
      <w:r>
        <w:rPr>
          <w:rFonts w:eastAsia="Times New Roman" w:cs="Times New Roman"/>
          <w:szCs w:val="24"/>
        </w:rPr>
        <w:t>π</w:t>
      </w:r>
      <w:r>
        <w:rPr>
          <w:rFonts w:eastAsia="Times New Roman" w:cs="Times New Roman"/>
          <w:szCs w:val="24"/>
        </w:rPr>
        <w:t xml:space="preserve">εριφέρεια αυτή, που </w:t>
      </w:r>
      <w:r>
        <w:rPr>
          <w:rFonts w:eastAsia="Times New Roman" w:cs="Times New Roman"/>
          <w:szCs w:val="24"/>
        </w:rPr>
        <w:t>είναι η ΔΕΗ και η κτηνοτροφία, είναι σε συρρίκνωση και μάλιστα η κτηνοτροφία μπορεί να είναι τα τελευταία τρία χρόνια, αλλά η συρρίκνωση του λιγνίτη είναι προδιαγεγραμμένη στο 17% συμμετοχή στο ενεργειακό μείγμα μέχρι το 2030 και με τα σοβαρά προβλήματα πο</w:t>
      </w:r>
      <w:r>
        <w:rPr>
          <w:rFonts w:eastAsia="Times New Roman" w:cs="Times New Roman"/>
          <w:szCs w:val="24"/>
        </w:rPr>
        <w:t xml:space="preserve">υ κλονίζουν τον άλλον μεγάλο εργοδότη της </w:t>
      </w:r>
      <w:r>
        <w:rPr>
          <w:rFonts w:eastAsia="Times New Roman" w:cs="Times New Roman"/>
          <w:szCs w:val="24"/>
        </w:rPr>
        <w:t>π</w:t>
      </w:r>
      <w:r>
        <w:rPr>
          <w:rFonts w:eastAsia="Times New Roman" w:cs="Times New Roman"/>
          <w:szCs w:val="24"/>
        </w:rPr>
        <w:t xml:space="preserve">εριφέρειας αυτής, τον κλάδο της γούνας, δεν βλέπω αισιόδοξο το μέλλον. </w:t>
      </w:r>
    </w:p>
    <w:p w14:paraId="4992438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Γιατί δεν υπάρχει το περιβόητο σχέδιο παραγωγικής ανασυγκρότησης με το οποίο δεσμευτήκατε στον ελληνικό λαό πριν από τις εκλογές του 2014 και</w:t>
      </w:r>
      <w:r>
        <w:rPr>
          <w:rFonts w:eastAsia="Times New Roman" w:cs="Times New Roman"/>
          <w:szCs w:val="24"/>
        </w:rPr>
        <w:t xml:space="preserve"> υφαρπάξατε την ψήφο του. Αλλά ούτε και τώρα, τέσσερα χρόνια μετά, υπάρχει αυτό το σχέδιο. Πολύ δε περισσότερο όταν και ο ίδιος ο κύριος Πρωθυπουργός πέρασε απ’ όλες τις περιφέρειες της χώρας, ξεκινώντας από την ακριτική Περιφέρεια της Δυτικής Μακεδονίας, </w:t>
      </w:r>
      <w:r>
        <w:rPr>
          <w:rFonts w:eastAsia="Times New Roman" w:cs="Times New Roman"/>
          <w:szCs w:val="24"/>
        </w:rPr>
        <w:t xml:space="preserve">υποσχόμενος αυτό το περιβόητο σχέδιο παραγωγικής ανασυγκρότησης που ακόμα το περιμένουμε και στη χώρα και στη </w:t>
      </w:r>
      <w:r>
        <w:rPr>
          <w:rFonts w:eastAsia="Times New Roman" w:cs="Times New Roman"/>
          <w:szCs w:val="24"/>
        </w:rPr>
        <w:t>δ</w:t>
      </w:r>
      <w:r>
        <w:rPr>
          <w:rFonts w:eastAsia="Times New Roman" w:cs="Times New Roman"/>
          <w:szCs w:val="24"/>
        </w:rPr>
        <w:t>υτική Μακεδονία.</w:t>
      </w:r>
    </w:p>
    <w:p w14:paraId="4992438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Όλα αυτά, δυστυχώς, κύριε Πρόεδρε, αποτυπώνονται και στον παρόντα προϋπολογισμό και για αυτόν τον λόγο δεν τον ψηφίζω.</w:t>
      </w:r>
    </w:p>
    <w:p w14:paraId="4992438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w:t>
      </w:r>
    </w:p>
    <w:p w14:paraId="49924390"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της Νέας Δημοκρατίας)</w:t>
      </w:r>
    </w:p>
    <w:p w14:paraId="49924391" w14:textId="77777777" w:rsidR="00BA2908" w:rsidRDefault="00D473A4">
      <w:pPr>
        <w:spacing w:after="0" w:line="600" w:lineRule="auto"/>
        <w:ind w:firstLine="720"/>
        <w:jc w:val="both"/>
        <w:rPr>
          <w:rFonts w:eastAsia="Times New Roman" w:cs="Times New Roman"/>
          <w:szCs w:val="24"/>
        </w:rPr>
      </w:pPr>
      <w:r w:rsidRPr="00B345A2">
        <w:rPr>
          <w:rFonts w:eastAsia="Times New Roman" w:cs="Times New Roman"/>
          <w:b/>
          <w:szCs w:val="24"/>
        </w:rPr>
        <w:t xml:space="preserve">ΠΡΟΕΔΡΕΥΩΝ (Δημήτριος </w:t>
      </w:r>
      <w:proofErr w:type="spellStart"/>
      <w:r w:rsidRPr="00B345A2">
        <w:rPr>
          <w:rFonts w:eastAsia="Times New Roman" w:cs="Times New Roman"/>
          <w:b/>
          <w:szCs w:val="24"/>
        </w:rPr>
        <w:t>Κρεμαστινός</w:t>
      </w:r>
      <w:proofErr w:type="spellEnd"/>
      <w:r w:rsidRPr="00B345A2">
        <w:rPr>
          <w:rFonts w:eastAsia="Times New Roman" w:cs="Times New Roman"/>
          <w:b/>
          <w:szCs w:val="24"/>
        </w:rPr>
        <w:t>):</w:t>
      </w:r>
      <w:r>
        <w:rPr>
          <w:rFonts w:eastAsia="Times New Roman" w:cs="Times New Roman"/>
          <w:szCs w:val="24"/>
        </w:rPr>
        <w:t xml:space="preserve"> Και εγώ ευχαριστώ.</w:t>
      </w:r>
    </w:p>
    <w:p w14:paraId="4992439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w:t>
      </w:r>
      <w:r>
        <w:rPr>
          <w:rFonts w:eastAsia="Times New Roman" w:cs="Times New Roman"/>
          <w:szCs w:val="24"/>
        </w:rPr>
        <w:t>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εννιά μαθητές και μαθήτριες και τρεις εκπαιδευτικοί συνοδοί τους από το Γυμνάσιο Φι</w:t>
      </w:r>
      <w:r>
        <w:rPr>
          <w:rFonts w:eastAsia="Times New Roman" w:cs="Times New Roman"/>
          <w:szCs w:val="24"/>
        </w:rPr>
        <w:t>λιατρών Μεσσηνίας.</w:t>
      </w:r>
    </w:p>
    <w:p w14:paraId="4992439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9924394"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992439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Ξενογιαννακοπούλου, Υπουργός Διοικητικής Ανασυγκρότησης, έχει τον λόγο για δέκα λεπτά.</w:t>
      </w:r>
    </w:p>
    <w:p w14:paraId="49924396" w14:textId="77777777" w:rsidR="00BA2908" w:rsidRDefault="00D473A4">
      <w:pPr>
        <w:spacing w:after="0" w:line="600" w:lineRule="auto"/>
        <w:ind w:firstLine="720"/>
        <w:jc w:val="both"/>
        <w:rPr>
          <w:rFonts w:eastAsia="Times New Roman" w:cs="Times New Roman"/>
          <w:szCs w:val="24"/>
        </w:rPr>
      </w:pPr>
      <w:r w:rsidRPr="00B345A2">
        <w:rPr>
          <w:rFonts w:eastAsia="Times New Roman" w:cs="Times New Roman"/>
          <w:b/>
          <w:szCs w:val="24"/>
        </w:rPr>
        <w:t>ΜΑΡΙΛΙΖΑ ΞΕΝΟΓΙΑΝΝΑΚΟΠΟΥΛΟΥ (Υπουργός Διοικητικής Ανασυγκρότησης):</w:t>
      </w:r>
      <w:r>
        <w:rPr>
          <w:rFonts w:eastAsia="Times New Roman" w:cs="Times New Roman"/>
          <w:szCs w:val="24"/>
        </w:rPr>
        <w:t xml:space="preserve"> Ευ</w:t>
      </w:r>
      <w:r>
        <w:rPr>
          <w:rFonts w:eastAsia="Times New Roman" w:cs="Times New Roman"/>
          <w:szCs w:val="24"/>
        </w:rPr>
        <w:t>χαριστώ πολύ, κύριε Πρόεδρε.</w:t>
      </w:r>
    </w:p>
    <w:p w14:paraId="4992439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Pr>
          <w:rFonts w:eastAsia="Times New Roman" w:cs="Times New Roman"/>
          <w:szCs w:val="24"/>
        </w:rPr>
        <w:t>π</w:t>
      </w:r>
      <w:r>
        <w:rPr>
          <w:rFonts w:eastAsia="Times New Roman" w:cs="Times New Roman"/>
          <w:szCs w:val="24"/>
        </w:rPr>
        <w:t>ροϋπολογισμός του 2019 έχει ιδιαίτερη σημασία και σηματοδότηση. Είναι ο πρώτος προϋπολογισμός της χώρας μας μετά από μία μακρά περίοδο κρίσης και μνημονίων, ένας προϋπολογισμός που έρχεται να σημ</w:t>
      </w:r>
      <w:r>
        <w:rPr>
          <w:rFonts w:eastAsia="Times New Roman" w:cs="Times New Roman"/>
          <w:szCs w:val="24"/>
        </w:rPr>
        <w:t>ατοδοτήσει ότι σταδιακά ανακτούμε ως χώρα την κυριαρχία μας, ανακτούμε τη δυνατότητα άσκησης πολιτικής και πολιτικών περιθωρίων στις επιλογές μας.</w:t>
      </w:r>
    </w:p>
    <w:p w14:paraId="4992439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ακριβώς αποτυπώνει και ο </w:t>
      </w:r>
      <w:r>
        <w:rPr>
          <w:rFonts w:eastAsia="Times New Roman" w:cs="Times New Roman"/>
          <w:szCs w:val="24"/>
        </w:rPr>
        <w:t>π</w:t>
      </w:r>
      <w:r>
        <w:rPr>
          <w:rFonts w:eastAsia="Times New Roman" w:cs="Times New Roman"/>
          <w:szCs w:val="24"/>
        </w:rPr>
        <w:t xml:space="preserve">ροϋπολογισμός του 2019, δηλαδή ένα διαφορετικό μείγμα πολιτικής, το οποίο </w:t>
      </w:r>
      <w:r>
        <w:rPr>
          <w:rFonts w:eastAsia="Times New Roman" w:cs="Times New Roman"/>
          <w:szCs w:val="24"/>
        </w:rPr>
        <w:t xml:space="preserve">ξεφεύγει από τη λιτότητα και από μια σειρά </w:t>
      </w:r>
      <w:proofErr w:type="spellStart"/>
      <w:r>
        <w:rPr>
          <w:rFonts w:eastAsia="Times New Roman" w:cs="Times New Roman"/>
          <w:szCs w:val="24"/>
        </w:rPr>
        <w:t>υφεσιακές</w:t>
      </w:r>
      <w:proofErr w:type="spellEnd"/>
      <w:r>
        <w:rPr>
          <w:rFonts w:eastAsia="Times New Roman" w:cs="Times New Roman"/>
          <w:szCs w:val="24"/>
        </w:rPr>
        <w:t xml:space="preserve"> εκφράσεις πολιτικής και έρχεται να αναδείξει μια νέα αναπτυξιακή δυναμική και μία ενίσχυση του κοινωνικού κράτους.</w:t>
      </w:r>
    </w:p>
    <w:p w14:paraId="4992439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Αυτό φαίνεται και ως δείγμα γραφής αυτής της διαφορετικής στρατηγικής και πολιτικής που </w:t>
      </w:r>
      <w:r>
        <w:rPr>
          <w:rFonts w:eastAsia="Times New Roman" w:cs="Times New Roman"/>
          <w:szCs w:val="24"/>
        </w:rPr>
        <w:t xml:space="preserve">εφαρμόζεται από την Κυβέρνηση με τα σημαντικά μέτρα που ανακοίνωσε ο Πρωθυπουργός τον Σεπτέμβριο στη Διεθνή Έκθεση Θεσσαλονίκης, τα οποία ήδη έχουν ψηφιστεί και αποτυπώνονται δημοσιονομικά στον συγκεκριμένο </w:t>
      </w:r>
      <w:r>
        <w:rPr>
          <w:rFonts w:eastAsia="Times New Roman" w:cs="Times New Roman"/>
          <w:szCs w:val="24"/>
        </w:rPr>
        <w:t>π</w:t>
      </w:r>
      <w:r>
        <w:rPr>
          <w:rFonts w:eastAsia="Times New Roman" w:cs="Times New Roman"/>
          <w:szCs w:val="24"/>
        </w:rPr>
        <w:t>ροϋπολογισμό που σήμερα συζητάμε.</w:t>
      </w:r>
    </w:p>
    <w:p w14:paraId="4992439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εξέλιξη αυτή</w:t>
      </w:r>
      <w:r>
        <w:rPr>
          <w:rFonts w:eastAsia="Times New Roman" w:cs="Times New Roman"/>
          <w:szCs w:val="24"/>
        </w:rPr>
        <w:t>, κυρίες και κύριοι Βουλευτές, δεν ήταν φυσικά ούτε αυτονόητη, ούτε εύκολη, ούτε δεδομένη. Πρώτα απ’ όλα οφείλεται στις μεγάλες, μακροχρόνιες και επώδυνες θυσίες του ελληνικού λαού. Αλλά επίσης -και εδώ οφείλουμε να το αναγνωρίσουμε- οφείλεται σε μία συγκε</w:t>
      </w:r>
      <w:r>
        <w:rPr>
          <w:rFonts w:eastAsia="Times New Roman" w:cs="Times New Roman"/>
          <w:szCs w:val="24"/>
        </w:rPr>
        <w:t>κριμένη πολιτική που ασκήθηκε τα τελευταία τρία χρόνια, συγκεκριμένης στόχευσης και διεκδίκησης, προκειμένου να ολοκληρωθεί αυτός ο επώδυνος κύκλος των μνημονίων. Μία πολιτική και αποτελέσματα που σήμερα πλέον αναγνωρίζονται και από τους εταίρους μας. Ακού</w:t>
      </w:r>
      <w:r>
        <w:rPr>
          <w:rFonts w:eastAsia="Times New Roman" w:cs="Times New Roman"/>
          <w:szCs w:val="24"/>
        </w:rPr>
        <w:t xml:space="preserve">σαμε και πρόσφατα, αυτήν την εβδομάδα, και τις σχετικές δηλώσεις του Επιτρόπου </w:t>
      </w:r>
      <w:proofErr w:type="spellStart"/>
      <w:r>
        <w:rPr>
          <w:rFonts w:eastAsia="Times New Roman" w:cs="Times New Roman"/>
          <w:szCs w:val="24"/>
        </w:rPr>
        <w:t>Μοσκοβισί</w:t>
      </w:r>
      <w:proofErr w:type="spellEnd"/>
      <w:r>
        <w:rPr>
          <w:rFonts w:eastAsia="Times New Roman" w:cs="Times New Roman"/>
          <w:szCs w:val="24"/>
        </w:rPr>
        <w:t>, ο οποίος όχι μόνο αναγνώρισε αυτήν την πορεία, αλλά είπε ότι χαιρετίζεται συνολικά σε ευρωπαϊκό επίπεδο.</w:t>
      </w:r>
    </w:p>
    <w:p w14:paraId="4992439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Σε αυτήν την προσπάθεια και σε αυτές τις θυσίες που έχουν γίν</w:t>
      </w:r>
      <w:r>
        <w:rPr>
          <w:rFonts w:eastAsia="Times New Roman" w:cs="Times New Roman"/>
          <w:szCs w:val="24"/>
        </w:rPr>
        <w:t xml:space="preserve">ει τα τελευταία χρόνια θα ήθελα να σταθώ ιδιαίτερα στον χώρο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Γιατί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βρίσκεται στην καρδιά της δημοκρατικής λειτουργίας των θεσμών, στη δυνατότητα να υπάρξει αναπτυξιακή δυναμική στη χώρα σε μια δίκαιη αναπτυξιακή κ</w:t>
      </w:r>
      <w:r>
        <w:rPr>
          <w:rFonts w:eastAsia="Times New Roman" w:cs="Times New Roman"/>
          <w:szCs w:val="24"/>
        </w:rPr>
        <w:t>ατεύθυνση και φυσικά να λειτουργεί αποτελεσματικά και για χάρη του πολίτη το κοινωνικό κράτος.</w:t>
      </w:r>
    </w:p>
    <w:p w14:paraId="4992439C"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 xml:space="preserve">ιοίκηση, όμως, τα τελευταία χρόνια στη χώρα μας, όλη αυτήν τη δεκαετία, </w:t>
      </w:r>
      <w:proofErr w:type="spellStart"/>
      <w:r>
        <w:rPr>
          <w:rFonts w:eastAsia="Times New Roman"/>
          <w:color w:val="000000"/>
          <w:szCs w:val="24"/>
          <w:shd w:val="clear" w:color="auto" w:fill="FFFFFF"/>
        </w:rPr>
        <w:t>στοχοποιήθηκε</w:t>
      </w:r>
      <w:proofErr w:type="spellEnd"/>
      <w:r>
        <w:rPr>
          <w:rFonts w:eastAsia="Times New Roman"/>
          <w:color w:val="000000"/>
          <w:szCs w:val="24"/>
          <w:shd w:val="clear" w:color="auto" w:fill="FFFFFF"/>
        </w:rPr>
        <w:t>, υπέστη μια οριζόντια μείωση, η οποία αγγίζει σχεδόν το 20% σε α</w:t>
      </w:r>
      <w:r>
        <w:rPr>
          <w:rFonts w:eastAsia="Times New Roman"/>
          <w:color w:val="000000"/>
          <w:szCs w:val="24"/>
          <w:shd w:val="clear" w:color="auto" w:fill="FFFFFF"/>
        </w:rPr>
        <w:t xml:space="preserve">νθρώπινο δυναμικό. </w:t>
      </w:r>
    </w:p>
    <w:p w14:paraId="4992439D"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Βεβαίως, αυτό δεν είναι φαινόμενο που αφορά μόνον την Ελλάδα. Η </w:t>
      </w:r>
      <w:proofErr w:type="spellStart"/>
      <w:r>
        <w:rPr>
          <w:rFonts w:eastAsia="Times New Roman"/>
          <w:color w:val="000000"/>
          <w:szCs w:val="24"/>
          <w:shd w:val="clear" w:color="auto" w:fill="FFFFFF"/>
        </w:rPr>
        <w:t>στοχοποίηση</w:t>
      </w:r>
      <w:proofErr w:type="spellEnd"/>
      <w:r>
        <w:rPr>
          <w:rFonts w:eastAsia="Times New Roman"/>
          <w:color w:val="000000"/>
          <w:szCs w:val="24"/>
          <w:shd w:val="clear" w:color="auto" w:fill="FFFFFF"/>
        </w:rPr>
        <w:t xml:space="preserve"> των δημοσίων υπηρεσιών είναι κάτι που το είδαμε σε όλη την Ευρώπη. Το είδαμε ακόμα να χτυπά και την ίδια την ευρωπαϊκή διοίκηση, που και αυτή είναι μία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 xml:space="preserve">ιοίκηση σε ευρωπαϊκό επίπεδο, καθώς επικράτησε μέσα από τη λογική αντιμετώπισης της κρίσης μία μονοδιάστατη, μονόπλευρη πολιτική λιτότητας, με καθαρά νεοφιλελεύθερο πρόσημο σε όλη την Ευρώπη, η οποία στον πυρήνα της είχε την απαξίωση της </w:t>
      </w:r>
      <w:r>
        <w:rPr>
          <w:rFonts w:eastAsia="Times New Roman"/>
          <w:color w:val="000000"/>
          <w:szCs w:val="24"/>
          <w:shd w:val="clear" w:color="auto" w:fill="FFFFFF"/>
        </w:rPr>
        <w:t>δ</w:t>
      </w:r>
      <w:r>
        <w:rPr>
          <w:rFonts w:eastAsia="Times New Roman"/>
          <w:color w:val="000000"/>
          <w:szCs w:val="24"/>
          <w:shd w:val="clear" w:color="auto" w:fill="FFFFFF"/>
        </w:rPr>
        <w:t xml:space="preserve">ημόσιας </w:t>
      </w:r>
      <w:r>
        <w:rPr>
          <w:rFonts w:eastAsia="Times New Roman"/>
          <w:color w:val="000000"/>
          <w:szCs w:val="24"/>
          <w:shd w:val="clear" w:color="auto" w:fill="FFFFFF"/>
        </w:rPr>
        <w:t>δ</w:t>
      </w:r>
      <w:r>
        <w:rPr>
          <w:rFonts w:eastAsia="Times New Roman"/>
          <w:color w:val="000000"/>
          <w:szCs w:val="24"/>
          <w:shd w:val="clear" w:color="auto" w:fill="FFFFFF"/>
        </w:rPr>
        <w:t>ιοίκηση</w:t>
      </w:r>
      <w:r>
        <w:rPr>
          <w:rFonts w:eastAsia="Times New Roman"/>
          <w:color w:val="000000"/>
          <w:szCs w:val="24"/>
          <w:shd w:val="clear" w:color="auto" w:fill="FFFFFF"/>
        </w:rPr>
        <w:t xml:space="preserve">ς. </w:t>
      </w:r>
    </w:p>
    <w:p w14:paraId="4992439E"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βέβαια σε κα</w:t>
      </w:r>
      <w:r>
        <w:rPr>
          <w:rFonts w:eastAsia="Times New Roman"/>
          <w:color w:val="000000"/>
          <w:szCs w:val="24"/>
          <w:shd w:val="clear" w:color="auto" w:fill="FFFFFF"/>
        </w:rPr>
        <w:t>μ</w:t>
      </w:r>
      <w:r>
        <w:rPr>
          <w:rFonts w:eastAsia="Times New Roman"/>
          <w:color w:val="000000"/>
          <w:szCs w:val="24"/>
          <w:shd w:val="clear" w:color="auto" w:fill="FFFFFF"/>
        </w:rPr>
        <w:t xml:space="preserve">μία περίπτωση δεν σημαίνει ότι η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ιοίκηση στην Ελλάδα δεν αντιμετώπιζε διαχρονικά μεγάλα προβλήματα και παθογένειες. Οφεί</w:t>
      </w:r>
      <w:r>
        <w:rPr>
          <w:rFonts w:eastAsia="Times New Roman"/>
          <w:color w:val="000000"/>
          <w:szCs w:val="24"/>
          <w:shd w:val="clear" w:color="auto" w:fill="FFFFFF"/>
        </w:rPr>
        <w:lastRenderedPageBreak/>
        <w:t xml:space="preserve">λουμε να το αναγνωρίσουμε και οφείλουμε συνεχώς -και αυτό κάνουμε- να προσπαθούμε να το αντιμετωπίσουμε. </w:t>
      </w:r>
      <w:r>
        <w:rPr>
          <w:rFonts w:eastAsia="Times New Roman"/>
          <w:color w:val="000000"/>
          <w:szCs w:val="24"/>
          <w:shd w:val="clear" w:color="auto" w:fill="FFFFFF"/>
        </w:rPr>
        <w:t xml:space="preserve">Ήδη τα τελευταία χρόνια -και ιδιαίτερα από το 2016- με δύο σημαντικούς θεσμικούς νόμους υλοποιούνται μια σειρά από αλλαγές και μεταρρυθμίσεις στη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ιοίκηση που ακριβώς στοχεύουν στην ανεξαρτησία της, στην αυτονομία της, στην αποτελεσματικότητά της κ</w:t>
      </w:r>
      <w:r>
        <w:rPr>
          <w:rFonts w:eastAsia="Times New Roman"/>
          <w:color w:val="000000"/>
          <w:szCs w:val="24"/>
          <w:shd w:val="clear" w:color="auto" w:fill="FFFFFF"/>
        </w:rPr>
        <w:t xml:space="preserve">αι στην αναβάθμιση της λειτουργίας της. </w:t>
      </w:r>
    </w:p>
    <w:p w14:paraId="4992439F"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Πρόκειται για μια συνεχή διαδικασία, γιατί και οι προκλήσεις που η</w:t>
      </w:r>
      <w:r w:rsidRPr="00F8475E">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 xml:space="preserve">ιοίκηση παγκοσμίως -και φυσικά και στη χώρα μας- καλείται να αντιμετωπίσει μέσα από την ανάγκη </w:t>
      </w:r>
      <w:proofErr w:type="spellStart"/>
      <w:r>
        <w:rPr>
          <w:rFonts w:eastAsia="Times New Roman"/>
          <w:color w:val="000000"/>
          <w:szCs w:val="24"/>
          <w:shd w:val="clear" w:color="auto" w:fill="FFFFFF"/>
        </w:rPr>
        <w:t>ψηφιοποίησης</w:t>
      </w:r>
      <w:proofErr w:type="spellEnd"/>
      <w:r>
        <w:rPr>
          <w:rFonts w:eastAsia="Times New Roman"/>
          <w:color w:val="000000"/>
          <w:szCs w:val="24"/>
          <w:shd w:val="clear" w:color="auto" w:fill="FFFFFF"/>
        </w:rPr>
        <w:t xml:space="preserve">, μετασχηματισμού της, είναι </w:t>
      </w:r>
      <w:r>
        <w:rPr>
          <w:rFonts w:eastAsia="Times New Roman"/>
          <w:color w:val="000000"/>
          <w:szCs w:val="24"/>
          <w:shd w:val="clear" w:color="auto" w:fill="FFFFFF"/>
        </w:rPr>
        <w:t>συνεχώς καινούριες και πρέπει να προσαρμόζεται. Θα ήθελα να σημειώσω όμως ότι σε κα</w:t>
      </w:r>
      <w:r>
        <w:rPr>
          <w:rFonts w:eastAsia="Times New Roman"/>
          <w:color w:val="000000"/>
          <w:szCs w:val="24"/>
          <w:shd w:val="clear" w:color="auto" w:fill="FFFFFF"/>
        </w:rPr>
        <w:t>μ</w:t>
      </w:r>
      <w:r>
        <w:rPr>
          <w:rFonts w:eastAsia="Times New Roman"/>
          <w:color w:val="000000"/>
          <w:szCs w:val="24"/>
          <w:shd w:val="clear" w:color="auto" w:fill="FFFFFF"/>
        </w:rPr>
        <w:t xml:space="preserve">μία περίπτωση δεν μιλάμε για μία διογκωμένη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ιοίκηση. Αυτό δεν αληθεύει και το επισημαίνω επειδή γίνεται μία συνεχής συζήτηση που αγγίζει πια την παραφιλολογία.</w:t>
      </w:r>
    </w:p>
    <w:p w14:paraId="499243A0"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w:t>
      </w:r>
      <w:r>
        <w:rPr>
          <w:rFonts w:eastAsia="Times New Roman"/>
          <w:color w:val="000000"/>
          <w:szCs w:val="24"/>
          <w:shd w:val="clear" w:color="auto" w:fill="FFFFFF"/>
        </w:rPr>
        <w:t xml:space="preserve"> επειδή ακριβώς συζητούμε τον </w:t>
      </w:r>
      <w:r>
        <w:rPr>
          <w:rFonts w:eastAsia="Times New Roman"/>
          <w:color w:val="000000"/>
          <w:szCs w:val="24"/>
          <w:shd w:val="clear" w:color="auto" w:fill="FFFFFF"/>
        </w:rPr>
        <w:t>π</w:t>
      </w:r>
      <w:r>
        <w:rPr>
          <w:rFonts w:eastAsia="Times New Roman"/>
          <w:color w:val="000000"/>
          <w:szCs w:val="24"/>
          <w:shd w:val="clear" w:color="auto" w:fill="FFFFFF"/>
        </w:rPr>
        <w:t>ροϋπολογισμό του 2019 και επειδή, όπως ξέρετε, όλες οι διαδικασίες</w:t>
      </w:r>
      <w:r>
        <w:rPr>
          <w:rFonts w:eastAsia="Times New Roman"/>
          <w:color w:val="000000"/>
          <w:szCs w:val="24"/>
          <w:shd w:val="clear" w:color="auto" w:fill="FFFFFF"/>
        </w:rPr>
        <w:t>,</w:t>
      </w:r>
      <w:r>
        <w:rPr>
          <w:rFonts w:eastAsia="Times New Roman"/>
          <w:color w:val="000000"/>
          <w:szCs w:val="24"/>
          <w:shd w:val="clear" w:color="auto" w:fill="FFFFFF"/>
        </w:rPr>
        <w:t xml:space="preserve"> που αφορούν τη λειτουργία της </w:t>
      </w:r>
      <w:r>
        <w:rPr>
          <w:rFonts w:eastAsia="Times New Roman"/>
          <w:color w:val="000000"/>
          <w:szCs w:val="24"/>
          <w:shd w:val="clear" w:color="auto" w:fill="FFFFFF"/>
        </w:rPr>
        <w:t>δ</w:t>
      </w:r>
      <w:r>
        <w:rPr>
          <w:rFonts w:eastAsia="Times New Roman"/>
          <w:color w:val="000000"/>
          <w:szCs w:val="24"/>
          <w:shd w:val="clear" w:color="auto" w:fill="FFFFFF"/>
        </w:rPr>
        <w:t xml:space="preserve">ημόσιας </w:t>
      </w:r>
      <w:r>
        <w:rPr>
          <w:rFonts w:eastAsia="Times New Roman"/>
          <w:color w:val="000000"/>
          <w:szCs w:val="24"/>
          <w:shd w:val="clear" w:color="auto" w:fill="FFFFFF"/>
        </w:rPr>
        <w:t>δ</w:t>
      </w:r>
      <w:r>
        <w:rPr>
          <w:rFonts w:eastAsia="Times New Roman"/>
          <w:color w:val="000000"/>
          <w:szCs w:val="24"/>
          <w:shd w:val="clear" w:color="auto" w:fill="FFFFFF"/>
        </w:rPr>
        <w:t xml:space="preserve">ιοίκησης πηγαίνουν χέρι </w:t>
      </w:r>
      <w:proofErr w:type="spellStart"/>
      <w:r>
        <w:rPr>
          <w:rFonts w:eastAsia="Times New Roman"/>
          <w:color w:val="000000"/>
          <w:szCs w:val="24"/>
          <w:shd w:val="clear" w:color="auto" w:fill="FFFFFF"/>
        </w:rPr>
        <w:t>χέρι</w:t>
      </w:r>
      <w:proofErr w:type="spellEnd"/>
      <w:r>
        <w:rPr>
          <w:rFonts w:eastAsia="Times New Roman"/>
          <w:color w:val="000000"/>
          <w:szCs w:val="24"/>
          <w:shd w:val="clear" w:color="auto" w:fill="FFFFFF"/>
        </w:rPr>
        <w:t xml:space="preserve"> με το δημοσιονομικό πλαίσιο και κάτω από πολύ αυστηρούς ελέγχους δημοσιονομικούς, θα ήθε</w:t>
      </w:r>
      <w:r>
        <w:rPr>
          <w:rFonts w:eastAsia="Times New Roman"/>
          <w:color w:val="000000"/>
          <w:szCs w:val="24"/>
          <w:shd w:val="clear" w:color="auto" w:fill="FFFFFF"/>
        </w:rPr>
        <w:t xml:space="preserve">λα να καταθέσω για τα Πρακτικά τον πλέον </w:t>
      </w:r>
      <w:proofErr w:type="spellStart"/>
      <w:r>
        <w:rPr>
          <w:rFonts w:eastAsia="Times New Roman"/>
          <w:color w:val="000000"/>
          <w:szCs w:val="24"/>
          <w:shd w:val="clear" w:color="auto" w:fill="FFFFFF"/>
        </w:rPr>
        <w:t>επικαιροποιημένο</w:t>
      </w:r>
      <w:proofErr w:type="spellEnd"/>
      <w:r>
        <w:rPr>
          <w:rFonts w:eastAsia="Times New Roman"/>
          <w:color w:val="000000"/>
          <w:szCs w:val="24"/>
          <w:shd w:val="clear" w:color="auto" w:fill="FFFFFF"/>
        </w:rPr>
        <w:t xml:space="preserve"> πίνακα που έχουμε με τα στοιχεία του Σεπτεμβρίου, ο οποίος με σαφήνεια δείχνει -και είναι στοιχεία της απογραφής, που όπως γνωρίζετε τηρείται στο Υπουργείο Διοικητικής Ανασυγκρότησης και δεν έχει αμ</w:t>
      </w:r>
      <w:r>
        <w:rPr>
          <w:rFonts w:eastAsia="Times New Roman"/>
          <w:color w:val="000000"/>
          <w:szCs w:val="24"/>
          <w:shd w:val="clear" w:color="auto" w:fill="FFFFFF"/>
        </w:rPr>
        <w:t xml:space="preserve">φισβητηθεί γιατί είναι ένα </w:t>
      </w:r>
      <w:r>
        <w:rPr>
          <w:rFonts w:eastAsia="Times New Roman"/>
          <w:color w:val="000000"/>
          <w:szCs w:val="24"/>
          <w:shd w:val="clear" w:color="auto" w:fill="FFFFFF"/>
        </w:rPr>
        <w:lastRenderedPageBreak/>
        <w:t xml:space="preserve">εργαλείο πάρα πολύ </w:t>
      </w:r>
      <w:proofErr w:type="spellStart"/>
      <w:r>
        <w:rPr>
          <w:rFonts w:eastAsia="Times New Roman"/>
          <w:color w:val="000000"/>
          <w:szCs w:val="24"/>
          <w:shd w:val="clear" w:color="auto" w:fill="FFFFFF"/>
        </w:rPr>
        <w:t>επικαιροποιημένο</w:t>
      </w:r>
      <w:proofErr w:type="spellEnd"/>
      <w:r>
        <w:rPr>
          <w:rFonts w:eastAsia="Times New Roman"/>
          <w:color w:val="000000"/>
          <w:szCs w:val="24"/>
          <w:shd w:val="clear" w:color="auto" w:fill="FFFFFF"/>
        </w:rPr>
        <w:t xml:space="preserve"> και χρήσιμο, με ευρωπαϊκή αναγνώριση- ότι αυτά τα δέκα χρόνια της κρίσης, ξεκινώντας από το 2009 μέχρι και τον Σεπτέμβρη του 2018, έχουμε μία συνεχή μείωση των δημοσίων υπαλλήλων και επίσης ότι</w:t>
      </w:r>
      <w:r>
        <w:rPr>
          <w:rFonts w:eastAsia="Times New Roman"/>
          <w:color w:val="000000"/>
          <w:szCs w:val="24"/>
          <w:shd w:val="clear" w:color="auto" w:fill="FFFFFF"/>
        </w:rPr>
        <w:t xml:space="preserve"> όσον αφορά τους συμβασιούχους του </w:t>
      </w:r>
      <w:r>
        <w:rPr>
          <w:rFonts w:eastAsia="Times New Roman"/>
          <w:color w:val="000000"/>
          <w:szCs w:val="24"/>
          <w:shd w:val="clear" w:color="auto" w:fill="FFFFFF"/>
        </w:rPr>
        <w:t>δ</w:t>
      </w:r>
      <w:r>
        <w:rPr>
          <w:rFonts w:eastAsia="Times New Roman"/>
          <w:color w:val="000000"/>
          <w:szCs w:val="24"/>
          <w:shd w:val="clear" w:color="auto" w:fill="FFFFFF"/>
        </w:rPr>
        <w:t xml:space="preserve">ημοσίου, για τους οποίους επίσης γίνεται πολύ μεγάλη συζήτηση –και μιλάμε για τους συμβασιούχους που αμείβονται από τον κρατικό προϋπολογισμό, γιατί αυτοί είναι οι συμβασιούχοι της </w:t>
      </w:r>
      <w:r>
        <w:rPr>
          <w:rFonts w:eastAsia="Times New Roman"/>
          <w:color w:val="000000"/>
          <w:szCs w:val="24"/>
          <w:shd w:val="clear" w:color="auto" w:fill="FFFFFF"/>
        </w:rPr>
        <w:t>δ</w:t>
      </w:r>
      <w:r>
        <w:rPr>
          <w:rFonts w:eastAsia="Times New Roman"/>
          <w:color w:val="000000"/>
          <w:szCs w:val="24"/>
          <w:shd w:val="clear" w:color="auto" w:fill="FFFFFF"/>
        </w:rPr>
        <w:t xml:space="preserve">ημόσιας </w:t>
      </w:r>
      <w:r>
        <w:rPr>
          <w:rFonts w:eastAsia="Times New Roman"/>
          <w:color w:val="000000"/>
          <w:szCs w:val="24"/>
          <w:shd w:val="clear" w:color="auto" w:fill="FFFFFF"/>
        </w:rPr>
        <w:t>δ</w:t>
      </w:r>
      <w:r>
        <w:rPr>
          <w:rFonts w:eastAsia="Times New Roman"/>
          <w:color w:val="000000"/>
          <w:szCs w:val="24"/>
          <w:shd w:val="clear" w:color="auto" w:fill="FFFFFF"/>
        </w:rPr>
        <w:t>ιοίκησης, δεν μιλάμε για συμβ</w:t>
      </w:r>
      <w:r>
        <w:rPr>
          <w:rFonts w:eastAsia="Times New Roman"/>
          <w:color w:val="000000"/>
          <w:szCs w:val="24"/>
          <w:shd w:val="clear" w:color="auto" w:fill="FFFFFF"/>
        </w:rPr>
        <w:t>άσεις έργου</w:t>
      </w:r>
      <w:r>
        <w:rPr>
          <w:rFonts w:eastAsia="Times New Roman"/>
          <w:color w:val="000000"/>
          <w:szCs w:val="24"/>
          <w:shd w:val="clear" w:color="auto" w:fill="FFFFFF"/>
        </w:rPr>
        <w:t>,</w:t>
      </w:r>
      <w:r>
        <w:rPr>
          <w:rFonts w:eastAsia="Times New Roman"/>
          <w:color w:val="000000"/>
          <w:szCs w:val="24"/>
          <w:shd w:val="clear" w:color="auto" w:fill="FFFFFF"/>
        </w:rPr>
        <w:t xml:space="preserve"> που αφορούν το ΕΣΠΑ ή ερευνητικά προγράμματα</w:t>
      </w:r>
      <w:r>
        <w:rPr>
          <w:rFonts w:eastAsia="Times New Roman"/>
          <w:color w:val="000000"/>
          <w:szCs w:val="24"/>
          <w:shd w:val="clear" w:color="auto" w:fill="FFFFFF"/>
        </w:rPr>
        <w:t>,</w:t>
      </w:r>
      <w:r>
        <w:rPr>
          <w:rFonts w:eastAsia="Times New Roman"/>
          <w:color w:val="000000"/>
          <w:szCs w:val="24"/>
          <w:shd w:val="clear" w:color="auto" w:fill="FFFFFF"/>
        </w:rPr>
        <w:t xml:space="preserve"> που έχουν διαφορετική νομική φύση και εργασιακές σχέσεις-, που έπρεπε να καλύψουν κενά, εφόσον δεν υπήρχε η δυνατότητα πρόσληψης μόνιμου προσωπικού και γι’ αυτό είδαμε να υπάρχουν και αυτές οι συμβ</w:t>
      </w:r>
      <w:r>
        <w:rPr>
          <w:rFonts w:eastAsia="Times New Roman"/>
          <w:color w:val="000000"/>
          <w:szCs w:val="24"/>
          <w:shd w:val="clear" w:color="auto" w:fill="FFFFFF"/>
        </w:rPr>
        <w:t xml:space="preserve">άσεις του κρατικού προϋπολογισμού, σύμφωνα με τα επίσημα αυτά στοιχεία καταγραφής από το 2015 μέχρι και σήμερα βλέπουμε ότι έχουμε έναν σταθεροποιημένο αριθμό, ο οποίος κυμαίνεται κάποιες φορές ανάλογα με τις εποχικές ανάγκες. </w:t>
      </w:r>
    </w:p>
    <w:p w14:paraId="499243A1"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η Υπουργός </w:t>
      </w:r>
      <w:r>
        <w:rPr>
          <w:rFonts w:eastAsia="Times New Roman"/>
          <w:color w:val="000000"/>
          <w:szCs w:val="24"/>
          <w:shd w:val="clear" w:color="auto" w:fill="FFFFFF"/>
        </w:rPr>
        <w:t>κ. Μαριλίζα Ξενογιαννακοπούλου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499243A2"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Συνεπώς κυρίες και κύριοι Βουλευτές, σήμερα καλούμαστε -και αυτ</w:t>
      </w:r>
      <w:r>
        <w:rPr>
          <w:rFonts w:eastAsia="Times New Roman"/>
          <w:color w:val="000000"/>
          <w:szCs w:val="24"/>
          <w:shd w:val="clear" w:color="auto" w:fill="FFFFFF"/>
        </w:rPr>
        <w:t>ό συνδέεται απόλυτα με τη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που κάνουμε για τον προϋπολογισμό της επόμενης </w:t>
      </w:r>
      <w:r>
        <w:rPr>
          <w:rFonts w:eastAsia="Times New Roman"/>
          <w:color w:val="000000"/>
          <w:szCs w:val="24"/>
          <w:shd w:val="clear" w:color="auto" w:fill="FFFFFF"/>
        </w:rPr>
        <w:lastRenderedPageBreak/>
        <w:t xml:space="preserve">χρονιάς- να συζητήσουμε για τη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ιοίκηση που έχει σήμερα ανάγκη η χώρα μας, ο λαός μας και το δημόσιο συμφέρον.</w:t>
      </w:r>
    </w:p>
    <w:p w14:paraId="499243A3"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Γι’ αυτόν τον λόγο θέτουμε τρεις στόχους σε αυτήν τη </w:t>
      </w:r>
      <w:r>
        <w:rPr>
          <w:rFonts w:eastAsia="Times New Roman"/>
          <w:color w:val="000000"/>
          <w:szCs w:val="24"/>
          <w:shd w:val="clear" w:color="auto" w:fill="FFFFFF"/>
        </w:rPr>
        <w:t>νέα εποχή που διανύει η χώρα μας μετά τα μνημόνια:</w:t>
      </w:r>
    </w:p>
    <w:p w14:paraId="499243A4"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πρώτο και κρίσιμο είναι ότι η</w:t>
      </w:r>
      <w:r w:rsidRPr="00921FD0">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 xml:space="preserve">ημόσια </w:t>
      </w:r>
      <w:r>
        <w:rPr>
          <w:rFonts w:eastAsia="Times New Roman"/>
          <w:color w:val="000000"/>
          <w:szCs w:val="24"/>
          <w:shd w:val="clear" w:color="auto" w:fill="FFFFFF"/>
        </w:rPr>
        <w:t>δ</w:t>
      </w:r>
      <w:r>
        <w:rPr>
          <w:rFonts w:eastAsia="Times New Roman"/>
          <w:color w:val="000000"/>
          <w:szCs w:val="24"/>
          <w:shd w:val="clear" w:color="auto" w:fill="FFFFFF"/>
        </w:rPr>
        <w:t>ιοίκηση πρέπει να είναι μοχλός και να συμβαδίζει με τη συνολική παραγωγική και κοινωνική πορεία ανασυγκρότησης της χώρας, με τη συνολική στρατηγική μας για τη χώρα</w:t>
      </w:r>
      <w:r>
        <w:rPr>
          <w:rFonts w:eastAsia="Times New Roman"/>
          <w:color w:val="000000"/>
          <w:szCs w:val="24"/>
          <w:shd w:val="clear" w:color="auto" w:fill="FFFFFF"/>
        </w:rPr>
        <w:t xml:space="preserve">. </w:t>
      </w:r>
    </w:p>
    <w:p w14:paraId="499243A5"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δεύτερο είναι ότι φυσικά συνεχίζουμε τις αλλαγές και τις μεταρρυθμίσεις. Πρέπει συνεχώς να τις ενισχύουμε, να αξιολογούμε την πορεία τους μέσα σε ένα πλαίσιο στρατηγικής. </w:t>
      </w:r>
    </w:p>
    <w:p w14:paraId="499243A6" w14:textId="77777777" w:rsidR="00BA2908" w:rsidRDefault="00D473A4">
      <w:pPr>
        <w:spacing w:after="0" w:line="600" w:lineRule="auto"/>
        <w:ind w:firstLine="720"/>
        <w:jc w:val="both"/>
        <w:rPr>
          <w:rFonts w:eastAsia="Times New Roman" w:cs="Times New Roman"/>
        </w:rPr>
      </w:pPr>
      <w:r>
        <w:rPr>
          <w:rFonts w:eastAsia="Times New Roman" w:cs="Times New Roman"/>
        </w:rPr>
        <w:t xml:space="preserve">Τρίτον, χρειάζεται σε αυτή τη νέα περίοδο της χώρας η δημόσια διοίκηση να </w:t>
      </w:r>
      <w:r>
        <w:rPr>
          <w:rFonts w:eastAsia="Times New Roman" w:cs="Times New Roman"/>
        </w:rPr>
        <w:t>λειτουργεί για το δημόσιο συμφέρον και την καλύτερη εξυπηρέτηση των πολιτών και κυρίως –και αυτό είναι και θέμα δημοκρατίας συνολικά και των θεσμών και της δημόσιας διοίκησης- αποκαθιστώντας την εμπιστοσύνη και του λαού για τις δομές και τις λειτουργίες τη</w:t>
      </w:r>
      <w:r>
        <w:rPr>
          <w:rFonts w:eastAsia="Times New Roman" w:cs="Times New Roman"/>
        </w:rPr>
        <w:t>ς δημόσιας διοίκησης, αλλά και στο εσωτερικό της δημόσιας διοίκησης που</w:t>
      </w:r>
      <w:r w:rsidRPr="00AA724D">
        <w:rPr>
          <w:rFonts w:eastAsia="Times New Roman" w:cs="Times New Roman"/>
        </w:rPr>
        <w:t>,</w:t>
      </w:r>
      <w:r>
        <w:rPr>
          <w:rFonts w:eastAsia="Times New Roman" w:cs="Times New Roman"/>
        </w:rPr>
        <w:t xml:space="preserve"> όπως αναφέρθηκα και πριν, οι δημόσιοι υπάλληλοι πολλές φορές άδικα έχουν </w:t>
      </w:r>
      <w:proofErr w:type="spellStart"/>
      <w:r>
        <w:rPr>
          <w:rFonts w:eastAsia="Times New Roman" w:cs="Times New Roman"/>
        </w:rPr>
        <w:t>στοχοποιηθεί</w:t>
      </w:r>
      <w:proofErr w:type="spellEnd"/>
      <w:r>
        <w:rPr>
          <w:rFonts w:eastAsia="Times New Roman" w:cs="Times New Roman"/>
        </w:rPr>
        <w:t xml:space="preserve"> και έχουν απαξιωθεί. </w:t>
      </w:r>
    </w:p>
    <w:p w14:paraId="499243A7" w14:textId="77777777" w:rsidR="00BA2908" w:rsidRDefault="00D473A4">
      <w:pPr>
        <w:spacing w:after="0" w:line="600" w:lineRule="auto"/>
        <w:ind w:firstLine="720"/>
        <w:jc w:val="both"/>
        <w:rPr>
          <w:rFonts w:eastAsia="Times New Roman" w:cs="Times New Roman"/>
        </w:rPr>
      </w:pPr>
      <w:r>
        <w:rPr>
          <w:rFonts w:eastAsia="Times New Roman" w:cs="Times New Roman"/>
        </w:rPr>
        <w:t xml:space="preserve">Με αυτά τα λόγια, θέλω να πω ότι έχω τη χαρά να ενημερώσω το Σώμα ότι ήδη έχουμε θέσει σε διαβούλευση –ήδη έκανα μια πρώτη ενημέρωση και θα έχουμε </w:t>
      </w:r>
      <w:r>
        <w:rPr>
          <w:rFonts w:eastAsia="Times New Roman" w:cs="Times New Roman"/>
        </w:rPr>
        <w:lastRenderedPageBreak/>
        <w:t xml:space="preserve">βέβαια και την ευκαιρία να συζητήσουμε και στο Κοινοβούλιο από την επόμενη χρονιά, όταν έρθει η συναρμόδια </w:t>
      </w:r>
      <w:r>
        <w:rPr>
          <w:rFonts w:eastAsia="Times New Roman" w:cs="Times New Roman"/>
        </w:rPr>
        <w:t>ε</w:t>
      </w:r>
      <w:r>
        <w:rPr>
          <w:rFonts w:eastAsia="Times New Roman" w:cs="Times New Roman"/>
        </w:rPr>
        <w:t>π</w:t>
      </w:r>
      <w:r>
        <w:rPr>
          <w:rFonts w:eastAsia="Times New Roman" w:cs="Times New Roman"/>
        </w:rPr>
        <w:t>ιτροπή- ένα σχέδιο νόμου που ακριβώς έρχεται σε αυτή τη νέα περίοδο να αποτυπώσει αυτές τις προτεραιότητες για τη δημόσια διοίκηση, δηλαδή και να στηρίξει συνολικά και να αναβαθμίσει τη λειτουργία της, αλλά και να στηρίξει έναν θεσμό αξιοκρατίας και αξιοπι</w:t>
      </w:r>
      <w:r>
        <w:rPr>
          <w:rFonts w:eastAsia="Times New Roman" w:cs="Times New Roman"/>
        </w:rPr>
        <w:t>στίας, όπως είναι το ΑΣΕΠ, το οποίο και αυτό πρέπει να μπορέσει να λειτουργήσει κάτω από τα νέα δεδομένα και έχει επιφορτιστεί με τεράστιο βάρος και λόγω των αρμοδιοτήτων του, αλλά και λόγω φυσικά του ότι έχουν διευρυνθεί οι αρμοδιότητες του σε σχέση με τη</w:t>
      </w:r>
      <w:r>
        <w:rPr>
          <w:rFonts w:eastAsia="Times New Roman" w:cs="Times New Roman"/>
        </w:rPr>
        <w:t xml:space="preserve"> συμμετοχή του στις κρίσεις προϊσταμένων της δημόσιας διοίκησης. </w:t>
      </w:r>
    </w:p>
    <w:p w14:paraId="499243A8" w14:textId="77777777" w:rsidR="00BA2908" w:rsidRDefault="00D473A4">
      <w:pPr>
        <w:spacing w:after="0" w:line="600" w:lineRule="auto"/>
        <w:ind w:firstLine="720"/>
        <w:jc w:val="both"/>
        <w:rPr>
          <w:rFonts w:eastAsia="Times New Roman"/>
          <w:bCs/>
        </w:rPr>
      </w:pPr>
      <w:r w:rsidRPr="00F8084C">
        <w:rPr>
          <w:rFonts w:eastAsia="Times New Roman"/>
          <w:bCs/>
        </w:rPr>
        <w:t xml:space="preserve">(Στο σημείο αυτό κτυπάει το </w:t>
      </w:r>
      <w:r>
        <w:rPr>
          <w:rFonts w:eastAsia="Times New Roman"/>
          <w:bCs/>
        </w:rPr>
        <w:t xml:space="preserve">προειδοποιητικό </w:t>
      </w:r>
      <w:r w:rsidRPr="00F8084C">
        <w:rPr>
          <w:rFonts w:eastAsia="Times New Roman"/>
          <w:bCs/>
        </w:rPr>
        <w:t>κουδούνι λήξε</w:t>
      </w:r>
      <w:r>
        <w:rPr>
          <w:rFonts w:eastAsia="Times New Roman"/>
          <w:bCs/>
        </w:rPr>
        <w:t>ως του χρόνου ομιλίας της κυρίας</w:t>
      </w:r>
      <w:r w:rsidRPr="00F8084C">
        <w:rPr>
          <w:rFonts w:eastAsia="Times New Roman"/>
          <w:bCs/>
        </w:rPr>
        <w:t xml:space="preserve"> </w:t>
      </w:r>
      <w:r>
        <w:rPr>
          <w:rFonts w:eastAsia="Times New Roman"/>
          <w:bCs/>
        </w:rPr>
        <w:t>Υπουργού</w:t>
      </w:r>
      <w:r w:rsidRPr="00F8084C">
        <w:rPr>
          <w:rFonts w:eastAsia="Times New Roman"/>
          <w:bCs/>
        </w:rPr>
        <w:t>)</w:t>
      </w:r>
    </w:p>
    <w:p w14:paraId="499243A9" w14:textId="77777777" w:rsidR="00BA2908" w:rsidRDefault="00D473A4">
      <w:pPr>
        <w:spacing w:after="0" w:line="600" w:lineRule="auto"/>
        <w:ind w:firstLine="720"/>
        <w:jc w:val="both"/>
        <w:rPr>
          <w:rFonts w:eastAsia="Times New Roman"/>
          <w:bCs/>
        </w:rPr>
      </w:pPr>
      <w:r>
        <w:rPr>
          <w:rFonts w:eastAsia="Times New Roman"/>
          <w:bCs/>
        </w:rPr>
        <w:t>Θα ήθελα ένα λεπτό επιπλέον του χρόνου που μου αναλογεί, κύριε Πρόεδρε.</w:t>
      </w:r>
    </w:p>
    <w:p w14:paraId="499243AA" w14:textId="77777777" w:rsidR="00BA2908" w:rsidRDefault="00D473A4">
      <w:pPr>
        <w:spacing w:after="0" w:line="600" w:lineRule="auto"/>
        <w:ind w:firstLine="720"/>
        <w:jc w:val="both"/>
        <w:rPr>
          <w:rFonts w:eastAsia="Times New Roman"/>
          <w:bCs/>
        </w:rPr>
      </w:pPr>
      <w:r>
        <w:rPr>
          <w:rFonts w:eastAsia="Times New Roman"/>
          <w:bCs/>
        </w:rPr>
        <w:t>Θα κλείσω λέγοντας</w:t>
      </w:r>
      <w:r>
        <w:rPr>
          <w:rFonts w:eastAsia="Times New Roman"/>
          <w:bCs/>
        </w:rPr>
        <w:t xml:space="preserve"> κάτι που πιστεύω ότι είναι σημαντικό και κρίσιμο. Στην περίοδο που ανακτούμε την κυριαρχία και τις πολιτικές επιλογές αναδεικνύονται και οι πολιτικές και ιδεολογικές διαφορές ξανά. Δεν υπάρχουν πια τα άλλοθι του μνημονίου και ενός επιβεβλημένου μονόδρομου</w:t>
      </w:r>
      <w:r>
        <w:rPr>
          <w:rFonts w:eastAsia="Times New Roman"/>
          <w:bCs/>
        </w:rPr>
        <w:t xml:space="preserve"> στην πολιτική. Αυτό είναι υγιές για τη δημοκρατία, όπως είναι και η αντιπαράθεση των ιδεών και της πολιτικής και ιδιαίτερα σε ένα Σώμα που αντανακλά και εκφράζει τη λαϊκή κυριαρχία, όπως είναι η Βουλή. </w:t>
      </w:r>
    </w:p>
    <w:p w14:paraId="499243AB" w14:textId="77777777" w:rsidR="00BA2908" w:rsidRDefault="00D473A4">
      <w:pPr>
        <w:spacing w:after="0" w:line="600" w:lineRule="auto"/>
        <w:ind w:firstLine="720"/>
        <w:jc w:val="both"/>
        <w:rPr>
          <w:rFonts w:eastAsia="Times New Roman"/>
          <w:bCs/>
        </w:rPr>
      </w:pPr>
      <w:r>
        <w:rPr>
          <w:rFonts w:eastAsia="Times New Roman"/>
          <w:bCs/>
        </w:rPr>
        <w:lastRenderedPageBreak/>
        <w:t>Θέλω όμως να πω ότι δεν μπορεί να μην γίνεται μια συ</w:t>
      </w:r>
      <w:r>
        <w:rPr>
          <w:rFonts w:eastAsia="Times New Roman"/>
          <w:bCs/>
        </w:rPr>
        <w:t xml:space="preserve">γκεκριμένη συζήτηση με βάση την αποτύπωση των πραγματικών αναγκών της δημόσιας διοίκησης και να γίνεται μια συνολική και ισοπεδωτική αντικυβερνητική πολιτική όσον αφορά τη στήριξη της δημόσιας διοίκησης. </w:t>
      </w:r>
    </w:p>
    <w:p w14:paraId="499243AC" w14:textId="77777777" w:rsidR="00BA2908" w:rsidRDefault="00D473A4">
      <w:pPr>
        <w:spacing w:after="0" w:line="600" w:lineRule="auto"/>
        <w:ind w:firstLine="720"/>
        <w:jc w:val="both"/>
        <w:rPr>
          <w:rFonts w:eastAsia="Times New Roman"/>
          <w:bCs/>
        </w:rPr>
      </w:pPr>
      <w:r>
        <w:rPr>
          <w:rFonts w:eastAsia="Times New Roman"/>
          <w:bCs/>
        </w:rPr>
        <w:t>Γιατί για να είμαστε σαφείς, όπως είπα πριν, δεν υπ</w:t>
      </w:r>
      <w:r>
        <w:rPr>
          <w:rFonts w:eastAsia="Times New Roman"/>
          <w:bCs/>
        </w:rPr>
        <w:t xml:space="preserve">άρχει διόγκωση του κράτους. Ίσα-ίσα με τον κανόνα ένα προς ένα, που πλέον ξεκινάμε από το Γενάρη επειδή είμαστε στην επόμενη μέρα των μνημονίων, δεν γίνεται διόγκωση, αλλά σταματά η περαιτέρω συρρίκνωση του κράτους. Αυτή είναι η πραγματικότητα. </w:t>
      </w:r>
    </w:p>
    <w:p w14:paraId="499243AD" w14:textId="77777777" w:rsidR="00BA2908" w:rsidRDefault="00D473A4">
      <w:pPr>
        <w:spacing w:after="0" w:line="600" w:lineRule="auto"/>
        <w:ind w:firstLine="720"/>
        <w:jc w:val="both"/>
        <w:rPr>
          <w:rFonts w:eastAsia="Times New Roman"/>
          <w:bCs/>
        </w:rPr>
      </w:pPr>
      <w:r>
        <w:rPr>
          <w:rFonts w:eastAsia="Times New Roman"/>
          <w:bCs/>
        </w:rPr>
        <w:t>Ο μέσος όρ</w:t>
      </w:r>
      <w:r>
        <w:rPr>
          <w:rFonts w:eastAsia="Times New Roman"/>
          <w:bCs/>
        </w:rPr>
        <w:t xml:space="preserve">ος ηλικίας είναι πάνω των </w:t>
      </w:r>
      <w:r>
        <w:rPr>
          <w:rFonts w:eastAsia="Times New Roman"/>
          <w:bCs/>
        </w:rPr>
        <w:t>πενήντα</w:t>
      </w:r>
      <w:r>
        <w:rPr>
          <w:rFonts w:eastAsia="Times New Roman"/>
          <w:bCs/>
        </w:rPr>
        <w:t xml:space="preserve"> ετών. Άνθρωποι οι οποίοι σε λίγα χρόνια θα βγουν σε σύνταξη, οι οποίοι κράτησαν στις πλάτες τους τις δημόσιες υπηρεσίες, δεν μπορούν να σηκώσουν το βάρος μιας ψηφιακής αναγέννησης, ενός ψηφιακού μετασχηματισμού και των ανα</w:t>
      </w:r>
      <w:r>
        <w:rPr>
          <w:rFonts w:eastAsia="Times New Roman"/>
          <w:bCs/>
        </w:rPr>
        <w:t xml:space="preserve">γκαίων υπηρεσιών που έχει το δημόσιο. </w:t>
      </w:r>
    </w:p>
    <w:p w14:paraId="499243AE" w14:textId="77777777" w:rsidR="00BA2908" w:rsidRDefault="00D473A4">
      <w:pPr>
        <w:spacing w:after="0" w:line="600" w:lineRule="auto"/>
        <w:ind w:firstLine="720"/>
        <w:jc w:val="both"/>
        <w:rPr>
          <w:rFonts w:eastAsia="Times New Roman"/>
          <w:bCs/>
        </w:rPr>
      </w:pPr>
      <w:r>
        <w:rPr>
          <w:rFonts w:eastAsia="Times New Roman"/>
          <w:bCs/>
        </w:rPr>
        <w:t xml:space="preserve">Και εγώ θέτω ένα ερώτημα, με απόλυτα καλόπιστη κριτική προς την Αξιωματική Αντιπολίτευση. Όταν λέτε ότι αυτές οι ανάγκες μπορούν να καλυφθούν με εσωτερικές μόνο μετακινήσεις και με μια επιστροφή σε μια σκληρή </w:t>
      </w:r>
      <w:proofErr w:type="spellStart"/>
      <w:r>
        <w:rPr>
          <w:rFonts w:eastAsia="Times New Roman"/>
          <w:bCs/>
        </w:rPr>
        <w:t>μνημονια</w:t>
      </w:r>
      <w:r>
        <w:rPr>
          <w:rFonts w:eastAsia="Times New Roman"/>
          <w:bCs/>
        </w:rPr>
        <w:t>κή</w:t>
      </w:r>
      <w:proofErr w:type="spellEnd"/>
      <w:r>
        <w:rPr>
          <w:rFonts w:eastAsia="Times New Roman"/>
          <w:bCs/>
        </w:rPr>
        <w:t xml:space="preserve"> πρόβλεψη του ένα προς πέντε -και για να είμαστε σαφείς τώρα το Δεκέμβρη που θα έχουμε περίπου οχτώ χιλιάδες αποχωρήσεις το οποίο σημαίνει ότι μας δίνει τη δυνατότητα για οχτώ χιλιάδες προσλήψεις την επόμενη χρονιά- το ένα προς πέντε θα σήμαινε, αν εφαρμ</w:t>
      </w:r>
      <w:r>
        <w:rPr>
          <w:rFonts w:eastAsia="Times New Roman"/>
          <w:bCs/>
        </w:rPr>
        <w:t xml:space="preserve">οζόταν, που φυσικά δεν θα εφαρμοστεί φέτος αλλά του χρόνου, </w:t>
      </w:r>
      <w:r>
        <w:rPr>
          <w:rFonts w:eastAsia="Times New Roman"/>
          <w:bCs/>
        </w:rPr>
        <w:lastRenderedPageBreak/>
        <w:t xml:space="preserve">χίλιες πεντακόσιες προσλήψεις. Πρέπει να σας πω ότι οι χίλιες πεντακόσιες προσλήψεις οριακά καλύπτουν τις ανελαστικές δαπάνες των παραγωγικών σχολών του Στρατού, των Σωμάτων Ασφαλείας και του </w:t>
      </w:r>
      <w:r>
        <w:rPr>
          <w:rFonts w:eastAsia="Times New Roman"/>
          <w:bCs/>
        </w:rPr>
        <w:t>δ</w:t>
      </w:r>
      <w:r>
        <w:rPr>
          <w:rFonts w:eastAsia="Times New Roman"/>
          <w:bCs/>
        </w:rPr>
        <w:t>ιπλ</w:t>
      </w:r>
      <w:r>
        <w:rPr>
          <w:rFonts w:eastAsia="Times New Roman"/>
          <w:bCs/>
        </w:rPr>
        <w:t xml:space="preserve">ωματικού </w:t>
      </w:r>
      <w:r>
        <w:rPr>
          <w:rFonts w:eastAsia="Times New Roman"/>
          <w:bCs/>
        </w:rPr>
        <w:t>σ</w:t>
      </w:r>
      <w:r>
        <w:rPr>
          <w:rFonts w:eastAsia="Times New Roman"/>
          <w:bCs/>
        </w:rPr>
        <w:t>ώματος.</w:t>
      </w:r>
    </w:p>
    <w:p w14:paraId="499243AF" w14:textId="77777777" w:rsidR="00BA2908" w:rsidRDefault="00D473A4">
      <w:pPr>
        <w:spacing w:after="0" w:line="600" w:lineRule="auto"/>
        <w:ind w:firstLine="720"/>
        <w:jc w:val="both"/>
        <w:rPr>
          <w:rFonts w:eastAsia="Times New Roman"/>
          <w:bCs/>
        </w:rPr>
      </w:pPr>
      <w:r>
        <w:rPr>
          <w:rFonts w:eastAsia="Times New Roman"/>
          <w:bCs/>
        </w:rPr>
        <w:t>Εσωτερικές μετακινήσεις. Ξέρετε ότι με το νόμο του 2016 έχετε θεσμοθετηθεί η κινητικότητα, η οποία είναι ένας θεσμός που τώρα έχει πάρει μπρος, τώρα που έχουμε τα οργανογράμματα. Ήδη τον Νοέμβριο εγκρίθηκαν πέντε χιλιάδες τετρακόσιες ογδό</w:t>
      </w:r>
      <w:r>
        <w:rPr>
          <w:rFonts w:eastAsia="Times New Roman"/>
          <w:bCs/>
        </w:rPr>
        <w:t xml:space="preserve">ντα μία θέσεις για κινητικότητα. Άρα, σωστά πρέπει να κάνουμε εσωτερικές μετακινήσεις. </w:t>
      </w:r>
    </w:p>
    <w:p w14:paraId="499243B0" w14:textId="77777777" w:rsidR="00BA2908" w:rsidRDefault="00D473A4">
      <w:pPr>
        <w:spacing w:after="0" w:line="600" w:lineRule="auto"/>
        <w:ind w:firstLine="720"/>
        <w:jc w:val="both"/>
        <w:rPr>
          <w:rFonts w:eastAsia="Times New Roman"/>
          <w:bCs/>
        </w:rPr>
      </w:pPr>
      <w:r>
        <w:rPr>
          <w:rFonts w:eastAsia="Times New Roman"/>
          <w:bCs/>
        </w:rPr>
        <w:t xml:space="preserve">Εδώ το θεσμοθετήσαμε κιόλας για να μη γίνεται κατά το δοκούν και ανάλογα με το τι θέλει ο εκάστοτε Υπουργός, αλλά μέσα από θεσμικές ανάγκες των φορέων και από αυτά που </w:t>
      </w:r>
      <w:r>
        <w:rPr>
          <w:rFonts w:eastAsia="Times New Roman"/>
          <w:bCs/>
        </w:rPr>
        <w:t>επιθυμούν οι ίδιοι οι δημόσιοι υπάλληλοι, γιατί μπαίνουν και λόγοι και για το προσόντα τους και οικογενειακοί πολλές φορές. Είναι απαραίτητο αυτή τη στιγμή να στελεχωθεί περαιτέρω η δημόσια διοίκηση.</w:t>
      </w:r>
    </w:p>
    <w:p w14:paraId="499243B1" w14:textId="77777777" w:rsidR="00BA2908" w:rsidRDefault="00D473A4">
      <w:pPr>
        <w:spacing w:after="0" w:line="600" w:lineRule="auto"/>
        <w:ind w:firstLine="720"/>
        <w:jc w:val="both"/>
        <w:rPr>
          <w:rFonts w:eastAsia="Times New Roman"/>
          <w:bCs/>
        </w:rPr>
      </w:pPr>
      <w:r>
        <w:rPr>
          <w:rFonts w:eastAsia="Times New Roman"/>
          <w:bCs/>
        </w:rPr>
        <w:t>Κλείνω με ένα ερώτημα. Πώς θα καλύψουμε τους τρεις χιλιά</w:t>
      </w:r>
      <w:r>
        <w:rPr>
          <w:rFonts w:eastAsia="Times New Roman"/>
          <w:bCs/>
        </w:rPr>
        <w:t xml:space="preserve">δες γιατρούς που θα έχουν συνταξιοδοτηθεί μέχρι το 2020, επειδή είναι η </w:t>
      </w:r>
      <w:proofErr w:type="spellStart"/>
      <w:r>
        <w:rPr>
          <w:rFonts w:eastAsia="Times New Roman"/>
          <w:bCs/>
        </w:rPr>
        <w:t>τριακονταπενταετία</w:t>
      </w:r>
      <w:proofErr w:type="spellEnd"/>
      <w:r>
        <w:rPr>
          <w:rFonts w:eastAsia="Times New Roman"/>
          <w:bCs/>
        </w:rPr>
        <w:t xml:space="preserve"> από την ίδρυση του Εθνικού Συστήματος Υγείας και συνταξιοδοτούνται; Δεν μπορούμε να κάνουμε μετακινήσεις διοικητικών σε θέσεις ιατρών. </w:t>
      </w:r>
    </w:p>
    <w:p w14:paraId="499243B2" w14:textId="77777777" w:rsidR="00BA2908" w:rsidRDefault="00D473A4">
      <w:pPr>
        <w:spacing w:after="0" w:line="600" w:lineRule="auto"/>
        <w:ind w:firstLine="720"/>
        <w:jc w:val="both"/>
        <w:rPr>
          <w:rFonts w:eastAsia="Times New Roman"/>
          <w:bCs/>
        </w:rPr>
      </w:pPr>
      <w:r>
        <w:rPr>
          <w:rFonts w:eastAsia="Times New Roman"/>
          <w:bCs/>
        </w:rPr>
        <w:t>Πώς θα καλύψουμε τους αναπληρ</w:t>
      </w:r>
      <w:r>
        <w:rPr>
          <w:rFonts w:eastAsia="Times New Roman"/>
          <w:bCs/>
        </w:rPr>
        <w:t xml:space="preserve">ωτές καθηγητές; Μπορούμε να κάνουμε εσωτερικές μετακινήσεις, όταν η Ελλάδα έχει 14% αναπληρωτές καθηγητές και ο </w:t>
      </w:r>
      <w:r>
        <w:rPr>
          <w:rFonts w:eastAsia="Times New Roman"/>
          <w:bCs/>
        </w:rPr>
        <w:lastRenderedPageBreak/>
        <w:t xml:space="preserve">μέσος όρος </w:t>
      </w:r>
      <w:proofErr w:type="spellStart"/>
      <w:r>
        <w:rPr>
          <w:rFonts w:eastAsia="Times New Roman"/>
          <w:bCs/>
        </w:rPr>
        <w:t>πανευρωπαικά</w:t>
      </w:r>
      <w:proofErr w:type="spellEnd"/>
      <w:r>
        <w:rPr>
          <w:rFonts w:eastAsia="Times New Roman"/>
          <w:bCs/>
        </w:rPr>
        <w:t xml:space="preserve"> –για να γίνουμε μια κανονική δημόσια διοίκηση ευρωπαϊκή πιστεύω ότι παλεύουμε όλοι όσοι είμαστε εδώ και εκπροσωπούμε το </w:t>
      </w:r>
      <w:r>
        <w:rPr>
          <w:rFonts w:eastAsia="Times New Roman"/>
          <w:bCs/>
        </w:rPr>
        <w:t xml:space="preserve">δημοκρατικό τόξο της χώρας- είναι στο 4%; </w:t>
      </w:r>
    </w:p>
    <w:p w14:paraId="499243B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Άρα, κυρίες και κύριοι Βουλευτές, είναι θεμιτή η κριτική και είναι φυσικό να έχουμε διαφορετικές απόψεις. Εμείς πρεσβεύουμε έναν άλλο ρόλο της δημόσιας διοίκησης, κάποιοι άλλοι έχουν μία νεοφιλελεύθερη προσέγγιση.</w:t>
      </w:r>
      <w:r>
        <w:rPr>
          <w:rFonts w:eastAsia="Times New Roman" w:cs="Times New Roman"/>
          <w:szCs w:val="24"/>
        </w:rPr>
        <w:t xml:space="preserve"> Όμως, οι βασικές ανάγκες και μια στρατηγική για να μπορέσει το </w:t>
      </w:r>
      <w:r>
        <w:rPr>
          <w:rFonts w:eastAsia="Times New Roman" w:cs="Times New Roman"/>
          <w:szCs w:val="24"/>
        </w:rPr>
        <w:t>δ</w:t>
      </w:r>
      <w:r>
        <w:rPr>
          <w:rFonts w:eastAsia="Times New Roman" w:cs="Times New Roman"/>
          <w:szCs w:val="24"/>
        </w:rPr>
        <w:t xml:space="preserve">ημόσιο να επιτελέσει το έργο του και να εξυπηρετήσει το δημόσιο συμφέρον και τον ελληνικό λαό, πιστεύω ότι είναι πεδίο συναίνεσης και όχι στείρας αντιπαράθεσης. </w:t>
      </w:r>
    </w:p>
    <w:p w14:paraId="499243B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99243B5" w14:textId="77777777" w:rsidR="00BA2908" w:rsidRDefault="00D473A4">
      <w:pPr>
        <w:spacing w:after="0" w:line="600" w:lineRule="auto"/>
        <w:ind w:firstLine="720"/>
        <w:jc w:val="center"/>
        <w:rPr>
          <w:rFonts w:eastAsia="Times New Roman" w:cs="Times New Roman"/>
          <w:szCs w:val="24"/>
        </w:rPr>
      </w:pPr>
      <w:r w:rsidRPr="00EE688D">
        <w:rPr>
          <w:rFonts w:eastAsia="Times New Roman" w:cs="Times New Roman"/>
          <w:szCs w:val="24"/>
        </w:rPr>
        <w:t>(Χειροκρο</w:t>
      </w:r>
      <w:r w:rsidRPr="00EE688D">
        <w:rPr>
          <w:rFonts w:eastAsia="Times New Roman" w:cs="Times New Roman"/>
          <w:szCs w:val="24"/>
        </w:rPr>
        <w:t xml:space="preserve">τήματα από την πτέρυγα του </w:t>
      </w:r>
      <w:r>
        <w:rPr>
          <w:rFonts w:eastAsia="Times New Roman" w:cs="Times New Roman"/>
          <w:szCs w:val="24"/>
        </w:rPr>
        <w:t>ΣΥΡΙΖΑ</w:t>
      </w:r>
      <w:r w:rsidRPr="00EE688D">
        <w:rPr>
          <w:rFonts w:eastAsia="Times New Roman" w:cs="Times New Roman"/>
          <w:szCs w:val="24"/>
        </w:rPr>
        <w:t>)</w:t>
      </w:r>
    </w:p>
    <w:p w14:paraId="499243B6"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Κύριοι συνάδελφοι, θα ήθελα να παρακαλέσω και τον κ. Γεωργαντά και τους υπόλοιπους συναδέλφους</w:t>
      </w:r>
      <w:r>
        <w:rPr>
          <w:rFonts w:eastAsia="Times New Roman" w:cs="Times New Roman"/>
          <w:szCs w:val="24"/>
        </w:rPr>
        <w:t>,</w:t>
      </w:r>
      <w:r>
        <w:rPr>
          <w:rFonts w:eastAsia="Times New Roman" w:cs="Times New Roman"/>
          <w:szCs w:val="24"/>
        </w:rPr>
        <w:t xml:space="preserve"> που θα πάρουν τον λόγο να σεβαστούν τον χρόνο, γιατί θα τελειώσουμε στις 15.30΄ και να μη</w:t>
      </w:r>
      <w:r>
        <w:rPr>
          <w:rFonts w:eastAsia="Times New Roman" w:cs="Times New Roman"/>
          <w:szCs w:val="24"/>
        </w:rPr>
        <w:t>ν χρειαστεί να παρατείνουμε τη συνεδρίαση, γιατί είναι εδώ άνθρωποι που περιμένουν να μιλήσουν. Άρα λοιπόν, να σεβαστούμε τον χρόνο, τα επτά λεπτά, για να μπορέσουν να μιλήσουν όλοι.</w:t>
      </w:r>
    </w:p>
    <w:p w14:paraId="499243B7"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14:paraId="499243B8"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499243B9"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εάν δεν είχε κάποιος εικόνα και των νομοθετικών πρωτοβουλιών της Κυβέρνησης και των πρακτικών, οι οποίες εφαρμόστηκαν τα τελευταία τέσσερα χρόνια, σ’ ένα επίπεδο ιδεατού ή σ’ ένα επίπεδο ενός περιγράμματος σκοπ</w:t>
      </w:r>
      <w:r>
        <w:rPr>
          <w:rFonts w:eastAsia="Times New Roman" w:cs="Times New Roman"/>
          <w:szCs w:val="24"/>
        </w:rPr>
        <w:t>ιμότητας του πώς θα πρέπει να λειτουργεί η δημόσια διοίκηση, θα μπορούσε να είχε συμφωνήσει με την κυρία Υπουργό. Δυστυχώς, όμως, τα πεπραγμένα αυτής της Κυβέρνησης δεν δίνουν, όχι απλώς κα</w:t>
      </w:r>
      <w:r>
        <w:rPr>
          <w:rFonts w:eastAsia="Times New Roman" w:cs="Times New Roman"/>
          <w:szCs w:val="24"/>
        </w:rPr>
        <w:t>μ</w:t>
      </w:r>
      <w:r>
        <w:rPr>
          <w:rFonts w:eastAsia="Times New Roman" w:cs="Times New Roman"/>
          <w:szCs w:val="24"/>
        </w:rPr>
        <w:t>μία τέτοια δυνατότητα, αλλά αντιθέτως θέτουν και αμείλικτα ερωτήμα</w:t>
      </w:r>
      <w:r>
        <w:rPr>
          <w:rFonts w:eastAsia="Times New Roman" w:cs="Times New Roman"/>
          <w:szCs w:val="24"/>
        </w:rPr>
        <w:t>τα για το μέχρι πού θα φθάσει αυτή η Κυβέρνηση στη διαχείριση των ζητημάτων της δημόσιας διοίκησης.</w:t>
      </w:r>
    </w:p>
    <w:p w14:paraId="499243BA"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Να θυμίσω σε συναδέλφους ότι δύο είναι οι εμβληματικοί νόμοι αυτής της Κυβέρνησης για τη δημόσια διοίκηση. Ο ν.4369/2016 για το μητρώο επιτελικών στελεχών τ</w:t>
      </w:r>
      <w:r>
        <w:rPr>
          <w:rFonts w:eastAsia="Times New Roman" w:cs="Times New Roman"/>
          <w:szCs w:val="24"/>
        </w:rPr>
        <w:t xml:space="preserve">ου δημοσίου και την αξιολόγηση και τις επιλογές προϊσταμένων και ο ν.4440/2016 για την κινητικότητα. </w:t>
      </w:r>
    </w:p>
    <w:p w14:paraId="499243BB"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Ξέρετε, αυτοί οι δυο νόμοι, μεγάλο μέρος των οποίων ψηφίσαμε και εμείς, ιδίως στην κινητικότητα, ήταν μέσα στα </w:t>
      </w:r>
      <w:proofErr w:type="spellStart"/>
      <w:r>
        <w:rPr>
          <w:rFonts w:eastAsia="Times New Roman" w:cs="Times New Roman"/>
          <w:szCs w:val="24"/>
        </w:rPr>
        <w:t>προαπαιτούμενα</w:t>
      </w:r>
      <w:proofErr w:type="spellEnd"/>
      <w:r>
        <w:rPr>
          <w:rFonts w:eastAsia="Times New Roman" w:cs="Times New Roman"/>
          <w:szCs w:val="24"/>
        </w:rPr>
        <w:t>, μέσα στις δεσμεύσεις της χώ</w:t>
      </w:r>
      <w:r>
        <w:rPr>
          <w:rFonts w:eastAsia="Times New Roman" w:cs="Times New Roman"/>
          <w:szCs w:val="24"/>
        </w:rPr>
        <w:t>ρας. Οπότε, σ’ ένα επίπεδο νομοθέτησης φάνηκε ότι υπάρχει μια βούληση από την πλευρά της Κυβέρνησης, όχι μόνο να νομοθετήσει, αλλά και να υλοποιήσει το περιεχόμενο αυτών των νόμων.</w:t>
      </w:r>
    </w:p>
    <w:p w14:paraId="499243BC"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σας πω τι έγινε με τον </w:t>
      </w:r>
      <w:r>
        <w:rPr>
          <w:rFonts w:eastAsia="Times New Roman" w:cs="Times New Roman"/>
          <w:szCs w:val="24"/>
        </w:rPr>
        <w:t>ν.</w:t>
      </w:r>
      <w:r>
        <w:rPr>
          <w:rFonts w:eastAsia="Times New Roman" w:cs="Times New Roman"/>
          <w:szCs w:val="24"/>
        </w:rPr>
        <w:t>4440/2016, πολύ απλά τον νόμο της κινητικότητας</w:t>
      </w:r>
      <w:r>
        <w:rPr>
          <w:rFonts w:eastAsia="Times New Roman" w:cs="Times New Roman"/>
          <w:szCs w:val="24"/>
        </w:rPr>
        <w:t xml:space="preserve">. Αυτός ο νόμος για τις εσωτερικές μετακινήσεις στις υπηρεσίες, έτσι ώστε να μην </w:t>
      </w:r>
      <w:r>
        <w:rPr>
          <w:rFonts w:eastAsia="Times New Roman" w:cs="Times New Roman"/>
          <w:szCs w:val="24"/>
        </w:rPr>
        <w:lastRenderedPageBreak/>
        <w:t xml:space="preserve">είναι κάποιες </w:t>
      </w:r>
      <w:proofErr w:type="spellStart"/>
      <w:r>
        <w:rPr>
          <w:rFonts w:eastAsia="Times New Roman" w:cs="Times New Roman"/>
          <w:szCs w:val="24"/>
        </w:rPr>
        <w:t>υποστελεχωμένες</w:t>
      </w:r>
      <w:proofErr w:type="spellEnd"/>
      <w:r>
        <w:rPr>
          <w:rFonts w:eastAsia="Times New Roman" w:cs="Times New Roman"/>
          <w:szCs w:val="24"/>
        </w:rPr>
        <w:t xml:space="preserve"> και κάποιες </w:t>
      </w:r>
      <w:proofErr w:type="spellStart"/>
      <w:r>
        <w:rPr>
          <w:rFonts w:eastAsia="Times New Roman" w:cs="Times New Roman"/>
          <w:szCs w:val="24"/>
        </w:rPr>
        <w:t>υπερστελεχωμένες</w:t>
      </w:r>
      <w:proofErr w:type="spellEnd"/>
      <w:r>
        <w:rPr>
          <w:rFonts w:eastAsia="Times New Roman" w:cs="Times New Roman"/>
          <w:szCs w:val="24"/>
        </w:rPr>
        <w:t xml:space="preserve"> και συγχρόνως να αντιμετωπιστούν και τα κοινωνικά ή προσωπικά κριτήρια των εργαζομένων, είχε μια προϋπόθεση, για να </w:t>
      </w:r>
      <w:r>
        <w:rPr>
          <w:rFonts w:eastAsia="Times New Roman" w:cs="Times New Roman"/>
          <w:szCs w:val="24"/>
        </w:rPr>
        <w:t xml:space="preserve">εφαρμοστεί, μια πολύ σημαντική προϋπόθεση, την οποία υπερψηφίσαμε: τη σύνταξη ψηφιακών οργανογραμμάτων και τα περιγράμματα των θέσεων στις υπηρεσίες. Γιατί όλο αυτό; Ακριβώς, για να είναι αποτυπωμένες οι ανάγκες της κάθε υπηρεσίας, το πραγματικό προσωπικό </w:t>
      </w:r>
      <w:r>
        <w:rPr>
          <w:rFonts w:eastAsia="Times New Roman" w:cs="Times New Roman"/>
          <w:szCs w:val="24"/>
        </w:rPr>
        <w:t xml:space="preserve">που υπηρετεί ανά πάσα στιγμή σ’ αυτές, έτσι ώστε να θεωρηθεί, εάν όντως έχει τη δυνατότητα, το δικαίωμα, να ζητήσει επιπλέον προσωπικό. </w:t>
      </w:r>
    </w:p>
    <w:p w14:paraId="499243BD"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Αυτή, λοιπόν, η απαραίτητη προϋπόθεση, η οποία έπρεπε να υπάρχει, για να μπορέσει να μπει κάποιος στο σύστημα κινητικότ</w:t>
      </w:r>
      <w:r>
        <w:rPr>
          <w:rFonts w:eastAsia="Times New Roman" w:cs="Times New Roman"/>
          <w:szCs w:val="24"/>
        </w:rPr>
        <w:t>ητας, στις περισσότερες των περιπτώσεων δεν εφαρμόζεται και ξέρετε γιατί; Γιατί έχει ψηφιστεί τροπολογία από την παρούσα Κυβέρνηση τον Ιούνιο, η οποία αναστέλλει την υποχρέωση για τη σύσταση των ψηφιακών οργανογραμμάτων, πλην όμως επιτρέπει την κινητικότητ</w:t>
      </w:r>
      <w:r>
        <w:rPr>
          <w:rFonts w:eastAsia="Times New Roman" w:cs="Times New Roman"/>
          <w:szCs w:val="24"/>
        </w:rPr>
        <w:t>α. Δηλαδή, κάποιοι μπορούν και μετακινούνται, χωρίς τα κριτήρια που έθετε ο ίδιος ο νόμος, χωρίς να έχει γίνει η περιγραφή των θέσεων στις οποίες θα πάει. Αυτό, εάν δεν δημιουργεί τις υπόνοιες, τις ενδείξεις -πείτε το όπως θέλετε- μιας πελατειακής διαχείρι</w:t>
      </w:r>
      <w:r>
        <w:rPr>
          <w:rFonts w:eastAsia="Times New Roman" w:cs="Times New Roman"/>
          <w:szCs w:val="24"/>
        </w:rPr>
        <w:t xml:space="preserve">σης του δημοσιοϋπαλληλικού προσωπικού, το οποίο έχει την ανάγκη να μετακινηθεί, τότε τι είναι; Με δική σας τροπολογία έχει ανασταλεί αυτό. </w:t>
      </w:r>
    </w:p>
    <w:p w14:paraId="499243BE"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στον ν.4369/2016. Με αυτόν τον νόμο έπρεπε όλα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όλες οι εταιρείες του </w:t>
      </w:r>
      <w:r>
        <w:rPr>
          <w:rFonts w:eastAsia="Times New Roman" w:cs="Times New Roman"/>
          <w:szCs w:val="24"/>
        </w:rPr>
        <w:t>δ</w:t>
      </w:r>
      <w:r>
        <w:rPr>
          <w:rFonts w:eastAsia="Times New Roman" w:cs="Times New Roman"/>
          <w:szCs w:val="24"/>
        </w:rPr>
        <w:t xml:space="preserve">ημοσίου, τα </w:t>
      </w:r>
      <w:r>
        <w:rPr>
          <w:rFonts w:eastAsia="Times New Roman" w:cs="Times New Roman"/>
          <w:szCs w:val="24"/>
        </w:rPr>
        <w:t>δ</w:t>
      </w:r>
      <w:r>
        <w:rPr>
          <w:rFonts w:eastAsia="Times New Roman" w:cs="Times New Roman"/>
          <w:szCs w:val="24"/>
        </w:rPr>
        <w:t xml:space="preserve">ιοικητικά </w:t>
      </w:r>
      <w:r>
        <w:rPr>
          <w:rFonts w:eastAsia="Times New Roman" w:cs="Times New Roman"/>
          <w:szCs w:val="24"/>
        </w:rPr>
        <w:t>σ</w:t>
      </w:r>
      <w:r>
        <w:rPr>
          <w:rFonts w:eastAsia="Times New Roman" w:cs="Times New Roman"/>
          <w:szCs w:val="24"/>
        </w:rPr>
        <w:t>υμβούλιά τους, οι διευθυντές τους και οι πρόεδροι, των οποίων κενώνονται οι θέσεις τους, όποια θέση κενώνεται από τον Οκτώβριο του 2016 να καλύπτεται μέσα απ’ αυτό το μητρώο στελεχών δημοσίων υπαλλήλων, δηλαδή με ανώτερα προσόντα.</w:t>
      </w:r>
    </w:p>
    <w:p w14:paraId="499243BF" w14:textId="77777777" w:rsidR="00BA2908" w:rsidRDefault="00D473A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υπερψηφίσαμε τη συγκεκριμένη διάταξη, το άρθρο 8. Ξέρετε τι έχει γίνει από τον Οκτώβριο του 2016 μέχρι τον Δεκέμβριο του 2018 που μιλάμε, κύριοι συνάδελφοι; Ούτε ένας δημόσιος υπάλληλος δεν τοποθετήθηκε μέσα από τη διαδικασία του άρθρου 8, για να καλύ</w:t>
      </w:r>
      <w:r>
        <w:rPr>
          <w:rFonts w:eastAsia="Times New Roman" w:cs="Times New Roman"/>
          <w:szCs w:val="24"/>
        </w:rPr>
        <w:t xml:space="preserve">ψει μια θέση </w:t>
      </w:r>
      <w:r>
        <w:rPr>
          <w:rFonts w:eastAsia="Times New Roman" w:cs="Times New Roman"/>
          <w:szCs w:val="24"/>
        </w:rPr>
        <w:t>ν</w:t>
      </w:r>
      <w:r>
        <w:rPr>
          <w:rFonts w:eastAsia="Times New Roman" w:cs="Times New Roman"/>
          <w:szCs w:val="24"/>
        </w:rPr>
        <w:t xml:space="preserve">ομικού </w:t>
      </w:r>
      <w:r>
        <w:rPr>
          <w:rFonts w:eastAsia="Times New Roman" w:cs="Times New Roman"/>
          <w:szCs w:val="24"/>
        </w:rPr>
        <w:t>π</w:t>
      </w:r>
      <w:r>
        <w:rPr>
          <w:rFonts w:eastAsia="Times New Roman" w:cs="Times New Roman"/>
          <w:szCs w:val="24"/>
        </w:rPr>
        <w:t xml:space="preserve">ροσώπου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Και όταν λέω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εννοώ και νοσοκομεία και άλλους οργανισμούς. Ξέρετε γιατί; Με τροπολογία αυτής της Κυβέρνησης όλο αυτό, λέει, θα γίνει από το 2019. Το άφησαν για το 2019, για μια</w:t>
      </w:r>
      <w:r>
        <w:rPr>
          <w:rFonts w:eastAsia="Times New Roman" w:cs="Times New Roman"/>
          <w:szCs w:val="24"/>
        </w:rPr>
        <w:t xml:space="preserve"> άλλη κυβέρνηση.</w:t>
      </w:r>
    </w:p>
    <w:p w14:paraId="499243C0" w14:textId="77777777" w:rsidR="00BA2908" w:rsidRDefault="00D473A4">
      <w:pPr>
        <w:tabs>
          <w:tab w:val="center" w:pos="4753"/>
          <w:tab w:val="left" w:pos="6156"/>
        </w:tabs>
        <w:spacing w:after="0" w:line="600" w:lineRule="auto"/>
        <w:ind w:firstLine="720"/>
        <w:jc w:val="both"/>
        <w:rPr>
          <w:rFonts w:eastAsia="Times New Roman"/>
          <w:szCs w:val="24"/>
        </w:rPr>
      </w:pPr>
      <w:r w:rsidRPr="009A1E55">
        <w:rPr>
          <w:rFonts w:eastAsia="Times New Roman"/>
          <w:szCs w:val="24"/>
        </w:rPr>
        <w:t>Γιατί αυτό</w:t>
      </w:r>
      <w:r w:rsidRPr="00A550BE">
        <w:rPr>
          <w:rFonts w:eastAsia="Times New Roman"/>
          <w:szCs w:val="24"/>
        </w:rPr>
        <w:t>;</w:t>
      </w:r>
      <w:r>
        <w:rPr>
          <w:rFonts w:eastAsia="Times New Roman"/>
          <w:szCs w:val="24"/>
        </w:rPr>
        <w:t xml:space="preserve"> Γ</w:t>
      </w:r>
      <w:r w:rsidRPr="009A1E55">
        <w:rPr>
          <w:rFonts w:eastAsia="Times New Roman"/>
          <w:szCs w:val="24"/>
        </w:rPr>
        <w:t>ιατί υπήρχαν ακόμα πολλοί συγγενείς</w:t>
      </w:r>
      <w:r>
        <w:rPr>
          <w:rFonts w:eastAsia="Times New Roman"/>
          <w:szCs w:val="24"/>
        </w:rPr>
        <w:t>,</w:t>
      </w:r>
      <w:r w:rsidRPr="009A1E55">
        <w:rPr>
          <w:rFonts w:eastAsia="Times New Roman"/>
          <w:szCs w:val="24"/>
        </w:rPr>
        <w:t xml:space="preserve"> </w:t>
      </w:r>
      <w:r>
        <w:rPr>
          <w:rFonts w:eastAsia="Times New Roman"/>
          <w:szCs w:val="24"/>
        </w:rPr>
        <w:t>πολλοί φίλοι,</w:t>
      </w:r>
      <w:r w:rsidRPr="009A1E55">
        <w:rPr>
          <w:rFonts w:eastAsia="Times New Roman"/>
          <w:szCs w:val="24"/>
        </w:rPr>
        <w:t xml:space="preserve"> πολλά στελέχη</w:t>
      </w:r>
      <w:r>
        <w:rPr>
          <w:rFonts w:eastAsia="Times New Roman"/>
          <w:szCs w:val="24"/>
        </w:rPr>
        <w:t>,</w:t>
      </w:r>
      <w:r w:rsidRPr="009A1E55">
        <w:rPr>
          <w:rFonts w:eastAsia="Times New Roman"/>
          <w:szCs w:val="24"/>
        </w:rPr>
        <w:t xml:space="preserve"> ιδιοκτήτ</w:t>
      </w:r>
      <w:r>
        <w:rPr>
          <w:rFonts w:eastAsia="Times New Roman"/>
          <w:szCs w:val="24"/>
        </w:rPr>
        <w:t>ε</w:t>
      </w:r>
      <w:r w:rsidRPr="009A1E55">
        <w:rPr>
          <w:rFonts w:eastAsia="Times New Roman"/>
          <w:szCs w:val="24"/>
        </w:rPr>
        <w:t xml:space="preserve">ς βουλκανιζατέρ </w:t>
      </w:r>
      <w:r>
        <w:rPr>
          <w:rFonts w:eastAsia="Times New Roman"/>
          <w:szCs w:val="24"/>
        </w:rPr>
        <w:t>ί</w:t>
      </w:r>
      <w:r w:rsidRPr="009A1E55">
        <w:rPr>
          <w:rFonts w:eastAsia="Times New Roman"/>
          <w:szCs w:val="24"/>
        </w:rPr>
        <w:t>σως</w:t>
      </w:r>
      <w:r>
        <w:rPr>
          <w:rFonts w:eastAsia="Times New Roman"/>
          <w:szCs w:val="24"/>
        </w:rPr>
        <w:t>,</w:t>
      </w:r>
      <w:r w:rsidRPr="009A1E55">
        <w:rPr>
          <w:rFonts w:eastAsia="Times New Roman"/>
          <w:szCs w:val="24"/>
        </w:rPr>
        <w:t xml:space="preserve"> οι οποίοι δεν είχα</w:t>
      </w:r>
      <w:r>
        <w:rPr>
          <w:rFonts w:eastAsia="Times New Roman"/>
          <w:szCs w:val="24"/>
        </w:rPr>
        <w:t>ν προλάβει οι άνθρωποι να δουν</w:t>
      </w:r>
      <w:r w:rsidRPr="009A1E55">
        <w:rPr>
          <w:rFonts w:eastAsia="Times New Roman"/>
          <w:szCs w:val="24"/>
        </w:rPr>
        <w:t xml:space="preserve"> και τη δυνατότητα να ασκείς διοίκηση</w:t>
      </w:r>
      <w:r>
        <w:rPr>
          <w:rFonts w:eastAsia="Times New Roman"/>
          <w:szCs w:val="24"/>
        </w:rPr>
        <w:t>. Έ</w:t>
      </w:r>
      <w:r w:rsidRPr="009A1E55">
        <w:rPr>
          <w:rFonts w:eastAsia="Times New Roman"/>
          <w:szCs w:val="24"/>
        </w:rPr>
        <w:t>πρεπε</w:t>
      </w:r>
      <w:r>
        <w:rPr>
          <w:rFonts w:eastAsia="Times New Roman"/>
          <w:szCs w:val="24"/>
        </w:rPr>
        <w:t>,</w:t>
      </w:r>
      <w:r w:rsidRPr="009A1E55">
        <w:rPr>
          <w:rFonts w:eastAsia="Times New Roman"/>
          <w:szCs w:val="24"/>
        </w:rPr>
        <w:t xml:space="preserve"> λοιπόν</w:t>
      </w:r>
      <w:r>
        <w:rPr>
          <w:rFonts w:eastAsia="Times New Roman"/>
          <w:szCs w:val="24"/>
        </w:rPr>
        <w:t>, να το δουν. Ο</w:t>
      </w:r>
      <w:r w:rsidRPr="009A1E55">
        <w:rPr>
          <w:rFonts w:eastAsia="Times New Roman"/>
          <w:szCs w:val="24"/>
        </w:rPr>
        <w:t xml:space="preserve"> </w:t>
      </w:r>
      <w:r>
        <w:rPr>
          <w:rFonts w:eastAsia="Times New Roman"/>
          <w:szCs w:val="24"/>
        </w:rPr>
        <w:t>ίδιος,</w:t>
      </w:r>
      <w:r w:rsidRPr="009A1E55">
        <w:rPr>
          <w:rFonts w:eastAsia="Times New Roman"/>
          <w:szCs w:val="24"/>
        </w:rPr>
        <w:t xml:space="preserve"> </w:t>
      </w:r>
      <w:r>
        <w:rPr>
          <w:rFonts w:eastAsia="Times New Roman"/>
          <w:szCs w:val="24"/>
        </w:rPr>
        <w:t>λ</w:t>
      </w:r>
      <w:r w:rsidRPr="009A1E55">
        <w:rPr>
          <w:rFonts w:eastAsia="Times New Roman"/>
          <w:szCs w:val="24"/>
        </w:rPr>
        <w:t>οιπόν</w:t>
      </w:r>
      <w:r>
        <w:rPr>
          <w:rFonts w:eastAsia="Times New Roman"/>
          <w:szCs w:val="24"/>
        </w:rPr>
        <w:t>,</w:t>
      </w:r>
      <w:r w:rsidRPr="009A1E55">
        <w:rPr>
          <w:rFonts w:eastAsia="Times New Roman"/>
          <w:szCs w:val="24"/>
        </w:rPr>
        <w:t xml:space="preserve"> αυτός νόμος</w:t>
      </w:r>
      <w:r>
        <w:rPr>
          <w:rFonts w:eastAsia="Times New Roman"/>
          <w:szCs w:val="24"/>
        </w:rPr>
        <w:t>,</w:t>
      </w:r>
      <w:r w:rsidRPr="009A1E55">
        <w:rPr>
          <w:rFonts w:eastAsia="Times New Roman"/>
          <w:szCs w:val="24"/>
        </w:rPr>
        <w:t xml:space="preserve"> δεν εφαρμόζεται από τη</w:t>
      </w:r>
      <w:r>
        <w:rPr>
          <w:rFonts w:eastAsia="Times New Roman"/>
          <w:szCs w:val="24"/>
        </w:rPr>
        <w:t>ν ίδια</w:t>
      </w:r>
      <w:r w:rsidRPr="009A1E55">
        <w:rPr>
          <w:rFonts w:eastAsia="Times New Roman"/>
          <w:szCs w:val="24"/>
        </w:rPr>
        <w:t xml:space="preserve"> </w:t>
      </w:r>
      <w:r>
        <w:rPr>
          <w:rFonts w:eastAsia="Times New Roman"/>
          <w:szCs w:val="24"/>
        </w:rPr>
        <w:t>Κ</w:t>
      </w:r>
      <w:r w:rsidRPr="009A1E55">
        <w:rPr>
          <w:rFonts w:eastAsia="Times New Roman"/>
          <w:szCs w:val="24"/>
        </w:rPr>
        <w:t>υβέρνηση που την ψήφισε</w:t>
      </w:r>
      <w:r>
        <w:rPr>
          <w:rFonts w:eastAsia="Times New Roman"/>
          <w:szCs w:val="24"/>
        </w:rPr>
        <w:t>.</w:t>
      </w:r>
      <w:r w:rsidRPr="009A1E55">
        <w:rPr>
          <w:rFonts w:eastAsia="Times New Roman"/>
          <w:szCs w:val="24"/>
        </w:rPr>
        <w:t xml:space="preserve"> </w:t>
      </w:r>
    </w:p>
    <w:p w14:paraId="499243C1"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Θα ήθελα να πω και κάτι σχετικό για την αξιολόγηση.  Έ</w:t>
      </w:r>
      <w:r w:rsidRPr="009A1E55">
        <w:rPr>
          <w:rFonts w:eastAsia="Times New Roman"/>
          <w:szCs w:val="24"/>
        </w:rPr>
        <w:t xml:space="preserve">χω κάνει </w:t>
      </w:r>
      <w:r>
        <w:rPr>
          <w:rFonts w:eastAsia="Times New Roman"/>
          <w:szCs w:val="24"/>
        </w:rPr>
        <w:t xml:space="preserve">συνεχείς ερωτήσεις, σε όλους τους Υπουργούς Διοικητικής Ανασυγκρότησης. Το 2016 έγινε </w:t>
      </w:r>
      <w:r w:rsidRPr="009A1E55">
        <w:rPr>
          <w:rFonts w:eastAsia="Times New Roman"/>
          <w:szCs w:val="24"/>
        </w:rPr>
        <w:lastRenderedPageBreak/>
        <w:t>αξιολόγηση</w:t>
      </w:r>
      <w:r>
        <w:rPr>
          <w:rFonts w:eastAsia="Times New Roman"/>
          <w:szCs w:val="24"/>
        </w:rPr>
        <w:t>.</w:t>
      </w:r>
      <w:r w:rsidRPr="009A1E55">
        <w:rPr>
          <w:rFonts w:eastAsia="Times New Roman"/>
          <w:szCs w:val="24"/>
        </w:rPr>
        <w:t xml:space="preserve"> </w:t>
      </w:r>
      <w:r>
        <w:rPr>
          <w:rFonts w:eastAsia="Times New Roman"/>
          <w:szCs w:val="24"/>
        </w:rPr>
        <w:t>Το</w:t>
      </w:r>
      <w:r w:rsidRPr="009A1E55">
        <w:rPr>
          <w:rFonts w:eastAsia="Times New Roman"/>
          <w:szCs w:val="24"/>
        </w:rPr>
        <w:t xml:space="preserve"> </w:t>
      </w:r>
      <w:r>
        <w:rPr>
          <w:rFonts w:eastAsia="Times New Roman"/>
          <w:szCs w:val="24"/>
        </w:rPr>
        <w:t>20</w:t>
      </w:r>
      <w:r w:rsidRPr="009A1E55">
        <w:rPr>
          <w:rFonts w:eastAsia="Times New Roman"/>
          <w:szCs w:val="24"/>
        </w:rPr>
        <w:t>17 είναι σε εξ</w:t>
      </w:r>
      <w:r w:rsidRPr="009A1E55">
        <w:rPr>
          <w:rFonts w:eastAsia="Times New Roman"/>
          <w:szCs w:val="24"/>
        </w:rPr>
        <w:t>έλιξη</w:t>
      </w:r>
      <w:r>
        <w:rPr>
          <w:rFonts w:eastAsia="Times New Roman"/>
          <w:szCs w:val="24"/>
        </w:rPr>
        <w:t>.</w:t>
      </w:r>
      <w:r w:rsidRPr="009A1E55">
        <w:rPr>
          <w:rFonts w:eastAsia="Times New Roman"/>
          <w:szCs w:val="24"/>
        </w:rPr>
        <w:t xml:space="preserve"> </w:t>
      </w:r>
      <w:r>
        <w:rPr>
          <w:rFonts w:eastAsia="Times New Roman"/>
          <w:szCs w:val="24"/>
        </w:rPr>
        <w:t>Για το 2016 ζήτησα να μου πουν</w:t>
      </w:r>
      <w:r w:rsidRPr="009A1E55">
        <w:rPr>
          <w:rFonts w:eastAsia="Times New Roman"/>
          <w:szCs w:val="24"/>
        </w:rPr>
        <w:t xml:space="preserve"> </w:t>
      </w:r>
      <w:r>
        <w:rPr>
          <w:rFonts w:eastAsia="Times New Roman"/>
          <w:szCs w:val="24"/>
        </w:rPr>
        <w:t>π</w:t>
      </w:r>
      <w:r w:rsidRPr="009A1E55">
        <w:rPr>
          <w:rFonts w:eastAsia="Times New Roman"/>
          <w:szCs w:val="24"/>
        </w:rPr>
        <w:t>όσοι αξιολογήθηκαν στο δημόσιο ως μη επαρκ</w:t>
      </w:r>
      <w:r>
        <w:rPr>
          <w:rFonts w:eastAsia="Times New Roman"/>
          <w:szCs w:val="24"/>
        </w:rPr>
        <w:t>εί</w:t>
      </w:r>
      <w:r w:rsidRPr="009A1E55">
        <w:rPr>
          <w:rFonts w:eastAsia="Times New Roman"/>
          <w:szCs w:val="24"/>
        </w:rPr>
        <w:t>ς</w:t>
      </w:r>
      <w:r>
        <w:rPr>
          <w:rFonts w:eastAsia="Times New Roman"/>
          <w:szCs w:val="24"/>
        </w:rPr>
        <w:t>.</w:t>
      </w:r>
      <w:r w:rsidRPr="009A1E55">
        <w:rPr>
          <w:rFonts w:eastAsia="Times New Roman"/>
          <w:szCs w:val="24"/>
        </w:rPr>
        <w:t xml:space="preserve"> </w:t>
      </w:r>
      <w:r>
        <w:rPr>
          <w:rFonts w:eastAsia="Times New Roman"/>
          <w:szCs w:val="24"/>
        </w:rPr>
        <w:t>Μ</w:t>
      </w:r>
      <w:r w:rsidRPr="009A1E55">
        <w:rPr>
          <w:rFonts w:eastAsia="Times New Roman"/>
          <w:szCs w:val="24"/>
        </w:rPr>
        <w:t>ε το</w:t>
      </w:r>
      <w:r>
        <w:rPr>
          <w:rFonts w:eastAsia="Times New Roman"/>
          <w:szCs w:val="24"/>
        </w:rPr>
        <w:t>ν δικό τους νόμο, τον ν.</w:t>
      </w:r>
      <w:r w:rsidRPr="009A1E55">
        <w:rPr>
          <w:rFonts w:eastAsia="Times New Roman"/>
          <w:szCs w:val="24"/>
        </w:rPr>
        <w:t>4369</w:t>
      </w:r>
      <w:r>
        <w:rPr>
          <w:rFonts w:eastAsia="Times New Roman"/>
          <w:szCs w:val="24"/>
        </w:rPr>
        <w:t>,</w:t>
      </w:r>
      <w:r w:rsidRPr="009A1E55">
        <w:rPr>
          <w:rFonts w:eastAsia="Times New Roman"/>
          <w:szCs w:val="24"/>
        </w:rPr>
        <w:t xml:space="preserve"> υπήρχε συγκεκριμένη διαδικασία</w:t>
      </w:r>
      <w:r>
        <w:rPr>
          <w:rFonts w:eastAsia="Times New Roman"/>
          <w:szCs w:val="24"/>
        </w:rPr>
        <w:t>,</w:t>
      </w:r>
      <w:r w:rsidRPr="009A1E55">
        <w:rPr>
          <w:rFonts w:eastAsia="Times New Roman"/>
          <w:szCs w:val="24"/>
        </w:rPr>
        <w:t xml:space="preserve"> που έλεγε ότι </w:t>
      </w:r>
      <w:r>
        <w:rPr>
          <w:rFonts w:eastAsia="Times New Roman"/>
          <w:szCs w:val="24"/>
        </w:rPr>
        <w:t>όποιοι</w:t>
      </w:r>
      <w:r w:rsidRPr="009A1E55">
        <w:rPr>
          <w:rFonts w:eastAsia="Times New Roman"/>
          <w:szCs w:val="24"/>
        </w:rPr>
        <w:t xml:space="preserve"> αξιολογούνται ως λιγότερο ή περισσότερο ανεπαρκ</w:t>
      </w:r>
      <w:r>
        <w:rPr>
          <w:rFonts w:eastAsia="Times New Roman"/>
          <w:szCs w:val="24"/>
        </w:rPr>
        <w:t>εί</w:t>
      </w:r>
      <w:r w:rsidRPr="009A1E55">
        <w:rPr>
          <w:rFonts w:eastAsia="Times New Roman"/>
          <w:szCs w:val="24"/>
        </w:rPr>
        <w:t>ς υποχρεούνται</w:t>
      </w:r>
      <w:r>
        <w:rPr>
          <w:rFonts w:eastAsia="Times New Roman"/>
          <w:szCs w:val="24"/>
        </w:rPr>
        <w:t>,</w:t>
      </w:r>
      <w:r w:rsidRPr="009A1E55">
        <w:rPr>
          <w:rFonts w:eastAsia="Times New Roman"/>
          <w:szCs w:val="24"/>
        </w:rPr>
        <w:t xml:space="preserve"> υπό την παρακολού</w:t>
      </w:r>
      <w:r w:rsidRPr="009A1E55">
        <w:rPr>
          <w:rFonts w:eastAsia="Times New Roman"/>
          <w:szCs w:val="24"/>
        </w:rPr>
        <w:t>θηση του προϊσταμένου</w:t>
      </w:r>
      <w:r>
        <w:rPr>
          <w:rFonts w:eastAsia="Times New Roman"/>
          <w:szCs w:val="24"/>
        </w:rPr>
        <w:t>,</w:t>
      </w:r>
      <w:r w:rsidRPr="009A1E55">
        <w:rPr>
          <w:rFonts w:eastAsia="Times New Roman"/>
          <w:szCs w:val="24"/>
        </w:rPr>
        <w:t xml:space="preserve"> σε συγκεκριμένο πρόγραμμα βελτίωσης της απόδοσ</w:t>
      </w:r>
      <w:r>
        <w:rPr>
          <w:rFonts w:eastAsia="Times New Roman"/>
          <w:szCs w:val="24"/>
        </w:rPr>
        <w:t>ή</w:t>
      </w:r>
      <w:r w:rsidRPr="009A1E55">
        <w:rPr>
          <w:rFonts w:eastAsia="Times New Roman"/>
          <w:szCs w:val="24"/>
        </w:rPr>
        <w:t xml:space="preserve">ς </w:t>
      </w:r>
      <w:r>
        <w:rPr>
          <w:rFonts w:eastAsia="Times New Roman"/>
          <w:szCs w:val="24"/>
        </w:rPr>
        <w:t>τους.</w:t>
      </w:r>
      <w:r w:rsidRPr="009A1E55">
        <w:rPr>
          <w:rFonts w:eastAsia="Times New Roman"/>
          <w:szCs w:val="24"/>
        </w:rPr>
        <w:t xml:space="preserve"> </w:t>
      </w:r>
      <w:r>
        <w:rPr>
          <w:rFonts w:eastAsia="Times New Roman"/>
          <w:szCs w:val="24"/>
        </w:rPr>
        <w:t>Σ</w:t>
      </w:r>
      <w:r w:rsidRPr="009A1E55">
        <w:rPr>
          <w:rFonts w:eastAsia="Times New Roman"/>
          <w:szCs w:val="24"/>
        </w:rPr>
        <w:t>υμφωνούμε απολύτως</w:t>
      </w:r>
      <w:r>
        <w:rPr>
          <w:rFonts w:eastAsia="Times New Roman"/>
          <w:szCs w:val="24"/>
        </w:rPr>
        <w:t>.</w:t>
      </w:r>
      <w:r w:rsidRPr="009A1E55">
        <w:rPr>
          <w:rFonts w:eastAsia="Times New Roman"/>
          <w:szCs w:val="24"/>
        </w:rPr>
        <w:t xml:space="preserve"> </w:t>
      </w:r>
      <w:r>
        <w:rPr>
          <w:rFonts w:eastAsia="Times New Roman"/>
          <w:szCs w:val="24"/>
        </w:rPr>
        <w:t>Σ</w:t>
      </w:r>
      <w:r w:rsidRPr="009A1E55">
        <w:rPr>
          <w:rFonts w:eastAsia="Times New Roman"/>
          <w:szCs w:val="24"/>
        </w:rPr>
        <w:t>ίγουρα</w:t>
      </w:r>
      <w:r>
        <w:rPr>
          <w:rFonts w:eastAsia="Times New Roman"/>
          <w:szCs w:val="24"/>
        </w:rPr>
        <w:t>,</w:t>
      </w:r>
      <w:r w:rsidRPr="009A1E55">
        <w:rPr>
          <w:rFonts w:eastAsia="Times New Roman"/>
          <w:szCs w:val="24"/>
        </w:rPr>
        <w:t xml:space="preserve"> στ</w:t>
      </w:r>
      <w:r>
        <w:rPr>
          <w:rFonts w:eastAsia="Times New Roman"/>
          <w:szCs w:val="24"/>
        </w:rPr>
        <w:t>ι</w:t>
      </w:r>
      <w:r w:rsidRPr="009A1E55">
        <w:rPr>
          <w:rFonts w:eastAsia="Times New Roman"/>
          <w:szCs w:val="24"/>
        </w:rPr>
        <w:t>ς τριακόσι</w:t>
      </w:r>
      <w:r>
        <w:rPr>
          <w:rFonts w:eastAsia="Times New Roman"/>
          <w:szCs w:val="24"/>
        </w:rPr>
        <w:t>ε</w:t>
      </w:r>
      <w:r w:rsidRPr="009A1E55">
        <w:rPr>
          <w:rFonts w:eastAsia="Times New Roman"/>
          <w:szCs w:val="24"/>
        </w:rPr>
        <w:t>ς</w:t>
      </w:r>
      <w:r>
        <w:rPr>
          <w:rFonts w:eastAsia="Times New Roman"/>
          <w:szCs w:val="24"/>
        </w:rPr>
        <w:t>, τετρακόσιες χιλιάδες</w:t>
      </w:r>
      <w:r w:rsidRPr="009A1E55">
        <w:rPr>
          <w:rFonts w:eastAsia="Times New Roman"/>
          <w:szCs w:val="24"/>
        </w:rPr>
        <w:t xml:space="preserve"> δημοσίους υπαλλήλους που αξιολογήθηκαν</w:t>
      </w:r>
      <w:r>
        <w:rPr>
          <w:rFonts w:eastAsia="Times New Roman"/>
          <w:szCs w:val="24"/>
        </w:rPr>
        <w:t>,</w:t>
      </w:r>
      <w:r w:rsidRPr="009A1E55">
        <w:rPr>
          <w:rFonts w:eastAsia="Times New Roman"/>
          <w:szCs w:val="24"/>
        </w:rPr>
        <w:t xml:space="preserve"> υπάρχουν κάποιοι</w:t>
      </w:r>
      <w:r>
        <w:rPr>
          <w:rFonts w:eastAsia="Times New Roman"/>
          <w:szCs w:val="24"/>
        </w:rPr>
        <w:t>,</w:t>
      </w:r>
      <w:r w:rsidRPr="009A1E55">
        <w:rPr>
          <w:rFonts w:eastAsia="Times New Roman"/>
          <w:szCs w:val="24"/>
        </w:rPr>
        <w:t xml:space="preserve"> που χρήζουν </w:t>
      </w:r>
      <w:r>
        <w:rPr>
          <w:rFonts w:eastAsia="Times New Roman"/>
          <w:szCs w:val="24"/>
        </w:rPr>
        <w:t>μιας</w:t>
      </w:r>
      <w:r w:rsidRPr="009A1E55">
        <w:rPr>
          <w:rFonts w:eastAsia="Times New Roman"/>
          <w:szCs w:val="24"/>
        </w:rPr>
        <w:t xml:space="preserve"> τέτοια</w:t>
      </w:r>
      <w:r>
        <w:rPr>
          <w:rFonts w:eastAsia="Times New Roman"/>
          <w:szCs w:val="24"/>
        </w:rPr>
        <w:t>ς</w:t>
      </w:r>
      <w:r w:rsidRPr="009A1E55">
        <w:rPr>
          <w:rFonts w:eastAsia="Times New Roman"/>
          <w:szCs w:val="24"/>
        </w:rPr>
        <w:t xml:space="preserve"> στήριξης από τον προϊστάμεν</w:t>
      </w:r>
      <w:r w:rsidRPr="009A1E55">
        <w:rPr>
          <w:rFonts w:eastAsia="Times New Roman"/>
          <w:szCs w:val="24"/>
        </w:rPr>
        <w:t>ο</w:t>
      </w:r>
      <w:r>
        <w:rPr>
          <w:rFonts w:eastAsia="Times New Roman"/>
          <w:szCs w:val="24"/>
        </w:rPr>
        <w:t>.</w:t>
      </w:r>
    </w:p>
    <w:p w14:paraId="499243C2"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Δ</w:t>
      </w:r>
      <w:r w:rsidRPr="009A1E55">
        <w:rPr>
          <w:rFonts w:eastAsia="Times New Roman"/>
          <w:szCs w:val="24"/>
        </w:rPr>
        <w:t>εν μου έχει απαντήσει κανείς αν ένας δημόσιος υπάλληλος</w:t>
      </w:r>
      <w:r>
        <w:rPr>
          <w:rFonts w:eastAsia="Times New Roman"/>
          <w:szCs w:val="24"/>
        </w:rPr>
        <w:t xml:space="preserve"> αξιολογήθηκε</w:t>
      </w:r>
      <w:r w:rsidRPr="009A1E55">
        <w:rPr>
          <w:rFonts w:eastAsia="Times New Roman"/>
          <w:szCs w:val="24"/>
        </w:rPr>
        <w:t xml:space="preserve"> ως λίγο ανεπαρκής</w:t>
      </w:r>
      <w:r>
        <w:rPr>
          <w:rFonts w:eastAsia="Times New Roman"/>
          <w:szCs w:val="24"/>
        </w:rPr>
        <w:t>.</w:t>
      </w:r>
      <w:r w:rsidRPr="009A1E55">
        <w:rPr>
          <w:rFonts w:eastAsia="Times New Roman"/>
          <w:szCs w:val="24"/>
        </w:rPr>
        <w:t xml:space="preserve"> </w:t>
      </w:r>
      <w:r>
        <w:rPr>
          <w:rFonts w:eastAsia="Times New Roman"/>
          <w:szCs w:val="24"/>
        </w:rPr>
        <w:t xml:space="preserve">Παρακαλώ, αν υπάρχει κάποια </w:t>
      </w:r>
      <w:r w:rsidRPr="009A1E55">
        <w:rPr>
          <w:rFonts w:eastAsia="Times New Roman"/>
          <w:szCs w:val="24"/>
        </w:rPr>
        <w:t>απάντηση</w:t>
      </w:r>
      <w:r>
        <w:rPr>
          <w:rFonts w:eastAsia="Times New Roman"/>
          <w:szCs w:val="24"/>
        </w:rPr>
        <w:t>,</w:t>
      </w:r>
      <w:r w:rsidRPr="009A1E55">
        <w:rPr>
          <w:rFonts w:eastAsia="Times New Roman"/>
          <w:szCs w:val="24"/>
        </w:rPr>
        <w:t xml:space="preserve"> να μου δοθεί</w:t>
      </w:r>
      <w:r>
        <w:rPr>
          <w:rFonts w:eastAsia="Times New Roman"/>
          <w:szCs w:val="24"/>
        </w:rPr>
        <w:t>.</w:t>
      </w:r>
      <w:r w:rsidRPr="009A1E55">
        <w:rPr>
          <w:rFonts w:eastAsia="Times New Roman"/>
          <w:szCs w:val="24"/>
        </w:rPr>
        <w:t xml:space="preserve"> </w:t>
      </w:r>
      <w:r>
        <w:rPr>
          <w:rFonts w:eastAsia="Times New Roman"/>
          <w:szCs w:val="24"/>
        </w:rPr>
        <w:t>Έ</w:t>
      </w:r>
      <w:r w:rsidRPr="009A1E55">
        <w:rPr>
          <w:rFonts w:eastAsia="Times New Roman"/>
          <w:szCs w:val="24"/>
        </w:rPr>
        <w:t>χω κάνει τρεις ερωτήσεις</w:t>
      </w:r>
      <w:r>
        <w:rPr>
          <w:rFonts w:eastAsia="Times New Roman"/>
          <w:szCs w:val="24"/>
        </w:rPr>
        <w:t>.</w:t>
      </w:r>
      <w:r w:rsidRPr="009A1E55">
        <w:rPr>
          <w:rFonts w:eastAsia="Times New Roman"/>
          <w:szCs w:val="24"/>
        </w:rPr>
        <w:t xml:space="preserve"> </w:t>
      </w:r>
      <w:r>
        <w:rPr>
          <w:rFonts w:eastAsia="Times New Roman"/>
          <w:szCs w:val="24"/>
        </w:rPr>
        <w:t>Γ</w:t>
      </w:r>
      <w:r w:rsidRPr="009A1E55">
        <w:rPr>
          <w:rFonts w:eastAsia="Times New Roman"/>
          <w:szCs w:val="24"/>
        </w:rPr>
        <w:t xml:space="preserve">ιατί </w:t>
      </w:r>
      <w:r>
        <w:rPr>
          <w:rFonts w:eastAsia="Times New Roman"/>
          <w:szCs w:val="24"/>
        </w:rPr>
        <w:t>ξέρετε</w:t>
      </w:r>
      <w:r w:rsidRPr="009A1E55">
        <w:rPr>
          <w:rFonts w:eastAsia="Times New Roman"/>
          <w:szCs w:val="24"/>
        </w:rPr>
        <w:t xml:space="preserve"> τι γίνεται μέσα από όλ</w:t>
      </w:r>
      <w:r>
        <w:rPr>
          <w:rFonts w:eastAsia="Times New Roman"/>
          <w:szCs w:val="24"/>
        </w:rPr>
        <w:t>ο</w:t>
      </w:r>
      <w:r w:rsidRPr="009A1E55">
        <w:rPr>
          <w:rFonts w:eastAsia="Times New Roman"/>
          <w:szCs w:val="24"/>
        </w:rPr>
        <w:t xml:space="preserve"> αυτό</w:t>
      </w:r>
      <w:r>
        <w:rPr>
          <w:rFonts w:eastAsia="Times New Roman"/>
          <w:szCs w:val="24"/>
        </w:rPr>
        <w:t>;</w:t>
      </w:r>
      <w:r w:rsidRPr="009A1E55">
        <w:rPr>
          <w:rFonts w:eastAsia="Times New Roman"/>
          <w:szCs w:val="24"/>
        </w:rPr>
        <w:t xml:space="preserve"> </w:t>
      </w:r>
      <w:r>
        <w:rPr>
          <w:rFonts w:eastAsia="Times New Roman"/>
          <w:szCs w:val="24"/>
        </w:rPr>
        <w:t>Α</w:t>
      </w:r>
      <w:r w:rsidRPr="009A1E55">
        <w:rPr>
          <w:rFonts w:eastAsia="Times New Roman"/>
          <w:szCs w:val="24"/>
        </w:rPr>
        <w:t xml:space="preserve">παξιώνουμε τελικά </w:t>
      </w:r>
      <w:r>
        <w:rPr>
          <w:rFonts w:eastAsia="Times New Roman"/>
          <w:szCs w:val="24"/>
        </w:rPr>
        <w:t xml:space="preserve">όλο το </w:t>
      </w:r>
      <w:r>
        <w:rPr>
          <w:rFonts w:eastAsia="Times New Roman"/>
          <w:szCs w:val="24"/>
        </w:rPr>
        <w:t>δημοσιοϋπαλληλικό σώμα. Και πράγματι -</w:t>
      </w:r>
      <w:r w:rsidRPr="009A1E55">
        <w:rPr>
          <w:rFonts w:eastAsia="Times New Roman"/>
          <w:szCs w:val="24"/>
        </w:rPr>
        <w:t>σε αυτό θα συμφωνήσω</w:t>
      </w:r>
      <w:r>
        <w:rPr>
          <w:rFonts w:eastAsia="Times New Roman"/>
          <w:szCs w:val="24"/>
        </w:rPr>
        <w:t>-</w:t>
      </w:r>
      <w:r w:rsidRPr="009A1E55">
        <w:rPr>
          <w:rFonts w:eastAsia="Times New Roman"/>
          <w:szCs w:val="24"/>
        </w:rPr>
        <w:t xml:space="preserve"> υπάρχει ένας πολύ μεγάλος αριθμός καταρτισμένων και </w:t>
      </w:r>
      <w:r>
        <w:rPr>
          <w:rFonts w:eastAsia="Times New Roman"/>
          <w:szCs w:val="24"/>
        </w:rPr>
        <w:t>ευσυνείδητων</w:t>
      </w:r>
      <w:r w:rsidRPr="009A1E55">
        <w:rPr>
          <w:rFonts w:eastAsia="Times New Roman"/>
          <w:szCs w:val="24"/>
        </w:rPr>
        <w:t xml:space="preserve"> δημοσίων </w:t>
      </w:r>
      <w:r>
        <w:rPr>
          <w:rFonts w:eastAsia="Times New Roman"/>
          <w:szCs w:val="24"/>
        </w:rPr>
        <w:t xml:space="preserve">υπαλλήλων οι οποίοι </w:t>
      </w:r>
      <w:r w:rsidRPr="009A1E55">
        <w:rPr>
          <w:rFonts w:eastAsia="Times New Roman"/>
          <w:szCs w:val="24"/>
        </w:rPr>
        <w:t>αυτά τα χρόνια που είχαμε λιγότερο προσωπικό</w:t>
      </w:r>
      <w:r>
        <w:rPr>
          <w:rFonts w:eastAsia="Times New Roman"/>
          <w:szCs w:val="24"/>
        </w:rPr>
        <w:t>,</w:t>
      </w:r>
      <w:r w:rsidRPr="009A1E55">
        <w:rPr>
          <w:rFonts w:eastAsia="Times New Roman"/>
          <w:szCs w:val="24"/>
        </w:rPr>
        <w:t xml:space="preserve"> αυτά τα χρόνια της κρίσης </w:t>
      </w:r>
      <w:r>
        <w:rPr>
          <w:rFonts w:eastAsia="Times New Roman"/>
          <w:szCs w:val="24"/>
        </w:rPr>
        <w:t xml:space="preserve">που </w:t>
      </w:r>
      <w:r w:rsidRPr="009A1E55">
        <w:rPr>
          <w:rFonts w:eastAsia="Times New Roman"/>
          <w:szCs w:val="24"/>
        </w:rPr>
        <w:t xml:space="preserve">ήταν μειωμένοι </w:t>
      </w:r>
      <w:r>
        <w:rPr>
          <w:rFonts w:eastAsia="Times New Roman"/>
          <w:szCs w:val="24"/>
        </w:rPr>
        <w:t xml:space="preserve">οι </w:t>
      </w:r>
      <w:r w:rsidRPr="009A1E55">
        <w:rPr>
          <w:rFonts w:eastAsia="Times New Roman"/>
          <w:szCs w:val="24"/>
        </w:rPr>
        <w:t>μισθοί</w:t>
      </w:r>
      <w:r>
        <w:rPr>
          <w:rFonts w:eastAsia="Times New Roman"/>
          <w:szCs w:val="24"/>
        </w:rPr>
        <w:t>,</w:t>
      </w:r>
      <w:r w:rsidRPr="009A1E55">
        <w:rPr>
          <w:rFonts w:eastAsia="Times New Roman"/>
          <w:szCs w:val="24"/>
        </w:rPr>
        <w:t xml:space="preserve"> </w:t>
      </w:r>
      <w:r w:rsidRPr="009A1E55">
        <w:rPr>
          <w:rFonts w:eastAsia="Times New Roman"/>
          <w:szCs w:val="24"/>
        </w:rPr>
        <w:t>που ήταν ο κόσμος πιο απαιτητικός</w:t>
      </w:r>
      <w:r>
        <w:rPr>
          <w:rFonts w:eastAsia="Times New Roman"/>
          <w:szCs w:val="24"/>
        </w:rPr>
        <w:t>,</w:t>
      </w:r>
      <w:r w:rsidRPr="009A1E55">
        <w:rPr>
          <w:rFonts w:eastAsia="Times New Roman"/>
          <w:szCs w:val="24"/>
        </w:rPr>
        <w:t xml:space="preserve"> που ήταν ο κόσμος </w:t>
      </w:r>
      <w:r>
        <w:rPr>
          <w:rFonts w:eastAsia="Times New Roman"/>
          <w:szCs w:val="24"/>
        </w:rPr>
        <w:t>πιο</w:t>
      </w:r>
      <w:r w:rsidRPr="009A1E55">
        <w:rPr>
          <w:rFonts w:eastAsia="Times New Roman"/>
          <w:szCs w:val="24"/>
        </w:rPr>
        <w:t xml:space="preserve"> ταλαιπωρημένος</w:t>
      </w:r>
      <w:r>
        <w:rPr>
          <w:rFonts w:eastAsia="Times New Roman"/>
          <w:szCs w:val="24"/>
        </w:rPr>
        <w:t>,</w:t>
      </w:r>
      <w:r w:rsidRPr="009A1E55">
        <w:rPr>
          <w:rFonts w:eastAsia="Times New Roman"/>
          <w:szCs w:val="24"/>
        </w:rPr>
        <w:t xml:space="preserve"> μπόρεσαν </w:t>
      </w:r>
      <w:r>
        <w:rPr>
          <w:rFonts w:eastAsia="Times New Roman"/>
          <w:szCs w:val="24"/>
        </w:rPr>
        <w:t>κ</w:t>
      </w:r>
      <w:r w:rsidRPr="009A1E55">
        <w:rPr>
          <w:rFonts w:eastAsia="Times New Roman"/>
          <w:szCs w:val="24"/>
        </w:rPr>
        <w:t>αι κράτησαν αυτό που λέμε δημόσια διοίκηση</w:t>
      </w:r>
      <w:r>
        <w:rPr>
          <w:rFonts w:eastAsia="Times New Roman"/>
          <w:szCs w:val="24"/>
        </w:rPr>
        <w:t>,</w:t>
      </w:r>
      <w:r w:rsidRPr="009A1E55">
        <w:rPr>
          <w:rFonts w:eastAsia="Times New Roman"/>
          <w:szCs w:val="24"/>
        </w:rPr>
        <w:t xml:space="preserve"> ανταπεξήλθαν στις δομές</w:t>
      </w:r>
      <w:r>
        <w:rPr>
          <w:rFonts w:eastAsia="Times New Roman"/>
          <w:szCs w:val="24"/>
        </w:rPr>
        <w:t>,</w:t>
      </w:r>
      <w:r w:rsidRPr="009A1E55">
        <w:rPr>
          <w:rFonts w:eastAsia="Times New Roman"/>
          <w:szCs w:val="24"/>
        </w:rPr>
        <w:t xml:space="preserve"> </w:t>
      </w:r>
      <w:r>
        <w:rPr>
          <w:rFonts w:eastAsia="Times New Roman"/>
          <w:szCs w:val="24"/>
        </w:rPr>
        <w:t xml:space="preserve">κράτησαν τις δομές όρθιες και ανταπεξήλθαν στις υπηρεσίες που έπρεπε να παράσχουν. </w:t>
      </w:r>
    </w:p>
    <w:p w14:paraId="499243C3"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 xml:space="preserve">Αυτοί, λοιπόν, οι </w:t>
      </w:r>
      <w:r w:rsidRPr="009A1E55">
        <w:rPr>
          <w:rFonts w:eastAsia="Times New Roman"/>
          <w:szCs w:val="24"/>
        </w:rPr>
        <w:t>δη</w:t>
      </w:r>
      <w:r w:rsidRPr="009A1E55">
        <w:rPr>
          <w:rFonts w:eastAsia="Times New Roman"/>
          <w:szCs w:val="24"/>
        </w:rPr>
        <w:t xml:space="preserve">μόσιοι υπάλληλοι δεν πρέπει να </w:t>
      </w:r>
      <w:r>
        <w:rPr>
          <w:rFonts w:eastAsia="Times New Roman"/>
          <w:szCs w:val="24"/>
        </w:rPr>
        <w:t>αισθανθούν</w:t>
      </w:r>
      <w:r w:rsidRPr="009A1E55">
        <w:rPr>
          <w:rFonts w:eastAsia="Times New Roman"/>
          <w:szCs w:val="24"/>
        </w:rPr>
        <w:t xml:space="preserve"> δικαιωμέν</w:t>
      </w:r>
      <w:r>
        <w:rPr>
          <w:rFonts w:eastAsia="Times New Roman"/>
          <w:szCs w:val="24"/>
        </w:rPr>
        <w:t>οι</w:t>
      </w:r>
      <w:r w:rsidRPr="009A1E55">
        <w:rPr>
          <w:rFonts w:eastAsia="Times New Roman"/>
          <w:szCs w:val="24"/>
        </w:rPr>
        <w:t xml:space="preserve"> μέσα από αυτή</w:t>
      </w:r>
      <w:r>
        <w:rPr>
          <w:rFonts w:eastAsia="Times New Roman"/>
          <w:szCs w:val="24"/>
        </w:rPr>
        <w:t>ν</w:t>
      </w:r>
      <w:r w:rsidRPr="009A1E55">
        <w:rPr>
          <w:rFonts w:eastAsia="Times New Roman"/>
          <w:szCs w:val="24"/>
        </w:rPr>
        <w:t xml:space="preserve"> τη διαδικασία αξιολόγησης που συμφωνήσαμε όλα τα κόμματα</w:t>
      </w:r>
      <w:r>
        <w:rPr>
          <w:rFonts w:eastAsia="Times New Roman"/>
          <w:szCs w:val="24"/>
        </w:rPr>
        <w:t>,</w:t>
      </w:r>
      <w:r w:rsidRPr="009A1E55">
        <w:rPr>
          <w:rFonts w:eastAsia="Times New Roman"/>
          <w:szCs w:val="24"/>
        </w:rPr>
        <w:t xml:space="preserve"> που έχει συμφωνήσει</w:t>
      </w:r>
      <w:r>
        <w:rPr>
          <w:rFonts w:eastAsia="Times New Roman"/>
          <w:szCs w:val="24"/>
        </w:rPr>
        <w:t xml:space="preserve"> όλη η ε</w:t>
      </w:r>
      <w:r w:rsidRPr="009A1E55">
        <w:rPr>
          <w:rFonts w:eastAsia="Times New Roman"/>
          <w:szCs w:val="24"/>
        </w:rPr>
        <w:t>λληνική κοινωνία ότι είναι αναγκαίο να γίνει</w:t>
      </w:r>
      <w:r>
        <w:rPr>
          <w:rFonts w:eastAsia="Times New Roman"/>
          <w:szCs w:val="24"/>
        </w:rPr>
        <w:t>; Ε</w:t>
      </w:r>
      <w:r w:rsidRPr="009A1E55">
        <w:rPr>
          <w:rFonts w:eastAsia="Times New Roman"/>
          <w:szCs w:val="24"/>
        </w:rPr>
        <w:t>ίναι πραγματικά αναγκαίο να γίνει</w:t>
      </w:r>
      <w:r>
        <w:rPr>
          <w:rFonts w:eastAsia="Times New Roman"/>
          <w:szCs w:val="24"/>
        </w:rPr>
        <w:t>,</w:t>
      </w:r>
      <w:r w:rsidRPr="009A1E55">
        <w:rPr>
          <w:rFonts w:eastAsia="Times New Roman"/>
          <w:szCs w:val="24"/>
        </w:rPr>
        <w:t xml:space="preserve"> όμως </w:t>
      </w:r>
      <w:r>
        <w:rPr>
          <w:rFonts w:eastAsia="Times New Roman"/>
          <w:szCs w:val="24"/>
        </w:rPr>
        <w:t>ε</w:t>
      </w:r>
      <w:r w:rsidRPr="009A1E55">
        <w:rPr>
          <w:rFonts w:eastAsia="Times New Roman"/>
          <w:szCs w:val="24"/>
        </w:rPr>
        <w:t>γώ δεν βλέπω ό</w:t>
      </w:r>
      <w:r w:rsidRPr="009A1E55">
        <w:rPr>
          <w:rFonts w:eastAsia="Times New Roman"/>
          <w:szCs w:val="24"/>
        </w:rPr>
        <w:t xml:space="preserve">τι αυτή η </w:t>
      </w:r>
      <w:r>
        <w:rPr>
          <w:rFonts w:eastAsia="Times New Roman"/>
          <w:szCs w:val="24"/>
        </w:rPr>
        <w:t>Κ</w:t>
      </w:r>
      <w:r w:rsidRPr="009A1E55">
        <w:rPr>
          <w:rFonts w:eastAsia="Times New Roman"/>
          <w:szCs w:val="24"/>
        </w:rPr>
        <w:t>υβέρνηση έχει την πρόθεση να το κάνει</w:t>
      </w:r>
      <w:r>
        <w:rPr>
          <w:rFonts w:eastAsia="Times New Roman"/>
          <w:szCs w:val="24"/>
        </w:rPr>
        <w:t xml:space="preserve"> και</w:t>
      </w:r>
      <w:r w:rsidRPr="009A1E55">
        <w:rPr>
          <w:rFonts w:eastAsia="Times New Roman"/>
          <w:szCs w:val="24"/>
        </w:rPr>
        <w:t xml:space="preserve"> </w:t>
      </w:r>
      <w:r>
        <w:rPr>
          <w:rFonts w:eastAsia="Times New Roman"/>
          <w:szCs w:val="24"/>
        </w:rPr>
        <w:t>γι’</w:t>
      </w:r>
      <w:r w:rsidRPr="009A1E55">
        <w:rPr>
          <w:rFonts w:eastAsia="Times New Roman"/>
          <w:szCs w:val="24"/>
        </w:rPr>
        <w:t xml:space="preserve"> αυτό δεν μου απαντάει στο συγκεκριμένο </w:t>
      </w:r>
      <w:r>
        <w:rPr>
          <w:rFonts w:eastAsia="Times New Roman"/>
          <w:szCs w:val="24"/>
        </w:rPr>
        <w:t>αυτό</w:t>
      </w:r>
      <w:r w:rsidRPr="009A1E55">
        <w:rPr>
          <w:rFonts w:eastAsia="Times New Roman"/>
          <w:szCs w:val="24"/>
        </w:rPr>
        <w:t xml:space="preserve"> ερώτημα</w:t>
      </w:r>
      <w:r>
        <w:rPr>
          <w:rFonts w:eastAsia="Times New Roman"/>
          <w:szCs w:val="24"/>
        </w:rPr>
        <w:t>.</w:t>
      </w:r>
    </w:p>
    <w:p w14:paraId="499243C4" w14:textId="77777777" w:rsidR="00BA2908" w:rsidRDefault="00D473A4">
      <w:pPr>
        <w:tabs>
          <w:tab w:val="center" w:pos="4753"/>
          <w:tab w:val="left" w:pos="6156"/>
        </w:tabs>
        <w:spacing w:after="0" w:line="600" w:lineRule="auto"/>
        <w:ind w:firstLine="720"/>
        <w:jc w:val="both"/>
        <w:rPr>
          <w:rFonts w:eastAsia="Times New Roman"/>
          <w:szCs w:val="24"/>
        </w:rPr>
      </w:pPr>
      <w:r w:rsidRPr="009A1E55">
        <w:rPr>
          <w:rFonts w:eastAsia="Times New Roman"/>
          <w:szCs w:val="24"/>
        </w:rPr>
        <w:t>Βεβαίως</w:t>
      </w:r>
      <w:r>
        <w:rPr>
          <w:rFonts w:eastAsia="Times New Roman"/>
          <w:szCs w:val="24"/>
        </w:rPr>
        <w:t>,</w:t>
      </w:r>
      <w:r w:rsidRPr="009A1E55">
        <w:rPr>
          <w:rFonts w:eastAsia="Times New Roman"/>
          <w:szCs w:val="24"/>
        </w:rPr>
        <w:t xml:space="preserve"> </w:t>
      </w:r>
      <w:r>
        <w:rPr>
          <w:rFonts w:eastAsia="Times New Roman"/>
          <w:szCs w:val="24"/>
        </w:rPr>
        <w:t xml:space="preserve">αυτή </w:t>
      </w:r>
      <w:r w:rsidRPr="009A1E55">
        <w:rPr>
          <w:rFonts w:eastAsia="Times New Roman"/>
          <w:szCs w:val="24"/>
        </w:rPr>
        <w:t xml:space="preserve">η </w:t>
      </w:r>
      <w:r>
        <w:rPr>
          <w:rFonts w:eastAsia="Times New Roman"/>
          <w:szCs w:val="24"/>
        </w:rPr>
        <w:t>Κ</w:t>
      </w:r>
      <w:r w:rsidRPr="009A1E55">
        <w:rPr>
          <w:rFonts w:eastAsia="Times New Roman"/>
          <w:szCs w:val="24"/>
        </w:rPr>
        <w:t>υβέρνηση έχει επιτύχει κάτι το οποίο είναι τρομερό</w:t>
      </w:r>
      <w:r>
        <w:rPr>
          <w:rFonts w:eastAsia="Times New Roman"/>
          <w:szCs w:val="24"/>
        </w:rPr>
        <w:t>.</w:t>
      </w:r>
      <w:r w:rsidRPr="009A1E55">
        <w:rPr>
          <w:rFonts w:eastAsia="Times New Roman"/>
          <w:szCs w:val="24"/>
        </w:rPr>
        <w:t xml:space="preserve"> </w:t>
      </w:r>
      <w:r>
        <w:rPr>
          <w:rFonts w:eastAsia="Times New Roman"/>
          <w:szCs w:val="24"/>
        </w:rPr>
        <w:t>Α</w:t>
      </w:r>
      <w:r w:rsidRPr="009A1E55">
        <w:rPr>
          <w:rFonts w:eastAsia="Times New Roman"/>
          <w:szCs w:val="24"/>
        </w:rPr>
        <w:t xml:space="preserve">υτό </w:t>
      </w:r>
      <w:r>
        <w:rPr>
          <w:rFonts w:eastAsia="Times New Roman"/>
          <w:szCs w:val="24"/>
        </w:rPr>
        <w:t>οφείλω</w:t>
      </w:r>
      <w:r w:rsidRPr="009A1E55">
        <w:rPr>
          <w:rFonts w:eastAsia="Times New Roman"/>
          <w:szCs w:val="24"/>
        </w:rPr>
        <w:t xml:space="preserve"> να το πω</w:t>
      </w:r>
      <w:r>
        <w:rPr>
          <w:rFonts w:eastAsia="Times New Roman"/>
          <w:szCs w:val="24"/>
        </w:rPr>
        <w:t>.</w:t>
      </w:r>
      <w:r w:rsidRPr="009A1E55">
        <w:rPr>
          <w:rFonts w:eastAsia="Times New Roman"/>
          <w:szCs w:val="24"/>
        </w:rPr>
        <w:t xml:space="preserve"> Ενώ </w:t>
      </w:r>
      <w:r>
        <w:rPr>
          <w:rFonts w:eastAsia="Times New Roman"/>
          <w:szCs w:val="24"/>
        </w:rPr>
        <w:t>είχαμε τέσσερα χρόνια περιορισμών</w:t>
      </w:r>
      <w:r w:rsidRPr="009A1E55">
        <w:rPr>
          <w:rFonts w:eastAsia="Times New Roman"/>
          <w:szCs w:val="24"/>
        </w:rPr>
        <w:t xml:space="preserve"> στις προσλήψεις </w:t>
      </w:r>
      <w:r>
        <w:rPr>
          <w:rFonts w:eastAsia="Times New Roman"/>
          <w:szCs w:val="24"/>
        </w:rPr>
        <w:t>κ</w:t>
      </w:r>
      <w:r>
        <w:rPr>
          <w:rFonts w:eastAsia="Times New Roman"/>
          <w:szCs w:val="24"/>
        </w:rPr>
        <w:t xml:space="preserve">αι τις </w:t>
      </w:r>
      <w:r w:rsidRPr="009A1E55">
        <w:rPr>
          <w:rFonts w:eastAsia="Times New Roman"/>
          <w:szCs w:val="24"/>
        </w:rPr>
        <w:t>αποχωρήσεις</w:t>
      </w:r>
      <w:r>
        <w:rPr>
          <w:rFonts w:eastAsia="Times New Roman"/>
          <w:szCs w:val="24"/>
        </w:rPr>
        <w:t>, –είχαμε το πέντε προς ένα, το τέσσερα προς ένα, το τρία προς ένα-</w:t>
      </w:r>
      <w:r w:rsidRPr="009A1E55">
        <w:rPr>
          <w:rFonts w:eastAsia="Times New Roman"/>
          <w:szCs w:val="24"/>
        </w:rPr>
        <w:t xml:space="preserve"> αυτό κανονικά </w:t>
      </w:r>
      <w:r>
        <w:rPr>
          <w:rFonts w:eastAsia="Times New Roman"/>
          <w:szCs w:val="24"/>
        </w:rPr>
        <w:t>σήμαινε</w:t>
      </w:r>
      <w:r w:rsidRPr="009A1E55">
        <w:rPr>
          <w:rFonts w:eastAsia="Times New Roman"/>
          <w:szCs w:val="24"/>
        </w:rPr>
        <w:t xml:space="preserve"> ότι το δημόσιο έπρεπε να </w:t>
      </w:r>
      <w:r>
        <w:rPr>
          <w:rFonts w:eastAsia="Times New Roman"/>
          <w:szCs w:val="24"/>
        </w:rPr>
        <w:t>περιοριστεί</w:t>
      </w:r>
      <w:r w:rsidRPr="009A1E55">
        <w:rPr>
          <w:rFonts w:eastAsia="Times New Roman"/>
          <w:szCs w:val="24"/>
        </w:rPr>
        <w:t xml:space="preserve"> δραστικά</w:t>
      </w:r>
      <w:r>
        <w:rPr>
          <w:rFonts w:eastAsia="Times New Roman"/>
          <w:szCs w:val="24"/>
        </w:rPr>
        <w:t>. Ο αριθμός των δημοσίων υπαλλήλων π</w:t>
      </w:r>
      <w:r w:rsidRPr="009A1E55">
        <w:rPr>
          <w:rFonts w:eastAsia="Times New Roman"/>
          <w:szCs w:val="24"/>
        </w:rPr>
        <w:t xml:space="preserve">ράγματι είναι περίπου </w:t>
      </w:r>
      <w:r>
        <w:rPr>
          <w:rFonts w:eastAsia="Times New Roman"/>
          <w:szCs w:val="24"/>
        </w:rPr>
        <w:t>σ</w:t>
      </w:r>
      <w:r w:rsidRPr="009A1E55">
        <w:rPr>
          <w:rFonts w:eastAsia="Times New Roman"/>
          <w:szCs w:val="24"/>
        </w:rPr>
        <w:t xml:space="preserve">τον ίδιο αριθμό </w:t>
      </w:r>
      <w:r>
        <w:rPr>
          <w:rFonts w:eastAsia="Times New Roman"/>
          <w:szCs w:val="24"/>
        </w:rPr>
        <w:t>μέσα στην</w:t>
      </w:r>
      <w:r w:rsidRPr="009A1E55">
        <w:rPr>
          <w:rFonts w:eastAsia="Times New Roman"/>
          <w:szCs w:val="24"/>
        </w:rPr>
        <w:t xml:space="preserve"> τετραετία</w:t>
      </w:r>
      <w:r>
        <w:rPr>
          <w:rFonts w:eastAsia="Times New Roman"/>
          <w:szCs w:val="24"/>
        </w:rPr>
        <w:t xml:space="preserve"> -ε</w:t>
      </w:r>
      <w:r w:rsidRPr="009A1E55">
        <w:rPr>
          <w:rFonts w:eastAsia="Times New Roman"/>
          <w:szCs w:val="24"/>
        </w:rPr>
        <w:t xml:space="preserve">ίναι </w:t>
      </w:r>
      <w:r w:rsidRPr="009A1E55">
        <w:rPr>
          <w:rFonts w:eastAsia="Times New Roman"/>
          <w:szCs w:val="24"/>
        </w:rPr>
        <w:t>λίγο μειωμένος</w:t>
      </w:r>
      <w:r>
        <w:rPr>
          <w:rFonts w:eastAsia="Times New Roman"/>
          <w:szCs w:val="24"/>
        </w:rPr>
        <w:t>-, όμως έ</w:t>
      </w:r>
      <w:r w:rsidRPr="009A1E55">
        <w:rPr>
          <w:rFonts w:eastAsia="Times New Roman"/>
          <w:szCs w:val="24"/>
        </w:rPr>
        <w:t>χουμε για μεγάλη αύξηση των συμβασιούχων</w:t>
      </w:r>
      <w:r>
        <w:rPr>
          <w:rFonts w:eastAsia="Times New Roman"/>
          <w:szCs w:val="24"/>
        </w:rPr>
        <w:t>, μια μεγάλη αύξηση των μετακλητών. Τη λογική της Υπουργού</w:t>
      </w:r>
      <w:r w:rsidRPr="009A1E55">
        <w:rPr>
          <w:rFonts w:eastAsia="Times New Roman"/>
          <w:szCs w:val="24"/>
        </w:rPr>
        <w:t xml:space="preserve"> ότι θεωρούμε συμβασιούχους αυτούς που πληρώνονται από τον προϋπολογισμό</w:t>
      </w:r>
      <w:r>
        <w:rPr>
          <w:rFonts w:eastAsia="Times New Roman"/>
          <w:szCs w:val="24"/>
        </w:rPr>
        <w:t>, δεν την</w:t>
      </w:r>
      <w:r w:rsidRPr="009A1E55">
        <w:rPr>
          <w:rFonts w:eastAsia="Times New Roman"/>
          <w:szCs w:val="24"/>
        </w:rPr>
        <w:t xml:space="preserve"> καταλαβαίνω</w:t>
      </w:r>
      <w:r>
        <w:rPr>
          <w:rFonts w:eastAsia="Times New Roman"/>
          <w:szCs w:val="24"/>
        </w:rPr>
        <w:t>.</w:t>
      </w:r>
      <w:r w:rsidRPr="009A1E55">
        <w:rPr>
          <w:rFonts w:eastAsia="Times New Roman"/>
          <w:szCs w:val="24"/>
        </w:rPr>
        <w:t xml:space="preserve"> </w:t>
      </w:r>
      <w:r>
        <w:rPr>
          <w:rFonts w:eastAsia="Times New Roman"/>
          <w:szCs w:val="24"/>
        </w:rPr>
        <w:t xml:space="preserve">Αυτοί </w:t>
      </w:r>
      <w:r w:rsidRPr="009A1E55">
        <w:rPr>
          <w:rFonts w:eastAsia="Times New Roman"/>
          <w:szCs w:val="24"/>
        </w:rPr>
        <w:t>που είναι στα ανταποδοτικά</w:t>
      </w:r>
      <w:r>
        <w:rPr>
          <w:rFonts w:eastAsia="Times New Roman"/>
          <w:szCs w:val="24"/>
        </w:rPr>
        <w:t>, δ</w:t>
      </w:r>
      <w:r w:rsidRPr="009A1E55">
        <w:rPr>
          <w:rFonts w:eastAsia="Times New Roman"/>
          <w:szCs w:val="24"/>
        </w:rPr>
        <w:t>ηλαδή</w:t>
      </w:r>
      <w:r>
        <w:rPr>
          <w:rFonts w:eastAsia="Times New Roman"/>
          <w:szCs w:val="24"/>
        </w:rPr>
        <w:t xml:space="preserve">, δεν τους πληρώνει ο </w:t>
      </w:r>
      <w:r w:rsidRPr="009A1E55">
        <w:rPr>
          <w:rFonts w:eastAsia="Times New Roman"/>
          <w:szCs w:val="24"/>
        </w:rPr>
        <w:t>Έλληνας φορολογούμενος όλους</w:t>
      </w:r>
      <w:r>
        <w:rPr>
          <w:rFonts w:eastAsia="Times New Roman"/>
          <w:szCs w:val="24"/>
        </w:rPr>
        <w:t xml:space="preserve">; Εάν τους πληρώνει μέσα από τον </w:t>
      </w:r>
      <w:r w:rsidRPr="009A1E55">
        <w:rPr>
          <w:rFonts w:eastAsia="Times New Roman"/>
          <w:szCs w:val="24"/>
        </w:rPr>
        <w:t xml:space="preserve">προϋπολογισμό </w:t>
      </w:r>
      <w:r>
        <w:rPr>
          <w:rFonts w:eastAsia="Times New Roman"/>
          <w:szCs w:val="24"/>
        </w:rPr>
        <w:t xml:space="preserve">ή εάν τους </w:t>
      </w:r>
      <w:r w:rsidRPr="009A1E55">
        <w:rPr>
          <w:rFonts w:eastAsia="Times New Roman"/>
          <w:szCs w:val="24"/>
        </w:rPr>
        <w:t>πληρώνει μέσα από τα δημοτικά τέλη</w:t>
      </w:r>
      <w:r>
        <w:rPr>
          <w:rFonts w:eastAsia="Times New Roman"/>
          <w:szCs w:val="24"/>
        </w:rPr>
        <w:t>, δεν πληρώνον</w:t>
      </w:r>
      <w:r w:rsidRPr="009A1E55">
        <w:rPr>
          <w:rFonts w:eastAsia="Times New Roman"/>
          <w:szCs w:val="24"/>
        </w:rPr>
        <w:t>ται από τον Έλληνα φορολογούμενο</w:t>
      </w:r>
      <w:r>
        <w:rPr>
          <w:rFonts w:eastAsia="Times New Roman"/>
          <w:szCs w:val="24"/>
        </w:rPr>
        <w:t>,</w:t>
      </w:r>
      <w:r w:rsidRPr="009A1E55">
        <w:rPr>
          <w:rFonts w:eastAsia="Times New Roman"/>
          <w:szCs w:val="24"/>
        </w:rPr>
        <w:t xml:space="preserve"> </w:t>
      </w:r>
      <w:r>
        <w:rPr>
          <w:rFonts w:eastAsia="Times New Roman"/>
          <w:szCs w:val="24"/>
        </w:rPr>
        <w:t>α</w:t>
      </w:r>
      <w:r w:rsidRPr="009A1E55">
        <w:rPr>
          <w:rFonts w:eastAsia="Times New Roman"/>
          <w:szCs w:val="24"/>
        </w:rPr>
        <w:t>κόμα και αυτοί οι χιλιάδες συμβασιούχοι που μπορεί</w:t>
      </w:r>
      <w:r>
        <w:rPr>
          <w:rFonts w:eastAsia="Times New Roman"/>
          <w:szCs w:val="24"/>
        </w:rPr>
        <w:t>,</w:t>
      </w:r>
      <w:r w:rsidRPr="009A1E55">
        <w:rPr>
          <w:rFonts w:eastAsia="Times New Roman"/>
          <w:szCs w:val="24"/>
        </w:rPr>
        <w:t xml:space="preserve"> για παράδειγμ</w:t>
      </w:r>
      <w:r w:rsidRPr="009A1E55">
        <w:rPr>
          <w:rFonts w:eastAsia="Times New Roman"/>
          <w:szCs w:val="24"/>
        </w:rPr>
        <w:t>α</w:t>
      </w:r>
      <w:r>
        <w:rPr>
          <w:rFonts w:eastAsia="Times New Roman"/>
          <w:szCs w:val="24"/>
        </w:rPr>
        <w:t>, να</w:t>
      </w:r>
      <w:r w:rsidRPr="009A1E55">
        <w:rPr>
          <w:rFonts w:eastAsia="Times New Roman"/>
          <w:szCs w:val="24"/>
        </w:rPr>
        <w:t xml:space="preserve"> υπηρετούν στην </w:t>
      </w:r>
      <w:r>
        <w:rPr>
          <w:rFonts w:eastAsia="Times New Roman"/>
          <w:szCs w:val="24"/>
        </w:rPr>
        <w:t xml:space="preserve">καθαριότητα; </w:t>
      </w:r>
    </w:p>
    <w:p w14:paraId="499243C5"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 xml:space="preserve">Κατάφερε, λοιπόν, η Κυβέρνηση </w:t>
      </w:r>
      <w:r w:rsidRPr="009A1E55">
        <w:rPr>
          <w:rFonts w:eastAsia="Times New Roman"/>
          <w:szCs w:val="24"/>
        </w:rPr>
        <w:t xml:space="preserve">στα χρόνια αυτά των </w:t>
      </w:r>
      <w:r>
        <w:rPr>
          <w:rFonts w:eastAsia="Times New Roman"/>
          <w:szCs w:val="24"/>
        </w:rPr>
        <w:t xml:space="preserve">δήθεν περιορισμών </w:t>
      </w:r>
      <w:r w:rsidRPr="009A1E55">
        <w:rPr>
          <w:rFonts w:eastAsia="Times New Roman"/>
          <w:szCs w:val="24"/>
        </w:rPr>
        <w:t xml:space="preserve"> να αυξήσει το μισθολογικό κόστος του δημοσίου</w:t>
      </w:r>
      <w:r>
        <w:rPr>
          <w:rFonts w:eastAsia="Times New Roman"/>
          <w:szCs w:val="24"/>
        </w:rPr>
        <w:t>. Πώς αυξήθηκε το δημοσιονομικό κόστος του δημοσίου</w:t>
      </w:r>
      <w:r w:rsidRPr="009A1E55">
        <w:rPr>
          <w:rFonts w:eastAsia="Times New Roman"/>
          <w:szCs w:val="24"/>
        </w:rPr>
        <w:t xml:space="preserve"> κατά 600 εκατομμύρια</w:t>
      </w:r>
      <w:r>
        <w:rPr>
          <w:rFonts w:eastAsia="Times New Roman"/>
          <w:szCs w:val="24"/>
        </w:rPr>
        <w:t xml:space="preserve"> ευρώ, </w:t>
      </w:r>
      <w:r w:rsidRPr="009A1E55">
        <w:rPr>
          <w:rFonts w:eastAsia="Times New Roman"/>
          <w:szCs w:val="24"/>
        </w:rPr>
        <w:t xml:space="preserve">αν έχουμε τον ίδιο αριθμό </w:t>
      </w:r>
      <w:r>
        <w:rPr>
          <w:rFonts w:eastAsia="Times New Roman"/>
          <w:szCs w:val="24"/>
        </w:rPr>
        <w:t xml:space="preserve">ή </w:t>
      </w:r>
      <w:r>
        <w:rPr>
          <w:rFonts w:eastAsia="Times New Roman"/>
          <w:szCs w:val="24"/>
        </w:rPr>
        <w:t xml:space="preserve">λιγότερο αριθμό </w:t>
      </w:r>
      <w:r w:rsidRPr="009A1E55">
        <w:rPr>
          <w:rFonts w:eastAsia="Times New Roman"/>
          <w:szCs w:val="24"/>
        </w:rPr>
        <w:t>δημοσίων υπαλλήλων και συμβασιούχων και μετακλητών</w:t>
      </w:r>
      <w:r>
        <w:rPr>
          <w:rFonts w:eastAsia="Times New Roman"/>
          <w:szCs w:val="24"/>
        </w:rPr>
        <w:t>,</w:t>
      </w:r>
      <w:r w:rsidRPr="009A1E55">
        <w:rPr>
          <w:rFonts w:eastAsia="Times New Roman"/>
          <w:szCs w:val="24"/>
        </w:rPr>
        <w:t xml:space="preserve"> όπως έπρεπε να έχουμε</w:t>
      </w:r>
      <w:r>
        <w:rPr>
          <w:rFonts w:eastAsia="Times New Roman"/>
          <w:szCs w:val="24"/>
        </w:rPr>
        <w:t xml:space="preserve">; Πώς γίνεται να αυξάνει κατά </w:t>
      </w:r>
      <w:r w:rsidRPr="009A1E55">
        <w:rPr>
          <w:rFonts w:eastAsia="Times New Roman"/>
          <w:szCs w:val="24"/>
        </w:rPr>
        <w:t xml:space="preserve">600 εκατομμύρια </w:t>
      </w:r>
      <w:r>
        <w:rPr>
          <w:rFonts w:eastAsia="Times New Roman"/>
          <w:szCs w:val="24"/>
        </w:rPr>
        <w:t xml:space="preserve">ευρώ </w:t>
      </w:r>
      <w:r w:rsidRPr="009A1E55">
        <w:rPr>
          <w:rFonts w:eastAsia="Times New Roman"/>
          <w:szCs w:val="24"/>
        </w:rPr>
        <w:t xml:space="preserve">το μισθολογικό κόστος του δημοσίου κατά </w:t>
      </w:r>
      <w:r>
        <w:rPr>
          <w:rFonts w:eastAsia="Times New Roman"/>
          <w:szCs w:val="24"/>
        </w:rPr>
        <w:t>έτος; Αυτό μ</w:t>
      </w:r>
      <w:r w:rsidRPr="009A1E55">
        <w:rPr>
          <w:rFonts w:eastAsia="Times New Roman"/>
          <w:szCs w:val="24"/>
        </w:rPr>
        <w:t xml:space="preserve">όνο </w:t>
      </w:r>
      <w:r>
        <w:rPr>
          <w:rFonts w:eastAsia="Times New Roman"/>
          <w:szCs w:val="24"/>
        </w:rPr>
        <w:t>μια</w:t>
      </w:r>
      <w:r w:rsidRPr="009A1E55">
        <w:rPr>
          <w:rFonts w:eastAsia="Times New Roman"/>
          <w:szCs w:val="24"/>
        </w:rPr>
        <w:t xml:space="preserve"> </w:t>
      </w:r>
      <w:r>
        <w:rPr>
          <w:rFonts w:eastAsia="Times New Roman"/>
          <w:szCs w:val="24"/>
        </w:rPr>
        <w:t>κ</w:t>
      </w:r>
      <w:r w:rsidRPr="009A1E55">
        <w:rPr>
          <w:rFonts w:eastAsia="Times New Roman"/>
          <w:szCs w:val="24"/>
        </w:rPr>
        <w:t>υβέρνηση ΣΥΡΙΖΑ μπορούσε να το πετύχει</w:t>
      </w:r>
      <w:r>
        <w:rPr>
          <w:rFonts w:eastAsia="Times New Roman"/>
          <w:szCs w:val="24"/>
        </w:rPr>
        <w:t>. Ε</w:t>
      </w:r>
      <w:r w:rsidRPr="009A1E55">
        <w:rPr>
          <w:rFonts w:eastAsia="Times New Roman"/>
          <w:szCs w:val="24"/>
        </w:rPr>
        <w:t>ίναι μαγικό να</w:t>
      </w:r>
      <w:r w:rsidRPr="009A1E55">
        <w:rPr>
          <w:rFonts w:eastAsia="Times New Roman"/>
          <w:szCs w:val="24"/>
        </w:rPr>
        <w:t xml:space="preserve"> έχουμε περιορισμό</w:t>
      </w:r>
      <w:r>
        <w:rPr>
          <w:rFonts w:eastAsia="Times New Roman"/>
          <w:szCs w:val="24"/>
        </w:rPr>
        <w:t>, αλλά να</w:t>
      </w:r>
      <w:r w:rsidRPr="009A1E55">
        <w:rPr>
          <w:rFonts w:eastAsia="Times New Roman"/>
          <w:szCs w:val="24"/>
        </w:rPr>
        <w:t xml:space="preserve"> </w:t>
      </w:r>
      <w:r>
        <w:rPr>
          <w:rFonts w:eastAsia="Times New Roman"/>
          <w:szCs w:val="24"/>
        </w:rPr>
        <w:t>αυξάνεται το</w:t>
      </w:r>
      <w:r w:rsidRPr="009A1E55">
        <w:rPr>
          <w:rFonts w:eastAsia="Times New Roman"/>
          <w:szCs w:val="24"/>
        </w:rPr>
        <w:t xml:space="preserve"> μισθολογικό κόστος</w:t>
      </w:r>
      <w:r>
        <w:rPr>
          <w:rFonts w:eastAsia="Times New Roman"/>
          <w:szCs w:val="24"/>
        </w:rPr>
        <w:t>.</w:t>
      </w:r>
    </w:p>
    <w:p w14:paraId="499243C6"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Α</w:t>
      </w:r>
      <w:r w:rsidRPr="009A1E55">
        <w:rPr>
          <w:rFonts w:eastAsia="Times New Roman"/>
          <w:szCs w:val="24"/>
        </w:rPr>
        <w:t xml:space="preserve">υτά τα μαγικά κάποια στιγμή </w:t>
      </w:r>
      <w:r>
        <w:rPr>
          <w:rFonts w:eastAsia="Times New Roman"/>
          <w:szCs w:val="24"/>
        </w:rPr>
        <w:t>τ</w:t>
      </w:r>
      <w:r w:rsidRPr="009A1E55">
        <w:rPr>
          <w:rFonts w:eastAsia="Times New Roman"/>
          <w:szCs w:val="24"/>
        </w:rPr>
        <w:t xml:space="preserve">ελειώνουν και όταν τελειώνουν έρχεται </w:t>
      </w:r>
      <w:r>
        <w:rPr>
          <w:rFonts w:eastAsia="Times New Roman"/>
          <w:szCs w:val="24"/>
        </w:rPr>
        <w:t xml:space="preserve">και </w:t>
      </w:r>
      <w:r w:rsidRPr="009A1E55">
        <w:rPr>
          <w:rFonts w:eastAsia="Times New Roman"/>
          <w:szCs w:val="24"/>
        </w:rPr>
        <w:t>η ώρα της πληρωμής</w:t>
      </w:r>
      <w:r>
        <w:rPr>
          <w:rFonts w:eastAsia="Times New Roman"/>
          <w:szCs w:val="24"/>
        </w:rPr>
        <w:t>.</w:t>
      </w:r>
      <w:r w:rsidRPr="009A1E55">
        <w:rPr>
          <w:rFonts w:eastAsia="Times New Roman"/>
          <w:szCs w:val="24"/>
        </w:rPr>
        <w:t xml:space="preserve"> </w:t>
      </w:r>
      <w:r>
        <w:rPr>
          <w:rFonts w:eastAsia="Times New Roman"/>
          <w:szCs w:val="24"/>
        </w:rPr>
        <w:t>Σ</w:t>
      </w:r>
      <w:r w:rsidRPr="009A1E55">
        <w:rPr>
          <w:rFonts w:eastAsia="Times New Roman"/>
          <w:szCs w:val="24"/>
        </w:rPr>
        <w:t>ε λίγους μήνες θα την έχετε</w:t>
      </w:r>
      <w:r>
        <w:rPr>
          <w:rFonts w:eastAsia="Times New Roman"/>
          <w:szCs w:val="24"/>
        </w:rPr>
        <w:t>.</w:t>
      </w:r>
    </w:p>
    <w:p w14:paraId="499243C7" w14:textId="77777777" w:rsidR="00BA2908" w:rsidRDefault="00D473A4">
      <w:pPr>
        <w:tabs>
          <w:tab w:val="center" w:pos="4753"/>
          <w:tab w:val="left" w:pos="6156"/>
        </w:tabs>
        <w:spacing w:after="0" w:line="600" w:lineRule="auto"/>
        <w:ind w:firstLine="720"/>
        <w:jc w:val="both"/>
        <w:rPr>
          <w:rFonts w:eastAsia="Times New Roman"/>
          <w:szCs w:val="24"/>
        </w:rPr>
      </w:pPr>
      <w:r w:rsidRPr="009A1E55">
        <w:rPr>
          <w:rFonts w:eastAsia="Times New Roman"/>
          <w:szCs w:val="24"/>
        </w:rPr>
        <w:t>Ευχαριστώ</w:t>
      </w:r>
      <w:r>
        <w:rPr>
          <w:rFonts w:eastAsia="Times New Roman"/>
          <w:szCs w:val="24"/>
        </w:rPr>
        <w:t>,</w:t>
      </w:r>
      <w:r w:rsidRPr="009A1E55">
        <w:rPr>
          <w:rFonts w:eastAsia="Times New Roman"/>
          <w:szCs w:val="24"/>
        </w:rPr>
        <w:t xml:space="preserve"> </w:t>
      </w:r>
      <w:r>
        <w:rPr>
          <w:rFonts w:eastAsia="Times New Roman"/>
          <w:szCs w:val="24"/>
        </w:rPr>
        <w:t xml:space="preserve">κύριοι συνάδελφοι. </w:t>
      </w:r>
    </w:p>
    <w:p w14:paraId="499243C8" w14:textId="77777777" w:rsidR="00BA2908" w:rsidRDefault="00D473A4">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από την πτέρυγα της Νέας </w:t>
      </w:r>
      <w:r w:rsidRPr="00345A29">
        <w:rPr>
          <w:rFonts w:eastAsia="Times New Roman" w:cs="Times New Roman"/>
          <w:szCs w:val="24"/>
        </w:rPr>
        <w:t>Δημοκρατίας)</w:t>
      </w:r>
    </w:p>
    <w:p w14:paraId="499243C9" w14:textId="77777777" w:rsidR="00BA2908" w:rsidRDefault="00D473A4">
      <w:pPr>
        <w:spacing w:after="0" w:line="600" w:lineRule="auto"/>
        <w:ind w:firstLine="720"/>
        <w:jc w:val="both"/>
        <w:rPr>
          <w:rFonts w:eastAsia="Times New Roman" w:cs="Times New Roman"/>
          <w:szCs w:val="24"/>
        </w:rPr>
      </w:pPr>
      <w:r w:rsidRPr="006143A6">
        <w:rPr>
          <w:rFonts w:eastAsia="Times New Roman" w:cs="Times New Roman"/>
          <w:b/>
          <w:szCs w:val="24"/>
        </w:rPr>
        <w:t>ΑΝΔΡΕΑΣ ΛΟΒΕΡΔΟΣ:</w:t>
      </w:r>
      <w:r>
        <w:rPr>
          <w:rFonts w:eastAsia="Times New Roman" w:cs="Times New Roman"/>
          <w:szCs w:val="24"/>
        </w:rPr>
        <w:t xml:space="preserve"> Κύριε Πρόεδρε, θα ήθελα τον λόγο επί της διαδικασίας. </w:t>
      </w:r>
    </w:p>
    <w:p w14:paraId="499243CA" w14:textId="77777777" w:rsidR="00BA2908" w:rsidRDefault="00D473A4">
      <w:pPr>
        <w:spacing w:after="0"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Για ποιο θέμα θέλετε να μιλήσετε; </w:t>
      </w:r>
    </w:p>
    <w:p w14:paraId="499243CB" w14:textId="77777777" w:rsidR="00BA2908" w:rsidRDefault="00D473A4">
      <w:pPr>
        <w:spacing w:after="0" w:line="600" w:lineRule="auto"/>
        <w:ind w:firstLine="720"/>
        <w:jc w:val="both"/>
        <w:rPr>
          <w:rFonts w:eastAsia="Times New Roman"/>
          <w:szCs w:val="24"/>
        </w:rPr>
      </w:pPr>
      <w:r w:rsidRPr="006143A6">
        <w:rPr>
          <w:rFonts w:eastAsia="Times New Roman" w:cs="Times New Roman"/>
          <w:b/>
          <w:szCs w:val="24"/>
        </w:rPr>
        <w:t>ΑΝΔΡΕΑΣ ΛΟΒΕΡΔΟΣ:</w:t>
      </w:r>
      <w:r>
        <w:rPr>
          <w:rFonts w:eastAsia="Times New Roman"/>
          <w:szCs w:val="24"/>
        </w:rPr>
        <w:t xml:space="preserve"> Για ένα θέμα </w:t>
      </w:r>
      <w:r w:rsidRPr="009A1E55">
        <w:rPr>
          <w:rFonts w:eastAsia="Times New Roman"/>
          <w:szCs w:val="24"/>
        </w:rPr>
        <w:t>τάξης</w:t>
      </w:r>
      <w:r>
        <w:rPr>
          <w:rFonts w:eastAsia="Times New Roman"/>
          <w:szCs w:val="24"/>
        </w:rPr>
        <w:t>,</w:t>
      </w:r>
      <w:r w:rsidRPr="009A1E55">
        <w:rPr>
          <w:rFonts w:eastAsia="Times New Roman"/>
          <w:szCs w:val="24"/>
        </w:rPr>
        <w:t xml:space="preserve"> </w:t>
      </w:r>
      <w:r>
        <w:rPr>
          <w:rFonts w:eastAsia="Times New Roman"/>
          <w:szCs w:val="24"/>
        </w:rPr>
        <w:t>που αφορά</w:t>
      </w:r>
      <w:r w:rsidRPr="009A1E55">
        <w:rPr>
          <w:rFonts w:eastAsia="Times New Roman"/>
          <w:szCs w:val="24"/>
        </w:rPr>
        <w:t xml:space="preserve"> τη σύνθεση της </w:t>
      </w:r>
      <w:r>
        <w:rPr>
          <w:rFonts w:eastAsia="Times New Roman"/>
          <w:szCs w:val="24"/>
        </w:rPr>
        <w:t>Α</w:t>
      </w:r>
      <w:r w:rsidRPr="009A1E55">
        <w:rPr>
          <w:rFonts w:eastAsia="Times New Roman"/>
          <w:szCs w:val="24"/>
        </w:rPr>
        <w:t>ίθουσας</w:t>
      </w:r>
      <w:r>
        <w:rPr>
          <w:rFonts w:eastAsia="Times New Roman"/>
          <w:szCs w:val="24"/>
        </w:rPr>
        <w:t>.</w:t>
      </w:r>
    </w:p>
    <w:p w14:paraId="499243CC" w14:textId="77777777" w:rsidR="00BA2908" w:rsidRDefault="00D473A4">
      <w:pPr>
        <w:spacing w:after="0" w:line="600" w:lineRule="auto"/>
        <w:ind w:firstLine="720"/>
        <w:jc w:val="both"/>
        <w:rPr>
          <w:rFonts w:eastAsia="Times New Roman"/>
          <w:szCs w:val="24"/>
        </w:rPr>
      </w:pPr>
      <w:r>
        <w:rPr>
          <w:rFonts w:eastAsia="Times New Roman"/>
          <w:szCs w:val="24"/>
        </w:rPr>
        <w:lastRenderedPageBreak/>
        <w:t>Χ</w:t>
      </w:r>
      <w:r w:rsidRPr="009A1E55">
        <w:rPr>
          <w:rFonts w:eastAsia="Times New Roman"/>
          <w:szCs w:val="24"/>
        </w:rPr>
        <w:t>θες</w:t>
      </w:r>
      <w:r>
        <w:rPr>
          <w:rFonts w:eastAsia="Times New Roman"/>
          <w:szCs w:val="24"/>
        </w:rPr>
        <w:t>, ο κ.</w:t>
      </w:r>
      <w:r w:rsidRPr="009A1E55">
        <w:rPr>
          <w:rFonts w:eastAsia="Times New Roman"/>
          <w:szCs w:val="24"/>
        </w:rPr>
        <w:t xml:space="preserve"> </w:t>
      </w:r>
      <w:proofErr w:type="spellStart"/>
      <w:r w:rsidRPr="009A1E55">
        <w:rPr>
          <w:rFonts w:eastAsia="Times New Roman"/>
          <w:szCs w:val="24"/>
        </w:rPr>
        <w:t>Τσακαλώτος</w:t>
      </w:r>
      <w:proofErr w:type="spellEnd"/>
      <w:r>
        <w:rPr>
          <w:rFonts w:eastAsia="Times New Roman"/>
          <w:szCs w:val="24"/>
        </w:rPr>
        <w:t>,</w:t>
      </w:r>
      <w:r w:rsidRPr="009A1E55">
        <w:rPr>
          <w:rFonts w:eastAsia="Times New Roman"/>
          <w:szCs w:val="24"/>
        </w:rPr>
        <w:t xml:space="preserve"> στα</w:t>
      </w:r>
      <w:r w:rsidRPr="009A1E55">
        <w:rPr>
          <w:rFonts w:eastAsia="Times New Roman"/>
          <w:szCs w:val="24"/>
        </w:rPr>
        <w:t xml:space="preserve"> ξαφνικά</w:t>
      </w:r>
      <w:r>
        <w:rPr>
          <w:rFonts w:eastAsia="Times New Roman"/>
          <w:szCs w:val="24"/>
        </w:rPr>
        <w:t>,</w:t>
      </w:r>
      <w:r w:rsidRPr="009A1E55">
        <w:rPr>
          <w:rFonts w:eastAsia="Times New Roman"/>
          <w:szCs w:val="24"/>
        </w:rPr>
        <w:t xml:space="preserve"> έκανε </w:t>
      </w:r>
      <w:r>
        <w:rPr>
          <w:rFonts w:eastAsia="Times New Roman"/>
          <w:szCs w:val="24"/>
        </w:rPr>
        <w:t>μια</w:t>
      </w:r>
      <w:r w:rsidRPr="009A1E55">
        <w:rPr>
          <w:rFonts w:eastAsia="Times New Roman"/>
          <w:szCs w:val="24"/>
        </w:rPr>
        <w:t xml:space="preserve"> παρατήρηση για την κατάσταση στην </w:t>
      </w:r>
      <w:r>
        <w:rPr>
          <w:rFonts w:eastAsia="Times New Roman"/>
          <w:szCs w:val="24"/>
        </w:rPr>
        <w:t>Α</w:t>
      </w:r>
      <w:r w:rsidRPr="009A1E55">
        <w:rPr>
          <w:rFonts w:eastAsia="Times New Roman"/>
          <w:szCs w:val="24"/>
        </w:rPr>
        <w:t xml:space="preserve">ίθουσα και </w:t>
      </w:r>
      <w:r>
        <w:rPr>
          <w:rFonts w:eastAsia="Times New Roman"/>
          <w:szCs w:val="24"/>
        </w:rPr>
        <w:t>α</w:t>
      </w:r>
      <w:r w:rsidRPr="009A1E55">
        <w:rPr>
          <w:rFonts w:eastAsia="Times New Roman"/>
          <w:szCs w:val="24"/>
        </w:rPr>
        <w:t xml:space="preserve">ναφέρθηκε στην Αξιωματική Αντιπολίτευση και σε </w:t>
      </w:r>
      <w:r>
        <w:rPr>
          <w:rFonts w:eastAsia="Times New Roman"/>
          <w:szCs w:val="24"/>
        </w:rPr>
        <w:t>ε</w:t>
      </w:r>
      <w:r w:rsidRPr="009A1E55">
        <w:rPr>
          <w:rFonts w:eastAsia="Times New Roman"/>
          <w:szCs w:val="24"/>
        </w:rPr>
        <w:t>μάς</w:t>
      </w:r>
      <w:r>
        <w:rPr>
          <w:rFonts w:eastAsia="Times New Roman"/>
          <w:szCs w:val="24"/>
        </w:rPr>
        <w:t>.</w:t>
      </w:r>
      <w:r w:rsidRPr="009A1E55">
        <w:rPr>
          <w:rFonts w:eastAsia="Times New Roman"/>
          <w:szCs w:val="24"/>
        </w:rPr>
        <w:t xml:space="preserve"> </w:t>
      </w:r>
      <w:r>
        <w:rPr>
          <w:rFonts w:eastAsia="Times New Roman"/>
          <w:szCs w:val="24"/>
        </w:rPr>
        <w:t>Είπε ότι έχουμε από έναν Βουλευτή εδώ και δεν είναι αυτό σωστό κ.λπ.</w:t>
      </w:r>
      <w:r>
        <w:rPr>
          <w:rFonts w:eastAsia="Times New Roman"/>
          <w:szCs w:val="24"/>
        </w:rPr>
        <w:t>.</w:t>
      </w:r>
      <w:r>
        <w:rPr>
          <w:rFonts w:eastAsia="Times New Roman"/>
          <w:szCs w:val="24"/>
        </w:rPr>
        <w:t xml:space="preserve"> </w:t>
      </w:r>
    </w:p>
    <w:p w14:paraId="499243CD" w14:textId="77777777" w:rsidR="00BA2908" w:rsidRDefault="00D473A4">
      <w:pPr>
        <w:spacing w:after="0" w:line="600" w:lineRule="auto"/>
        <w:ind w:firstLine="720"/>
        <w:jc w:val="both"/>
        <w:rPr>
          <w:rFonts w:eastAsia="Times New Roman"/>
          <w:szCs w:val="24"/>
        </w:rPr>
      </w:pPr>
      <w:r>
        <w:rPr>
          <w:rFonts w:eastAsia="Times New Roman"/>
          <w:szCs w:val="24"/>
        </w:rPr>
        <w:t xml:space="preserve">Πήρα τον λόγο και είπα στον κύριο Υπουργό ότι </w:t>
      </w:r>
      <w:r w:rsidRPr="009A1E55">
        <w:rPr>
          <w:rFonts w:eastAsia="Times New Roman"/>
          <w:szCs w:val="24"/>
        </w:rPr>
        <w:t>αναλογικά εμείς και</w:t>
      </w:r>
      <w:r w:rsidRPr="009A1E55">
        <w:rPr>
          <w:rFonts w:eastAsia="Times New Roman"/>
          <w:szCs w:val="24"/>
        </w:rPr>
        <w:t xml:space="preserve"> έχουμε μιλήσει πολύ σήμερα και </w:t>
      </w:r>
      <w:r>
        <w:rPr>
          <w:rFonts w:eastAsia="Times New Roman"/>
          <w:szCs w:val="24"/>
        </w:rPr>
        <w:t xml:space="preserve">εν </w:t>
      </w:r>
      <w:r w:rsidRPr="009A1E55">
        <w:rPr>
          <w:rFonts w:eastAsia="Times New Roman"/>
          <w:szCs w:val="24"/>
        </w:rPr>
        <w:t xml:space="preserve">πάση </w:t>
      </w:r>
      <w:proofErr w:type="spellStart"/>
      <w:r w:rsidRPr="009A1E55">
        <w:rPr>
          <w:rFonts w:eastAsia="Times New Roman"/>
          <w:szCs w:val="24"/>
        </w:rPr>
        <w:t>περιπτώσει</w:t>
      </w:r>
      <w:proofErr w:type="spellEnd"/>
      <w:r w:rsidRPr="009A1E55">
        <w:rPr>
          <w:rFonts w:eastAsia="Times New Roman"/>
          <w:szCs w:val="24"/>
        </w:rPr>
        <w:t xml:space="preserve"> κάθε κόμμα</w:t>
      </w:r>
      <w:r>
        <w:rPr>
          <w:rFonts w:eastAsia="Times New Roman"/>
          <w:szCs w:val="24"/>
        </w:rPr>
        <w:t>,</w:t>
      </w:r>
      <w:r w:rsidRPr="009A1E55">
        <w:rPr>
          <w:rFonts w:eastAsia="Times New Roman"/>
          <w:szCs w:val="24"/>
        </w:rPr>
        <w:t xml:space="preserve"> ανάλογα με την </w:t>
      </w:r>
      <w:r>
        <w:rPr>
          <w:rFonts w:eastAsia="Times New Roman"/>
          <w:szCs w:val="24"/>
        </w:rPr>
        <w:t xml:space="preserve">κοινοβουλευτική ομάδα </w:t>
      </w:r>
      <w:r w:rsidRPr="009A1E55">
        <w:rPr>
          <w:rFonts w:eastAsia="Times New Roman"/>
          <w:szCs w:val="24"/>
        </w:rPr>
        <w:t>που διαθέτει</w:t>
      </w:r>
      <w:r>
        <w:rPr>
          <w:rFonts w:eastAsia="Times New Roman"/>
          <w:szCs w:val="24"/>
        </w:rPr>
        <w:t>,</w:t>
      </w:r>
      <w:r w:rsidRPr="009A1E55">
        <w:rPr>
          <w:rFonts w:eastAsia="Times New Roman"/>
          <w:szCs w:val="24"/>
        </w:rPr>
        <w:t xml:space="preserve"> έχει και παρουσία</w:t>
      </w:r>
      <w:r>
        <w:rPr>
          <w:rFonts w:eastAsia="Times New Roman"/>
          <w:szCs w:val="24"/>
        </w:rPr>
        <w:t xml:space="preserve">. </w:t>
      </w:r>
    </w:p>
    <w:p w14:paraId="499243CE" w14:textId="77777777" w:rsidR="00BA2908" w:rsidRDefault="00D473A4">
      <w:pPr>
        <w:spacing w:after="0" w:line="600" w:lineRule="auto"/>
        <w:ind w:firstLine="720"/>
        <w:jc w:val="both"/>
        <w:rPr>
          <w:rFonts w:eastAsia="Times New Roman"/>
          <w:szCs w:val="24"/>
        </w:rPr>
      </w:pPr>
      <w:r>
        <w:rPr>
          <w:rFonts w:eastAsia="Times New Roman"/>
          <w:szCs w:val="24"/>
        </w:rPr>
        <w:t xml:space="preserve">Ρίξτε μια ματιά στην Αίθουσα, κύριε Πρόεδρε. Δείτε τις </w:t>
      </w:r>
      <w:r>
        <w:rPr>
          <w:rFonts w:eastAsia="Times New Roman"/>
          <w:szCs w:val="24"/>
        </w:rPr>
        <w:t>Κ</w:t>
      </w:r>
      <w:r>
        <w:rPr>
          <w:rFonts w:eastAsia="Times New Roman"/>
          <w:szCs w:val="24"/>
        </w:rPr>
        <w:t xml:space="preserve">οινοβουλευτικές </w:t>
      </w:r>
      <w:r>
        <w:rPr>
          <w:rFonts w:eastAsia="Times New Roman"/>
          <w:szCs w:val="24"/>
        </w:rPr>
        <w:t>Ο</w:t>
      </w:r>
      <w:r>
        <w:rPr>
          <w:rFonts w:eastAsia="Times New Roman"/>
          <w:szCs w:val="24"/>
        </w:rPr>
        <w:t>μάδες. Δείτε την Πλειοψηφία. Σας παρακαλώ πολύ, σ</w:t>
      </w:r>
      <w:r>
        <w:rPr>
          <w:rFonts w:eastAsia="Times New Roman"/>
          <w:szCs w:val="24"/>
        </w:rPr>
        <w:t xml:space="preserve">υντάξτε και ένα πρακτικό </w:t>
      </w:r>
      <w:r w:rsidRPr="009A1E55">
        <w:rPr>
          <w:rFonts w:eastAsia="Times New Roman"/>
          <w:szCs w:val="24"/>
        </w:rPr>
        <w:t>και στείλτε το στον κ</w:t>
      </w:r>
      <w:r>
        <w:rPr>
          <w:rFonts w:eastAsia="Times New Roman"/>
          <w:szCs w:val="24"/>
        </w:rPr>
        <w:t>.</w:t>
      </w:r>
      <w:r w:rsidRPr="009A1E55">
        <w:rPr>
          <w:rFonts w:eastAsia="Times New Roman"/>
          <w:szCs w:val="24"/>
        </w:rPr>
        <w:t xml:space="preserve"> </w:t>
      </w:r>
      <w:proofErr w:type="spellStart"/>
      <w:r>
        <w:rPr>
          <w:rFonts w:eastAsia="Times New Roman"/>
          <w:szCs w:val="24"/>
        </w:rPr>
        <w:t>Τ</w:t>
      </w:r>
      <w:r w:rsidRPr="009A1E55">
        <w:rPr>
          <w:rFonts w:eastAsia="Times New Roman"/>
          <w:szCs w:val="24"/>
        </w:rPr>
        <w:t>σακαλώτο</w:t>
      </w:r>
      <w:proofErr w:type="spellEnd"/>
      <w:r w:rsidRPr="009A1E55">
        <w:rPr>
          <w:rFonts w:eastAsia="Times New Roman"/>
          <w:szCs w:val="24"/>
        </w:rPr>
        <w:t xml:space="preserve"> για να μη</w:t>
      </w:r>
      <w:r>
        <w:rPr>
          <w:rFonts w:eastAsia="Times New Roman"/>
          <w:szCs w:val="24"/>
        </w:rPr>
        <w:t>ν</w:t>
      </w:r>
      <w:r w:rsidRPr="009A1E55">
        <w:rPr>
          <w:rFonts w:eastAsia="Times New Roman"/>
          <w:szCs w:val="24"/>
        </w:rPr>
        <w:t xml:space="preserve"> μας ξανακάνει πάλι </w:t>
      </w:r>
      <w:r>
        <w:rPr>
          <w:rFonts w:eastAsia="Times New Roman"/>
          <w:szCs w:val="24"/>
        </w:rPr>
        <w:t xml:space="preserve">τέτοιες παρατηρήσεις. </w:t>
      </w:r>
    </w:p>
    <w:p w14:paraId="499243CF" w14:textId="77777777" w:rsidR="00BA2908" w:rsidRDefault="00D473A4">
      <w:pPr>
        <w:spacing w:after="0" w:line="600" w:lineRule="auto"/>
        <w:ind w:firstLine="720"/>
        <w:jc w:val="both"/>
        <w:rPr>
          <w:rFonts w:eastAsia="Times New Roman"/>
          <w:szCs w:val="24"/>
        </w:rPr>
      </w:pPr>
      <w:r>
        <w:rPr>
          <w:rFonts w:eastAsia="Times New Roman"/>
          <w:szCs w:val="24"/>
        </w:rPr>
        <w:t>Ε</w:t>
      </w:r>
      <w:r w:rsidRPr="009A1E55">
        <w:rPr>
          <w:rFonts w:eastAsia="Times New Roman"/>
          <w:szCs w:val="24"/>
        </w:rPr>
        <w:t>υχαριστώ</w:t>
      </w:r>
      <w:r>
        <w:rPr>
          <w:rFonts w:eastAsia="Times New Roman"/>
          <w:szCs w:val="24"/>
        </w:rPr>
        <w:t>.</w:t>
      </w:r>
    </w:p>
    <w:p w14:paraId="499243D0" w14:textId="77777777" w:rsidR="00BA2908" w:rsidRDefault="00D473A4">
      <w:pPr>
        <w:spacing w:after="0" w:line="600" w:lineRule="auto"/>
        <w:ind w:firstLine="720"/>
        <w:jc w:val="both"/>
        <w:rPr>
          <w:rFonts w:eastAsia="Times New Roman"/>
          <w:szCs w:val="24"/>
        </w:rPr>
      </w:pPr>
      <w:r w:rsidRPr="00CB1BBA">
        <w:rPr>
          <w:rFonts w:eastAsia="Times New Roman"/>
          <w:b/>
          <w:szCs w:val="24"/>
        </w:rPr>
        <w:t xml:space="preserve">ΠΡΟΕΔΡΕΥΩΝ (Δημήτριος </w:t>
      </w:r>
      <w:proofErr w:type="spellStart"/>
      <w:r w:rsidRPr="00CB1BBA">
        <w:rPr>
          <w:rFonts w:eastAsia="Times New Roman"/>
          <w:b/>
          <w:szCs w:val="24"/>
        </w:rPr>
        <w:t>Κρεμαστινός</w:t>
      </w:r>
      <w:proofErr w:type="spellEnd"/>
      <w:r w:rsidRPr="00CB1BBA">
        <w:rPr>
          <w:rFonts w:eastAsia="Times New Roman"/>
          <w:b/>
          <w:szCs w:val="24"/>
        </w:rPr>
        <w:t>):</w:t>
      </w:r>
      <w:r>
        <w:rPr>
          <w:rFonts w:eastAsia="Times New Roman"/>
          <w:szCs w:val="24"/>
        </w:rPr>
        <w:t xml:space="preserve"> Και εγώ ευχαριστώ. </w:t>
      </w:r>
    </w:p>
    <w:p w14:paraId="499243D1" w14:textId="77777777" w:rsidR="00BA2908" w:rsidRDefault="00D473A4">
      <w:pPr>
        <w:spacing w:after="0" w:line="600" w:lineRule="auto"/>
        <w:ind w:firstLine="720"/>
        <w:jc w:val="both"/>
        <w:rPr>
          <w:rFonts w:eastAsia="Times New Roman"/>
          <w:szCs w:val="24"/>
        </w:rPr>
      </w:pPr>
      <w:r>
        <w:rPr>
          <w:rFonts w:eastAsia="Times New Roman"/>
          <w:szCs w:val="24"/>
        </w:rPr>
        <w:t xml:space="preserve">Τον λόγο έχει ο Βουλευτής του ΣΥΡΙΖΑ κ. </w:t>
      </w:r>
      <w:proofErr w:type="spellStart"/>
      <w:r>
        <w:rPr>
          <w:rFonts w:eastAsia="Times New Roman"/>
          <w:szCs w:val="24"/>
        </w:rPr>
        <w:t>Δέδες</w:t>
      </w:r>
      <w:proofErr w:type="spellEnd"/>
      <w:r>
        <w:rPr>
          <w:rFonts w:eastAsia="Times New Roman"/>
          <w:szCs w:val="24"/>
        </w:rPr>
        <w:t xml:space="preserve">. </w:t>
      </w:r>
    </w:p>
    <w:p w14:paraId="499243D2" w14:textId="77777777" w:rsidR="00BA2908" w:rsidRDefault="00D473A4">
      <w:pPr>
        <w:tabs>
          <w:tab w:val="left" w:pos="2940"/>
        </w:tabs>
        <w:spacing w:after="0" w:line="600" w:lineRule="auto"/>
        <w:ind w:firstLine="720"/>
        <w:jc w:val="both"/>
        <w:rPr>
          <w:rFonts w:eastAsia="Times New Roman"/>
          <w:bCs/>
          <w:szCs w:val="24"/>
        </w:rPr>
      </w:pPr>
      <w:r w:rsidRPr="007B207B">
        <w:rPr>
          <w:rFonts w:eastAsia="Times New Roman"/>
          <w:b/>
          <w:bCs/>
          <w:szCs w:val="24"/>
        </w:rPr>
        <w:t>ΙΩΑΝΝΗΣ ΔΕΔΕΣ:</w:t>
      </w:r>
      <w:r>
        <w:rPr>
          <w:rFonts w:eastAsia="Times New Roman"/>
          <w:bCs/>
          <w:szCs w:val="24"/>
        </w:rPr>
        <w:t xml:space="preserve"> Κυρία Υπουργέ και κύριοι Υπουργοί, αγ</w:t>
      </w:r>
      <w:r w:rsidRPr="00DE44ED">
        <w:rPr>
          <w:rFonts w:eastAsia="Times New Roman"/>
          <w:bCs/>
          <w:szCs w:val="24"/>
        </w:rPr>
        <w:t xml:space="preserve">απητές </w:t>
      </w:r>
      <w:r>
        <w:rPr>
          <w:rFonts w:eastAsia="Times New Roman"/>
          <w:bCs/>
          <w:szCs w:val="24"/>
        </w:rPr>
        <w:t xml:space="preserve">και αγαπητοί </w:t>
      </w:r>
      <w:r w:rsidRPr="00DE44ED">
        <w:rPr>
          <w:rFonts w:eastAsia="Times New Roman"/>
          <w:bCs/>
          <w:szCs w:val="24"/>
        </w:rPr>
        <w:t>συνάδελφοι</w:t>
      </w:r>
      <w:r>
        <w:rPr>
          <w:rFonts w:eastAsia="Times New Roman"/>
          <w:bCs/>
          <w:szCs w:val="24"/>
        </w:rPr>
        <w:t>,</w:t>
      </w:r>
      <w:r w:rsidRPr="00DE44ED">
        <w:rPr>
          <w:rFonts w:eastAsia="Times New Roman"/>
          <w:bCs/>
          <w:szCs w:val="24"/>
        </w:rPr>
        <w:t xml:space="preserve"> καλούμαστε να πρωτοτυπήσουμε όχι για το </w:t>
      </w:r>
      <w:proofErr w:type="spellStart"/>
      <w:r w:rsidRPr="00DE44ED">
        <w:rPr>
          <w:rFonts w:eastAsia="Times New Roman"/>
          <w:bCs/>
          <w:szCs w:val="24"/>
        </w:rPr>
        <w:t>φαίνεσθαι</w:t>
      </w:r>
      <w:proofErr w:type="spellEnd"/>
      <w:r>
        <w:rPr>
          <w:rFonts w:eastAsia="Times New Roman"/>
          <w:bCs/>
          <w:szCs w:val="24"/>
        </w:rPr>
        <w:t>,</w:t>
      </w:r>
      <w:r w:rsidRPr="00DE44ED">
        <w:rPr>
          <w:rFonts w:eastAsia="Times New Roman"/>
          <w:bCs/>
          <w:szCs w:val="24"/>
        </w:rPr>
        <w:t xml:space="preserve"> αλλά για το είναι στη</w:t>
      </w:r>
      <w:r>
        <w:rPr>
          <w:rFonts w:eastAsia="Times New Roman"/>
          <w:bCs/>
          <w:szCs w:val="24"/>
        </w:rPr>
        <w:t xml:space="preserve"> σημερινή μας συζήτηση επί του προϋπολογισμού, να </w:t>
      </w:r>
      <w:r w:rsidRPr="00DE44ED">
        <w:rPr>
          <w:rFonts w:eastAsia="Times New Roman"/>
          <w:bCs/>
          <w:szCs w:val="24"/>
        </w:rPr>
        <w:t xml:space="preserve"> πούμε τι είναι αυτός και π</w:t>
      </w:r>
      <w:r>
        <w:rPr>
          <w:rFonts w:eastAsia="Times New Roman"/>
          <w:bCs/>
          <w:szCs w:val="24"/>
        </w:rPr>
        <w:t>ώ</w:t>
      </w:r>
      <w:r w:rsidRPr="00DE44ED">
        <w:rPr>
          <w:rFonts w:eastAsia="Times New Roman"/>
          <w:bCs/>
          <w:szCs w:val="24"/>
        </w:rPr>
        <w:t xml:space="preserve">ς </w:t>
      </w:r>
      <w:r>
        <w:rPr>
          <w:rFonts w:eastAsia="Times New Roman"/>
          <w:bCs/>
          <w:szCs w:val="24"/>
        </w:rPr>
        <w:t>επιμερίζει τις υποχρεώσεις του κ</w:t>
      </w:r>
      <w:r w:rsidRPr="00DE44ED">
        <w:rPr>
          <w:rFonts w:eastAsia="Times New Roman"/>
          <w:bCs/>
          <w:szCs w:val="24"/>
        </w:rPr>
        <w:t>ρά</w:t>
      </w:r>
      <w:r w:rsidRPr="00DE44ED">
        <w:rPr>
          <w:rFonts w:eastAsia="Times New Roman"/>
          <w:bCs/>
          <w:szCs w:val="24"/>
        </w:rPr>
        <w:t>τους απέναντι στους πολίτες</w:t>
      </w:r>
      <w:r>
        <w:rPr>
          <w:rFonts w:eastAsia="Times New Roman"/>
          <w:bCs/>
          <w:szCs w:val="24"/>
        </w:rPr>
        <w:t>.</w:t>
      </w:r>
    </w:p>
    <w:p w14:paraId="499243D3"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Το λέω αυτό, </w:t>
      </w:r>
      <w:r w:rsidRPr="00DE44ED">
        <w:rPr>
          <w:rFonts w:eastAsia="Times New Roman"/>
          <w:bCs/>
          <w:szCs w:val="24"/>
        </w:rPr>
        <w:t>διότι γίναμε μάρτυρες των τοποθετήσεων της Νέας Δημοκρατίας και του ΠΑΣΟΚ περ</w:t>
      </w:r>
      <w:r>
        <w:rPr>
          <w:rFonts w:eastAsia="Times New Roman"/>
          <w:bCs/>
          <w:szCs w:val="24"/>
        </w:rPr>
        <w:t>ί περιορισμού του Προγράμματος των Δημοσίων Ε</w:t>
      </w:r>
      <w:r w:rsidRPr="00DE44ED">
        <w:rPr>
          <w:rFonts w:eastAsia="Times New Roman"/>
          <w:bCs/>
          <w:szCs w:val="24"/>
        </w:rPr>
        <w:t>πενδύσεων</w:t>
      </w:r>
      <w:r>
        <w:rPr>
          <w:rFonts w:eastAsia="Times New Roman"/>
          <w:bCs/>
          <w:szCs w:val="24"/>
        </w:rPr>
        <w:t>.</w:t>
      </w:r>
    </w:p>
    <w:p w14:paraId="499243D4"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lastRenderedPageBreak/>
        <w:t>Το Π</w:t>
      </w:r>
      <w:r w:rsidRPr="00DE44ED">
        <w:rPr>
          <w:rFonts w:eastAsia="Times New Roman"/>
          <w:bCs/>
          <w:szCs w:val="24"/>
        </w:rPr>
        <w:t xml:space="preserve">ρόγραμμα Δημοσίων Επενδύσεων του </w:t>
      </w:r>
      <w:r>
        <w:rPr>
          <w:rFonts w:eastAsia="Times New Roman"/>
          <w:bCs/>
          <w:szCs w:val="24"/>
        </w:rPr>
        <w:t>20</w:t>
      </w:r>
      <w:r w:rsidRPr="00DE44ED">
        <w:rPr>
          <w:rFonts w:eastAsia="Times New Roman"/>
          <w:bCs/>
          <w:szCs w:val="24"/>
        </w:rPr>
        <w:t xml:space="preserve">19 είναι το μεγαλύτερο της </w:t>
      </w:r>
      <w:r>
        <w:rPr>
          <w:rFonts w:eastAsia="Times New Roman"/>
          <w:bCs/>
          <w:szCs w:val="24"/>
        </w:rPr>
        <w:t>οκταετίας</w:t>
      </w:r>
      <w:r w:rsidRPr="00DE44ED">
        <w:rPr>
          <w:rFonts w:eastAsia="Times New Roman"/>
          <w:bCs/>
          <w:szCs w:val="24"/>
        </w:rPr>
        <w:t xml:space="preserve"> με ύψ</w:t>
      </w:r>
      <w:r w:rsidRPr="00DE44ED">
        <w:rPr>
          <w:rFonts w:eastAsia="Times New Roman"/>
          <w:bCs/>
          <w:szCs w:val="24"/>
        </w:rPr>
        <w:t xml:space="preserve">ος 6 </w:t>
      </w:r>
      <w:r>
        <w:rPr>
          <w:rFonts w:eastAsia="Times New Roman"/>
          <w:bCs/>
          <w:szCs w:val="24"/>
        </w:rPr>
        <w:t>δισεκατομμυρίων</w:t>
      </w:r>
      <w:r w:rsidRPr="00DE44ED">
        <w:rPr>
          <w:rFonts w:eastAsia="Times New Roman"/>
          <w:bCs/>
          <w:szCs w:val="24"/>
        </w:rPr>
        <w:t xml:space="preserve"> 750 εκατομμυρίων σε τομείς</w:t>
      </w:r>
      <w:r>
        <w:rPr>
          <w:rFonts w:eastAsia="Times New Roman"/>
          <w:bCs/>
          <w:szCs w:val="24"/>
        </w:rPr>
        <w:t>,</w:t>
      </w:r>
      <w:r w:rsidRPr="00DE44ED">
        <w:rPr>
          <w:rFonts w:eastAsia="Times New Roman"/>
          <w:bCs/>
          <w:szCs w:val="24"/>
        </w:rPr>
        <w:t xml:space="preserve"> όπως </w:t>
      </w:r>
      <w:r>
        <w:rPr>
          <w:rFonts w:eastAsia="Times New Roman"/>
          <w:bCs/>
          <w:szCs w:val="24"/>
        </w:rPr>
        <w:t>ο</w:t>
      </w:r>
      <w:r w:rsidRPr="00DE44ED">
        <w:rPr>
          <w:rFonts w:eastAsia="Times New Roman"/>
          <w:bCs/>
          <w:szCs w:val="24"/>
        </w:rPr>
        <w:t>ι υποδομές</w:t>
      </w:r>
      <w:r>
        <w:rPr>
          <w:rFonts w:eastAsia="Times New Roman"/>
          <w:bCs/>
          <w:szCs w:val="24"/>
        </w:rPr>
        <w:t>,</w:t>
      </w:r>
      <w:r w:rsidRPr="00DE44ED">
        <w:rPr>
          <w:rFonts w:eastAsia="Times New Roman"/>
          <w:bCs/>
          <w:szCs w:val="24"/>
        </w:rPr>
        <w:t xml:space="preserve"> η επιχειρηματικότητα</w:t>
      </w:r>
      <w:r>
        <w:rPr>
          <w:rFonts w:eastAsia="Times New Roman"/>
          <w:bCs/>
          <w:szCs w:val="24"/>
        </w:rPr>
        <w:t>, η</w:t>
      </w:r>
      <w:r w:rsidRPr="00DE44ED">
        <w:rPr>
          <w:rFonts w:eastAsia="Times New Roman"/>
          <w:bCs/>
          <w:szCs w:val="24"/>
        </w:rPr>
        <w:t xml:space="preserve"> απασχόληση</w:t>
      </w:r>
      <w:r>
        <w:rPr>
          <w:rFonts w:eastAsia="Times New Roman"/>
          <w:bCs/>
          <w:szCs w:val="24"/>
        </w:rPr>
        <w:t>,</w:t>
      </w:r>
      <w:r w:rsidRPr="00DE44ED">
        <w:rPr>
          <w:rFonts w:eastAsia="Times New Roman"/>
          <w:bCs/>
          <w:szCs w:val="24"/>
        </w:rPr>
        <w:t xml:space="preserve"> </w:t>
      </w:r>
      <w:r>
        <w:rPr>
          <w:rFonts w:eastAsia="Times New Roman"/>
          <w:bCs/>
          <w:szCs w:val="24"/>
        </w:rPr>
        <w:t xml:space="preserve">η </w:t>
      </w:r>
      <w:r w:rsidRPr="00DE44ED">
        <w:rPr>
          <w:rFonts w:eastAsia="Times New Roman"/>
          <w:bCs/>
          <w:szCs w:val="24"/>
        </w:rPr>
        <w:t xml:space="preserve">υγεία και </w:t>
      </w:r>
      <w:r>
        <w:rPr>
          <w:rFonts w:eastAsia="Times New Roman"/>
          <w:bCs/>
          <w:szCs w:val="24"/>
        </w:rPr>
        <w:t xml:space="preserve">η </w:t>
      </w:r>
      <w:r w:rsidRPr="00DE44ED">
        <w:rPr>
          <w:rFonts w:eastAsia="Times New Roman"/>
          <w:bCs/>
          <w:szCs w:val="24"/>
        </w:rPr>
        <w:t>παιδεία</w:t>
      </w:r>
      <w:r>
        <w:rPr>
          <w:rFonts w:eastAsia="Times New Roman"/>
          <w:bCs/>
          <w:szCs w:val="24"/>
        </w:rPr>
        <w:t>. Το ζήτημα των δημοσίων ε</w:t>
      </w:r>
      <w:r w:rsidRPr="00DE44ED">
        <w:rPr>
          <w:rFonts w:eastAsia="Times New Roman"/>
          <w:bCs/>
          <w:szCs w:val="24"/>
        </w:rPr>
        <w:t>πενδύσεων είναι παρά</w:t>
      </w:r>
      <w:r>
        <w:rPr>
          <w:rFonts w:eastAsia="Times New Roman"/>
          <w:bCs/>
          <w:szCs w:val="24"/>
        </w:rPr>
        <w:t>μετρος υγιούς λειτουργίας μιας ε</w:t>
      </w:r>
      <w:r w:rsidRPr="00DE44ED">
        <w:rPr>
          <w:rFonts w:eastAsia="Times New Roman"/>
          <w:bCs/>
          <w:szCs w:val="24"/>
        </w:rPr>
        <w:t>θνικής οικονομίας και</w:t>
      </w:r>
      <w:r>
        <w:rPr>
          <w:rFonts w:eastAsia="Times New Roman"/>
          <w:bCs/>
          <w:szCs w:val="24"/>
        </w:rPr>
        <w:t>,</w:t>
      </w:r>
      <w:r w:rsidRPr="00DE44ED">
        <w:rPr>
          <w:rFonts w:eastAsia="Times New Roman"/>
          <w:bCs/>
          <w:szCs w:val="24"/>
        </w:rPr>
        <w:t xml:space="preserve"> όπως επιμένουμε σ</w:t>
      </w:r>
      <w:r>
        <w:rPr>
          <w:rFonts w:eastAsia="Times New Roman"/>
          <w:bCs/>
          <w:szCs w:val="24"/>
        </w:rPr>
        <w:t>’</w:t>
      </w:r>
      <w:r w:rsidRPr="00DE44ED">
        <w:rPr>
          <w:rFonts w:eastAsia="Times New Roman"/>
          <w:bCs/>
          <w:szCs w:val="24"/>
        </w:rPr>
        <w:t xml:space="preserve"> αυτό εμπράκτ</w:t>
      </w:r>
      <w:r w:rsidRPr="00DE44ED">
        <w:rPr>
          <w:rFonts w:eastAsia="Times New Roman"/>
          <w:bCs/>
          <w:szCs w:val="24"/>
        </w:rPr>
        <w:t>ως εθνικά</w:t>
      </w:r>
      <w:r>
        <w:rPr>
          <w:rFonts w:eastAsia="Times New Roman"/>
          <w:bCs/>
          <w:szCs w:val="24"/>
        </w:rPr>
        <w:t>,</w:t>
      </w:r>
      <w:r w:rsidRPr="00DE44ED">
        <w:rPr>
          <w:rFonts w:eastAsia="Times New Roman"/>
          <w:bCs/>
          <w:szCs w:val="24"/>
        </w:rPr>
        <w:t xml:space="preserve"> </w:t>
      </w:r>
      <w:r>
        <w:rPr>
          <w:rFonts w:eastAsia="Times New Roman"/>
          <w:bCs/>
          <w:szCs w:val="24"/>
        </w:rPr>
        <w:t>αντίστοιχα επιμ</w:t>
      </w:r>
      <w:r w:rsidRPr="00DE44ED">
        <w:rPr>
          <w:rFonts w:eastAsia="Times New Roman"/>
          <w:bCs/>
          <w:szCs w:val="24"/>
        </w:rPr>
        <w:t xml:space="preserve">ένουμε και </w:t>
      </w:r>
      <w:r>
        <w:rPr>
          <w:rFonts w:eastAsia="Times New Roman"/>
          <w:bCs/>
          <w:szCs w:val="24"/>
        </w:rPr>
        <w:t>ε</w:t>
      </w:r>
      <w:r w:rsidRPr="00DE44ED">
        <w:rPr>
          <w:rFonts w:eastAsia="Times New Roman"/>
          <w:bCs/>
          <w:szCs w:val="24"/>
        </w:rPr>
        <w:t>υρωπαϊκά</w:t>
      </w:r>
      <w:r>
        <w:rPr>
          <w:rFonts w:eastAsia="Times New Roman"/>
          <w:bCs/>
          <w:szCs w:val="24"/>
        </w:rPr>
        <w:t xml:space="preserve">. </w:t>
      </w:r>
    </w:p>
    <w:p w14:paraId="499243D5"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Ό</w:t>
      </w:r>
      <w:r w:rsidRPr="00DE44ED">
        <w:rPr>
          <w:rFonts w:eastAsia="Times New Roman"/>
          <w:bCs/>
          <w:szCs w:val="24"/>
        </w:rPr>
        <w:t>ταν μιλάμε για προϋπολογισμού</w:t>
      </w:r>
      <w:r>
        <w:rPr>
          <w:rFonts w:eastAsia="Times New Roman"/>
          <w:bCs/>
          <w:szCs w:val="24"/>
        </w:rPr>
        <w:t xml:space="preserve">ς, αγαπητοί συνάδελφοι, όλων </w:t>
      </w:r>
      <w:r w:rsidRPr="00DE44ED">
        <w:rPr>
          <w:rFonts w:eastAsia="Times New Roman"/>
          <w:bCs/>
          <w:szCs w:val="24"/>
        </w:rPr>
        <w:t>το μυαλό πηγαίνει σε αριθμούς</w:t>
      </w:r>
      <w:r>
        <w:rPr>
          <w:rFonts w:eastAsia="Times New Roman"/>
          <w:bCs/>
          <w:szCs w:val="24"/>
        </w:rPr>
        <w:t>,</w:t>
      </w:r>
      <w:r w:rsidRPr="00DE44ED">
        <w:rPr>
          <w:rFonts w:eastAsia="Times New Roman"/>
          <w:bCs/>
          <w:szCs w:val="24"/>
        </w:rPr>
        <w:t xml:space="preserve"> ποσοστιαίες αλλαγές</w:t>
      </w:r>
      <w:r>
        <w:rPr>
          <w:rFonts w:eastAsia="Times New Roman"/>
          <w:bCs/>
          <w:szCs w:val="24"/>
        </w:rPr>
        <w:t>,</w:t>
      </w:r>
      <w:r w:rsidRPr="00DE44ED">
        <w:rPr>
          <w:rFonts w:eastAsia="Times New Roman"/>
          <w:bCs/>
          <w:szCs w:val="24"/>
        </w:rPr>
        <w:t xml:space="preserve"> ισοζύγια πληρωμών και μαθηματικ</w:t>
      </w:r>
      <w:r>
        <w:rPr>
          <w:rFonts w:eastAsia="Times New Roman"/>
          <w:bCs/>
          <w:szCs w:val="24"/>
        </w:rPr>
        <w:t>ές καμπύλες και αυτό συμβαίνει όχι μόνο μέσα στο Κ</w:t>
      </w:r>
      <w:r w:rsidRPr="00DE44ED">
        <w:rPr>
          <w:rFonts w:eastAsia="Times New Roman"/>
          <w:bCs/>
          <w:szCs w:val="24"/>
        </w:rPr>
        <w:t>οινοβούλιο</w:t>
      </w:r>
      <w:r>
        <w:rPr>
          <w:rFonts w:eastAsia="Times New Roman"/>
          <w:bCs/>
          <w:szCs w:val="24"/>
        </w:rPr>
        <w:t>,</w:t>
      </w:r>
      <w:r w:rsidRPr="00DE44ED">
        <w:rPr>
          <w:rFonts w:eastAsia="Times New Roman"/>
          <w:bCs/>
          <w:szCs w:val="24"/>
        </w:rPr>
        <w:t xml:space="preserve"> αλλά και σε όλη την ελληνική κοινωνία</w:t>
      </w:r>
      <w:r>
        <w:rPr>
          <w:rFonts w:eastAsia="Times New Roman"/>
          <w:bCs/>
          <w:szCs w:val="24"/>
        </w:rPr>
        <w:t>.</w:t>
      </w:r>
    </w:p>
    <w:p w14:paraId="499243D6"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Ο π</w:t>
      </w:r>
      <w:r w:rsidRPr="00DE44ED">
        <w:rPr>
          <w:rFonts w:eastAsia="Times New Roman"/>
          <w:bCs/>
          <w:szCs w:val="24"/>
        </w:rPr>
        <w:t>ροϋπολογισμός</w:t>
      </w:r>
      <w:r>
        <w:rPr>
          <w:rFonts w:eastAsia="Times New Roman"/>
          <w:bCs/>
          <w:szCs w:val="24"/>
        </w:rPr>
        <w:t>,</w:t>
      </w:r>
      <w:r w:rsidRPr="00DE44ED">
        <w:rPr>
          <w:rFonts w:eastAsia="Times New Roman"/>
          <w:bCs/>
          <w:szCs w:val="24"/>
        </w:rPr>
        <w:t xml:space="preserve"> </w:t>
      </w:r>
      <w:r>
        <w:rPr>
          <w:rFonts w:eastAsia="Times New Roman"/>
          <w:bCs/>
          <w:szCs w:val="24"/>
        </w:rPr>
        <w:t>όμως,</w:t>
      </w:r>
      <w:r w:rsidRPr="00DE44ED">
        <w:rPr>
          <w:rFonts w:eastAsia="Times New Roman"/>
          <w:bCs/>
          <w:szCs w:val="24"/>
        </w:rPr>
        <w:t xml:space="preserve"> δεν </w:t>
      </w:r>
      <w:proofErr w:type="spellStart"/>
      <w:r w:rsidRPr="00DE44ED">
        <w:rPr>
          <w:rFonts w:eastAsia="Times New Roman"/>
          <w:bCs/>
          <w:szCs w:val="24"/>
        </w:rPr>
        <w:t>στοιχειοθετείται</w:t>
      </w:r>
      <w:proofErr w:type="spellEnd"/>
      <w:r w:rsidRPr="00DE44ED">
        <w:rPr>
          <w:rFonts w:eastAsia="Times New Roman"/>
          <w:bCs/>
          <w:szCs w:val="24"/>
        </w:rPr>
        <w:t xml:space="preserve"> μονάχα </w:t>
      </w:r>
      <w:r>
        <w:rPr>
          <w:rFonts w:eastAsia="Times New Roman"/>
          <w:bCs/>
          <w:szCs w:val="24"/>
        </w:rPr>
        <w:t>από αριθμούς. Π</w:t>
      </w:r>
      <w:r w:rsidRPr="00DE44ED">
        <w:rPr>
          <w:rFonts w:eastAsia="Times New Roman"/>
          <w:bCs/>
          <w:szCs w:val="24"/>
        </w:rPr>
        <w:t xml:space="preserve">ρέπει να προσβλέπει κυρίως </w:t>
      </w:r>
      <w:r>
        <w:rPr>
          <w:rFonts w:eastAsia="Times New Roman"/>
          <w:bCs/>
          <w:szCs w:val="24"/>
        </w:rPr>
        <w:t>σ</w:t>
      </w:r>
      <w:r w:rsidRPr="00DE44ED">
        <w:rPr>
          <w:rFonts w:eastAsia="Times New Roman"/>
          <w:bCs/>
          <w:szCs w:val="24"/>
        </w:rPr>
        <w:t>τις κοινωνικές ανάγκες και να κρίνετ</w:t>
      </w:r>
      <w:r>
        <w:rPr>
          <w:rFonts w:eastAsia="Times New Roman"/>
          <w:bCs/>
          <w:szCs w:val="24"/>
        </w:rPr>
        <w:t>αι</w:t>
      </w:r>
      <w:r w:rsidRPr="00DE44ED">
        <w:rPr>
          <w:rFonts w:eastAsia="Times New Roman"/>
          <w:bCs/>
          <w:szCs w:val="24"/>
        </w:rPr>
        <w:t xml:space="preserve"> αν προσπαθεί να ικανοποιήσει όσο το δυνατόν μεγαλύτερο φάσμα τ</w:t>
      </w:r>
      <w:r>
        <w:rPr>
          <w:rFonts w:eastAsia="Times New Roman"/>
          <w:bCs/>
          <w:szCs w:val="24"/>
        </w:rPr>
        <w:t>ου</w:t>
      </w:r>
      <w:r w:rsidRPr="00DE44ED">
        <w:rPr>
          <w:rFonts w:eastAsia="Times New Roman"/>
          <w:bCs/>
          <w:szCs w:val="24"/>
        </w:rPr>
        <w:t xml:space="preserve"> πληθυσμ</w:t>
      </w:r>
      <w:r>
        <w:rPr>
          <w:rFonts w:eastAsia="Times New Roman"/>
          <w:bCs/>
          <w:szCs w:val="24"/>
        </w:rPr>
        <w:t xml:space="preserve">ού </w:t>
      </w:r>
      <w:r w:rsidRPr="00DE44ED">
        <w:rPr>
          <w:rFonts w:eastAsia="Times New Roman"/>
          <w:bCs/>
          <w:szCs w:val="24"/>
        </w:rPr>
        <w:t xml:space="preserve">και </w:t>
      </w:r>
      <w:r>
        <w:rPr>
          <w:rFonts w:eastAsia="Times New Roman"/>
          <w:bCs/>
          <w:szCs w:val="24"/>
        </w:rPr>
        <w:t xml:space="preserve">αν </w:t>
      </w:r>
      <w:r w:rsidRPr="00DE44ED">
        <w:rPr>
          <w:rFonts w:eastAsia="Times New Roman"/>
          <w:bCs/>
          <w:szCs w:val="24"/>
        </w:rPr>
        <w:t>ανατάσ</w:t>
      </w:r>
      <w:r>
        <w:rPr>
          <w:rFonts w:eastAsia="Times New Roman"/>
          <w:bCs/>
          <w:szCs w:val="24"/>
        </w:rPr>
        <w:t>σει</w:t>
      </w:r>
      <w:r w:rsidRPr="00DE44ED">
        <w:rPr>
          <w:rFonts w:eastAsia="Times New Roman"/>
          <w:bCs/>
          <w:szCs w:val="24"/>
        </w:rPr>
        <w:t xml:space="preserve"> παθογένειες και </w:t>
      </w:r>
      <w:r>
        <w:rPr>
          <w:rFonts w:eastAsia="Times New Roman"/>
          <w:bCs/>
          <w:szCs w:val="24"/>
        </w:rPr>
        <w:t>ελλείμματα.</w:t>
      </w:r>
    </w:p>
    <w:p w14:paraId="499243D7"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Ε</w:t>
      </w:r>
      <w:r w:rsidRPr="00DE44ED">
        <w:rPr>
          <w:rFonts w:eastAsia="Times New Roman"/>
          <w:bCs/>
          <w:szCs w:val="24"/>
        </w:rPr>
        <w:t xml:space="preserve">πειδή λόγω μνημονίων και λιτότητας σε πολλές χώρες </w:t>
      </w:r>
      <w:r>
        <w:rPr>
          <w:rFonts w:eastAsia="Times New Roman"/>
          <w:bCs/>
          <w:szCs w:val="24"/>
        </w:rPr>
        <w:t xml:space="preserve">της </w:t>
      </w:r>
      <w:r w:rsidRPr="00DE44ED">
        <w:rPr>
          <w:rFonts w:eastAsia="Times New Roman"/>
          <w:bCs/>
          <w:szCs w:val="24"/>
        </w:rPr>
        <w:t>Ευρώπης και ιδιαίτερα στη χώρα μας συρρικνώθηκαν αφ</w:t>
      </w:r>
      <w:r>
        <w:rPr>
          <w:rFonts w:eastAsia="Times New Roman"/>
          <w:bCs/>
          <w:szCs w:val="24"/>
        </w:rPr>
        <w:t xml:space="preserve">’ </w:t>
      </w:r>
      <w:r w:rsidRPr="00DE44ED">
        <w:rPr>
          <w:rFonts w:eastAsia="Times New Roman"/>
          <w:bCs/>
          <w:szCs w:val="24"/>
        </w:rPr>
        <w:t xml:space="preserve">ενός οι κοινωνικές δομές και </w:t>
      </w:r>
      <w:r>
        <w:rPr>
          <w:rFonts w:eastAsia="Times New Roman"/>
          <w:bCs/>
          <w:szCs w:val="24"/>
        </w:rPr>
        <w:t>αφ</w:t>
      </w:r>
      <w:r>
        <w:rPr>
          <w:rFonts w:eastAsia="Times New Roman"/>
          <w:bCs/>
          <w:szCs w:val="24"/>
        </w:rPr>
        <w:t xml:space="preserve">’ </w:t>
      </w:r>
      <w:r>
        <w:rPr>
          <w:rFonts w:eastAsia="Times New Roman"/>
          <w:bCs/>
          <w:szCs w:val="24"/>
        </w:rPr>
        <w:t xml:space="preserve">ετέρου </w:t>
      </w:r>
      <w:r w:rsidRPr="00DE44ED">
        <w:rPr>
          <w:rFonts w:eastAsia="Times New Roman"/>
          <w:bCs/>
          <w:szCs w:val="24"/>
        </w:rPr>
        <w:t>η κοινωνική ασφάλιση και αυξήθηκε η ανεργία</w:t>
      </w:r>
      <w:r>
        <w:rPr>
          <w:rFonts w:eastAsia="Times New Roman"/>
          <w:bCs/>
          <w:szCs w:val="24"/>
        </w:rPr>
        <w:t>, έρχεται για πρώτη φορά η</w:t>
      </w:r>
      <w:r>
        <w:rPr>
          <w:rFonts w:eastAsia="Times New Roman"/>
          <w:bCs/>
          <w:szCs w:val="24"/>
        </w:rPr>
        <w:t xml:space="preserve"> Κ</w:t>
      </w:r>
      <w:r w:rsidRPr="00DE44ED">
        <w:rPr>
          <w:rFonts w:eastAsia="Times New Roman"/>
          <w:bCs/>
          <w:szCs w:val="24"/>
        </w:rPr>
        <w:t>υβέρνησ</w:t>
      </w:r>
      <w:r>
        <w:rPr>
          <w:rFonts w:eastAsia="Times New Roman"/>
          <w:bCs/>
          <w:szCs w:val="24"/>
        </w:rPr>
        <w:t>ή</w:t>
      </w:r>
      <w:r w:rsidRPr="00DE44ED">
        <w:rPr>
          <w:rFonts w:eastAsia="Times New Roman"/>
          <w:bCs/>
          <w:szCs w:val="24"/>
        </w:rPr>
        <w:t xml:space="preserve"> μας με τον </w:t>
      </w:r>
      <w:r>
        <w:rPr>
          <w:rFonts w:eastAsia="Times New Roman"/>
          <w:bCs/>
          <w:szCs w:val="24"/>
        </w:rPr>
        <w:t xml:space="preserve">πρώτο </w:t>
      </w:r>
      <w:proofErr w:type="spellStart"/>
      <w:r w:rsidRPr="00DE44ED">
        <w:rPr>
          <w:rFonts w:eastAsia="Times New Roman"/>
          <w:bCs/>
          <w:szCs w:val="24"/>
        </w:rPr>
        <w:t>μετ</w:t>
      </w:r>
      <w:r>
        <w:rPr>
          <w:rFonts w:eastAsia="Times New Roman"/>
          <w:bCs/>
          <w:szCs w:val="24"/>
        </w:rPr>
        <w:t>α</w:t>
      </w:r>
      <w:r w:rsidRPr="00DE44ED">
        <w:rPr>
          <w:rFonts w:eastAsia="Times New Roman"/>
          <w:bCs/>
          <w:szCs w:val="24"/>
        </w:rPr>
        <w:t>μνημονια</w:t>
      </w:r>
      <w:r>
        <w:rPr>
          <w:rFonts w:eastAsia="Times New Roman"/>
          <w:bCs/>
          <w:szCs w:val="24"/>
        </w:rPr>
        <w:t>κό</w:t>
      </w:r>
      <w:proofErr w:type="spellEnd"/>
      <w:r>
        <w:rPr>
          <w:rFonts w:eastAsia="Times New Roman"/>
          <w:bCs/>
          <w:szCs w:val="24"/>
        </w:rPr>
        <w:t xml:space="preserve"> π</w:t>
      </w:r>
      <w:r w:rsidRPr="00DE44ED">
        <w:rPr>
          <w:rFonts w:eastAsia="Times New Roman"/>
          <w:bCs/>
          <w:szCs w:val="24"/>
        </w:rPr>
        <w:t>ροϋπολογισμό να προσπαθήσει να διορθώσει τα κακώς κείμενα όσο είναι δυνατόν σε πραγματικές συνθήκες</w:t>
      </w:r>
      <w:r>
        <w:rPr>
          <w:rFonts w:eastAsia="Times New Roman"/>
          <w:bCs/>
          <w:szCs w:val="24"/>
        </w:rPr>
        <w:t>. Μ</w:t>
      </w:r>
      <w:r w:rsidRPr="00DE44ED">
        <w:rPr>
          <w:rFonts w:eastAsia="Times New Roman"/>
          <w:bCs/>
          <w:szCs w:val="24"/>
        </w:rPr>
        <w:t>ε μ</w:t>
      </w:r>
      <w:r>
        <w:rPr>
          <w:rFonts w:eastAsia="Times New Roman"/>
          <w:bCs/>
          <w:szCs w:val="24"/>
        </w:rPr>
        <w:t>ι</w:t>
      </w:r>
      <w:r w:rsidRPr="00DE44ED">
        <w:rPr>
          <w:rFonts w:eastAsia="Times New Roman"/>
          <w:bCs/>
          <w:szCs w:val="24"/>
        </w:rPr>
        <w:t xml:space="preserve">α λέξη </w:t>
      </w:r>
      <w:r w:rsidRPr="00DE44ED">
        <w:rPr>
          <w:rFonts w:eastAsia="Times New Roman"/>
          <w:bCs/>
          <w:szCs w:val="24"/>
        </w:rPr>
        <w:lastRenderedPageBreak/>
        <w:t>περιγράφουμε το</w:t>
      </w:r>
      <w:r>
        <w:rPr>
          <w:rFonts w:eastAsia="Times New Roman"/>
          <w:bCs/>
          <w:szCs w:val="24"/>
        </w:rPr>
        <w:t xml:space="preserve">ν κοινωνικό </w:t>
      </w:r>
      <w:r>
        <w:rPr>
          <w:rFonts w:eastAsia="Times New Roman"/>
          <w:bCs/>
          <w:szCs w:val="24"/>
        </w:rPr>
        <w:t>π</w:t>
      </w:r>
      <w:r w:rsidRPr="00DE44ED">
        <w:rPr>
          <w:rFonts w:eastAsia="Times New Roman"/>
          <w:bCs/>
          <w:szCs w:val="24"/>
        </w:rPr>
        <w:t xml:space="preserve">ροϋπολογισμό </w:t>
      </w:r>
      <w:r>
        <w:rPr>
          <w:rFonts w:eastAsia="Times New Roman"/>
          <w:bCs/>
          <w:szCs w:val="24"/>
        </w:rPr>
        <w:t>στην π</w:t>
      </w:r>
      <w:r w:rsidRPr="00DE44ED">
        <w:rPr>
          <w:rFonts w:eastAsia="Times New Roman"/>
          <w:bCs/>
          <w:szCs w:val="24"/>
        </w:rPr>
        <w:t>ολιτική οικονομία</w:t>
      </w:r>
      <w:r>
        <w:rPr>
          <w:rFonts w:eastAsia="Times New Roman"/>
          <w:bCs/>
          <w:szCs w:val="24"/>
        </w:rPr>
        <w:t>. Ε</w:t>
      </w:r>
      <w:r w:rsidRPr="00DE44ED">
        <w:rPr>
          <w:rFonts w:eastAsia="Times New Roman"/>
          <w:bCs/>
          <w:szCs w:val="24"/>
        </w:rPr>
        <w:t>νέχει</w:t>
      </w:r>
      <w:r>
        <w:rPr>
          <w:rFonts w:eastAsia="Times New Roman"/>
          <w:bCs/>
          <w:szCs w:val="24"/>
        </w:rPr>
        <w:t>,</w:t>
      </w:r>
      <w:r w:rsidRPr="00DE44ED">
        <w:rPr>
          <w:rFonts w:eastAsia="Times New Roman"/>
          <w:bCs/>
          <w:szCs w:val="24"/>
        </w:rPr>
        <w:t xml:space="preserve"> βέβαια</w:t>
      </w:r>
      <w:r>
        <w:rPr>
          <w:rFonts w:eastAsia="Times New Roman"/>
          <w:bCs/>
          <w:szCs w:val="24"/>
        </w:rPr>
        <w:t>,</w:t>
      </w:r>
      <w:r w:rsidRPr="00DE44ED">
        <w:rPr>
          <w:rFonts w:eastAsia="Times New Roman"/>
          <w:bCs/>
          <w:szCs w:val="24"/>
        </w:rPr>
        <w:t xml:space="preserve"> χαρακτήρα αναδιαν</w:t>
      </w:r>
      <w:r w:rsidRPr="00DE44ED">
        <w:rPr>
          <w:rFonts w:eastAsia="Times New Roman"/>
          <w:bCs/>
          <w:szCs w:val="24"/>
        </w:rPr>
        <w:t>ομής</w:t>
      </w:r>
      <w:r>
        <w:rPr>
          <w:rFonts w:eastAsia="Times New Roman"/>
          <w:bCs/>
          <w:szCs w:val="24"/>
        </w:rPr>
        <w:t>.</w:t>
      </w:r>
    </w:p>
    <w:p w14:paraId="499243D8"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Α</w:t>
      </w:r>
      <w:r w:rsidRPr="00DE44ED">
        <w:rPr>
          <w:rFonts w:eastAsia="Times New Roman"/>
          <w:bCs/>
          <w:szCs w:val="24"/>
        </w:rPr>
        <w:t>ποτέλεσμα τ</w:t>
      </w:r>
      <w:r>
        <w:rPr>
          <w:rFonts w:eastAsia="Times New Roman"/>
          <w:bCs/>
          <w:szCs w:val="24"/>
        </w:rPr>
        <w:t>η</w:t>
      </w:r>
      <w:r w:rsidRPr="00DE44ED">
        <w:rPr>
          <w:rFonts w:eastAsia="Times New Roman"/>
          <w:bCs/>
          <w:szCs w:val="24"/>
        </w:rPr>
        <w:t>ς συνέπει</w:t>
      </w:r>
      <w:r>
        <w:rPr>
          <w:rFonts w:eastAsia="Times New Roman"/>
          <w:bCs/>
          <w:szCs w:val="24"/>
        </w:rPr>
        <w:t>ας σ</w:t>
      </w:r>
      <w:r w:rsidRPr="00DE44ED">
        <w:rPr>
          <w:rFonts w:eastAsia="Times New Roman"/>
          <w:bCs/>
          <w:szCs w:val="24"/>
        </w:rPr>
        <w:t xml:space="preserve">τους δημοσιονομικούς </w:t>
      </w:r>
      <w:r>
        <w:rPr>
          <w:rFonts w:eastAsia="Times New Roman"/>
          <w:bCs/>
          <w:szCs w:val="24"/>
        </w:rPr>
        <w:t xml:space="preserve">μας </w:t>
      </w:r>
      <w:r w:rsidRPr="00DE44ED">
        <w:rPr>
          <w:rFonts w:eastAsia="Times New Roman"/>
          <w:bCs/>
          <w:szCs w:val="24"/>
        </w:rPr>
        <w:t>στόχους και της βελτίωσης των δημόσιων οικονομικών μεγεθών</w:t>
      </w:r>
      <w:r>
        <w:rPr>
          <w:rFonts w:eastAsia="Times New Roman"/>
          <w:bCs/>
          <w:szCs w:val="24"/>
        </w:rPr>
        <w:t>,</w:t>
      </w:r>
      <w:r w:rsidRPr="00DE44ED">
        <w:rPr>
          <w:rFonts w:eastAsia="Times New Roman"/>
          <w:bCs/>
          <w:szCs w:val="24"/>
        </w:rPr>
        <w:t xml:space="preserve"> σήμερα κατα</w:t>
      </w:r>
      <w:r>
        <w:rPr>
          <w:rFonts w:eastAsia="Times New Roman"/>
          <w:bCs/>
          <w:szCs w:val="24"/>
        </w:rPr>
        <w:t>κτ</w:t>
      </w:r>
      <w:r w:rsidRPr="00DE44ED">
        <w:rPr>
          <w:rFonts w:eastAsia="Times New Roman"/>
          <w:bCs/>
          <w:szCs w:val="24"/>
        </w:rPr>
        <w:t>ούμε το</w:t>
      </w:r>
      <w:r>
        <w:rPr>
          <w:rFonts w:eastAsia="Times New Roman"/>
          <w:bCs/>
          <w:szCs w:val="24"/>
        </w:rPr>
        <w:t>ν</w:t>
      </w:r>
      <w:r w:rsidRPr="00DE44ED">
        <w:rPr>
          <w:rFonts w:eastAsia="Times New Roman"/>
          <w:bCs/>
          <w:szCs w:val="24"/>
        </w:rPr>
        <w:t xml:space="preserve"> στόχο που θέσαμε το </w:t>
      </w:r>
      <w:r>
        <w:rPr>
          <w:rFonts w:eastAsia="Times New Roman"/>
          <w:bCs/>
          <w:szCs w:val="24"/>
        </w:rPr>
        <w:t>20</w:t>
      </w:r>
      <w:r w:rsidRPr="00DE44ED">
        <w:rPr>
          <w:rFonts w:eastAsia="Times New Roman"/>
          <w:bCs/>
          <w:szCs w:val="24"/>
        </w:rPr>
        <w:t>15</w:t>
      </w:r>
      <w:r>
        <w:rPr>
          <w:rFonts w:eastAsia="Times New Roman"/>
          <w:bCs/>
          <w:szCs w:val="24"/>
        </w:rPr>
        <w:t xml:space="preserve"> φτάνοντας στο 20</w:t>
      </w:r>
      <w:r w:rsidRPr="00DE44ED">
        <w:rPr>
          <w:rFonts w:eastAsia="Times New Roman"/>
          <w:bCs/>
          <w:szCs w:val="24"/>
        </w:rPr>
        <w:t>18</w:t>
      </w:r>
      <w:r>
        <w:rPr>
          <w:rFonts w:eastAsia="Times New Roman"/>
          <w:bCs/>
          <w:szCs w:val="24"/>
        </w:rPr>
        <w:t>,</w:t>
      </w:r>
      <w:r w:rsidRPr="00DE44ED">
        <w:rPr>
          <w:rFonts w:eastAsia="Times New Roman"/>
          <w:bCs/>
          <w:szCs w:val="24"/>
        </w:rPr>
        <w:t xml:space="preserve"> να </w:t>
      </w:r>
      <w:r>
        <w:rPr>
          <w:rFonts w:eastAsia="Times New Roman"/>
          <w:bCs/>
          <w:szCs w:val="24"/>
        </w:rPr>
        <w:t>προϋ</w:t>
      </w:r>
      <w:r w:rsidRPr="00DE44ED">
        <w:rPr>
          <w:rFonts w:eastAsia="Times New Roman"/>
          <w:bCs/>
          <w:szCs w:val="24"/>
        </w:rPr>
        <w:t xml:space="preserve">πολογίσουμε το </w:t>
      </w:r>
      <w:r>
        <w:rPr>
          <w:rFonts w:eastAsia="Times New Roman"/>
          <w:bCs/>
          <w:szCs w:val="24"/>
        </w:rPr>
        <w:t>20</w:t>
      </w:r>
      <w:r w:rsidRPr="00DE44ED">
        <w:rPr>
          <w:rFonts w:eastAsia="Times New Roman"/>
          <w:bCs/>
          <w:szCs w:val="24"/>
        </w:rPr>
        <w:t xml:space="preserve">19 </w:t>
      </w:r>
      <w:r>
        <w:rPr>
          <w:rFonts w:eastAsia="Times New Roman"/>
          <w:bCs/>
          <w:szCs w:val="24"/>
        </w:rPr>
        <w:t>χωρίς</w:t>
      </w:r>
      <w:r w:rsidRPr="00DE44ED">
        <w:rPr>
          <w:rFonts w:eastAsia="Times New Roman"/>
          <w:bCs/>
          <w:szCs w:val="24"/>
        </w:rPr>
        <w:t xml:space="preserve"> νέους δημοσιονομικούς περιορισμούς</w:t>
      </w:r>
      <w:r>
        <w:rPr>
          <w:rFonts w:eastAsia="Times New Roman"/>
          <w:bCs/>
          <w:szCs w:val="24"/>
        </w:rPr>
        <w:t>,</w:t>
      </w:r>
      <w:r w:rsidRPr="00DE44ED">
        <w:rPr>
          <w:rFonts w:eastAsia="Times New Roman"/>
          <w:bCs/>
          <w:szCs w:val="24"/>
        </w:rPr>
        <w:t xml:space="preserve"> χωρίς νέες περικοπές</w:t>
      </w:r>
      <w:r>
        <w:rPr>
          <w:rFonts w:eastAsia="Times New Roman"/>
          <w:bCs/>
          <w:szCs w:val="24"/>
        </w:rPr>
        <w:t>,</w:t>
      </w:r>
      <w:r w:rsidRPr="00DE44ED">
        <w:rPr>
          <w:rFonts w:eastAsia="Times New Roman"/>
          <w:bCs/>
          <w:szCs w:val="24"/>
        </w:rPr>
        <w:t xml:space="preserve"> χωρίς νέα διόγκωση φόρων</w:t>
      </w:r>
      <w:r>
        <w:rPr>
          <w:rFonts w:eastAsia="Times New Roman"/>
          <w:bCs/>
          <w:szCs w:val="24"/>
        </w:rPr>
        <w:t>,</w:t>
      </w:r>
      <w:r w:rsidRPr="00DE44ED">
        <w:rPr>
          <w:rFonts w:eastAsia="Times New Roman"/>
          <w:bCs/>
          <w:szCs w:val="24"/>
        </w:rPr>
        <w:t xml:space="preserve"> αλλά με αύξηση των κοινωνικών δαπανών και με μείωση φόρων και εισφορών</w:t>
      </w:r>
      <w:r>
        <w:rPr>
          <w:rFonts w:eastAsia="Times New Roman"/>
          <w:bCs/>
          <w:szCs w:val="24"/>
        </w:rPr>
        <w:t>.</w:t>
      </w:r>
    </w:p>
    <w:p w14:paraId="499243D9"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Εμείς, λοιπόν, την εξαγγελία την </w:t>
      </w:r>
      <w:r w:rsidRPr="00DE44ED">
        <w:rPr>
          <w:rFonts w:eastAsia="Times New Roman"/>
          <w:bCs/>
          <w:szCs w:val="24"/>
        </w:rPr>
        <w:t>πραγματοποιούμε και την πραγματοποιήσαμε ως εξής</w:t>
      </w:r>
      <w:r>
        <w:rPr>
          <w:rFonts w:eastAsia="Times New Roman"/>
          <w:bCs/>
          <w:szCs w:val="24"/>
        </w:rPr>
        <w:t>:</w:t>
      </w:r>
    </w:p>
    <w:p w14:paraId="499243DA"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Πρώτον, </w:t>
      </w:r>
      <w:r w:rsidRPr="00DE44ED">
        <w:rPr>
          <w:rFonts w:eastAsia="Times New Roman"/>
          <w:bCs/>
          <w:szCs w:val="24"/>
        </w:rPr>
        <w:t xml:space="preserve">με τη μείωση του ΕΝΦΙΑ κατά ανώτατο ποσοστό </w:t>
      </w:r>
      <w:r w:rsidRPr="00DE44ED">
        <w:rPr>
          <w:rFonts w:eastAsia="Times New Roman"/>
          <w:bCs/>
          <w:szCs w:val="24"/>
        </w:rPr>
        <w:t xml:space="preserve">30% κλιμακωτά από το </w:t>
      </w:r>
      <w:r>
        <w:rPr>
          <w:rFonts w:eastAsia="Times New Roman"/>
          <w:bCs/>
          <w:szCs w:val="24"/>
        </w:rPr>
        <w:t>2019</w:t>
      </w:r>
      <w:r>
        <w:rPr>
          <w:rFonts w:eastAsia="Times New Roman"/>
          <w:bCs/>
          <w:szCs w:val="24"/>
        </w:rPr>
        <w:t>, με τη μείωση κατά 1/3</w:t>
      </w:r>
      <w:r w:rsidRPr="00DE44ED">
        <w:rPr>
          <w:rFonts w:eastAsia="Times New Roman"/>
          <w:bCs/>
          <w:szCs w:val="24"/>
        </w:rPr>
        <w:t xml:space="preserve"> των ασφαλιστικών εισφορών ελεύθερων επαγγελματιών</w:t>
      </w:r>
      <w:r>
        <w:rPr>
          <w:rFonts w:eastAsia="Times New Roman"/>
          <w:bCs/>
          <w:szCs w:val="24"/>
        </w:rPr>
        <w:t xml:space="preserve">, </w:t>
      </w:r>
      <w:r w:rsidRPr="00DE44ED">
        <w:rPr>
          <w:rFonts w:eastAsia="Times New Roman"/>
          <w:bCs/>
          <w:szCs w:val="24"/>
        </w:rPr>
        <w:t>αυτοαπασχολούμενων και αγροτών</w:t>
      </w:r>
      <w:r>
        <w:rPr>
          <w:rFonts w:eastAsia="Times New Roman"/>
          <w:bCs/>
          <w:szCs w:val="24"/>
        </w:rPr>
        <w:t>,</w:t>
      </w:r>
      <w:r w:rsidRPr="00DE44ED">
        <w:rPr>
          <w:rFonts w:eastAsia="Times New Roman"/>
          <w:bCs/>
          <w:szCs w:val="24"/>
        </w:rPr>
        <w:t xml:space="preserve"> με την επιδότηση 50% των εργοδοτικών ασφαλιστικών εισφορών για νέους έως και </w:t>
      </w:r>
      <w:r>
        <w:rPr>
          <w:rFonts w:eastAsia="Times New Roman"/>
          <w:bCs/>
          <w:szCs w:val="24"/>
        </w:rPr>
        <w:t>είκοσι πέντε</w:t>
      </w:r>
      <w:r w:rsidRPr="00DE44ED">
        <w:rPr>
          <w:rFonts w:eastAsia="Times New Roman"/>
          <w:bCs/>
          <w:szCs w:val="24"/>
        </w:rPr>
        <w:t xml:space="preserve"> ετών</w:t>
      </w:r>
      <w:r>
        <w:rPr>
          <w:rFonts w:eastAsia="Times New Roman"/>
          <w:bCs/>
          <w:szCs w:val="24"/>
        </w:rPr>
        <w:t>,</w:t>
      </w:r>
      <w:r w:rsidRPr="00DE44ED">
        <w:rPr>
          <w:rFonts w:eastAsia="Times New Roman"/>
          <w:bCs/>
          <w:szCs w:val="24"/>
        </w:rPr>
        <w:t xml:space="preserve"> με την επιδότηση στέγασης τρ</w:t>
      </w:r>
      <w:r w:rsidRPr="00DE44ED">
        <w:rPr>
          <w:rFonts w:eastAsia="Times New Roman"/>
          <w:bCs/>
          <w:szCs w:val="24"/>
        </w:rPr>
        <w:t>ιακοσίων χιλιάδων νοικοκυριών</w:t>
      </w:r>
      <w:r>
        <w:rPr>
          <w:rFonts w:eastAsia="Times New Roman"/>
          <w:bCs/>
          <w:szCs w:val="24"/>
        </w:rPr>
        <w:t>,</w:t>
      </w:r>
      <w:r w:rsidRPr="00DE44ED">
        <w:rPr>
          <w:rFonts w:eastAsia="Times New Roman"/>
          <w:bCs/>
          <w:szCs w:val="24"/>
        </w:rPr>
        <w:t xml:space="preserve"> τα οποία διαμέν</w:t>
      </w:r>
      <w:r>
        <w:rPr>
          <w:rFonts w:eastAsia="Times New Roman"/>
          <w:bCs/>
          <w:szCs w:val="24"/>
        </w:rPr>
        <w:t>ουν</w:t>
      </w:r>
      <w:r w:rsidRPr="00DE44ED">
        <w:rPr>
          <w:rFonts w:eastAsia="Times New Roman"/>
          <w:bCs/>
          <w:szCs w:val="24"/>
        </w:rPr>
        <w:t xml:space="preserve"> σε ενοικιαζόμενη κατοικία </w:t>
      </w:r>
      <w:r>
        <w:rPr>
          <w:rFonts w:eastAsia="Times New Roman"/>
          <w:bCs/>
          <w:szCs w:val="24"/>
        </w:rPr>
        <w:t xml:space="preserve">ή </w:t>
      </w:r>
      <w:r w:rsidRPr="00DE44ED">
        <w:rPr>
          <w:rFonts w:eastAsia="Times New Roman"/>
          <w:bCs/>
          <w:szCs w:val="24"/>
        </w:rPr>
        <w:t>είναι δανειολήπτες με εισοδηματικά και περιουσιακά κριτήρια</w:t>
      </w:r>
      <w:r>
        <w:rPr>
          <w:rFonts w:eastAsia="Times New Roman"/>
          <w:bCs/>
          <w:szCs w:val="24"/>
        </w:rPr>
        <w:t>,</w:t>
      </w:r>
      <w:r w:rsidRPr="00DE44ED">
        <w:rPr>
          <w:rFonts w:eastAsia="Times New Roman"/>
          <w:bCs/>
          <w:szCs w:val="24"/>
        </w:rPr>
        <w:t xml:space="preserve"> με πρόσληψη </w:t>
      </w:r>
      <w:proofErr w:type="spellStart"/>
      <w:r>
        <w:rPr>
          <w:rFonts w:eastAsia="Times New Roman"/>
          <w:bCs/>
          <w:szCs w:val="24"/>
        </w:rPr>
        <w:t>επτάμισι</w:t>
      </w:r>
      <w:proofErr w:type="spellEnd"/>
      <w:r>
        <w:rPr>
          <w:rFonts w:eastAsia="Times New Roman"/>
          <w:bCs/>
          <w:szCs w:val="24"/>
        </w:rPr>
        <w:t xml:space="preserve"> χιλιάδων </w:t>
      </w:r>
      <w:r w:rsidRPr="00DE44ED">
        <w:rPr>
          <w:rFonts w:eastAsia="Times New Roman"/>
          <w:bCs/>
          <w:szCs w:val="24"/>
        </w:rPr>
        <w:t>εργαζο</w:t>
      </w:r>
      <w:r>
        <w:rPr>
          <w:rFonts w:eastAsia="Times New Roman"/>
          <w:bCs/>
          <w:szCs w:val="24"/>
        </w:rPr>
        <w:t>μένων στο π</w:t>
      </w:r>
      <w:r w:rsidRPr="00DE44ED">
        <w:rPr>
          <w:rFonts w:eastAsia="Times New Roman"/>
          <w:bCs/>
          <w:szCs w:val="24"/>
        </w:rPr>
        <w:t xml:space="preserve">ρόγραμμα </w:t>
      </w:r>
      <w:r>
        <w:rPr>
          <w:rFonts w:eastAsia="Times New Roman"/>
          <w:bCs/>
          <w:szCs w:val="24"/>
        </w:rPr>
        <w:t>«Βοήθεια για το Σ</w:t>
      </w:r>
      <w:r w:rsidRPr="00DE44ED">
        <w:rPr>
          <w:rFonts w:eastAsia="Times New Roman"/>
          <w:bCs/>
          <w:szCs w:val="24"/>
        </w:rPr>
        <w:t>πίτι</w:t>
      </w:r>
      <w:r>
        <w:rPr>
          <w:rFonts w:eastAsia="Times New Roman"/>
          <w:bCs/>
          <w:szCs w:val="24"/>
        </w:rPr>
        <w:t>»,</w:t>
      </w:r>
      <w:r w:rsidRPr="00DE44ED">
        <w:rPr>
          <w:rFonts w:eastAsia="Times New Roman"/>
          <w:bCs/>
          <w:szCs w:val="24"/>
        </w:rPr>
        <w:t xml:space="preserve"> αλλά και στην ειδική αγωγή συνολικά</w:t>
      </w:r>
      <w:r>
        <w:rPr>
          <w:rFonts w:eastAsia="Times New Roman"/>
          <w:bCs/>
          <w:szCs w:val="24"/>
        </w:rPr>
        <w:t>,</w:t>
      </w:r>
      <w:r w:rsidRPr="00DE44ED">
        <w:rPr>
          <w:rFonts w:eastAsia="Times New Roman"/>
          <w:bCs/>
          <w:szCs w:val="24"/>
        </w:rPr>
        <w:t xml:space="preserve"> </w:t>
      </w:r>
      <w:r w:rsidRPr="00DE44ED">
        <w:rPr>
          <w:rFonts w:eastAsia="Times New Roman"/>
          <w:bCs/>
          <w:szCs w:val="24"/>
        </w:rPr>
        <w:t>με την κατάργηση τ</w:t>
      </w:r>
      <w:r>
        <w:rPr>
          <w:rFonts w:eastAsia="Times New Roman"/>
          <w:bCs/>
          <w:szCs w:val="24"/>
        </w:rPr>
        <w:t>ων μέτρων</w:t>
      </w:r>
      <w:r w:rsidRPr="00DE44ED">
        <w:rPr>
          <w:rFonts w:eastAsia="Times New Roman"/>
          <w:bCs/>
          <w:szCs w:val="24"/>
        </w:rPr>
        <w:t xml:space="preserve"> περικοπής προσωπικής διαφοράς κύριων και επικουρικών συντάξεων</w:t>
      </w:r>
      <w:r>
        <w:rPr>
          <w:rFonts w:eastAsia="Times New Roman"/>
          <w:bCs/>
          <w:szCs w:val="24"/>
        </w:rPr>
        <w:t xml:space="preserve">, με την </w:t>
      </w:r>
      <w:r w:rsidRPr="00DE44ED">
        <w:rPr>
          <w:rFonts w:eastAsia="Times New Roman"/>
          <w:bCs/>
          <w:szCs w:val="24"/>
        </w:rPr>
        <w:t xml:space="preserve">επιστροφή περικοπών </w:t>
      </w:r>
      <w:r w:rsidRPr="00DE44ED">
        <w:rPr>
          <w:rFonts w:eastAsia="Times New Roman"/>
          <w:bCs/>
          <w:szCs w:val="24"/>
        </w:rPr>
        <w:lastRenderedPageBreak/>
        <w:t>σε ένστολους</w:t>
      </w:r>
      <w:r>
        <w:rPr>
          <w:rFonts w:eastAsia="Times New Roman"/>
          <w:bCs/>
          <w:szCs w:val="24"/>
        </w:rPr>
        <w:t>,</w:t>
      </w:r>
      <w:r w:rsidRPr="00DE44ED">
        <w:rPr>
          <w:rFonts w:eastAsia="Times New Roman"/>
          <w:bCs/>
          <w:szCs w:val="24"/>
        </w:rPr>
        <w:t xml:space="preserve"> δικαστικούς</w:t>
      </w:r>
      <w:r>
        <w:rPr>
          <w:rFonts w:eastAsia="Times New Roman"/>
          <w:bCs/>
          <w:szCs w:val="24"/>
        </w:rPr>
        <w:t>,</w:t>
      </w:r>
      <w:r w:rsidRPr="00DE44ED">
        <w:rPr>
          <w:rFonts w:eastAsia="Times New Roman"/>
          <w:bCs/>
          <w:szCs w:val="24"/>
        </w:rPr>
        <w:t xml:space="preserve"> πανεπιστημιακούς και γιατρούς του ΕΣΥ</w:t>
      </w:r>
      <w:r>
        <w:rPr>
          <w:rFonts w:eastAsia="Times New Roman"/>
          <w:bCs/>
          <w:szCs w:val="24"/>
        </w:rPr>
        <w:t>, μέτρα δ</w:t>
      </w:r>
      <w:r w:rsidRPr="00DE44ED">
        <w:rPr>
          <w:rFonts w:eastAsia="Times New Roman"/>
          <w:bCs/>
          <w:szCs w:val="24"/>
        </w:rPr>
        <w:t>ίκαια</w:t>
      </w:r>
      <w:r>
        <w:rPr>
          <w:rFonts w:eastAsia="Times New Roman"/>
          <w:bCs/>
          <w:szCs w:val="24"/>
        </w:rPr>
        <w:t>,</w:t>
      </w:r>
      <w:r w:rsidRPr="00DE44ED">
        <w:rPr>
          <w:rFonts w:eastAsia="Times New Roman"/>
          <w:bCs/>
          <w:szCs w:val="24"/>
        </w:rPr>
        <w:t xml:space="preserve"> μέτρα ανακούφισης</w:t>
      </w:r>
      <w:r>
        <w:rPr>
          <w:rFonts w:eastAsia="Times New Roman"/>
          <w:bCs/>
          <w:szCs w:val="24"/>
        </w:rPr>
        <w:t xml:space="preserve">, μέτρα </w:t>
      </w:r>
      <w:r w:rsidRPr="00DE44ED">
        <w:rPr>
          <w:rFonts w:eastAsia="Times New Roman"/>
          <w:bCs/>
          <w:szCs w:val="24"/>
        </w:rPr>
        <w:t>αναπτυξιακής επέκτασης</w:t>
      </w:r>
      <w:r>
        <w:rPr>
          <w:rFonts w:eastAsia="Times New Roman"/>
          <w:bCs/>
          <w:szCs w:val="24"/>
        </w:rPr>
        <w:t>.</w:t>
      </w:r>
    </w:p>
    <w:p w14:paraId="499243DB"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Αγαπητοί</w:t>
      </w:r>
      <w:r>
        <w:rPr>
          <w:rFonts w:eastAsia="Times New Roman"/>
          <w:bCs/>
          <w:szCs w:val="24"/>
        </w:rPr>
        <w:t xml:space="preserve"> συνάδελφοι, η </w:t>
      </w:r>
      <w:r w:rsidRPr="00DE44ED">
        <w:rPr>
          <w:rFonts w:eastAsia="Times New Roman"/>
          <w:bCs/>
          <w:szCs w:val="24"/>
        </w:rPr>
        <w:t xml:space="preserve">υγειονομική κάλυψη </w:t>
      </w:r>
      <w:r>
        <w:rPr>
          <w:rFonts w:eastAsia="Times New Roman"/>
          <w:bCs/>
          <w:szCs w:val="24"/>
        </w:rPr>
        <w:t xml:space="preserve">του πληθυσμού </w:t>
      </w:r>
      <w:r w:rsidRPr="00DE44ED">
        <w:rPr>
          <w:rFonts w:eastAsia="Times New Roman"/>
          <w:bCs/>
          <w:szCs w:val="24"/>
        </w:rPr>
        <w:t xml:space="preserve">είναι για </w:t>
      </w:r>
      <w:r>
        <w:rPr>
          <w:rFonts w:eastAsia="Times New Roman"/>
          <w:bCs/>
          <w:szCs w:val="24"/>
        </w:rPr>
        <w:t>εμάς</w:t>
      </w:r>
      <w:r w:rsidRPr="00DE44ED">
        <w:rPr>
          <w:rFonts w:eastAsia="Times New Roman"/>
          <w:bCs/>
          <w:szCs w:val="24"/>
        </w:rPr>
        <w:t xml:space="preserve"> βασική προϋπόθεση </w:t>
      </w:r>
      <w:r>
        <w:rPr>
          <w:rFonts w:eastAsia="Times New Roman"/>
          <w:bCs/>
          <w:szCs w:val="24"/>
        </w:rPr>
        <w:t>σ</w:t>
      </w:r>
      <w:r w:rsidRPr="00DE44ED">
        <w:rPr>
          <w:rFonts w:eastAsia="Times New Roman"/>
          <w:bCs/>
          <w:szCs w:val="24"/>
        </w:rPr>
        <w:t xml:space="preserve">τη σχέση μας με τον </w:t>
      </w:r>
      <w:r>
        <w:rPr>
          <w:rFonts w:eastAsia="Times New Roman"/>
          <w:bCs/>
          <w:szCs w:val="24"/>
        </w:rPr>
        <w:t>π</w:t>
      </w:r>
      <w:r w:rsidRPr="00DE44ED">
        <w:rPr>
          <w:rFonts w:eastAsia="Times New Roman"/>
          <w:bCs/>
          <w:szCs w:val="24"/>
        </w:rPr>
        <w:t>ολίτη</w:t>
      </w:r>
      <w:r>
        <w:rPr>
          <w:rFonts w:eastAsia="Times New Roman"/>
          <w:bCs/>
          <w:szCs w:val="24"/>
        </w:rPr>
        <w:t>. Γ</w:t>
      </w:r>
      <w:r w:rsidRPr="00DE44ED">
        <w:rPr>
          <w:rFonts w:eastAsia="Times New Roman"/>
          <w:bCs/>
          <w:szCs w:val="24"/>
        </w:rPr>
        <w:t>ια το</w:t>
      </w:r>
      <w:r>
        <w:rPr>
          <w:rFonts w:eastAsia="Times New Roman"/>
          <w:bCs/>
          <w:szCs w:val="24"/>
        </w:rPr>
        <w:t>ν</w:t>
      </w:r>
      <w:r w:rsidRPr="00DE44ED">
        <w:rPr>
          <w:rFonts w:eastAsia="Times New Roman"/>
          <w:bCs/>
          <w:szCs w:val="24"/>
        </w:rPr>
        <w:t xml:space="preserve"> λόγο αυτό συ</w:t>
      </w:r>
      <w:r>
        <w:rPr>
          <w:rFonts w:eastAsia="Times New Roman"/>
          <w:bCs/>
          <w:szCs w:val="24"/>
        </w:rPr>
        <w:t>μπληρώσαμε τον ν.</w:t>
      </w:r>
      <w:r w:rsidRPr="00DE44ED">
        <w:rPr>
          <w:rFonts w:eastAsia="Times New Roman"/>
          <w:bCs/>
          <w:szCs w:val="24"/>
        </w:rPr>
        <w:t>1397</w:t>
      </w:r>
      <w:r>
        <w:rPr>
          <w:rFonts w:eastAsia="Times New Roman"/>
          <w:bCs/>
          <w:szCs w:val="24"/>
        </w:rPr>
        <w:t>/19</w:t>
      </w:r>
      <w:r w:rsidRPr="00DE44ED">
        <w:rPr>
          <w:rFonts w:eastAsia="Times New Roman"/>
          <w:bCs/>
          <w:szCs w:val="24"/>
        </w:rPr>
        <w:t xml:space="preserve">83 </w:t>
      </w:r>
      <w:r>
        <w:rPr>
          <w:rFonts w:eastAsia="Times New Roman"/>
          <w:bCs/>
          <w:szCs w:val="24"/>
        </w:rPr>
        <w:t xml:space="preserve">περί δημιουργίας </w:t>
      </w:r>
      <w:r w:rsidRPr="00DE44ED">
        <w:rPr>
          <w:rFonts w:eastAsia="Times New Roman"/>
          <w:bCs/>
          <w:szCs w:val="24"/>
        </w:rPr>
        <w:t xml:space="preserve">του </w:t>
      </w:r>
      <w:r>
        <w:rPr>
          <w:rFonts w:eastAsia="Times New Roman"/>
          <w:bCs/>
          <w:szCs w:val="24"/>
        </w:rPr>
        <w:t>ΕΣΥ. Τ</w:t>
      </w:r>
      <w:r w:rsidRPr="00DE44ED">
        <w:rPr>
          <w:rFonts w:eastAsia="Times New Roman"/>
          <w:bCs/>
          <w:szCs w:val="24"/>
        </w:rPr>
        <w:t>ώρα</w:t>
      </w:r>
      <w:r>
        <w:rPr>
          <w:rFonts w:eastAsia="Times New Roman"/>
          <w:bCs/>
          <w:szCs w:val="24"/>
        </w:rPr>
        <w:t>,</w:t>
      </w:r>
      <w:r w:rsidRPr="00DE44ED">
        <w:rPr>
          <w:rFonts w:eastAsia="Times New Roman"/>
          <w:bCs/>
          <w:szCs w:val="24"/>
        </w:rPr>
        <w:t xml:space="preserve"> </w:t>
      </w:r>
      <w:r>
        <w:rPr>
          <w:rFonts w:eastAsia="Times New Roman"/>
          <w:bCs/>
          <w:szCs w:val="24"/>
        </w:rPr>
        <w:t>όμως,</w:t>
      </w:r>
      <w:r w:rsidRPr="00DE44ED">
        <w:rPr>
          <w:rFonts w:eastAsia="Times New Roman"/>
          <w:bCs/>
          <w:szCs w:val="24"/>
        </w:rPr>
        <w:t xml:space="preserve"> </w:t>
      </w:r>
      <w:r>
        <w:rPr>
          <w:rFonts w:eastAsia="Times New Roman"/>
          <w:bCs/>
          <w:szCs w:val="24"/>
        </w:rPr>
        <w:t xml:space="preserve">ήρθαμε </w:t>
      </w:r>
      <w:r w:rsidRPr="00DE44ED">
        <w:rPr>
          <w:rFonts w:eastAsia="Times New Roman"/>
          <w:bCs/>
          <w:szCs w:val="24"/>
        </w:rPr>
        <w:t>εμείς να καλύψουμε εκείνο το τεράστιο κενό που τόσα χρ</w:t>
      </w:r>
      <w:r w:rsidRPr="00DE44ED">
        <w:rPr>
          <w:rFonts w:eastAsia="Times New Roman"/>
          <w:bCs/>
          <w:szCs w:val="24"/>
        </w:rPr>
        <w:t xml:space="preserve">όνια ήταν </w:t>
      </w:r>
      <w:r>
        <w:rPr>
          <w:rFonts w:eastAsia="Times New Roman"/>
          <w:bCs/>
          <w:szCs w:val="24"/>
        </w:rPr>
        <w:t xml:space="preserve">απαιτητό απ’ όλον τον υγειονομικό </w:t>
      </w:r>
      <w:r w:rsidRPr="00DE44ED">
        <w:rPr>
          <w:rFonts w:eastAsia="Times New Roman"/>
          <w:bCs/>
          <w:szCs w:val="24"/>
        </w:rPr>
        <w:t>κόσμο</w:t>
      </w:r>
      <w:r>
        <w:rPr>
          <w:rFonts w:eastAsia="Times New Roman"/>
          <w:bCs/>
          <w:szCs w:val="24"/>
        </w:rPr>
        <w:t>,</w:t>
      </w:r>
      <w:r w:rsidRPr="00DE44ED">
        <w:rPr>
          <w:rFonts w:eastAsia="Times New Roman"/>
          <w:bCs/>
          <w:szCs w:val="24"/>
        </w:rPr>
        <w:t xml:space="preserve"> να συ</w:t>
      </w:r>
      <w:r>
        <w:rPr>
          <w:rFonts w:eastAsia="Times New Roman"/>
          <w:bCs/>
          <w:szCs w:val="24"/>
        </w:rPr>
        <w:t xml:space="preserve">μπληρώσουμε </w:t>
      </w:r>
      <w:r w:rsidRPr="00DE44ED">
        <w:rPr>
          <w:rFonts w:eastAsia="Times New Roman"/>
          <w:bCs/>
          <w:szCs w:val="24"/>
        </w:rPr>
        <w:t xml:space="preserve">ολοκληρώνοντας το Εθνικό Σύστημα Υγείας </w:t>
      </w:r>
      <w:r>
        <w:rPr>
          <w:rFonts w:eastAsia="Times New Roman"/>
          <w:bCs/>
          <w:szCs w:val="24"/>
        </w:rPr>
        <w:t>με την π</w:t>
      </w:r>
      <w:r w:rsidRPr="00DE44ED">
        <w:rPr>
          <w:rFonts w:eastAsia="Times New Roman"/>
          <w:bCs/>
          <w:szCs w:val="24"/>
        </w:rPr>
        <w:t>ρωτοβάθμια περίθαλψη υγείας</w:t>
      </w:r>
      <w:r>
        <w:rPr>
          <w:rFonts w:eastAsia="Times New Roman"/>
          <w:bCs/>
          <w:szCs w:val="24"/>
        </w:rPr>
        <w:t>,</w:t>
      </w:r>
      <w:r w:rsidRPr="00DE44ED">
        <w:rPr>
          <w:rFonts w:eastAsia="Times New Roman"/>
          <w:bCs/>
          <w:szCs w:val="24"/>
        </w:rPr>
        <w:t xml:space="preserve"> με τις τοπικές μονάδες υγείας</w:t>
      </w:r>
      <w:r>
        <w:rPr>
          <w:rFonts w:eastAsia="Times New Roman"/>
          <w:bCs/>
          <w:szCs w:val="24"/>
        </w:rPr>
        <w:t xml:space="preserve">, </w:t>
      </w:r>
      <w:r w:rsidRPr="00DE44ED">
        <w:rPr>
          <w:rFonts w:eastAsia="Times New Roman"/>
          <w:bCs/>
          <w:szCs w:val="24"/>
        </w:rPr>
        <w:t>τον οικογενειακό γιατρό</w:t>
      </w:r>
      <w:r>
        <w:rPr>
          <w:rFonts w:eastAsia="Times New Roman"/>
          <w:bCs/>
          <w:szCs w:val="24"/>
        </w:rPr>
        <w:t xml:space="preserve">, </w:t>
      </w:r>
      <w:r w:rsidRPr="00DE44ED">
        <w:rPr>
          <w:rFonts w:eastAsia="Times New Roman"/>
          <w:bCs/>
          <w:szCs w:val="24"/>
        </w:rPr>
        <w:t xml:space="preserve">τον ηλεκτρονικό </w:t>
      </w:r>
      <w:r>
        <w:rPr>
          <w:rFonts w:eastAsia="Times New Roman"/>
          <w:bCs/>
          <w:szCs w:val="24"/>
        </w:rPr>
        <w:t>φάκελο του ασθενή.</w:t>
      </w:r>
    </w:p>
    <w:p w14:paraId="499243DC" w14:textId="77777777" w:rsidR="00BA2908" w:rsidRDefault="00D473A4">
      <w:pPr>
        <w:tabs>
          <w:tab w:val="left" w:pos="2940"/>
        </w:tabs>
        <w:spacing w:after="0" w:line="600" w:lineRule="auto"/>
        <w:ind w:firstLine="720"/>
        <w:jc w:val="both"/>
        <w:rPr>
          <w:rFonts w:eastAsia="Times New Roman"/>
          <w:bCs/>
          <w:szCs w:val="24"/>
        </w:rPr>
      </w:pPr>
      <w:r w:rsidRPr="00DE44ED">
        <w:rPr>
          <w:rFonts w:eastAsia="Times New Roman"/>
          <w:bCs/>
          <w:szCs w:val="24"/>
        </w:rPr>
        <w:t>Αναρωτιέται κάποιος</w:t>
      </w:r>
      <w:r>
        <w:rPr>
          <w:rFonts w:eastAsia="Times New Roman"/>
          <w:bCs/>
          <w:szCs w:val="24"/>
        </w:rPr>
        <w:t>:</w:t>
      </w:r>
      <w:r>
        <w:rPr>
          <w:rFonts w:eastAsia="Times New Roman"/>
          <w:bCs/>
          <w:szCs w:val="24"/>
        </w:rPr>
        <w:t xml:space="preserve"> Τ</w:t>
      </w:r>
      <w:r w:rsidRPr="00DE44ED">
        <w:rPr>
          <w:rFonts w:eastAsia="Times New Roman"/>
          <w:bCs/>
          <w:szCs w:val="24"/>
        </w:rPr>
        <w:t>ώρα είναι όλα τέλεια</w:t>
      </w:r>
      <w:r>
        <w:rPr>
          <w:rFonts w:eastAsia="Times New Roman"/>
          <w:bCs/>
          <w:szCs w:val="24"/>
        </w:rPr>
        <w:t xml:space="preserve">; </w:t>
      </w:r>
      <w:r w:rsidRPr="00DE44ED">
        <w:rPr>
          <w:rFonts w:eastAsia="Times New Roman"/>
          <w:bCs/>
          <w:szCs w:val="24"/>
        </w:rPr>
        <w:t xml:space="preserve"> Όχι</w:t>
      </w:r>
      <w:r>
        <w:rPr>
          <w:rFonts w:eastAsia="Times New Roman"/>
          <w:bCs/>
          <w:szCs w:val="24"/>
        </w:rPr>
        <w:t>,</w:t>
      </w:r>
      <w:r w:rsidRPr="00DE44ED">
        <w:rPr>
          <w:rFonts w:eastAsia="Times New Roman"/>
          <w:bCs/>
          <w:szCs w:val="24"/>
        </w:rPr>
        <w:t xml:space="preserve"> βέβαια</w:t>
      </w:r>
      <w:r>
        <w:rPr>
          <w:rFonts w:eastAsia="Times New Roman"/>
          <w:bCs/>
          <w:szCs w:val="24"/>
        </w:rPr>
        <w:t>. Το Υπουργείο Υ</w:t>
      </w:r>
      <w:r w:rsidRPr="00DE44ED">
        <w:rPr>
          <w:rFonts w:eastAsia="Times New Roman"/>
          <w:bCs/>
          <w:szCs w:val="24"/>
        </w:rPr>
        <w:t>γείας έχει ακόμα τα σχέδιά του να προχωρήσει ακόμα περ</w:t>
      </w:r>
      <w:r>
        <w:rPr>
          <w:rFonts w:eastAsia="Times New Roman"/>
          <w:bCs/>
          <w:szCs w:val="24"/>
        </w:rPr>
        <w:t>αιτέρω. Γι’</w:t>
      </w:r>
      <w:r w:rsidRPr="00DE44ED">
        <w:rPr>
          <w:rFonts w:eastAsia="Times New Roman"/>
          <w:bCs/>
          <w:szCs w:val="24"/>
        </w:rPr>
        <w:t xml:space="preserve"> αυτό η κοινωνία θα δώσει </w:t>
      </w:r>
      <w:r>
        <w:rPr>
          <w:rFonts w:eastAsia="Times New Roman"/>
          <w:bCs/>
          <w:szCs w:val="24"/>
        </w:rPr>
        <w:t>στην Κ</w:t>
      </w:r>
      <w:r w:rsidRPr="00DE44ED">
        <w:rPr>
          <w:rFonts w:eastAsia="Times New Roman"/>
          <w:bCs/>
          <w:szCs w:val="24"/>
        </w:rPr>
        <w:t xml:space="preserve">υβέρνηση χώρο και χρόνο για να </w:t>
      </w:r>
      <w:r>
        <w:rPr>
          <w:rFonts w:eastAsia="Times New Roman"/>
          <w:bCs/>
          <w:szCs w:val="24"/>
        </w:rPr>
        <w:t>ολοκλη</w:t>
      </w:r>
      <w:r w:rsidRPr="00DE44ED">
        <w:rPr>
          <w:rFonts w:eastAsia="Times New Roman"/>
          <w:bCs/>
          <w:szCs w:val="24"/>
        </w:rPr>
        <w:t xml:space="preserve">ρώσει το έργο </w:t>
      </w:r>
      <w:r>
        <w:rPr>
          <w:rFonts w:eastAsia="Times New Roman"/>
          <w:bCs/>
          <w:szCs w:val="24"/>
        </w:rPr>
        <w:t>της.</w:t>
      </w:r>
    </w:p>
    <w:p w14:paraId="499243DD"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Κ</w:t>
      </w:r>
      <w:r w:rsidRPr="00DE44ED">
        <w:rPr>
          <w:rFonts w:eastAsia="Times New Roman"/>
          <w:bCs/>
          <w:szCs w:val="24"/>
        </w:rPr>
        <w:t>ορυφαία είναι</w:t>
      </w:r>
      <w:r>
        <w:rPr>
          <w:rFonts w:eastAsia="Times New Roman"/>
          <w:bCs/>
          <w:szCs w:val="24"/>
        </w:rPr>
        <w:t>,</w:t>
      </w:r>
      <w:r w:rsidRPr="00DE44ED">
        <w:rPr>
          <w:rFonts w:eastAsia="Times New Roman"/>
          <w:bCs/>
          <w:szCs w:val="24"/>
        </w:rPr>
        <w:t xml:space="preserve"> </w:t>
      </w:r>
      <w:r>
        <w:rPr>
          <w:rFonts w:eastAsia="Times New Roman"/>
          <w:bCs/>
          <w:szCs w:val="24"/>
        </w:rPr>
        <w:t>όμως,</w:t>
      </w:r>
      <w:r w:rsidRPr="00DE44ED">
        <w:rPr>
          <w:rFonts w:eastAsia="Times New Roman"/>
          <w:bCs/>
          <w:szCs w:val="24"/>
        </w:rPr>
        <w:t xml:space="preserve"> και η προσφορά τ</w:t>
      </w:r>
      <w:r>
        <w:rPr>
          <w:rFonts w:eastAsia="Times New Roman"/>
          <w:bCs/>
          <w:szCs w:val="24"/>
        </w:rPr>
        <w:t xml:space="preserve">ων ιδρυμάτων </w:t>
      </w:r>
      <w:r>
        <w:rPr>
          <w:rFonts w:eastAsia="Times New Roman"/>
          <w:bCs/>
          <w:szCs w:val="24"/>
        </w:rPr>
        <w:t>«</w:t>
      </w:r>
      <w:r w:rsidRPr="00DE44ED">
        <w:rPr>
          <w:rFonts w:eastAsia="Times New Roman"/>
          <w:bCs/>
          <w:szCs w:val="24"/>
        </w:rPr>
        <w:t>Σταύρος Νιάρχος</w:t>
      </w:r>
      <w:r>
        <w:rPr>
          <w:rFonts w:eastAsia="Times New Roman"/>
          <w:bCs/>
          <w:szCs w:val="24"/>
        </w:rPr>
        <w:t>»</w:t>
      </w:r>
      <w:r w:rsidRPr="00DE44ED">
        <w:rPr>
          <w:rFonts w:eastAsia="Times New Roman"/>
          <w:bCs/>
          <w:szCs w:val="24"/>
        </w:rPr>
        <w:t xml:space="preserve"> και </w:t>
      </w:r>
      <w:r>
        <w:rPr>
          <w:rFonts w:eastAsia="Times New Roman"/>
          <w:bCs/>
          <w:szCs w:val="24"/>
        </w:rPr>
        <w:t>«</w:t>
      </w:r>
      <w:r w:rsidRPr="00DE44ED">
        <w:rPr>
          <w:rFonts w:eastAsia="Times New Roman"/>
          <w:bCs/>
          <w:szCs w:val="24"/>
        </w:rPr>
        <w:t>Αλέξανδρος Ωνάσης</w:t>
      </w:r>
      <w:r>
        <w:rPr>
          <w:rFonts w:eastAsia="Times New Roman"/>
          <w:bCs/>
          <w:szCs w:val="24"/>
        </w:rPr>
        <w:t xml:space="preserve">», </w:t>
      </w:r>
      <w:r w:rsidRPr="00DE44ED">
        <w:rPr>
          <w:rFonts w:eastAsia="Times New Roman"/>
          <w:bCs/>
          <w:szCs w:val="24"/>
        </w:rPr>
        <w:t>τα οποία εί</w:t>
      </w:r>
      <w:r>
        <w:rPr>
          <w:rFonts w:eastAsia="Times New Roman"/>
          <w:bCs/>
          <w:szCs w:val="24"/>
        </w:rPr>
        <w:t>δ</w:t>
      </w:r>
      <w:r w:rsidRPr="00DE44ED">
        <w:rPr>
          <w:rFonts w:eastAsia="Times New Roman"/>
          <w:bCs/>
          <w:szCs w:val="24"/>
        </w:rPr>
        <w:t xml:space="preserve">αν </w:t>
      </w:r>
      <w:r>
        <w:rPr>
          <w:rFonts w:eastAsia="Times New Roman"/>
          <w:bCs/>
          <w:szCs w:val="24"/>
        </w:rPr>
        <w:t>τις ειλικρινείς</w:t>
      </w:r>
      <w:r w:rsidRPr="00DE44ED">
        <w:rPr>
          <w:rFonts w:eastAsia="Times New Roman"/>
          <w:bCs/>
          <w:szCs w:val="24"/>
        </w:rPr>
        <w:t xml:space="preserve"> προσπάθειες και το</w:t>
      </w:r>
      <w:r>
        <w:rPr>
          <w:rFonts w:eastAsia="Times New Roman"/>
          <w:bCs/>
          <w:szCs w:val="24"/>
        </w:rPr>
        <w:t>ν</w:t>
      </w:r>
      <w:r w:rsidRPr="00DE44ED">
        <w:rPr>
          <w:rFonts w:eastAsia="Times New Roman"/>
          <w:bCs/>
          <w:szCs w:val="24"/>
        </w:rPr>
        <w:t xml:space="preserve"> πολιτικό σχεδιασμό του Υπουργείου Υγείας και αποφάσισαν να επενδύσουν στο πρόγραμμα του</w:t>
      </w:r>
      <w:r>
        <w:rPr>
          <w:rFonts w:eastAsia="Times New Roman"/>
          <w:bCs/>
          <w:szCs w:val="24"/>
        </w:rPr>
        <w:t xml:space="preserve"> Υ</w:t>
      </w:r>
      <w:r w:rsidRPr="00DE44ED">
        <w:rPr>
          <w:rFonts w:eastAsia="Times New Roman"/>
          <w:bCs/>
          <w:szCs w:val="24"/>
        </w:rPr>
        <w:t xml:space="preserve">πουργείου εν </w:t>
      </w:r>
      <w:proofErr w:type="spellStart"/>
      <w:r w:rsidRPr="00DE44ED">
        <w:rPr>
          <w:rFonts w:eastAsia="Times New Roman"/>
          <w:bCs/>
          <w:szCs w:val="24"/>
        </w:rPr>
        <w:t>είδει</w:t>
      </w:r>
      <w:proofErr w:type="spellEnd"/>
      <w:r w:rsidRPr="00DE44ED">
        <w:rPr>
          <w:rFonts w:eastAsia="Times New Roman"/>
          <w:bCs/>
          <w:szCs w:val="24"/>
        </w:rPr>
        <w:t xml:space="preserve"> δ</w:t>
      </w:r>
      <w:r>
        <w:rPr>
          <w:rFonts w:eastAsia="Times New Roman"/>
          <w:bCs/>
          <w:szCs w:val="24"/>
        </w:rPr>
        <w:t xml:space="preserve">ωρεών </w:t>
      </w:r>
      <w:r w:rsidRPr="00DE44ED">
        <w:rPr>
          <w:rFonts w:eastAsia="Times New Roman"/>
          <w:bCs/>
          <w:szCs w:val="24"/>
        </w:rPr>
        <w:t>με 200 έως 250 εκατομμύρια και 70 εκατομμύρια ε</w:t>
      </w:r>
      <w:r w:rsidRPr="00DE44ED">
        <w:rPr>
          <w:rFonts w:eastAsia="Times New Roman"/>
          <w:bCs/>
          <w:szCs w:val="24"/>
        </w:rPr>
        <w:t>υρώ αντίστοιχα με την κατασκευή νέου νοσοκομείου στ</w:t>
      </w:r>
      <w:r>
        <w:rPr>
          <w:rFonts w:eastAsia="Times New Roman"/>
          <w:bCs/>
          <w:szCs w:val="24"/>
        </w:rPr>
        <w:t xml:space="preserve">ην Κομοτηνή, </w:t>
      </w:r>
      <w:r w:rsidRPr="00DE44ED">
        <w:rPr>
          <w:rFonts w:eastAsia="Times New Roman"/>
          <w:bCs/>
          <w:szCs w:val="24"/>
        </w:rPr>
        <w:t xml:space="preserve">με την κατασκευή νοσοκομείου </w:t>
      </w:r>
      <w:proofErr w:type="spellStart"/>
      <w:r w:rsidRPr="00DE44ED">
        <w:rPr>
          <w:rFonts w:eastAsia="Times New Roman"/>
          <w:bCs/>
          <w:szCs w:val="24"/>
        </w:rPr>
        <w:t>παίδων</w:t>
      </w:r>
      <w:proofErr w:type="spellEnd"/>
      <w:r w:rsidRPr="00DE44ED">
        <w:rPr>
          <w:rFonts w:eastAsia="Times New Roman"/>
          <w:bCs/>
          <w:szCs w:val="24"/>
        </w:rPr>
        <w:t xml:space="preserve"> στην περιοχή της Θεσσαλονίκης</w:t>
      </w:r>
      <w:r>
        <w:rPr>
          <w:rFonts w:eastAsia="Times New Roman"/>
          <w:bCs/>
          <w:szCs w:val="24"/>
        </w:rPr>
        <w:t xml:space="preserve">, με συμπληρωματικές δομές στο </w:t>
      </w:r>
      <w:r>
        <w:rPr>
          <w:rFonts w:eastAsia="Times New Roman"/>
          <w:bCs/>
          <w:szCs w:val="24"/>
        </w:rPr>
        <w:t>Ν</w:t>
      </w:r>
      <w:r w:rsidRPr="00DE44ED">
        <w:rPr>
          <w:rFonts w:eastAsia="Times New Roman"/>
          <w:bCs/>
          <w:szCs w:val="24"/>
        </w:rPr>
        <w:t xml:space="preserve">οσοκομείο </w:t>
      </w:r>
      <w:r>
        <w:rPr>
          <w:rFonts w:eastAsia="Times New Roman"/>
          <w:bCs/>
          <w:szCs w:val="24"/>
        </w:rPr>
        <w:t>«</w:t>
      </w:r>
      <w:r w:rsidRPr="00DE44ED">
        <w:rPr>
          <w:rFonts w:eastAsia="Times New Roman"/>
          <w:bCs/>
          <w:szCs w:val="24"/>
        </w:rPr>
        <w:t>Ευαγγελισμός</w:t>
      </w:r>
      <w:r>
        <w:rPr>
          <w:rFonts w:eastAsia="Times New Roman"/>
          <w:bCs/>
          <w:szCs w:val="24"/>
        </w:rPr>
        <w:t>»</w:t>
      </w:r>
      <w:r w:rsidRPr="00DE44ED">
        <w:rPr>
          <w:rFonts w:eastAsia="Times New Roman"/>
          <w:bCs/>
          <w:szCs w:val="24"/>
        </w:rPr>
        <w:t xml:space="preserve"> και </w:t>
      </w:r>
      <w:proofErr w:type="spellStart"/>
      <w:r w:rsidRPr="00DE44ED">
        <w:rPr>
          <w:rFonts w:eastAsia="Times New Roman"/>
          <w:bCs/>
          <w:szCs w:val="24"/>
        </w:rPr>
        <w:t>ιατροτεχνολογικό</w:t>
      </w:r>
      <w:proofErr w:type="spellEnd"/>
      <w:r w:rsidRPr="00DE44ED">
        <w:rPr>
          <w:rFonts w:eastAsia="Times New Roman"/>
          <w:bCs/>
          <w:szCs w:val="24"/>
        </w:rPr>
        <w:t xml:space="preserve"> εξοπλισμό</w:t>
      </w:r>
      <w:r>
        <w:rPr>
          <w:rFonts w:eastAsia="Times New Roman"/>
          <w:bCs/>
          <w:szCs w:val="24"/>
        </w:rPr>
        <w:t xml:space="preserve">, </w:t>
      </w:r>
      <w:r>
        <w:rPr>
          <w:rFonts w:eastAsia="Times New Roman"/>
          <w:bCs/>
          <w:szCs w:val="24"/>
        </w:rPr>
        <w:lastRenderedPageBreak/>
        <w:t>όπως, επίσης, με την κατασκευή ν</w:t>
      </w:r>
      <w:r w:rsidRPr="00DE44ED">
        <w:rPr>
          <w:rFonts w:eastAsia="Times New Roman"/>
          <w:bCs/>
          <w:szCs w:val="24"/>
        </w:rPr>
        <w:t>έας πτ</w:t>
      </w:r>
      <w:r w:rsidRPr="00DE44ED">
        <w:rPr>
          <w:rFonts w:eastAsia="Times New Roman"/>
          <w:bCs/>
          <w:szCs w:val="24"/>
        </w:rPr>
        <w:t xml:space="preserve">έρυγας </w:t>
      </w:r>
      <w:r>
        <w:rPr>
          <w:rFonts w:eastAsia="Times New Roman"/>
          <w:bCs/>
          <w:szCs w:val="24"/>
        </w:rPr>
        <w:t>σ</w:t>
      </w:r>
      <w:r w:rsidRPr="00DE44ED">
        <w:rPr>
          <w:rFonts w:eastAsia="Times New Roman"/>
          <w:bCs/>
          <w:szCs w:val="24"/>
        </w:rPr>
        <w:t xml:space="preserve">το </w:t>
      </w:r>
      <w:r>
        <w:rPr>
          <w:rFonts w:eastAsia="Times New Roman"/>
          <w:bCs/>
          <w:szCs w:val="24"/>
        </w:rPr>
        <w:t>«</w:t>
      </w:r>
      <w:r w:rsidRPr="00DE44ED">
        <w:rPr>
          <w:rFonts w:eastAsia="Times New Roman"/>
          <w:bCs/>
          <w:szCs w:val="24"/>
        </w:rPr>
        <w:t>Ωνάσειο</w:t>
      </w:r>
      <w:r>
        <w:rPr>
          <w:rFonts w:eastAsia="Times New Roman"/>
          <w:bCs/>
          <w:szCs w:val="24"/>
        </w:rPr>
        <w:t>»</w:t>
      </w:r>
      <w:r w:rsidRPr="00DE44ED">
        <w:rPr>
          <w:rFonts w:eastAsia="Times New Roman"/>
          <w:bCs/>
          <w:szCs w:val="24"/>
        </w:rPr>
        <w:t xml:space="preserve"> που θα στεγάσει </w:t>
      </w:r>
      <w:proofErr w:type="spellStart"/>
      <w:r w:rsidRPr="00DE44ED">
        <w:rPr>
          <w:rFonts w:eastAsia="Times New Roman"/>
          <w:bCs/>
          <w:szCs w:val="24"/>
        </w:rPr>
        <w:t>μεταμοσχευτικό</w:t>
      </w:r>
      <w:proofErr w:type="spellEnd"/>
      <w:r w:rsidRPr="00DE44ED">
        <w:rPr>
          <w:rFonts w:eastAsia="Times New Roman"/>
          <w:bCs/>
          <w:szCs w:val="24"/>
        </w:rPr>
        <w:t xml:space="preserve"> κέντρο και </w:t>
      </w:r>
      <w:proofErr w:type="spellStart"/>
      <w:r>
        <w:rPr>
          <w:rFonts w:eastAsia="Times New Roman"/>
          <w:bCs/>
          <w:szCs w:val="24"/>
        </w:rPr>
        <w:t>παιδο</w:t>
      </w:r>
      <w:r w:rsidRPr="00DE44ED">
        <w:rPr>
          <w:rFonts w:eastAsia="Times New Roman"/>
          <w:bCs/>
          <w:szCs w:val="24"/>
        </w:rPr>
        <w:t>χειρουργικό</w:t>
      </w:r>
      <w:proofErr w:type="spellEnd"/>
      <w:r w:rsidRPr="00DE44ED">
        <w:rPr>
          <w:rFonts w:eastAsia="Times New Roman"/>
          <w:bCs/>
          <w:szCs w:val="24"/>
        </w:rPr>
        <w:t xml:space="preserve"> κέντρο</w:t>
      </w:r>
      <w:r>
        <w:rPr>
          <w:rFonts w:eastAsia="Times New Roman"/>
          <w:bCs/>
          <w:szCs w:val="24"/>
        </w:rPr>
        <w:t>.</w:t>
      </w:r>
    </w:p>
    <w:p w14:paraId="499243DE"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Αγαπητές κυρίες και κύριοι συνάδελφοι, ο π</w:t>
      </w:r>
      <w:r w:rsidRPr="00DE44ED">
        <w:rPr>
          <w:rFonts w:eastAsia="Times New Roman"/>
          <w:bCs/>
          <w:szCs w:val="24"/>
        </w:rPr>
        <w:t xml:space="preserve">ροϋπολογισμός του </w:t>
      </w:r>
      <w:r>
        <w:rPr>
          <w:rFonts w:eastAsia="Times New Roman"/>
          <w:bCs/>
          <w:szCs w:val="24"/>
        </w:rPr>
        <w:t>20</w:t>
      </w:r>
      <w:r w:rsidRPr="00DE44ED">
        <w:rPr>
          <w:rFonts w:eastAsia="Times New Roman"/>
          <w:bCs/>
          <w:szCs w:val="24"/>
        </w:rPr>
        <w:t>19</w:t>
      </w:r>
      <w:r>
        <w:rPr>
          <w:rFonts w:eastAsia="Times New Roman"/>
          <w:bCs/>
          <w:szCs w:val="24"/>
        </w:rPr>
        <w:t>,</w:t>
      </w:r>
      <w:r w:rsidRPr="00DE44ED">
        <w:rPr>
          <w:rFonts w:eastAsia="Times New Roman"/>
          <w:bCs/>
          <w:szCs w:val="24"/>
        </w:rPr>
        <w:t xml:space="preserve"> όπως και οι προηγούμενοι </w:t>
      </w:r>
      <w:r>
        <w:rPr>
          <w:rFonts w:eastAsia="Times New Roman"/>
          <w:bCs/>
          <w:szCs w:val="24"/>
        </w:rPr>
        <w:t>προϋπολογισμοί της Κυβέρνησή</w:t>
      </w:r>
      <w:r w:rsidRPr="00DE44ED">
        <w:rPr>
          <w:rFonts w:eastAsia="Times New Roman"/>
          <w:bCs/>
          <w:szCs w:val="24"/>
        </w:rPr>
        <w:t xml:space="preserve">ς </w:t>
      </w:r>
      <w:r>
        <w:rPr>
          <w:rFonts w:eastAsia="Times New Roman"/>
          <w:bCs/>
          <w:szCs w:val="24"/>
        </w:rPr>
        <w:t>μας, ε</w:t>
      </w:r>
      <w:r w:rsidRPr="00DE44ED">
        <w:rPr>
          <w:rFonts w:eastAsia="Times New Roman"/>
          <w:bCs/>
          <w:szCs w:val="24"/>
        </w:rPr>
        <w:t>ίχαν στόχο την κοινωνική συνοχή</w:t>
      </w:r>
      <w:r>
        <w:rPr>
          <w:rFonts w:eastAsia="Times New Roman"/>
          <w:bCs/>
          <w:szCs w:val="24"/>
        </w:rPr>
        <w:t>.</w:t>
      </w:r>
    </w:p>
    <w:p w14:paraId="499243D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Μέριμνά μας είναι ο κόσμος που για δεκαετίες είναι στο κοινωνικό περιθώριο, τα νέα παιδιά εφοδιασμένα με πτυχία που αποζητούν ίσες ευκαιρίες απασχόλησης μέσα από αξιοκρατικές μεθόδους και όχι από Μητρώα Στελεχών, την ενίσχυση της δηλωμένης εργασίας και την</w:t>
      </w:r>
      <w:r>
        <w:rPr>
          <w:rFonts w:eastAsia="Times New Roman" w:cs="Times New Roman"/>
          <w:szCs w:val="24"/>
        </w:rPr>
        <w:t xml:space="preserve"> καταπολέμηση της αδήλωτης εργασίας. </w:t>
      </w:r>
    </w:p>
    <w:p w14:paraId="499243E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Εργασίας, λοιπόν, με αιχμή του δόρατος </w:t>
      </w:r>
      <w:r w:rsidRPr="00CE4BD4">
        <w:rPr>
          <w:rFonts w:eastAsia="Times New Roman" w:cs="Times New Roman"/>
          <w:szCs w:val="24"/>
        </w:rPr>
        <w:t>τον ΣΕΠΕ,</w:t>
      </w:r>
      <w:r>
        <w:rPr>
          <w:rFonts w:eastAsia="Times New Roman" w:cs="Times New Roman"/>
          <w:szCs w:val="24"/>
        </w:rPr>
        <w:t xml:space="preserve"> που έχει περάσει σε άλλη εποχή διαρθρωτικής λειτουργίας και στελέχωσης εργάζεται για τη διασφάλιση των δικαιωμάτων των εργαζομένων. </w:t>
      </w:r>
    </w:p>
    <w:p w14:paraId="499243E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Παράλληλα, υλοποιεί έως</w:t>
      </w:r>
      <w:r>
        <w:rPr>
          <w:rFonts w:eastAsia="Times New Roman" w:cs="Times New Roman"/>
          <w:szCs w:val="24"/>
        </w:rPr>
        <w:t xml:space="preserve"> το πρώτο τρίμηνο του 2019 έντεκα νέα προγράμματα συνολικού προϋπολογισμού 632 εκατομμυρίων ευρώ σε σύνολο ογδόντα εννέα χιλιάδες </w:t>
      </w:r>
      <w:proofErr w:type="spellStart"/>
      <w:r>
        <w:rPr>
          <w:rFonts w:eastAsia="Times New Roman" w:cs="Times New Roman"/>
          <w:szCs w:val="24"/>
        </w:rPr>
        <w:t>ωφελουμένων</w:t>
      </w:r>
      <w:proofErr w:type="spellEnd"/>
      <w:r>
        <w:rPr>
          <w:rFonts w:eastAsia="Times New Roman" w:cs="Times New Roman"/>
          <w:szCs w:val="24"/>
        </w:rPr>
        <w:t>. Ειδικότερα για τους νέους και τις νέες υλοποιεί πρόγραμμα απασχόλησης πεντέμισι χιλιάδων ανέργων πτυχιούχων ανώτα</w:t>
      </w:r>
      <w:r>
        <w:rPr>
          <w:rFonts w:eastAsia="Times New Roman" w:cs="Times New Roman"/>
          <w:szCs w:val="24"/>
        </w:rPr>
        <w:t>των εκπαιδευτικών και τεχνολογικών ιδρυμάτων ηλικίας μέχρι είκοσι εν</w:t>
      </w:r>
      <w:r>
        <w:rPr>
          <w:rFonts w:eastAsia="Times New Roman" w:cs="Times New Roman"/>
          <w:szCs w:val="24"/>
        </w:rPr>
        <w:t>νέα</w:t>
      </w:r>
      <w:r>
        <w:rPr>
          <w:rFonts w:eastAsia="Times New Roman" w:cs="Times New Roman"/>
          <w:szCs w:val="24"/>
        </w:rPr>
        <w:t xml:space="preserve"> ετών, πρόγραμμα </w:t>
      </w:r>
      <w:r>
        <w:rPr>
          <w:rFonts w:eastAsia="Times New Roman" w:cs="Times New Roman"/>
          <w:szCs w:val="24"/>
        </w:rPr>
        <w:lastRenderedPageBreak/>
        <w:t xml:space="preserve">επιχορήγησης επιχειρήσεων για την απασχόληση έξι χιλιάδων νέων ανέργων, αποφοίτων τριτοβάθμιας εκπαίδευσης σε κλάδους εξειδίκευσης, παραγωγής και δραστηριότητας. </w:t>
      </w:r>
    </w:p>
    <w:p w14:paraId="499243E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Παράλ</w:t>
      </w:r>
      <w:r>
        <w:rPr>
          <w:rFonts w:eastAsia="Times New Roman" w:cs="Times New Roman"/>
          <w:szCs w:val="24"/>
        </w:rPr>
        <w:t xml:space="preserve">ληλα, σχεδιάζεται η νέα γενιά ολοκληρωμένων παρεμβάσεων για κατάρτιση, πιστοποίηση και πρακτική άσκηση όλα </w:t>
      </w:r>
      <w:proofErr w:type="spellStart"/>
      <w:r w:rsidRPr="00CE4BD4">
        <w:rPr>
          <w:rFonts w:eastAsia="Times New Roman" w:cs="Times New Roman"/>
          <w:szCs w:val="24"/>
        </w:rPr>
        <w:t>συνδεδυασμένα</w:t>
      </w:r>
      <w:proofErr w:type="spellEnd"/>
      <w:r>
        <w:rPr>
          <w:rFonts w:eastAsia="Times New Roman" w:cs="Times New Roman"/>
          <w:szCs w:val="24"/>
        </w:rPr>
        <w:t xml:space="preserve"> με κλάδους της παραγωγικής δραστηριότητας. </w:t>
      </w:r>
    </w:p>
    <w:p w14:paraId="499243E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κοινωνική ασφάλιση, λοιπόν, από ατραπούς στενές και δύσβατες βαδίζει μέσω της δημιουργίας</w:t>
      </w:r>
      <w:r>
        <w:rPr>
          <w:rFonts w:eastAsia="Times New Roman" w:cs="Times New Roman"/>
          <w:szCs w:val="24"/>
        </w:rPr>
        <w:t xml:space="preserve"> του ΕΦΚΑ και στον πρώτο χρόνο λειτουργίας του έχει μέχρι τώρα θετικό ισοζύγιο με όφελος περίπου 1,5 δισεκατομμύρια ευρώ. </w:t>
      </w:r>
    </w:p>
    <w:p w14:paraId="499243E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Την ίδια ώρα ενισχύεται η κοινωνική αλληλεγγύη για την οποία κατηγορηθήκαμε αρκετά, με την επέκταση του Κοινωνικού Εισοδήματος Αλληλε</w:t>
      </w:r>
      <w:r>
        <w:rPr>
          <w:rFonts w:eastAsia="Times New Roman" w:cs="Times New Roman"/>
          <w:szCs w:val="24"/>
        </w:rPr>
        <w:t>γγύης, συνολικά 3 δισεκατομμύρια ευρώ, ενώ οι άλλες κυβερνήσεις από το 2010 μέχρι το 2015 δεν διέθεσαν ούτε ένα ευρώ. Και όλο αυτό ηλεκτρονικά.</w:t>
      </w:r>
    </w:p>
    <w:p w14:paraId="499243E5" w14:textId="77777777" w:rsidR="00BA2908" w:rsidRDefault="00D473A4">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499243E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Πρόεδρε, την </w:t>
      </w:r>
      <w:r>
        <w:rPr>
          <w:rFonts w:eastAsia="Times New Roman" w:cs="Times New Roman"/>
          <w:szCs w:val="24"/>
        </w:rPr>
        <w:t xml:space="preserve">υπομονή σας για ένα λεπτό. </w:t>
      </w:r>
    </w:p>
    <w:p w14:paraId="499243E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απαλλαγούμε από τις άδηλες πελατειακές σχέσεις. Θα σας υπενθυμίσω τα σχολικά γεύματα σε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χιλιάδες μαθητές που έχουν επεκταθεί στους </w:t>
      </w:r>
      <w:r>
        <w:rPr>
          <w:rFonts w:eastAsia="Times New Roman" w:cs="Times New Roman"/>
          <w:szCs w:val="24"/>
        </w:rPr>
        <w:t>δ</w:t>
      </w:r>
      <w:r>
        <w:rPr>
          <w:rFonts w:eastAsia="Times New Roman" w:cs="Times New Roman"/>
          <w:szCs w:val="24"/>
        </w:rPr>
        <w:t>ήμους των πυρόπληκτων περιοχών, Μαραθώνα και Ραφήνας, και πλημμυροπα</w:t>
      </w:r>
      <w:r>
        <w:rPr>
          <w:rFonts w:eastAsia="Times New Roman" w:cs="Times New Roman"/>
          <w:szCs w:val="24"/>
        </w:rPr>
        <w:t xml:space="preserve">θών Μάνδρας και Μεγάρων. </w:t>
      </w:r>
    </w:p>
    <w:p w14:paraId="499243E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Επίσης, την αύξηση κατά 60% στην πρόσβαση των </w:t>
      </w:r>
      <w:proofErr w:type="spellStart"/>
      <w:r>
        <w:rPr>
          <w:rFonts w:eastAsia="Times New Roman" w:cs="Times New Roman"/>
          <w:szCs w:val="24"/>
        </w:rPr>
        <w:t>εκατόν</w:t>
      </w:r>
      <w:proofErr w:type="spellEnd"/>
      <w:r>
        <w:rPr>
          <w:rFonts w:eastAsia="Times New Roman" w:cs="Times New Roman"/>
          <w:szCs w:val="24"/>
        </w:rPr>
        <w:t xml:space="preserve"> είκοσι επτά χιλιάδ</w:t>
      </w:r>
      <w:r>
        <w:rPr>
          <w:rFonts w:eastAsia="Times New Roman" w:cs="Times New Roman"/>
          <w:szCs w:val="24"/>
        </w:rPr>
        <w:t>ων παιδιών σε</w:t>
      </w:r>
      <w:r>
        <w:rPr>
          <w:rFonts w:eastAsia="Times New Roman" w:cs="Times New Roman"/>
          <w:szCs w:val="24"/>
        </w:rPr>
        <w:t xml:space="preserve"> βρεφονηπιακούς σταθμούς. Με την ίδρυση -και για πρώτη φορά-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 xml:space="preserve">ραμματείας </w:t>
      </w:r>
      <w:proofErr w:type="spellStart"/>
      <w:r>
        <w:rPr>
          <w:rFonts w:eastAsia="Times New Roman" w:cs="Times New Roman"/>
          <w:szCs w:val="24"/>
        </w:rPr>
        <w:t>Ρομά</w:t>
      </w:r>
      <w:proofErr w:type="spellEnd"/>
      <w:r>
        <w:rPr>
          <w:rFonts w:eastAsia="Times New Roman" w:cs="Times New Roman"/>
          <w:szCs w:val="24"/>
        </w:rPr>
        <w:t xml:space="preserve"> για την ανάπτυξη δράσεων κοινωνικής εντάξεως ειδικά των νέων</w:t>
      </w:r>
      <w:r>
        <w:rPr>
          <w:rFonts w:eastAsia="Times New Roman" w:cs="Times New Roman"/>
          <w:szCs w:val="24"/>
        </w:rPr>
        <w:t xml:space="preserve"> με την πρόσβαση σε κλειστές για χρόνια κατασκηνώσεις, με τον νόμο για την αναδοχή και την υιοθεσία, με εκατό κέντρα στήριξης οικογένειας και με δράσεις για άτομα με αναπηρία. </w:t>
      </w:r>
    </w:p>
    <w:p w14:paraId="499243E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Αγαπητοί, κύριοι συνάδελφοι, τελειώνοντας σας λέω ότι παραλάβαμε μια χώρα με οι</w:t>
      </w:r>
      <w:r>
        <w:rPr>
          <w:rFonts w:eastAsia="Times New Roman" w:cs="Times New Roman"/>
          <w:szCs w:val="24"/>
        </w:rPr>
        <w:t>κονομική ασφυξία. Εργαστήκαμε αποτελεσματικά και συστηματικά και καταφέραμε να στηρίξουμε τα νοικοκυριά, τον κόσμο της εργασίας και της καθαρής επιχειρηματικότητας, ενώ αποδείξαμε, όμως, πως έχουμε τα ψυχικά αποθέματα να αναδιατάξουμε την καθημερινότητα κα</w:t>
      </w:r>
      <w:r>
        <w:rPr>
          <w:rFonts w:eastAsia="Times New Roman" w:cs="Times New Roman"/>
          <w:szCs w:val="24"/>
        </w:rPr>
        <w:t xml:space="preserve">ι να αναβαθμίσουμε τη ζωή των Ελλήνων με προοδευτικές αλλαγές. </w:t>
      </w:r>
    </w:p>
    <w:p w14:paraId="499243EA" w14:textId="77777777" w:rsidR="00BA2908" w:rsidRDefault="00D473A4">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499243E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σας ευχαριστώ πολύ για την υπομονή σας. </w:t>
      </w:r>
    </w:p>
    <w:p w14:paraId="499243EC" w14:textId="77777777" w:rsidR="00BA2908" w:rsidRDefault="00D473A4">
      <w:pPr>
        <w:spacing w:after="0" w:line="600" w:lineRule="auto"/>
        <w:ind w:firstLine="720"/>
        <w:jc w:val="center"/>
        <w:rPr>
          <w:rFonts w:eastAsia="Times New Roman"/>
          <w:bCs/>
        </w:rPr>
      </w:pPr>
      <w:r w:rsidRPr="006651D3">
        <w:rPr>
          <w:rFonts w:eastAsia="Times New Roman"/>
          <w:bCs/>
        </w:rPr>
        <w:lastRenderedPageBreak/>
        <w:t>(Χειροκροτήματα από την πτέρυγα του ΣΥΡΙΖΑ)</w:t>
      </w:r>
    </w:p>
    <w:p w14:paraId="499243E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 </w:t>
      </w: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Τον λόγο έχει η κυρία </w:t>
      </w:r>
      <w:proofErr w:type="spellStart"/>
      <w:r>
        <w:rPr>
          <w:rFonts w:eastAsia="Times New Roman" w:cs="Times New Roman"/>
          <w:szCs w:val="24"/>
        </w:rPr>
        <w:t>Χριστοφιλοπούλου</w:t>
      </w:r>
      <w:proofErr w:type="spellEnd"/>
      <w:r>
        <w:rPr>
          <w:rFonts w:eastAsia="Times New Roman" w:cs="Times New Roman"/>
          <w:szCs w:val="24"/>
        </w:rPr>
        <w:t>, Βουλευτής της Δημοκρατικής Συμπαράταξης ΠΑΣΟΚ</w:t>
      </w:r>
      <w:r>
        <w:rPr>
          <w:rFonts w:eastAsia="Times New Roman" w:cs="Times New Roman"/>
          <w:szCs w:val="24"/>
        </w:rPr>
        <w:t xml:space="preserve"> </w:t>
      </w:r>
      <w:r>
        <w:rPr>
          <w:rFonts w:eastAsia="Times New Roman" w:cs="Times New Roman"/>
          <w:szCs w:val="24"/>
        </w:rPr>
        <w:t>-ΔΗΜΑΡ.</w:t>
      </w:r>
    </w:p>
    <w:p w14:paraId="499243EE"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 </w:t>
      </w:r>
    </w:p>
    <w:p w14:paraId="499243E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ετοιμαστεί να μιλήσω για τον προϋπολο</w:t>
      </w:r>
      <w:r>
        <w:rPr>
          <w:rFonts w:eastAsia="Times New Roman" w:cs="Times New Roman"/>
          <w:szCs w:val="24"/>
        </w:rPr>
        <w:t>γισμό. Όμως, θα μου επιτρέψετε, επειδή πριν λίγο άκουσα την Υπουργό Διοικητικής Ανασυγκρότησης των ΣΥΡΙΖΑ και των Ανεξαρτήτων Ελλήνων κ</w:t>
      </w:r>
      <w:r>
        <w:rPr>
          <w:rFonts w:eastAsia="Times New Roman" w:cs="Times New Roman"/>
          <w:szCs w:val="24"/>
        </w:rPr>
        <w:t>.</w:t>
      </w:r>
      <w:r>
        <w:rPr>
          <w:rFonts w:eastAsia="Times New Roman" w:cs="Times New Roman"/>
          <w:szCs w:val="24"/>
        </w:rPr>
        <w:t xml:space="preserve"> Μαριλίζα Ξενογιαννακοπούλου, να αναφέρεται για ορισμένα θέματα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να σχολιάσω λίγο. </w:t>
      </w:r>
    </w:p>
    <w:p w14:paraId="499243F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Άκουσα την κ</w:t>
      </w:r>
      <w:r>
        <w:rPr>
          <w:rFonts w:eastAsia="Times New Roman" w:cs="Times New Roman"/>
          <w:szCs w:val="24"/>
        </w:rPr>
        <w:t>.</w:t>
      </w:r>
      <w:r>
        <w:rPr>
          <w:rFonts w:eastAsia="Times New Roman" w:cs="Times New Roman"/>
          <w:szCs w:val="24"/>
        </w:rPr>
        <w:t xml:space="preserve"> Ξενογιαννακοπούλου να μιλάει για διαχρονικά προβλήματα –το σημείωσα μάλιστα- και παθογένειες οι οποίες –ω, του θαύματος!- αντιμετωπίστηκαν την τελευταία τριετία με σοβαρές μεταρρυθμίσεις</w:t>
      </w:r>
      <w:r>
        <w:rPr>
          <w:rFonts w:eastAsia="Times New Roman" w:cs="Times New Roman"/>
          <w:szCs w:val="24"/>
        </w:rPr>
        <w:t>!</w:t>
      </w:r>
      <w:r>
        <w:rPr>
          <w:rFonts w:eastAsia="Times New Roman" w:cs="Times New Roman"/>
          <w:szCs w:val="24"/>
        </w:rPr>
        <w:t xml:space="preserve"> </w:t>
      </w:r>
    </w:p>
    <w:p w14:paraId="499243F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ξέρετε, μου γεννήθηκε η απορία πώς δεν βρήκε σε όσα λεπτά μίλη</w:t>
      </w:r>
      <w:r>
        <w:rPr>
          <w:rFonts w:eastAsia="Times New Roman" w:cs="Times New Roman"/>
          <w:szCs w:val="24"/>
        </w:rPr>
        <w:t>σε λίγο χρόνο να αναφερθεί σε πολύ μεγάλες μεταρρυθμίσεις</w:t>
      </w:r>
      <w:r>
        <w:rPr>
          <w:rFonts w:eastAsia="Times New Roman" w:cs="Times New Roman"/>
          <w:szCs w:val="24"/>
        </w:rPr>
        <w:t>,</w:t>
      </w:r>
      <w:r>
        <w:rPr>
          <w:rFonts w:eastAsia="Times New Roman" w:cs="Times New Roman"/>
          <w:szCs w:val="24"/>
        </w:rPr>
        <w:t xml:space="preserve"> που υπηρέτησε η ίδια από διαφορετικές θέσεις, όντας στέλεχος του Πανελληνίου Σοσιαλιστικού Κινήματος. Δεν αναφέρθηκε στο ΑΣΕΠ, στα Κέντρα Εξυπηρέτησης Πολιτών που τα αγκάλιασε όλη η κοινωνία και ήμ</w:t>
      </w:r>
      <w:r>
        <w:rPr>
          <w:rFonts w:eastAsia="Times New Roman" w:cs="Times New Roman"/>
          <w:szCs w:val="24"/>
        </w:rPr>
        <w:t>ασταν και είμαστε ακόμα περήφανοι γιατί αυτές τις μεταρρυθμίσεις</w:t>
      </w:r>
      <w:r>
        <w:rPr>
          <w:rFonts w:eastAsia="Times New Roman" w:cs="Times New Roman"/>
          <w:szCs w:val="24"/>
        </w:rPr>
        <w:t>,</w:t>
      </w:r>
      <w:r>
        <w:rPr>
          <w:rFonts w:eastAsia="Times New Roman" w:cs="Times New Roman"/>
          <w:szCs w:val="24"/>
        </w:rPr>
        <w:t xml:space="preserve"> τις αγκάλιασαν τελικά και οι δυνάμεις που δεν τις ψήφισαν τότε, όπως και τις αλλαγές στην </w:t>
      </w:r>
      <w:r>
        <w:rPr>
          <w:rFonts w:eastAsia="Times New Roman" w:cs="Times New Roman"/>
          <w:szCs w:val="24"/>
        </w:rPr>
        <w:t>α</w:t>
      </w:r>
      <w:r>
        <w:rPr>
          <w:rFonts w:eastAsia="Times New Roman" w:cs="Times New Roman"/>
          <w:szCs w:val="24"/>
        </w:rPr>
        <w:t xml:space="preserve">υτοδιοίκηση. </w:t>
      </w:r>
    </w:p>
    <w:p w14:paraId="499243F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Όμως, ούτε καν της γεννήθηκε η απορία…</w:t>
      </w:r>
    </w:p>
    <w:p w14:paraId="499243F3"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 Συνήγορος του Πολίτη…</w:t>
      </w:r>
    </w:p>
    <w:p w14:paraId="499243F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ΠΑΡΑ</w:t>
      </w:r>
      <w:r>
        <w:rPr>
          <w:rFonts w:eastAsia="Times New Roman" w:cs="Times New Roman"/>
          <w:b/>
          <w:szCs w:val="24"/>
        </w:rPr>
        <w:t>ΣΚΕΥΗ ΧΡΙΣΤΟΦΙΛΟΠΟΥΛΟΥ:</w:t>
      </w:r>
      <w:r>
        <w:rPr>
          <w:rFonts w:eastAsia="Times New Roman" w:cs="Times New Roman"/>
          <w:szCs w:val="24"/>
        </w:rPr>
        <w:t xml:space="preserve"> Ο Συνήγορος του Πολίτη και πολλά άλλα, κύριε Λοβέρδο.</w:t>
      </w:r>
    </w:p>
    <w:p w14:paraId="499243F5"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w:t>
      </w:r>
    </w:p>
    <w:p w14:paraId="499243F6" w14:textId="77777777" w:rsidR="00BA2908" w:rsidRDefault="00D473A4">
      <w:pPr>
        <w:spacing w:after="0" w:line="600" w:lineRule="auto"/>
        <w:ind w:firstLine="720"/>
        <w:jc w:val="both"/>
        <w:rPr>
          <w:rFonts w:eastAsia="Times New Roman" w:cs="Times New Roman"/>
          <w:szCs w:val="24"/>
        </w:rPr>
      </w:pPr>
      <w:r w:rsidRPr="00412609">
        <w:rPr>
          <w:rFonts w:eastAsia="Times New Roman" w:cs="Times New Roman"/>
          <w:b/>
          <w:szCs w:val="24"/>
        </w:rPr>
        <w:t>ΚΩΝΣΤΑΝΤΙΝΟΣ ΜΠΑΡΚΑΣ:</w:t>
      </w:r>
      <w:r>
        <w:rPr>
          <w:rFonts w:eastAsia="Times New Roman" w:cs="Times New Roman"/>
          <w:szCs w:val="24"/>
        </w:rPr>
        <w:t xml:space="preserve"> Ένα σωρό νομοθετήματα!</w:t>
      </w:r>
    </w:p>
    <w:p w14:paraId="499243F7"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w:t>
      </w:r>
      <w:r>
        <w:rPr>
          <w:rFonts w:eastAsia="Times New Roman" w:cs="Times New Roman"/>
          <w:szCs w:val="24"/>
        </w:rPr>
        <w:t>Κύριοι συνάδελφοι, επιτρέψτε μου να συνεχίσω.</w:t>
      </w:r>
    </w:p>
    <w:p w14:paraId="499243F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μεγαλύτερη</w:t>
      </w:r>
      <w:r w:rsidRPr="000551AF">
        <w:rPr>
          <w:rFonts w:eastAsia="Times New Roman" w:cs="Times New Roman"/>
          <w:szCs w:val="24"/>
        </w:rPr>
        <w:t>,</w:t>
      </w:r>
      <w:r>
        <w:rPr>
          <w:rFonts w:eastAsia="Times New Roman" w:cs="Times New Roman"/>
          <w:szCs w:val="24"/>
        </w:rPr>
        <w:t xml:space="preserve"> όμως</w:t>
      </w:r>
      <w:r w:rsidRPr="000551AF">
        <w:rPr>
          <w:rFonts w:eastAsia="Times New Roman" w:cs="Times New Roman"/>
          <w:szCs w:val="24"/>
        </w:rPr>
        <w:t>,</w:t>
      </w:r>
      <w:r>
        <w:rPr>
          <w:rFonts w:eastAsia="Times New Roman" w:cs="Times New Roman"/>
          <w:szCs w:val="24"/>
        </w:rPr>
        <w:t xml:space="preserve"> απορί</w:t>
      </w:r>
      <w:r>
        <w:rPr>
          <w:rFonts w:eastAsia="Times New Roman" w:cs="Times New Roman"/>
          <w:szCs w:val="24"/>
        </w:rPr>
        <w:t xml:space="preserve">α μού γεννήθηκε -και δυστυχώς, δεν είναι εδώ για να μου απαντήσει, γιατί είδα ότι έφυγε πριν από λίγο- όταν δεν αναφέρθηκε σε μεγάλες μεταρρυθμίσεις που έγιναν στην περίοδο που ήταν </w:t>
      </w:r>
      <w:r>
        <w:rPr>
          <w:rFonts w:eastAsia="Times New Roman" w:cs="Times New Roman"/>
          <w:szCs w:val="24"/>
        </w:rPr>
        <w:t>«</w:t>
      </w:r>
      <w:proofErr w:type="spellStart"/>
      <w:r>
        <w:rPr>
          <w:rFonts w:eastAsia="Times New Roman" w:cs="Times New Roman"/>
          <w:szCs w:val="24"/>
        </w:rPr>
        <w:t>μνημονιακή</w:t>
      </w:r>
      <w:proofErr w:type="spellEnd"/>
      <w:r>
        <w:rPr>
          <w:rFonts w:eastAsia="Times New Roman" w:cs="Times New Roman"/>
          <w:szCs w:val="24"/>
        </w:rPr>
        <w:t>»</w:t>
      </w:r>
      <w:r>
        <w:rPr>
          <w:rFonts w:eastAsia="Times New Roman" w:cs="Times New Roman"/>
          <w:szCs w:val="24"/>
        </w:rPr>
        <w:t xml:space="preserve"> Υπουργός του ΠΑΣΟΚ η κ. Ξενογιαννακοπούλου. Αναφέρομαι στον μ</w:t>
      </w:r>
      <w:r>
        <w:rPr>
          <w:rFonts w:eastAsia="Times New Roman" w:cs="Times New Roman"/>
          <w:szCs w:val="24"/>
        </w:rPr>
        <w:t xml:space="preserve">εγάλο θεσμό, που δεν ήταν μνημόνιο, της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που τελικά και αυτός ο θεσμός της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έγινε καινοτομία και κεκτημένο και τον υπηρέτησαν όλες οι δυνάμεις. Εντάξει, προσπαθείτε να τον αλλάξετε λίγο τώρα.</w:t>
      </w:r>
    </w:p>
    <w:p w14:paraId="499243F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Δεν βρήκε τίποτε να πει για την ηλεκτρονική</w:t>
      </w:r>
      <w:r>
        <w:rPr>
          <w:rFonts w:eastAsia="Times New Roman" w:cs="Times New Roman"/>
          <w:szCs w:val="24"/>
        </w:rPr>
        <w:t xml:space="preserve"> </w:t>
      </w:r>
      <w:proofErr w:type="spellStart"/>
      <w:r>
        <w:rPr>
          <w:rFonts w:eastAsia="Times New Roman" w:cs="Times New Roman"/>
          <w:szCs w:val="24"/>
        </w:rPr>
        <w:t>συνταγογράφηση</w:t>
      </w:r>
      <w:proofErr w:type="spellEnd"/>
      <w:r>
        <w:rPr>
          <w:rFonts w:eastAsia="Times New Roman" w:cs="Times New Roman"/>
          <w:szCs w:val="24"/>
        </w:rPr>
        <w:t xml:space="preserve"> που τη διαδέχτηκε, ως Υπουργός Υγείας, ο Κοινοβουλευτικός μας Εκπρόσωπος σήμερα κ. Λοβέρδος ούτε για τον ΕΟΠΥΥ. Τίποτε απολύτως. Άκουσα ότι κάτι ψέλλισε για την </w:t>
      </w:r>
      <w:r>
        <w:rPr>
          <w:rFonts w:eastAsia="Times New Roman" w:cs="Times New Roman"/>
          <w:szCs w:val="24"/>
        </w:rPr>
        <w:lastRenderedPageBreak/>
        <w:t xml:space="preserve">απογραφή. Απέφυγε, όμως, επιμελώς να πει ότι η απογραφή των δημοσίων υπαλλήλων </w:t>
      </w:r>
      <w:r>
        <w:rPr>
          <w:rFonts w:eastAsia="Times New Roman" w:cs="Times New Roman"/>
          <w:szCs w:val="24"/>
        </w:rPr>
        <w:t xml:space="preserve">έγινε το 2010. </w:t>
      </w:r>
      <w:r>
        <w:rPr>
          <w:rFonts w:eastAsia="Times New Roman" w:cs="Times New Roman"/>
          <w:szCs w:val="24"/>
        </w:rPr>
        <w:t>«</w:t>
      </w:r>
      <w:proofErr w:type="spellStart"/>
      <w:r>
        <w:rPr>
          <w:rFonts w:eastAsia="Times New Roman" w:cs="Times New Roman"/>
          <w:szCs w:val="24"/>
        </w:rPr>
        <w:t>Ουαί</w:t>
      </w:r>
      <w:proofErr w:type="spellEnd"/>
      <w:r w:rsidRPr="00B02B96">
        <w:rPr>
          <w:rFonts w:eastAsia="Times New Roman" w:cs="Times New Roman"/>
          <w:szCs w:val="24"/>
        </w:rPr>
        <w:t xml:space="preserve"> </w:t>
      </w:r>
      <w:r>
        <w:rPr>
          <w:rFonts w:eastAsia="Times New Roman" w:cs="Times New Roman"/>
          <w:szCs w:val="24"/>
        </w:rPr>
        <w:t>υμίν</w:t>
      </w:r>
      <w:r>
        <w:rPr>
          <w:rFonts w:eastAsia="Times New Roman" w:cs="Times New Roman"/>
          <w:szCs w:val="24"/>
        </w:rPr>
        <w:t xml:space="preserve"> Γραμματείς και Φαρισαίοι»</w:t>
      </w:r>
      <w:r>
        <w:rPr>
          <w:rFonts w:eastAsia="Times New Roman" w:cs="Times New Roman"/>
          <w:szCs w:val="24"/>
        </w:rPr>
        <w:t>! Τίποτε άλλο!</w:t>
      </w:r>
    </w:p>
    <w:p w14:paraId="499243FA" w14:textId="77777777" w:rsidR="00BA2908" w:rsidRDefault="00D473A4">
      <w:pPr>
        <w:spacing w:after="0" w:line="600" w:lineRule="auto"/>
        <w:ind w:firstLine="720"/>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499243F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Όμως, ας πάμε και σε δυο-τρία σημερινά δεδομένα, έτσι για να της απαντήσουμε λίγο, όχι τίποτε άλλο, αλλά γιατί </w:t>
      </w:r>
      <w:r>
        <w:rPr>
          <w:rFonts w:eastAsia="Times New Roman" w:cs="Times New Roman"/>
          <w:szCs w:val="24"/>
        </w:rPr>
        <w:t>όλα καλά τα βλέπει.</w:t>
      </w:r>
    </w:p>
    <w:p w14:paraId="499243F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Είναι αλήθεια, λοιπόν, κυρίες και κύριοι συνάδελφοι, ότι τον Σεπτέμβριο του 2016, έτος που μνημόνευσε η κ. Ξενογιαννακοπούλου, υπηρετούσαν ογδόντα μία χιλιάδες επτακόσιες είκοσι επτά συμβασιούχοι στον ευρύτερο δημόσιο τομέα και αυτοί -ω</w:t>
      </w:r>
      <w:r>
        <w:rPr>
          <w:rFonts w:eastAsia="Times New Roman" w:cs="Times New Roman"/>
          <w:szCs w:val="24"/>
        </w:rPr>
        <w:t xml:space="preserve">, του θαύματος!- τον Μάιο του 2018 έγιναν </w:t>
      </w:r>
      <w:proofErr w:type="spellStart"/>
      <w:r>
        <w:rPr>
          <w:rFonts w:eastAsia="Times New Roman" w:cs="Times New Roman"/>
          <w:szCs w:val="24"/>
        </w:rPr>
        <w:t>εκατόν</w:t>
      </w:r>
      <w:proofErr w:type="spellEnd"/>
      <w:r>
        <w:rPr>
          <w:rFonts w:eastAsia="Times New Roman" w:cs="Times New Roman"/>
          <w:szCs w:val="24"/>
        </w:rPr>
        <w:t xml:space="preserve"> είκοσι τρεις χιλιάδες;</w:t>
      </w:r>
    </w:p>
    <w:p w14:paraId="499243F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Είναι, επίσης, αλήθεια, κυρίες και κύριοι των ΣΥΡΙΖΑ και ΑΝΕΛ, ότι σε ό,τι αφορά τους μετακλητούς υπαλλήλους -που θυμίζω τις προγραμματικές δηλώσεις εδώ και τέσσερα χρόνια του κ. Τσίπρ</w:t>
      </w:r>
      <w:r>
        <w:rPr>
          <w:rFonts w:eastAsia="Times New Roman" w:cs="Times New Roman"/>
          <w:szCs w:val="24"/>
        </w:rPr>
        <w:t>α, που, όπως θα έσκιζε τα μνημόνια, θα καταργούσε και τα μεγάλα γραφεία και τα μεγάλα Υπουργεία και έχουμε τη μεγαλύτερη Κυβέρνηση- και -ω, του θαύματος!- οι μετακλητοί υπάλληλοι, οι οποίοι ήταν τον Δεκέμβρη του 2015 χίλιοι εννιακόσιοι ένας, είναι σήμερα δ</w:t>
      </w:r>
      <w:r>
        <w:rPr>
          <w:rFonts w:eastAsia="Times New Roman" w:cs="Times New Roman"/>
          <w:szCs w:val="24"/>
        </w:rPr>
        <w:t xml:space="preserve">ύο χιλιάδες πεντακόσιοι τριάντα τρεις. Να τους χαίρεστε και αυτούς και τις δήθεν μεταρρυθμίσεις σας! Το μόνο που κάνετε είναι να </w:t>
      </w:r>
      <w:proofErr w:type="spellStart"/>
      <w:r>
        <w:rPr>
          <w:rFonts w:eastAsia="Times New Roman" w:cs="Times New Roman"/>
          <w:szCs w:val="24"/>
        </w:rPr>
        <w:t>υπακούετε</w:t>
      </w:r>
      <w:proofErr w:type="spellEnd"/>
      <w:r>
        <w:rPr>
          <w:rFonts w:eastAsia="Times New Roman" w:cs="Times New Roman"/>
          <w:szCs w:val="24"/>
        </w:rPr>
        <w:t xml:space="preserve"> στις εντολές των μεταρρυθμίσεων που σας φέρνουν οι </w:t>
      </w:r>
      <w:proofErr w:type="spellStart"/>
      <w:r>
        <w:rPr>
          <w:rFonts w:eastAsia="Times New Roman" w:cs="Times New Roman"/>
          <w:szCs w:val="24"/>
        </w:rPr>
        <w:t>τροϊκανοί</w:t>
      </w:r>
      <w:proofErr w:type="spellEnd"/>
      <w:r>
        <w:rPr>
          <w:rFonts w:eastAsia="Times New Roman" w:cs="Times New Roman"/>
          <w:szCs w:val="24"/>
        </w:rPr>
        <w:t>.</w:t>
      </w:r>
    </w:p>
    <w:p w14:paraId="499243F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ερχόμενη τώρα στον προϋπο</w:t>
      </w:r>
      <w:r>
        <w:rPr>
          <w:rFonts w:eastAsia="Times New Roman" w:cs="Times New Roman"/>
          <w:szCs w:val="24"/>
        </w:rPr>
        <w:t xml:space="preserve">λογισμό, είναι ο τελευταίος, δήθεν, προϋπολογισμός της κρίσης, γιατί, ναι, το μνημόνιο τελείωσε, η κρίση όμως είναι εδώ και η εποπτεία είναι εδώ και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είναι εδώ και τα ενενήντα εννιά χρόνια είναι εδώ, όλα είναι εδώ.</w:t>
      </w:r>
    </w:p>
    <w:p w14:paraId="499243F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 τελευταίος, όμως, προϋπολο</w:t>
      </w:r>
      <w:r>
        <w:rPr>
          <w:rFonts w:eastAsia="Times New Roman" w:cs="Times New Roman"/>
          <w:szCs w:val="24"/>
        </w:rPr>
        <w:t>γισμός αυτής 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και αυτός ένας προϋπολογισμός όπου η φτωχοποίηση είναι προϊούσα, παρά τους μποναμάδες της εποχής, που και πέρυσι και φέτος από τα θηριώδη </w:t>
      </w:r>
      <w:proofErr w:type="spellStart"/>
      <w:r>
        <w:rPr>
          <w:rFonts w:eastAsia="Times New Roman" w:cs="Times New Roman"/>
          <w:szCs w:val="24"/>
        </w:rPr>
        <w:t>υπερπλεονάσματα</w:t>
      </w:r>
      <w:proofErr w:type="spellEnd"/>
      <w:r>
        <w:rPr>
          <w:rFonts w:eastAsia="Times New Roman" w:cs="Times New Roman"/>
          <w:szCs w:val="24"/>
        </w:rPr>
        <w:t xml:space="preserve"> μοιράζετε. Διότι ήσασταν οι μόνοι που, αφού κάνατε</w:t>
      </w:r>
      <w:r>
        <w:rPr>
          <w:rFonts w:eastAsia="Times New Roman" w:cs="Times New Roman"/>
          <w:szCs w:val="24"/>
        </w:rPr>
        <w:t xml:space="preserve"> και την </w:t>
      </w:r>
      <w:r>
        <w:rPr>
          <w:rFonts w:eastAsia="Times New Roman" w:cs="Times New Roman"/>
          <w:szCs w:val="24"/>
        </w:rPr>
        <w:t xml:space="preserve">δήθεν </w:t>
      </w:r>
      <w:r>
        <w:rPr>
          <w:rFonts w:eastAsia="Times New Roman" w:cs="Times New Roman"/>
          <w:szCs w:val="24"/>
        </w:rPr>
        <w:t xml:space="preserve">αυτοκριτική σας για </w:t>
      </w:r>
      <w:r>
        <w:rPr>
          <w:rFonts w:eastAsia="Times New Roman" w:cs="Times New Roman"/>
          <w:szCs w:val="24"/>
        </w:rPr>
        <w:t>«</w:t>
      </w:r>
      <w:r>
        <w:rPr>
          <w:rFonts w:eastAsia="Times New Roman" w:cs="Times New Roman"/>
          <w:szCs w:val="24"/>
        </w:rPr>
        <w:t>αυταπάτες</w:t>
      </w:r>
      <w:r>
        <w:rPr>
          <w:rFonts w:eastAsia="Times New Roman" w:cs="Times New Roman"/>
          <w:szCs w:val="24"/>
        </w:rPr>
        <w:t>»</w:t>
      </w:r>
      <w:r>
        <w:rPr>
          <w:rFonts w:eastAsia="Times New Roman" w:cs="Times New Roman"/>
          <w:szCs w:val="24"/>
        </w:rPr>
        <w:t xml:space="preserve"> και δεν αποτρέψατε μέσω του τρίτου και αχρείαστου μνημονίου τη χρεοκοπία της χώρας και την επιστροφή στη δραχμή, τι κάνατε; Ήσασταν οι μόνοι -σας τα είπε πριν από λίγο ο Κοινοβουλευτικός μας Εκπρόσωπος, ο κ. Λ</w:t>
      </w:r>
      <w:r>
        <w:rPr>
          <w:rFonts w:eastAsia="Times New Roman" w:cs="Times New Roman"/>
          <w:szCs w:val="24"/>
        </w:rPr>
        <w:t>οβέρδος- που υποταχθήκατε στην εσωτερική υποτίμηση, στην υποτίμηση της κοινωνίας, στην υποτίμηση της οικονομίας.</w:t>
      </w:r>
    </w:p>
    <w:p w14:paraId="4992440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Βρισκόμαστε σήμερα σε έναν ακόμη προϋπολογισμό που πανηγυρίζετε ότι είναι ο προϋπολογισμός της εξόδου. Με </w:t>
      </w:r>
      <w:proofErr w:type="spellStart"/>
      <w:r>
        <w:rPr>
          <w:rFonts w:eastAsia="Times New Roman" w:cs="Times New Roman"/>
          <w:szCs w:val="24"/>
        </w:rPr>
        <w:t>συγχωρείτε</w:t>
      </w:r>
      <w:proofErr w:type="spellEnd"/>
      <w:r>
        <w:rPr>
          <w:rFonts w:eastAsia="Times New Roman" w:cs="Times New Roman"/>
          <w:szCs w:val="24"/>
        </w:rPr>
        <w:t>, αλλά ο κοινωνικός προϋπολ</w:t>
      </w:r>
      <w:r>
        <w:rPr>
          <w:rFonts w:eastAsia="Times New Roman" w:cs="Times New Roman"/>
          <w:szCs w:val="24"/>
        </w:rPr>
        <w:t>ογισμός είναι μειωμένος κατά 1,2 δισεκατομμύρια ευρώ. Πέρυσι ήταν 2,3 δισεκατομμύρια ευρώ και φέτος είναι 1,2 δισεκατομμύρια ευρώ λιγότερο. Οι επενδύσεις είναι μόλις το 13% του ακαθάριστου εγχώριου προϊόντος, όταν στην Ευρώπη είναι στο 20%.</w:t>
      </w:r>
    </w:p>
    <w:p w14:paraId="4992440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Πόσα χαμένα επε</w:t>
      </w:r>
      <w:r>
        <w:rPr>
          <w:rFonts w:eastAsia="Times New Roman" w:cs="Times New Roman"/>
          <w:szCs w:val="24"/>
        </w:rPr>
        <w:t>νδυτικά δισεκατομμύρια είναι αυτά, κυρίες και κύριοι συνάδελφοι; Ένα μόνο δισεκατομμύριο υπολείπεται η αυτοδιοίκηση σε πόρους συνολικά, η αυτοδιοίκηση που στην εποχή της κρίσης σήκωσε βάρη και βοήθησε τους πολίτες.</w:t>
      </w:r>
    </w:p>
    <w:p w14:paraId="4992440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Βεβαίως, εξεπλάγην και εγώ, ακούγοντας τη</w:t>
      </w:r>
      <w:r>
        <w:rPr>
          <w:rFonts w:eastAsia="Times New Roman" w:cs="Times New Roman"/>
          <w:szCs w:val="24"/>
        </w:rPr>
        <w:t>ν κυρία Υφυπουργό Οικονομικών που ξέχασε -ω, του θαύματος!- ότι οι φόροι έχουν αυξηθεί κατά 600 εκατομμύρια ευρώ, ότι οι ληξιπρόθεσμες οφειλές του δημοσίου είναι στα 2,62 δισεκατομμύρια ευρώ, ενώ προβλεπόταν ο μηδενισμός τους. Βεβαίως, για τις επενδύσεις δ</w:t>
      </w:r>
      <w:r>
        <w:rPr>
          <w:rFonts w:eastAsia="Times New Roman" w:cs="Times New Roman"/>
          <w:szCs w:val="24"/>
        </w:rPr>
        <w:t>εν μίλησε. Ας θυμηθούμε ότι το ΠΔΕ έχει και αυτό περικοπές της τάξεως των 550 εκατομμυρίων ευρώ.</w:t>
      </w:r>
    </w:p>
    <w:p w14:paraId="49924403"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Για εμάς</w:t>
      </w:r>
      <w:r>
        <w:rPr>
          <w:rFonts w:eastAsia="Times New Roman" w:cs="Times New Roman"/>
          <w:szCs w:val="24"/>
        </w:rPr>
        <w:t xml:space="preserve"> τρία </w:t>
      </w:r>
      <w:r>
        <w:rPr>
          <w:rFonts w:eastAsia="Times New Roman" w:cs="Times New Roman"/>
          <w:szCs w:val="24"/>
        </w:rPr>
        <w:t xml:space="preserve">είναι τα βασικά που χρειάζεται ο πολίτης από το </w:t>
      </w:r>
      <w:r w:rsidRPr="009138DA">
        <w:rPr>
          <w:rFonts w:eastAsia="Times New Roman" w:cs="Times New Roman"/>
          <w:szCs w:val="24"/>
        </w:rPr>
        <w:t>κοινωνικό κράτος</w:t>
      </w:r>
      <w:r>
        <w:rPr>
          <w:rFonts w:eastAsia="Times New Roman" w:cs="Times New Roman"/>
          <w:szCs w:val="24"/>
        </w:rPr>
        <w:t xml:space="preserve">, </w:t>
      </w:r>
      <w:r w:rsidRPr="009138DA">
        <w:rPr>
          <w:rFonts w:eastAsia="Times New Roman" w:cs="Times New Roman"/>
          <w:szCs w:val="24"/>
        </w:rPr>
        <w:t>το αποκεντρωμένο</w:t>
      </w:r>
      <w:r>
        <w:rPr>
          <w:rFonts w:eastAsia="Times New Roman" w:cs="Times New Roman"/>
          <w:szCs w:val="24"/>
        </w:rPr>
        <w:t>, λέμε εμείς: την υγεία, την παιδεία και την</w:t>
      </w:r>
      <w:r w:rsidRPr="009138DA">
        <w:rPr>
          <w:rFonts w:eastAsia="Times New Roman" w:cs="Times New Roman"/>
          <w:szCs w:val="24"/>
        </w:rPr>
        <w:t xml:space="preserve"> ασφάλεια</w:t>
      </w:r>
      <w:r>
        <w:rPr>
          <w:rFonts w:eastAsia="Times New Roman" w:cs="Times New Roman"/>
          <w:szCs w:val="24"/>
        </w:rPr>
        <w:t>.</w:t>
      </w:r>
      <w:r w:rsidRPr="009138DA">
        <w:rPr>
          <w:rFonts w:eastAsia="Times New Roman" w:cs="Times New Roman"/>
          <w:szCs w:val="24"/>
        </w:rPr>
        <w:t xml:space="preserve"> </w:t>
      </w:r>
      <w:r>
        <w:rPr>
          <w:rFonts w:eastAsia="Times New Roman" w:cs="Times New Roman"/>
          <w:szCs w:val="24"/>
        </w:rPr>
        <w:t>Τι ακριβ</w:t>
      </w:r>
      <w:r>
        <w:rPr>
          <w:rFonts w:eastAsia="Times New Roman" w:cs="Times New Roman"/>
          <w:szCs w:val="24"/>
        </w:rPr>
        <w:t>ώς, κάνα</w:t>
      </w:r>
      <w:r>
        <w:rPr>
          <w:rFonts w:eastAsia="Times New Roman" w:cs="Times New Roman"/>
          <w:szCs w:val="24"/>
        </w:rPr>
        <w:t>τ</w:t>
      </w:r>
      <w:r>
        <w:rPr>
          <w:rFonts w:eastAsia="Times New Roman" w:cs="Times New Roman"/>
          <w:szCs w:val="24"/>
        </w:rPr>
        <w:t xml:space="preserve">ε για το τελευταίο; </w:t>
      </w:r>
    </w:p>
    <w:p w14:paraId="49924404"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θα </w:t>
      </w:r>
      <w:r>
        <w:rPr>
          <w:rFonts w:eastAsia="Times New Roman" w:cs="Times New Roman"/>
          <w:szCs w:val="24"/>
        </w:rPr>
        <w:t xml:space="preserve">τα </w:t>
      </w:r>
      <w:r>
        <w:rPr>
          <w:rFonts w:eastAsia="Times New Roman" w:cs="Times New Roman"/>
          <w:szCs w:val="24"/>
        </w:rPr>
        <w:t xml:space="preserve">θυμίσω γιατί στη </w:t>
      </w:r>
      <w:r>
        <w:rPr>
          <w:rFonts w:eastAsia="Times New Roman" w:cs="Times New Roman"/>
          <w:szCs w:val="24"/>
        </w:rPr>
        <w:t>«</w:t>
      </w:r>
      <w:r>
        <w:rPr>
          <w:rFonts w:eastAsia="Times New Roman" w:cs="Times New Roman"/>
          <w:szCs w:val="24"/>
        </w:rPr>
        <w:t>βάρδια</w:t>
      </w:r>
      <w:r>
        <w:rPr>
          <w:rFonts w:eastAsia="Times New Roman" w:cs="Times New Roman"/>
          <w:szCs w:val="24"/>
        </w:rPr>
        <w:t>»</w:t>
      </w:r>
      <w:r>
        <w:rPr>
          <w:rFonts w:eastAsia="Times New Roman" w:cs="Times New Roman"/>
          <w:szCs w:val="24"/>
        </w:rPr>
        <w:t xml:space="preserve"> της κ</w:t>
      </w:r>
      <w:r>
        <w:rPr>
          <w:rFonts w:eastAsia="Times New Roman" w:cs="Times New Roman"/>
          <w:szCs w:val="24"/>
        </w:rPr>
        <w:t>.</w:t>
      </w:r>
      <w:r>
        <w:rPr>
          <w:rFonts w:eastAsia="Times New Roman" w:cs="Times New Roman"/>
          <w:szCs w:val="24"/>
        </w:rPr>
        <w:t xml:space="preserve"> Δούρου και την δική σας, κατά τα δικά σας λεγόμενα, έτυχε η μεγάλη τραγωδία του Μ</w:t>
      </w:r>
      <w:r w:rsidRPr="009138DA">
        <w:rPr>
          <w:rFonts w:eastAsia="Times New Roman" w:cs="Times New Roman"/>
          <w:szCs w:val="24"/>
        </w:rPr>
        <w:t>ατιού</w:t>
      </w:r>
      <w:r>
        <w:rPr>
          <w:rFonts w:eastAsia="Times New Roman" w:cs="Times New Roman"/>
          <w:szCs w:val="24"/>
        </w:rPr>
        <w:t>, αλλά και της Μάνδρας. Κ</w:t>
      </w:r>
      <w:r w:rsidRPr="009138DA">
        <w:rPr>
          <w:rFonts w:eastAsia="Times New Roman" w:cs="Times New Roman"/>
          <w:szCs w:val="24"/>
        </w:rPr>
        <w:t>αι είχαμε</w:t>
      </w:r>
      <w:r>
        <w:rPr>
          <w:rFonts w:eastAsia="Times New Roman" w:cs="Times New Roman"/>
          <w:szCs w:val="24"/>
        </w:rPr>
        <w:t>,</w:t>
      </w:r>
      <w:r w:rsidRPr="009138DA">
        <w:rPr>
          <w:rFonts w:eastAsia="Times New Roman" w:cs="Times New Roman"/>
          <w:szCs w:val="24"/>
        </w:rPr>
        <w:t xml:space="preserve"> κυρίες και κύριοι συνάδελφοι</w:t>
      </w:r>
      <w:r>
        <w:rPr>
          <w:rFonts w:eastAsia="Times New Roman" w:cs="Times New Roman"/>
          <w:szCs w:val="24"/>
        </w:rPr>
        <w:t>,</w:t>
      </w:r>
      <w:r w:rsidRPr="009138DA">
        <w:rPr>
          <w:rFonts w:eastAsia="Times New Roman" w:cs="Times New Roman"/>
          <w:szCs w:val="24"/>
        </w:rPr>
        <w:t xml:space="preserve"> στις 9 Αυγούστου εδώ τον κύριο Τσίπρα να βγαίνει και να λέει ότι </w:t>
      </w:r>
      <w:r>
        <w:rPr>
          <w:rFonts w:eastAsia="Times New Roman" w:cs="Times New Roman"/>
          <w:szCs w:val="24"/>
        </w:rPr>
        <w:t>θα</w:t>
      </w:r>
      <w:r w:rsidRPr="009138DA">
        <w:rPr>
          <w:rFonts w:eastAsia="Times New Roman" w:cs="Times New Roman"/>
          <w:szCs w:val="24"/>
        </w:rPr>
        <w:t xml:space="preserve"> </w:t>
      </w:r>
      <w:r>
        <w:rPr>
          <w:rFonts w:eastAsia="Times New Roman" w:cs="Times New Roman"/>
          <w:szCs w:val="24"/>
        </w:rPr>
        <w:t xml:space="preserve">αναβαθμίσει το </w:t>
      </w:r>
      <w:r w:rsidRPr="009138DA">
        <w:rPr>
          <w:rFonts w:eastAsia="Times New Roman" w:cs="Times New Roman"/>
          <w:szCs w:val="24"/>
        </w:rPr>
        <w:t>σύστημα της πολιτικής προστασίας και θα φέρει αλλαγές και μεταρρυθμίσεις</w:t>
      </w:r>
      <w:r>
        <w:rPr>
          <w:rFonts w:eastAsia="Times New Roman" w:cs="Times New Roman"/>
          <w:szCs w:val="24"/>
        </w:rPr>
        <w:t xml:space="preserve">. Πού’ ν’ το; </w:t>
      </w:r>
    </w:p>
    <w:p w14:paraId="49924405" w14:textId="77777777" w:rsidR="00BA2908" w:rsidRDefault="00D473A4">
      <w:pPr>
        <w:spacing w:after="0" w:line="600" w:lineRule="auto"/>
        <w:ind w:firstLine="720"/>
        <w:contextualSpacing/>
        <w:jc w:val="both"/>
        <w:rPr>
          <w:rFonts w:eastAsia="Times New Roman" w:cs="Times New Roman"/>
          <w:szCs w:val="24"/>
        </w:rPr>
      </w:pPr>
      <w:r w:rsidRPr="00752D15">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752D15">
        <w:rPr>
          <w:rFonts w:eastAsia="Times New Roman" w:cs="Times New Roman"/>
          <w:szCs w:val="24"/>
        </w:rPr>
        <w:t xml:space="preserve">το κουδούνι λήξεως του χρόνου ομιλίας της </w:t>
      </w:r>
      <w:r w:rsidRPr="00752D15">
        <w:rPr>
          <w:rFonts w:eastAsia="Times New Roman" w:cs="Times New Roman"/>
          <w:szCs w:val="24"/>
        </w:rPr>
        <w:t>κυρίας Βουλευτού)</w:t>
      </w:r>
    </w:p>
    <w:p w14:paraId="49924406"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w:t>
      </w:r>
      <w:r w:rsidRPr="009138DA">
        <w:rPr>
          <w:rFonts w:eastAsia="Times New Roman" w:cs="Times New Roman"/>
          <w:szCs w:val="24"/>
        </w:rPr>
        <w:t xml:space="preserve"> </w:t>
      </w:r>
      <w:r>
        <w:rPr>
          <w:rFonts w:eastAsia="Times New Roman" w:cs="Times New Roman"/>
          <w:szCs w:val="24"/>
        </w:rPr>
        <w:t xml:space="preserve">θα ήθελα </w:t>
      </w:r>
      <w:r w:rsidRPr="009138DA">
        <w:rPr>
          <w:rFonts w:eastAsia="Times New Roman" w:cs="Times New Roman"/>
          <w:szCs w:val="24"/>
        </w:rPr>
        <w:t>και εγώ για ένα λεπτό</w:t>
      </w:r>
      <w:r>
        <w:rPr>
          <w:rFonts w:eastAsia="Times New Roman" w:cs="Times New Roman"/>
          <w:szCs w:val="24"/>
        </w:rPr>
        <w:t xml:space="preserve">, την ανοχή σας, </w:t>
      </w:r>
      <w:r w:rsidRPr="009138DA">
        <w:rPr>
          <w:rFonts w:eastAsia="Times New Roman" w:cs="Times New Roman"/>
          <w:szCs w:val="24"/>
        </w:rPr>
        <w:t xml:space="preserve">όπως </w:t>
      </w:r>
      <w:r>
        <w:rPr>
          <w:rFonts w:eastAsia="Times New Roman" w:cs="Times New Roman"/>
          <w:szCs w:val="24"/>
        </w:rPr>
        <w:t>και</w:t>
      </w:r>
      <w:r w:rsidRPr="009138DA">
        <w:rPr>
          <w:rFonts w:eastAsia="Times New Roman" w:cs="Times New Roman"/>
          <w:szCs w:val="24"/>
        </w:rPr>
        <w:t xml:space="preserve"> άλλοι συνάδελφοι</w:t>
      </w:r>
      <w:r>
        <w:rPr>
          <w:rFonts w:eastAsia="Times New Roman" w:cs="Times New Roman"/>
          <w:szCs w:val="24"/>
        </w:rPr>
        <w:t>.</w:t>
      </w:r>
    </w:p>
    <w:p w14:paraId="49924407" w14:textId="77777777" w:rsidR="00BA2908" w:rsidRDefault="00D473A4">
      <w:pPr>
        <w:spacing w:after="0" w:line="600" w:lineRule="auto"/>
        <w:ind w:firstLine="720"/>
        <w:contextualSpacing/>
        <w:jc w:val="both"/>
        <w:rPr>
          <w:rFonts w:eastAsia="Times New Roman" w:cs="Times New Roman"/>
          <w:szCs w:val="24"/>
        </w:rPr>
      </w:pPr>
      <w:r w:rsidRPr="009138DA">
        <w:rPr>
          <w:rFonts w:eastAsia="Times New Roman" w:cs="Times New Roman"/>
          <w:szCs w:val="24"/>
        </w:rPr>
        <w:t xml:space="preserve"> </w:t>
      </w:r>
      <w:r>
        <w:rPr>
          <w:rFonts w:eastAsia="Times New Roman" w:cs="Times New Roman"/>
          <w:szCs w:val="24"/>
        </w:rPr>
        <w:t>Τ</w:t>
      </w:r>
      <w:r w:rsidRPr="009138DA">
        <w:rPr>
          <w:rFonts w:eastAsia="Times New Roman" w:cs="Times New Roman"/>
          <w:szCs w:val="24"/>
        </w:rPr>
        <w:t>ελειώνω</w:t>
      </w:r>
      <w:r>
        <w:rPr>
          <w:rFonts w:eastAsia="Times New Roman" w:cs="Times New Roman"/>
          <w:szCs w:val="24"/>
        </w:rPr>
        <w:t xml:space="preserve">, λέγοντας ότι δεν είναι δυνατόν </w:t>
      </w:r>
      <w:r w:rsidRPr="009138DA">
        <w:rPr>
          <w:rFonts w:eastAsia="Times New Roman" w:cs="Times New Roman"/>
          <w:szCs w:val="24"/>
        </w:rPr>
        <w:t xml:space="preserve">να συνεχίζεται η </w:t>
      </w:r>
      <w:r>
        <w:rPr>
          <w:rFonts w:eastAsia="Times New Roman" w:cs="Times New Roman"/>
          <w:szCs w:val="24"/>
        </w:rPr>
        <w:t>εγκατάλειψη των Σωμάτων Α</w:t>
      </w:r>
      <w:r w:rsidRPr="009138DA">
        <w:rPr>
          <w:rFonts w:eastAsia="Times New Roman" w:cs="Times New Roman"/>
          <w:szCs w:val="24"/>
        </w:rPr>
        <w:t>σφαλείας στο</w:t>
      </w:r>
      <w:r>
        <w:rPr>
          <w:rFonts w:eastAsia="Times New Roman" w:cs="Times New Roman"/>
          <w:szCs w:val="24"/>
        </w:rPr>
        <w:t>ν</w:t>
      </w:r>
      <w:r w:rsidRPr="009138DA">
        <w:rPr>
          <w:rFonts w:eastAsia="Times New Roman" w:cs="Times New Roman"/>
          <w:szCs w:val="24"/>
        </w:rPr>
        <w:t xml:space="preserve"> βαθμό που γίνεται σήμερα</w:t>
      </w:r>
      <w:r>
        <w:rPr>
          <w:rFonts w:eastAsia="Times New Roman" w:cs="Times New Roman"/>
          <w:szCs w:val="24"/>
        </w:rPr>
        <w:t>,</w:t>
      </w:r>
      <w:r w:rsidRPr="009138DA">
        <w:rPr>
          <w:rFonts w:eastAsia="Times New Roman" w:cs="Times New Roman"/>
          <w:szCs w:val="24"/>
        </w:rPr>
        <w:t xml:space="preserve"> όχι μόνο στον εξοπλισμό</w:t>
      </w:r>
      <w:r>
        <w:rPr>
          <w:rFonts w:eastAsia="Times New Roman" w:cs="Times New Roman"/>
          <w:szCs w:val="24"/>
        </w:rPr>
        <w:t>,</w:t>
      </w:r>
      <w:r w:rsidRPr="009138DA">
        <w:rPr>
          <w:rFonts w:eastAsia="Times New Roman" w:cs="Times New Roman"/>
          <w:szCs w:val="24"/>
        </w:rPr>
        <w:t xml:space="preserve"> </w:t>
      </w:r>
      <w:r w:rsidRPr="009138DA">
        <w:rPr>
          <w:rFonts w:eastAsia="Times New Roman" w:cs="Times New Roman"/>
          <w:szCs w:val="24"/>
        </w:rPr>
        <w:t xml:space="preserve">όχι μόνο </w:t>
      </w:r>
      <w:r>
        <w:rPr>
          <w:rFonts w:eastAsia="Times New Roman" w:cs="Times New Roman"/>
          <w:szCs w:val="24"/>
        </w:rPr>
        <w:t>στις μισθολογικές αδικίες που τι</w:t>
      </w:r>
      <w:r w:rsidRPr="009138DA">
        <w:rPr>
          <w:rFonts w:eastAsia="Times New Roman" w:cs="Times New Roman"/>
          <w:szCs w:val="24"/>
        </w:rPr>
        <w:t>ς συνεχίζετ</w:t>
      </w:r>
      <w:r>
        <w:rPr>
          <w:rFonts w:eastAsia="Times New Roman" w:cs="Times New Roman"/>
          <w:szCs w:val="24"/>
        </w:rPr>
        <w:t>ε,</w:t>
      </w:r>
      <w:r w:rsidRPr="009138DA">
        <w:rPr>
          <w:rFonts w:eastAsia="Times New Roman" w:cs="Times New Roman"/>
          <w:szCs w:val="24"/>
        </w:rPr>
        <w:t xml:space="preserve"> αλλά και στον τρόπο με τον οποίο διαχειρίζε</w:t>
      </w:r>
      <w:r>
        <w:rPr>
          <w:rFonts w:eastAsia="Times New Roman" w:cs="Times New Roman"/>
          <w:szCs w:val="24"/>
        </w:rPr>
        <w:t>στε</w:t>
      </w:r>
      <w:r w:rsidRPr="009138DA">
        <w:rPr>
          <w:rFonts w:eastAsia="Times New Roman" w:cs="Times New Roman"/>
          <w:szCs w:val="24"/>
        </w:rPr>
        <w:t xml:space="preserve"> το ανθρώπινο δυναμικό στα </w:t>
      </w:r>
      <w:r>
        <w:rPr>
          <w:rFonts w:eastAsia="Times New Roman" w:cs="Times New Roman"/>
          <w:szCs w:val="24"/>
        </w:rPr>
        <w:t>Σ</w:t>
      </w:r>
      <w:r w:rsidRPr="009138DA">
        <w:rPr>
          <w:rFonts w:eastAsia="Times New Roman" w:cs="Times New Roman"/>
          <w:szCs w:val="24"/>
        </w:rPr>
        <w:t xml:space="preserve">ώματα </w:t>
      </w:r>
      <w:r>
        <w:rPr>
          <w:rFonts w:eastAsia="Times New Roman" w:cs="Times New Roman"/>
          <w:szCs w:val="24"/>
        </w:rPr>
        <w:t>Α</w:t>
      </w:r>
      <w:r w:rsidRPr="009138DA">
        <w:rPr>
          <w:rFonts w:eastAsia="Times New Roman" w:cs="Times New Roman"/>
          <w:szCs w:val="24"/>
        </w:rPr>
        <w:t>σφαλείας</w:t>
      </w:r>
      <w:r>
        <w:rPr>
          <w:rFonts w:eastAsia="Times New Roman" w:cs="Times New Roman"/>
          <w:szCs w:val="24"/>
        </w:rPr>
        <w:t xml:space="preserve">. Και τι </w:t>
      </w:r>
      <w:r w:rsidRPr="009138DA">
        <w:rPr>
          <w:rFonts w:eastAsia="Times New Roman" w:cs="Times New Roman"/>
          <w:szCs w:val="24"/>
        </w:rPr>
        <w:t>κάν</w:t>
      </w:r>
      <w:r>
        <w:rPr>
          <w:rFonts w:eastAsia="Times New Roman" w:cs="Times New Roman"/>
          <w:szCs w:val="24"/>
        </w:rPr>
        <w:t>ε</w:t>
      </w:r>
      <w:r w:rsidRPr="009138DA">
        <w:rPr>
          <w:rFonts w:eastAsia="Times New Roman" w:cs="Times New Roman"/>
          <w:szCs w:val="24"/>
        </w:rPr>
        <w:t>τε</w:t>
      </w:r>
      <w:r>
        <w:rPr>
          <w:rFonts w:eastAsia="Times New Roman" w:cs="Times New Roman"/>
          <w:szCs w:val="24"/>
        </w:rPr>
        <w:t>; Σ</w:t>
      </w:r>
      <w:r w:rsidRPr="009138DA">
        <w:rPr>
          <w:rFonts w:eastAsia="Times New Roman" w:cs="Times New Roman"/>
          <w:szCs w:val="24"/>
        </w:rPr>
        <w:t>υνεχίζετ</w:t>
      </w:r>
      <w:r>
        <w:rPr>
          <w:rFonts w:eastAsia="Times New Roman" w:cs="Times New Roman"/>
          <w:szCs w:val="24"/>
        </w:rPr>
        <w:t xml:space="preserve">ε, στη μετά </w:t>
      </w:r>
      <w:proofErr w:type="spellStart"/>
      <w:r>
        <w:rPr>
          <w:rFonts w:eastAsia="Times New Roman" w:cs="Times New Roman"/>
          <w:szCs w:val="24"/>
        </w:rPr>
        <w:t>Τόσκα</w:t>
      </w:r>
      <w:proofErr w:type="spellEnd"/>
      <w:r>
        <w:rPr>
          <w:rFonts w:eastAsia="Times New Roman" w:cs="Times New Roman"/>
          <w:szCs w:val="24"/>
        </w:rPr>
        <w:t xml:space="preserve"> εποχή, </w:t>
      </w:r>
      <w:r w:rsidRPr="009138DA">
        <w:rPr>
          <w:rFonts w:eastAsia="Times New Roman" w:cs="Times New Roman"/>
          <w:szCs w:val="24"/>
        </w:rPr>
        <w:t>την ανοχή στη βία</w:t>
      </w:r>
      <w:r>
        <w:rPr>
          <w:rFonts w:eastAsia="Times New Roman" w:cs="Times New Roman"/>
          <w:szCs w:val="24"/>
        </w:rPr>
        <w:t>,</w:t>
      </w:r>
      <w:r w:rsidRPr="009138DA">
        <w:rPr>
          <w:rFonts w:eastAsia="Times New Roman" w:cs="Times New Roman"/>
          <w:szCs w:val="24"/>
        </w:rPr>
        <w:t xml:space="preserve"> την ανομία και την παραβατικότητα</w:t>
      </w:r>
      <w:r>
        <w:rPr>
          <w:rFonts w:eastAsia="Times New Roman" w:cs="Times New Roman"/>
          <w:szCs w:val="24"/>
        </w:rPr>
        <w:t>. Οι συλλ</w:t>
      </w:r>
      <w:r>
        <w:rPr>
          <w:rFonts w:eastAsia="Times New Roman" w:cs="Times New Roman"/>
          <w:szCs w:val="24"/>
        </w:rPr>
        <w:t xml:space="preserve">ογικότητες δηλαδή, οι </w:t>
      </w:r>
      <w:proofErr w:type="spellStart"/>
      <w:r>
        <w:rPr>
          <w:rFonts w:eastAsia="Times New Roman" w:cs="Times New Roman"/>
          <w:szCs w:val="24"/>
        </w:rPr>
        <w:t>μπαχαλάκηδες</w:t>
      </w:r>
      <w:proofErr w:type="spellEnd"/>
      <w:r>
        <w:rPr>
          <w:rFonts w:eastAsia="Times New Roman" w:cs="Times New Roman"/>
          <w:szCs w:val="24"/>
        </w:rPr>
        <w:t xml:space="preserve">, κάνουν ό,τι θέλουν και ο Υπουργός Παιδείας; Προτείνει στους φοιτητές να αυτοδικήσουν. Οι </w:t>
      </w:r>
      <w:r w:rsidRPr="009138DA">
        <w:rPr>
          <w:rFonts w:eastAsia="Times New Roman" w:cs="Times New Roman"/>
          <w:szCs w:val="24"/>
        </w:rPr>
        <w:t>πολίτες</w:t>
      </w:r>
      <w:r>
        <w:rPr>
          <w:rFonts w:eastAsia="Times New Roman" w:cs="Times New Roman"/>
          <w:szCs w:val="24"/>
        </w:rPr>
        <w:t>,</w:t>
      </w:r>
      <w:r w:rsidRPr="009138DA">
        <w:rPr>
          <w:rFonts w:eastAsia="Times New Roman" w:cs="Times New Roman"/>
          <w:szCs w:val="24"/>
        </w:rPr>
        <w:t xml:space="preserve"> κατά 68%</w:t>
      </w:r>
      <w:r>
        <w:rPr>
          <w:rFonts w:eastAsia="Times New Roman" w:cs="Times New Roman"/>
          <w:szCs w:val="24"/>
        </w:rPr>
        <w:t>,</w:t>
      </w:r>
      <w:r w:rsidRPr="009138DA">
        <w:rPr>
          <w:rFonts w:eastAsia="Times New Roman" w:cs="Times New Roman"/>
          <w:szCs w:val="24"/>
        </w:rPr>
        <w:t xml:space="preserve"> α</w:t>
      </w:r>
      <w:r>
        <w:rPr>
          <w:rFonts w:eastAsia="Times New Roman" w:cs="Times New Roman"/>
          <w:szCs w:val="24"/>
        </w:rPr>
        <w:t>ισθάνονται ανυπεράσπιστοι κ</w:t>
      </w:r>
      <w:r w:rsidRPr="009138DA">
        <w:rPr>
          <w:rFonts w:eastAsia="Times New Roman" w:cs="Times New Roman"/>
          <w:szCs w:val="24"/>
        </w:rPr>
        <w:t>αι ανασφαλείς</w:t>
      </w:r>
      <w:r>
        <w:rPr>
          <w:rFonts w:eastAsia="Times New Roman" w:cs="Times New Roman"/>
          <w:szCs w:val="24"/>
        </w:rPr>
        <w:t xml:space="preserve">. </w:t>
      </w:r>
    </w:p>
    <w:p w14:paraId="49924408"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w:t>
      </w:r>
      <w:r>
        <w:rPr>
          <w:rFonts w:eastAsia="Times New Roman" w:cs="Times New Roman"/>
          <w:szCs w:val="24"/>
        </w:rPr>
        <w:t>υρίας Βουλευτού)</w:t>
      </w:r>
    </w:p>
    <w:p w14:paraId="49924409"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4992440A"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Ε</w:t>
      </w:r>
      <w:r w:rsidRPr="009138DA">
        <w:rPr>
          <w:rFonts w:eastAsia="Times New Roman" w:cs="Times New Roman"/>
          <w:szCs w:val="24"/>
        </w:rPr>
        <w:t>άν</w:t>
      </w:r>
      <w:r>
        <w:rPr>
          <w:rFonts w:eastAsia="Times New Roman" w:cs="Times New Roman"/>
          <w:szCs w:val="24"/>
        </w:rPr>
        <w:t>,</w:t>
      </w:r>
      <w:r w:rsidRPr="009138DA">
        <w:rPr>
          <w:rFonts w:eastAsia="Times New Roman" w:cs="Times New Roman"/>
          <w:szCs w:val="24"/>
        </w:rPr>
        <w:t xml:space="preserve"> λοιπόν</w:t>
      </w:r>
      <w:r>
        <w:rPr>
          <w:rFonts w:eastAsia="Times New Roman" w:cs="Times New Roman"/>
          <w:szCs w:val="24"/>
        </w:rPr>
        <w:t xml:space="preserve">, όλα αυτά τα βάλει </w:t>
      </w:r>
      <w:r>
        <w:rPr>
          <w:rFonts w:eastAsia="Times New Roman" w:cs="Times New Roman"/>
          <w:szCs w:val="24"/>
        </w:rPr>
        <w:t xml:space="preserve">κάποιος </w:t>
      </w:r>
      <w:r>
        <w:rPr>
          <w:rFonts w:eastAsia="Times New Roman" w:cs="Times New Roman"/>
          <w:szCs w:val="24"/>
        </w:rPr>
        <w:t xml:space="preserve">μαζί, θα δει επενδυτική ένδεια </w:t>
      </w:r>
      <w:r w:rsidRPr="009138DA">
        <w:rPr>
          <w:rFonts w:eastAsia="Times New Roman" w:cs="Times New Roman"/>
          <w:szCs w:val="24"/>
        </w:rPr>
        <w:t>με φτωχοποίηση</w:t>
      </w:r>
      <w:r>
        <w:rPr>
          <w:rFonts w:eastAsia="Times New Roman" w:cs="Times New Roman"/>
          <w:szCs w:val="24"/>
        </w:rPr>
        <w:t>,</w:t>
      </w:r>
      <w:r w:rsidRPr="009138DA">
        <w:rPr>
          <w:rFonts w:eastAsia="Times New Roman" w:cs="Times New Roman"/>
          <w:szCs w:val="24"/>
        </w:rPr>
        <w:t xml:space="preserve"> που είναι προϊ</w:t>
      </w:r>
      <w:r>
        <w:rPr>
          <w:rFonts w:eastAsia="Times New Roman" w:cs="Times New Roman"/>
          <w:szCs w:val="24"/>
        </w:rPr>
        <w:t xml:space="preserve">ούσα, διότι η </w:t>
      </w:r>
      <w:r w:rsidRPr="009138DA">
        <w:rPr>
          <w:rFonts w:eastAsia="Times New Roman" w:cs="Times New Roman"/>
          <w:szCs w:val="24"/>
        </w:rPr>
        <w:t xml:space="preserve">μεσαία τάξη που τσακίζεται πάει </w:t>
      </w:r>
      <w:r>
        <w:rPr>
          <w:rFonts w:eastAsia="Times New Roman" w:cs="Times New Roman"/>
          <w:szCs w:val="24"/>
        </w:rPr>
        <w:t>σ</w:t>
      </w:r>
      <w:r w:rsidRPr="009138DA">
        <w:rPr>
          <w:rFonts w:eastAsia="Times New Roman" w:cs="Times New Roman"/>
          <w:szCs w:val="24"/>
        </w:rPr>
        <w:t xml:space="preserve">τους </w:t>
      </w:r>
      <w:r>
        <w:rPr>
          <w:rFonts w:eastAsia="Times New Roman" w:cs="Times New Roman"/>
          <w:szCs w:val="24"/>
        </w:rPr>
        <w:t xml:space="preserve">φτωχούς </w:t>
      </w:r>
      <w:r w:rsidRPr="009138DA">
        <w:rPr>
          <w:rFonts w:eastAsia="Times New Roman" w:cs="Times New Roman"/>
          <w:szCs w:val="24"/>
        </w:rPr>
        <w:t>και περιμένει ένα μέρισμα</w:t>
      </w:r>
      <w:r>
        <w:rPr>
          <w:rFonts w:eastAsia="Times New Roman" w:cs="Times New Roman"/>
          <w:szCs w:val="24"/>
        </w:rPr>
        <w:t xml:space="preserve"> μόνο για να σας ψηφίσει λέτε</w:t>
      </w:r>
      <w:r>
        <w:rPr>
          <w:rFonts w:eastAsia="Times New Roman" w:cs="Times New Roman"/>
          <w:szCs w:val="24"/>
        </w:rPr>
        <w:t>. Μ</w:t>
      </w:r>
      <w:r w:rsidRPr="009138DA">
        <w:rPr>
          <w:rFonts w:eastAsia="Times New Roman" w:cs="Times New Roman"/>
          <w:szCs w:val="24"/>
        </w:rPr>
        <w:t xml:space="preserve">ε αυτές τις συνθήκες </w:t>
      </w:r>
      <w:r>
        <w:rPr>
          <w:rFonts w:eastAsia="Times New Roman" w:cs="Times New Roman"/>
          <w:szCs w:val="24"/>
        </w:rPr>
        <w:t>η</w:t>
      </w:r>
      <w:r w:rsidRPr="009138DA">
        <w:rPr>
          <w:rFonts w:eastAsia="Times New Roman" w:cs="Times New Roman"/>
          <w:szCs w:val="24"/>
        </w:rPr>
        <w:t xml:space="preserve"> εξίσωση όχι μόνο δεν βγαίνει</w:t>
      </w:r>
      <w:r>
        <w:rPr>
          <w:rFonts w:eastAsia="Times New Roman" w:cs="Times New Roman"/>
          <w:szCs w:val="24"/>
        </w:rPr>
        <w:t xml:space="preserve">, αλλά </w:t>
      </w:r>
      <w:r w:rsidRPr="009138DA">
        <w:rPr>
          <w:rFonts w:eastAsia="Times New Roman" w:cs="Times New Roman"/>
          <w:szCs w:val="24"/>
        </w:rPr>
        <w:t>είναι θανατηφόρος για το σπιράλ της οικονομίας και</w:t>
      </w:r>
      <w:r>
        <w:rPr>
          <w:rFonts w:eastAsia="Times New Roman" w:cs="Times New Roman"/>
          <w:szCs w:val="24"/>
        </w:rPr>
        <w:t>,</w:t>
      </w:r>
      <w:r w:rsidRPr="009138DA">
        <w:rPr>
          <w:rFonts w:eastAsia="Times New Roman" w:cs="Times New Roman"/>
          <w:szCs w:val="24"/>
        </w:rPr>
        <w:t xml:space="preserve"> κυρίως</w:t>
      </w:r>
      <w:r>
        <w:rPr>
          <w:rFonts w:eastAsia="Times New Roman" w:cs="Times New Roman"/>
          <w:szCs w:val="24"/>
        </w:rPr>
        <w:t>,</w:t>
      </w:r>
      <w:r w:rsidRPr="009138DA">
        <w:rPr>
          <w:rFonts w:eastAsia="Times New Roman" w:cs="Times New Roman"/>
          <w:szCs w:val="24"/>
        </w:rPr>
        <w:t xml:space="preserve"> θανατηφόρος για τις παραγωγικές και ζωντανές δυνάμεις της κοινωνίας</w:t>
      </w:r>
      <w:r>
        <w:rPr>
          <w:rFonts w:eastAsia="Times New Roman" w:cs="Times New Roman"/>
          <w:szCs w:val="24"/>
        </w:rPr>
        <w:t>.</w:t>
      </w:r>
    </w:p>
    <w:p w14:paraId="4992440B"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w:t>
      </w:r>
      <w:r w:rsidRPr="009138DA">
        <w:rPr>
          <w:rFonts w:eastAsia="Times New Roman" w:cs="Times New Roman"/>
          <w:szCs w:val="24"/>
        </w:rPr>
        <w:t>μείς</w:t>
      </w:r>
      <w:r>
        <w:rPr>
          <w:rFonts w:eastAsia="Times New Roman" w:cs="Times New Roman"/>
          <w:szCs w:val="24"/>
        </w:rPr>
        <w:t>,</w:t>
      </w:r>
      <w:r w:rsidRPr="009138DA">
        <w:rPr>
          <w:rFonts w:eastAsia="Times New Roman" w:cs="Times New Roman"/>
          <w:szCs w:val="24"/>
        </w:rPr>
        <w:t xml:space="preserve"> το </w:t>
      </w:r>
      <w:r>
        <w:rPr>
          <w:rFonts w:eastAsia="Times New Roman" w:cs="Times New Roman"/>
          <w:szCs w:val="24"/>
        </w:rPr>
        <w:t>Κ</w:t>
      </w:r>
      <w:r w:rsidRPr="009138DA">
        <w:rPr>
          <w:rFonts w:eastAsia="Times New Roman" w:cs="Times New Roman"/>
          <w:szCs w:val="24"/>
        </w:rPr>
        <w:t xml:space="preserve">ίνημα </w:t>
      </w:r>
      <w:r>
        <w:rPr>
          <w:rFonts w:eastAsia="Times New Roman" w:cs="Times New Roman"/>
          <w:szCs w:val="24"/>
        </w:rPr>
        <w:t>Α</w:t>
      </w:r>
      <w:r w:rsidRPr="009138DA">
        <w:rPr>
          <w:rFonts w:eastAsia="Times New Roman" w:cs="Times New Roman"/>
          <w:szCs w:val="24"/>
        </w:rPr>
        <w:t>λλαγής</w:t>
      </w:r>
      <w:r>
        <w:rPr>
          <w:rFonts w:eastAsia="Times New Roman" w:cs="Times New Roman"/>
          <w:szCs w:val="24"/>
        </w:rPr>
        <w:t>,</w:t>
      </w:r>
      <w:r w:rsidRPr="009138DA">
        <w:rPr>
          <w:rFonts w:eastAsia="Times New Roman" w:cs="Times New Roman"/>
          <w:szCs w:val="24"/>
        </w:rPr>
        <w:t xml:space="preserve"> αντιστεκόμαστε με προτάσεις νόμου συγκεκριμένες</w:t>
      </w:r>
      <w:r>
        <w:rPr>
          <w:rFonts w:eastAsia="Times New Roman" w:cs="Times New Roman"/>
          <w:szCs w:val="24"/>
        </w:rPr>
        <w:t>. Στο Κίνημα Α</w:t>
      </w:r>
      <w:r w:rsidRPr="009138DA">
        <w:rPr>
          <w:rFonts w:eastAsia="Times New Roman" w:cs="Times New Roman"/>
          <w:szCs w:val="24"/>
        </w:rPr>
        <w:t>λλαγής καταθέτουμε για το δημογραφικό</w:t>
      </w:r>
      <w:r>
        <w:rPr>
          <w:rFonts w:eastAsia="Times New Roman" w:cs="Times New Roman"/>
          <w:szCs w:val="24"/>
        </w:rPr>
        <w:t>,</w:t>
      </w:r>
      <w:r w:rsidRPr="009138DA">
        <w:rPr>
          <w:rFonts w:eastAsia="Times New Roman" w:cs="Times New Roman"/>
          <w:szCs w:val="24"/>
        </w:rPr>
        <w:t xml:space="preserve"> για </w:t>
      </w:r>
      <w:r>
        <w:rPr>
          <w:rFonts w:eastAsia="Times New Roman" w:cs="Times New Roman"/>
          <w:szCs w:val="24"/>
        </w:rPr>
        <w:t>τ</w:t>
      </w:r>
      <w:r w:rsidRPr="009138DA">
        <w:rPr>
          <w:rFonts w:eastAsia="Times New Roman" w:cs="Times New Roman"/>
          <w:szCs w:val="24"/>
        </w:rPr>
        <w:t>ο ασφαλιστικό</w:t>
      </w:r>
      <w:r>
        <w:rPr>
          <w:rFonts w:eastAsia="Times New Roman" w:cs="Times New Roman"/>
          <w:szCs w:val="24"/>
        </w:rPr>
        <w:t>,</w:t>
      </w:r>
      <w:r w:rsidRPr="009138DA">
        <w:rPr>
          <w:rFonts w:eastAsia="Times New Roman" w:cs="Times New Roman"/>
          <w:szCs w:val="24"/>
        </w:rPr>
        <w:t xml:space="preserve"> για τα μέτρα </w:t>
      </w:r>
      <w:proofErr w:type="spellStart"/>
      <w:r w:rsidRPr="009138DA">
        <w:rPr>
          <w:rFonts w:eastAsia="Times New Roman" w:cs="Times New Roman"/>
          <w:szCs w:val="24"/>
        </w:rPr>
        <w:t>υπερφορολόγησης</w:t>
      </w:r>
      <w:proofErr w:type="spellEnd"/>
      <w:r>
        <w:rPr>
          <w:rFonts w:eastAsia="Times New Roman" w:cs="Times New Roman"/>
          <w:szCs w:val="24"/>
        </w:rPr>
        <w:t>,</w:t>
      </w:r>
      <w:r w:rsidRPr="009138DA">
        <w:rPr>
          <w:rFonts w:eastAsia="Times New Roman" w:cs="Times New Roman"/>
          <w:szCs w:val="24"/>
        </w:rPr>
        <w:t xml:space="preserve"> όπου </w:t>
      </w:r>
      <w:r>
        <w:rPr>
          <w:rFonts w:eastAsia="Times New Roman" w:cs="Times New Roman"/>
          <w:szCs w:val="24"/>
        </w:rPr>
        <w:t>έχουμε ελαφρύνσεις συγκεκριμένα θεσμικά μέτρα και, β</w:t>
      </w:r>
      <w:r w:rsidRPr="009138DA">
        <w:rPr>
          <w:rFonts w:eastAsia="Times New Roman" w:cs="Times New Roman"/>
          <w:szCs w:val="24"/>
        </w:rPr>
        <w:t>εβαίως</w:t>
      </w:r>
      <w:r>
        <w:rPr>
          <w:rFonts w:eastAsia="Times New Roman" w:cs="Times New Roman"/>
          <w:szCs w:val="24"/>
        </w:rPr>
        <w:t>,</w:t>
      </w:r>
      <w:r w:rsidRPr="009138DA">
        <w:rPr>
          <w:rFonts w:eastAsia="Times New Roman" w:cs="Times New Roman"/>
          <w:szCs w:val="24"/>
        </w:rPr>
        <w:t xml:space="preserve"> καταψηφίζουμε αυτόν τον προϋπολογισμό</w:t>
      </w:r>
      <w:r>
        <w:rPr>
          <w:rFonts w:eastAsia="Times New Roman" w:cs="Times New Roman"/>
          <w:szCs w:val="24"/>
        </w:rPr>
        <w:t>,</w:t>
      </w:r>
      <w:r w:rsidRPr="009138DA">
        <w:rPr>
          <w:rFonts w:eastAsia="Times New Roman" w:cs="Times New Roman"/>
          <w:szCs w:val="24"/>
        </w:rPr>
        <w:t xml:space="preserve"> π</w:t>
      </w:r>
      <w:r w:rsidRPr="009138DA">
        <w:rPr>
          <w:rFonts w:eastAsia="Times New Roman" w:cs="Times New Roman"/>
          <w:szCs w:val="24"/>
        </w:rPr>
        <w:t>ου θα είναι</w:t>
      </w:r>
      <w:r>
        <w:rPr>
          <w:rFonts w:eastAsia="Times New Roman" w:cs="Times New Roman"/>
          <w:szCs w:val="24"/>
        </w:rPr>
        <w:t xml:space="preserve"> και </w:t>
      </w:r>
      <w:r w:rsidRPr="009138DA">
        <w:rPr>
          <w:rFonts w:eastAsia="Times New Roman" w:cs="Times New Roman"/>
          <w:szCs w:val="24"/>
        </w:rPr>
        <w:t>ο τελευταίο</w:t>
      </w:r>
      <w:r>
        <w:rPr>
          <w:rFonts w:eastAsia="Times New Roman" w:cs="Times New Roman"/>
          <w:szCs w:val="24"/>
        </w:rPr>
        <w:t>ς</w:t>
      </w:r>
      <w:r w:rsidRPr="009138DA">
        <w:rPr>
          <w:rFonts w:eastAsia="Times New Roman" w:cs="Times New Roman"/>
          <w:szCs w:val="24"/>
        </w:rPr>
        <w:t xml:space="preserve"> </w:t>
      </w:r>
      <w:r>
        <w:rPr>
          <w:rFonts w:eastAsia="Times New Roman" w:cs="Times New Roman"/>
          <w:szCs w:val="24"/>
        </w:rPr>
        <w:t>σας.</w:t>
      </w:r>
    </w:p>
    <w:p w14:paraId="4992440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992440D" w14:textId="77777777" w:rsidR="00BA2908" w:rsidRDefault="00D473A4">
      <w:pPr>
        <w:spacing w:after="0"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9236DF">
        <w:rPr>
          <w:rFonts w:eastAsia="Times New Roman" w:cs="Times New Roman"/>
          <w:b/>
          <w:szCs w:val="24"/>
        </w:rPr>
        <w:t>):</w:t>
      </w:r>
      <w:r w:rsidRPr="009236DF">
        <w:rPr>
          <w:rFonts w:eastAsia="Times New Roman" w:cs="Times New Roman"/>
          <w:szCs w:val="24"/>
        </w:rPr>
        <w:t xml:space="preserve"> </w:t>
      </w:r>
      <w:r w:rsidRPr="009138DA">
        <w:rPr>
          <w:rFonts w:eastAsia="Times New Roman" w:cs="Times New Roman"/>
          <w:szCs w:val="24"/>
        </w:rPr>
        <w:t xml:space="preserve"> </w:t>
      </w:r>
      <w:r>
        <w:rPr>
          <w:rFonts w:eastAsia="Times New Roman" w:cs="Times New Roman"/>
          <w:szCs w:val="24"/>
        </w:rPr>
        <w:t>Ευχαριστώ.</w:t>
      </w:r>
    </w:p>
    <w:p w14:paraId="4992440E"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προχωρούμε στον επόμενο ομιλητή, ο </w:t>
      </w:r>
      <w:r w:rsidRPr="009138DA">
        <w:rPr>
          <w:rFonts w:eastAsia="Times New Roman" w:cs="Times New Roman"/>
          <w:szCs w:val="24"/>
        </w:rPr>
        <w:t xml:space="preserve">οποίος είναι </w:t>
      </w:r>
      <w:r>
        <w:rPr>
          <w:rFonts w:eastAsia="Times New Roman" w:cs="Times New Roman"/>
          <w:szCs w:val="24"/>
        </w:rPr>
        <w:t xml:space="preserve">ο κ. Τσίρκας </w:t>
      </w:r>
      <w:r w:rsidRPr="009138DA">
        <w:rPr>
          <w:rFonts w:eastAsia="Times New Roman" w:cs="Times New Roman"/>
          <w:szCs w:val="24"/>
        </w:rPr>
        <w:t>από το</w:t>
      </w:r>
      <w:r>
        <w:rPr>
          <w:rFonts w:eastAsia="Times New Roman" w:cs="Times New Roman"/>
          <w:szCs w:val="24"/>
        </w:rPr>
        <w:t>ν</w:t>
      </w:r>
      <w:r w:rsidRPr="009138DA">
        <w:rPr>
          <w:rFonts w:eastAsia="Times New Roman" w:cs="Times New Roman"/>
          <w:szCs w:val="24"/>
        </w:rPr>
        <w:t xml:space="preserve"> ΣΥΡΙΖΑ</w:t>
      </w:r>
      <w:r>
        <w:rPr>
          <w:rFonts w:eastAsia="Times New Roman" w:cs="Times New Roman"/>
          <w:szCs w:val="24"/>
        </w:rPr>
        <w:t>.</w:t>
      </w:r>
    </w:p>
    <w:p w14:paraId="4992440F"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Τσ</w:t>
      </w:r>
      <w:r>
        <w:rPr>
          <w:rFonts w:eastAsia="Times New Roman" w:cs="Times New Roman"/>
          <w:szCs w:val="24"/>
        </w:rPr>
        <w:t>ίρκα, έχετε τον λόγο για επτά λεπτά.</w:t>
      </w:r>
    </w:p>
    <w:p w14:paraId="49924410" w14:textId="77777777" w:rsidR="00BA2908" w:rsidRDefault="00D473A4">
      <w:pPr>
        <w:spacing w:after="0" w:line="600" w:lineRule="auto"/>
        <w:ind w:firstLine="720"/>
        <w:contextualSpacing/>
        <w:jc w:val="both"/>
        <w:rPr>
          <w:rFonts w:eastAsia="Times New Roman" w:cs="Times New Roman"/>
          <w:szCs w:val="24"/>
        </w:rPr>
      </w:pPr>
      <w:r w:rsidRPr="00625404">
        <w:rPr>
          <w:rFonts w:eastAsia="Times New Roman" w:cs="Times New Roman"/>
          <w:b/>
          <w:szCs w:val="24"/>
        </w:rPr>
        <w:t>ΒΑΣΙΛΕΙΟΣ ΤΣΙΡΚΑΣ:</w:t>
      </w:r>
      <w:r>
        <w:rPr>
          <w:rFonts w:eastAsia="Times New Roman" w:cs="Times New Roman"/>
          <w:szCs w:val="24"/>
        </w:rPr>
        <w:t xml:space="preserve"> Ε</w:t>
      </w:r>
      <w:r w:rsidRPr="009138DA">
        <w:rPr>
          <w:rFonts w:eastAsia="Times New Roman" w:cs="Times New Roman"/>
          <w:szCs w:val="24"/>
        </w:rPr>
        <w:t>υχαριστώ</w:t>
      </w:r>
      <w:r>
        <w:rPr>
          <w:rFonts w:eastAsia="Times New Roman" w:cs="Times New Roman"/>
          <w:szCs w:val="24"/>
        </w:rPr>
        <w:t>, κύριε Π</w:t>
      </w:r>
      <w:r w:rsidRPr="009138DA">
        <w:rPr>
          <w:rFonts w:eastAsia="Times New Roman" w:cs="Times New Roman"/>
          <w:szCs w:val="24"/>
        </w:rPr>
        <w:t>ρόεδρε</w:t>
      </w:r>
      <w:r>
        <w:rPr>
          <w:rFonts w:eastAsia="Times New Roman" w:cs="Times New Roman"/>
          <w:szCs w:val="24"/>
        </w:rPr>
        <w:t>.</w:t>
      </w:r>
    </w:p>
    <w:p w14:paraId="49924411"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w:t>
      </w:r>
      <w:r w:rsidRPr="009138DA">
        <w:rPr>
          <w:rFonts w:eastAsia="Times New Roman" w:cs="Times New Roman"/>
          <w:szCs w:val="24"/>
        </w:rPr>
        <w:t>ουλευτές</w:t>
      </w:r>
      <w:r>
        <w:rPr>
          <w:rFonts w:eastAsia="Times New Roman" w:cs="Times New Roman"/>
          <w:szCs w:val="24"/>
        </w:rPr>
        <w:t>,</w:t>
      </w:r>
      <w:r w:rsidRPr="009138DA">
        <w:rPr>
          <w:rFonts w:eastAsia="Times New Roman" w:cs="Times New Roman"/>
          <w:szCs w:val="24"/>
        </w:rPr>
        <w:t xml:space="preserve"> κατά την περσινή συζήτηση γ</w:t>
      </w:r>
      <w:r>
        <w:rPr>
          <w:rFonts w:eastAsia="Times New Roman" w:cs="Times New Roman"/>
          <w:szCs w:val="24"/>
        </w:rPr>
        <w:t>ια τον προϋπολογισμό</w:t>
      </w:r>
      <w:r w:rsidRPr="009138DA">
        <w:rPr>
          <w:rFonts w:eastAsia="Times New Roman" w:cs="Times New Roman"/>
          <w:szCs w:val="24"/>
        </w:rPr>
        <w:t xml:space="preserve"> αντιμετωπίσαμε</w:t>
      </w:r>
      <w:r>
        <w:rPr>
          <w:rFonts w:eastAsia="Times New Roman" w:cs="Times New Roman"/>
          <w:szCs w:val="24"/>
        </w:rPr>
        <w:t>,</w:t>
      </w:r>
      <w:r w:rsidRPr="009138DA">
        <w:rPr>
          <w:rFonts w:eastAsia="Times New Roman" w:cs="Times New Roman"/>
          <w:szCs w:val="24"/>
        </w:rPr>
        <w:t xml:space="preserve"> είναι αλήθεια</w:t>
      </w:r>
      <w:r>
        <w:rPr>
          <w:rFonts w:eastAsia="Times New Roman" w:cs="Times New Roman"/>
          <w:szCs w:val="24"/>
        </w:rPr>
        <w:t xml:space="preserve">, επιθέσεις, χλεύη και ειρωνεία από την πλευρά της </w:t>
      </w:r>
      <w:r>
        <w:rPr>
          <w:rFonts w:eastAsia="Times New Roman" w:cs="Times New Roman"/>
          <w:szCs w:val="24"/>
        </w:rPr>
        <w:t>Α</w:t>
      </w:r>
      <w:r w:rsidRPr="009138DA">
        <w:rPr>
          <w:rFonts w:eastAsia="Times New Roman" w:cs="Times New Roman"/>
          <w:szCs w:val="24"/>
        </w:rPr>
        <w:t xml:space="preserve">ντιπολίτευσης </w:t>
      </w:r>
      <w:r>
        <w:rPr>
          <w:rFonts w:eastAsia="Times New Roman" w:cs="Times New Roman"/>
          <w:szCs w:val="24"/>
        </w:rPr>
        <w:t>ό</w:t>
      </w:r>
      <w:r w:rsidRPr="009138DA">
        <w:rPr>
          <w:rFonts w:eastAsia="Times New Roman" w:cs="Times New Roman"/>
          <w:szCs w:val="24"/>
        </w:rPr>
        <w:t xml:space="preserve">ταν μιλούσαμε για τον τελευταίο </w:t>
      </w:r>
      <w:r>
        <w:rPr>
          <w:rFonts w:eastAsia="Times New Roman" w:cs="Times New Roman"/>
          <w:szCs w:val="24"/>
        </w:rPr>
        <w:t>κ</w:t>
      </w:r>
      <w:r w:rsidRPr="009138DA">
        <w:rPr>
          <w:rFonts w:eastAsia="Times New Roman" w:cs="Times New Roman"/>
          <w:szCs w:val="24"/>
        </w:rPr>
        <w:t xml:space="preserve">ρατικό </w:t>
      </w:r>
      <w:r>
        <w:rPr>
          <w:rFonts w:eastAsia="Times New Roman" w:cs="Times New Roman"/>
          <w:szCs w:val="24"/>
        </w:rPr>
        <w:t>π</w:t>
      </w:r>
      <w:r w:rsidRPr="009138DA">
        <w:rPr>
          <w:rFonts w:eastAsia="Times New Roman" w:cs="Times New Roman"/>
          <w:szCs w:val="24"/>
        </w:rPr>
        <w:t xml:space="preserve">ροϋπολογισμό </w:t>
      </w:r>
      <w:r w:rsidRPr="009138DA">
        <w:rPr>
          <w:rFonts w:eastAsia="Times New Roman" w:cs="Times New Roman"/>
          <w:szCs w:val="24"/>
        </w:rPr>
        <w:t>στο</w:t>
      </w:r>
      <w:r>
        <w:rPr>
          <w:rFonts w:eastAsia="Times New Roman" w:cs="Times New Roman"/>
          <w:szCs w:val="24"/>
        </w:rPr>
        <w:t xml:space="preserve"> πλαίσιο του προγράμματος μακροοικονομικής π</w:t>
      </w:r>
      <w:r w:rsidRPr="009138DA">
        <w:rPr>
          <w:rFonts w:eastAsia="Times New Roman" w:cs="Times New Roman"/>
          <w:szCs w:val="24"/>
        </w:rPr>
        <w:t>ροσαρμογής</w:t>
      </w:r>
      <w:r>
        <w:rPr>
          <w:rFonts w:eastAsia="Times New Roman" w:cs="Times New Roman"/>
          <w:szCs w:val="24"/>
        </w:rPr>
        <w:t>.</w:t>
      </w:r>
    </w:p>
    <w:p w14:paraId="49924412"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λοιπόν, είμαστε εδώ και </w:t>
      </w:r>
      <w:r w:rsidRPr="009138DA">
        <w:rPr>
          <w:rFonts w:eastAsia="Times New Roman" w:cs="Times New Roman"/>
          <w:szCs w:val="24"/>
        </w:rPr>
        <w:t xml:space="preserve">συζητάμε τον </w:t>
      </w:r>
      <w:r>
        <w:rPr>
          <w:rFonts w:eastAsia="Times New Roman" w:cs="Times New Roman"/>
          <w:szCs w:val="24"/>
        </w:rPr>
        <w:t>π</w:t>
      </w:r>
      <w:r w:rsidRPr="009138DA">
        <w:rPr>
          <w:rFonts w:eastAsia="Times New Roman" w:cs="Times New Roman"/>
          <w:szCs w:val="24"/>
        </w:rPr>
        <w:t>ροϋπολογισμό</w:t>
      </w:r>
      <w:r>
        <w:rPr>
          <w:rFonts w:eastAsia="Times New Roman" w:cs="Times New Roman"/>
          <w:szCs w:val="24"/>
        </w:rPr>
        <w:t xml:space="preserve"> του</w:t>
      </w:r>
      <w:r w:rsidRPr="009138DA">
        <w:rPr>
          <w:rFonts w:eastAsia="Times New Roman" w:cs="Times New Roman"/>
          <w:szCs w:val="24"/>
        </w:rPr>
        <w:t xml:space="preserve"> 2019</w:t>
      </w:r>
      <w:r>
        <w:rPr>
          <w:rFonts w:eastAsia="Times New Roman" w:cs="Times New Roman"/>
          <w:szCs w:val="24"/>
        </w:rPr>
        <w:t>,</w:t>
      </w:r>
      <w:r w:rsidRPr="009138DA">
        <w:rPr>
          <w:rFonts w:eastAsia="Times New Roman" w:cs="Times New Roman"/>
          <w:szCs w:val="24"/>
        </w:rPr>
        <w:t xml:space="preserve"> τη στιγμή που η χώρα έχει βγει οριστικά και αμετάκλητα από</w:t>
      </w:r>
      <w:r w:rsidRPr="009138DA">
        <w:rPr>
          <w:rFonts w:eastAsia="Times New Roman" w:cs="Times New Roman"/>
          <w:szCs w:val="24"/>
        </w:rPr>
        <w:t xml:space="preserve"> τα μνημόνια και τη σκληρή </w:t>
      </w:r>
      <w:r>
        <w:rPr>
          <w:rFonts w:eastAsia="Times New Roman" w:cs="Times New Roman"/>
          <w:szCs w:val="24"/>
        </w:rPr>
        <w:lastRenderedPageBreak/>
        <w:t>ε</w:t>
      </w:r>
      <w:r w:rsidRPr="009138DA">
        <w:rPr>
          <w:rFonts w:eastAsia="Times New Roman" w:cs="Times New Roman"/>
          <w:szCs w:val="24"/>
        </w:rPr>
        <w:t>πιτροπεία</w:t>
      </w:r>
      <w:r>
        <w:rPr>
          <w:rFonts w:eastAsia="Times New Roman" w:cs="Times New Roman"/>
          <w:szCs w:val="24"/>
        </w:rPr>
        <w:t>. Ε</w:t>
      </w:r>
      <w:r w:rsidRPr="009138DA">
        <w:rPr>
          <w:rFonts w:eastAsia="Times New Roman" w:cs="Times New Roman"/>
          <w:szCs w:val="24"/>
        </w:rPr>
        <w:t xml:space="preserve">ίναι ο πρώτος προϋπολογισμός μετά από </w:t>
      </w:r>
      <w:r>
        <w:rPr>
          <w:rFonts w:eastAsia="Times New Roman" w:cs="Times New Roman"/>
          <w:szCs w:val="24"/>
        </w:rPr>
        <w:t>οκτώ</w:t>
      </w:r>
      <w:r w:rsidRPr="009138DA">
        <w:rPr>
          <w:rFonts w:eastAsia="Times New Roman" w:cs="Times New Roman"/>
          <w:szCs w:val="24"/>
        </w:rPr>
        <w:t xml:space="preserve"> χρόνια</w:t>
      </w:r>
      <w:r>
        <w:rPr>
          <w:rFonts w:eastAsia="Times New Roman" w:cs="Times New Roman"/>
          <w:szCs w:val="24"/>
        </w:rPr>
        <w:t>,</w:t>
      </w:r>
      <w:r w:rsidRPr="009138DA">
        <w:rPr>
          <w:rFonts w:eastAsia="Times New Roman" w:cs="Times New Roman"/>
          <w:szCs w:val="24"/>
        </w:rPr>
        <w:t xml:space="preserve"> που προβλέπει δημοσιονομική επέκταση</w:t>
      </w:r>
      <w:r>
        <w:rPr>
          <w:rFonts w:eastAsia="Times New Roman" w:cs="Times New Roman"/>
          <w:szCs w:val="24"/>
        </w:rPr>
        <w:t>,</w:t>
      </w:r>
      <w:r w:rsidRPr="009138DA">
        <w:rPr>
          <w:rFonts w:eastAsia="Times New Roman" w:cs="Times New Roman"/>
          <w:szCs w:val="24"/>
        </w:rPr>
        <w:t xml:space="preserve"> περιέχει σημαντικές ελαφρύνσεις</w:t>
      </w:r>
      <w:r>
        <w:rPr>
          <w:rFonts w:eastAsia="Times New Roman" w:cs="Times New Roman"/>
          <w:szCs w:val="24"/>
        </w:rPr>
        <w:t>,</w:t>
      </w:r>
      <w:r w:rsidRPr="009138DA">
        <w:rPr>
          <w:rFonts w:eastAsia="Times New Roman" w:cs="Times New Roman"/>
          <w:szCs w:val="24"/>
        </w:rPr>
        <w:t xml:space="preserve"> μέτρα ανακούφισης και αναπτυξιακά μέτρα</w:t>
      </w:r>
      <w:r>
        <w:rPr>
          <w:rFonts w:eastAsia="Times New Roman" w:cs="Times New Roman"/>
          <w:szCs w:val="24"/>
        </w:rPr>
        <w:t>,</w:t>
      </w:r>
      <w:r w:rsidRPr="009138DA">
        <w:rPr>
          <w:rFonts w:eastAsia="Times New Roman" w:cs="Times New Roman"/>
          <w:szCs w:val="24"/>
        </w:rPr>
        <w:t xml:space="preserve"> με δεδομένη την κάλυψη των στόχων και τη θετική πορεί</w:t>
      </w:r>
      <w:r w:rsidRPr="009138DA">
        <w:rPr>
          <w:rFonts w:eastAsia="Times New Roman" w:cs="Times New Roman"/>
          <w:szCs w:val="24"/>
        </w:rPr>
        <w:t>α της οικονομίας</w:t>
      </w:r>
      <w:r>
        <w:rPr>
          <w:rFonts w:eastAsia="Times New Roman" w:cs="Times New Roman"/>
          <w:szCs w:val="24"/>
        </w:rPr>
        <w:t>.</w:t>
      </w:r>
    </w:p>
    <w:p w14:paraId="49924413"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Π</w:t>
      </w:r>
      <w:r w:rsidRPr="009138DA">
        <w:rPr>
          <w:rFonts w:eastAsia="Times New Roman" w:cs="Times New Roman"/>
          <w:szCs w:val="24"/>
        </w:rPr>
        <w:t>ο</w:t>
      </w:r>
      <w:r>
        <w:rPr>
          <w:rFonts w:eastAsia="Times New Roman" w:cs="Times New Roman"/>
          <w:szCs w:val="24"/>
        </w:rPr>
        <w:t>ύ</w:t>
      </w:r>
      <w:r w:rsidRPr="009138DA">
        <w:rPr>
          <w:rFonts w:eastAsia="Times New Roman" w:cs="Times New Roman"/>
          <w:szCs w:val="24"/>
        </w:rPr>
        <w:t xml:space="preserve"> είναι</w:t>
      </w:r>
      <w:r>
        <w:rPr>
          <w:rFonts w:eastAsia="Times New Roman" w:cs="Times New Roman"/>
          <w:szCs w:val="24"/>
        </w:rPr>
        <w:t>, λ</w:t>
      </w:r>
      <w:r w:rsidRPr="009138DA">
        <w:rPr>
          <w:rFonts w:eastAsia="Times New Roman" w:cs="Times New Roman"/>
          <w:szCs w:val="24"/>
        </w:rPr>
        <w:t>οιπόν</w:t>
      </w:r>
      <w:r>
        <w:rPr>
          <w:rFonts w:eastAsia="Times New Roman" w:cs="Times New Roman"/>
          <w:szCs w:val="24"/>
        </w:rPr>
        <w:t>,</w:t>
      </w:r>
      <w:r w:rsidRPr="009138DA">
        <w:rPr>
          <w:rFonts w:eastAsia="Times New Roman" w:cs="Times New Roman"/>
          <w:szCs w:val="24"/>
        </w:rPr>
        <w:t xml:space="preserve"> το τέταρτο μνημόνιο</w:t>
      </w:r>
      <w:r>
        <w:rPr>
          <w:rFonts w:eastAsia="Times New Roman" w:cs="Times New Roman"/>
          <w:szCs w:val="24"/>
        </w:rPr>
        <w:t>; Το επιχείρημα της Αντιπολίτευσης για τις περι</w:t>
      </w:r>
      <w:r w:rsidRPr="009138DA">
        <w:rPr>
          <w:rFonts w:eastAsia="Times New Roman" w:cs="Times New Roman"/>
          <w:szCs w:val="24"/>
        </w:rPr>
        <w:t xml:space="preserve">κοπές </w:t>
      </w:r>
      <w:r>
        <w:rPr>
          <w:rFonts w:eastAsia="Times New Roman" w:cs="Times New Roman"/>
          <w:szCs w:val="24"/>
        </w:rPr>
        <w:t>των συντάξεων έχει χαθεί. Τώρα μας λένε ότι δεν εφαρμόζονται οι περικοπές, γιατί η Κ</w:t>
      </w:r>
      <w:r w:rsidRPr="009138DA">
        <w:rPr>
          <w:rFonts w:eastAsia="Times New Roman" w:cs="Times New Roman"/>
          <w:szCs w:val="24"/>
        </w:rPr>
        <w:t xml:space="preserve">υβέρνηση έδωσε ως αντάλλαγμα το </w:t>
      </w:r>
      <w:r>
        <w:rPr>
          <w:rFonts w:eastAsia="Times New Roman" w:cs="Times New Roman"/>
          <w:szCs w:val="24"/>
        </w:rPr>
        <w:t>μ</w:t>
      </w:r>
      <w:r w:rsidRPr="009138DA">
        <w:rPr>
          <w:rFonts w:eastAsia="Times New Roman" w:cs="Times New Roman"/>
          <w:szCs w:val="24"/>
        </w:rPr>
        <w:t>ακεδονικό</w:t>
      </w:r>
      <w:r>
        <w:rPr>
          <w:rFonts w:eastAsia="Times New Roman" w:cs="Times New Roman"/>
          <w:szCs w:val="24"/>
        </w:rPr>
        <w:t>. Α</w:t>
      </w:r>
      <w:r w:rsidRPr="009138DA">
        <w:rPr>
          <w:rFonts w:eastAsia="Times New Roman" w:cs="Times New Roman"/>
          <w:szCs w:val="24"/>
        </w:rPr>
        <w:t>ν ο κ</w:t>
      </w:r>
      <w:r>
        <w:rPr>
          <w:rFonts w:eastAsia="Times New Roman" w:cs="Times New Roman"/>
          <w:szCs w:val="24"/>
        </w:rPr>
        <w:t>.</w:t>
      </w:r>
      <w:r w:rsidRPr="009138DA">
        <w:rPr>
          <w:rFonts w:eastAsia="Times New Roman" w:cs="Times New Roman"/>
          <w:szCs w:val="24"/>
        </w:rPr>
        <w:t xml:space="preserve"> Μητσοτ</w:t>
      </w:r>
      <w:r>
        <w:rPr>
          <w:rFonts w:eastAsia="Times New Roman" w:cs="Times New Roman"/>
          <w:szCs w:val="24"/>
        </w:rPr>
        <w:t xml:space="preserve">άκης </w:t>
      </w:r>
      <w:r>
        <w:rPr>
          <w:rFonts w:eastAsia="Times New Roman" w:cs="Times New Roman"/>
          <w:szCs w:val="24"/>
        </w:rPr>
        <w:t xml:space="preserve">πιστεύει στα σοβαρά ότι η Κυβέρνηση παζάρεψε το </w:t>
      </w:r>
      <w:r>
        <w:rPr>
          <w:rFonts w:eastAsia="Times New Roman" w:cs="Times New Roman"/>
          <w:szCs w:val="24"/>
        </w:rPr>
        <w:t>μ</w:t>
      </w:r>
      <w:r w:rsidRPr="009138DA">
        <w:rPr>
          <w:rFonts w:eastAsia="Times New Roman" w:cs="Times New Roman"/>
          <w:szCs w:val="24"/>
        </w:rPr>
        <w:t xml:space="preserve">ακεδονικό </w:t>
      </w:r>
      <w:r w:rsidRPr="009138DA">
        <w:rPr>
          <w:rFonts w:eastAsia="Times New Roman" w:cs="Times New Roman"/>
          <w:szCs w:val="24"/>
        </w:rPr>
        <w:t>με τις συντάξεις</w:t>
      </w:r>
      <w:r>
        <w:rPr>
          <w:rFonts w:eastAsia="Times New Roman" w:cs="Times New Roman"/>
          <w:szCs w:val="24"/>
        </w:rPr>
        <w:t>, π</w:t>
      </w:r>
      <w:r w:rsidRPr="009138DA">
        <w:rPr>
          <w:rFonts w:eastAsia="Times New Roman" w:cs="Times New Roman"/>
          <w:szCs w:val="24"/>
        </w:rPr>
        <w:t>ροφανώς θεωρεί ότι ο</w:t>
      </w:r>
      <w:r>
        <w:rPr>
          <w:rFonts w:eastAsia="Times New Roman" w:cs="Times New Roman"/>
          <w:szCs w:val="24"/>
        </w:rPr>
        <w:t xml:space="preserve">ι Ευρωπαίοι θέλουν να λυθεί το </w:t>
      </w:r>
      <w:r>
        <w:rPr>
          <w:rFonts w:eastAsia="Times New Roman" w:cs="Times New Roman"/>
          <w:szCs w:val="24"/>
        </w:rPr>
        <w:t>μ</w:t>
      </w:r>
      <w:r w:rsidRPr="009138DA">
        <w:rPr>
          <w:rFonts w:eastAsia="Times New Roman" w:cs="Times New Roman"/>
          <w:szCs w:val="24"/>
        </w:rPr>
        <w:t xml:space="preserve">ακεδονικό </w:t>
      </w:r>
      <w:r w:rsidRPr="009138DA">
        <w:rPr>
          <w:rFonts w:eastAsia="Times New Roman" w:cs="Times New Roman"/>
          <w:szCs w:val="24"/>
        </w:rPr>
        <w:t>σε βάρος της Ελλάδας</w:t>
      </w:r>
      <w:r>
        <w:rPr>
          <w:rFonts w:eastAsia="Times New Roman" w:cs="Times New Roman"/>
          <w:szCs w:val="24"/>
        </w:rPr>
        <w:t>. Θ</w:t>
      </w:r>
      <w:r w:rsidRPr="009138DA">
        <w:rPr>
          <w:rFonts w:eastAsia="Times New Roman" w:cs="Times New Roman"/>
          <w:szCs w:val="24"/>
        </w:rPr>
        <w:t>α το καταγγείλει αυτό</w:t>
      </w:r>
      <w:r>
        <w:rPr>
          <w:rFonts w:eastAsia="Times New Roman" w:cs="Times New Roman"/>
          <w:szCs w:val="24"/>
        </w:rPr>
        <w:t>,</w:t>
      </w:r>
      <w:r w:rsidRPr="009138DA">
        <w:rPr>
          <w:rFonts w:eastAsia="Times New Roman" w:cs="Times New Roman"/>
          <w:szCs w:val="24"/>
        </w:rPr>
        <w:t xml:space="preserve"> όταν πάει στην Ευρώπη</w:t>
      </w:r>
      <w:r>
        <w:rPr>
          <w:rFonts w:eastAsia="Times New Roman" w:cs="Times New Roman"/>
          <w:szCs w:val="24"/>
        </w:rPr>
        <w:t>; Κ</w:t>
      </w:r>
      <w:r w:rsidRPr="009138DA">
        <w:rPr>
          <w:rFonts w:eastAsia="Times New Roman" w:cs="Times New Roman"/>
          <w:szCs w:val="24"/>
        </w:rPr>
        <w:t>αι τέλος πάντων</w:t>
      </w:r>
      <w:r>
        <w:rPr>
          <w:rFonts w:eastAsia="Times New Roman" w:cs="Times New Roman"/>
          <w:szCs w:val="24"/>
        </w:rPr>
        <w:t>,</w:t>
      </w:r>
      <w:r w:rsidRPr="009138DA">
        <w:rPr>
          <w:rFonts w:eastAsia="Times New Roman" w:cs="Times New Roman"/>
          <w:szCs w:val="24"/>
        </w:rPr>
        <w:t xml:space="preserve"> γιατί ψήφισε η Νέα Δημοκρατία την άρση της περικοπής των συντάξεων</w:t>
      </w:r>
      <w:r>
        <w:rPr>
          <w:rFonts w:eastAsia="Times New Roman" w:cs="Times New Roman"/>
          <w:szCs w:val="24"/>
        </w:rPr>
        <w:t>;</w:t>
      </w:r>
    </w:p>
    <w:p w14:paraId="49924414"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t>Ο</w:t>
      </w:r>
      <w:r w:rsidRPr="009138DA">
        <w:rPr>
          <w:rFonts w:eastAsia="Times New Roman" w:cs="Times New Roman"/>
          <w:szCs w:val="24"/>
        </w:rPr>
        <w:t xml:space="preserve"> κ</w:t>
      </w:r>
      <w:r>
        <w:rPr>
          <w:rFonts w:eastAsia="Times New Roman" w:cs="Times New Roman"/>
          <w:szCs w:val="24"/>
        </w:rPr>
        <w:t>.</w:t>
      </w:r>
      <w:r w:rsidRPr="009138DA">
        <w:rPr>
          <w:rFonts w:eastAsia="Times New Roman" w:cs="Times New Roman"/>
          <w:szCs w:val="24"/>
        </w:rPr>
        <w:t xml:space="preserve"> Μητσοτάκης στρέφεται στην πατριδοκαπηλία</w:t>
      </w:r>
      <w:r>
        <w:rPr>
          <w:rFonts w:eastAsia="Times New Roman" w:cs="Times New Roman"/>
          <w:szCs w:val="24"/>
        </w:rPr>
        <w:t>,</w:t>
      </w:r>
      <w:r w:rsidRPr="009138DA">
        <w:rPr>
          <w:rFonts w:eastAsia="Times New Roman" w:cs="Times New Roman"/>
          <w:szCs w:val="24"/>
        </w:rPr>
        <w:t xml:space="preserve"> επειδή έχει καταρρεύσει το α</w:t>
      </w:r>
      <w:r>
        <w:rPr>
          <w:rFonts w:eastAsia="Times New Roman" w:cs="Times New Roman"/>
          <w:szCs w:val="24"/>
        </w:rPr>
        <w:t>φήγημα του περί τέταρτου μνημονίου. Ε</w:t>
      </w:r>
      <w:r w:rsidRPr="009138DA">
        <w:rPr>
          <w:rFonts w:eastAsia="Times New Roman" w:cs="Times New Roman"/>
          <w:szCs w:val="24"/>
        </w:rPr>
        <w:t>ίναι πραγματικά</w:t>
      </w:r>
      <w:r>
        <w:rPr>
          <w:rFonts w:eastAsia="Times New Roman" w:cs="Times New Roman"/>
          <w:szCs w:val="24"/>
        </w:rPr>
        <w:t>,</w:t>
      </w:r>
      <w:r w:rsidRPr="009138DA">
        <w:rPr>
          <w:rFonts w:eastAsia="Times New Roman" w:cs="Times New Roman"/>
          <w:szCs w:val="24"/>
        </w:rPr>
        <w:t xml:space="preserve"> να απορεί </w:t>
      </w:r>
      <w:r>
        <w:rPr>
          <w:rFonts w:eastAsia="Times New Roman" w:cs="Times New Roman"/>
          <w:szCs w:val="24"/>
        </w:rPr>
        <w:t>κάποιος</w:t>
      </w:r>
      <w:r w:rsidRPr="009138DA">
        <w:rPr>
          <w:rFonts w:eastAsia="Times New Roman" w:cs="Times New Roman"/>
          <w:szCs w:val="24"/>
        </w:rPr>
        <w:t xml:space="preserve"> </w:t>
      </w:r>
      <w:r w:rsidRPr="009138DA">
        <w:rPr>
          <w:rFonts w:eastAsia="Times New Roman" w:cs="Times New Roman"/>
          <w:szCs w:val="24"/>
        </w:rPr>
        <w:t>με τη στάση της Νέας Δημοκρατίας</w:t>
      </w:r>
      <w:r>
        <w:rPr>
          <w:rFonts w:eastAsia="Times New Roman" w:cs="Times New Roman"/>
          <w:szCs w:val="24"/>
        </w:rPr>
        <w:t>, που όσ</w:t>
      </w:r>
      <w:r>
        <w:rPr>
          <w:rFonts w:eastAsia="Times New Roman" w:cs="Times New Roman"/>
          <w:szCs w:val="24"/>
        </w:rPr>
        <w:t>ο έ</w:t>
      </w:r>
      <w:r w:rsidRPr="009138DA">
        <w:rPr>
          <w:rFonts w:eastAsia="Times New Roman" w:cs="Times New Roman"/>
          <w:szCs w:val="24"/>
        </w:rPr>
        <w:t>βλεπε ότι ο ΣΥΡΙΖΑ πάλευε σοβαρά για την ακύρωση των περικοπών</w:t>
      </w:r>
      <w:r>
        <w:rPr>
          <w:rFonts w:eastAsia="Times New Roman" w:cs="Times New Roman"/>
          <w:szCs w:val="24"/>
        </w:rPr>
        <w:t xml:space="preserve">, αντί να </w:t>
      </w:r>
      <w:r w:rsidRPr="009138DA">
        <w:rPr>
          <w:rFonts w:eastAsia="Times New Roman" w:cs="Times New Roman"/>
          <w:szCs w:val="24"/>
        </w:rPr>
        <w:t>αλλάξει τακτική</w:t>
      </w:r>
      <w:r>
        <w:rPr>
          <w:rFonts w:eastAsia="Times New Roman" w:cs="Times New Roman"/>
          <w:szCs w:val="24"/>
        </w:rPr>
        <w:t>,</w:t>
      </w:r>
      <w:r w:rsidRPr="009138DA">
        <w:rPr>
          <w:rFonts w:eastAsia="Times New Roman" w:cs="Times New Roman"/>
          <w:szCs w:val="24"/>
        </w:rPr>
        <w:t xml:space="preserve"> δούλεψε σκληρά για την επιβολή του μέτρου</w:t>
      </w:r>
      <w:r>
        <w:rPr>
          <w:rFonts w:eastAsia="Times New Roman" w:cs="Times New Roman"/>
          <w:szCs w:val="24"/>
        </w:rPr>
        <w:t>. Τ</w:t>
      </w:r>
      <w:r w:rsidRPr="009138DA">
        <w:rPr>
          <w:rFonts w:eastAsia="Times New Roman" w:cs="Times New Roman"/>
          <w:szCs w:val="24"/>
        </w:rPr>
        <w:t>ο αποτέλεσμα ήταν να εκτεθεί ανεπανόρθωτα στα μάτια της κοινωνίας</w:t>
      </w:r>
      <w:r>
        <w:rPr>
          <w:rFonts w:eastAsia="Times New Roman" w:cs="Times New Roman"/>
          <w:szCs w:val="24"/>
        </w:rPr>
        <w:t xml:space="preserve">. </w:t>
      </w:r>
    </w:p>
    <w:p w14:paraId="49924415" w14:textId="77777777" w:rsidR="00BA2908" w:rsidRDefault="00D473A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w:t>
      </w:r>
      <w:r w:rsidRPr="009138DA">
        <w:rPr>
          <w:rFonts w:eastAsia="Times New Roman" w:cs="Times New Roman"/>
          <w:szCs w:val="24"/>
        </w:rPr>
        <w:t>εν έχει περάσει</w:t>
      </w:r>
      <w:r>
        <w:rPr>
          <w:rFonts w:eastAsia="Times New Roman" w:cs="Times New Roman"/>
          <w:szCs w:val="24"/>
        </w:rPr>
        <w:t>,</w:t>
      </w:r>
      <w:r w:rsidRPr="009138DA">
        <w:rPr>
          <w:rFonts w:eastAsia="Times New Roman" w:cs="Times New Roman"/>
          <w:szCs w:val="24"/>
        </w:rPr>
        <w:t xml:space="preserve"> βέβαια</w:t>
      </w:r>
      <w:r>
        <w:rPr>
          <w:rFonts w:eastAsia="Times New Roman" w:cs="Times New Roman"/>
          <w:szCs w:val="24"/>
        </w:rPr>
        <w:t>,</w:t>
      </w:r>
      <w:r w:rsidRPr="009138DA">
        <w:rPr>
          <w:rFonts w:eastAsia="Times New Roman" w:cs="Times New Roman"/>
          <w:szCs w:val="24"/>
        </w:rPr>
        <w:t xml:space="preserve"> πολύς καιρός που η Νέα Δημ</w:t>
      </w:r>
      <w:r w:rsidRPr="009138DA">
        <w:rPr>
          <w:rFonts w:eastAsia="Times New Roman" w:cs="Times New Roman"/>
          <w:szCs w:val="24"/>
        </w:rPr>
        <w:t xml:space="preserve">οκρατία είχε χαρακτηρίσει το πακέτο των μέτρων της </w:t>
      </w:r>
      <w:r>
        <w:rPr>
          <w:rFonts w:eastAsia="Times New Roman" w:cs="Times New Roman"/>
          <w:szCs w:val="24"/>
        </w:rPr>
        <w:t>ΔΕΘ «</w:t>
      </w:r>
      <w:r w:rsidRPr="009138DA">
        <w:rPr>
          <w:rFonts w:eastAsia="Times New Roman" w:cs="Times New Roman"/>
          <w:szCs w:val="24"/>
        </w:rPr>
        <w:t xml:space="preserve">καταστροφική </w:t>
      </w:r>
      <w:proofErr w:type="spellStart"/>
      <w:r w:rsidRPr="009138DA">
        <w:rPr>
          <w:rFonts w:eastAsia="Times New Roman" w:cs="Times New Roman"/>
          <w:szCs w:val="24"/>
        </w:rPr>
        <w:t>παροχολογία</w:t>
      </w:r>
      <w:proofErr w:type="spellEnd"/>
      <w:r>
        <w:rPr>
          <w:rFonts w:eastAsia="Times New Roman" w:cs="Times New Roman"/>
          <w:szCs w:val="24"/>
        </w:rPr>
        <w:t>». Τ</w:t>
      </w:r>
      <w:r w:rsidRPr="009138DA">
        <w:rPr>
          <w:rFonts w:eastAsia="Times New Roman" w:cs="Times New Roman"/>
          <w:szCs w:val="24"/>
        </w:rPr>
        <w:t>ώρα</w:t>
      </w:r>
      <w:r>
        <w:rPr>
          <w:rFonts w:eastAsia="Times New Roman" w:cs="Times New Roman"/>
          <w:szCs w:val="24"/>
        </w:rPr>
        <w:t xml:space="preserve">, αναγκάζεται να ψηφίσει όλα </w:t>
      </w:r>
      <w:r w:rsidRPr="009138DA">
        <w:rPr>
          <w:rFonts w:eastAsia="Times New Roman" w:cs="Times New Roman"/>
          <w:szCs w:val="24"/>
        </w:rPr>
        <w:t>αυτά τα μέτρα</w:t>
      </w:r>
      <w:r>
        <w:rPr>
          <w:rFonts w:eastAsia="Times New Roman" w:cs="Times New Roman"/>
          <w:szCs w:val="24"/>
        </w:rPr>
        <w:t>,</w:t>
      </w:r>
      <w:r w:rsidRPr="009138DA">
        <w:rPr>
          <w:rFonts w:eastAsia="Times New Roman" w:cs="Times New Roman"/>
          <w:szCs w:val="24"/>
        </w:rPr>
        <w:t xml:space="preserve"> ένα προς ένα</w:t>
      </w:r>
      <w:r>
        <w:rPr>
          <w:rFonts w:eastAsia="Times New Roman" w:cs="Times New Roman"/>
          <w:szCs w:val="24"/>
        </w:rPr>
        <w:t>,</w:t>
      </w:r>
      <w:r w:rsidRPr="009138DA">
        <w:rPr>
          <w:rFonts w:eastAsia="Times New Roman" w:cs="Times New Roman"/>
          <w:szCs w:val="24"/>
        </w:rPr>
        <w:t xml:space="preserve"> στη Βουλή</w:t>
      </w:r>
      <w:r>
        <w:rPr>
          <w:rFonts w:eastAsia="Times New Roman" w:cs="Times New Roman"/>
          <w:szCs w:val="24"/>
        </w:rPr>
        <w:t>,</w:t>
      </w:r>
      <w:r w:rsidRPr="009138DA">
        <w:rPr>
          <w:rFonts w:eastAsia="Times New Roman" w:cs="Times New Roman"/>
          <w:szCs w:val="24"/>
        </w:rPr>
        <w:t xml:space="preserve"> διότι δεν μπορεί να κάνει διαφορετικά</w:t>
      </w:r>
      <w:r>
        <w:rPr>
          <w:rFonts w:eastAsia="Times New Roman" w:cs="Times New Roman"/>
          <w:szCs w:val="24"/>
        </w:rPr>
        <w:t>. Δε</w:t>
      </w:r>
      <w:r w:rsidRPr="009138DA">
        <w:rPr>
          <w:rFonts w:eastAsia="Times New Roman" w:cs="Times New Roman"/>
          <w:szCs w:val="24"/>
        </w:rPr>
        <w:t>ν σας έχουν μείνει επιχειρήματα να στηρίξετε τον αντιπολιτε</w:t>
      </w:r>
      <w:r w:rsidRPr="009138DA">
        <w:rPr>
          <w:rFonts w:eastAsia="Times New Roman" w:cs="Times New Roman"/>
          <w:szCs w:val="24"/>
        </w:rPr>
        <w:t>υτικό σας λόγο</w:t>
      </w:r>
      <w:r>
        <w:rPr>
          <w:rFonts w:eastAsia="Times New Roman" w:cs="Times New Roman"/>
          <w:szCs w:val="24"/>
        </w:rPr>
        <w:t xml:space="preserve">. Θυμάστε </w:t>
      </w:r>
      <w:r>
        <w:rPr>
          <w:rFonts w:eastAsia="Times New Roman" w:cs="Times New Roman"/>
          <w:szCs w:val="24"/>
        </w:rPr>
        <w:t xml:space="preserve">κάποια </w:t>
      </w:r>
      <w:r>
        <w:rPr>
          <w:rFonts w:eastAsia="Times New Roman" w:cs="Times New Roman"/>
          <w:szCs w:val="24"/>
        </w:rPr>
        <w:t xml:space="preserve">άλλη φορά να εφαρμόζονται οι εξαγγελίες ενός Πρωθυπουργού στη ΔΕΘ σε διάστημα τριών μηνών; </w:t>
      </w:r>
    </w:p>
    <w:p w14:paraId="4992441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αυτή η Κυβέρνηση αντιμετώπισε μια δύσκολη κατάσταση τα πρώτα χρόνια διακυβέρνησης, όπου η οικονομική κρί</w:t>
      </w:r>
      <w:r>
        <w:rPr>
          <w:rFonts w:eastAsia="Times New Roman" w:cs="Times New Roman"/>
          <w:szCs w:val="24"/>
        </w:rPr>
        <w:t>ση, η δυσθεώρητη αύξηση της ανεργίας, οι ανύπαρκτοι ρυθμοί ανάπτυξης, η μείωση των μισθών και η χειροτέρευση των συνθηκών εργασίας ήταν δεδομένα και κληροδοτούμενα από την πολιτική της λιτότητας και του κοινωνικού οικονομικού νεοφιλελευθερισμού, που εφαρμό</w:t>
      </w:r>
      <w:r>
        <w:rPr>
          <w:rFonts w:eastAsia="Times New Roman" w:cs="Times New Roman"/>
          <w:szCs w:val="24"/>
        </w:rPr>
        <w:t>στηκε από τις κυβερνήσεις της Νέας Δημοκρατίας και του ΠΑΣΟΚ.</w:t>
      </w:r>
    </w:p>
    <w:p w14:paraId="4992441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χώρα άλλαξε σελίδα και ήδη μετράμε τις πρώτες μέρες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 Με επίπονες προσπάθειες, σωστό σχεδιασμό, ρεαλιστική προσέγγιση των πραγμάτων, η Κυβέρνηση κατάφερε να αναστρέψε</w:t>
      </w:r>
      <w:r>
        <w:rPr>
          <w:rFonts w:eastAsia="Times New Roman" w:cs="Times New Roman"/>
          <w:szCs w:val="24"/>
        </w:rPr>
        <w:t xml:space="preserve">ι το κλίμα και να βελτιώσει όλους τους οικονομικούς δείκτες. Καταφέραμε παρά τις δυσκολίες να κρατήσουμε την κοινωνία όρθια και να σταθούμε δίπλα στους αδύναμους. Αυτή είναι η πολιτική </w:t>
      </w:r>
      <w:r>
        <w:rPr>
          <w:rFonts w:eastAsia="Times New Roman" w:cs="Times New Roman"/>
          <w:szCs w:val="24"/>
        </w:rPr>
        <w:lastRenderedPageBreak/>
        <w:t xml:space="preserve">που μας επιτρέπει σήμερα να συζητάμε τον πρώτο </w:t>
      </w:r>
      <w:proofErr w:type="spellStart"/>
      <w:r>
        <w:rPr>
          <w:rFonts w:eastAsia="Times New Roman" w:cs="Times New Roman"/>
          <w:szCs w:val="24"/>
        </w:rPr>
        <w:t>μεταμνημονιακό</w:t>
      </w:r>
      <w:proofErr w:type="spellEnd"/>
      <w:r>
        <w:rPr>
          <w:rFonts w:eastAsia="Times New Roman" w:cs="Times New Roman"/>
          <w:szCs w:val="24"/>
        </w:rPr>
        <w:t xml:space="preserve"> κρατικό π</w:t>
      </w:r>
      <w:r>
        <w:rPr>
          <w:rFonts w:eastAsia="Times New Roman" w:cs="Times New Roman"/>
          <w:szCs w:val="24"/>
        </w:rPr>
        <w:t>ροϋπολογισμό, χωρίς καμμία μείωση, με την ελληνική κυβέρνηση να αποφασίζει το μείγμα της πολιτικής, μέσα από το οποίο θα πιάνουμε τους στόχους.</w:t>
      </w:r>
    </w:p>
    <w:p w14:paraId="4992441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Στους πολίτες έχει επιστρέψει η αισιοδοξία, αλλά και η εμπιστοσύνη προς τη σημερινή Κυβέρνηση. Για τρίτη συνεχόμ</w:t>
      </w:r>
      <w:r>
        <w:rPr>
          <w:rFonts w:eastAsia="Times New Roman" w:cs="Times New Roman"/>
          <w:szCs w:val="24"/>
        </w:rPr>
        <w:t xml:space="preserve">ενη χρονιά φέτος, διανέμουμε με μορφή κοινωνικού μερίσματος, μέρος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που προέκυψε από την υπέρβαση του δημοσιονομικού στόχου σε σχέση με το πρωτογενές πλεόνασμα. Τριάμισι εκατομμύρια συμπολιτών μας θα δουν σήμερα και στις 28 του μήνα από</w:t>
      </w:r>
      <w:r>
        <w:rPr>
          <w:rFonts w:eastAsia="Times New Roman" w:cs="Times New Roman"/>
          <w:szCs w:val="24"/>
        </w:rPr>
        <w:t xml:space="preserve"> 200 έως 1.200 ευρώ στον λογαριασμό τους μέρισμα, από το συνολικό ποσό 710 εκατομμυρίων ευρώ που εξασφαλίσαμε χάρη στην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w:t>
      </w:r>
    </w:p>
    <w:p w14:paraId="4992441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μείωση της ανεργίας κατά επτά ποσοστιαίες μονάδες και η δημιουργία τριακοσίων χιλιάδων θέσεων εργασίας είν</w:t>
      </w:r>
      <w:r>
        <w:rPr>
          <w:rFonts w:eastAsia="Times New Roman" w:cs="Times New Roman"/>
          <w:szCs w:val="24"/>
        </w:rPr>
        <w:t xml:space="preserve">αι γεγονός. Δεν λύνει βέβαια το πρόβλημα της ανεργίας, φανερώνει όμως </w:t>
      </w:r>
      <w:r>
        <w:rPr>
          <w:rFonts w:eastAsia="Times New Roman" w:cs="Times New Roman"/>
          <w:szCs w:val="24"/>
        </w:rPr>
        <w:t xml:space="preserve">μία </w:t>
      </w:r>
      <w:r>
        <w:rPr>
          <w:rFonts w:eastAsia="Times New Roman" w:cs="Times New Roman"/>
          <w:szCs w:val="24"/>
        </w:rPr>
        <w:t>δυναμική που αναπτύσσεται και μας κάνει να αισιοδοξούμε ότι με την πολιτική που ακολουθούμε θα μειωθεί ακόμη περισσότερο.</w:t>
      </w:r>
    </w:p>
    <w:p w14:paraId="4992441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Οι πρωτοβουλίες που έχουμε λάβει</w:t>
      </w:r>
      <w:r>
        <w:rPr>
          <w:rFonts w:eastAsia="Times New Roman" w:cs="Times New Roman"/>
          <w:szCs w:val="24"/>
        </w:rPr>
        <w:t>,</w:t>
      </w:r>
      <w:r>
        <w:rPr>
          <w:rFonts w:eastAsia="Times New Roman" w:cs="Times New Roman"/>
          <w:szCs w:val="24"/>
        </w:rPr>
        <w:t xml:space="preserve"> αμέσως μετά την έξοδο της </w:t>
      </w:r>
      <w:r>
        <w:rPr>
          <w:rFonts w:eastAsia="Times New Roman" w:cs="Times New Roman"/>
          <w:szCs w:val="24"/>
        </w:rPr>
        <w:t>χώρας από τον βραχνά των μνημονίων και τα μέτρα που έχουν ψηφιστεί, αποτελούν ένα δείγμα γραφής για την πολιτική που θέλουμε να ακολουθήσουμε. Πρόκειται για μέτρα ελάφρυνσης και στήριξης μεγάλης μερίδας των πολιτών, τα οποία παρά τις κενού περιεχομένου αντ</w:t>
      </w:r>
      <w:r>
        <w:rPr>
          <w:rFonts w:eastAsia="Times New Roman" w:cs="Times New Roman"/>
          <w:szCs w:val="24"/>
        </w:rPr>
        <w:t xml:space="preserve">ιδράσεις υπερψήφισε και μεγάλο μέρος της Αντιπολίτευσης. Θα ήταν </w:t>
      </w:r>
      <w:r>
        <w:rPr>
          <w:rFonts w:eastAsia="Times New Roman" w:cs="Times New Roman"/>
          <w:szCs w:val="24"/>
        </w:rPr>
        <w:lastRenderedPageBreak/>
        <w:t xml:space="preserve">άλλωστε αδιανόητο να μην το πράξει. Και βέβαια, έπεται και συνέχεια, γιατί χρωστάμε </w:t>
      </w:r>
      <w:r>
        <w:rPr>
          <w:rFonts w:eastAsia="Times New Roman" w:cs="Times New Roman"/>
          <w:szCs w:val="24"/>
        </w:rPr>
        <w:t xml:space="preserve">ακόμη </w:t>
      </w:r>
      <w:r>
        <w:rPr>
          <w:rFonts w:eastAsia="Times New Roman" w:cs="Times New Roman"/>
          <w:szCs w:val="24"/>
        </w:rPr>
        <w:t xml:space="preserve">ως πολιτεία στους πολίτες που σήκωσαν το βάρος της κρίσης και των μνημονίων. </w:t>
      </w:r>
    </w:p>
    <w:p w14:paraId="4992441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επαναφορά των συλλογι</w:t>
      </w:r>
      <w:r>
        <w:rPr>
          <w:rFonts w:eastAsia="Times New Roman" w:cs="Times New Roman"/>
          <w:szCs w:val="24"/>
        </w:rPr>
        <w:t>κών διαπραγματεύσεων, η μείωση του ΕΝΦΙΑ, αλλά και η μείωση των ασφαλιστικών εισφορών σε ελεύθερους επαγγελματίες και αγρότες δεν γίνονται βέβαια για να κερδίσει πόντους ο ΣΥΡΙΖΑ απέναντι στη Νέα Δημοκρατία. Γίνονται γιατί το έχει ανάγκη η κοινωνία και η π</w:t>
      </w:r>
      <w:r>
        <w:rPr>
          <w:rFonts w:eastAsia="Times New Roman" w:cs="Times New Roman"/>
          <w:szCs w:val="24"/>
        </w:rPr>
        <w:t>ραγματική οικονομία, μετά από μια δεκαετία σκληρού δημοσιονομικού καταναγκασμού.</w:t>
      </w:r>
    </w:p>
    <w:p w14:paraId="4992441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Έχουμε να κάνουμε, λοιπόν, με ένα νέο μείγμα δημοσιονομικής πολιτικής, που φανερώνει εκτός των άλλων την εκ διαμέτρου διαφορετική πολιτική αντίληψη που έχουμε σε σχέση με τη Ν</w:t>
      </w:r>
      <w:r>
        <w:rPr>
          <w:rFonts w:eastAsia="Times New Roman" w:cs="Times New Roman"/>
          <w:szCs w:val="24"/>
        </w:rPr>
        <w:t>έα Δημοκρατία. Το νέο αυτό μείγμα, εκτός από τα παραπάνω, περιλαμβάνει την επιδότηση ασφαλιστικών εισφορών για νέους κάτω των είκοσι τεσσάρων ετών, την εισαγωγή ενός νέου επιδόματος στέγασης στη βάση οικονομικών και οικογενειακών κριτηρίων, την ενίσχυση τω</w:t>
      </w:r>
      <w:r>
        <w:rPr>
          <w:rFonts w:eastAsia="Times New Roman" w:cs="Times New Roman"/>
          <w:szCs w:val="24"/>
        </w:rPr>
        <w:t xml:space="preserve">ν σχολικών μονάδων ειδικής αγωγής και εκπαίδευσης, την ενίσχυση του προγράμματος «Βοήθεια στο Σπίτι». </w:t>
      </w:r>
    </w:p>
    <w:p w14:paraId="4992441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νέα δημοσιονομική πολιτική έχει διττή στόχευση: Από τη μια την οικονομική ελάφρυνση νοικοκυριών και επιχειρήσεων, μέσα από τη μόνιμη μείωση φορολογι</w:t>
      </w:r>
      <w:r>
        <w:rPr>
          <w:rFonts w:eastAsia="Times New Roman" w:cs="Times New Roman"/>
          <w:szCs w:val="24"/>
        </w:rPr>
        <w:lastRenderedPageBreak/>
        <w:t>κών</w:t>
      </w:r>
      <w:r>
        <w:rPr>
          <w:rFonts w:eastAsia="Times New Roman" w:cs="Times New Roman"/>
          <w:szCs w:val="24"/>
        </w:rPr>
        <w:t xml:space="preserve"> βαρών και ασφαλιστικών εισφορών, και από την άλλη την ενίσχυση της κοινωνικής προστασίας και τη μείωση της ανεργίας των νέων, μέσα από τη δρομολόγηση </w:t>
      </w:r>
      <w:proofErr w:type="spellStart"/>
      <w:r>
        <w:rPr>
          <w:rFonts w:eastAsia="Times New Roman" w:cs="Times New Roman"/>
          <w:szCs w:val="24"/>
        </w:rPr>
        <w:t>στοχευμένων</w:t>
      </w:r>
      <w:proofErr w:type="spellEnd"/>
      <w:r>
        <w:rPr>
          <w:rFonts w:eastAsia="Times New Roman" w:cs="Times New Roman"/>
          <w:szCs w:val="24"/>
        </w:rPr>
        <w:t xml:space="preserve"> δράσεων.</w:t>
      </w:r>
    </w:p>
    <w:p w14:paraId="4992441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του κ. Μητσοτάκη υπόσχεται μια ανάπτυξη </w:t>
      </w:r>
      <w:r>
        <w:rPr>
          <w:rFonts w:eastAsia="Times New Roman" w:cs="Times New Roman"/>
          <w:szCs w:val="24"/>
        </w:rPr>
        <w:t xml:space="preserve">καθρέπτη </w:t>
      </w:r>
      <w:r>
        <w:rPr>
          <w:rFonts w:eastAsia="Times New Roman" w:cs="Times New Roman"/>
          <w:szCs w:val="24"/>
        </w:rPr>
        <w:t xml:space="preserve">των πολιτικών </w:t>
      </w:r>
      <w:r>
        <w:rPr>
          <w:rFonts w:eastAsia="Times New Roman" w:cs="Times New Roman"/>
          <w:szCs w:val="24"/>
        </w:rPr>
        <w:t>λιτότητας των τελευταίων οκτώ χρόνων και της άγριας λεηλασίας στα θεμέλια της κοινωνίας. Το νεοφιλελεύθερο μοντέλο που ενστερνίζεται η Νέα Δημοκρατία αδιαφορεί για τις κοινωνικές δαπάνες και τις εργασιακές σχέσεις και επιδιώκει να απαξιώσει δημόσιους τομεί</w:t>
      </w:r>
      <w:r>
        <w:rPr>
          <w:rFonts w:eastAsia="Times New Roman" w:cs="Times New Roman"/>
          <w:szCs w:val="24"/>
        </w:rPr>
        <w:t>ς, όπως είναι η υγεία και η παιδεία, που με πολύ μεγάλο αγώνα αυτή η Κυβέρνηση κατάφερε να στηρίξει σε πολύ δύσκολες συνθήκες.</w:t>
      </w:r>
    </w:p>
    <w:p w14:paraId="4992441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Να είστε σίγουροι, λοιπόν, πως οι πολίτες στο τέλος της τετραετίας θα κληθούν να αποφασίσουν, όχι στη βάση εξαγγελιών και υποσχέσ</w:t>
      </w:r>
      <w:r>
        <w:rPr>
          <w:rFonts w:eastAsia="Times New Roman" w:cs="Times New Roman"/>
          <w:szCs w:val="24"/>
        </w:rPr>
        <w:t xml:space="preserve">εων, αλλά με δεδομένες πολιτικές παρεμβάσεις, που θα έχουν ήδη βελτιώσει την καθημερινότητα τους. Και αυτοί που έχουν επενδύσει στην καταστροφολογία και τα </w:t>
      </w:r>
      <w:r>
        <w:rPr>
          <w:rFonts w:eastAsia="Times New Roman" w:cs="Times New Roman"/>
          <w:szCs w:val="24"/>
          <w:lang w:val="en-US"/>
        </w:rPr>
        <w:t>fake</w:t>
      </w:r>
      <w:r w:rsidRPr="00DA7630">
        <w:rPr>
          <w:rFonts w:eastAsia="Times New Roman" w:cs="Times New Roman"/>
          <w:szCs w:val="24"/>
        </w:rPr>
        <w:t xml:space="preserve"> </w:t>
      </w:r>
      <w:r>
        <w:rPr>
          <w:rFonts w:eastAsia="Times New Roman" w:cs="Times New Roman"/>
          <w:szCs w:val="24"/>
          <w:lang w:val="en-US"/>
        </w:rPr>
        <w:t>news</w:t>
      </w:r>
      <w:r w:rsidRPr="00DA7630">
        <w:rPr>
          <w:rFonts w:eastAsia="Times New Roman" w:cs="Times New Roman"/>
          <w:szCs w:val="24"/>
        </w:rPr>
        <w:t xml:space="preserve"> </w:t>
      </w:r>
      <w:r>
        <w:rPr>
          <w:rFonts w:eastAsia="Times New Roman" w:cs="Times New Roman"/>
          <w:szCs w:val="24"/>
        </w:rPr>
        <w:t xml:space="preserve">θα ηττηθούν. </w:t>
      </w:r>
    </w:p>
    <w:p w14:paraId="4992442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Από σήμερα προετοιμαζόμαστε για μια νέα τετραετία, γιατί ο λαός δεν θα επιτρ</w:t>
      </w:r>
      <w:r>
        <w:rPr>
          <w:rFonts w:eastAsia="Times New Roman" w:cs="Times New Roman"/>
          <w:szCs w:val="24"/>
        </w:rPr>
        <w:t xml:space="preserve">έψει την παλινόρθωση όσων οδήγησαν τη χώρα στη χρεοκοπία και άνοιξαν τον δρόμο σε μνημόνια. Ο λαός δεν θα ξαναγυρίσει στα παλιά. Όραμά μας παραμένει και είναι η Ελλάδα της δημοκρατίας και της κοινωνικής δικαιοσύνης. Και αυτήν την </w:t>
      </w:r>
      <w:r>
        <w:rPr>
          <w:rFonts w:eastAsia="Times New Roman" w:cs="Times New Roman"/>
          <w:szCs w:val="24"/>
        </w:rPr>
        <w:lastRenderedPageBreak/>
        <w:t xml:space="preserve">Ελλάδα, θα μας δώσει ξανά </w:t>
      </w:r>
      <w:r>
        <w:rPr>
          <w:rFonts w:eastAsia="Times New Roman" w:cs="Times New Roman"/>
          <w:szCs w:val="24"/>
        </w:rPr>
        <w:t>την εντολή ο ελληνικός λαός να συνεχίσουμε να την οικοδομούμε.</w:t>
      </w:r>
    </w:p>
    <w:p w14:paraId="4992442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9924422"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924423" w14:textId="77777777" w:rsidR="00BA2908" w:rsidRDefault="00D473A4">
      <w:pPr>
        <w:spacing w:after="0" w:line="600" w:lineRule="auto"/>
        <w:ind w:firstLine="720"/>
        <w:contextualSpacing/>
        <w:jc w:val="both"/>
        <w:rPr>
          <w:rFonts w:eastAsia="Times New Roman"/>
          <w:szCs w:val="24"/>
        </w:rPr>
      </w:pPr>
      <w:r w:rsidRPr="000F549C">
        <w:rPr>
          <w:rFonts w:eastAsia="Times New Roman"/>
          <w:b/>
          <w:szCs w:val="24"/>
        </w:rPr>
        <w:t xml:space="preserve">ΠΡΟΕΔΡΕΥΩΝ (Δημήτριος </w:t>
      </w:r>
      <w:proofErr w:type="spellStart"/>
      <w:r w:rsidRPr="000F549C">
        <w:rPr>
          <w:rFonts w:eastAsia="Times New Roman"/>
          <w:b/>
          <w:szCs w:val="24"/>
        </w:rPr>
        <w:t>Κρεμαστινός</w:t>
      </w:r>
      <w:proofErr w:type="spellEnd"/>
      <w:r w:rsidRPr="000F549C">
        <w:rPr>
          <w:rFonts w:eastAsia="Times New Roman"/>
          <w:b/>
          <w:szCs w:val="24"/>
        </w:rPr>
        <w:t>):</w:t>
      </w:r>
      <w:r>
        <w:rPr>
          <w:rFonts w:eastAsia="Times New Roman"/>
          <w:szCs w:val="24"/>
        </w:rPr>
        <w:t xml:space="preserve"> Ευχαριστούμε.</w:t>
      </w:r>
    </w:p>
    <w:p w14:paraId="49924424" w14:textId="77777777" w:rsidR="00BA2908" w:rsidRDefault="00D473A4">
      <w:pPr>
        <w:spacing w:after="0" w:line="600" w:lineRule="auto"/>
        <w:ind w:firstLine="720"/>
        <w:contextualSpacing/>
        <w:jc w:val="both"/>
        <w:rPr>
          <w:rFonts w:eastAsia="Times New Roman"/>
          <w:szCs w:val="24"/>
        </w:rPr>
      </w:pPr>
      <w:r>
        <w:rPr>
          <w:rFonts w:eastAsia="Times New Roman"/>
          <w:szCs w:val="24"/>
        </w:rPr>
        <w:t>Ο Βουλευτής της Νέας Δημοκρατίας κ. Καλαφάτης έχει τον λόγο για επτά λεπτά.</w:t>
      </w:r>
    </w:p>
    <w:p w14:paraId="49924425" w14:textId="77777777" w:rsidR="00BA2908" w:rsidRDefault="00D473A4">
      <w:pPr>
        <w:spacing w:after="0" w:line="600" w:lineRule="auto"/>
        <w:ind w:firstLine="720"/>
        <w:contextualSpacing/>
        <w:jc w:val="both"/>
        <w:rPr>
          <w:rFonts w:eastAsia="Times New Roman"/>
          <w:szCs w:val="24"/>
        </w:rPr>
      </w:pPr>
      <w:r w:rsidRPr="000F549C">
        <w:rPr>
          <w:rFonts w:eastAsia="Times New Roman"/>
          <w:b/>
          <w:szCs w:val="24"/>
        </w:rPr>
        <w:t xml:space="preserve">ΣΤΑΥΡΟΣ </w:t>
      </w:r>
      <w:r w:rsidRPr="000F549C">
        <w:rPr>
          <w:rFonts w:eastAsia="Times New Roman"/>
          <w:b/>
          <w:szCs w:val="24"/>
        </w:rPr>
        <w:t>ΚΑΛΑΦΑΤΗΣ:</w:t>
      </w:r>
      <w:r>
        <w:rPr>
          <w:rFonts w:eastAsia="Times New Roman"/>
          <w:szCs w:val="24"/>
        </w:rPr>
        <w:t xml:space="preserve"> Ευχαριστώ, κύριε Πρόεδρε.</w:t>
      </w:r>
    </w:p>
    <w:p w14:paraId="49924426"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περηφανεύεται η Κυβέρνηση ότι ο προϋπολογισμός αυτός είναι ο πρώτος μετά τα μνημόνια. Εκείνο που παραλείπει να πει είναι ότι παραμένει η δέσμευση για υψηλά πρωτογενή πλεονάσματα, παραμένει </w:t>
      </w:r>
      <w:r>
        <w:rPr>
          <w:rFonts w:eastAsia="Times New Roman"/>
          <w:szCs w:val="24"/>
        </w:rPr>
        <w:t xml:space="preserve">η αυστηρή εποπτεία, παραμένει και η υπαγωγή στο </w:t>
      </w:r>
      <w:proofErr w:type="spellStart"/>
      <w:r>
        <w:rPr>
          <w:rFonts w:eastAsia="Times New Roman"/>
          <w:szCs w:val="24"/>
        </w:rPr>
        <w:t>Υπερταμείο</w:t>
      </w:r>
      <w:proofErr w:type="spellEnd"/>
      <w:r>
        <w:rPr>
          <w:rFonts w:eastAsia="Times New Roman"/>
          <w:szCs w:val="24"/>
        </w:rPr>
        <w:t xml:space="preserve"> της δημόσιας περιουσίας ακόμα και μνημείων του πολιτισμού μας. </w:t>
      </w:r>
    </w:p>
    <w:p w14:paraId="49924427"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Περηφανεύεται η Κυβέρνηση ότι τελείωσε το πρόγραμμα στήριξης. Ναι, τελείωσαν τα φθηνά δανεικά από τους εταίρους μας, όμως η χώρα δεν </w:t>
      </w:r>
      <w:r>
        <w:rPr>
          <w:rFonts w:eastAsia="Times New Roman"/>
          <w:szCs w:val="24"/>
        </w:rPr>
        <w:t xml:space="preserve">μπορεί να βγει στις αγορές και τα επιτόκια δανεισμού είναι σχεδόν στο ύψος που επέβαλε την προσφυγή στα μνημόνια. Είναι σταθερά πάνω από το 4%. Αυτό δεν είναι απλώς και </w:t>
      </w:r>
      <w:r>
        <w:rPr>
          <w:rFonts w:eastAsia="Times New Roman"/>
          <w:szCs w:val="24"/>
        </w:rPr>
        <w:lastRenderedPageBreak/>
        <w:t>μόνο μια απόδειξη αποτυχίας. Είναι προπάντων μια δραματική προειδοποίηση. Είναι «καμπάν</w:t>
      </w:r>
      <w:r>
        <w:rPr>
          <w:rFonts w:eastAsia="Times New Roman"/>
          <w:szCs w:val="24"/>
        </w:rPr>
        <w:t xml:space="preserve">α» για τους κινδύνους που επιφυλάσσει η συνέχιση της ίδιας πολιτικής, της ίδιας αντίληψης, της ίδιας νοοτροπίας. </w:t>
      </w:r>
    </w:p>
    <w:p w14:paraId="49924428" w14:textId="77777777" w:rsidR="00BA2908" w:rsidRDefault="00D473A4">
      <w:pPr>
        <w:spacing w:after="0" w:line="600" w:lineRule="auto"/>
        <w:ind w:firstLine="720"/>
        <w:contextualSpacing/>
        <w:jc w:val="both"/>
        <w:rPr>
          <w:rFonts w:eastAsia="Times New Roman"/>
          <w:szCs w:val="24"/>
        </w:rPr>
      </w:pPr>
      <w:r>
        <w:rPr>
          <w:rFonts w:eastAsia="Times New Roman"/>
          <w:szCs w:val="24"/>
        </w:rPr>
        <w:t>Περηφανεύεται ουσιαστικά η Κυβέρνηση ότι γίνεται τώρα αυτό που μπορούσε να γίνει το 2015. Δεν λέει, όμως, ότι η χώρα και οι πολίτες βρίσκονται</w:t>
      </w:r>
      <w:r>
        <w:rPr>
          <w:rFonts w:eastAsia="Times New Roman"/>
          <w:szCs w:val="24"/>
        </w:rPr>
        <w:t xml:space="preserve"> ήδη σε πολύ χειρότερη κατάσταση, ότι στα τέσσερα αυτά χρόνια επέβαλε τριάντα νέους φόρους, ότι προχώρησε σε είκοσι περικοπές συντάξεων και αυξήσεις εισφορών, ότι έκοψε δραματικά τις συντάξεις για όλους τους νέους συνταξιούχους, ότι πετσόκοψε τις συντάξεις</w:t>
      </w:r>
      <w:r>
        <w:rPr>
          <w:rFonts w:eastAsia="Times New Roman"/>
          <w:szCs w:val="24"/>
        </w:rPr>
        <w:t xml:space="preserve"> χηρείας, ότι έκοψε βασικές κοινωνικές παροχές. Έκοψε το ΕΚΑΣ, έκοψε τα </w:t>
      </w:r>
      <w:proofErr w:type="spellStart"/>
      <w:r>
        <w:rPr>
          <w:rFonts w:eastAsia="Times New Roman"/>
          <w:szCs w:val="24"/>
        </w:rPr>
        <w:t>πολυτεκνικά</w:t>
      </w:r>
      <w:proofErr w:type="spellEnd"/>
      <w:r>
        <w:rPr>
          <w:rFonts w:eastAsia="Times New Roman"/>
          <w:szCs w:val="24"/>
        </w:rPr>
        <w:t xml:space="preserve"> επιδόματα, έκοψε το επίδομα για το πετρέλαιο θέρμανσης, έκοψε ακόμα και την έκπτωση φόρου για ιατρικές δαπάνες. </w:t>
      </w:r>
    </w:p>
    <w:p w14:paraId="49924429" w14:textId="77777777" w:rsidR="00BA2908" w:rsidRDefault="00D473A4">
      <w:pPr>
        <w:spacing w:after="0" w:line="600" w:lineRule="auto"/>
        <w:ind w:firstLine="720"/>
        <w:contextualSpacing/>
        <w:jc w:val="both"/>
        <w:rPr>
          <w:rFonts w:eastAsia="Times New Roman"/>
          <w:szCs w:val="24"/>
        </w:rPr>
      </w:pPr>
      <w:r>
        <w:rPr>
          <w:rFonts w:eastAsia="Times New Roman"/>
          <w:szCs w:val="24"/>
        </w:rPr>
        <w:t>Περηφανεύεται η Κυβέρνηση ότι έβαλε ξανά την οικονομία στις</w:t>
      </w:r>
      <w:r>
        <w:rPr>
          <w:rFonts w:eastAsia="Times New Roman"/>
          <w:szCs w:val="24"/>
        </w:rPr>
        <w:t xml:space="preserve"> ράγες. Προσποιείται, όμως, ότι ξεχνά τον εκτροχιασμό που προκάλεσε. Αρνείται το κόστος που επέφερε το έγκλημα του 2015. Επαναστατεί όταν ο Κλάους </w:t>
      </w:r>
      <w:proofErr w:type="spellStart"/>
      <w:r>
        <w:rPr>
          <w:rFonts w:eastAsia="Times New Roman"/>
          <w:szCs w:val="24"/>
        </w:rPr>
        <w:t>Ρέγκλινγκ</w:t>
      </w:r>
      <w:proofErr w:type="spellEnd"/>
      <w:r>
        <w:rPr>
          <w:rFonts w:eastAsia="Times New Roman"/>
          <w:szCs w:val="24"/>
        </w:rPr>
        <w:t xml:space="preserve"> υπολογίζει τη ζημιά σε 100</w:t>
      </w:r>
      <w:r>
        <w:rPr>
          <w:rFonts w:eastAsia="Times New Roman"/>
          <w:szCs w:val="24"/>
        </w:rPr>
        <w:t>.000.000.000</w:t>
      </w:r>
      <w:r>
        <w:rPr>
          <w:rFonts w:eastAsia="Times New Roman"/>
          <w:szCs w:val="24"/>
        </w:rPr>
        <w:t xml:space="preserve"> ευρώ. </w:t>
      </w:r>
    </w:p>
    <w:p w14:paraId="4992442A"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Μη λέτε ψέματα, κύριοι συνάδελφοι της Συμπολίτευσης. </w:t>
      </w:r>
      <w:r>
        <w:rPr>
          <w:rFonts w:eastAsia="Times New Roman"/>
          <w:szCs w:val="24"/>
        </w:rPr>
        <w:t>Υπάρχουν ακόμα και δικοί σας Βουλευτές που μιλούν για κόστος 35</w:t>
      </w:r>
      <w:r>
        <w:rPr>
          <w:rFonts w:eastAsia="Times New Roman"/>
          <w:szCs w:val="24"/>
        </w:rPr>
        <w:t>.000.000.000</w:t>
      </w:r>
      <w:r>
        <w:rPr>
          <w:rFonts w:eastAsia="Times New Roman"/>
          <w:szCs w:val="24"/>
        </w:rPr>
        <w:t xml:space="preserve"> ευρώ. Υπάρχουν επίσημα στοιχεία που πιστοποιούν την αλήθεια. Μόνο από το κλείσιμο των τραπεζών χάθηκαν 40</w:t>
      </w:r>
      <w:r>
        <w:rPr>
          <w:rFonts w:eastAsia="Times New Roman"/>
          <w:szCs w:val="24"/>
        </w:rPr>
        <w:t>.000.000.000</w:t>
      </w:r>
      <w:r>
        <w:rPr>
          <w:rFonts w:eastAsia="Times New Roman"/>
          <w:szCs w:val="24"/>
        </w:rPr>
        <w:t>. Έχασαν 15</w:t>
      </w:r>
      <w:r>
        <w:rPr>
          <w:rFonts w:eastAsia="Times New Roman"/>
          <w:szCs w:val="24"/>
        </w:rPr>
        <w:t>.000.000.000</w:t>
      </w:r>
      <w:r>
        <w:rPr>
          <w:rFonts w:eastAsia="Times New Roman"/>
          <w:szCs w:val="24"/>
        </w:rPr>
        <w:t xml:space="preserve"> ευρώ οι μικρομέτοχοι και άλλα </w:t>
      </w:r>
      <w:r>
        <w:rPr>
          <w:rFonts w:eastAsia="Times New Roman"/>
          <w:szCs w:val="24"/>
        </w:rPr>
        <w:lastRenderedPageBreak/>
        <w:t>25</w:t>
      </w:r>
      <w:r>
        <w:rPr>
          <w:rFonts w:eastAsia="Times New Roman"/>
          <w:szCs w:val="24"/>
        </w:rPr>
        <w:t>.000.00</w:t>
      </w:r>
      <w:r>
        <w:rPr>
          <w:rFonts w:eastAsia="Times New Roman"/>
          <w:szCs w:val="24"/>
        </w:rPr>
        <w:t>0.000</w:t>
      </w:r>
      <w:r>
        <w:rPr>
          <w:rFonts w:eastAsia="Times New Roman"/>
          <w:szCs w:val="24"/>
        </w:rPr>
        <w:t xml:space="preserve"> το ελληνικό δημόσιο. Το Χρηματιστήριο Αθηνών απαξιώθηκε και έχασε το 45% της αξίας του. Η οικονομία βυθίστηκε ξανά στην ύφεση και μέσα σε τρία χρόνια χάθηκε εθνικό εισόδημα 26</w:t>
      </w:r>
      <w:r>
        <w:rPr>
          <w:rFonts w:eastAsia="Times New Roman"/>
          <w:szCs w:val="24"/>
        </w:rPr>
        <w:t>.000.000.000</w:t>
      </w:r>
      <w:r>
        <w:rPr>
          <w:rFonts w:eastAsia="Times New Roman"/>
          <w:szCs w:val="24"/>
        </w:rPr>
        <w:t xml:space="preserve"> ευρώ. Η Ελλάδα και ιδίως οι ασθενέστεροι φορτώθηκαν επιπλέον μ</w:t>
      </w:r>
      <w:r>
        <w:rPr>
          <w:rFonts w:eastAsia="Times New Roman"/>
          <w:szCs w:val="24"/>
        </w:rPr>
        <w:t>έτρα λιτότητας 10</w:t>
      </w:r>
      <w:r>
        <w:rPr>
          <w:rFonts w:eastAsia="Times New Roman"/>
          <w:szCs w:val="24"/>
        </w:rPr>
        <w:t xml:space="preserve">.000.000.000 </w:t>
      </w:r>
      <w:r>
        <w:rPr>
          <w:rFonts w:eastAsia="Times New Roman"/>
          <w:szCs w:val="24"/>
        </w:rPr>
        <w:t>ευρώ.</w:t>
      </w:r>
    </w:p>
    <w:p w14:paraId="4992442B" w14:textId="77777777" w:rsidR="00BA2908" w:rsidRDefault="00D473A4">
      <w:pPr>
        <w:spacing w:after="0" w:line="600" w:lineRule="auto"/>
        <w:ind w:firstLine="720"/>
        <w:contextualSpacing/>
        <w:jc w:val="both"/>
        <w:rPr>
          <w:rFonts w:eastAsia="Times New Roman"/>
          <w:szCs w:val="24"/>
        </w:rPr>
      </w:pPr>
      <w:r>
        <w:rPr>
          <w:rFonts w:eastAsia="Times New Roman"/>
          <w:szCs w:val="24"/>
        </w:rPr>
        <w:t>Το συμπέρασμα είναι ξεκάθαρο</w:t>
      </w:r>
      <w:r w:rsidRPr="00C11C8F">
        <w:rPr>
          <w:rFonts w:eastAsia="Times New Roman"/>
          <w:szCs w:val="24"/>
        </w:rPr>
        <w:t xml:space="preserve">: </w:t>
      </w:r>
      <w:r>
        <w:rPr>
          <w:rFonts w:eastAsia="Times New Roman"/>
          <w:szCs w:val="24"/>
        </w:rPr>
        <w:t>Η Ελλάδα το 2015 υπέστη τεράστια ζημιά και η ζημιά αυτή δεν προήλθε ούτε από λάθος ούτε από αυταπάτη. Προήλθε από έγκλημα, προήλθε από αποφάσεις που είχαν αναπόφευκτες συνέπειες και τις συνέ</w:t>
      </w:r>
      <w:r>
        <w:rPr>
          <w:rFonts w:eastAsia="Times New Roman"/>
          <w:szCs w:val="24"/>
        </w:rPr>
        <w:t xml:space="preserve">πειες αυτές τις γνώριζε καλά, πολύ καλά η Κυβέρνηση, όταν αποφάσιζε τη διενέργεια δημοψηφίσματος. Είχε προειδοποιηθεί από τον διοικητή της Τράπεζας της Ελλάδος, από τον επικεφαλής του </w:t>
      </w:r>
      <w:proofErr w:type="spellStart"/>
      <w:r>
        <w:rPr>
          <w:rFonts w:eastAsia="Times New Roman"/>
          <w:szCs w:val="24"/>
          <w:lang w:val="en-US"/>
        </w:rPr>
        <w:t>Eurogroup</w:t>
      </w:r>
      <w:proofErr w:type="spellEnd"/>
      <w:r>
        <w:rPr>
          <w:rFonts w:eastAsia="Times New Roman"/>
          <w:szCs w:val="24"/>
        </w:rPr>
        <w:t>, από τον Πρόεδρο της Ευρωπαϊκής Επιτροπής, ακόμα και από τον σ</w:t>
      </w:r>
      <w:r>
        <w:rPr>
          <w:rFonts w:eastAsia="Times New Roman"/>
          <w:szCs w:val="24"/>
        </w:rPr>
        <w:t xml:space="preserve">υντάκτη του </w:t>
      </w:r>
      <w:r>
        <w:rPr>
          <w:rFonts w:eastAsia="Times New Roman"/>
          <w:szCs w:val="24"/>
          <w:lang w:val="en-US"/>
        </w:rPr>
        <w:t>Plan</w:t>
      </w:r>
      <w:r w:rsidRPr="00C11C8F">
        <w:rPr>
          <w:rFonts w:eastAsia="Times New Roman"/>
          <w:szCs w:val="24"/>
        </w:rPr>
        <w:t xml:space="preserve"> </w:t>
      </w:r>
      <w:r>
        <w:rPr>
          <w:rFonts w:eastAsia="Times New Roman"/>
          <w:szCs w:val="24"/>
          <w:lang w:val="en-US"/>
        </w:rPr>
        <w:t>X</w:t>
      </w:r>
      <w:r w:rsidRPr="00C11C8F">
        <w:rPr>
          <w:rFonts w:eastAsia="Times New Roman"/>
          <w:szCs w:val="24"/>
        </w:rPr>
        <w:t xml:space="preserve">. </w:t>
      </w:r>
    </w:p>
    <w:p w14:paraId="4992442C" w14:textId="77777777" w:rsidR="00BA2908" w:rsidRDefault="00D473A4">
      <w:pPr>
        <w:spacing w:after="0" w:line="600" w:lineRule="auto"/>
        <w:ind w:firstLine="720"/>
        <w:contextualSpacing/>
        <w:jc w:val="both"/>
        <w:rPr>
          <w:rFonts w:eastAsia="Times New Roman"/>
          <w:szCs w:val="24"/>
        </w:rPr>
      </w:pPr>
      <w:r>
        <w:rPr>
          <w:rFonts w:eastAsia="Times New Roman"/>
          <w:szCs w:val="24"/>
        </w:rPr>
        <w:t xml:space="preserve">Μη ξεχνάμε ότι ο ίδιος ο Πρωθυπουργός, αμέσως μόλις αποφάσισε το δημοψήφισμα, έστειλε τον Αντιπρόεδρό του στην Ευρωπαϊκή Κεντρική Τράπεζα για να συζητήσει το κλείσιμο των </w:t>
      </w:r>
      <w:r>
        <w:rPr>
          <w:rFonts w:eastAsia="Times New Roman"/>
          <w:szCs w:val="24"/>
        </w:rPr>
        <w:t xml:space="preserve">τραπεζών </w:t>
      </w:r>
      <w:r>
        <w:rPr>
          <w:rFonts w:eastAsia="Times New Roman"/>
          <w:szCs w:val="24"/>
        </w:rPr>
        <w:t xml:space="preserve">και την επιβολή ελέγχων στην κίνηση κεφαλαίων. </w:t>
      </w:r>
    </w:p>
    <w:p w14:paraId="4992442D" w14:textId="77777777" w:rsidR="00BA2908" w:rsidRDefault="00D473A4">
      <w:pPr>
        <w:spacing w:after="0" w:line="600" w:lineRule="auto"/>
        <w:ind w:firstLine="720"/>
        <w:contextualSpacing/>
        <w:jc w:val="both"/>
        <w:rPr>
          <w:rFonts w:eastAsia="Times New Roman"/>
          <w:szCs w:val="24"/>
        </w:rPr>
      </w:pPr>
      <w:r>
        <w:rPr>
          <w:rFonts w:eastAsia="Times New Roman"/>
          <w:szCs w:val="24"/>
        </w:rPr>
        <w:t>Περηφαν</w:t>
      </w:r>
      <w:r>
        <w:rPr>
          <w:rFonts w:eastAsia="Times New Roman"/>
          <w:szCs w:val="24"/>
        </w:rPr>
        <w:t>εύεται ο Πρωθυπουργός ότι το καλοκαίρι του 2015 έσωσε την κατάσταση, διότι είχε καθαρό μυαλό. Και ποιος την πήγε την κατάσταση ως εκεί; Ποιος πήγαινε τη χώρα εκτός Ευρωζώνης; Ποιος έλεγε στην Αγία Πετρούπολη ότι θα ανοιχτεί σε καινούργιες θάλασσες για να φ</w:t>
      </w:r>
      <w:r>
        <w:rPr>
          <w:rFonts w:eastAsia="Times New Roman"/>
          <w:szCs w:val="24"/>
        </w:rPr>
        <w:t xml:space="preserve">τάσει σε νέα λιμάνια; </w:t>
      </w:r>
    </w:p>
    <w:p w14:paraId="4992442E" w14:textId="77777777" w:rsidR="00BA2908" w:rsidRDefault="00D473A4">
      <w:pPr>
        <w:spacing w:after="0" w:line="600" w:lineRule="auto"/>
        <w:ind w:firstLine="720"/>
        <w:contextualSpacing/>
        <w:jc w:val="both"/>
        <w:rPr>
          <w:rFonts w:eastAsia="Times New Roman"/>
          <w:szCs w:val="24"/>
        </w:rPr>
      </w:pPr>
      <w:r>
        <w:rPr>
          <w:rFonts w:eastAsia="Times New Roman"/>
          <w:szCs w:val="24"/>
        </w:rPr>
        <w:lastRenderedPageBreak/>
        <w:t xml:space="preserve">Γιατί τρεις μέρες πριν από το δημοψήφισμα ο Υπουργός Άμυνας διαβεβαίωνε τον Πρωθυπουργό ότι οι Ένοπλες Δυνάμεις διασφαλίζουν τη σταθερότητα στο εσωτερικό; </w:t>
      </w:r>
      <w:r w:rsidRPr="008D5FAF">
        <w:rPr>
          <w:rFonts w:eastAsia="Times New Roman"/>
          <w:szCs w:val="24"/>
        </w:rPr>
        <w:t xml:space="preserve">Γιατί δύο μέρες αργότερα Βουλευτής των ΑΝΕΛ </w:t>
      </w:r>
      <w:r w:rsidRPr="008D5FAF">
        <w:rPr>
          <w:rFonts w:eastAsia="Times New Roman"/>
          <w:szCs w:val="24"/>
        </w:rPr>
        <w:t>διακ</w:t>
      </w:r>
      <w:r>
        <w:rPr>
          <w:rFonts w:eastAsia="Times New Roman"/>
          <w:szCs w:val="24"/>
        </w:rPr>
        <w:t xml:space="preserve">ήρυσσε </w:t>
      </w:r>
      <w:r>
        <w:rPr>
          <w:rFonts w:eastAsia="Times New Roman"/>
          <w:szCs w:val="24"/>
        </w:rPr>
        <w:t>πως ο Σ</w:t>
      </w:r>
      <w:r w:rsidRPr="008D5FAF">
        <w:rPr>
          <w:rFonts w:eastAsia="Times New Roman"/>
          <w:szCs w:val="24"/>
        </w:rPr>
        <w:t xml:space="preserve">τρατός είναι </w:t>
      </w:r>
      <w:r w:rsidRPr="008D5FAF">
        <w:rPr>
          <w:rFonts w:eastAsia="Times New Roman"/>
          <w:szCs w:val="24"/>
        </w:rPr>
        <w:t>έτοιμος να τροφοδοτήσει την αγορά με τρόφιμα και φάρμακα</w:t>
      </w:r>
      <w:r>
        <w:rPr>
          <w:rFonts w:eastAsia="Times New Roman"/>
          <w:szCs w:val="24"/>
        </w:rPr>
        <w:t>;</w:t>
      </w:r>
      <w:r w:rsidRPr="008D5FAF">
        <w:rPr>
          <w:rFonts w:eastAsia="Times New Roman"/>
          <w:szCs w:val="24"/>
        </w:rPr>
        <w:t xml:space="preserve"> </w:t>
      </w:r>
    </w:p>
    <w:p w14:paraId="4992442F" w14:textId="77777777" w:rsidR="00BA2908" w:rsidRDefault="00D473A4">
      <w:pPr>
        <w:spacing w:after="0" w:line="600" w:lineRule="auto"/>
        <w:ind w:firstLine="720"/>
        <w:jc w:val="both"/>
        <w:rPr>
          <w:rFonts w:eastAsia="Times New Roman"/>
          <w:szCs w:val="24"/>
        </w:rPr>
      </w:pPr>
      <w:r w:rsidRPr="008D5FAF">
        <w:rPr>
          <w:rFonts w:eastAsia="Times New Roman"/>
          <w:szCs w:val="24"/>
        </w:rPr>
        <w:t xml:space="preserve">Τι σημαίνει </w:t>
      </w:r>
      <w:r>
        <w:rPr>
          <w:rFonts w:eastAsia="Times New Roman"/>
          <w:szCs w:val="24"/>
        </w:rPr>
        <w:t xml:space="preserve">η </w:t>
      </w:r>
      <w:r w:rsidRPr="008D5FAF">
        <w:rPr>
          <w:rFonts w:eastAsia="Times New Roman"/>
          <w:szCs w:val="24"/>
        </w:rPr>
        <w:t>ομολογία Λαφαζάνη ότι είχε καταθέσει σχέδιο για την επιστροφή στη δραχμή</w:t>
      </w:r>
      <w:r>
        <w:rPr>
          <w:rFonts w:eastAsia="Times New Roman"/>
          <w:szCs w:val="24"/>
        </w:rPr>
        <w:t>;</w:t>
      </w:r>
      <w:r w:rsidRPr="008D5FAF">
        <w:rPr>
          <w:rFonts w:eastAsia="Times New Roman"/>
          <w:szCs w:val="24"/>
        </w:rPr>
        <w:t xml:space="preserve"> Τι σημαίνει η δήλωση κορυφαίου τότε Υπουργ</w:t>
      </w:r>
      <w:r>
        <w:rPr>
          <w:rFonts w:eastAsia="Times New Roman"/>
          <w:szCs w:val="24"/>
        </w:rPr>
        <w:t>ού</w:t>
      </w:r>
      <w:r w:rsidRPr="008D5FAF">
        <w:rPr>
          <w:rFonts w:eastAsia="Times New Roman"/>
          <w:szCs w:val="24"/>
        </w:rPr>
        <w:t xml:space="preserve"> ότι η πρόταση </w:t>
      </w:r>
      <w:r>
        <w:rPr>
          <w:rFonts w:eastAsia="Times New Roman"/>
          <w:szCs w:val="24"/>
        </w:rPr>
        <w:t>α</w:t>
      </w:r>
      <w:r w:rsidRPr="008D5FAF">
        <w:rPr>
          <w:rFonts w:eastAsia="Times New Roman"/>
          <w:szCs w:val="24"/>
        </w:rPr>
        <w:t>υτή είχε συζητηθεί σε δύο υπουργικά συμβούλια</w:t>
      </w:r>
      <w:r>
        <w:rPr>
          <w:rFonts w:eastAsia="Times New Roman"/>
          <w:szCs w:val="24"/>
        </w:rPr>
        <w:t>;</w:t>
      </w:r>
      <w:r w:rsidRPr="008D5FAF">
        <w:rPr>
          <w:rFonts w:eastAsia="Times New Roman"/>
          <w:szCs w:val="24"/>
        </w:rPr>
        <w:t xml:space="preserve"> Τι</w:t>
      </w:r>
      <w:r w:rsidRPr="008D5FAF">
        <w:rPr>
          <w:rFonts w:eastAsia="Times New Roman"/>
          <w:szCs w:val="24"/>
        </w:rPr>
        <w:t xml:space="preserve"> σημαίνουν οι αποκαλύψεις του </w:t>
      </w:r>
      <w:proofErr w:type="spellStart"/>
      <w:r w:rsidRPr="008D5FAF">
        <w:rPr>
          <w:rFonts w:eastAsia="Times New Roman"/>
          <w:szCs w:val="24"/>
        </w:rPr>
        <w:t>Γιάνη</w:t>
      </w:r>
      <w:proofErr w:type="spellEnd"/>
      <w:r w:rsidRPr="008D5FAF">
        <w:rPr>
          <w:rFonts w:eastAsia="Times New Roman"/>
          <w:szCs w:val="24"/>
        </w:rPr>
        <w:t xml:space="preserve"> </w:t>
      </w:r>
      <w:proofErr w:type="spellStart"/>
      <w:r w:rsidRPr="008D5FAF">
        <w:rPr>
          <w:rFonts w:eastAsia="Times New Roman"/>
          <w:szCs w:val="24"/>
        </w:rPr>
        <w:t>Βαρουφάκη</w:t>
      </w:r>
      <w:proofErr w:type="spellEnd"/>
      <w:r w:rsidRPr="008D5FAF">
        <w:rPr>
          <w:rFonts w:eastAsia="Times New Roman"/>
          <w:szCs w:val="24"/>
        </w:rPr>
        <w:t xml:space="preserve"> για τη συζήτηση της πρότασης δημοψηφίσματος και εξόδου από</w:t>
      </w:r>
      <w:r>
        <w:rPr>
          <w:rFonts w:eastAsia="Times New Roman"/>
          <w:szCs w:val="24"/>
        </w:rPr>
        <w:t xml:space="preserve"> το</w:t>
      </w:r>
      <w:r w:rsidRPr="008D5FAF">
        <w:rPr>
          <w:rFonts w:eastAsia="Times New Roman"/>
          <w:szCs w:val="24"/>
        </w:rPr>
        <w:t xml:space="preserve"> ευρώ</w:t>
      </w:r>
      <w:r>
        <w:rPr>
          <w:rFonts w:eastAsia="Times New Roman"/>
          <w:szCs w:val="24"/>
        </w:rPr>
        <w:t>,</w:t>
      </w:r>
      <w:r w:rsidRPr="008D5FAF">
        <w:rPr>
          <w:rFonts w:eastAsia="Times New Roman"/>
          <w:szCs w:val="24"/>
        </w:rPr>
        <w:t xml:space="preserve"> που έκανε ο Σόιμπλε</w:t>
      </w:r>
      <w:r>
        <w:rPr>
          <w:rFonts w:eastAsia="Times New Roman"/>
          <w:szCs w:val="24"/>
        </w:rPr>
        <w:t>;</w:t>
      </w:r>
      <w:r w:rsidRPr="008D5FAF">
        <w:rPr>
          <w:rFonts w:eastAsia="Times New Roman"/>
          <w:szCs w:val="24"/>
        </w:rPr>
        <w:t xml:space="preserve"> Τι σημαίνουν οι αποκαλύψεις του Αμερικανού συντονιστή του </w:t>
      </w:r>
      <w:r>
        <w:rPr>
          <w:rFonts w:eastAsia="Times New Roman"/>
          <w:szCs w:val="24"/>
          <w:lang w:val="en"/>
        </w:rPr>
        <w:t>Plan</w:t>
      </w:r>
      <w:r>
        <w:rPr>
          <w:rFonts w:eastAsia="Times New Roman"/>
          <w:szCs w:val="24"/>
        </w:rPr>
        <w:t xml:space="preserve"> </w:t>
      </w:r>
      <w:r>
        <w:rPr>
          <w:rFonts w:eastAsia="Times New Roman"/>
          <w:szCs w:val="24"/>
          <w:lang w:val="en"/>
        </w:rPr>
        <w:t>X</w:t>
      </w:r>
      <w:r w:rsidRPr="008D5FAF">
        <w:rPr>
          <w:rFonts w:eastAsia="Times New Roman"/>
          <w:szCs w:val="24"/>
        </w:rPr>
        <w:t xml:space="preserve"> για προετοιμασίες εξόδου από το ευρώ</w:t>
      </w:r>
      <w:r>
        <w:rPr>
          <w:rFonts w:eastAsia="Times New Roman"/>
          <w:szCs w:val="24"/>
        </w:rPr>
        <w:t>,</w:t>
      </w:r>
      <w:r w:rsidRPr="008D5FAF">
        <w:rPr>
          <w:rFonts w:eastAsia="Times New Roman"/>
          <w:szCs w:val="24"/>
        </w:rPr>
        <w:t xml:space="preserve"> για εμπλοκή του </w:t>
      </w:r>
      <w:r>
        <w:rPr>
          <w:rFonts w:eastAsia="Times New Roman"/>
          <w:szCs w:val="24"/>
        </w:rPr>
        <w:t>Σ</w:t>
      </w:r>
      <w:r w:rsidRPr="008D5FAF">
        <w:rPr>
          <w:rFonts w:eastAsia="Times New Roman"/>
          <w:szCs w:val="24"/>
        </w:rPr>
        <w:t>τ</w:t>
      </w:r>
      <w:r w:rsidRPr="008D5FAF">
        <w:rPr>
          <w:rFonts w:eastAsia="Times New Roman"/>
          <w:szCs w:val="24"/>
        </w:rPr>
        <w:t>ρατού</w:t>
      </w:r>
      <w:r>
        <w:rPr>
          <w:rFonts w:eastAsia="Times New Roman"/>
          <w:szCs w:val="24"/>
        </w:rPr>
        <w:t>, για τυπογραφεία εκτύπωση</w:t>
      </w:r>
      <w:r w:rsidRPr="008D5FAF">
        <w:rPr>
          <w:rFonts w:eastAsia="Times New Roman"/>
          <w:szCs w:val="24"/>
        </w:rPr>
        <w:t>ς δραχμής</w:t>
      </w:r>
      <w:r>
        <w:rPr>
          <w:rFonts w:eastAsia="Times New Roman"/>
          <w:szCs w:val="24"/>
        </w:rPr>
        <w:t>;</w:t>
      </w:r>
      <w:r w:rsidRPr="008D5FAF">
        <w:rPr>
          <w:rFonts w:eastAsia="Times New Roman"/>
          <w:szCs w:val="24"/>
        </w:rPr>
        <w:t xml:space="preserve"> Τι </w:t>
      </w:r>
      <w:r>
        <w:rPr>
          <w:rFonts w:eastAsia="Times New Roman"/>
          <w:szCs w:val="24"/>
        </w:rPr>
        <w:t>σημαίνει, π</w:t>
      </w:r>
      <w:r w:rsidRPr="008D5FAF">
        <w:rPr>
          <w:rFonts w:eastAsia="Times New Roman"/>
          <w:szCs w:val="24"/>
        </w:rPr>
        <w:t>ροπάντων</w:t>
      </w:r>
      <w:r>
        <w:rPr>
          <w:rFonts w:eastAsia="Times New Roman"/>
          <w:szCs w:val="24"/>
        </w:rPr>
        <w:t>,</w:t>
      </w:r>
      <w:r w:rsidRPr="008D5FAF">
        <w:rPr>
          <w:rFonts w:eastAsia="Times New Roman"/>
          <w:szCs w:val="24"/>
        </w:rPr>
        <w:t xml:space="preserve"> η ομολογία του Πρωθυπουργού ότι έψαχνε συναλλαγματικά αποθέματα</w:t>
      </w:r>
      <w:r>
        <w:rPr>
          <w:rFonts w:eastAsia="Times New Roman"/>
          <w:szCs w:val="24"/>
        </w:rPr>
        <w:t>,</w:t>
      </w:r>
      <w:r w:rsidRPr="008D5FAF">
        <w:rPr>
          <w:rFonts w:eastAsia="Times New Roman"/>
          <w:szCs w:val="24"/>
        </w:rPr>
        <w:t xml:space="preserve"> που είναι</w:t>
      </w:r>
      <w:r>
        <w:rPr>
          <w:rFonts w:eastAsia="Times New Roman"/>
          <w:szCs w:val="24"/>
        </w:rPr>
        <w:t>,</w:t>
      </w:r>
      <w:r w:rsidRPr="008D5FAF">
        <w:rPr>
          <w:rFonts w:eastAsia="Times New Roman"/>
          <w:szCs w:val="24"/>
        </w:rPr>
        <w:t xml:space="preserve"> όπως έλεγε</w:t>
      </w:r>
      <w:r>
        <w:rPr>
          <w:rFonts w:eastAsia="Times New Roman"/>
          <w:szCs w:val="24"/>
        </w:rPr>
        <w:t>,</w:t>
      </w:r>
      <w:r w:rsidRPr="008D5FAF">
        <w:rPr>
          <w:rFonts w:eastAsia="Times New Roman"/>
          <w:szCs w:val="24"/>
        </w:rPr>
        <w:t xml:space="preserve"> </w:t>
      </w:r>
      <w:r>
        <w:rPr>
          <w:rFonts w:eastAsia="Times New Roman"/>
          <w:szCs w:val="24"/>
        </w:rPr>
        <w:t>αναγκαία</w:t>
      </w:r>
      <w:r w:rsidRPr="008D5FAF">
        <w:rPr>
          <w:rFonts w:eastAsia="Times New Roman"/>
          <w:szCs w:val="24"/>
        </w:rPr>
        <w:t xml:space="preserve"> για την επιστροφή στη δραχμή</w:t>
      </w:r>
      <w:r>
        <w:rPr>
          <w:rFonts w:eastAsia="Times New Roman"/>
          <w:szCs w:val="24"/>
        </w:rPr>
        <w:t>;</w:t>
      </w:r>
      <w:r w:rsidRPr="008D5FAF">
        <w:rPr>
          <w:rFonts w:eastAsia="Times New Roman"/>
          <w:szCs w:val="24"/>
        </w:rPr>
        <w:t xml:space="preserve"> </w:t>
      </w:r>
    </w:p>
    <w:p w14:paraId="49924430" w14:textId="77777777" w:rsidR="00BA2908" w:rsidRDefault="00D473A4">
      <w:pPr>
        <w:spacing w:after="0" w:line="600" w:lineRule="auto"/>
        <w:ind w:firstLine="720"/>
        <w:jc w:val="both"/>
        <w:rPr>
          <w:rFonts w:eastAsia="Times New Roman"/>
          <w:szCs w:val="24"/>
        </w:rPr>
      </w:pPr>
      <w:r w:rsidRPr="008D5FAF">
        <w:rPr>
          <w:rFonts w:eastAsia="Times New Roman"/>
          <w:szCs w:val="24"/>
        </w:rPr>
        <w:t>Μπορεί</w:t>
      </w:r>
      <w:r>
        <w:rPr>
          <w:rFonts w:eastAsia="Times New Roman"/>
          <w:szCs w:val="24"/>
        </w:rPr>
        <w:t>,</w:t>
      </w:r>
      <w:r w:rsidRPr="008D5FAF">
        <w:rPr>
          <w:rFonts w:eastAsia="Times New Roman"/>
          <w:szCs w:val="24"/>
        </w:rPr>
        <w:t xml:space="preserve"> κυρίες και κύριοι συνάδελφοι</w:t>
      </w:r>
      <w:r>
        <w:rPr>
          <w:rFonts w:eastAsia="Times New Roman"/>
          <w:szCs w:val="24"/>
        </w:rPr>
        <w:t>,</w:t>
      </w:r>
      <w:r w:rsidRPr="008D5FAF">
        <w:rPr>
          <w:rFonts w:eastAsia="Times New Roman"/>
          <w:szCs w:val="24"/>
        </w:rPr>
        <w:t xml:space="preserve"> τ</w:t>
      </w:r>
      <w:r>
        <w:rPr>
          <w:rFonts w:eastAsia="Times New Roman"/>
          <w:szCs w:val="24"/>
        </w:rPr>
        <w:t xml:space="preserve">ην τελευταία στιγμή να </w:t>
      </w:r>
      <w:r>
        <w:rPr>
          <w:rFonts w:eastAsia="Times New Roman"/>
          <w:szCs w:val="24"/>
        </w:rPr>
        <w:t>αποτράπηκε</w:t>
      </w:r>
      <w:r w:rsidRPr="008D5FAF">
        <w:rPr>
          <w:rFonts w:eastAsia="Times New Roman"/>
          <w:szCs w:val="24"/>
        </w:rPr>
        <w:t xml:space="preserve"> η έξοδος από το ευρώ</w:t>
      </w:r>
      <w:r>
        <w:rPr>
          <w:rFonts w:eastAsia="Times New Roman"/>
          <w:szCs w:val="24"/>
        </w:rPr>
        <w:t xml:space="preserve">. </w:t>
      </w:r>
      <w:r w:rsidRPr="008D5FAF">
        <w:rPr>
          <w:rFonts w:eastAsia="Times New Roman"/>
          <w:szCs w:val="24"/>
        </w:rPr>
        <w:t>Μπορεί</w:t>
      </w:r>
      <w:r>
        <w:rPr>
          <w:rFonts w:eastAsia="Times New Roman"/>
          <w:szCs w:val="24"/>
        </w:rPr>
        <w:t>,</w:t>
      </w:r>
      <w:r w:rsidRPr="008D5FAF">
        <w:rPr>
          <w:rFonts w:eastAsia="Times New Roman"/>
          <w:szCs w:val="24"/>
        </w:rPr>
        <w:t xml:space="preserve"> όπως λέει ο </w:t>
      </w:r>
      <w:proofErr w:type="spellStart"/>
      <w:r w:rsidRPr="008D5FAF">
        <w:rPr>
          <w:rFonts w:eastAsia="Times New Roman"/>
          <w:szCs w:val="24"/>
        </w:rPr>
        <w:t>Βαρουφάκης</w:t>
      </w:r>
      <w:proofErr w:type="spellEnd"/>
      <w:r>
        <w:rPr>
          <w:rFonts w:eastAsia="Times New Roman"/>
          <w:szCs w:val="24"/>
        </w:rPr>
        <w:t>,</w:t>
      </w:r>
      <w:r w:rsidRPr="008D5FAF">
        <w:rPr>
          <w:rFonts w:eastAsia="Times New Roman"/>
          <w:szCs w:val="24"/>
        </w:rPr>
        <w:t xml:space="preserve"> να επικράτησε </w:t>
      </w:r>
      <w:r>
        <w:rPr>
          <w:rFonts w:eastAsia="Times New Roman"/>
          <w:szCs w:val="24"/>
        </w:rPr>
        <w:t>ο</w:t>
      </w:r>
      <w:r w:rsidRPr="008D5FAF">
        <w:rPr>
          <w:rFonts w:eastAsia="Times New Roman"/>
          <w:szCs w:val="24"/>
        </w:rPr>
        <w:t xml:space="preserve"> φόβος για πιθανή εξέγερση και ανατροπή της Κυβέρνησης</w:t>
      </w:r>
      <w:r>
        <w:rPr>
          <w:rFonts w:eastAsia="Times New Roman"/>
          <w:szCs w:val="24"/>
        </w:rPr>
        <w:t xml:space="preserve">. </w:t>
      </w:r>
      <w:r w:rsidRPr="008D5FAF">
        <w:rPr>
          <w:rFonts w:eastAsia="Times New Roman"/>
          <w:szCs w:val="24"/>
        </w:rPr>
        <w:t>Μπορεί</w:t>
      </w:r>
      <w:r>
        <w:rPr>
          <w:rFonts w:eastAsia="Times New Roman"/>
          <w:szCs w:val="24"/>
        </w:rPr>
        <w:t>,</w:t>
      </w:r>
      <w:r w:rsidRPr="008D5FAF">
        <w:rPr>
          <w:rFonts w:eastAsia="Times New Roman"/>
          <w:szCs w:val="24"/>
        </w:rPr>
        <w:t xml:space="preserve"> όπως είπε πρόσφατα ο Αντιπρόεδρος της Κυβέρνησης</w:t>
      </w:r>
      <w:r>
        <w:rPr>
          <w:rFonts w:eastAsia="Times New Roman"/>
          <w:szCs w:val="24"/>
        </w:rPr>
        <w:t>,</w:t>
      </w:r>
      <w:r w:rsidRPr="008D5FAF">
        <w:rPr>
          <w:rFonts w:eastAsia="Times New Roman"/>
          <w:szCs w:val="24"/>
        </w:rPr>
        <w:t xml:space="preserve"> να ήταν ο φόβος μιας χαοτικής κατάστασης που δεν θα μπορούσε ν</w:t>
      </w:r>
      <w:r w:rsidRPr="008D5FAF">
        <w:rPr>
          <w:rFonts w:eastAsia="Times New Roman"/>
          <w:szCs w:val="24"/>
        </w:rPr>
        <w:t>α ελεγχθεί με δημοκρατικά μέσα</w:t>
      </w:r>
      <w:r>
        <w:rPr>
          <w:rFonts w:eastAsia="Times New Roman"/>
          <w:szCs w:val="24"/>
        </w:rPr>
        <w:t xml:space="preserve">. </w:t>
      </w:r>
      <w:r w:rsidRPr="008D5FAF">
        <w:rPr>
          <w:rFonts w:eastAsia="Times New Roman"/>
          <w:szCs w:val="24"/>
        </w:rPr>
        <w:t>Το έγκλημα</w:t>
      </w:r>
      <w:r>
        <w:rPr>
          <w:rFonts w:eastAsia="Times New Roman"/>
          <w:szCs w:val="24"/>
        </w:rPr>
        <w:t>,</w:t>
      </w:r>
      <w:r w:rsidRPr="008D5FAF">
        <w:rPr>
          <w:rFonts w:eastAsia="Times New Roman"/>
          <w:szCs w:val="24"/>
        </w:rPr>
        <w:t xml:space="preserve"> </w:t>
      </w:r>
      <w:r>
        <w:rPr>
          <w:rFonts w:eastAsia="Times New Roman"/>
          <w:szCs w:val="24"/>
        </w:rPr>
        <w:t>όμως,</w:t>
      </w:r>
      <w:r w:rsidRPr="008D5FAF">
        <w:rPr>
          <w:rFonts w:eastAsia="Times New Roman"/>
          <w:szCs w:val="24"/>
        </w:rPr>
        <w:t xml:space="preserve"> είχε ήδη δρομολογηθεί και οι συνέπειες του εγκλήματος υπήρξαν επώδυνες</w:t>
      </w:r>
      <w:r>
        <w:rPr>
          <w:rFonts w:eastAsia="Times New Roman"/>
          <w:szCs w:val="24"/>
        </w:rPr>
        <w:t xml:space="preserve">. </w:t>
      </w:r>
    </w:p>
    <w:p w14:paraId="49924431" w14:textId="77777777" w:rsidR="00BA2908" w:rsidRDefault="00D473A4">
      <w:pPr>
        <w:spacing w:after="0" w:line="600" w:lineRule="auto"/>
        <w:ind w:firstLine="720"/>
        <w:jc w:val="both"/>
        <w:rPr>
          <w:rFonts w:eastAsia="Times New Roman"/>
          <w:szCs w:val="24"/>
        </w:rPr>
      </w:pPr>
      <w:r w:rsidRPr="008D5FAF">
        <w:rPr>
          <w:rFonts w:eastAsia="Times New Roman"/>
          <w:szCs w:val="24"/>
        </w:rPr>
        <w:lastRenderedPageBreak/>
        <w:t>Χωρίς αυτό</w:t>
      </w:r>
      <w:r>
        <w:rPr>
          <w:rFonts w:eastAsia="Times New Roman"/>
          <w:szCs w:val="24"/>
        </w:rPr>
        <w:t xml:space="preserve">, ο πρώτος </w:t>
      </w:r>
      <w:proofErr w:type="spellStart"/>
      <w:r>
        <w:rPr>
          <w:rFonts w:eastAsia="Times New Roman"/>
          <w:szCs w:val="24"/>
        </w:rPr>
        <w:t>μετα</w:t>
      </w:r>
      <w:r w:rsidRPr="008D5FAF">
        <w:rPr>
          <w:rFonts w:eastAsia="Times New Roman"/>
          <w:szCs w:val="24"/>
        </w:rPr>
        <w:t>μνημονιακ</w:t>
      </w:r>
      <w:r>
        <w:rPr>
          <w:rFonts w:eastAsia="Times New Roman"/>
          <w:szCs w:val="24"/>
        </w:rPr>
        <w:t>ό</w:t>
      </w:r>
      <w:r w:rsidRPr="008D5FAF">
        <w:rPr>
          <w:rFonts w:eastAsia="Times New Roman"/>
          <w:szCs w:val="24"/>
        </w:rPr>
        <w:t>ς</w:t>
      </w:r>
      <w:proofErr w:type="spellEnd"/>
      <w:r w:rsidRPr="008D5FAF">
        <w:rPr>
          <w:rFonts w:eastAsia="Times New Roman"/>
          <w:szCs w:val="24"/>
        </w:rPr>
        <w:t xml:space="preserve"> </w:t>
      </w:r>
      <w:r>
        <w:rPr>
          <w:rFonts w:eastAsia="Times New Roman"/>
          <w:szCs w:val="24"/>
        </w:rPr>
        <w:t>π</w:t>
      </w:r>
      <w:r w:rsidRPr="008D5FAF">
        <w:rPr>
          <w:rFonts w:eastAsia="Times New Roman"/>
          <w:szCs w:val="24"/>
        </w:rPr>
        <w:t>ροϋπολογισμός θα ήταν το 2015</w:t>
      </w:r>
      <w:r>
        <w:rPr>
          <w:rFonts w:eastAsia="Times New Roman"/>
          <w:szCs w:val="24"/>
        </w:rPr>
        <w:t>.</w:t>
      </w:r>
      <w:r w:rsidRPr="008D5FAF">
        <w:rPr>
          <w:rFonts w:eastAsia="Times New Roman"/>
          <w:szCs w:val="24"/>
        </w:rPr>
        <w:t xml:space="preserve"> Χωρίς αυτό</w:t>
      </w:r>
      <w:r>
        <w:rPr>
          <w:rFonts w:eastAsia="Times New Roman"/>
          <w:szCs w:val="24"/>
        </w:rPr>
        <w:t>,</w:t>
      </w:r>
      <w:r w:rsidRPr="008D5FAF">
        <w:rPr>
          <w:rFonts w:eastAsia="Times New Roman"/>
          <w:szCs w:val="24"/>
        </w:rPr>
        <w:t xml:space="preserve"> η πατρίδα μας θα είχε ήδη σηκωθεί ψηλότερα</w:t>
      </w:r>
      <w:r>
        <w:rPr>
          <w:rFonts w:eastAsia="Times New Roman"/>
          <w:szCs w:val="24"/>
        </w:rPr>
        <w:t>.</w:t>
      </w:r>
      <w:r w:rsidRPr="008D5FAF">
        <w:rPr>
          <w:rFonts w:eastAsia="Times New Roman"/>
          <w:szCs w:val="24"/>
        </w:rPr>
        <w:t xml:space="preserve"> Χωρίς αυτό</w:t>
      </w:r>
      <w:r>
        <w:rPr>
          <w:rFonts w:eastAsia="Times New Roman"/>
          <w:szCs w:val="24"/>
        </w:rPr>
        <w:t>,</w:t>
      </w:r>
      <w:r w:rsidRPr="008D5FAF">
        <w:rPr>
          <w:rFonts w:eastAsia="Times New Roman"/>
          <w:szCs w:val="24"/>
        </w:rPr>
        <w:t xml:space="preserve"> οι Έλληνες θα ζούσαμε ήδη καλύτερα</w:t>
      </w:r>
      <w:r>
        <w:rPr>
          <w:rFonts w:eastAsia="Times New Roman"/>
          <w:szCs w:val="24"/>
        </w:rPr>
        <w:t>.</w:t>
      </w:r>
      <w:r w:rsidRPr="008D5FAF">
        <w:rPr>
          <w:rFonts w:eastAsia="Times New Roman"/>
          <w:szCs w:val="24"/>
        </w:rPr>
        <w:t xml:space="preserve"> </w:t>
      </w:r>
    </w:p>
    <w:p w14:paraId="49924432" w14:textId="77777777" w:rsidR="00BA2908" w:rsidRDefault="00D473A4">
      <w:pPr>
        <w:spacing w:after="0" w:line="600" w:lineRule="auto"/>
        <w:ind w:firstLine="720"/>
        <w:jc w:val="both"/>
        <w:rPr>
          <w:rFonts w:eastAsia="Times New Roman"/>
          <w:szCs w:val="24"/>
        </w:rPr>
      </w:pPr>
      <w:r w:rsidRPr="008D5FAF">
        <w:rPr>
          <w:rFonts w:eastAsia="Times New Roman"/>
          <w:szCs w:val="24"/>
        </w:rPr>
        <w:t xml:space="preserve">Κυρίες και κύριοι συνάδελφοι της </w:t>
      </w:r>
      <w:r>
        <w:rPr>
          <w:rFonts w:eastAsia="Times New Roman"/>
          <w:szCs w:val="24"/>
        </w:rPr>
        <w:t>συγκυβέρνησης</w:t>
      </w:r>
      <w:r>
        <w:rPr>
          <w:rFonts w:eastAsia="Times New Roman"/>
          <w:szCs w:val="24"/>
        </w:rPr>
        <w:t>, μην πανηγυρίζετε, λ</w:t>
      </w:r>
      <w:r w:rsidRPr="008D5FAF">
        <w:rPr>
          <w:rFonts w:eastAsia="Times New Roman"/>
          <w:szCs w:val="24"/>
        </w:rPr>
        <w:t>οιπόν</w:t>
      </w:r>
      <w:r>
        <w:rPr>
          <w:rFonts w:eastAsia="Times New Roman"/>
          <w:szCs w:val="24"/>
        </w:rPr>
        <w:t>.</w:t>
      </w:r>
      <w:r w:rsidRPr="008D5FAF">
        <w:rPr>
          <w:rFonts w:eastAsia="Times New Roman"/>
          <w:szCs w:val="24"/>
        </w:rPr>
        <w:t xml:space="preserve"> Μην </w:t>
      </w:r>
      <w:r>
        <w:rPr>
          <w:rFonts w:eastAsia="Times New Roman"/>
          <w:szCs w:val="24"/>
        </w:rPr>
        <w:t>προσπαθείτε φ</w:t>
      </w:r>
      <w:r w:rsidRPr="008D5FAF">
        <w:rPr>
          <w:rFonts w:eastAsia="Times New Roman"/>
          <w:szCs w:val="24"/>
        </w:rPr>
        <w:t xml:space="preserve">εύγοντας να κάψετε τα σπαρτά και να </w:t>
      </w:r>
      <w:r>
        <w:rPr>
          <w:rFonts w:eastAsia="Times New Roman"/>
          <w:szCs w:val="24"/>
        </w:rPr>
        <w:t>τινάξετε</w:t>
      </w:r>
      <w:r w:rsidRPr="008D5FAF">
        <w:rPr>
          <w:rFonts w:eastAsia="Times New Roman"/>
          <w:szCs w:val="24"/>
        </w:rPr>
        <w:t xml:space="preserve"> τις γέφυρες</w:t>
      </w:r>
      <w:r>
        <w:rPr>
          <w:rFonts w:eastAsia="Times New Roman"/>
          <w:szCs w:val="24"/>
        </w:rPr>
        <w:t>.</w:t>
      </w:r>
      <w:r w:rsidRPr="008D5FAF">
        <w:rPr>
          <w:rFonts w:eastAsia="Times New Roman"/>
          <w:szCs w:val="24"/>
        </w:rPr>
        <w:t xml:space="preserve"> Μην κάνετε</w:t>
      </w:r>
      <w:r>
        <w:rPr>
          <w:rFonts w:eastAsia="Times New Roman"/>
          <w:szCs w:val="24"/>
        </w:rPr>
        <w:t xml:space="preserve"> άλλο</w:t>
      </w:r>
      <w:r w:rsidRPr="008D5FAF">
        <w:rPr>
          <w:rFonts w:eastAsia="Times New Roman"/>
          <w:szCs w:val="24"/>
        </w:rPr>
        <w:t xml:space="preserve"> λάθος</w:t>
      </w:r>
      <w:r>
        <w:rPr>
          <w:rFonts w:eastAsia="Times New Roman"/>
          <w:szCs w:val="24"/>
        </w:rPr>
        <w:t>.</w:t>
      </w:r>
      <w:r w:rsidRPr="008D5FAF">
        <w:rPr>
          <w:rFonts w:eastAsia="Times New Roman"/>
          <w:szCs w:val="24"/>
        </w:rPr>
        <w:t xml:space="preserve"> Δεν μπορείτε με μ</w:t>
      </w:r>
      <w:r>
        <w:rPr>
          <w:rFonts w:eastAsia="Times New Roman"/>
          <w:szCs w:val="24"/>
        </w:rPr>
        <w:t xml:space="preserve">ια μονοκοντυλιά </w:t>
      </w:r>
      <w:r w:rsidRPr="008D5FAF">
        <w:rPr>
          <w:rFonts w:eastAsia="Times New Roman"/>
          <w:szCs w:val="24"/>
        </w:rPr>
        <w:t>ν</w:t>
      </w:r>
      <w:r w:rsidRPr="008D5FAF">
        <w:rPr>
          <w:rFonts w:eastAsia="Times New Roman"/>
          <w:szCs w:val="24"/>
        </w:rPr>
        <w:t>α διαγράψετε όσα διαπράξατε</w:t>
      </w:r>
      <w:r>
        <w:rPr>
          <w:rFonts w:eastAsia="Times New Roman"/>
          <w:szCs w:val="24"/>
        </w:rPr>
        <w:t>.</w:t>
      </w:r>
      <w:r w:rsidRPr="008D5FAF">
        <w:rPr>
          <w:rFonts w:eastAsia="Times New Roman"/>
          <w:szCs w:val="24"/>
        </w:rPr>
        <w:t xml:space="preserve"> Δεν </w:t>
      </w:r>
      <w:r>
        <w:rPr>
          <w:rFonts w:eastAsia="Times New Roman"/>
          <w:szCs w:val="24"/>
        </w:rPr>
        <w:t>μπορείτε «με νερό μισό δράμι</w:t>
      </w:r>
      <w:r w:rsidRPr="008D5FAF">
        <w:rPr>
          <w:rFonts w:eastAsia="Times New Roman"/>
          <w:szCs w:val="24"/>
        </w:rPr>
        <w:t xml:space="preserve"> να γλυκάνετε το πέλαγο</w:t>
      </w:r>
      <w:r>
        <w:rPr>
          <w:rFonts w:eastAsia="Times New Roman"/>
          <w:szCs w:val="24"/>
        </w:rPr>
        <w:t xml:space="preserve">ς». </w:t>
      </w:r>
    </w:p>
    <w:p w14:paraId="49924433" w14:textId="77777777" w:rsidR="00BA2908" w:rsidRDefault="00D473A4">
      <w:pPr>
        <w:spacing w:after="0" w:line="600" w:lineRule="auto"/>
        <w:ind w:firstLine="720"/>
        <w:jc w:val="both"/>
        <w:rPr>
          <w:rFonts w:eastAsia="Times New Roman"/>
          <w:szCs w:val="24"/>
        </w:rPr>
      </w:pPr>
      <w:r w:rsidRPr="008D5FAF">
        <w:rPr>
          <w:rFonts w:eastAsia="Times New Roman"/>
          <w:szCs w:val="24"/>
        </w:rPr>
        <w:t xml:space="preserve">Ευχαριστώ </w:t>
      </w:r>
      <w:r>
        <w:rPr>
          <w:rFonts w:eastAsia="Times New Roman"/>
          <w:szCs w:val="24"/>
        </w:rPr>
        <w:t>πολύ.</w:t>
      </w:r>
    </w:p>
    <w:p w14:paraId="49924434" w14:textId="77777777" w:rsidR="00BA2908" w:rsidRDefault="00D473A4">
      <w:pPr>
        <w:spacing w:after="0" w:line="600" w:lineRule="auto"/>
        <w:ind w:firstLine="720"/>
        <w:jc w:val="both"/>
        <w:rPr>
          <w:rFonts w:eastAsia="Times New Roman"/>
          <w:szCs w:val="24"/>
        </w:rPr>
      </w:pPr>
      <w:r w:rsidRPr="00E66DE1">
        <w:rPr>
          <w:rFonts w:eastAsia="Times New Roman"/>
          <w:b/>
          <w:szCs w:val="24"/>
        </w:rPr>
        <w:t xml:space="preserve">ΠΡΟΕΔΡΕΥΩΝ (Δημήτριος </w:t>
      </w:r>
      <w:proofErr w:type="spellStart"/>
      <w:r w:rsidRPr="00E66DE1">
        <w:rPr>
          <w:rFonts w:eastAsia="Times New Roman"/>
          <w:b/>
          <w:szCs w:val="24"/>
        </w:rPr>
        <w:t>Κρεμαστινός</w:t>
      </w:r>
      <w:proofErr w:type="spellEnd"/>
      <w:r w:rsidRPr="00E66DE1">
        <w:rPr>
          <w:rFonts w:eastAsia="Times New Roman"/>
          <w:b/>
          <w:szCs w:val="24"/>
        </w:rPr>
        <w:t>):</w:t>
      </w:r>
      <w:r>
        <w:rPr>
          <w:rFonts w:eastAsia="Times New Roman"/>
          <w:szCs w:val="24"/>
        </w:rPr>
        <w:t xml:space="preserve"> Κι εγώ ευχαριστώ.</w:t>
      </w:r>
    </w:p>
    <w:p w14:paraId="49924435" w14:textId="77777777" w:rsidR="00BA2908" w:rsidRDefault="00D473A4">
      <w:pPr>
        <w:spacing w:after="0" w:line="600" w:lineRule="auto"/>
        <w:ind w:firstLine="720"/>
        <w:jc w:val="both"/>
        <w:rPr>
          <w:rFonts w:eastAsia="Times New Roman"/>
          <w:szCs w:val="24"/>
        </w:rPr>
      </w:pPr>
      <w:r>
        <w:rPr>
          <w:rFonts w:eastAsia="Times New Roman"/>
          <w:szCs w:val="24"/>
        </w:rPr>
        <w:t>Επόμενος</w:t>
      </w:r>
      <w:r w:rsidRPr="008D5FAF">
        <w:rPr>
          <w:rFonts w:eastAsia="Times New Roman"/>
          <w:szCs w:val="24"/>
        </w:rPr>
        <w:t xml:space="preserve"> ομιλητής </w:t>
      </w:r>
      <w:r>
        <w:rPr>
          <w:rFonts w:eastAsia="Times New Roman"/>
          <w:szCs w:val="24"/>
        </w:rPr>
        <w:t>είναι ο κ.</w:t>
      </w:r>
      <w:r w:rsidRPr="008D5FAF">
        <w:rPr>
          <w:rFonts w:eastAsia="Times New Roman"/>
          <w:szCs w:val="24"/>
        </w:rPr>
        <w:t xml:space="preserve"> </w:t>
      </w:r>
      <w:proofErr w:type="spellStart"/>
      <w:r w:rsidRPr="008D5FAF">
        <w:rPr>
          <w:rFonts w:eastAsia="Times New Roman"/>
          <w:szCs w:val="24"/>
        </w:rPr>
        <w:t>Λαμπρούλης</w:t>
      </w:r>
      <w:proofErr w:type="spellEnd"/>
      <w:r>
        <w:rPr>
          <w:rFonts w:eastAsia="Times New Roman"/>
          <w:szCs w:val="24"/>
        </w:rPr>
        <w:t>,</w:t>
      </w:r>
      <w:r w:rsidRPr="008D5FAF">
        <w:rPr>
          <w:rFonts w:eastAsia="Times New Roman"/>
          <w:szCs w:val="24"/>
        </w:rPr>
        <w:t xml:space="preserve"> Αντιπρόεδρος της Βουλής και Βουλευτής του </w:t>
      </w:r>
      <w:r>
        <w:rPr>
          <w:rFonts w:eastAsia="Times New Roman"/>
          <w:szCs w:val="24"/>
        </w:rPr>
        <w:t>Κομμουνιστικού</w:t>
      </w:r>
      <w:r>
        <w:rPr>
          <w:rFonts w:eastAsia="Times New Roman"/>
          <w:szCs w:val="24"/>
        </w:rPr>
        <w:t xml:space="preserve"> </w:t>
      </w:r>
      <w:r w:rsidRPr="008D5FAF">
        <w:rPr>
          <w:rFonts w:eastAsia="Times New Roman"/>
          <w:szCs w:val="24"/>
        </w:rPr>
        <w:t>Κόμματος Ελλάδας</w:t>
      </w:r>
      <w:r>
        <w:rPr>
          <w:rFonts w:eastAsia="Times New Roman"/>
          <w:szCs w:val="24"/>
        </w:rPr>
        <w:t>.</w:t>
      </w:r>
      <w:r w:rsidRPr="008D5FAF">
        <w:rPr>
          <w:rFonts w:eastAsia="Times New Roman"/>
          <w:szCs w:val="24"/>
        </w:rPr>
        <w:t xml:space="preserve"> </w:t>
      </w:r>
    </w:p>
    <w:p w14:paraId="49924436" w14:textId="77777777" w:rsidR="00BA2908" w:rsidRDefault="00D473A4">
      <w:pPr>
        <w:spacing w:after="0" w:line="600" w:lineRule="auto"/>
        <w:ind w:firstLine="720"/>
        <w:jc w:val="both"/>
        <w:rPr>
          <w:rFonts w:eastAsia="Times New Roman"/>
          <w:szCs w:val="24"/>
        </w:rPr>
      </w:pPr>
      <w:r>
        <w:rPr>
          <w:rFonts w:eastAsia="Times New Roman"/>
          <w:szCs w:val="24"/>
        </w:rPr>
        <w:t xml:space="preserve">Παρακαλώ, </w:t>
      </w:r>
      <w:r w:rsidRPr="008D5FAF">
        <w:rPr>
          <w:rFonts w:eastAsia="Times New Roman"/>
          <w:szCs w:val="24"/>
        </w:rPr>
        <w:t xml:space="preserve">κύριε </w:t>
      </w:r>
      <w:proofErr w:type="spellStart"/>
      <w:r w:rsidRPr="008D5FAF">
        <w:rPr>
          <w:rFonts w:eastAsia="Times New Roman"/>
          <w:szCs w:val="24"/>
        </w:rPr>
        <w:t>Λαμπρούλ</w:t>
      </w:r>
      <w:r>
        <w:rPr>
          <w:rFonts w:eastAsia="Times New Roman"/>
          <w:szCs w:val="24"/>
        </w:rPr>
        <w:t>η</w:t>
      </w:r>
      <w:proofErr w:type="spellEnd"/>
      <w:r>
        <w:rPr>
          <w:rFonts w:eastAsia="Times New Roman"/>
          <w:szCs w:val="24"/>
        </w:rPr>
        <w:t>, έχετε τον λόγο.</w:t>
      </w:r>
    </w:p>
    <w:p w14:paraId="49924437" w14:textId="77777777" w:rsidR="00BA2908" w:rsidRDefault="00D473A4">
      <w:pPr>
        <w:spacing w:after="0" w:line="600" w:lineRule="auto"/>
        <w:ind w:firstLine="720"/>
        <w:jc w:val="both"/>
        <w:rPr>
          <w:rFonts w:eastAsia="Times New Roman"/>
          <w:szCs w:val="24"/>
        </w:rPr>
      </w:pPr>
      <w:r>
        <w:rPr>
          <w:rFonts w:eastAsia="Times New Roman"/>
          <w:b/>
          <w:szCs w:val="24"/>
        </w:rPr>
        <w:t>ΓΕΩΡΓΙΟΣ ΛΑΜΠΡΟΥΛΗΣ (Σ</w:t>
      </w:r>
      <w:r>
        <w:rPr>
          <w:rFonts w:eastAsia="Times New Roman"/>
          <w:b/>
          <w:szCs w:val="24"/>
        </w:rPr>
        <w:t>Τ</w:t>
      </w:r>
      <w:r>
        <w:rPr>
          <w:rFonts w:eastAsia="Times New Roman"/>
          <w:b/>
          <w:szCs w:val="24"/>
        </w:rPr>
        <w:t xml:space="preserve">΄ Αντιπρόεδρος της Βουλής): </w:t>
      </w:r>
      <w:r w:rsidRPr="008D5FAF">
        <w:rPr>
          <w:rFonts w:eastAsia="Times New Roman"/>
          <w:szCs w:val="24"/>
        </w:rPr>
        <w:t>Ευχαριστώ</w:t>
      </w:r>
      <w:r>
        <w:rPr>
          <w:rFonts w:eastAsia="Times New Roman"/>
          <w:szCs w:val="24"/>
        </w:rPr>
        <w:t>,</w:t>
      </w:r>
      <w:r w:rsidRPr="008D5FAF">
        <w:rPr>
          <w:rFonts w:eastAsia="Times New Roman"/>
          <w:szCs w:val="24"/>
        </w:rPr>
        <w:t xml:space="preserve"> κύριε </w:t>
      </w:r>
      <w:r>
        <w:rPr>
          <w:rFonts w:eastAsia="Times New Roman"/>
          <w:szCs w:val="24"/>
        </w:rPr>
        <w:t>Πρόεδρε.</w:t>
      </w:r>
    </w:p>
    <w:p w14:paraId="49924438" w14:textId="77777777" w:rsidR="00BA2908" w:rsidRDefault="00D473A4">
      <w:pPr>
        <w:spacing w:after="0" w:line="600" w:lineRule="auto"/>
        <w:ind w:firstLine="720"/>
        <w:jc w:val="both"/>
        <w:rPr>
          <w:rFonts w:eastAsia="Times New Roman"/>
          <w:szCs w:val="24"/>
        </w:rPr>
      </w:pPr>
      <w:r>
        <w:rPr>
          <w:rFonts w:eastAsia="Times New Roman"/>
          <w:szCs w:val="24"/>
        </w:rPr>
        <w:t xml:space="preserve">Ο λεγόμενος </w:t>
      </w:r>
      <w:proofErr w:type="spellStart"/>
      <w:r>
        <w:rPr>
          <w:rFonts w:eastAsia="Times New Roman"/>
          <w:szCs w:val="24"/>
        </w:rPr>
        <w:t>μεταμνημονιακός</w:t>
      </w:r>
      <w:proofErr w:type="spellEnd"/>
      <w:r>
        <w:rPr>
          <w:rFonts w:eastAsia="Times New Roman"/>
          <w:szCs w:val="24"/>
        </w:rPr>
        <w:t xml:space="preserve"> π</w:t>
      </w:r>
      <w:r w:rsidRPr="008D5FAF">
        <w:rPr>
          <w:rFonts w:eastAsia="Times New Roman"/>
          <w:szCs w:val="24"/>
        </w:rPr>
        <w:t>ροϋπολογισμός αποτελεί άλλη μία επιτυχία δικαίωσης των μνημονίων</w:t>
      </w:r>
      <w:r>
        <w:rPr>
          <w:rFonts w:eastAsia="Times New Roman"/>
          <w:szCs w:val="24"/>
        </w:rPr>
        <w:t xml:space="preserve">, </w:t>
      </w:r>
      <w:r w:rsidRPr="008D5FAF">
        <w:rPr>
          <w:rFonts w:eastAsia="Times New Roman"/>
          <w:szCs w:val="24"/>
        </w:rPr>
        <w:t>δηλαδή</w:t>
      </w:r>
      <w:r>
        <w:rPr>
          <w:rFonts w:eastAsia="Times New Roman"/>
          <w:szCs w:val="24"/>
        </w:rPr>
        <w:t>,</w:t>
      </w:r>
      <w:r w:rsidRPr="008D5FAF">
        <w:rPr>
          <w:rFonts w:eastAsia="Times New Roman"/>
          <w:szCs w:val="24"/>
        </w:rPr>
        <w:t xml:space="preserve"> </w:t>
      </w:r>
      <w:r>
        <w:rPr>
          <w:rFonts w:eastAsia="Times New Roman"/>
          <w:szCs w:val="24"/>
        </w:rPr>
        <w:t xml:space="preserve">εφαρμογής </w:t>
      </w:r>
      <w:r w:rsidRPr="008D5FAF">
        <w:rPr>
          <w:rFonts w:eastAsia="Times New Roman"/>
          <w:szCs w:val="24"/>
        </w:rPr>
        <w:t xml:space="preserve">της βάρβαρης αντιλαϊκής και </w:t>
      </w:r>
      <w:r>
        <w:rPr>
          <w:rFonts w:eastAsia="Times New Roman"/>
          <w:szCs w:val="24"/>
        </w:rPr>
        <w:t>βαθύτατα</w:t>
      </w:r>
      <w:r w:rsidRPr="008D5FAF">
        <w:rPr>
          <w:rFonts w:eastAsia="Times New Roman"/>
          <w:szCs w:val="24"/>
        </w:rPr>
        <w:t xml:space="preserve"> ταξικής πολιτικής υπέρ του κεφαλαίου της Κυβέρνησης ΣΥΡΙΖΑ</w:t>
      </w:r>
      <w:r>
        <w:rPr>
          <w:rFonts w:eastAsia="Times New Roman"/>
          <w:szCs w:val="24"/>
        </w:rPr>
        <w:t xml:space="preserve"> </w:t>
      </w:r>
      <w:r w:rsidRPr="008D5FAF">
        <w:rPr>
          <w:rFonts w:eastAsia="Times New Roman"/>
          <w:szCs w:val="24"/>
        </w:rPr>
        <w:t>-</w:t>
      </w:r>
      <w:r>
        <w:rPr>
          <w:rFonts w:eastAsia="Times New Roman"/>
          <w:szCs w:val="24"/>
        </w:rPr>
        <w:t xml:space="preserve"> </w:t>
      </w:r>
      <w:r w:rsidRPr="008D5FAF">
        <w:rPr>
          <w:rFonts w:eastAsia="Times New Roman"/>
          <w:szCs w:val="24"/>
        </w:rPr>
        <w:t>ΑΝΕΛ</w:t>
      </w:r>
      <w:r>
        <w:rPr>
          <w:rFonts w:eastAsia="Times New Roman"/>
          <w:szCs w:val="24"/>
        </w:rPr>
        <w:t>.</w:t>
      </w:r>
      <w:r w:rsidRPr="008D5FAF">
        <w:rPr>
          <w:rFonts w:eastAsia="Times New Roman"/>
          <w:szCs w:val="24"/>
        </w:rPr>
        <w:t xml:space="preserve"> Φέρει τη σφραγίδα συνέχισης της λεηλασίας του λαϊκού εισοδήματος</w:t>
      </w:r>
      <w:r>
        <w:rPr>
          <w:rFonts w:eastAsia="Times New Roman"/>
          <w:szCs w:val="24"/>
        </w:rPr>
        <w:t>,</w:t>
      </w:r>
      <w:r w:rsidRPr="008D5FAF">
        <w:rPr>
          <w:rFonts w:eastAsia="Times New Roman"/>
          <w:szCs w:val="24"/>
        </w:rPr>
        <w:t xml:space="preserve"> το</w:t>
      </w:r>
      <w:r>
        <w:rPr>
          <w:rFonts w:eastAsia="Times New Roman"/>
          <w:szCs w:val="24"/>
        </w:rPr>
        <w:t>υ σφαγιασμού</w:t>
      </w:r>
      <w:r w:rsidRPr="008D5FAF">
        <w:rPr>
          <w:rFonts w:eastAsia="Times New Roman"/>
          <w:szCs w:val="24"/>
        </w:rPr>
        <w:t xml:space="preserve"> των κοινωνικών δαπανών</w:t>
      </w:r>
      <w:r>
        <w:rPr>
          <w:rFonts w:eastAsia="Times New Roman"/>
          <w:szCs w:val="24"/>
        </w:rPr>
        <w:t>,</w:t>
      </w:r>
      <w:r w:rsidRPr="008D5FAF">
        <w:rPr>
          <w:rFonts w:eastAsia="Times New Roman"/>
          <w:szCs w:val="24"/>
        </w:rPr>
        <w:t xml:space="preserve"> αλλά και ενίσχυσης των επιχειρηματικών ομίλων</w:t>
      </w:r>
      <w:r>
        <w:rPr>
          <w:rFonts w:eastAsia="Times New Roman"/>
          <w:szCs w:val="24"/>
        </w:rPr>
        <w:t>.</w:t>
      </w:r>
      <w:r w:rsidRPr="008D5FAF">
        <w:rPr>
          <w:rFonts w:eastAsia="Times New Roman"/>
          <w:szCs w:val="24"/>
        </w:rPr>
        <w:t xml:space="preserve"> </w:t>
      </w:r>
      <w:r w:rsidRPr="008D5FAF">
        <w:rPr>
          <w:rFonts w:eastAsia="Times New Roman"/>
          <w:szCs w:val="24"/>
        </w:rPr>
        <w:t xml:space="preserve">Αποτελεί </w:t>
      </w:r>
      <w:r w:rsidRPr="008D5FAF">
        <w:rPr>
          <w:rFonts w:eastAsia="Times New Roman"/>
          <w:szCs w:val="24"/>
        </w:rPr>
        <w:lastRenderedPageBreak/>
        <w:t>μία ακόμα απόδειξη που επιβεβαιώνει ότι οι σύγχρονες εργατικές λαϊκές ανάγκες δεν χωράνε στα στενά όρια της καπιταλιστικής κερδοφορίας και της ανάπτυξης για λογαριασμό του κεφαλαίου</w:t>
      </w:r>
      <w:r>
        <w:rPr>
          <w:rFonts w:eastAsia="Times New Roman"/>
          <w:szCs w:val="24"/>
        </w:rPr>
        <w:t>.</w:t>
      </w:r>
      <w:r w:rsidRPr="008D5FAF">
        <w:rPr>
          <w:rFonts w:eastAsia="Times New Roman"/>
          <w:szCs w:val="24"/>
        </w:rPr>
        <w:t xml:space="preserve"> </w:t>
      </w:r>
    </w:p>
    <w:p w14:paraId="49924439" w14:textId="77777777" w:rsidR="00BA2908" w:rsidRDefault="00D473A4">
      <w:pPr>
        <w:spacing w:after="0" w:line="600" w:lineRule="auto"/>
        <w:ind w:firstLine="720"/>
        <w:jc w:val="both"/>
        <w:rPr>
          <w:rFonts w:eastAsia="Times New Roman"/>
          <w:szCs w:val="24"/>
        </w:rPr>
      </w:pPr>
      <w:r w:rsidRPr="008D5FAF">
        <w:rPr>
          <w:rFonts w:eastAsia="Times New Roman"/>
          <w:szCs w:val="24"/>
        </w:rPr>
        <w:t>Και ακριβώς αυτή η κατεύθυνση</w:t>
      </w:r>
      <w:r>
        <w:rPr>
          <w:rFonts w:eastAsia="Times New Roman"/>
          <w:szCs w:val="24"/>
        </w:rPr>
        <w:t>,</w:t>
      </w:r>
      <w:r w:rsidRPr="008D5FAF">
        <w:rPr>
          <w:rFonts w:eastAsia="Times New Roman"/>
          <w:szCs w:val="24"/>
        </w:rPr>
        <w:t xml:space="preserve"> μέσω του </w:t>
      </w:r>
      <w:r>
        <w:rPr>
          <w:rFonts w:eastAsia="Times New Roman"/>
          <w:szCs w:val="24"/>
        </w:rPr>
        <w:t>π</w:t>
      </w:r>
      <w:r w:rsidRPr="008D5FAF">
        <w:rPr>
          <w:rFonts w:eastAsia="Times New Roman"/>
          <w:szCs w:val="24"/>
        </w:rPr>
        <w:t>ροϋπολογισμού</w:t>
      </w:r>
      <w:r>
        <w:rPr>
          <w:rFonts w:eastAsia="Times New Roman"/>
          <w:szCs w:val="24"/>
        </w:rPr>
        <w:t>,</w:t>
      </w:r>
      <w:r w:rsidRPr="008D5FAF">
        <w:rPr>
          <w:rFonts w:eastAsia="Times New Roman"/>
          <w:szCs w:val="24"/>
        </w:rPr>
        <w:t xml:space="preserve"> σηματοδ</w:t>
      </w:r>
      <w:r w:rsidRPr="008D5FAF">
        <w:rPr>
          <w:rFonts w:eastAsia="Times New Roman"/>
          <w:szCs w:val="24"/>
        </w:rPr>
        <w:t>οτεί πως η επιδείνωση των όρων παροχής</w:t>
      </w:r>
      <w:r>
        <w:rPr>
          <w:rFonts w:eastAsia="Times New Roman"/>
          <w:szCs w:val="24"/>
        </w:rPr>
        <w:t>,</w:t>
      </w:r>
      <w:r w:rsidRPr="008D5FAF">
        <w:rPr>
          <w:rFonts w:eastAsia="Times New Roman"/>
          <w:szCs w:val="24"/>
        </w:rPr>
        <w:t xml:space="preserve"> πρόληψης</w:t>
      </w:r>
      <w:r>
        <w:rPr>
          <w:rFonts w:eastAsia="Times New Roman"/>
          <w:szCs w:val="24"/>
        </w:rPr>
        <w:t>,</w:t>
      </w:r>
      <w:r w:rsidRPr="008D5FAF">
        <w:rPr>
          <w:rFonts w:eastAsia="Times New Roman"/>
          <w:szCs w:val="24"/>
        </w:rPr>
        <w:t xml:space="preserve"> θεραπείας και ιατροφαρμακευτικής περίθαλψης του </w:t>
      </w:r>
      <w:r>
        <w:rPr>
          <w:rFonts w:eastAsia="Times New Roman"/>
          <w:szCs w:val="24"/>
        </w:rPr>
        <w:t xml:space="preserve">λαού </w:t>
      </w:r>
      <w:r w:rsidRPr="008D5FAF">
        <w:rPr>
          <w:rFonts w:eastAsia="Times New Roman"/>
          <w:szCs w:val="24"/>
        </w:rPr>
        <w:t>όχι μόνο δεν είναι προσωρινή</w:t>
      </w:r>
      <w:r>
        <w:rPr>
          <w:rFonts w:eastAsia="Times New Roman"/>
          <w:szCs w:val="24"/>
        </w:rPr>
        <w:t>,</w:t>
      </w:r>
      <w:r w:rsidRPr="008D5FAF">
        <w:rPr>
          <w:rFonts w:eastAsia="Times New Roman"/>
          <w:szCs w:val="24"/>
        </w:rPr>
        <w:t xml:space="preserve"> αλλά έχει μόνιμο χαρακτήρα</w:t>
      </w:r>
      <w:r>
        <w:rPr>
          <w:rFonts w:eastAsia="Times New Roman"/>
          <w:szCs w:val="24"/>
        </w:rPr>
        <w:t>.</w:t>
      </w:r>
      <w:r w:rsidRPr="008D5FAF">
        <w:rPr>
          <w:rFonts w:eastAsia="Times New Roman"/>
          <w:szCs w:val="24"/>
        </w:rPr>
        <w:t xml:space="preserve"> </w:t>
      </w:r>
    </w:p>
    <w:p w14:paraId="4992443A" w14:textId="77777777" w:rsidR="00BA2908" w:rsidRDefault="00D473A4">
      <w:pPr>
        <w:spacing w:after="0" w:line="600" w:lineRule="auto"/>
        <w:ind w:firstLine="720"/>
        <w:jc w:val="both"/>
        <w:rPr>
          <w:rFonts w:eastAsia="Times New Roman"/>
          <w:szCs w:val="24"/>
        </w:rPr>
      </w:pPr>
      <w:r w:rsidRPr="008D5FAF">
        <w:rPr>
          <w:rFonts w:eastAsia="Times New Roman"/>
          <w:szCs w:val="24"/>
        </w:rPr>
        <w:t>Έτσι η καθαρή έξοδος της Ελλάδας από τα προγράμματα οικονομικής προσαρμογής</w:t>
      </w:r>
      <w:r>
        <w:rPr>
          <w:rFonts w:eastAsia="Times New Roman"/>
          <w:szCs w:val="24"/>
        </w:rPr>
        <w:t>,</w:t>
      </w:r>
      <w:r w:rsidRPr="008D5FAF">
        <w:rPr>
          <w:rFonts w:eastAsia="Times New Roman"/>
          <w:szCs w:val="24"/>
        </w:rPr>
        <w:t xml:space="preserve"> που συνδέεται με </w:t>
      </w:r>
      <w:r w:rsidRPr="008D5FAF">
        <w:rPr>
          <w:rFonts w:eastAsia="Times New Roman"/>
          <w:szCs w:val="24"/>
        </w:rPr>
        <w:t xml:space="preserve">μεταρρυθμίσεις και διαρθρωτικά μέτρα που έχουν ήδη </w:t>
      </w:r>
      <w:r>
        <w:rPr>
          <w:rFonts w:eastAsia="Times New Roman"/>
          <w:szCs w:val="24"/>
        </w:rPr>
        <w:t>υιοθετηθεί,</w:t>
      </w:r>
      <w:r w:rsidRPr="008D5FAF">
        <w:rPr>
          <w:rFonts w:eastAsia="Times New Roman"/>
          <w:szCs w:val="24"/>
        </w:rPr>
        <w:t xml:space="preserve"> όπως αναφέρεται στην εισηγητική έκθεση του </w:t>
      </w:r>
      <w:r>
        <w:rPr>
          <w:rFonts w:eastAsia="Times New Roman"/>
          <w:szCs w:val="24"/>
        </w:rPr>
        <w:t>π</w:t>
      </w:r>
      <w:r w:rsidRPr="008D5FAF">
        <w:rPr>
          <w:rFonts w:eastAsia="Times New Roman"/>
          <w:szCs w:val="24"/>
        </w:rPr>
        <w:t>ροϋπολογισμού</w:t>
      </w:r>
      <w:r>
        <w:rPr>
          <w:rFonts w:eastAsia="Times New Roman"/>
          <w:szCs w:val="24"/>
        </w:rPr>
        <w:t>,</w:t>
      </w:r>
      <w:r w:rsidRPr="008D5FAF">
        <w:rPr>
          <w:rFonts w:eastAsia="Times New Roman"/>
          <w:szCs w:val="24"/>
        </w:rPr>
        <w:t xml:space="preserve"> </w:t>
      </w:r>
      <w:r>
        <w:rPr>
          <w:rFonts w:eastAsia="Times New Roman"/>
          <w:szCs w:val="24"/>
        </w:rPr>
        <w:t xml:space="preserve">στον τομέα της υγείας αφορούν: </w:t>
      </w:r>
    </w:p>
    <w:p w14:paraId="4992443B" w14:textId="77777777" w:rsidR="00BA2908" w:rsidRDefault="00D473A4">
      <w:pPr>
        <w:spacing w:after="0" w:line="600" w:lineRule="auto"/>
        <w:ind w:firstLine="720"/>
        <w:jc w:val="both"/>
        <w:rPr>
          <w:rFonts w:eastAsia="Times New Roman"/>
          <w:szCs w:val="24"/>
        </w:rPr>
      </w:pPr>
      <w:r>
        <w:rPr>
          <w:rFonts w:eastAsia="Times New Roman"/>
          <w:szCs w:val="24"/>
        </w:rPr>
        <w:t xml:space="preserve">Πρώτον, </w:t>
      </w:r>
      <w:r>
        <w:rPr>
          <w:rFonts w:eastAsia="Times New Roman"/>
          <w:szCs w:val="24"/>
        </w:rPr>
        <w:t>σ</w:t>
      </w:r>
      <w:r>
        <w:rPr>
          <w:rFonts w:eastAsia="Times New Roman"/>
          <w:szCs w:val="24"/>
        </w:rPr>
        <w:t>τη</w:t>
      </w:r>
      <w:r w:rsidRPr="008D5FAF">
        <w:rPr>
          <w:rFonts w:eastAsia="Times New Roman"/>
          <w:szCs w:val="24"/>
        </w:rPr>
        <w:t xml:space="preserve"> συνέχιση ανατροπής των εργασιακών σχέσεων με</w:t>
      </w:r>
      <w:r>
        <w:rPr>
          <w:rFonts w:eastAsia="Times New Roman"/>
          <w:szCs w:val="24"/>
        </w:rPr>
        <w:t xml:space="preserve"> τη διατήρηση και ενίσχυση των κακοπληρω</w:t>
      </w:r>
      <w:r w:rsidRPr="008D5FAF">
        <w:rPr>
          <w:rFonts w:eastAsia="Times New Roman"/>
          <w:szCs w:val="24"/>
        </w:rPr>
        <w:t xml:space="preserve">μένων </w:t>
      </w:r>
      <w:r w:rsidRPr="008D5FAF">
        <w:rPr>
          <w:rFonts w:eastAsia="Times New Roman"/>
          <w:szCs w:val="24"/>
        </w:rPr>
        <w:t>και πρόσκαιρων ευέλικτων μορφών εργασίας και ό</w:t>
      </w:r>
      <w:r>
        <w:rPr>
          <w:rFonts w:eastAsia="Times New Roman"/>
          <w:szCs w:val="24"/>
        </w:rPr>
        <w:t>χ</w:t>
      </w:r>
      <w:r w:rsidRPr="008D5FAF">
        <w:rPr>
          <w:rFonts w:eastAsia="Times New Roman"/>
          <w:szCs w:val="24"/>
        </w:rPr>
        <w:t xml:space="preserve">ι </w:t>
      </w:r>
      <w:r>
        <w:rPr>
          <w:rFonts w:eastAsia="Times New Roman"/>
          <w:szCs w:val="24"/>
        </w:rPr>
        <w:t>τη σταθερή και μόνιμη</w:t>
      </w:r>
      <w:r w:rsidRPr="008D5FAF">
        <w:rPr>
          <w:rFonts w:eastAsia="Times New Roman"/>
          <w:szCs w:val="24"/>
        </w:rPr>
        <w:t xml:space="preserve"> εργασία</w:t>
      </w:r>
      <w:r>
        <w:rPr>
          <w:rFonts w:eastAsia="Times New Roman"/>
          <w:szCs w:val="24"/>
        </w:rPr>
        <w:t>.</w:t>
      </w:r>
      <w:r w:rsidRPr="008D5FAF">
        <w:rPr>
          <w:rFonts w:eastAsia="Times New Roman"/>
          <w:szCs w:val="24"/>
        </w:rPr>
        <w:t xml:space="preserve"> Ακόμα και η εφαρμογή</w:t>
      </w:r>
      <w:r>
        <w:rPr>
          <w:rFonts w:eastAsia="Times New Roman"/>
          <w:szCs w:val="24"/>
        </w:rPr>
        <w:t xml:space="preserve"> στις προσλήψεις της αναλογίας «ένα</w:t>
      </w:r>
      <w:r w:rsidRPr="008D5FAF">
        <w:rPr>
          <w:rFonts w:eastAsia="Times New Roman"/>
          <w:szCs w:val="24"/>
        </w:rPr>
        <w:t xml:space="preserve"> προς </w:t>
      </w:r>
      <w:r>
        <w:rPr>
          <w:rFonts w:eastAsia="Times New Roman"/>
          <w:szCs w:val="24"/>
        </w:rPr>
        <w:t xml:space="preserve">ένα» </w:t>
      </w:r>
      <w:r w:rsidRPr="008D5FAF">
        <w:rPr>
          <w:rFonts w:eastAsia="Times New Roman"/>
          <w:szCs w:val="24"/>
        </w:rPr>
        <w:t>για</w:t>
      </w:r>
      <w:r>
        <w:rPr>
          <w:rFonts w:eastAsia="Times New Roman"/>
          <w:szCs w:val="24"/>
        </w:rPr>
        <w:t xml:space="preserve"> την υγεία και την πρόνοια, την π</w:t>
      </w:r>
      <w:r w:rsidRPr="008D5FAF">
        <w:rPr>
          <w:rFonts w:eastAsia="Times New Roman"/>
          <w:szCs w:val="24"/>
        </w:rPr>
        <w:t>ρωτοβάθμια φροντίδα υγείας</w:t>
      </w:r>
      <w:r>
        <w:rPr>
          <w:rFonts w:eastAsia="Times New Roman"/>
          <w:szCs w:val="24"/>
        </w:rPr>
        <w:t>,</w:t>
      </w:r>
      <w:r w:rsidRPr="008D5FAF">
        <w:rPr>
          <w:rFonts w:eastAsia="Times New Roman"/>
          <w:szCs w:val="24"/>
        </w:rPr>
        <w:t xml:space="preserve"> </w:t>
      </w:r>
      <w:r>
        <w:rPr>
          <w:rFonts w:eastAsia="Times New Roman"/>
          <w:szCs w:val="24"/>
        </w:rPr>
        <w:t>σημαίνει τη</w:t>
      </w:r>
      <w:r w:rsidRPr="008D5FAF">
        <w:rPr>
          <w:rFonts w:eastAsia="Times New Roman"/>
          <w:szCs w:val="24"/>
        </w:rPr>
        <w:t xml:space="preserve"> διατήρηση και </w:t>
      </w:r>
      <w:r>
        <w:rPr>
          <w:rFonts w:eastAsia="Times New Roman"/>
          <w:szCs w:val="24"/>
        </w:rPr>
        <w:t>χειροτέρευση της σημ</w:t>
      </w:r>
      <w:r>
        <w:rPr>
          <w:rFonts w:eastAsia="Times New Roman"/>
          <w:szCs w:val="24"/>
        </w:rPr>
        <w:t xml:space="preserve">ερινής άθλιας κατάστασης, </w:t>
      </w:r>
      <w:r w:rsidRPr="008D5FAF">
        <w:rPr>
          <w:rFonts w:eastAsia="Times New Roman"/>
          <w:szCs w:val="24"/>
        </w:rPr>
        <w:t>με τις τεράστιες ελλείψεις σε προσωπικό</w:t>
      </w:r>
      <w:r>
        <w:rPr>
          <w:rFonts w:eastAsia="Times New Roman"/>
          <w:szCs w:val="24"/>
        </w:rPr>
        <w:t xml:space="preserve"> ε</w:t>
      </w:r>
      <w:r w:rsidRPr="008D5FAF">
        <w:rPr>
          <w:rFonts w:eastAsia="Times New Roman"/>
          <w:szCs w:val="24"/>
        </w:rPr>
        <w:t xml:space="preserve">νώ δεν είναι τυχαίο ότι στον </w:t>
      </w:r>
      <w:r>
        <w:rPr>
          <w:rFonts w:eastAsia="Times New Roman"/>
          <w:szCs w:val="24"/>
        </w:rPr>
        <w:t>π</w:t>
      </w:r>
      <w:r w:rsidRPr="008D5FAF">
        <w:rPr>
          <w:rFonts w:eastAsia="Times New Roman"/>
          <w:szCs w:val="24"/>
        </w:rPr>
        <w:t>ροϋπολογισμό δεν προβλέπ</w:t>
      </w:r>
      <w:r>
        <w:rPr>
          <w:rFonts w:eastAsia="Times New Roman"/>
          <w:szCs w:val="24"/>
        </w:rPr>
        <w:t>ον</w:t>
      </w:r>
      <w:r w:rsidRPr="008D5FAF">
        <w:rPr>
          <w:rFonts w:eastAsia="Times New Roman"/>
          <w:szCs w:val="24"/>
        </w:rPr>
        <w:t>ται κονδύλι</w:t>
      </w:r>
      <w:r>
        <w:rPr>
          <w:rFonts w:eastAsia="Times New Roman"/>
          <w:szCs w:val="24"/>
        </w:rPr>
        <w:t>α</w:t>
      </w:r>
      <w:r w:rsidRPr="008D5FAF">
        <w:rPr>
          <w:rFonts w:eastAsia="Times New Roman"/>
          <w:szCs w:val="24"/>
        </w:rPr>
        <w:t xml:space="preserve"> για νέες προσλήψεις</w:t>
      </w:r>
      <w:r>
        <w:rPr>
          <w:rFonts w:eastAsia="Times New Roman"/>
          <w:szCs w:val="24"/>
        </w:rPr>
        <w:t>.</w:t>
      </w:r>
      <w:r w:rsidRPr="008D5FAF">
        <w:rPr>
          <w:rFonts w:eastAsia="Times New Roman"/>
          <w:szCs w:val="24"/>
        </w:rPr>
        <w:t xml:space="preserve"> </w:t>
      </w:r>
    </w:p>
    <w:p w14:paraId="4992443C" w14:textId="77777777" w:rsidR="00BA2908" w:rsidRDefault="00D473A4">
      <w:pPr>
        <w:spacing w:after="0" w:line="600" w:lineRule="auto"/>
        <w:ind w:firstLine="720"/>
        <w:jc w:val="both"/>
        <w:rPr>
          <w:rFonts w:eastAsia="Times New Roman"/>
          <w:szCs w:val="24"/>
        </w:rPr>
      </w:pPr>
      <w:r>
        <w:rPr>
          <w:rFonts w:eastAsia="Times New Roman"/>
          <w:szCs w:val="24"/>
        </w:rPr>
        <w:lastRenderedPageBreak/>
        <w:t xml:space="preserve">Δεύτερον, </w:t>
      </w:r>
      <w:r>
        <w:rPr>
          <w:rFonts w:eastAsia="Times New Roman"/>
          <w:szCs w:val="24"/>
        </w:rPr>
        <w:t>σ</w:t>
      </w:r>
      <w:r>
        <w:rPr>
          <w:rFonts w:eastAsia="Times New Roman"/>
          <w:szCs w:val="24"/>
        </w:rPr>
        <w:t xml:space="preserve">τη </w:t>
      </w:r>
      <w:r w:rsidRPr="008D5FAF">
        <w:rPr>
          <w:rFonts w:eastAsia="Times New Roman"/>
          <w:szCs w:val="24"/>
        </w:rPr>
        <w:t xml:space="preserve">συνέχιση λειτουργίας των δημόσιων νοσοκομείων με ίδια έσοδα και με </w:t>
      </w:r>
      <w:r w:rsidRPr="008D5FAF">
        <w:rPr>
          <w:rFonts w:eastAsia="Times New Roman"/>
          <w:szCs w:val="24"/>
        </w:rPr>
        <w:t>ιδιωτικοοικονομικά κριτήρια</w:t>
      </w:r>
      <w:r>
        <w:rPr>
          <w:rFonts w:eastAsia="Times New Roman"/>
          <w:szCs w:val="24"/>
        </w:rPr>
        <w:t>,</w:t>
      </w:r>
      <w:r w:rsidRPr="008D5FAF">
        <w:rPr>
          <w:rFonts w:eastAsia="Times New Roman"/>
          <w:szCs w:val="24"/>
        </w:rPr>
        <w:t xml:space="preserve"> δηλαδή ως επιχειρήσεις</w:t>
      </w:r>
      <w:r>
        <w:rPr>
          <w:rFonts w:eastAsia="Times New Roman"/>
          <w:szCs w:val="24"/>
        </w:rPr>
        <w:t>,</w:t>
      </w:r>
      <w:r w:rsidRPr="008D5FAF">
        <w:rPr>
          <w:rFonts w:eastAsia="Times New Roman"/>
          <w:szCs w:val="24"/>
        </w:rPr>
        <w:t xml:space="preserve"> και τις ιδιωτικές ε</w:t>
      </w:r>
      <w:r>
        <w:rPr>
          <w:rFonts w:eastAsia="Times New Roman"/>
          <w:szCs w:val="24"/>
        </w:rPr>
        <w:t xml:space="preserve">ταιρείες να αλωνίζουν στο χώρο. </w:t>
      </w:r>
    </w:p>
    <w:p w14:paraId="4992443D" w14:textId="77777777" w:rsidR="00BA2908" w:rsidRDefault="00D473A4">
      <w:pPr>
        <w:spacing w:after="0" w:line="600" w:lineRule="auto"/>
        <w:ind w:firstLine="720"/>
        <w:jc w:val="both"/>
        <w:rPr>
          <w:rFonts w:eastAsia="Times New Roman"/>
          <w:szCs w:val="24"/>
        </w:rPr>
      </w:pPr>
      <w:r>
        <w:rPr>
          <w:rFonts w:eastAsia="Times New Roman"/>
          <w:szCs w:val="24"/>
        </w:rPr>
        <w:t xml:space="preserve">Τρίτον, </w:t>
      </w:r>
      <w:r>
        <w:rPr>
          <w:rFonts w:eastAsia="Times New Roman"/>
          <w:szCs w:val="24"/>
        </w:rPr>
        <w:t>σ</w:t>
      </w:r>
      <w:r>
        <w:rPr>
          <w:rFonts w:eastAsia="Times New Roman"/>
          <w:szCs w:val="24"/>
        </w:rPr>
        <w:t>τη συνέχιση του πλαφόν στα φάρμακα</w:t>
      </w:r>
      <w:r w:rsidRPr="008D5FAF">
        <w:rPr>
          <w:rFonts w:eastAsia="Times New Roman"/>
          <w:szCs w:val="24"/>
        </w:rPr>
        <w:t xml:space="preserve"> και στις διαγνωστικές εξετάσεις</w:t>
      </w:r>
      <w:r>
        <w:rPr>
          <w:rFonts w:eastAsia="Times New Roman"/>
          <w:szCs w:val="24"/>
        </w:rPr>
        <w:t xml:space="preserve">. </w:t>
      </w:r>
    </w:p>
    <w:p w14:paraId="4992443E" w14:textId="77777777" w:rsidR="00BA2908" w:rsidRDefault="00D473A4">
      <w:pPr>
        <w:spacing w:after="0" w:line="600" w:lineRule="auto"/>
        <w:ind w:firstLine="720"/>
        <w:jc w:val="both"/>
        <w:rPr>
          <w:rFonts w:eastAsia="Times New Roman"/>
          <w:szCs w:val="24"/>
        </w:rPr>
      </w:pPr>
      <w:r>
        <w:rPr>
          <w:rFonts w:eastAsia="Times New Roman"/>
          <w:szCs w:val="24"/>
        </w:rPr>
        <w:t xml:space="preserve">Τέταρτον, </w:t>
      </w:r>
      <w:r>
        <w:rPr>
          <w:rFonts w:eastAsia="Times New Roman"/>
          <w:szCs w:val="24"/>
        </w:rPr>
        <w:t>σ</w:t>
      </w:r>
      <w:r>
        <w:rPr>
          <w:rFonts w:eastAsia="Times New Roman"/>
          <w:szCs w:val="24"/>
        </w:rPr>
        <w:t xml:space="preserve">τη </w:t>
      </w:r>
      <w:r w:rsidRPr="008D5FAF">
        <w:rPr>
          <w:rFonts w:eastAsia="Times New Roman"/>
          <w:szCs w:val="24"/>
        </w:rPr>
        <w:t>συνέχιση της δραστικής μείωσης των κρατ</w:t>
      </w:r>
      <w:r>
        <w:rPr>
          <w:rFonts w:eastAsia="Times New Roman"/>
          <w:szCs w:val="24"/>
        </w:rPr>
        <w:t xml:space="preserve">ικών δαπανών. </w:t>
      </w:r>
      <w:r w:rsidRPr="008D5FAF">
        <w:rPr>
          <w:rFonts w:eastAsia="Times New Roman"/>
          <w:szCs w:val="24"/>
        </w:rPr>
        <w:t>Για πα</w:t>
      </w:r>
      <w:r w:rsidRPr="008D5FAF">
        <w:rPr>
          <w:rFonts w:eastAsia="Times New Roman"/>
          <w:szCs w:val="24"/>
        </w:rPr>
        <w:t>ράδειγμα</w:t>
      </w:r>
      <w:r>
        <w:rPr>
          <w:rFonts w:eastAsia="Times New Roman"/>
          <w:szCs w:val="24"/>
        </w:rPr>
        <w:t>, μειώνεται για το 20</w:t>
      </w:r>
      <w:r w:rsidRPr="008D5FAF">
        <w:rPr>
          <w:rFonts w:eastAsia="Times New Roman"/>
          <w:szCs w:val="24"/>
        </w:rPr>
        <w:t>19 η επιχορήγηση των νοσοκομείων κατά 65</w:t>
      </w:r>
      <w:r>
        <w:rPr>
          <w:rFonts w:eastAsia="Times New Roman"/>
          <w:szCs w:val="24"/>
        </w:rPr>
        <w:t>.000.000</w:t>
      </w:r>
      <w:r w:rsidRPr="008D5FAF">
        <w:rPr>
          <w:rFonts w:eastAsia="Times New Roman"/>
          <w:szCs w:val="24"/>
        </w:rPr>
        <w:t xml:space="preserve"> από τον </w:t>
      </w:r>
      <w:r>
        <w:rPr>
          <w:rFonts w:eastAsia="Times New Roman"/>
          <w:szCs w:val="24"/>
        </w:rPr>
        <w:t>κ</w:t>
      </w:r>
      <w:r w:rsidRPr="008D5FAF">
        <w:rPr>
          <w:rFonts w:eastAsia="Times New Roman"/>
          <w:szCs w:val="24"/>
        </w:rPr>
        <w:t xml:space="preserve">ρατικό </w:t>
      </w:r>
      <w:r>
        <w:rPr>
          <w:rFonts w:eastAsia="Times New Roman"/>
          <w:szCs w:val="24"/>
        </w:rPr>
        <w:t>π</w:t>
      </w:r>
      <w:r w:rsidRPr="008D5FAF">
        <w:rPr>
          <w:rFonts w:eastAsia="Times New Roman"/>
          <w:szCs w:val="24"/>
        </w:rPr>
        <w:t xml:space="preserve">ροϋπολογισμό </w:t>
      </w:r>
      <w:r>
        <w:rPr>
          <w:rFonts w:eastAsia="Times New Roman"/>
          <w:szCs w:val="24"/>
        </w:rPr>
        <w:t xml:space="preserve">και </w:t>
      </w:r>
      <w:proofErr w:type="spellStart"/>
      <w:r>
        <w:rPr>
          <w:rFonts w:eastAsia="Times New Roman"/>
          <w:szCs w:val="24"/>
        </w:rPr>
        <w:t>μετακυλίονται</w:t>
      </w:r>
      <w:proofErr w:type="spellEnd"/>
      <w:r>
        <w:rPr>
          <w:rFonts w:eastAsia="Times New Roman"/>
          <w:szCs w:val="24"/>
        </w:rPr>
        <w:t xml:space="preserve"> </w:t>
      </w:r>
      <w:r w:rsidRPr="008D5FAF">
        <w:rPr>
          <w:rFonts w:eastAsia="Times New Roman"/>
          <w:szCs w:val="24"/>
        </w:rPr>
        <w:t>όλα αυτά στους εργαζόμενους είτε έμμεσα</w:t>
      </w:r>
      <w:r>
        <w:rPr>
          <w:rFonts w:eastAsia="Times New Roman"/>
          <w:szCs w:val="24"/>
        </w:rPr>
        <w:t>,</w:t>
      </w:r>
      <w:r w:rsidRPr="008D5FAF">
        <w:rPr>
          <w:rFonts w:eastAsia="Times New Roman"/>
          <w:szCs w:val="24"/>
        </w:rPr>
        <w:t xml:space="preserve"> στα ασφαλιστικά ταμεία</w:t>
      </w:r>
      <w:r>
        <w:rPr>
          <w:rFonts w:eastAsia="Times New Roman"/>
          <w:szCs w:val="24"/>
        </w:rPr>
        <w:t>,</w:t>
      </w:r>
      <w:r w:rsidRPr="008D5FAF">
        <w:rPr>
          <w:rFonts w:eastAsia="Times New Roman"/>
          <w:szCs w:val="24"/>
        </w:rPr>
        <w:t xml:space="preserve"> είτε άμεσα</w:t>
      </w:r>
      <w:r>
        <w:rPr>
          <w:rFonts w:eastAsia="Times New Roman"/>
          <w:szCs w:val="24"/>
        </w:rPr>
        <w:t xml:space="preserve">, με απευθείας πληρωμές. </w:t>
      </w:r>
    </w:p>
    <w:p w14:paraId="4992443F"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t>Με βάση τα ανωτέρω</w:t>
      </w:r>
      <w:r>
        <w:rPr>
          <w:rFonts w:eastAsia="Times New Roman" w:cs="Times New Roman"/>
          <w:szCs w:val="24"/>
        </w:rPr>
        <w:t>,</w:t>
      </w:r>
      <w:r w:rsidRPr="009957D2">
        <w:rPr>
          <w:rFonts w:eastAsia="Times New Roman" w:cs="Times New Roman"/>
          <w:szCs w:val="24"/>
        </w:rPr>
        <w:t xml:space="preserve"> για παράδ</w:t>
      </w:r>
      <w:r w:rsidRPr="009957D2">
        <w:rPr>
          <w:rFonts w:eastAsia="Times New Roman" w:cs="Times New Roman"/>
          <w:szCs w:val="24"/>
        </w:rPr>
        <w:t>ειγμα</w:t>
      </w:r>
      <w:r>
        <w:rPr>
          <w:rFonts w:eastAsia="Times New Roman" w:cs="Times New Roman"/>
          <w:szCs w:val="24"/>
        </w:rPr>
        <w:t>,</w:t>
      </w:r>
      <w:r w:rsidRPr="009957D2">
        <w:rPr>
          <w:rFonts w:eastAsia="Times New Roman" w:cs="Times New Roman"/>
          <w:szCs w:val="24"/>
        </w:rPr>
        <w:t xml:space="preserve"> κράτος και ασφαλιστικά ταμεία πληρώνουν για φάρμακα 57,7% λιγότερα</w:t>
      </w:r>
      <w:r>
        <w:rPr>
          <w:rFonts w:eastAsia="Times New Roman" w:cs="Times New Roman"/>
          <w:szCs w:val="24"/>
        </w:rPr>
        <w:t xml:space="preserve"> ε</w:t>
      </w:r>
      <w:r w:rsidRPr="009957D2">
        <w:rPr>
          <w:rFonts w:eastAsia="Times New Roman" w:cs="Times New Roman"/>
          <w:szCs w:val="24"/>
        </w:rPr>
        <w:t>νώ οι ασφαλισμένοι πληρώνουν κατά 43,1% περισσότερο σε σχέση με το 2009</w:t>
      </w:r>
      <w:r>
        <w:rPr>
          <w:rFonts w:eastAsia="Times New Roman" w:cs="Times New Roman"/>
          <w:szCs w:val="24"/>
        </w:rPr>
        <w:t>.</w:t>
      </w:r>
      <w:r w:rsidRPr="009957D2">
        <w:rPr>
          <w:rFonts w:eastAsia="Times New Roman" w:cs="Times New Roman"/>
          <w:szCs w:val="24"/>
        </w:rPr>
        <w:t xml:space="preserve"> Με τα στοιχεία του οκταμήνου το 2018</w:t>
      </w:r>
      <w:r>
        <w:rPr>
          <w:rFonts w:eastAsia="Times New Roman" w:cs="Times New Roman"/>
          <w:szCs w:val="24"/>
        </w:rPr>
        <w:t>,</w:t>
      </w:r>
      <w:r w:rsidRPr="009957D2">
        <w:rPr>
          <w:rFonts w:eastAsia="Times New Roman" w:cs="Times New Roman"/>
          <w:szCs w:val="24"/>
        </w:rPr>
        <w:t xml:space="preserve"> ο ΕΟΠΥΥ θα έπρεπε να πληρώσει 85% της δαπάνης για τα φάρμακα της θετικ</w:t>
      </w:r>
      <w:r w:rsidRPr="009957D2">
        <w:rPr>
          <w:rFonts w:eastAsia="Times New Roman" w:cs="Times New Roman"/>
          <w:szCs w:val="24"/>
        </w:rPr>
        <w:t>ής λίστας</w:t>
      </w:r>
      <w:r>
        <w:rPr>
          <w:rFonts w:eastAsia="Times New Roman" w:cs="Times New Roman"/>
          <w:szCs w:val="24"/>
        </w:rPr>
        <w:t>,</w:t>
      </w:r>
      <w:r w:rsidRPr="009957D2">
        <w:rPr>
          <w:rFonts w:eastAsia="Times New Roman" w:cs="Times New Roman"/>
          <w:szCs w:val="24"/>
        </w:rPr>
        <w:t xml:space="preserve"> αυτών που αποζημιώνει δηλαδή</w:t>
      </w:r>
      <w:r>
        <w:rPr>
          <w:rFonts w:eastAsia="Times New Roman" w:cs="Times New Roman"/>
          <w:szCs w:val="24"/>
        </w:rPr>
        <w:t>,</w:t>
      </w:r>
      <w:r w:rsidRPr="009957D2">
        <w:rPr>
          <w:rFonts w:eastAsia="Times New Roman" w:cs="Times New Roman"/>
          <w:szCs w:val="24"/>
        </w:rPr>
        <w:t xml:space="preserve"> και </w:t>
      </w:r>
      <w:r>
        <w:rPr>
          <w:rFonts w:eastAsia="Times New Roman" w:cs="Times New Roman"/>
          <w:szCs w:val="24"/>
        </w:rPr>
        <w:t>οι ασφαλισμένοι</w:t>
      </w:r>
      <w:r w:rsidRPr="009957D2">
        <w:rPr>
          <w:rFonts w:eastAsia="Times New Roman" w:cs="Times New Roman"/>
          <w:szCs w:val="24"/>
        </w:rPr>
        <w:t xml:space="preserve"> το 15%</w:t>
      </w:r>
      <w:r>
        <w:rPr>
          <w:rFonts w:eastAsia="Times New Roman" w:cs="Times New Roman"/>
          <w:szCs w:val="24"/>
        </w:rPr>
        <w:t>.</w:t>
      </w:r>
      <w:r w:rsidRPr="009957D2">
        <w:rPr>
          <w:rFonts w:eastAsia="Times New Roman" w:cs="Times New Roman"/>
          <w:szCs w:val="24"/>
        </w:rPr>
        <w:t xml:space="preserve"> Με </w:t>
      </w:r>
      <w:r>
        <w:rPr>
          <w:rFonts w:eastAsia="Times New Roman" w:cs="Times New Roman"/>
          <w:szCs w:val="24"/>
        </w:rPr>
        <w:t>τα κόλπα, όμως, της α</w:t>
      </w:r>
      <w:r w:rsidRPr="009957D2">
        <w:rPr>
          <w:rFonts w:eastAsia="Times New Roman" w:cs="Times New Roman"/>
          <w:szCs w:val="24"/>
        </w:rPr>
        <w:t xml:space="preserve">σφαλιστικής τιμής και του χαρατσιού του </w:t>
      </w:r>
      <w:r>
        <w:rPr>
          <w:rFonts w:eastAsia="Times New Roman" w:cs="Times New Roman"/>
          <w:szCs w:val="24"/>
        </w:rPr>
        <w:t>1</w:t>
      </w:r>
      <w:r w:rsidRPr="009957D2">
        <w:rPr>
          <w:rFonts w:eastAsia="Times New Roman" w:cs="Times New Roman"/>
          <w:szCs w:val="24"/>
        </w:rPr>
        <w:t xml:space="preserve"> </w:t>
      </w:r>
      <w:r w:rsidRPr="009957D2">
        <w:rPr>
          <w:rFonts w:eastAsia="Times New Roman" w:cs="Times New Roman"/>
          <w:szCs w:val="24"/>
        </w:rPr>
        <w:t>ευρώ ανά συνταγή</w:t>
      </w:r>
      <w:r>
        <w:rPr>
          <w:rFonts w:eastAsia="Times New Roman" w:cs="Times New Roman"/>
          <w:szCs w:val="24"/>
        </w:rPr>
        <w:t>,</w:t>
      </w:r>
      <w:r w:rsidRPr="009957D2">
        <w:rPr>
          <w:rFonts w:eastAsia="Times New Roman" w:cs="Times New Roman"/>
          <w:szCs w:val="24"/>
        </w:rPr>
        <w:t xml:space="preserve"> η αναλογία έφτασε στο 66% το κομμάτι που αφορά </w:t>
      </w:r>
      <w:r>
        <w:rPr>
          <w:rFonts w:eastAsia="Times New Roman" w:cs="Times New Roman"/>
          <w:szCs w:val="24"/>
        </w:rPr>
        <w:t>σ</w:t>
      </w:r>
      <w:r w:rsidRPr="009957D2">
        <w:rPr>
          <w:rFonts w:eastAsia="Times New Roman" w:cs="Times New Roman"/>
          <w:szCs w:val="24"/>
        </w:rPr>
        <w:t xml:space="preserve">την αποζημίωση του </w:t>
      </w:r>
      <w:r>
        <w:rPr>
          <w:rFonts w:eastAsia="Times New Roman" w:cs="Times New Roman"/>
          <w:szCs w:val="24"/>
        </w:rPr>
        <w:t xml:space="preserve">ΕΟΠΥΥ και </w:t>
      </w:r>
      <w:r w:rsidRPr="009957D2">
        <w:rPr>
          <w:rFonts w:eastAsia="Times New Roman" w:cs="Times New Roman"/>
          <w:szCs w:val="24"/>
        </w:rPr>
        <w:t>34% για τους ασθενείς</w:t>
      </w:r>
      <w:r>
        <w:rPr>
          <w:rFonts w:eastAsia="Times New Roman" w:cs="Times New Roman"/>
          <w:szCs w:val="24"/>
        </w:rPr>
        <w:t>.</w:t>
      </w:r>
    </w:p>
    <w:p w14:paraId="49924440"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lastRenderedPageBreak/>
        <w:t>Συγχρόνως</w:t>
      </w:r>
      <w:r>
        <w:rPr>
          <w:rFonts w:eastAsia="Times New Roman" w:cs="Times New Roman"/>
          <w:szCs w:val="24"/>
        </w:rPr>
        <w:t>,</w:t>
      </w:r>
      <w:r w:rsidRPr="009957D2">
        <w:rPr>
          <w:rFonts w:eastAsia="Times New Roman" w:cs="Times New Roman"/>
          <w:szCs w:val="24"/>
        </w:rPr>
        <w:t xml:space="preserve"> αυξάνονται οι πληρωμές στον ιδιωτικό τομέα για εξετάσεις και θεραπείες ενώ αυξάνονται περαιτέρω οι προληπτικές και θεραπευτικές πράξε</w:t>
      </w:r>
      <w:r>
        <w:rPr>
          <w:rFonts w:eastAsia="Times New Roman" w:cs="Times New Roman"/>
          <w:szCs w:val="24"/>
        </w:rPr>
        <w:t>ις που δεν καλύπτονται από τον κ</w:t>
      </w:r>
      <w:r w:rsidRPr="009957D2">
        <w:rPr>
          <w:rFonts w:eastAsia="Times New Roman" w:cs="Times New Roman"/>
          <w:szCs w:val="24"/>
        </w:rPr>
        <w:t>ρατικό προϋπολογισμό ή έχουμε την επιβολή συμμετοχής των ασθενών</w:t>
      </w:r>
      <w:r>
        <w:rPr>
          <w:rFonts w:eastAsia="Times New Roman" w:cs="Times New Roman"/>
          <w:szCs w:val="24"/>
        </w:rPr>
        <w:t>,</w:t>
      </w:r>
      <w:r w:rsidRPr="009957D2">
        <w:rPr>
          <w:rFonts w:eastAsia="Times New Roman" w:cs="Times New Roman"/>
          <w:szCs w:val="24"/>
        </w:rPr>
        <w:t xml:space="preserve"> όπως για παράδ</w:t>
      </w:r>
      <w:r w:rsidRPr="009957D2">
        <w:rPr>
          <w:rFonts w:eastAsia="Times New Roman" w:cs="Times New Roman"/>
          <w:szCs w:val="24"/>
        </w:rPr>
        <w:t>ειγμα</w:t>
      </w:r>
      <w:r>
        <w:rPr>
          <w:rFonts w:eastAsia="Times New Roman" w:cs="Times New Roman"/>
          <w:szCs w:val="24"/>
        </w:rPr>
        <w:t>,</w:t>
      </w:r>
      <w:r w:rsidRPr="009957D2">
        <w:rPr>
          <w:rFonts w:eastAsia="Times New Roman" w:cs="Times New Roman"/>
          <w:szCs w:val="24"/>
        </w:rPr>
        <w:t xml:space="preserve"> με το 10% στις φυσιοθεραπείες ή την ειδική αγωγή που αφορά </w:t>
      </w:r>
      <w:r>
        <w:rPr>
          <w:rFonts w:eastAsia="Times New Roman" w:cs="Times New Roman"/>
          <w:szCs w:val="24"/>
        </w:rPr>
        <w:t>σ</w:t>
      </w:r>
      <w:r w:rsidRPr="009957D2">
        <w:rPr>
          <w:rFonts w:eastAsia="Times New Roman" w:cs="Times New Roman"/>
          <w:szCs w:val="24"/>
        </w:rPr>
        <w:t xml:space="preserve">τις </w:t>
      </w:r>
      <w:proofErr w:type="spellStart"/>
      <w:r w:rsidRPr="009957D2">
        <w:rPr>
          <w:rFonts w:eastAsia="Times New Roman" w:cs="Times New Roman"/>
          <w:szCs w:val="24"/>
        </w:rPr>
        <w:t>λογοθεραπείες</w:t>
      </w:r>
      <w:proofErr w:type="spellEnd"/>
      <w:r w:rsidRPr="009957D2">
        <w:rPr>
          <w:rFonts w:eastAsia="Times New Roman" w:cs="Times New Roman"/>
          <w:szCs w:val="24"/>
        </w:rPr>
        <w:t xml:space="preserve"> και άλλα</w:t>
      </w:r>
      <w:r>
        <w:rPr>
          <w:rFonts w:eastAsia="Times New Roman" w:cs="Times New Roman"/>
          <w:szCs w:val="24"/>
        </w:rPr>
        <w:t>.</w:t>
      </w:r>
    </w:p>
    <w:p w14:paraId="49924441"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t>Αλήθεια</w:t>
      </w:r>
      <w:r>
        <w:rPr>
          <w:rFonts w:eastAsia="Times New Roman" w:cs="Times New Roman"/>
          <w:szCs w:val="24"/>
        </w:rPr>
        <w:t>,</w:t>
      </w:r>
      <w:r w:rsidRPr="009957D2">
        <w:rPr>
          <w:rFonts w:eastAsia="Times New Roman" w:cs="Times New Roman"/>
          <w:szCs w:val="24"/>
        </w:rPr>
        <w:t xml:space="preserve"> κόβετε την επιδότηση των </w:t>
      </w:r>
      <w:proofErr w:type="spellStart"/>
      <w:r>
        <w:rPr>
          <w:rFonts w:eastAsia="Times New Roman" w:cs="Times New Roman"/>
          <w:szCs w:val="24"/>
        </w:rPr>
        <w:t>αποζημειούμενων</w:t>
      </w:r>
      <w:proofErr w:type="spellEnd"/>
      <w:r>
        <w:rPr>
          <w:rFonts w:eastAsia="Times New Roman" w:cs="Times New Roman"/>
          <w:szCs w:val="24"/>
        </w:rPr>
        <w:t xml:space="preserve"> φαρμάκων όσων έ</w:t>
      </w:r>
      <w:r w:rsidRPr="009957D2">
        <w:rPr>
          <w:rFonts w:eastAsia="Times New Roman" w:cs="Times New Roman"/>
          <w:szCs w:val="24"/>
        </w:rPr>
        <w:t>παιρναν το ΕΚΑΣ</w:t>
      </w:r>
      <w:r>
        <w:rPr>
          <w:rFonts w:eastAsia="Times New Roman" w:cs="Times New Roman"/>
          <w:szCs w:val="24"/>
        </w:rPr>
        <w:t>,</w:t>
      </w:r>
      <w:r w:rsidRPr="009957D2">
        <w:rPr>
          <w:rFonts w:eastAsia="Times New Roman" w:cs="Times New Roman"/>
          <w:szCs w:val="24"/>
        </w:rPr>
        <w:t xml:space="preserve"> το οποίο κόβεται και αυτό μέσα στο </w:t>
      </w:r>
      <w:r>
        <w:rPr>
          <w:rFonts w:eastAsia="Times New Roman" w:cs="Times New Roman"/>
          <w:szCs w:val="24"/>
        </w:rPr>
        <w:t>20</w:t>
      </w:r>
      <w:r w:rsidRPr="009957D2">
        <w:rPr>
          <w:rFonts w:eastAsia="Times New Roman" w:cs="Times New Roman"/>
          <w:szCs w:val="24"/>
        </w:rPr>
        <w:t>19</w:t>
      </w:r>
      <w:r>
        <w:rPr>
          <w:rFonts w:eastAsia="Times New Roman" w:cs="Times New Roman"/>
          <w:szCs w:val="24"/>
        </w:rPr>
        <w:t>,</w:t>
      </w:r>
      <w:r w:rsidRPr="009957D2">
        <w:rPr>
          <w:rFonts w:eastAsia="Times New Roman" w:cs="Times New Roman"/>
          <w:szCs w:val="24"/>
        </w:rPr>
        <w:t xml:space="preserve"> το τελευταίο μέρος του</w:t>
      </w:r>
      <w:r>
        <w:rPr>
          <w:rFonts w:eastAsia="Times New Roman" w:cs="Times New Roman"/>
          <w:szCs w:val="24"/>
        </w:rPr>
        <w:t>.</w:t>
      </w:r>
      <w:r w:rsidRPr="009957D2">
        <w:rPr>
          <w:rFonts w:eastAsia="Times New Roman" w:cs="Times New Roman"/>
          <w:szCs w:val="24"/>
        </w:rPr>
        <w:t xml:space="preserve"> Καταργείται αυ</w:t>
      </w:r>
      <w:r w:rsidRPr="009957D2">
        <w:rPr>
          <w:rFonts w:eastAsia="Times New Roman" w:cs="Times New Roman"/>
          <w:szCs w:val="24"/>
        </w:rPr>
        <w:t>τό</w:t>
      </w:r>
      <w:r>
        <w:rPr>
          <w:rFonts w:eastAsia="Times New Roman" w:cs="Times New Roman"/>
          <w:szCs w:val="24"/>
        </w:rPr>
        <w:t>. Προβλέπεται ή δεν προβλέπεται</w:t>
      </w:r>
      <w:r w:rsidRPr="009957D2">
        <w:rPr>
          <w:rFonts w:eastAsia="Times New Roman" w:cs="Times New Roman"/>
          <w:szCs w:val="24"/>
        </w:rPr>
        <w:t xml:space="preserve"> στο </w:t>
      </w:r>
      <w:r w:rsidRPr="009957D2">
        <w:rPr>
          <w:rFonts w:eastAsia="Times New Roman" w:cs="Times New Roman"/>
          <w:szCs w:val="24"/>
        </w:rPr>
        <w:t>μ</w:t>
      </w:r>
      <w:r w:rsidRPr="009957D2">
        <w:rPr>
          <w:rFonts w:eastAsia="Times New Roman" w:cs="Times New Roman"/>
          <w:szCs w:val="24"/>
        </w:rPr>
        <w:t xml:space="preserve">εσοπρόθεσμο </w:t>
      </w:r>
      <w:r w:rsidRPr="009957D2">
        <w:rPr>
          <w:rFonts w:eastAsia="Times New Roman" w:cs="Times New Roman"/>
          <w:szCs w:val="24"/>
        </w:rPr>
        <w:t>π</w:t>
      </w:r>
      <w:r w:rsidRPr="009957D2">
        <w:rPr>
          <w:rFonts w:eastAsia="Times New Roman" w:cs="Times New Roman"/>
          <w:szCs w:val="24"/>
        </w:rPr>
        <w:t xml:space="preserve">ρόγραμμα η μη εφαρμογή </w:t>
      </w:r>
      <w:r>
        <w:rPr>
          <w:rFonts w:eastAsia="Times New Roman" w:cs="Times New Roman"/>
          <w:szCs w:val="24"/>
        </w:rPr>
        <w:t>-</w:t>
      </w:r>
      <w:r w:rsidRPr="009957D2">
        <w:rPr>
          <w:rFonts w:eastAsia="Times New Roman" w:cs="Times New Roman"/>
          <w:szCs w:val="24"/>
        </w:rPr>
        <w:t>αν θέλετε</w:t>
      </w:r>
      <w:r>
        <w:rPr>
          <w:rFonts w:eastAsia="Times New Roman" w:cs="Times New Roman"/>
          <w:szCs w:val="24"/>
        </w:rPr>
        <w:t>-</w:t>
      </w:r>
      <w:r w:rsidRPr="009957D2">
        <w:rPr>
          <w:rFonts w:eastAsia="Times New Roman" w:cs="Times New Roman"/>
          <w:szCs w:val="24"/>
        </w:rPr>
        <w:t xml:space="preserve"> της μηδενικής συμμετοχής</w:t>
      </w:r>
      <w:r>
        <w:rPr>
          <w:rFonts w:eastAsia="Times New Roman" w:cs="Times New Roman"/>
          <w:szCs w:val="24"/>
        </w:rPr>
        <w:t>;</w:t>
      </w:r>
      <w:r w:rsidRPr="009957D2">
        <w:rPr>
          <w:rFonts w:eastAsia="Times New Roman" w:cs="Times New Roman"/>
          <w:szCs w:val="24"/>
        </w:rPr>
        <w:t xml:space="preserve"> </w:t>
      </w:r>
      <w:r>
        <w:rPr>
          <w:rFonts w:eastAsia="Times New Roman" w:cs="Times New Roman"/>
          <w:szCs w:val="24"/>
        </w:rPr>
        <w:t xml:space="preserve">Έχουμε </w:t>
      </w:r>
      <w:r w:rsidRPr="009957D2">
        <w:rPr>
          <w:rFonts w:eastAsia="Times New Roman" w:cs="Times New Roman"/>
          <w:szCs w:val="24"/>
        </w:rPr>
        <w:t xml:space="preserve">240 εκατομμύρια </w:t>
      </w:r>
      <w:r>
        <w:rPr>
          <w:rFonts w:eastAsia="Times New Roman" w:cs="Times New Roman"/>
          <w:szCs w:val="24"/>
        </w:rPr>
        <w:t xml:space="preserve">κατ’ έτος </w:t>
      </w:r>
      <w:r w:rsidRPr="009957D2">
        <w:rPr>
          <w:rFonts w:eastAsia="Times New Roman" w:cs="Times New Roman"/>
          <w:szCs w:val="24"/>
        </w:rPr>
        <w:t xml:space="preserve">για την τετραετία </w:t>
      </w:r>
      <w:r>
        <w:rPr>
          <w:rFonts w:eastAsia="Times New Roman" w:cs="Times New Roman"/>
          <w:szCs w:val="24"/>
        </w:rPr>
        <w:t>20</w:t>
      </w:r>
      <w:r w:rsidRPr="009957D2">
        <w:rPr>
          <w:rFonts w:eastAsia="Times New Roman" w:cs="Times New Roman"/>
          <w:szCs w:val="24"/>
        </w:rPr>
        <w:t xml:space="preserve">19 έως και </w:t>
      </w:r>
      <w:r>
        <w:rPr>
          <w:rFonts w:eastAsia="Times New Roman" w:cs="Times New Roman"/>
          <w:szCs w:val="24"/>
        </w:rPr>
        <w:t>20</w:t>
      </w:r>
      <w:r w:rsidRPr="009957D2">
        <w:rPr>
          <w:rFonts w:eastAsia="Times New Roman" w:cs="Times New Roman"/>
          <w:szCs w:val="24"/>
        </w:rPr>
        <w:t>22</w:t>
      </w:r>
      <w:r>
        <w:rPr>
          <w:rFonts w:eastAsia="Times New Roman" w:cs="Times New Roman"/>
          <w:szCs w:val="24"/>
        </w:rPr>
        <w:t>.</w:t>
      </w:r>
      <w:r w:rsidRPr="009957D2">
        <w:rPr>
          <w:rFonts w:eastAsia="Times New Roman" w:cs="Times New Roman"/>
          <w:szCs w:val="24"/>
        </w:rPr>
        <w:t xml:space="preserve"> Ναι ή όχι</w:t>
      </w:r>
      <w:r>
        <w:rPr>
          <w:rFonts w:eastAsia="Times New Roman" w:cs="Times New Roman"/>
          <w:szCs w:val="24"/>
        </w:rPr>
        <w:t>;</w:t>
      </w:r>
      <w:r w:rsidRPr="009957D2">
        <w:rPr>
          <w:rFonts w:eastAsia="Times New Roman" w:cs="Times New Roman"/>
          <w:szCs w:val="24"/>
        </w:rPr>
        <w:t xml:space="preserve"> Και αυτά τα μέτρα</w:t>
      </w:r>
      <w:r>
        <w:rPr>
          <w:rFonts w:eastAsia="Times New Roman" w:cs="Times New Roman"/>
          <w:szCs w:val="24"/>
        </w:rPr>
        <w:t>,</w:t>
      </w:r>
      <w:r w:rsidRPr="009957D2">
        <w:rPr>
          <w:rFonts w:eastAsia="Times New Roman" w:cs="Times New Roman"/>
          <w:szCs w:val="24"/>
        </w:rPr>
        <w:t xml:space="preserve"> όπως και άλλα</w:t>
      </w:r>
      <w:r>
        <w:rPr>
          <w:rFonts w:eastAsia="Times New Roman" w:cs="Times New Roman"/>
          <w:szCs w:val="24"/>
        </w:rPr>
        <w:t>,</w:t>
      </w:r>
      <w:r w:rsidRPr="009957D2">
        <w:rPr>
          <w:rFonts w:eastAsia="Times New Roman" w:cs="Times New Roman"/>
          <w:szCs w:val="24"/>
        </w:rPr>
        <w:t xml:space="preserve"> αποτελούν στόχο της πολιτική</w:t>
      </w:r>
      <w:r w:rsidRPr="009957D2">
        <w:rPr>
          <w:rFonts w:eastAsia="Times New Roman" w:cs="Times New Roman"/>
          <w:szCs w:val="24"/>
        </w:rPr>
        <w:t>ς όλων των κυβερνήσεων</w:t>
      </w:r>
      <w:r>
        <w:rPr>
          <w:rFonts w:eastAsia="Times New Roman" w:cs="Times New Roman"/>
          <w:szCs w:val="24"/>
        </w:rPr>
        <w:t>, δ</w:t>
      </w:r>
      <w:r w:rsidRPr="009957D2">
        <w:rPr>
          <w:rFonts w:eastAsia="Times New Roman" w:cs="Times New Roman"/>
          <w:szCs w:val="24"/>
        </w:rPr>
        <w:t>ηλαδή ο περιορισμός της κρατικής χρηματοδότησης σε ένα βασικό πακέτο ελάχιστων παροχών</w:t>
      </w:r>
      <w:r>
        <w:rPr>
          <w:rFonts w:eastAsia="Times New Roman" w:cs="Times New Roman"/>
          <w:szCs w:val="24"/>
        </w:rPr>
        <w:t>,</w:t>
      </w:r>
      <w:r w:rsidRPr="009957D2">
        <w:rPr>
          <w:rFonts w:eastAsia="Times New Roman" w:cs="Times New Roman"/>
          <w:szCs w:val="24"/>
        </w:rPr>
        <w:t xml:space="preserve"> </w:t>
      </w:r>
      <w:proofErr w:type="spellStart"/>
      <w:r w:rsidRPr="009957D2">
        <w:rPr>
          <w:rFonts w:eastAsia="Times New Roman" w:cs="Times New Roman"/>
          <w:szCs w:val="24"/>
        </w:rPr>
        <w:t>αναντίστοιχο</w:t>
      </w:r>
      <w:proofErr w:type="spellEnd"/>
      <w:r w:rsidRPr="009957D2">
        <w:rPr>
          <w:rFonts w:eastAsia="Times New Roman" w:cs="Times New Roman"/>
          <w:szCs w:val="24"/>
        </w:rPr>
        <w:t xml:space="preserve"> των πραγματικών και σύγχρονων αναγκών του λαού</w:t>
      </w:r>
      <w:r>
        <w:rPr>
          <w:rFonts w:eastAsia="Times New Roman" w:cs="Times New Roman"/>
          <w:szCs w:val="24"/>
        </w:rPr>
        <w:t>,</w:t>
      </w:r>
      <w:r w:rsidRPr="009957D2">
        <w:rPr>
          <w:rFonts w:eastAsia="Times New Roman" w:cs="Times New Roman"/>
          <w:szCs w:val="24"/>
        </w:rPr>
        <w:t xml:space="preserve"> που θα</w:t>
      </w:r>
      <w:r>
        <w:rPr>
          <w:rFonts w:eastAsia="Times New Roman" w:cs="Times New Roman"/>
          <w:szCs w:val="24"/>
        </w:rPr>
        <w:t xml:space="preserve"> πρέπει να πληρώνει και να </w:t>
      </w:r>
      <w:proofErr w:type="spellStart"/>
      <w:r>
        <w:rPr>
          <w:rFonts w:eastAsia="Times New Roman" w:cs="Times New Roman"/>
          <w:szCs w:val="24"/>
        </w:rPr>
        <w:t>ξανα</w:t>
      </w:r>
      <w:r w:rsidRPr="009957D2">
        <w:rPr>
          <w:rFonts w:eastAsia="Times New Roman" w:cs="Times New Roman"/>
          <w:szCs w:val="24"/>
        </w:rPr>
        <w:t>πληρώνει</w:t>
      </w:r>
      <w:proofErr w:type="spellEnd"/>
      <w:r w:rsidRPr="009957D2">
        <w:rPr>
          <w:rFonts w:eastAsia="Times New Roman" w:cs="Times New Roman"/>
          <w:szCs w:val="24"/>
        </w:rPr>
        <w:t xml:space="preserve"> ενώ θα έπρεπε να τα απολαμβάνει δωρε</w:t>
      </w:r>
      <w:r w:rsidRPr="009957D2">
        <w:rPr>
          <w:rFonts w:eastAsia="Times New Roman" w:cs="Times New Roman"/>
          <w:szCs w:val="24"/>
        </w:rPr>
        <w:t>άν</w:t>
      </w:r>
      <w:r>
        <w:rPr>
          <w:rFonts w:eastAsia="Times New Roman" w:cs="Times New Roman"/>
          <w:szCs w:val="24"/>
        </w:rPr>
        <w:t>.</w:t>
      </w:r>
    </w:p>
    <w:p w14:paraId="49924442"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t xml:space="preserve">Ενδεικτικό αυτής της κατεύθυνσης αποτελούν τα ευρήματα της ΕΛΣΤΑΤ που αφορούν </w:t>
      </w:r>
      <w:r>
        <w:rPr>
          <w:rFonts w:eastAsia="Times New Roman" w:cs="Times New Roman"/>
          <w:szCs w:val="24"/>
        </w:rPr>
        <w:t>σ</w:t>
      </w:r>
      <w:r w:rsidRPr="009957D2">
        <w:rPr>
          <w:rFonts w:eastAsia="Times New Roman" w:cs="Times New Roman"/>
          <w:szCs w:val="24"/>
        </w:rPr>
        <w:t xml:space="preserve">τις δαπάνες υγείας των οικογενειακών προϋπολογισμών για το </w:t>
      </w:r>
      <w:r>
        <w:rPr>
          <w:rFonts w:eastAsia="Times New Roman" w:cs="Times New Roman"/>
          <w:szCs w:val="24"/>
        </w:rPr>
        <w:t>20</w:t>
      </w:r>
      <w:r w:rsidRPr="009957D2">
        <w:rPr>
          <w:rFonts w:eastAsia="Times New Roman" w:cs="Times New Roman"/>
          <w:szCs w:val="24"/>
        </w:rPr>
        <w:t xml:space="preserve">17 που έφτασαν το 7,3% με τη μέση μηνιαία δαπάνη να φτάνει </w:t>
      </w:r>
      <w:r>
        <w:rPr>
          <w:rFonts w:eastAsia="Times New Roman" w:cs="Times New Roman"/>
          <w:szCs w:val="24"/>
        </w:rPr>
        <w:t>τα 10</w:t>
      </w:r>
      <w:r w:rsidRPr="009957D2">
        <w:rPr>
          <w:rFonts w:eastAsia="Times New Roman" w:cs="Times New Roman"/>
          <w:szCs w:val="24"/>
        </w:rPr>
        <w:t>2,44 ευρώ</w:t>
      </w:r>
      <w:r>
        <w:rPr>
          <w:rFonts w:eastAsia="Times New Roman" w:cs="Times New Roman"/>
          <w:szCs w:val="24"/>
        </w:rPr>
        <w:t xml:space="preserve"> ε</w:t>
      </w:r>
      <w:r w:rsidRPr="009957D2">
        <w:rPr>
          <w:rFonts w:eastAsia="Times New Roman" w:cs="Times New Roman"/>
          <w:szCs w:val="24"/>
        </w:rPr>
        <w:t>νώ ακόμα μεγαλύτερη εί</w:t>
      </w:r>
      <w:r>
        <w:rPr>
          <w:rFonts w:eastAsia="Times New Roman" w:cs="Times New Roman"/>
          <w:szCs w:val="24"/>
        </w:rPr>
        <w:t>ναι η επιβάρυνσ</w:t>
      </w:r>
      <w:r>
        <w:rPr>
          <w:rFonts w:eastAsia="Times New Roman" w:cs="Times New Roman"/>
          <w:szCs w:val="24"/>
        </w:rPr>
        <w:t>η των μονοπρόσωπων νοικοκυριών,</w:t>
      </w:r>
      <w:r w:rsidRPr="009957D2">
        <w:rPr>
          <w:rFonts w:eastAsia="Times New Roman" w:cs="Times New Roman"/>
          <w:szCs w:val="24"/>
        </w:rPr>
        <w:t xml:space="preserve"> ειδικά </w:t>
      </w:r>
      <w:r>
        <w:rPr>
          <w:rFonts w:eastAsia="Times New Roman" w:cs="Times New Roman"/>
          <w:szCs w:val="24"/>
        </w:rPr>
        <w:t xml:space="preserve">όσων </w:t>
      </w:r>
      <w:r w:rsidRPr="009957D2">
        <w:rPr>
          <w:rFonts w:eastAsia="Times New Roman" w:cs="Times New Roman"/>
          <w:szCs w:val="24"/>
        </w:rPr>
        <w:t>έ</w:t>
      </w:r>
      <w:r>
        <w:rPr>
          <w:rFonts w:eastAsia="Times New Roman" w:cs="Times New Roman"/>
          <w:szCs w:val="24"/>
        </w:rPr>
        <w:t>χουν χαμηλό εισόδημα κάτω από 4.</w:t>
      </w:r>
      <w:r w:rsidRPr="009957D2">
        <w:rPr>
          <w:rFonts w:eastAsia="Times New Roman" w:cs="Times New Roman"/>
          <w:szCs w:val="24"/>
        </w:rPr>
        <w:t xml:space="preserve">876 </w:t>
      </w:r>
      <w:r>
        <w:rPr>
          <w:rFonts w:eastAsia="Times New Roman" w:cs="Times New Roman"/>
          <w:szCs w:val="24"/>
        </w:rPr>
        <w:t xml:space="preserve">ευρώ, </w:t>
      </w:r>
      <w:r w:rsidRPr="009957D2">
        <w:rPr>
          <w:rFonts w:eastAsia="Times New Roman" w:cs="Times New Roman"/>
          <w:szCs w:val="24"/>
        </w:rPr>
        <w:t>άνεργοι</w:t>
      </w:r>
      <w:r>
        <w:rPr>
          <w:rFonts w:eastAsia="Times New Roman" w:cs="Times New Roman"/>
          <w:szCs w:val="24"/>
        </w:rPr>
        <w:t>,</w:t>
      </w:r>
      <w:r w:rsidRPr="009957D2">
        <w:rPr>
          <w:rFonts w:eastAsia="Times New Roman" w:cs="Times New Roman"/>
          <w:szCs w:val="24"/>
        </w:rPr>
        <w:t xml:space="preserve"> ανασφάλιστοι</w:t>
      </w:r>
      <w:r>
        <w:rPr>
          <w:rFonts w:eastAsia="Times New Roman" w:cs="Times New Roman"/>
          <w:szCs w:val="24"/>
        </w:rPr>
        <w:t>,</w:t>
      </w:r>
      <w:r w:rsidRPr="009957D2">
        <w:rPr>
          <w:rFonts w:eastAsia="Times New Roman" w:cs="Times New Roman"/>
          <w:szCs w:val="24"/>
        </w:rPr>
        <w:t xml:space="preserve"> συνταξιούχοι </w:t>
      </w:r>
      <w:r w:rsidRPr="009957D2">
        <w:rPr>
          <w:rFonts w:eastAsia="Times New Roman" w:cs="Times New Roman"/>
          <w:szCs w:val="24"/>
        </w:rPr>
        <w:lastRenderedPageBreak/>
        <w:t xml:space="preserve">άνω των </w:t>
      </w:r>
      <w:r>
        <w:rPr>
          <w:rFonts w:eastAsia="Times New Roman" w:cs="Times New Roman"/>
          <w:szCs w:val="24"/>
        </w:rPr>
        <w:t>εξήντα πέντε</w:t>
      </w:r>
      <w:r w:rsidRPr="009957D2">
        <w:rPr>
          <w:rFonts w:eastAsia="Times New Roman" w:cs="Times New Roman"/>
          <w:szCs w:val="24"/>
        </w:rPr>
        <w:t xml:space="preserve"> χρόνων με την επιβάρυνσή τους να φτάνει στο 13,4% του εισοδήματός </w:t>
      </w:r>
      <w:r>
        <w:rPr>
          <w:rFonts w:eastAsia="Times New Roman" w:cs="Times New Roman"/>
          <w:szCs w:val="24"/>
        </w:rPr>
        <w:t>τους.</w:t>
      </w:r>
    </w:p>
    <w:p w14:paraId="49924443"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t>Συνεπώς</w:t>
      </w:r>
      <w:r>
        <w:rPr>
          <w:rFonts w:eastAsia="Times New Roman" w:cs="Times New Roman"/>
          <w:szCs w:val="24"/>
        </w:rPr>
        <w:t>,</w:t>
      </w:r>
      <w:r w:rsidRPr="009957D2">
        <w:rPr>
          <w:rFonts w:eastAsia="Times New Roman" w:cs="Times New Roman"/>
          <w:szCs w:val="24"/>
        </w:rPr>
        <w:t xml:space="preserve"> παραμένει και ενισχύεται το πρόβλημα</w:t>
      </w:r>
      <w:r>
        <w:rPr>
          <w:rFonts w:eastAsia="Times New Roman" w:cs="Times New Roman"/>
          <w:szCs w:val="24"/>
        </w:rPr>
        <w:t>,</w:t>
      </w:r>
      <w:r w:rsidRPr="009957D2">
        <w:rPr>
          <w:rFonts w:eastAsia="Times New Roman" w:cs="Times New Roman"/>
          <w:szCs w:val="24"/>
        </w:rPr>
        <w:t xml:space="preserve"> οι ασθενείς να εξαναγκάζονται να πηγαίνουν στον ιδιωτικό τομέα και να πληρώνουν εξετάσεις</w:t>
      </w:r>
      <w:r>
        <w:rPr>
          <w:rFonts w:eastAsia="Times New Roman" w:cs="Times New Roman"/>
          <w:szCs w:val="24"/>
        </w:rPr>
        <w:t>,</w:t>
      </w:r>
      <w:r w:rsidRPr="009957D2">
        <w:rPr>
          <w:rFonts w:eastAsia="Times New Roman" w:cs="Times New Roman"/>
          <w:szCs w:val="24"/>
        </w:rPr>
        <w:t xml:space="preserve"> θεραπείες </w:t>
      </w:r>
      <w:r>
        <w:rPr>
          <w:rFonts w:eastAsia="Times New Roman" w:cs="Times New Roman"/>
          <w:szCs w:val="24"/>
        </w:rPr>
        <w:t>κ.τ.λ.</w:t>
      </w:r>
      <w:r>
        <w:rPr>
          <w:rFonts w:eastAsia="Times New Roman" w:cs="Times New Roman"/>
          <w:szCs w:val="24"/>
        </w:rPr>
        <w:t xml:space="preserve">, ενώ μεγάλο </w:t>
      </w:r>
      <w:r w:rsidRPr="009957D2">
        <w:rPr>
          <w:rFonts w:eastAsia="Times New Roman" w:cs="Times New Roman"/>
          <w:szCs w:val="24"/>
        </w:rPr>
        <w:t>μέρος παροχών μέσω του ΕΟΠΥΥ στην πράξη δεν ισχύει</w:t>
      </w:r>
      <w:r>
        <w:rPr>
          <w:rFonts w:eastAsia="Times New Roman" w:cs="Times New Roman"/>
          <w:szCs w:val="24"/>
        </w:rPr>
        <w:t>.</w:t>
      </w:r>
      <w:r w:rsidRPr="009957D2">
        <w:rPr>
          <w:rFonts w:eastAsia="Times New Roman" w:cs="Times New Roman"/>
          <w:szCs w:val="24"/>
        </w:rPr>
        <w:t xml:space="preserve"> Να πως με την πολιτική της και η σημερινή Κυβ</w:t>
      </w:r>
      <w:r w:rsidRPr="009957D2">
        <w:rPr>
          <w:rFonts w:eastAsia="Times New Roman" w:cs="Times New Roman"/>
          <w:szCs w:val="24"/>
        </w:rPr>
        <w:t>έρνηση στρώνει το έδαφος για την αύξηση της κερδοφορίας των ιδιωτικών επιχειρήσεων υγείας</w:t>
      </w:r>
      <w:r>
        <w:rPr>
          <w:rFonts w:eastAsia="Times New Roman" w:cs="Times New Roman"/>
          <w:szCs w:val="24"/>
        </w:rPr>
        <w:t>,</w:t>
      </w:r>
      <w:r w:rsidRPr="009957D2">
        <w:rPr>
          <w:rFonts w:eastAsia="Times New Roman" w:cs="Times New Roman"/>
          <w:szCs w:val="24"/>
        </w:rPr>
        <w:t xml:space="preserve"> που κατά τα άλλα κομπορρημονεί ότι στηρίζει τη δημόσια υγεία και τη δωρεάν περίθαλψη</w:t>
      </w:r>
      <w:r>
        <w:rPr>
          <w:rFonts w:eastAsia="Times New Roman" w:cs="Times New Roman"/>
          <w:szCs w:val="24"/>
        </w:rPr>
        <w:t>.</w:t>
      </w:r>
      <w:r w:rsidRPr="009957D2">
        <w:rPr>
          <w:rFonts w:eastAsia="Times New Roman" w:cs="Times New Roman"/>
          <w:szCs w:val="24"/>
        </w:rPr>
        <w:t xml:space="preserve"> </w:t>
      </w:r>
    </w:p>
    <w:p w14:paraId="49924444"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t>Έτσι</w:t>
      </w:r>
      <w:r>
        <w:rPr>
          <w:rFonts w:eastAsia="Times New Roman" w:cs="Times New Roman"/>
          <w:szCs w:val="24"/>
        </w:rPr>
        <w:t>,</w:t>
      </w:r>
      <w:r w:rsidRPr="009957D2">
        <w:rPr>
          <w:rFonts w:eastAsia="Times New Roman" w:cs="Times New Roman"/>
          <w:szCs w:val="24"/>
        </w:rPr>
        <w:t xml:space="preserve"> μέσω του κρατικού προϋπολογισμού</w:t>
      </w:r>
      <w:r>
        <w:rPr>
          <w:rFonts w:eastAsia="Times New Roman" w:cs="Times New Roman"/>
          <w:szCs w:val="24"/>
        </w:rPr>
        <w:t>,</w:t>
      </w:r>
      <w:r w:rsidRPr="009957D2">
        <w:rPr>
          <w:rFonts w:eastAsia="Times New Roman" w:cs="Times New Roman"/>
          <w:szCs w:val="24"/>
        </w:rPr>
        <w:t xml:space="preserve"> όχι μόνο δεν σηματοδοτείται αντιστροφή</w:t>
      </w:r>
      <w:r w:rsidRPr="009957D2">
        <w:rPr>
          <w:rFonts w:eastAsia="Times New Roman" w:cs="Times New Roman"/>
          <w:szCs w:val="24"/>
        </w:rPr>
        <w:t xml:space="preserve"> της πορείας της υγείας προς όφελος του λαού</w:t>
      </w:r>
      <w:r>
        <w:rPr>
          <w:rFonts w:eastAsia="Times New Roman" w:cs="Times New Roman"/>
          <w:szCs w:val="24"/>
        </w:rPr>
        <w:t>,</w:t>
      </w:r>
      <w:r w:rsidRPr="009957D2">
        <w:rPr>
          <w:rFonts w:eastAsia="Times New Roman" w:cs="Times New Roman"/>
          <w:szCs w:val="24"/>
        </w:rPr>
        <w:t xml:space="preserve"> αλλά αντίθετα</w:t>
      </w:r>
      <w:r>
        <w:rPr>
          <w:rFonts w:eastAsia="Times New Roman" w:cs="Times New Roman"/>
          <w:szCs w:val="24"/>
        </w:rPr>
        <w:t xml:space="preserve"> έχουμε</w:t>
      </w:r>
      <w:r w:rsidRPr="009957D2">
        <w:rPr>
          <w:rFonts w:eastAsia="Times New Roman" w:cs="Times New Roman"/>
          <w:szCs w:val="24"/>
        </w:rPr>
        <w:t xml:space="preserve"> συνέχιση της σημερινής άθλιας κατάστασης με νέα κλιμάκωση και επιδείνωση της επίθεσης σε βάρος των εργατικών και λαϊκών αναγκών</w:t>
      </w:r>
      <w:r>
        <w:rPr>
          <w:rFonts w:eastAsia="Times New Roman" w:cs="Times New Roman"/>
          <w:szCs w:val="24"/>
        </w:rPr>
        <w:t>.</w:t>
      </w:r>
      <w:r w:rsidRPr="009957D2">
        <w:rPr>
          <w:rFonts w:eastAsia="Times New Roman" w:cs="Times New Roman"/>
          <w:szCs w:val="24"/>
        </w:rPr>
        <w:t xml:space="preserve"> Και αυτή θα συνεχίζεται και θα εντείνεται με όποια κυβέρνηση</w:t>
      </w:r>
      <w:r w:rsidRPr="009957D2">
        <w:rPr>
          <w:rFonts w:eastAsia="Times New Roman" w:cs="Times New Roman"/>
          <w:szCs w:val="24"/>
        </w:rPr>
        <w:t xml:space="preserve"> υπηρετεί την ανάπτυξη με ατμομηχανή τους επιχειρηματικούς ομίλους και την κερδοφορία </w:t>
      </w:r>
      <w:r>
        <w:rPr>
          <w:rFonts w:eastAsia="Times New Roman" w:cs="Times New Roman"/>
          <w:szCs w:val="24"/>
        </w:rPr>
        <w:t>τους.</w:t>
      </w:r>
      <w:r w:rsidRPr="009957D2">
        <w:rPr>
          <w:rFonts w:eastAsia="Times New Roman" w:cs="Times New Roman"/>
          <w:szCs w:val="24"/>
        </w:rPr>
        <w:t xml:space="preserve"> </w:t>
      </w:r>
    </w:p>
    <w:p w14:paraId="4992444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Διότι </w:t>
      </w:r>
      <w:r w:rsidRPr="009957D2">
        <w:rPr>
          <w:rFonts w:eastAsia="Times New Roman" w:cs="Times New Roman"/>
          <w:szCs w:val="24"/>
        </w:rPr>
        <w:t>η αντιλαϊκή πολιτική και στην υγεία</w:t>
      </w:r>
      <w:r>
        <w:rPr>
          <w:rFonts w:eastAsia="Times New Roman" w:cs="Times New Roman"/>
          <w:szCs w:val="24"/>
        </w:rPr>
        <w:t>, την</w:t>
      </w:r>
      <w:r w:rsidRPr="009957D2">
        <w:rPr>
          <w:rFonts w:eastAsia="Times New Roman" w:cs="Times New Roman"/>
          <w:szCs w:val="24"/>
        </w:rPr>
        <w:t xml:space="preserve"> πρόνοια</w:t>
      </w:r>
      <w:r>
        <w:rPr>
          <w:rFonts w:eastAsia="Times New Roman" w:cs="Times New Roman"/>
          <w:szCs w:val="24"/>
        </w:rPr>
        <w:t xml:space="preserve">, το φάρμακο δεν είναι κακή ή </w:t>
      </w:r>
      <w:r w:rsidRPr="009957D2">
        <w:rPr>
          <w:rFonts w:eastAsia="Times New Roman" w:cs="Times New Roman"/>
          <w:szCs w:val="24"/>
        </w:rPr>
        <w:t>λαθεμένη επιλογή</w:t>
      </w:r>
      <w:r>
        <w:rPr>
          <w:rFonts w:eastAsia="Times New Roman" w:cs="Times New Roman"/>
          <w:szCs w:val="24"/>
        </w:rPr>
        <w:t>,</w:t>
      </w:r>
      <w:r w:rsidRPr="009957D2">
        <w:rPr>
          <w:rFonts w:eastAsia="Times New Roman" w:cs="Times New Roman"/>
          <w:szCs w:val="24"/>
        </w:rPr>
        <w:t xml:space="preserve"> είτε κυβερνήσεων είτε Υπουργών είτε επιτελείων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r w:rsidRPr="009957D2">
        <w:rPr>
          <w:rFonts w:eastAsia="Times New Roman" w:cs="Times New Roman"/>
          <w:szCs w:val="24"/>
        </w:rPr>
        <w:t>ούτε στ</w:t>
      </w:r>
      <w:r w:rsidRPr="009957D2">
        <w:rPr>
          <w:rFonts w:eastAsia="Times New Roman" w:cs="Times New Roman"/>
          <w:szCs w:val="24"/>
        </w:rPr>
        <w:t xml:space="preserve">ρέβλωση των αρχών και αξιών της </w:t>
      </w:r>
      <w:r>
        <w:rPr>
          <w:rFonts w:eastAsia="Times New Roman" w:cs="Times New Roman"/>
          <w:szCs w:val="24"/>
        </w:rPr>
        <w:t xml:space="preserve">Ευρωπαϊκής </w:t>
      </w:r>
      <w:r w:rsidRPr="009957D2">
        <w:rPr>
          <w:rFonts w:eastAsia="Times New Roman" w:cs="Times New Roman"/>
          <w:szCs w:val="24"/>
        </w:rPr>
        <w:t>Ένωσης</w:t>
      </w:r>
      <w:r>
        <w:rPr>
          <w:rFonts w:eastAsia="Times New Roman" w:cs="Times New Roman"/>
          <w:szCs w:val="24"/>
        </w:rPr>
        <w:t>, αλλά</w:t>
      </w:r>
      <w:r w:rsidRPr="009957D2">
        <w:rPr>
          <w:rFonts w:eastAsia="Times New Roman" w:cs="Times New Roman"/>
          <w:szCs w:val="24"/>
        </w:rPr>
        <w:t xml:space="preserve"> πηγάζει ακριβώς από τον ίδιο τον χαρακτήρα της Ευ</w:t>
      </w:r>
      <w:r>
        <w:rPr>
          <w:rFonts w:eastAsia="Times New Roman" w:cs="Times New Roman"/>
          <w:szCs w:val="24"/>
        </w:rPr>
        <w:t>ρωπαϊκής Ένωσης ως διακρατικής έ</w:t>
      </w:r>
      <w:r w:rsidRPr="009957D2">
        <w:rPr>
          <w:rFonts w:eastAsia="Times New Roman" w:cs="Times New Roman"/>
          <w:szCs w:val="24"/>
        </w:rPr>
        <w:t>νω</w:t>
      </w:r>
      <w:r w:rsidRPr="009957D2">
        <w:rPr>
          <w:rFonts w:eastAsia="Times New Roman" w:cs="Times New Roman"/>
          <w:szCs w:val="24"/>
        </w:rPr>
        <w:lastRenderedPageBreak/>
        <w:t>σης καπιταλιστικών κρατών</w:t>
      </w:r>
      <w:r>
        <w:rPr>
          <w:rFonts w:eastAsia="Times New Roman" w:cs="Times New Roman"/>
          <w:szCs w:val="24"/>
        </w:rPr>
        <w:t>,</w:t>
      </w:r>
      <w:r w:rsidRPr="009957D2">
        <w:rPr>
          <w:rFonts w:eastAsia="Times New Roman" w:cs="Times New Roman"/>
          <w:szCs w:val="24"/>
        </w:rPr>
        <w:t xml:space="preserve"> με στόχο την προάσπιση των συμφερόντων των ευρωπαϊκών μονοπωλίων</w:t>
      </w:r>
      <w:r>
        <w:rPr>
          <w:rFonts w:eastAsia="Times New Roman" w:cs="Times New Roman"/>
          <w:szCs w:val="24"/>
        </w:rPr>
        <w:t>.</w:t>
      </w:r>
      <w:r w:rsidRPr="009957D2">
        <w:rPr>
          <w:rFonts w:eastAsia="Times New Roman" w:cs="Times New Roman"/>
          <w:szCs w:val="24"/>
        </w:rPr>
        <w:t xml:space="preserve"> </w:t>
      </w:r>
      <w:r w:rsidRPr="009957D2">
        <w:rPr>
          <w:rFonts w:eastAsia="Times New Roman" w:cs="Times New Roman"/>
          <w:szCs w:val="24"/>
        </w:rPr>
        <w:t>Σ</w:t>
      </w:r>
      <w:r>
        <w:rPr>
          <w:rFonts w:eastAsia="Times New Roman" w:cs="Times New Roman"/>
          <w:szCs w:val="24"/>
        </w:rPr>
        <w:t>’</w:t>
      </w:r>
      <w:r w:rsidRPr="009957D2">
        <w:rPr>
          <w:rFonts w:eastAsia="Times New Roman" w:cs="Times New Roman"/>
          <w:szCs w:val="24"/>
        </w:rPr>
        <w:t xml:space="preserve"> </w:t>
      </w:r>
      <w:r w:rsidRPr="009957D2">
        <w:rPr>
          <w:rFonts w:eastAsia="Times New Roman" w:cs="Times New Roman"/>
          <w:szCs w:val="24"/>
        </w:rPr>
        <w:t>αυτό</w:t>
      </w:r>
      <w:r>
        <w:rPr>
          <w:rFonts w:eastAsia="Times New Roman" w:cs="Times New Roman"/>
          <w:szCs w:val="24"/>
        </w:rPr>
        <w:t>ν</w:t>
      </w:r>
      <w:r w:rsidRPr="009957D2">
        <w:rPr>
          <w:rFonts w:eastAsia="Times New Roman" w:cs="Times New Roman"/>
          <w:szCs w:val="24"/>
        </w:rPr>
        <w:t xml:space="preserve"> το</w:t>
      </w:r>
      <w:r>
        <w:rPr>
          <w:rFonts w:eastAsia="Times New Roman" w:cs="Times New Roman"/>
          <w:szCs w:val="24"/>
        </w:rPr>
        <w:t>ν</w:t>
      </w:r>
      <w:r w:rsidRPr="009957D2">
        <w:rPr>
          <w:rFonts w:eastAsia="Times New Roman" w:cs="Times New Roman"/>
          <w:szCs w:val="24"/>
        </w:rPr>
        <w:t xml:space="preserve"> στρατηγικό </w:t>
      </w:r>
      <w:r w:rsidRPr="009957D2">
        <w:rPr>
          <w:rFonts w:eastAsia="Times New Roman" w:cs="Times New Roman"/>
          <w:szCs w:val="24"/>
        </w:rPr>
        <w:t xml:space="preserve">στόχο υπάρχει ταύτιση των αστικών κομμάτων όλων </w:t>
      </w:r>
      <w:r>
        <w:rPr>
          <w:rFonts w:eastAsia="Times New Roman" w:cs="Times New Roman"/>
          <w:szCs w:val="24"/>
        </w:rPr>
        <w:t>σας, ε</w:t>
      </w:r>
      <w:r w:rsidRPr="009957D2">
        <w:rPr>
          <w:rFonts w:eastAsia="Times New Roman" w:cs="Times New Roman"/>
          <w:szCs w:val="24"/>
        </w:rPr>
        <w:t>νώ οι όποιες διαφορές σας περιορίζονται στον τρόπο υλοποίησης αυτού του στόχου</w:t>
      </w:r>
      <w:r>
        <w:rPr>
          <w:rFonts w:eastAsia="Times New Roman" w:cs="Times New Roman"/>
          <w:szCs w:val="24"/>
        </w:rPr>
        <w:t>, προσπαθώντας να εγκλωβίσετε</w:t>
      </w:r>
      <w:r w:rsidRPr="009957D2">
        <w:rPr>
          <w:rFonts w:eastAsia="Times New Roman" w:cs="Times New Roman"/>
          <w:szCs w:val="24"/>
        </w:rPr>
        <w:t xml:space="preserve"> τη λαϊκή δυσαρέσκεια στα όρια της πιο αποτελεσματικής διαχείρισης</w:t>
      </w:r>
      <w:r>
        <w:rPr>
          <w:rFonts w:eastAsia="Times New Roman" w:cs="Times New Roman"/>
          <w:szCs w:val="24"/>
        </w:rPr>
        <w:t>.</w:t>
      </w:r>
      <w:r w:rsidRPr="009957D2">
        <w:rPr>
          <w:rFonts w:eastAsia="Times New Roman" w:cs="Times New Roman"/>
          <w:szCs w:val="24"/>
        </w:rPr>
        <w:t xml:space="preserve"> Η </w:t>
      </w:r>
      <w:r>
        <w:rPr>
          <w:rFonts w:eastAsia="Times New Roman" w:cs="Times New Roman"/>
          <w:szCs w:val="24"/>
        </w:rPr>
        <w:t xml:space="preserve">όποια </w:t>
      </w:r>
      <w:r w:rsidRPr="009957D2">
        <w:rPr>
          <w:rFonts w:eastAsia="Times New Roman" w:cs="Times New Roman"/>
          <w:szCs w:val="24"/>
        </w:rPr>
        <w:t>αντιπαράθεση μεταξύ</w:t>
      </w:r>
      <w:r w:rsidRPr="009957D2">
        <w:rPr>
          <w:rFonts w:eastAsia="Times New Roman" w:cs="Times New Roman"/>
          <w:szCs w:val="24"/>
        </w:rPr>
        <w:t xml:space="preserve"> σας αφορά </w:t>
      </w:r>
      <w:r>
        <w:rPr>
          <w:rFonts w:eastAsia="Times New Roman" w:cs="Times New Roman"/>
          <w:szCs w:val="24"/>
        </w:rPr>
        <w:t>σ</w:t>
      </w:r>
      <w:r w:rsidRPr="009957D2">
        <w:rPr>
          <w:rFonts w:eastAsia="Times New Roman" w:cs="Times New Roman"/>
          <w:szCs w:val="24"/>
        </w:rPr>
        <w:t>την ικανότητα</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w:t>
      </w:r>
      <w:r w:rsidRPr="009957D2">
        <w:rPr>
          <w:rFonts w:eastAsia="Times New Roman" w:cs="Times New Roman"/>
          <w:szCs w:val="24"/>
        </w:rPr>
        <w:t xml:space="preserve"> αποτελεσματικότητα</w:t>
      </w:r>
      <w:r>
        <w:rPr>
          <w:rFonts w:eastAsia="Times New Roman" w:cs="Times New Roman"/>
          <w:szCs w:val="24"/>
        </w:rPr>
        <w:t>,</w:t>
      </w:r>
      <w:r w:rsidRPr="009957D2">
        <w:rPr>
          <w:rFonts w:eastAsia="Times New Roman" w:cs="Times New Roman"/>
          <w:szCs w:val="24"/>
        </w:rPr>
        <w:t xml:space="preserve"> </w:t>
      </w:r>
      <w:r>
        <w:rPr>
          <w:rFonts w:eastAsia="Times New Roman" w:cs="Times New Roman"/>
          <w:szCs w:val="24"/>
        </w:rPr>
        <w:t>σ</w:t>
      </w:r>
      <w:r w:rsidRPr="009957D2">
        <w:rPr>
          <w:rFonts w:eastAsia="Times New Roman" w:cs="Times New Roman"/>
          <w:szCs w:val="24"/>
        </w:rPr>
        <w:t>το καλύτερο σχέδιο στην υλοποίηση</w:t>
      </w:r>
      <w:r>
        <w:rPr>
          <w:rFonts w:eastAsia="Times New Roman" w:cs="Times New Roman"/>
          <w:szCs w:val="24"/>
        </w:rPr>
        <w:t>,</w:t>
      </w:r>
      <w:r w:rsidRPr="009957D2">
        <w:rPr>
          <w:rFonts w:eastAsia="Times New Roman" w:cs="Times New Roman"/>
          <w:szCs w:val="24"/>
        </w:rPr>
        <w:t xml:space="preserve"> </w:t>
      </w:r>
      <w:r>
        <w:rPr>
          <w:rFonts w:eastAsia="Times New Roman" w:cs="Times New Roman"/>
          <w:szCs w:val="24"/>
        </w:rPr>
        <w:t>όμως,</w:t>
      </w:r>
      <w:r w:rsidRPr="009957D2">
        <w:rPr>
          <w:rFonts w:eastAsia="Times New Roman" w:cs="Times New Roman"/>
          <w:szCs w:val="24"/>
        </w:rPr>
        <w:t xml:space="preserve"> αυτής της αντιλαϊκής πολιτικής</w:t>
      </w:r>
      <w:r>
        <w:rPr>
          <w:rFonts w:eastAsia="Times New Roman" w:cs="Times New Roman"/>
          <w:szCs w:val="24"/>
        </w:rPr>
        <w:t>.</w:t>
      </w:r>
      <w:r w:rsidRPr="009957D2">
        <w:rPr>
          <w:rFonts w:eastAsia="Times New Roman" w:cs="Times New Roman"/>
          <w:szCs w:val="24"/>
        </w:rPr>
        <w:t xml:space="preserve"> </w:t>
      </w:r>
    </w:p>
    <w:p w14:paraId="49924446"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t xml:space="preserve">Έτσι και τα ζητήματα του </w:t>
      </w:r>
      <w:proofErr w:type="spellStart"/>
      <w:r w:rsidRPr="009957D2">
        <w:rPr>
          <w:rFonts w:eastAsia="Times New Roman" w:cs="Times New Roman"/>
          <w:szCs w:val="24"/>
        </w:rPr>
        <w:t>εξορθολογισμού</w:t>
      </w:r>
      <w:proofErr w:type="spellEnd"/>
      <w:r w:rsidRPr="009957D2">
        <w:rPr>
          <w:rFonts w:eastAsia="Times New Roman" w:cs="Times New Roman"/>
          <w:szCs w:val="24"/>
        </w:rPr>
        <w:t xml:space="preserve"> των δαπανών</w:t>
      </w:r>
      <w:r>
        <w:rPr>
          <w:rFonts w:eastAsia="Times New Roman" w:cs="Times New Roman"/>
          <w:szCs w:val="24"/>
        </w:rPr>
        <w:t>,</w:t>
      </w:r>
      <w:r w:rsidRPr="009957D2">
        <w:rPr>
          <w:rFonts w:eastAsia="Times New Roman" w:cs="Times New Roman"/>
          <w:szCs w:val="24"/>
        </w:rPr>
        <w:t xml:space="preserve"> το νοικοκύρεμα</w:t>
      </w:r>
      <w:r>
        <w:rPr>
          <w:rFonts w:eastAsia="Times New Roman" w:cs="Times New Roman"/>
          <w:szCs w:val="24"/>
        </w:rPr>
        <w:t>,</w:t>
      </w:r>
      <w:r w:rsidRPr="009957D2">
        <w:rPr>
          <w:rFonts w:eastAsia="Times New Roman" w:cs="Times New Roman"/>
          <w:szCs w:val="24"/>
        </w:rPr>
        <w:t xml:space="preserve"> η καταπολέμηση της σπατάλης και της διαφθοράς αποτελούν το</w:t>
      </w:r>
      <w:r>
        <w:rPr>
          <w:rFonts w:eastAsia="Times New Roman" w:cs="Times New Roman"/>
          <w:szCs w:val="24"/>
        </w:rPr>
        <w:t>ν</w:t>
      </w:r>
      <w:r w:rsidRPr="009957D2">
        <w:rPr>
          <w:rFonts w:eastAsia="Times New Roman" w:cs="Times New Roman"/>
          <w:szCs w:val="24"/>
        </w:rPr>
        <w:t xml:space="preserve"> προπαγανδιστικό μανδύα</w:t>
      </w:r>
      <w:r>
        <w:rPr>
          <w:rFonts w:eastAsia="Times New Roman" w:cs="Times New Roman"/>
          <w:szCs w:val="24"/>
        </w:rPr>
        <w:t xml:space="preserve">, προκειμένου να ενοχοποιήσετε </w:t>
      </w:r>
      <w:r w:rsidRPr="009957D2">
        <w:rPr>
          <w:rFonts w:eastAsia="Times New Roman" w:cs="Times New Roman"/>
          <w:szCs w:val="24"/>
        </w:rPr>
        <w:t xml:space="preserve">ακόμα και τις προηγούμενες παροχές και </w:t>
      </w:r>
      <w:r>
        <w:rPr>
          <w:rFonts w:eastAsia="Times New Roman" w:cs="Times New Roman"/>
          <w:szCs w:val="24"/>
        </w:rPr>
        <w:t xml:space="preserve">τα </w:t>
      </w:r>
      <w:r w:rsidRPr="009957D2">
        <w:rPr>
          <w:rFonts w:eastAsia="Times New Roman" w:cs="Times New Roman"/>
          <w:szCs w:val="24"/>
        </w:rPr>
        <w:t>δικαιώματα των εργαζομένων</w:t>
      </w:r>
      <w:r>
        <w:rPr>
          <w:rFonts w:eastAsia="Times New Roman" w:cs="Times New Roman"/>
          <w:szCs w:val="24"/>
        </w:rPr>
        <w:t>,</w:t>
      </w:r>
      <w:r w:rsidRPr="009957D2">
        <w:rPr>
          <w:rFonts w:eastAsia="Times New Roman" w:cs="Times New Roman"/>
          <w:szCs w:val="24"/>
        </w:rPr>
        <w:t xml:space="preserve"> επιβάλλοντας επι</w:t>
      </w:r>
      <w:r>
        <w:rPr>
          <w:rFonts w:eastAsia="Times New Roman" w:cs="Times New Roman"/>
          <w:szCs w:val="24"/>
        </w:rPr>
        <w:t>πλέον περικοπές και πληρωμές σε</w:t>
      </w:r>
      <w:r w:rsidRPr="009957D2">
        <w:rPr>
          <w:rFonts w:eastAsia="Times New Roman" w:cs="Times New Roman"/>
          <w:szCs w:val="24"/>
        </w:rPr>
        <w:t xml:space="preserve"> φάρμακα</w:t>
      </w:r>
      <w:r>
        <w:rPr>
          <w:rFonts w:eastAsia="Times New Roman" w:cs="Times New Roman"/>
          <w:szCs w:val="24"/>
        </w:rPr>
        <w:t>,</w:t>
      </w:r>
      <w:r w:rsidRPr="009957D2">
        <w:rPr>
          <w:rFonts w:eastAsia="Times New Roman" w:cs="Times New Roman"/>
          <w:szCs w:val="24"/>
        </w:rPr>
        <w:t xml:space="preserve"> ιατρικές</w:t>
      </w:r>
      <w:r>
        <w:rPr>
          <w:rFonts w:eastAsia="Times New Roman" w:cs="Times New Roman"/>
          <w:szCs w:val="24"/>
        </w:rPr>
        <w:t>, εργαστηριακές εξετάσεις, θεραπείες,</w:t>
      </w:r>
      <w:r w:rsidRPr="009957D2">
        <w:rPr>
          <w:rFonts w:eastAsia="Times New Roman" w:cs="Times New Roman"/>
          <w:szCs w:val="24"/>
        </w:rPr>
        <w:t xml:space="preserve"> υγειονομικό υλικό</w:t>
      </w:r>
      <w:r>
        <w:rPr>
          <w:rFonts w:eastAsia="Times New Roman" w:cs="Times New Roman"/>
          <w:szCs w:val="24"/>
        </w:rPr>
        <w:t>.</w:t>
      </w:r>
    </w:p>
    <w:p w14:paraId="49924447" w14:textId="77777777" w:rsidR="00BA2908" w:rsidRDefault="00D473A4">
      <w:pPr>
        <w:spacing w:after="0" w:line="600" w:lineRule="auto"/>
        <w:ind w:firstLine="720"/>
        <w:jc w:val="both"/>
        <w:rPr>
          <w:rFonts w:eastAsia="Times New Roman" w:cs="Times New Roman"/>
          <w:szCs w:val="24"/>
        </w:rPr>
      </w:pPr>
      <w:r w:rsidRPr="009957D2">
        <w:rPr>
          <w:rFonts w:eastAsia="Times New Roman" w:cs="Times New Roman"/>
          <w:szCs w:val="24"/>
        </w:rPr>
        <w:t>Αυτή την π</w:t>
      </w:r>
      <w:r w:rsidRPr="009957D2">
        <w:rPr>
          <w:rFonts w:eastAsia="Times New Roman" w:cs="Times New Roman"/>
          <w:szCs w:val="24"/>
        </w:rPr>
        <w:t>ολιτική δεν τη δεχόμαστε</w:t>
      </w:r>
      <w:r>
        <w:rPr>
          <w:rFonts w:eastAsia="Times New Roman" w:cs="Times New Roman"/>
          <w:szCs w:val="24"/>
        </w:rPr>
        <w:t>, αλλά</w:t>
      </w:r>
      <w:r w:rsidRPr="009957D2">
        <w:rPr>
          <w:rFonts w:eastAsia="Times New Roman" w:cs="Times New Roman"/>
          <w:szCs w:val="24"/>
        </w:rPr>
        <w:t xml:space="preserve"> την απορρίπτουμε</w:t>
      </w:r>
      <w:r>
        <w:rPr>
          <w:rFonts w:eastAsia="Times New Roman" w:cs="Times New Roman"/>
          <w:szCs w:val="24"/>
        </w:rPr>
        <w:t>.</w:t>
      </w:r>
      <w:r w:rsidRPr="009957D2">
        <w:rPr>
          <w:rFonts w:eastAsia="Times New Roman" w:cs="Times New Roman"/>
          <w:szCs w:val="24"/>
        </w:rPr>
        <w:t xml:space="preserve"> Και αυτό καλούμε να πράξουν οι εργαζόμενοι</w:t>
      </w:r>
      <w:r>
        <w:rPr>
          <w:rFonts w:eastAsia="Times New Roman" w:cs="Times New Roman"/>
          <w:szCs w:val="24"/>
        </w:rPr>
        <w:t>, ο</w:t>
      </w:r>
      <w:r w:rsidRPr="009957D2">
        <w:rPr>
          <w:rFonts w:eastAsia="Times New Roman" w:cs="Times New Roman"/>
          <w:szCs w:val="24"/>
        </w:rPr>
        <w:t>ι άνεργοι</w:t>
      </w:r>
      <w:r>
        <w:rPr>
          <w:rFonts w:eastAsia="Times New Roman" w:cs="Times New Roman"/>
          <w:szCs w:val="24"/>
        </w:rPr>
        <w:t>,</w:t>
      </w:r>
      <w:r w:rsidRPr="009957D2">
        <w:rPr>
          <w:rFonts w:eastAsia="Times New Roman" w:cs="Times New Roman"/>
          <w:szCs w:val="24"/>
        </w:rPr>
        <w:t xml:space="preserve"> οι συνταξιούχοι</w:t>
      </w:r>
      <w:r>
        <w:rPr>
          <w:rFonts w:eastAsia="Times New Roman" w:cs="Times New Roman"/>
          <w:szCs w:val="24"/>
        </w:rPr>
        <w:t>,</w:t>
      </w:r>
      <w:r w:rsidRPr="009957D2">
        <w:rPr>
          <w:rFonts w:eastAsia="Times New Roman" w:cs="Times New Roman"/>
          <w:szCs w:val="24"/>
        </w:rPr>
        <w:t xml:space="preserve"> τα λαϊκά στρώματα</w:t>
      </w:r>
      <w:r>
        <w:rPr>
          <w:rFonts w:eastAsia="Times New Roman" w:cs="Times New Roman"/>
          <w:szCs w:val="24"/>
        </w:rPr>
        <w:t>,</w:t>
      </w:r>
      <w:r w:rsidRPr="009957D2">
        <w:rPr>
          <w:rFonts w:eastAsia="Times New Roman" w:cs="Times New Roman"/>
          <w:szCs w:val="24"/>
        </w:rPr>
        <w:t xml:space="preserve"> να ενισχύσουν την </w:t>
      </w:r>
      <w:r>
        <w:rPr>
          <w:rFonts w:eastAsia="Times New Roman" w:cs="Times New Roman"/>
          <w:szCs w:val="24"/>
        </w:rPr>
        <w:t>πάλη τους για ένα αποκλειστικά κ</w:t>
      </w:r>
      <w:r w:rsidRPr="009957D2">
        <w:rPr>
          <w:rFonts w:eastAsia="Times New Roman" w:cs="Times New Roman"/>
          <w:szCs w:val="24"/>
        </w:rPr>
        <w:t>ρατικό σύστημα υγείας</w:t>
      </w:r>
      <w:r>
        <w:rPr>
          <w:rFonts w:eastAsia="Times New Roman" w:cs="Times New Roman"/>
          <w:szCs w:val="24"/>
        </w:rPr>
        <w:t>,</w:t>
      </w:r>
      <w:r w:rsidRPr="009957D2">
        <w:rPr>
          <w:rFonts w:eastAsia="Times New Roman" w:cs="Times New Roman"/>
          <w:szCs w:val="24"/>
        </w:rPr>
        <w:t xml:space="preserve"> σύγχρονο</w:t>
      </w:r>
      <w:r>
        <w:rPr>
          <w:rFonts w:eastAsia="Times New Roman" w:cs="Times New Roman"/>
          <w:szCs w:val="24"/>
        </w:rPr>
        <w:t>,</w:t>
      </w:r>
      <w:r w:rsidRPr="009957D2">
        <w:rPr>
          <w:rFonts w:eastAsia="Times New Roman" w:cs="Times New Roman"/>
          <w:szCs w:val="24"/>
        </w:rPr>
        <w:t xml:space="preserve"> καθολικό και απολύτως δωρεάν</w:t>
      </w:r>
      <w:r>
        <w:rPr>
          <w:rFonts w:eastAsia="Times New Roman" w:cs="Times New Roman"/>
          <w:szCs w:val="24"/>
        </w:rPr>
        <w:t>, χω</w:t>
      </w:r>
      <w:r>
        <w:rPr>
          <w:rFonts w:eastAsia="Times New Roman" w:cs="Times New Roman"/>
          <w:szCs w:val="24"/>
        </w:rPr>
        <w:t>ρίς κα</w:t>
      </w:r>
      <w:r>
        <w:rPr>
          <w:rFonts w:eastAsia="Times New Roman" w:cs="Times New Roman"/>
          <w:szCs w:val="24"/>
        </w:rPr>
        <w:t>μ</w:t>
      </w:r>
      <w:r>
        <w:rPr>
          <w:rFonts w:eastAsia="Times New Roman" w:cs="Times New Roman"/>
          <w:szCs w:val="24"/>
        </w:rPr>
        <w:t>μία</w:t>
      </w:r>
      <w:r w:rsidRPr="009957D2">
        <w:rPr>
          <w:rFonts w:eastAsia="Times New Roman" w:cs="Times New Roman"/>
          <w:szCs w:val="24"/>
        </w:rPr>
        <w:t xml:space="preserve"> επιχειρηματική δράση</w:t>
      </w:r>
      <w:r>
        <w:rPr>
          <w:rFonts w:eastAsia="Times New Roman" w:cs="Times New Roman"/>
          <w:szCs w:val="24"/>
        </w:rPr>
        <w:t>,</w:t>
      </w:r>
      <w:r w:rsidRPr="009957D2">
        <w:rPr>
          <w:rFonts w:eastAsia="Times New Roman" w:cs="Times New Roman"/>
          <w:szCs w:val="24"/>
        </w:rPr>
        <w:t xml:space="preserve"> έτσι ώστε οι υπηρ</w:t>
      </w:r>
      <w:r>
        <w:rPr>
          <w:rFonts w:eastAsia="Times New Roman" w:cs="Times New Roman"/>
          <w:szCs w:val="24"/>
        </w:rPr>
        <w:t>εσίες υγείας-</w:t>
      </w:r>
      <w:r w:rsidRPr="009957D2">
        <w:rPr>
          <w:rFonts w:eastAsia="Times New Roman" w:cs="Times New Roman"/>
          <w:szCs w:val="24"/>
        </w:rPr>
        <w:t>πρόνοιας να αποτελούν κατοχυρωμένο κοινωνικό δικαίωμα κα</w:t>
      </w:r>
      <w:r>
        <w:rPr>
          <w:rFonts w:eastAsia="Times New Roman" w:cs="Times New Roman"/>
          <w:szCs w:val="24"/>
        </w:rPr>
        <w:t>ι όχι ακριβοπληρωμένο εμπόρευμα.</w:t>
      </w:r>
    </w:p>
    <w:p w14:paraId="49924448" w14:textId="77777777" w:rsidR="00BA2908" w:rsidRDefault="00D473A4">
      <w:pPr>
        <w:spacing w:after="0" w:line="600" w:lineRule="auto"/>
        <w:ind w:firstLine="720"/>
        <w:jc w:val="both"/>
        <w:rPr>
          <w:rFonts w:eastAsia="Times New Roman"/>
          <w:szCs w:val="24"/>
        </w:rPr>
      </w:pPr>
      <w:r>
        <w:rPr>
          <w:rFonts w:eastAsia="Times New Roman"/>
          <w:szCs w:val="24"/>
        </w:rPr>
        <w:lastRenderedPageBreak/>
        <w:t>Γιατί ρεαλιστικό σήμερα δεν είναι οι μειωμένες απαιτήσεις ή η δημιουργία ανεδαφικών ελπίδων και προσμονή</w:t>
      </w:r>
      <w:r>
        <w:rPr>
          <w:rFonts w:eastAsia="Times New Roman"/>
          <w:szCs w:val="24"/>
        </w:rPr>
        <w:t xml:space="preserve">ς ότι η επίτευξη των στόχων για αναθέρμανση των επιχειρηματικών κερδών θα δώσει χώρο για σταδιακή βελτίωση των όρων ιατροφαρμακευτικής περίθαλψης. </w:t>
      </w:r>
    </w:p>
    <w:p w14:paraId="49924449" w14:textId="77777777" w:rsidR="00BA2908" w:rsidRDefault="00D473A4">
      <w:pPr>
        <w:spacing w:after="0" w:line="600" w:lineRule="auto"/>
        <w:ind w:firstLine="720"/>
        <w:jc w:val="both"/>
        <w:rPr>
          <w:rFonts w:eastAsia="Times New Roman"/>
          <w:szCs w:val="24"/>
        </w:rPr>
      </w:pPr>
      <w:r>
        <w:rPr>
          <w:rFonts w:eastAsia="Times New Roman"/>
          <w:szCs w:val="24"/>
        </w:rPr>
        <w:t>Ρεαλιστικό δεν μπορεί να είναι οι τεράστιες ελλείψεις σε προσωπικό, τεχνολογικά μέσα και δομές, οι σχεδόν αν</w:t>
      </w:r>
      <w:r>
        <w:rPr>
          <w:rFonts w:eastAsia="Times New Roman"/>
          <w:szCs w:val="24"/>
        </w:rPr>
        <w:t xml:space="preserve">ύπαρκτες κρατικές υπηρεσίες </w:t>
      </w:r>
      <w:proofErr w:type="spellStart"/>
      <w:r w:rsidRPr="00966C43">
        <w:rPr>
          <w:rFonts w:eastAsia="Times New Roman" w:cs="Times New Roman"/>
          <w:bCs/>
          <w:szCs w:val="24"/>
        </w:rPr>
        <w:t>εξωνοσοκομειακής</w:t>
      </w:r>
      <w:proofErr w:type="spellEnd"/>
      <w:r w:rsidRPr="00966C43">
        <w:rPr>
          <w:rFonts w:eastAsia="Times New Roman" w:cs="Times New Roman"/>
          <w:bCs/>
          <w:szCs w:val="24"/>
        </w:rPr>
        <w:t xml:space="preserve"> περίθαλψης</w:t>
      </w:r>
      <w:r w:rsidRPr="00966C43">
        <w:rPr>
          <w:rFonts w:eastAsia="Times New Roman"/>
          <w:szCs w:val="24"/>
        </w:rPr>
        <w:t>,</w:t>
      </w:r>
      <w:r>
        <w:rPr>
          <w:rFonts w:eastAsia="Times New Roman"/>
          <w:szCs w:val="24"/>
        </w:rPr>
        <w:t xml:space="preserve"> επείγουσας βοήθειας, πρόληψης, υπηρεσίες για την υγιεινή και την ασφάλεια των εργαζομένων στους χώρους δουλειάς.</w:t>
      </w:r>
    </w:p>
    <w:p w14:paraId="4992444A" w14:textId="77777777" w:rsidR="00BA2908" w:rsidRDefault="00D473A4">
      <w:pPr>
        <w:spacing w:after="0" w:line="600" w:lineRule="auto"/>
        <w:ind w:firstLine="720"/>
        <w:jc w:val="both"/>
        <w:rPr>
          <w:rFonts w:eastAsia="Times New Roman"/>
          <w:szCs w:val="24"/>
        </w:rPr>
      </w:pPr>
      <w:r>
        <w:rPr>
          <w:rFonts w:eastAsia="Times New Roman"/>
          <w:szCs w:val="24"/>
        </w:rPr>
        <w:t xml:space="preserve">Ρεαλιστικό δεν είναι να πληρώνουν οι ασθενείς </w:t>
      </w:r>
      <w:proofErr w:type="spellStart"/>
      <w:r>
        <w:rPr>
          <w:rFonts w:eastAsia="Times New Roman"/>
          <w:szCs w:val="24"/>
        </w:rPr>
        <w:t>δεκάευρα</w:t>
      </w:r>
      <w:proofErr w:type="spellEnd"/>
      <w:r>
        <w:rPr>
          <w:rFonts w:eastAsia="Times New Roman"/>
          <w:szCs w:val="24"/>
        </w:rPr>
        <w:t xml:space="preserve"> για μία συνταγή, να θρηνούμε </w:t>
      </w:r>
      <w:r>
        <w:rPr>
          <w:rFonts w:eastAsia="Times New Roman"/>
          <w:szCs w:val="24"/>
        </w:rPr>
        <w:t>νεκρούς από τα θανατηφόρα εργατικά ατυχήματα, να μην καταγράφονται οι επαγγελματικές ασθένειες, να είναι σπάνιο είδος οι παιδίατροι σε πολλές περιοχές της χώρας, όπως και άλλες ειδικότητες.</w:t>
      </w:r>
    </w:p>
    <w:p w14:paraId="4992444B" w14:textId="77777777" w:rsidR="00BA2908" w:rsidRDefault="00D473A4">
      <w:pPr>
        <w:spacing w:after="0" w:line="600" w:lineRule="auto"/>
        <w:ind w:firstLine="720"/>
        <w:jc w:val="both"/>
        <w:rPr>
          <w:rFonts w:eastAsia="Times New Roman"/>
          <w:szCs w:val="24"/>
        </w:rPr>
      </w:pPr>
      <w:r>
        <w:rPr>
          <w:rFonts w:eastAsia="Times New Roman"/>
          <w:szCs w:val="24"/>
        </w:rPr>
        <w:t>Ρεαλιστικό για το ΚΚΕ από τη σκοπιά των λαϊκών αναγκών είναι οι τε</w:t>
      </w:r>
      <w:r>
        <w:rPr>
          <w:rFonts w:eastAsia="Times New Roman"/>
          <w:szCs w:val="24"/>
        </w:rPr>
        <w:t xml:space="preserve">ράστιες δυνατότητες της επιστήμης, της τεχνολογίας, της παραγωγικότητας της εργασίας και του μεγάλου αριθμού υγειονομικού προσωπικού να μπουν σχεδιασμένα στην υπηρεσία για την προάσπιση, βελτίωση και αποκατάσταση της υγείας του λαού. </w:t>
      </w:r>
    </w:p>
    <w:p w14:paraId="4992444C" w14:textId="77777777" w:rsidR="00BA2908" w:rsidRDefault="00D473A4">
      <w:pPr>
        <w:spacing w:after="0" w:line="600" w:lineRule="auto"/>
        <w:ind w:firstLine="720"/>
        <w:jc w:val="both"/>
        <w:rPr>
          <w:rFonts w:eastAsia="Times New Roman"/>
          <w:szCs w:val="24"/>
        </w:rPr>
      </w:pPr>
      <w:r>
        <w:rPr>
          <w:rFonts w:eastAsia="Times New Roman"/>
          <w:szCs w:val="24"/>
        </w:rPr>
        <w:t xml:space="preserve">Και η επίτευξη αυτού </w:t>
      </w:r>
      <w:r>
        <w:rPr>
          <w:rFonts w:eastAsia="Times New Roman"/>
          <w:szCs w:val="24"/>
        </w:rPr>
        <w:t>του στόχου προϋποθέτει η λαϊκή πάλη, πέρα από τη διεκδίκηση μέτρων ανακούφισης και απόσπασης λύσεων, να κατευθυνθεί στην προ</w:t>
      </w:r>
      <w:r>
        <w:rPr>
          <w:rFonts w:eastAsia="Times New Roman"/>
          <w:szCs w:val="24"/>
        </w:rPr>
        <w:lastRenderedPageBreak/>
        <w:t>οπτική βαθύτερων πολιτικών, οικονομικών και κοινωνικών αλλαγών για μια ανάπτυξη που θα έχει κριτήριο την ικανοποίηση των σύγχρονων κ</w:t>
      </w:r>
      <w:r>
        <w:rPr>
          <w:rFonts w:eastAsia="Times New Roman"/>
          <w:szCs w:val="24"/>
        </w:rPr>
        <w:t xml:space="preserve">αι συνεχώς </w:t>
      </w:r>
      <w:proofErr w:type="spellStart"/>
      <w:r>
        <w:rPr>
          <w:rFonts w:eastAsia="Times New Roman"/>
          <w:szCs w:val="24"/>
        </w:rPr>
        <w:t>διευρυνόμενων</w:t>
      </w:r>
      <w:proofErr w:type="spellEnd"/>
      <w:r>
        <w:rPr>
          <w:rFonts w:eastAsia="Times New Roman"/>
          <w:szCs w:val="24"/>
        </w:rPr>
        <w:t xml:space="preserve"> κοινωνικών αναγκών. Και η υλοποίηση αυτού του στόχου μπορεί να πραγματοποιηθεί με ένα ισχυρό ΚΚΕ παντού.</w:t>
      </w:r>
    </w:p>
    <w:p w14:paraId="4992444D" w14:textId="77777777" w:rsidR="00BA2908" w:rsidRDefault="00D473A4">
      <w:pPr>
        <w:spacing w:after="0" w:line="600" w:lineRule="auto"/>
        <w:ind w:firstLine="720"/>
        <w:jc w:val="both"/>
        <w:rPr>
          <w:rFonts w:eastAsia="Times New Roman"/>
          <w:szCs w:val="24"/>
        </w:rPr>
      </w:pPr>
      <w:r>
        <w:rPr>
          <w:rFonts w:eastAsia="Times New Roman"/>
          <w:szCs w:val="24"/>
        </w:rPr>
        <w:t>Ευχαριστώ, κύριε Πρόεδρε.</w:t>
      </w:r>
    </w:p>
    <w:p w14:paraId="4992444E"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262404">
        <w:rPr>
          <w:rFonts w:eastAsia="Times New Roman" w:cs="Times New Roman"/>
          <w:szCs w:val="24"/>
        </w:rPr>
        <w:t>Και εγώ ευχαριστώ.</w:t>
      </w:r>
    </w:p>
    <w:p w14:paraId="4992444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Προχωρούμε με τον κ. Μπάρκα, Βουλευτή του ΣΥΡ</w:t>
      </w:r>
      <w:r>
        <w:rPr>
          <w:rFonts w:eastAsia="Times New Roman" w:cs="Times New Roman"/>
          <w:szCs w:val="24"/>
        </w:rPr>
        <w:t>ΙΖΑ, από τους πλέον συνεπείς Βουλευτές, από το πρωί περιμένει τη σειρά του μέσα στην Αίθουσα.</w:t>
      </w:r>
    </w:p>
    <w:p w14:paraId="49924450" w14:textId="77777777" w:rsidR="00BA2908" w:rsidRDefault="00D473A4">
      <w:pPr>
        <w:spacing w:after="0" w:line="600" w:lineRule="auto"/>
        <w:ind w:firstLine="720"/>
        <w:jc w:val="both"/>
        <w:rPr>
          <w:rFonts w:eastAsia="Times New Roman" w:cs="Times New Roman"/>
          <w:b/>
          <w:szCs w:val="24"/>
        </w:rPr>
      </w:pPr>
      <w:r>
        <w:rPr>
          <w:rFonts w:eastAsia="Times New Roman" w:cs="Times New Roman"/>
          <w:szCs w:val="24"/>
        </w:rPr>
        <w:t>Ορίστε, κύριε συνάδελφε, έχετε τον λόγο.</w:t>
      </w:r>
    </w:p>
    <w:p w14:paraId="49924451"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sidRPr="00F01E93">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αποτελεί ευθύνη του Προεδρείου να προστατεύει τη διαδικασία όσον αφορά τους ομιλητές</w:t>
      </w:r>
      <w:r>
        <w:rPr>
          <w:rFonts w:eastAsia="Times New Roman" w:cs="Times New Roman"/>
          <w:szCs w:val="24"/>
        </w:rPr>
        <w:t xml:space="preserve">, τους χρόνους των ομιλητών και τις τοποθετήσεις και την υπεράσπιση των δικαιωμάτων των Βουλευτών, γιατί </w:t>
      </w:r>
      <w:r>
        <w:rPr>
          <w:rFonts w:eastAsia="Times New Roman" w:cs="Times New Roman"/>
          <w:szCs w:val="24"/>
        </w:rPr>
        <w:t xml:space="preserve">σ’ </w:t>
      </w:r>
      <w:r>
        <w:rPr>
          <w:rFonts w:eastAsia="Times New Roman" w:cs="Times New Roman"/>
          <w:szCs w:val="24"/>
        </w:rPr>
        <w:t xml:space="preserve">αυτήν την Αίθουσα κυρίαρχο ρόλο έχουν οι Βουλευτές και όχι οι Υπουργοί. </w:t>
      </w:r>
    </w:p>
    <w:p w14:paraId="4992445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Και επειδή από το 2012 που εκπροσωπώ τον </w:t>
      </w:r>
      <w:r>
        <w:rPr>
          <w:rFonts w:eastAsia="Times New Roman" w:cs="Times New Roman"/>
          <w:szCs w:val="24"/>
        </w:rPr>
        <w:t xml:space="preserve">νομό </w:t>
      </w:r>
      <w:r>
        <w:rPr>
          <w:rFonts w:eastAsia="Times New Roman" w:cs="Times New Roman"/>
          <w:szCs w:val="24"/>
        </w:rPr>
        <w:t xml:space="preserve">μου, τη Πρέβεζα, σε αυτήν τη Βουλή συμβαίνει, θα ήθελα, σας παρακαλώ πάρα πολύ, να μεταφέρετε στο Προεδρείο την αγωνία μου για το γεγονός ότι αυτήν τη στιγμή βρίσκονται ελάχιστοι Βουλευτές στην Αίθουσα. Από την Κοινοβουλευτική Ομάδα δε του ΠΑΣΟΚ - </w:t>
      </w:r>
      <w:r>
        <w:rPr>
          <w:rFonts w:eastAsia="Times New Roman" w:cs="Times New Roman"/>
          <w:szCs w:val="24"/>
        </w:rPr>
        <w:t xml:space="preserve">ΔΗΜΑΡ </w:t>
      </w:r>
      <w:r>
        <w:rPr>
          <w:rFonts w:eastAsia="Times New Roman" w:cs="Times New Roman"/>
          <w:szCs w:val="24"/>
        </w:rPr>
        <w:lastRenderedPageBreak/>
        <w:t>εί</w:t>
      </w:r>
      <w:r>
        <w:rPr>
          <w:rFonts w:eastAsia="Times New Roman" w:cs="Times New Roman"/>
          <w:szCs w:val="24"/>
        </w:rPr>
        <w:t xml:space="preserve">ναι ένας βουλευτής εδώ πέρα, ο οποίος κάνει και αστεϊσμούς </w:t>
      </w:r>
      <w:r>
        <w:rPr>
          <w:rFonts w:eastAsia="Times New Roman" w:cs="Times New Roman"/>
          <w:szCs w:val="24"/>
        </w:rPr>
        <w:t xml:space="preserve">γι’ </w:t>
      </w:r>
      <w:r>
        <w:rPr>
          <w:rFonts w:eastAsia="Times New Roman" w:cs="Times New Roman"/>
          <w:szCs w:val="24"/>
        </w:rPr>
        <w:t xml:space="preserve">αυτό. Θα έπρεπε κατά την άποψή μου αυτά τα πράγματα να τα προστατεύουμε. </w:t>
      </w:r>
    </w:p>
    <w:p w14:paraId="4992445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Δεν μπορεί να μην δίνεται ο λόγος στους Βουλευτές, αλλά όλοι να διεκδικούν να μιλήσουν, λες και επτά λεπτά είναι αρκετά</w:t>
      </w:r>
      <w:r>
        <w:rPr>
          <w:rFonts w:eastAsia="Times New Roman" w:cs="Times New Roman"/>
          <w:szCs w:val="24"/>
        </w:rPr>
        <w:t xml:space="preserve">. </w:t>
      </w:r>
    </w:p>
    <w:p w14:paraId="4992445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ΔΗΜΗΤΡΙΟΣ </w:t>
      </w:r>
      <w:r w:rsidRPr="004D54E2">
        <w:rPr>
          <w:rFonts w:eastAsia="Times New Roman" w:cs="Times New Roman"/>
          <w:b/>
          <w:szCs w:val="24"/>
        </w:rPr>
        <w:t>ΚΩΝΣΤΑΝΤΟΠΟΥΛΟΣ:</w:t>
      </w:r>
      <w:r w:rsidRPr="004D54E2">
        <w:rPr>
          <w:rFonts w:eastAsia="Times New Roman" w:cs="Times New Roman"/>
          <w:szCs w:val="24"/>
        </w:rPr>
        <w:t xml:space="preserve"> </w:t>
      </w:r>
      <w:r>
        <w:rPr>
          <w:rFonts w:eastAsia="Times New Roman" w:cs="Times New Roman"/>
          <w:szCs w:val="24"/>
        </w:rPr>
        <w:t>Τι είπατε; Δεν κατάλαβα.</w:t>
      </w:r>
    </w:p>
    <w:p w14:paraId="49924455"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sidRPr="00F01E93">
        <w:rPr>
          <w:rFonts w:eastAsia="Times New Roman" w:cs="Times New Roman"/>
          <w:szCs w:val="24"/>
        </w:rPr>
        <w:t xml:space="preserve"> Λέω ότι </w:t>
      </w:r>
      <w:r>
        <w:rPr>
          <w:rFonts w:eastAsia="Times New Roman" w:cs="Times New Roman"/>
          <w:szCs w:val="24"/>
        </w:rPr>
        <w:t>από την Κ</w:t>
      </w:r>
      <w:r w:rsidRPr="00F01E93">
        <w:rPr>
          <w:rFonts w:eastAsia="Times New Roman" w:cs="Times New Roman"/>
          <w:szCs w:val="24"/>
        </w:rPr>
        <w:t xml:space="preserve">οινοβουλευτική </w:t>
      </w:r>
      <w:r>
        <w:rPr>
          <w:rFonts w:eastAsia="Times New Roman" w:cs="Times New Roman"/>
          <w:szCs w:val="24"/>
        </w:rPr>
        <w:t>Ο</w:t>
      </w:r>
      <w:r w:rsidRPr="00F01E93">
        <w:rPr>
          <w:rFonts w:eastAsia="Times New Roman" w:cs="Times New Roman"/>
          <w:szCs w:val="24"/>
        </w:rPr>
        <w:t>μάδα τ</w:t>
      </w:r>
      <w:r>
        <w:rPr>
          <w:rFonts w:eastAsia="Times New Roman" w:cs="Times New Roman"/>
          <w:szCs w:val="24"/>
        </w:rPr>
        <w:t>ο</w:t>
      </w:r>
      <w:r w:rsidRPr="00F01E93">
        <w:rPr>
          <w:rFonts w:eastAsia="Times New Roman" w:cs="Times New Roman"/>
          <w:szCs w:val="24"/>
        </w:rPr>
        <w:t>υ ΠΑΣΟΚ ένας Βουλευτής βρίσκεται στην Αίθουσα, δεν είπα κάτι άσχημο. Να ακούτε τι λέω.</w:t>
      </w:r>
    </w:p>
    <w:p w14:paraId="4992445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ΔΗΜΗΤΡΙΟΣ </w:t>
      </w:r>
      <w:r w:rsidRPr="004D54E2">
        <w:rPr>
          <w:rFonts w:eastAsia="Times New Roman" w:cs="Times New Roman"/>
          <w:b/>
          <w:szCs w:val="24"/>
        </w:rPr>
        <w:t>ΚΩΝΣΤΑΝΤΟΠΟΥΛΟΣ:</w:t>
      </w:r>
      <w:r>
        <w:rPr>
          <w:rFonts w:eastAsia="Times New Roman" w:cs="Times New Roman"/>
          <w:b/>
          <w:szCs w:val="24"/>
        </w:rPr>
        <w:t xml:space="preserve"> </w:t>
      </w:r>
      <w:r>
        <w:rPr>
          <w:rFonts w:eastAsia="Times New Roman" w:cs="Times New Roman"/>
          <w:szCs w:val="24"/>
        </w:rPr>
        <w:t xml:space="preserve">Εντάξει. </w:t>
      </w:r>
    </w:p>
    <w:p w14:paraId="49924457"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ΚΩΝΣΤΑΝΤΙΝΟΣ ΜΠ</w:t>
      </w:r>
      <w:r>
        <w:rPr>
          <w:rFonts w:eastAsia="Times New Roman" w:cs="Times New Roman"/>
          <w:b/>
          <w:szCs w:val="24"/>
        </w:rPr>
        <w:t>ΑΡΚΑΣ:</w:t>
      </w:r>
      <w:r w:rsidRPr="00F01E93">
        <w:rPr>
          <w:rFonts w:eastAsia="Times New Roman" w:cs="Times New Roman"/>
          <w:szCs w:val="24"/>
        </w:rPr>
        <w:t xml:space="preserve"> </w:t>
      </w:r>
      <w:r>
        <w:rPr>
          <w:rFonts w:eastAsia="Times New Roman" w:cs="Times New Roman"/>
          <w:szCs w:val="24"/>
        </w:rPr>
        <w:t xml:space="preserve">Από το ξεκίνημα της συζήτησης για τον </w:t>
      </w:r>
      <w:r>
        <w:rPr>
          <w:rFonts w:eastAsia="Times New Roman" w:cs="Times New Roman"/>
          <w:szCs w:val="24"/>
        </w:rPr>
        <w:t>προϋπολογισμό</w:t>
      </w:r>
      <w:r>
        <w:rPr>
          <w:rFonts w:eastAsia="Times New Roman" w:cs="Times New Roman"/>
          <w:szCs w:val="24"/>
        </w:rPr>
        <w:t>, κύριε Πρόεδρε, υπάρχουν δύο κατηγορίες Βουλευτών. Είναι αυτοί οι οποίοι συζητάνε για την ουσία του νομοσχεδίου, δηλαδή τον προϋπολογισμό του 2019 και το τι θα συμβεί, αλλά υπάρχουν και αυτοί οι οπ</w:t>
      </w:r>
      <w:r>
        <w:rPr>
          <w:rFonts w:eastAsia="Times New Roman" w:cs="Times New Roman"/>
          <w:szCs w:val="24"/>
        </w:rPr>
        <w:t>οίοι θεωρούν ότι μπορούν να χρησιμοποιήσουν ένα τέτοιο κορυφαίο κοινοβουλευτικό γεγονός για να ενισχύσουν τα εθνικιστικά τους αντανακλαστικά.</w:t>
      </w:r>
    </w:p>
    <w:p w14:paraId="4992445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αναφέρομαι στο γεγονός ότι υπάρχουν Βουλευτές της Συμπολίτευσης, οι οποίοι αναφέρονται στον προϋπολογισμό, αλλά οι Βουλευτές της Αξιωματικής Αντιπολίτευσης κυρίως είναι αυτοί οι οποίοι αναφέρονται μόνο σε ένα ζήτημα το οποίο θεωρούν οι ίδιοι ότι θα του</w:t>
      </w:r>
      <w:r>
        <w:rPr>
          <w:rFonts w:eastAsia="Times New Roman" w:cs="Times New Roman"/>
          <w:szCs w:val="24"/>
        </w:rPr>
        <w:t xml:space="preserve">ς βοηθήσει πολιτικά. Αυτή η αναφορά, αυτή η πολιτική </w:t>
      </w:r>
      <w:r>
        <w:rPr>
          <w:rFonts w:eastAsia="Times New Roman" w:cs="Times New Roman"/>
          <w:szCs w:val="24"/>
        </w:rPr>
        <w:lastRenderedPageBreak/>
        <w:t>κατεύθυνση, αυτές οι τοποθετήσεις των Βουλευτών της Νέας Δημοκρατίας, κατά την άποψή μου, αποτελούν την αναγνώριση της πλήρους κατάρρευσης της πολιτικής γραμμής της Νέας Δημοκρατίας, διότι ο τελευταίος ο</w:t>
      </w:r>
      <w:r>
        <w:rPr>
          <w:rFonts w:eastAsia="Times New Roman" w:cs="Times New Roman"/>
          <w:szCs w:val="24"/>
        </w:rPr>
        <w:t xml:space="preserve">μιλητής, Βουλευτής της Νέας Δημοκρατίας, ήρθε εδώ και αναφέρθηκε στο 2015 και προσπαθούσαμε όλοι μας να καταλάβουμε τι ακριβώς λέει, </w:t>
      </w:r>
      <w:r>
        <w:rPr>
          <w:rFonts w:eastAsia="Times New Roman" w:cs="Times New Roman"/>
          <w:szCs w:val="24"/>
        </w:rPr>
        <w:t xml:space="preserve">σε τι </w:t>
      </w:r>
      <w:r>
        <w:rPr>
          <w:rFonts w:eastAsia="Times New Roman" w:cs="Times New Roman"/>
          <w:szCs w:val="24"/>
        </w:rPr>
        <w:t>αναφέρεται.</w:t>
      </w:r>
    </w:p>
    <w:p w14:paraId="4992445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Ανέφερε διάφορους Υπουργούς, οι οποίοι όντως υπουργοποιηθήκαν επί ΣΥΡΙΖΑ το 2015. Αυτήν τη στιγμή, όμως, </w:t>
      </w:r>
      <w:r>
        <w:rPr>
          <w:rFonts w:eastAsia="Times New Roman" w:cs="Times New Roman"/>
          <w:szCs w:val="24"/>
        </w:rPr>
        <w:t xml:space="preserve">μπροστά μας έχουμε έναν </w:t>
      </w:r>
      <w:r>
        <w:rPr>
          <w:rFonts w:eastAsia="Times New Roman" w:cs="Times New Roman"/>
          <w:szCs w:val="24"/>
        </w:rPr>
        <w:t>προϋπολογισμό</w:t>
      </w:r>
      <w:r>
        <w:rPr>
          <w:rFonts w:eastAsia="Times New Roman" w:cs="Times New Roman"/>
          <w:szCs w:val="24"/>
        </w:rPr>
        <w:t>, ο οποίος θα ισχύσει για το 2019.</w:t>
      </w:r>
    </w:p>
    <w:p w14:paraId="4992445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είναι, νομίζω, άτολμο οι Βουλευτές να αναφέρονται σε ένα ζήτημα εξωτερικής πολιτικής που, κατά την άποψή μου, είναι αυτοί οι οποίοι δημιούργησαν και έχουν απόλυτη ευθύνη για το θέμ</w:t>
      </w:r>
      <w:r>
        <w:rPr>
          <w:rFonts w:eastAsia="Times New Roman" w:cs="Times New Roman"/>
          <w:szCs w:val="24"/>
        </w:rPr>
        <w:t>α αυτό.</w:t>
      </w:r>
    </w:p>
    <w:p w14:paraId="4992445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Τι κάνουν οι Βουλευτές της Νέας Δημοκρατίας; Οξύνουν τα δεξιά αντανακλαστικά τους, θεωρώντας ότι </w:t>
      </w:r>
      <w:r>
        <w:rPr>
          <w:rFonts w:eastAsia="Times New Roman" w:cs="Times New Roman"/>
          <w:szCs w:val="24"/>
        </w:rPr>
        <w:t xml:space="preserve">μ’ </w:t>
      </w:r>
      <w:r>
        <w:rPr>
          <w:rFonts w:eastAsia="Times New Roman" w:cs="Times New Roman"/>
          <w:szCs w:val="24"/>
        </w:rPr>
        <w:t>αυτόν τον τρόπο θα μπορέσουν να υπερβούν το ποσοστό στο οποίο έχουν κωλύσει. Θα αναφερθώ και στις δημοσκοπήσεις, τις οποίες οι ίδιοι αγαπούν πολύ. Κ</w:t>
      </w:r>
      <w:r>
        <w:rPr>
          <w:rFonts w:eastAsia="Times New Roman" w:cs="Times New Roman"/>
          <w:szCs w:val="24"/>
        </w:rPr>
        <w:t xml:space="preserve">αι είναι αυτοί οι οποίοι αγκαλιάζουν ό,τι πιο ακροδεξιό υπάρχει αυτήν τη στιγμή στην πολιτική σκηνή της χώρας. </w:t>
      </w:r>
    </w:p>
    <w:p w14:paraId="4992445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Ακόμα-ακόμα, δυστυχώς για την Αξιωματική Αντιπολίτευση, κύριε Υπουργέ, φτάσαμε στο σημείο ο </w:t>
      </w:r>
      <w:proofErr w:type="spellStart"/>
      <w:r>
        <w:rPr>
          <w:rFonts w:eastAsia="Times New Roman" w:cs="Times New Roman"/>
          <w:szCs w:val="24"/>
        </w:rPr>
        <w:t>χρυσαυγίτης</w:t>
      </w:r>
      <w:proofErr w:type="spellEnd"/>
      <w:r>
        <w:rPr>
          <w:rFonts w:eastAsia="Times New Roman" w:cs="Times New Roman"/>
          <w:szCs w:val="24"/>
        </w:rPr>
        <w:t>, φασίστας</w:t>
      </w:r>
      <w:r>
        <w:rPr>
          <w:rFonts w:eastAsia="Times New Roman" w:cs="Times New Roman"/>
          <w:szCs w:val="24"/>
        </w:rPr>
        <w:t>,</w:t>
      </w:r>
      <w:r>
        <w:rPr>
          <w:rFonts w:eastAsia="Times New Roman" w:cs="Times New Roman"/>
          <w:szCs w:val="24"/>
        </w:rPr>
        <w:t xml:space="preserve"> αρχηγός της Χρυσής Αυγής να κ</w:t>
      </w:r>
      <w:r>
        <w:rPr>
          <w:rFonts w:eastAsia="Times New Roman" w:cs="Times New Roman"/>
          <w:szCs w:val="24"/>
        </w:rPr>
        <w:t xml:space="preserve">αλεί την Αξιωματική Αντιπολίτευση και να λέει ότι «Ναι, με αυτά που λέει έχουμε έναν </w:t>
      </w:r>
      <w:r>
        <w:rPr>
          <w:rFonts w:eastAsia="Times New Roman" w:cs="Times New Roman"/>
          <w:szCs w:val="24"/>
        </w:rPr>
        <w:lastRenderedPageBreak/>
        <w:t xml:space="preserve">κοινό τόπο όσον αφορά </w:t>
      </w:r>
      <w:r>
        <w:rPr>
          <w:rFonts w:eastAsia="Times New Roman" w:cs="Times New Roman"/>
          <w:szCs w:val="24"/>
        </w:rPr>
        <w:t>σ</w:t>
      </w:r>
      <w:r>
        <w:rPr>
          <w:rFonts w:eastAsia="Times New Roman" w:cs="Times New Roman"/>
          <w:szCs w:val="24"/>
        </w:rPr>
        <w:t>τα εξωτερικά ζητήματα της χώρας». Προσέξτε, είναι πολύ σοβαρό αυτό το πράγμα και η Νέα Δημοκρατία ακόμα δεν το έχει απαντήσει.</w:t>
      </w:r>
    </w:p>
    <w:p w14:paraId="4992445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Εγώ, όμως, επειδή δεν</w:t>
      </w:r>
      <w:r>
        <w:rPr>
          <w:rFonts w:eastAsia="Times New Roman" w:cs="Times New Roman"/>
          <w:szCs w:val="24"/>
        </w:rPr>
        <w:t xml:space="preserve"> είμαι λωτοφάγος και θυμάμαι ορισμένα πράγματα, θα πω το εξής παρενθετικά. «Ο κύριος Πρόεδρος», αναφέρεται στον Πρόεδρο της Ένωσης Κεντρώων, «προφανώς δεν θυμάται. Υπάρχει επίσημη θέση της </w:t>
      </w:r>
      <w:r>
        <w:rPr>
          <w:rFonts w:eastAsia="Times New Roman" w:cs="Times New Roman"/>
          <w:szCs w:val="24"/>
        </w:rPr>
        <w:t xml:space="preserve">ελληνικής κυβέρνησης </w:t>
      </w:r>
      <w:r>
        <w:rPr>
          <w:rFonts w:eastAsia="Times New Roman" w:cs="Times New Roman"/>
          <w:szCs w:val="24"/>
        </w:rPr>
        <w:t>επικυρωμένη δις από την Εθνική Αντιπροσωπεία γ</w:t>
      </w:r>
      <w:r>
        <w:rPr>
          <w:rFonts w:eastAsia="Times New Roman" w:cs="Times New Roman"/>
          <w:szCs w:val="24"/>
        </w:rPr>
        <w:t xml:space="preserve">ια σύνθετη ονομασία με γεωγραφικό προσδιορισμό για όλες τις χρήσεις </w:t>
      </w:r>
      <w:proofErr w:type="spellStart"/>
      <w:r>
        <w:rPr>
          <w:rFonts w:eastAsia="Times New Roman" w:cs="Times New Roman"/>
          <w:szCs w:val="24"/>
          <w:lang w:val="en-US"/>
        </w:rPr>
        <w:t>erga</w:t>
      </w:r>
      <w:proofErr w:type="spellEnd"/>
      <w:r w:rsidRPr="00FB2EC9">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Αυτή είναι η επίσημη θέση της Εθνικής Αντιπροσωπείας, όπως αυτή αποτυπώθηκε και στις προγραμματικές δηλώσεις της </w:t>
      </w:r>
      <w:r>
        <w:rPr>
          <w:rFonts w:eastAsia="Times New Roman" w:cs="Times New Roman"/>
          <w:szCs w:val="24"/>
        </w:rPr>
        <w:t xml:space="preserve">κυβέρνησης </w:t>
      </w:r>
      <w:r>
        <w:rPr>
          <w:rFonts w:eastAsia="Times New Roman" w:cs="Times New Roman"/>
          <w:szCs w:val="24"/>
        </w:rPr>
        <w:t>Καραμανλή το 2007, όπως επικυρώθηκε αργότερα στις δι</w:t>
      </w:r>
      <w:r>
        <w:rPr>
          <w:rFonts w:eastAsia="Times New Roman" w:cs="Times New Roman"/>
          <w:szCs w:val="24"/>
        </w:rPr>
        <w:t>απραγματεύσεις του Βουκουρεστίου», 1</w:t>
      </w:r>
      <w:r w:rsidRPr="00FB2EC9">
        <w:rPr>
          <w:rFonts w:eastAsia="Times New Roman" w:cs="Times New Roman"/>
          <w:szCs w:val="24"/>
          <w:vertAlign w:val="superscript"/>
        </w:rPr>
        <w:t>η</w:t>
      </w:r>
      <w:r>
        <w:rPr>
          <w:rFonts w:eastAsia="Times New Roman" w:cs="Times New Roman"/>
          <w:szCs w:val="24"/>
        </w:rPr>
        <w:t xml:space="preserve"> Ιουλίου 2017, Κυριάκος Μητσοτάκης, ο οποίος απαντά στον κ. Κοτζιά. </w:t>
      </w:r>
    </w:p>
    <w:p w14:paraId="4992445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Αυτά, κύριοι Υπουργοί, και κύριοι της Νέας Δημοκρατίας, ήταν η επίσημη θέση του κ. Μητσοτάκη μέχρι το 2017. Τι άλλαξε τότε; Άλλαξε ότι ο κ. Μητσοτάκης</w:t>
      </w:r>
      <w:r>
        <w:rPr>
          <w:rFonts w:eastAsia="Times New Roman" w:cs="Times New Roman"/>
          <w:szCs w:val="24"/>
        </w:rPr>
        <w:t>, προφανώς, έχασε την πολιτική γραμμή στο κόμμα του. Την κέρδισε το ΛΑΟΣ του 2008 και η Πολιτική Άνοιξη του 1994, ο κ. Σαμαράς και ο κ. Καρατζαφέρης.</w:t>
      </w:r>
    </w:p>
    <w:p w14:paraId="4992445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Αυτές είναι, λοιπόν, οι χυδαιότητες τις οποίες εκστομίζει ο κ. Μητσοτάκης από Βήματος Βουλής, λέγοντας ότι</w:t>
      </w:r>
      <w:r>
        <w:rPr>
          <w:rFonts w:eastAsia="Times New Roman" w:cs="Times New Roman"/>
          <w:szCs w:val="24"/>
        </w:rPr>
        <w:t xml:space="preserve"> η Κυβέρνηση έχει δώσει το ονοματολογικό σε σχέση με τις συντάξεις.</w:t>
      </w:r>
    </w:p>
    <w:p w14:paraId="4992446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έλεγα να έχετε περισσότερη ευθύνη </w:t>
      </w:r>
      <w:r>
        <w:rPr>
          <w:rFonts w:eastAsia="Times New Roman" w:cs="Times New Roman"/>
          <w:szCs w:val="24"/>
        </w:rPr>
        <w:t xml:space="preserve">σ’ </w:t>
      </w:r>
      <w:r>
        <w:rPr>
          <w:rFonts w:eastAsia="Times New Roman" w:cs="Times New Roman"/>
          <w:szCs w:val="24"/>
        </w:rPr>
        <w:t>αυτά που λέτε, γιατί θα πρέπει να ονομάσετε το επόμενο διάστημα και τους ηγέτες της Ευρώπης οι οποίοι συμμετείχαν σε αυτήν τη συναλλαγή.</w:t>
      </w:r>
    </w:p>
    <w:p w14:paraId="4992446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Πάμε τώ</w:t>
      </w:r>
      <w:r>
        <w:rPr>
          <w:rFonts w:eastAsia="Times New Roman" w:cs="Times New Roman"/>
          <w:szCs w:val="24"/>
        </w:rPr>
        <w:t>ρα στον προϋπολογισμό.</w:t>
      </w:r>
    </w:p>
    <w:p w14:paraId="4992446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Υπάρχει μία παραδοχή την οποία όλοι αναγνωρίζουμε, ακόμη και η Αξιωματική Αντιπολίτευση, ότι αυτός ο προϋπολογισμός είναι ο πρώτος προϋπολογισμός εκτός μνημονίων, είναι ο πρώτος προϋπολογισμός ο οποίος εγγράφηκε από την </w:t>
      </w:r>
      <w:r>
        <w:rPr>
          <w:rFonts w:eastAsia="Times New Roman" w:cs="Times New Roman"/>
          <w:szCs w:val="24"/>
        </w:rPr>
        <w:t xml:space="preserve">ελληνική </w:t>
      </w:r>
      <w:r>
        <w:rPr>
          <w:rFonts w:eastAsia="Times New Roman" w:cs="Times New Roman"/>
          <w:szCs w:val="24"/>
        </w:rPr>
        <w:t>Κυβέ</w:t>
      </w:r>
      <w:r>
        <w:rPr>
          <w:rFonts w:eastAsia="Times New Roman" w:cs="Times New Roman"/>
          <w:szCs w:val="24"/>
        </w:rPr>
        <w:t xml:space="preserve">ρνηση, ο οποίος στηρίχθηκε από την </w:t>
      </w:r>
      <w:r>
        <w:rPr>
          <w:rFonts w:eastAsia="Times New Roman" w:cs="Times New Roman"/>
          <w:szCs w:val="24"/>
        </w:rPr>
        <w:t xml:space="preserve">ελληνική </w:t>
      </w:r>
      <w:r>
        <w:rPr>
          <w:rFonts w:eastAsia="Times New Roman" w:cs="Times New Roman"/>
          <w:szCs w:val="24"/>
        </w:rPr>
        <w:t xml:space="preserve">Κυβέρνηση και αναφέρεται μόνο σε εμάς. Δεν έχουμε </w:t>
      </w:r>
      <w:r>
        <w:rPr>
          <w:rFonts w:eastAsia="Times New Roman" w:cs="Times New Roman"/>
          <w:szCs w:val="24"/>
        </w:rPr>
        <w:t xml:space="preserve">κάποια </w:t>
      </w:r>
      <w:r>
        <w:rPr>
          <w:rFonts w:eastAsia="Times New Roman" w:cs="Times New Roman"/>
          <w:szCs w:val="24"/>
        </w:rPr>
        <w:t xml:space="preserve">δέσμευση να κάνουμε το επόμενο έτος όσον αφορά συζητήσεις με </w:t>
      </w:r>
      <w:proofErr w:type="spellStart"/>
      <w:r>
        <w:rPr>
          <w:rFonts w:eastAsia="Times New Roman" w:cs="Times New Roman"/>
          <w:szCs w:val="24"/>
        </w:rPr>
        <w:t>τροϊκανούς</w:t>
      </w:r>
      <w:proofErr w:type="spellEnd"/>
      <w:r>
        <w:rPr>
          <w:rFonts w:eastAsia="Times New Roman" w:cs="Times New Roman"/>
          <w:szCs w:val="24"/>
        </w:rPr>
        <w:t xml:space="preserve"> ή Ευρωπαίους. </w:t>
      </w:r>
    </w:p>
    <w:p w14:paraId="4992446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Με την έννοια αυτή, προφανώς και αυτός ο προϋπολογισμός είναι απόλυτ</w:t>
      </w:r>
      <w:r>
        <w:rPr>
          <w:rFonts w:eastAsia="Times New Roman" w:cs="Times New Roman"/>
          <w:szCs w:val="24"/>
        </w:rPr>
        <w:t>α ταξικός. Γιατί; Γιατί στην Κυβέρνηση είναι ο ΣΥΡΙΖΑ και ο ΣΥΡΙΖΑ έχει μια ταξική πολιτική. Θεωρεί ότι πρέπει να βάλει πάλι στο προσκήνιο όλους αυτούς τους οποίους εσείς την περίοδο 2010-2015 αφήσατε στο περιθώριο, τις γυναίκες, τους νέους, τους εργαζόμεν</w:t>
      </w:r>
      <w:r>
        <w:rPr>
          <w:rFonts w:eastAsia="Times New Roman" w:cs="Times New Roman"/>
          <w:szCs w:val="24"/>
        </w:rPr>
        <w:t xml:space="preserve">ους, τους συνταξιούχους. Γι’ αυτό πετύχαμε τη μη περικοπή των συντάξεων το 2019. Διότι θα είστε μόνο εσείς αυτοί οι οποίοι κόψατε δώδεκα φορές οριζοντίως τις συντάξεις. </w:t>
      </w:r>
    </w:p>
    <w:p w14:paraId="4992446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Είμαστε εμείς αυτοί οι οποίοι στηρίζουμε τους εργαζόμενους </w:t>
      </w:r>
      <w:r>
        <w:rPr>
          <w:rFonts w:eastAsia="Times New Roman" w:cs="Times New Roman"/>
          <w:szCs w:val="24"/>
        </w:rPr>
        <w:t xml:space="preserve">σ’ </w:t>
      </w:r>
      <w:r>
        <w:rPr>
          <w:rFonts w:eastAsia="Times New Roman" w:cs="Times New Roman"/>
          <w:szCs w:val="24"/>
        </w:rPr>
        <w:t xml:space="preserve">αυτήν τη χώρα. Γι’ αυτό </w:t>
      </w:r>
      <w:r>
        <w:rPr>
          <w:rFonts w:eastAsia="Times New Roman" w:cs="Times New Roman"/>
          <w:szCs w:val="24"/>
        </w:rPr>
        <w:t xml:space="preserve">επαναφέρουμε τις συλλογικές συμβάσεις εργασίας, ακυρώσαμε τον </w:t>
      </w:r>
      <w:r>
        <w:rPr>
          <w:rFonts w:eastAsia="Times New Roman" w:cs="Times New Roman"/>
          <w:szCs w:val="24"/>
        </w:rPr>
        <w:lastRenderedPageBreak/>
        <w:t xml:space="preserve">νόμο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τον οποίο εσείς φέρατε στη Βουλή και τον ψηφίσατε, και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αυξάνουμε κατά τι τον κατώτατο μισθό. Είναι ο προϋπολογισμός ο οποίος έχει εγγραφεί στο Υπουργεί</w:t>
      </w:r>
      <w:r>
        <w:rPr>
          <w:rFonts w:eastAsia="Times New Roman" w:cs="Times New Roman"/>
          <w:szCs w:val="24"/>
        </w:rPr>
        <w:t xml:space="preserve">ο Οικονομικών. Από εκεί απορρέει, εκεί αναφέρεται, εκεί στηρίζεται. </w:t>
      </w:r>
    </w:p>
    <w:p w14:paraId="4992446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Αν διαβάσει κάποιος οριζοντίως ή ακροθιγώς τον προϋπολογισμό αυτό,  μπορεί με πολλά πράγματα να διαφωνήσει. Μπορεί ακόμα-ακόμα, για να σας βοηθήσω, να βρει πολλά πράγματα για να ασκήσει κ</w:t>
      </w:r>
      <w:r>
        <w:rPr>
          <w:rFonts w:eastAsia="Times New Roman" w:cs="Times New Roman"/>
          <w:szCs w:val="24"/>
        </w:rPr>
        <w:t xml:space="preserve">ριτική. Σε αυτό, όμως, που δεν μπορεί </w:t>
      </w:r>
      <w:r>
        <w:rPr>
          <w:rFonts w:eastAsia="Times New Roman" w:cs="Times New Roman"/>
          <w:szCs w:val="24"/>
        </w:rPr>
        <w:t xml:space="preserve">κάποιος </w:t>
      </w:r>
      <w:r>
        <w:rPr>
          <w:rFonts w:eastAsia="Times New Roman" w:cs="Times New Roman"/>
          <w:szCs w:val="24"/>
        </w:rPr>
        <w:t xml:space="preserve">να αμφιβάλλει είναι ότι είναι ο πρώτος </w:t>
      </w:r>
      <w:proofErr w:type="spellStart"/>
      <w:r>
        <w:rPr>
          <w:rFonts w:eastAsia="Times New Roman" w:cs="Times New Roman"/>
          <w:szCs w:val="24"/>
        </w:rPr>
        <w:t>μεταμνημονιακός</w:t>
      </w:r>
      <w:proofErr w:type="spellEnd"/>
      <w:r>
        <w:rPr>
          <w:rFonts w:eastAsia="Times New Roman" w:cs="Times New Roman"/>
          <w:szCs w:val="24"/>
        </w:rPr>
        <w:t xml:space="preserve"> προϋπολογισμός, ο μόνος ελεύθερος προϋπολογισμός.</w:t>
      </w:r>
    </w:p>
    <w:p w14:paraId="4992446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για να ολοκληρώσω, κύριε Πρόεδρε, η χώρα -είναι γεγονός, αναγνωρίζεται απ’ ό</w:t>
      </w:r>
      <w:r>
        <w:rPr>
          <w:rFonts w:eastAsia="Times New Roman" w:cs="Times New Roman"/>
          <w:szCs w:val="24"/>
        </w:rPr>
        <w:t>λους- αλλάζει σελίδα. Όχι, είναι βέβαιο ότι δεν τα κάναμε όλα καλά. Είναι βέβαιο ότι δεν δώσαμε λύσεις σε όλα. Όμως η χώρα αλλάζει, γυρίζει σε μια κανονικότητα. Προστατεύεται η κοινωνία, οι νέοι, οι νέες, οι εργαζόμενοι, οι γυναίκες, τα παιδιά, οι συνταξιο</w:t>
      </w:r>
      <w:r>
        <w:rPr>
          <w:rFonts w:eastAsia="Times New Roman" w:cs="Times New Roman"/>
          <w:szCs w:val="24"/>
        </w:rPr>
        <w:t>ύχοι.</w:t>
      </w:r>
    </w:p>
    <w:p w14:paraId="4992446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Γι’ αυτό καταθέτουμε και ψηφίζουμε αυτόν τον ταξικό προϋπολογισμό. Ταξικό για εσάς που σας ενοχλεί πολύ. Όμως είναι υπέρ του συμφέροντος του ελληνικού λαού.</w:t>
      </w:r>
    </w:p>
    <w:p w14:paraId="4992446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9924469"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92446A"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947B9C">
        <w:rPr>
          <w:rFonts w:eastAsia="Times New Roman"/>
          <w:b/>
          <w:color w:val="000000"/>
          <w:szCs w:val="24"/>
          <w:shd w:val="clear" w:color="auto" w:fill="FFFFFF"/>
        </w:rPr>
        <w:lastRenderedPageBreak/>
        <w:t xml:space="preserve">ΠΡΟΕΔΡΕΥΩΝ (Δημήτριος </w:t>
      </w:r>
      <w:proofErr w:type="spellStart"/>
      <w:r w:rsidRPr="00947B9C">
        <w:rPr>
          <w:rFonts w:eastAsia="Times New Roman"/>
          <w:b/>
          <w:color w:val="000000"/>
          <w:szCs w:val="24"/>
          <w:shd w:val="clear" w:color="auto" w:fill="FFFFFF"/>
        </w:rPr>
        <w:t>Κρεμαστινός</w:t>
      </w:r>
      <w:proofErr w:type="spellEnd"/>
      <w:r w:rsidRPr="00947B9C">
        <w:rPr>
          <w:rFonts w:eastAsia="Times New Roman"/>
          <w:b/>
          <w:color w:val="000000"/>
          <w:szCs w:val="24"/>
          <w:shd w:val="clear" w:color="auto" w:fill="FFFFFF"/>
        </w:rPr>
        <w:t>):</w:t>
      </w:r>
      <w:r>
        <w:rPr>
          <w:rFonts w:eastAsia="Times New Roman"/>
          <w:color w:val="000000"/>
          <w:szCs w:val="24"/>
          <w:shd w:val="clear" w:color="auto" w:fill="FFFFFF"/>
        </w:rPr>
        <w:t xml:space="preserve"> Και εγώ ευχαριστώ.</w:t>
      </w:r>
    </w:p>
    <w:p w14:paraId="4992446B"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Μπάρκα, επειδή είπατε ορισμένα πράγματα που μεταδίδονται και από την τηλεόραση και αναφερθήκατε στο Προεδρείο γενικότερα, πρέπει να σας πω ότι η εφαρμογή του Κανονισμού γίνεται ελαστικότερη, γιατί αυτό το θέλει η Βουλ</w:t>
      </w:r>
      <w:r>
        <w:rPr>
          <w:rFonts w:eastAsia="Times New Roman"/>
          <w:color w:val="000000"/>
          <w:szCs w:val="24"/>
          <w:shd w:val="clear" w:color="auto" w:fill="FFFFFF"/>
        </w:rPr>
        <w:t xml:space="preserve">ή. Θα μπορούσε στα επτά λεπτά να σταματάει αυτόματα από τα μηχανήματα ο χρόνος και να έχουν όλοι το άγχος των επτά λεπτών. Δεν το κάνουμε. Είδατε </w:t>
      </w:r>
      <w:r>
        <w:rPr>
          <w:rFonts w:eastAsia="Times New Roman"/>
          <w:color w:val="000000"/>
          <w:szCs w:val="24"/>
          <w:shd w:val="clear" w:color="auto" w:fill="FFFFFF"/>
        </w:rPr>
        <w:t xml:space="preserve">κάποιον </w:t>
      </w:r>
      <w:r>
        <w:rPr>
          <w:rFonts w:eastAsia="Times New Roman"/>
          <w:color w:val="000000"/>
          <w:szCs w:val="24"/>
          <w:shd w:val="clear" w:color="auto" w:fill="FFFFFF"/>
        </w:rPr>
        <w:t>αρχηγό κόμματος να έχει άγχος για τον χρόνο και να ζητάει εφαρμογή του Κανονισμού; Όλοι παραβιάζουν το</w:t>
      </w:r>
      <w:r>
        <w:rPr>
          <w:rFonts w:eastAsia="Times New Roman"/>
          <w:color w:val="000000"/>
          <w:szCs w:val="24"/>
          <w:shd w:val="clear" w:color="auto" w:fill="FFFFFF"/>
        </w:rPr>
        <w:t>ν χρόνο. Το ίδιο και οι Υπουργοί το ίδιο και οι Βουλευτές. Εμείς, λοιπόν, εδώ έχουμε μια εφαρμογή του Κανονισμού κατά το δυνατόν χαλαρή και όχι αυστηρή.</w:t>
      </w:r>
    </w:p>
    <w:p w14:paraId="4992446C"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ΜΠΑΡΚΑΣ: </w:t>
      </w:r>
      <w:r>
        <w:rPr>
          <w:rFonts w:eastAsia="Times New Roman"/>
          <w:color w:val="000000"/>
          <w:szCs w:val="24"/>
          <w:shd w:val="clear" w:color="auto" w:fill="FFFFFF"/>
        </w:rPr>
        <w:t>Κύριε Πρόεδρε, επιτρέψτε μου. Το αντιλαμβάνομαι. Είναι άλλο όμως το ένα λεπτό, εί</w:t>
      </w:r>
      <w:r>
        <w:rPr>
          <w:rFonts w:eastAsia="Times New Roman"/>
          <w:color w:val="000000"/>
          <w:szCs w:val="24"/>
          <w:shd w:val="clear" w:color="auto" w:fill="FFFFFF"/>
        </w:rPr>
        <w:t>ναι άλλο τα τέσσερα λεπτά.</w:t>
      </w:r>
    </w:p>
    <w:p w14:paraId="4992446D"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947B9C">
        <w:rPr>
          <w:rFonts w:eastAsia="Times New Roman"/>
          <w:b/>
          <w:color w:val="000000"/>
          <w:szCs w:val="24"/>
          <w:shd w:val="clear" w:color="auto" w:fill="FFFFFF"/>
        </w:rPr>
        <w:t xml:space="preserve">ΠΡΟΕΔΡΕΥΩΝ (Δημήτριος </w:t>
      </w:r>
      <w:proofErr w:type="spellStart"/>
      <w:r w:rsidRPr="00947B9C">
        <w:rPr>
          <w:rFonts w:eastAsia="Times New Roman"/>
          <w:b/>
          <w:color w:val="000000"/>
          <w:szCs w:val="24"/>
          <w:shd w:val="clear" w:color="auto" w:fill="FFFFFF"/>
        </w:rPr>
        <w:t>Κρεμαστινός</w:t>
      </w:r>
      <w:proofErr w:type="spellEnd"/>
      <w:r w:rsidRPr="00947B9C">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color w:val="000000"/>
          <w:szCs w:val="24"/>
          <w:shd w:val="clear" w:color="auto" w:fill="FFFFFF"/>
        </w:rPr>
        <w:t>Εντάξει. Ωραία. Αυτό το καταλαβαίνω.</w:t>
      </w:r>
    </w:p>
    <w:p w14:paraId="4992446E"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η κ. Καραμανλή, Βουλευτής της Νέας Δημοκρατίας, έχει τον λόγο για επτά λεπτά.</w:t>
      </w:r>
    </w:p>
    <w:p w14:paraId="4992446F"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sidRPr="009E67D6">
        <w:rPr>
          <w:rFonts w:eastAsia="Times New Roman"/>
          <w:b/>
          <w:color w:val="000000"/>
          <w:szCs w:val="24"/>
          <w:shd w:val="clear" w:color="auto" w:fill="FFFFFF"/>
        </w:rPr>
        <w:t xml:space="preserve">ΑΝΝΑ ΚΑΡΑΜΑΝΛΗ: </w:t>
      </w:r>
      <w:r>
        <w:rPr>
          <w:rFonts w:eastAsia="Times New Roman"/>
          <w:color w:val="000000"/>
          <w:szCs w:val="24"/>
          <w:shd w:val="clear" w:color="auto" w:fill="FFFFFF"/>
        </w:rPr>
        <w:t>Ευχαριστώ, κύριε Πρόεδρε.</w:t>
      </w:r>
    </w:p>
    <w:p w14:paraId="49924470"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Κυρίες και κύριοι συνά</w:t>
      </w:r>
      <w:r>
        <w:rPr>
          <w:rFonts w:eastAsia="Times New Roman"/>
          <w:color w:val="000000"/>
          <w:szCs w:val="24"/>
          <w:shd w:val="clear" w:color="auto" w:fill="FFFFFF"/>
        </w:rPr>
        <w:t xml:space="preserve">δελφοι, η συζήτηση για τον φετινό προϋπολογισμό διεξάγεται μέσα σε ένα κλίμα τεχνητής αισιοδοξίας και εντελώς παράταιρου ενθουσιασμού από την πλευρά της Κυβέρνησης. </w:t>
      </w:r>
    </w:p>
    <w:p w14:paraId="49924471"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Μόνο που αυτό το πανηγυρικό κλίμα βρίσκεται σε απόλυτη δυσαρμονία με τα συναισθήματα της σ</w:t>
      </w:r>
      <w:r>
        <w:rPr>
          <w:rFonts w:eastAsia="Times New Roman"/>
          <w:color w:val="000000"/>
          <w:szCs w:val="24"/>
          <w:shd w:val="clear" w:color="auto" w:fill="FFFFFF"/>
        </w:rPr>
        <w:t>υντριπτικής πλειονότητας των Ελλήνων. Βρίσκεται σε πλήρη αναντιστοιχία με όσα βιώνει το κάθε νοικοκυριό και η κάθε επιχείρηση. Γι’ αυτό και δεν υπάρχει πια ακροατήριο για το αφήγημά σας. Κανείς δεν συγκινείται από τις θριαμβολογίες σας, όταν η πραγματικότη</w:t>
      </w:r>
      <w:r>
        <w:rPr>
          <w:rFonts w:eastAsia="Times New Roman"/>
          <w:color w:val="000000"/>
          <w:szCs w:val="24"/>
          <w:shd w:val="clear" w:color="auto" w:fill="FFFFFF"/>
        </w:rPr>
        <w:t>τα είναι αδυσώπητη. Και η πραγματικότητα λέει ότι οι οφειλές των φορολογουμένων αυξήθηκαν τον Σεπτέμβριο κατά 1</w:t>
      </w:r>
      <w:r>
        <w:rPr>
          <w:rFonts w:eastAsia="Times New Roman"/>
          <w:color w:val="000000"/>
          <w:szCs w:val="24"/>
          <w:shd w:val="clear" w:color="auto" w:fill="FFFFFF"/>
        </w:rPr>
        <w:t>.</w:t>
      </w:r>
      <w:r>
        <w:rPr>
          <w:rFonts w:eastAsia="Times New Roman"/>
          <w:color w:val="000000"/>
          <w:szCs w:val="24"/>
          <w:shd w:val="clear" w:color="auto" w:fill="FFFFFF"/>
        </w:rPr>
        <w:t>4</w:t>
      </w:r>
      <w:r>
        <w:rPr>
          <w:rFonts w:eastAsia="Times New Roman"/>
          <w:color w:val="000000"/>
          <w:szCs w:val="24"/>
          <w:shd w:val="clear" w:color="auto" w:fill="FFFFFF"/>
        </w:rPr>
        <w:t>00.000.000</w:t>
      </w:r>
      <w:r>
        <w:rPr>
          <w:rFonts w:eastAsia="Times New Roman"/>
          <w:color w:val="000000"/>
          <w:szCs w:val="24"/>
          <w:shd w:val="clear" w:color="auto" w:fill="FFFFFF"/>
        </w:rPr>
        <w:t xml:space="preserve"> ευρώ. Ανήκει και αυτό στο μικρό θαύμα που πέτυχε ο κ. Τσίπρας στην οικονομία, μαζί με τις ένα εκατομμύριο κατασχέσεις λογαριασμών κα</w:t>
      </w:r>
      <w:r>
        <w:rPr>
          <w:rFonts w:eastAsia="Times New Roman"/>
          <w:color w:val="000000"/>
          <w:szCs w:val="24"/>
          <w:shd w:val="clear" w:color="auto" w:fill="FFFFFF"/>
        </w:rPr>
        <w:t xml:space="preserve">ι τα τέσσερα εκατομμύρια Ελλήνων που χρωστούν στο </w:t>
      </w:r>
      <w:r>
        <w:rPr>
          <w:rFonts w:eastAsia="Times New Roman"/>
          <w:color w:val="000000"/>
          <w:szCs w:val="24"/>
          <w:shd w:val="clear" w:color="auto" w:fill="FFFFFF"/>
        </w:rPr>
        <w:t>δημόσιο</w:t>
      </w:r>
      <w:r>
        <w:rPr>
          <w:rFonts w:eastAsia="Times New Roman"/>
          <w:color w:val="000000"/>
          <w:szCs w:val="24"/>
          <w:shd w:val="clear" w:color="auto" w:fill="FFFFFF"/>
        </w:rPr>
        <w:t xml:space="preserve">; Και περιμένετε από τον κόσμο να σας εκφράσει την ευγνωμοσύνη του και να σας πει και «ευχαριστώ», όταν του μοιράζετε ψίχουλα, που του τα έχετε ήδη πάρει στο πολλαπλάσιο. </w:t>
      </w:r>
    </w:p>
    <w:p w14:paraId="49924472"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Ούτε όμως και στο εξωτερικό</w:t>
      </w:r>
      <w:r>
        <w:rPr>
          <w:rFonts w:eastAsia="Times New Roman"/>
          <w:color w:val="000000"/>
          <w:szCs w:val="24"/>
          <w:shd w:val="clear" w:color="auto" w:fill="FFFFFF"/>
        </w:rPr>
        <w:t xml:space="preserve"> βρίσκει οπαδούς το «</w:t>
      </w:r>
      <w:r>
        <w:rPr>
          <w:rFonts w:eastAsia="Times New Roman"/>
          <w:color w:val="000000"/>
          <w:szCs w:val="24"/>
          <w:shd w:val="clear" w:color="auto" w:fill="FFFFFF"/>
          <w:lang w:val="en-US"/>
        </w:rPr>
        <w:t>success</w:t>
      </w:r>
      <w:r w:rsidRPr="00F64217">
        <w:rPr>
          <w:rFonts w:eastAsia="Times New Roman"/>
          <w:color w:val="000000"/>
          <w:szCs w:val="24"/>
          <w:shd w:val="clear" w:color="auto" w:fill="FFFFFF"/>
        </w:rPr>
        <w:t xml:space="preserve"> </w:t>
      </w:r>
      <w:r>
        <w:rPr>
          <w:rFonts w:eastAsia="Times New Roman"/>
          <w:color w:val="000000"/>
          <w:szCs w:val="24"/>
          <w:shd w:val="clear" w:color="auto" w:fill="FFFFFF"/>
          <w:lang w:val="en-US"/>
        </w:rPr>
        <w:t>story</w:t>
      </w:r>
      <w:r>
        <w:rPr>
          <w:rFonts w:eastAsia="Times New Roman"/>
          <w:color w:val="000000"/>
          <w:szCs w:val="24"/>
          <w:shd w:val="clear" w:color="auto" w:fill="FFFFFF"/>
        </w:rPr>
        <w:t xml:space="preserve">» σας. Οι αγορές κρατούν αποστάσεις από τη χώρα μας και τα επιτόκια παραμένουν στα ύψη, δείγμα και αυτό της αναποτελεσματικότητας και της αναξιοπιστίας σας. </w:t>
      </w:r>
    </w:p>
    <w:p w14:paraId="49924473"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Στον φετινό προϋπολογισμό εμμένετε σε μ</w:t>
      </w:r>
      <w:r>
        <w:rPr>
          <w:rFonts w:eastAsia="Times New Roman"/>
          <w:color w:val="000000"/>
          <w:szCs w:val="24"/>
          <w:shd w:val="clear" w:color="auto" w:fill="FFFFFF"/>
        </w:rPr>
        <w:t>ί</w:t>
      </w:r>
      <w:r>
        <w:rPr>
          <w:rFonts w:eastAsia="Times New Roman"/>
          <w:color w:val="000000"/>
          <w:szCs w:val="24"/>
          <w:shd w:val="clear" w:color="auto" w:fill="FFFFFF"/>
        </w:rPr>
        <w:t xml:space="preserve">α συνταγή που έχει </w:t>
      </w:r>
      <w:r>
        <w:rPr>
          <w:rFonts w:eastAsia="Times New Roman"/>
          <w:color w:val="000000"/>
          <w:szCs w:val="24"/>
          <w:shd w:val="clear" w:color="auto" w:fill="FFFFFF"/>
        </w:rPr>
        <w:t>αποτύχει παταγωδώς, που δεν δίνει κα</w:t>
      </w:r>
      <w:r>
        <w:rPr>
          <w:rFonts w:eastAsia="Times New Roman"/>
          <w:color w:val="000000"/>
          <w:szCs w:val="24"/>
          <w:shd w:val="clear" w:color="auto" w:fill="FFFFFF"/>
        </w:rPr>
        <w:t>μ</w:t>
      </w:r>
      <w:r>
        <w:rPr>
          <w:rFonts w:eastAsia="Times New Roman"/>
          <w:color w:val="000000"/>
          <w:szCs w:val="24"/>
          <w:shd w:val="clear" w:color="auto" w:fill="FFFFFF"/>
        </w:rPr>
        <w:t>μία έμφαση στην ανάπτυξη και τις επενδύσεις, που τελικά φέρνει και άλλη φτώχεια και μας βυθίζει στη στασιμότητα. Η εισηγητική έκθεση θέτει ως προτεραιότητα αυτού του προϋπολογισμού την κοινωνική συνοχή, μ</w:t>
      </w:r>
      <w:r>
        <w:rPr>
          <w:rFonts w:eastAsia="Times New Roman"/>
          <w:color w:val="000000"/>
          <w:szCs w:val="24"/>
          <w:shd w:val="clear" w:color="auto" w:fill="FFFFFF"/>
        </w:rPr>
        <w:t>ί</w:t>
      </w:r>
      <w:r>
        <w:rPr>
          <w:rFonts w:eastAsia="Times New Roman"/>
          <w:color w:val="000000"/>
          <w:szCs w:val="24"/>
          <w:shd w:val="clear" w:color="auto" w:fill="FFFFFF"/>
        </w:rPr>
        <w:t>α επιδίωξη μάλ</w:t>
      </w:r>
      <w:r>
        <w:rPr>
          <w:rFonts w:eastAsia="Times New Roman"/>
          <w:color w:val="000000"/>
          <w:szCs w:val="24"/>
          <w:shd w:val="clear" w:color="auto" w:fill="FFFFFF"/>
        </w:rPr>
        <w:t>λον αντιφατική σε σχέση με τα πεπραγμένα σας, γιατί είναι οξύμωρο να το υποστηρίζει αυτό μ</w:t>
      </w:r>
      <w:r>
        <w:rPr>
          <w:rFonts w:eastAsia="Times New Roman"/>
          <w:color w:val="000000"/>
          <w:szCs w:val="24"/>
          <w:shd w:val="clear" w:color="auto" w:fill="FFFFFF"/>
        </w:rPr>
        <w:t>ί</w:t>
      </w:r>
      <w:r>
        <w:rPr>
          <w:rFonts w:eastAsia="Times New Roman"/>
          <w:color w:val="000000"/>
          <w:szCs w:val="24"/>
          <w:shd w:val="clear" w:color="auto" w:fill="FFFFFF"/>
        </w:rPr>
        <w:t xml:space="preserve">α Κυβέρνηση που τα τελευταία τέσσερα χρόνια επέβαλε είκοσι εννέα νέους φόρους και μετέτρεψε τη χώρα σε πρωταθλήτρια στην </w:t>
      </w:r>
      <w:proofErr w:type="spellStart"/>
      <w:r>
        <w:rPr>
          <w:rFonts w:eastAsia="Times New Roman"/>
          <w:color w:val="000000"/>
          <w:szCs w:val="24"/>
          <w:shd w:val="clear" w:color="auto" w:fill="FFFFFF"/>
        </w:rPr>
        <w:t>υπερφορολόγηση</w:t>
      </w:r>
      <w:proofErr w:type="spellEnd"/>
      <w:r>
        <w:rPr>
          <w:rFonts w:eastAsia="Times New Roman"/>
          <w:color w:val="000000"/>
          <w:szCs w:val="24"/>
          <w:shd w:val="clear" w:color="auto" w:fill="FFFFFF"/>
        </w:rPr>
        <w:t>, όπως δείχνουν και τα πρόσφατ</w:t>
      </w:r>
      <w:r>
        <w:rPr>
          <w:rFonts w:eastAsia="Times New Roman"/>
          <w:color w:val="000000"/>
          <w:szCs w:val="24"/>
          <w:shd w:val="clear" w:color="auto" w:fill="FFFFFF"/>
        </w:rPr>
        <w:t>α στοιχεία του ΟΟΣΑ. Αυτός ο καταιγισμός φόρων, σε συνδυασμό με τις περικοπές των συντάξεων, ανέβασε τον λογαριασμό της λιτότητας στα 9</w:t>
      </w:r>
      <w:r>
        <w:rPr>
          <w:rFonts w:eastAsia="Times New Roman"/>
          <w:color w:val="000000"/>
          <w:szCs w:val="24"/>
          <w:shd w:val="clear" w:color="auto" w:fill="FFFFFF"/>
        </w:rPr>
        <w:t>.</w:t>
      </w:r>
      <w:r>
        <w:rPr>
          <w:rFonts w:eastAsia="Times New Roman"/>
          <w:color w:val="000000"/>
          <w:szCs w:val="24"/>
          <w:shd w:val="clear" w:color="auto" w:fill="FFFFFF"/>
        </w:rPr>
        <w:t>5</w:t>
      </w:r>
      <w:r>
        <w:rPr>
          <w:rFonts w:eastAsia="Times New Roman"/>
          <w:color w:val="000000"/>
          <w:szCs w:val="24"/>
          <w:shd w:val="clear" w:color="auto" w:fill="FFFFFF"/>
        </w:rPr>
        <w:t>00.000.000</w:t>
      </w:r>
      <w:r>
        <w:rPr>
          <w:rFonts w:eastAsia="Times New Roman"/>
          <w:color w:val="000000"/>
          <w:szCs w:val="24"/>
          <w:shd w:val="clear" w:color="auto" w:fill="FFFFFF"/>
        </w:rPr>
        <w:t xml:space="preserve"> ευρώ από το 2015.</w:t>
      </w:r>
    </w:p>
    <w:p w14:paraId="49924474"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τα επιτεύγματα προσπαθεί να σβήσει από τις μνήμες όλων ο Πρωθυπουργός, όταν μιλάει γι</w:t>
      </w:r>
      <w:r>
        <w:rPr>
          <w:rFonts w:eastAsia="Times New Roman"/>
          <w:color w:val="000000"/>
          <w:szCs w:val="24"/>
          <w:shd w:val="clear" w:color="auto" w:fill="FFFFFF"/>
        </w:rPr>
        <w:t xml:space="preserve">α Κυβέρνηση εκατό ημερών. Πέρα από τη δυσανεξία σας στις ιδιωτικές επενδύσεις, κουτσουρεύετε και το πρόγραμμα δημοσίων επενδύσεων, το οποίο επί των ημερών σας βαίνει συνεχώς </w:t>
      </w:r>
      <w:proofErr w:type="spellStart"/>
      <w:r>
        <w:rPr>
          <w:rFonts w:eastAsia="Times New Roman"/>
          <w:color w:val="000000"/>
          <w:szCs w:val="24"/>
          <w:shd w:val="clear" w:color="auto" w:fill="FFFFFF"/>
        </w:rPr>
        <w:t>συρρικνούμενο</w:t>
      </w:r>
      <w:proofErr w:type="spellEnd"/>
      <w:r>
        <w:rPr>
          <w:rFonts w:eastAsia="Times New Roman"/>
          <w:color w:val="000000"/>
          <w:szCs w:val="24"/>
          <w:shd w:val="clear" w:color="auto" w:fill="FFFFFF"/>
        </w:rPr>
        <w:t>, ακυρώνοντας ουσιαστικά ένα σημαντικό επενδυτικό εργαλείο που θα επέ</w:t>
      </w:r>
      <w:r>
        <w:rPr>
          <w:rFonts w:eastAsia="Times New Roman"/>
          <w:color w:val="000000"/>
          <w:szCs w:val="24"/>
          <w:shd w:val="clear" w:color="auto" w:fill="FFFFFF"/>
        </w:rPr>
        <w:t>τρεπε σε μ</w:t>
      </w:r>
      <w:r>
        <w:rPr>
          <w:rFonts w:eastAsia="Times New Roman"/>
          <w:color w:val="000000"/>
          <w:szCs w:val="24"/>
          <w:shd w:val="clear" w:color="auto" w:fill="FFFFFF"/>
        </w:rPr>
        <w:t>ί</w:t>
      </w:r>
      <w:r>
        <w:rPr>
          <w:rFonts w:eastAsia="Times New Roman"/>
          <w:color w:val="000000"/>
          <w:szCs w:val="24"/>
          <w:shd w:val="clear" w:color="auto" w:fill="FFFFFF"/>
        </w:rPr>
        <w:t>α οικονομία που ξεψυχά να αποκτήσει ξανά σφυγμό. Αγνοείτε την ευεργετική επίδραση που μπορεί να έχουν οι επενδύσεις στην οικονομία και την αγορά εργασίας και προτάσσετε την επιδοματική πολιτική που ουσιαστικά ανακυκλώνει τη φτώχεια.</w:t>
      </w:r>
    </w:p>
    <w:p w14:paraId="49924475" w14:textId="77777777" w:rsidR="00BA2908" w:rsidRDefault="00D473A4">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Τα στοιχεία </w:t>
      </w:r>
      <w:r>
        <w:rPr>
          <w:rFonts w:eastAsia="Times New Roman"/>
          <w:color w:val="000000"/>
          <w:szCs w:val="24"/>
          <w:shd w:val="clear" w:color="auto" w:fill="FFFFFF"/>
        </w:rPr>
        <w:t xml:space="preserve">της </w:t>
      </w:r>
      <w:r>
        <w:rPr>
          <w:rFonts w:eastAsia="Times New Roman"/>
          <w:color w:val="000000"/>
          <w:szCs w:val="24"/>
          <w:shd w:val="clear" w:color="auto" w:fill="FFFFFF"/>
          <w:lang w:val="en-US"/>
        </w:rPr>
        <w:t>EUROSTAT</w:t>
      </w:r>
      <w:r w:rsidRPr="00F64217">
        <w:rPr>
          <w:rFonts w:eastAsia="Times New Roman"/>
          <w:color w:val="000000"/>
          <w:szCs w:val="24"/>
          <w:shd w:val="clear" w:color="auto" w:fill="FFFFFF"/>
        </w:rPr>
        <w:t xml:space="preserve"> μαρτυρο</w:t>
      </w:r>
      <w:r>
        <w:rPr>
          <w:rFonts w:eastAsia="Times New Roman"/>
          <w:color w:val="000000"/>
          <w:szCs w:val="24"/>
          <w:shd w:val="clear" w:color="auto" w:fill="FFFFFF"/>
        </w:rPr>
        <w:t>ύν ότι η Ελλάδα είναι ουραγός στην αποτελεσματικότητα των κοινωνικών μεταβιβάσεων. Όλοι, δηλαδή, οι μποναμάδες που προσφέρετε χωρίς κα</w:t>
      </w:r>
      <w:r>
        <w:rPr>
          <w:rFonts w:eastAsia="Times New Roman"/>
          <w:color w:val="000000"/>
          <w:szCs w:val="24"/>
          <w:shd w:val="clear" w:color="auto" w:fill="FFFFFF"/>
        </w:rPr>
        <w:t>μ</w:t>
      </w:r>
      <w:r>
        <w:rPr>
          <w:rFonts w:eastAsia="Times New Roman"/>
          <w:color w:val="000000"/>
          <w:szCs w:val="24"/>
          <w:shd w:val="clear" w:color="auto" w:fill="FFFFFF"/>
        </w:rPr>
        <w:t xml:space="preserve">μία στόχευση έχουν μηδαμινό αποτέλεσμα και εξυπηρετούν μόνο την ψηφοθηρική σας λογική. Τα θηριώδη </w:t>
      </w:r>
      <w:proofErr w:type="spellStart"/>
      <w:r>
        <w:rPr>
          <w:rFonts w:eastAsia="Times New Roman"/>
          <w:color w:val="000000"/>
          <w:szCs w:val="24"/>
          <w:shd w:val="clear" w:color="auto" w:fill="FFFFFF"/>
        </w:rPr>
        <w:t>υπε</w:t>
      </w:r>
      <w:r>
        <w:rPr>
          <w:rFonts w:eastAsia="Times New Roman"/>
          <w:color w:val="000000"/>
          <w:szCs w:val="24"/>
          <w:shd w:val="clear" w:color="auto" w:fill="FFFFFF"/>
        </w:rPr>
        <w:t>ρπλεονάσματα</w:t>
      </w:r>
      <w:proofErr w:type="spellEnd"/>
      <w:r>
        <w:rPr>
          <w:rFonts w:eastAsia="Times New Roman"/>
          <w:color w:val="000000"/>
          <w:szCs w:val="24"/>
          <w:shd w:val="clear" w:color="auto" w:fill="FFFFFF"/>
        </w:rPr>
        <w:t xml:space="preserve"> που δημιουργείτε δεν λύνουν κανένα ζωτικό πρόβλημα της κοινωνίας και δεν δημιουργούν κα</w:t>
      </w:r>
      <w:r>
        <w:rPr>
          <w:rFonts w:eastAsia="Times New Roman"/>
          <w:color w:val="000000"/>
          <w:szCs w:val="24"/>
          <w:shd w:val="clear" w:color="auto" w:fill="FFFFFF"/>
        </w:rPr>
        <w:t>μ</w:t>
      </w:r>
      <w:r>
        <w:rPr>
          <w:rFonts w:eastAsia="Times New Roman"/>
          <w:color w:val="000000"/>
          <w:szCs w:val="24"/>
          <w:shd w:val="clear" w:color="auto" w:fill="FFFFFF"/>
        </w:rPr>
        <w:t xml:space="preserve">μία προοπτική. Χρησιμεύουν για να συντηρείται το πελατειακό κράτος και να γίνονται κομματικοί διορισμοί. Οι συμβασιούχοι στο </w:t>
      </w:r>
      <w:r>
        <w:rPr>
          <w:rFonts w:eastAsia="Times New Roman"/>
          <w:color w:val="000000"/>
          <w:szCs w:val="24"/>
          <w:shd w:val="clear" w:color="auto" w:fill="FFFFFF"/>
        </w:rPr>
        <w:t>δ</w:t>
      </w:r>
      <w:r>
        <w:rPr>
          <w:rFonts w:eastAsia="Times New Roman"/>
          <w:color w:val="000000"/>
          <w:szCs w:val="24"/>
          <w:shd w:val="clear" w:color="auto" w:fill="FFFFFF"/>
        </w:rPr>
        <w:t>ημόσιο και οι στρατιές μετακλ</w:t>
      </w:r>
      <w:r>
        <w:rPr>
          <w:rFonts w:eastAsia="Times New Roman"/>
          <w:color w:val="000000"/>
          <w:szCs w:val="24"/>
          <w:shd w:val="clear" w:color="auto" w:fill="FFFFFF"/>
        </w:rPr>
        <w:t>ητών είναι ο βασικός άξονας της πολιτικής σας για την απασχόληση. Η μερική απασχόληση και οι μισθοί μέχρι 500 ευρώ τείνουν να γίνουν ο κανόνας στην αγορά εργασίας.</w:t>
      </w:r>
    </w:p>
    <w:p w14:paraId="4992447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Υπάρχουν βεβαίως και φωτεινές εξαιρέσεις που είδαν την καριέρα τους να εκτοξεύεται. Μιλάω γι</w:t>
      </w:r>
      <w:r>
        <w:rPr>
          <w:rFonts w:eastAsia="Times New Roman" w:cs="Times New Roman"/>
          <w:szCs w:val="24"/>
        </w:rPr>
        <w:t xml:space="preserve">α τους κολλητούς φίλους. Αυτά, βλέπετε, πετυχαίνει κανείς όταν έχει το «ηθικό πλεονέκτημα της Αριστεράς». </w:t>
      </w:r>
    </w:p>
    <w:p w14:paraId="4992447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Το κομμάτι του αθλητισμού</w:t>
      </w:r>
      <w:r w:rsidRPr="006D5648">
        <w:rPr>
          <w:rFonts w:eastAsia="Times New Roman" w:cs="Times New Roman"/>
          <w:szCs w:val="24"/>
        </w:rPr>
        <w:t>,</w:t>
      </w:r>
      <w:r>
        <w:rPr>
          <w:rFonts w:eastAsia="Times New Roman" w:cs="Times New Roman"/>
          <w:szCs w:val="24"/>
        </w:rPr>
        <w:t xml:space="preserve"> που είμαι η αρμόδια τομεάρχης, δεν θα μπορούσε να μείνει αλώβητο από τις πολιτικές σας, με το σχετικό κονδύλι που αφορά στη ΓΓΑ να μειώνεται, με το Πρόγραμμα Δημοσίων Επενδύσεων να χρησιμοποιείται κατά κανόνα για πασαλείμματα και μπαλώματα, με γνώμονα όχι</w:t>
      </w:r>
      <w:r>
        <w:rPr>
          <w:rFonts w:eastAsia="Times New Roman" w:cs="Times New Roman"/>
          <w:szCs w:val="24"/>
        </w:rPr>
        <w:t xml:space="preserve"> την ανάπτυξη του αθλητισμού.</w:t>
      </w:r>
    </w:p>
    <w:p w14:paraId="4992447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Και βλέπουμε τον Υφυπουργό Αθλητισμού ως άλλο «</w:t>
      </w:r>
      <w:proofErr w:type="spellStart"/>
      <w:r>
        <w:rPr>
          <w:rFonts w:eastAsia="Times New Roman" w:cs="Times New Roman"/>
          <w:szCs w:val="24"/>
        </w:rPr>
        <w:t>Μαυρογιαλούρο</w:t>
      </w:r>
      <w:proofErr w:type="spellEnd"/>
      <w:r>
        <w:rPr>
          <w:rFonts w:eastAsia="Times New Roman" w:cs="Times New Roman"/>
          <w:szCs w:val="24"/>
        </w:rPr>
        <w:t xml:space="preserve">» να υπογράφει ανά την Ελλάδα προγραμματικές συμβάσεις που δεν μπορεί και δεν θα κληθεί να υλοποιήσει, όταν για παράδειγμα το </w:t>
      </w:r>
      <w:proofErr w:type="spellStart"/>
      <w:r>
        <w:rPr>
          <w:rFonts w:eastAsia="Times New Roman" w:cs="Times New Roman"/>
          <w:szCs w:val="24"/>
        </w:rPr>
        <w:t>καταδυτήριο</w:t>
      </w:r>
      <w:proofErr w:type="spellEnd"/>
      <w:r>
        <w:rPr>
          <w:rFonts w:eastAsia="Times New Roman" w:cs="Times New Roman"/>
          <w:szCs w:val="24"/>
        </w:rPr>
        <w:t xml:space="preserve"> του ΟΑΚΑ έμεινε για μήνες ολ</w:t>
      </w:r>
      <w:r>
        <w:rPr>
          <w:rFonts w:eastAsia="Times New Roman" w:cs="Times New Roman"/>
          <w:szCs w:val="24"/>
        </w:rPr>
        <w:t xml:space="preserve">όκληρους χωρίς βατήρες. Παρ’ όλα αυτά, ακούσαμε νωρίτερα τον κ. Βασιλειάδη να αυτοπροβάλλεται περίπου ως ο μεγάλος ευεργέτης του ελληνικού αθλητισμού, να κάνει τον απολογισμό του και ελάχιστα να αναφέρει το τι θα πράξει. </w:t>
      </w:r>
    </w:p>
    <w:p w14:paraId="4992447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έμφαση στα προγράμματα «Άθλ</w:t>
      </w:r>
      <w:r>
        <w:rPr>
          <w:rFonts w:eastAsia="Times New Roman" w:cs="Times New Roman"/>
          <w:szCs w:val="24"/>
        </w:rPr>
        <w:t>ηση για όλους». Κα</w:t>
      </w:r>
      <w:r>
        <w:rPr>
          <w:rFonts w:eastAsia="Times New Roman" w:cs="Times New Roman"/>
          <w:szCs w:val="24"/>
        </w:rPr>
        <w:t>μ</w:t>
      </w:r>
      <w:r>
        <w:rPr>
          <w:rFonts w:eastAsia="Times New Roman" w:cs="Times New Roman"/>
          <w:szCs w:val="24"/>
        </w:rPr>
        <w:t xml:space="preserve">μία μέριμνα για τον σχολικό αθλητισμό. Από πού να πιάσει όμως κανείς και τα πεπραγμένα σας στον αθλητισμό; Από τον πολυδιαφημισμένο και </w:t>
      </w:r>
      <w:proofErr w:type="spellStart"/>
      <w:r>
        <w:rPr>
          <w:rFonts w:eastAsia="Times New Roman" w:cs="Times New Roman"/>
          <w:szCs w:val="24"/>
        </w:rPr>
        <w:t>χιλιοταλαιπωρημένο</w:t>
      </w:r>
      <w:proofErr w:type="spellEnd"/>
      <w:r>
        <w:rPr>
          <w:rFonts w:eastAsia="Times New Roman" w:cs="Times New Roman"/>
          <w:szCs w:val="24"/>
        </w:rPr>
        <w:t xml:space="preserve"> αθλητικό νόμο, ο οποίος, αφού εξαγγέλθηκε καμιά δεκαριά φορές, παραπέμφθηκε τελικά</w:t>
      </w:r>
      <w:r>
        <w:rPr>
          <w:rFonts w:eastAsia="Times New Roman" w:cs="Times New Roman"/>
          <w:szCs w:val="24"/>
        </w:rPr>
        <w:t xml:space="preserve"> στις καλένδες, για να θέσει τελικά πρόσφατα ο κ. Βασιλειάδης σε διαβούλευση ένα νομοθετικό συνονθύλευμα που στρέφεται ευθέως κατά του ερασιτεχνικού και σωματειακού αθλητισμού, που κλείνει το μάτι σε μικρά και μεγάλα συμφέροντα αγνοώντας την αθλητική κοινό</w:t>
      </w:r>
      <w:r>
        <w:rPr>
          <w:rFonts w:eastAsia="Times New Roman" w:cs="Times New Roman"/>
          <w:szCs w:val="24"/>
        </w:rPr>
        <w:t xml:space="preserve">τητα. </w:t>
      </w:r>
    </w:p>
    <w:p w14:paraId="4992447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Από το θέμα του σχολικού αθλητισμού; Ο κ. Βασιλειάδης μας είπε για τη διδασκαλία του μαθήματος της κολύμβησης, όταν αυτή η Κυβέρνηση ανέθεσε τη διδασκαλία της Φυσικής Αγωγής σε δασκάλους, απαξιώνοντας τους γυμναστές και όταν έρχεται με το νέο νομοθέ</w:t>
      </w:r>
      <w:r>
        <w:rPr>
          <w:rFonts w:eastAsia="Times New Roman" w:cs="Times New Roman"/>
          <w:szCs w:val="24"/>
        </w:rPr>
        <w:t xml:space="preserve">τημα να εξισώσει τους γυμναστές με εμπειρικούς εκπαιδευτές. </w:t>
      </w:r>
    </w:p>
    <w:p w14:paraId="4992447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Από το θέμα της χρηστής διοίκησης για το οποίο μας μίλησε ο κ. Υφυπουργός, με τους εκλεκτούς της Κυβέρνησης διορισμένους στη διοίκηση του ΣΕΦ να στήνουν σκανδαλώδεις δουλίτσες και να αναλαμβάνουν</w:t>
      </w:r>
      <w:r>
        <w:rPr>
          <w:rFonts w:eastAsia="Times New Roman" w:cs="Times New Roman"/>
          <w:szCs w:val="24"/>
        </w:rPr>
        <w:t xml:space="preserve"> την εκμετάλλευση εγκαταστάσεων του σταδίου προσωπικές τους εταιρείες; Ποιο είναι το δόγμα της χρηστής σας διαχείρισης; «Γιάννης κερνάει, Γιάννης πίνει». </w:t>
      </w:r>
    </w:p>
    <w:p w14:paraId="4992447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Από τους </w:t>
      </w:r>
      <w:proofErr w:type="spellStart"/>
      <w:r>
        <w:rPr>
          <w:rFonts w:eastAsia="Times New Roman" w:cs="Times New Roman"/>
          <w:szCs w:val="24"/>
        </w:rPr>
        <w:t>διακριθέντες</w:t>
      </w:r>
      <w:proofErr w:type="spellEnd"/>
      <w:r>
        <w:rPr>
          <w:rFonts w:eastAsia="Times New Roman" w:cs="Times New Roman"/>
          <w:szCs w:val="24"/>
        </w:rPr>
        <w:t xml:space="preserve"> αθλητές και την επιβράβευσή τους, που μας είπε ο κ. Βασιλειάδης; Αν ήθελε να το</w:t>
      </w:r>
      <w:r>
        <w:rPr>
          <w:rFonts w:eastAsia="Times New Roman" w:cs="Times New Roman"/>
          <w:szCs w:val="24"/>
        </w:rPr>
        <w:t xml:space="preserve">υς κοιτάζει στα μάτια, θα έπρεπε να τηρήσει τη δέσμευσή του και να νομοθετήσει για τη </w:t>
      </w:r>
      <w:proofErr w:type="spellStart"/>
      <w:r>
        <w:rPr>
          <w:rFonts w:eastAsia="Times New Roman" w:cs="Times New Roman"/>
          <w:szCs w:val="24"/>
        </w:rPr>
        <w:t>μοριοδότηση</w:t>
      </w:r>
      <w:proofErr w:type="spellEnd"/>
      <w:r>
        <w:rPr>
          <w:rFonts w:eastAsia="Times New Roman" w:cs="Times New Roman"/>
          <w:szCs w:val="24"/>
        </w:rPr>
        <w:t xml:space="preserve"> των αθλητών, μετά τη σχετική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Αυτό είναι ουσιαστικό κίνητρο για τους αθλητές. </w:t>
      </w:r>
    </w:p>
    <w:p w14:paraId="4992447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Να το πιάσουμε από το θέμα της βίας; Θυμόμαστε τον κ. Βασιλε</w:t>
      </w:r>
      <w:r>
        <w:rPr>
          <w:rFonts w:eastAsia="Times New Roman" w:cs="Times New Roman"/>
          <w:szCs w:val="24"/>
        </w:rPr>
        <w:t xml:space="preserve">ιάδη τον περασμένο Μάρτιο, με την απειλή του ποδοσφαιρικού </w:t>
      </w:r>
      <w:proofErr w:type="spellStart"/>
      <w:r>
        <w:rPr>
          <w:rFonts w:eastAsia="Times New Roman" w:cs="Times New Roman"/>
          <w:szCs w:val="24"/>
          <w:lang w:val="en-US"/>
        </w:rPr>
        <w:t>Grexit</w:t>
      </w:r>
      <w:proofErr w:type="spellEnd"/>
      <w:r>
        <w:rPr>
          <w:rFonts w:eastAsia="Times New Roman" w:cs="Times New Roman"/>
          <w:szCs w:val="24"/>
        </w:rPr>
        <w:t xml:space="preserve"> να αιωρείται, να κάνει πομπώδεις εξαγγελίες για την πάταξη της βίας και να ζητά από όλες τις ομάδες να συμφωνήσουν. Περιμένουμε ακόμα να θεσμοθετηθούν και να εφαρμοστούν και μάλλον θα περιμέ</w:t>
      </w:r>
      <w:r>
        <w:rPr>
          <w:rFonts w:eastAsia="Times New Roman" w:cs="Times New Roman"/>
          <w:szCs w:val="24"/>
        </w:rPr>
        <w:t xml:space="preserve">νουμε για πολύ. Την ίδια στιγμή η χώρα παραμένει ξέφραγο αμπέλι σε θέματα αθλητικής βίας και εσχάτως εισάγει και χούλιγκαν από κάθε γωνιά της Ευρώπης. </w:t>
      </w:r>
    </w:p>
    <w:p w14:paraId="4992447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Συνοψίζοντας, η ηγεσία του Υφυπουργείου Αθλητισμού αποδεικνύεται συνεχώς «ακριβή στα πίτουρα και φθηνή σ</w:t>
      </w:r>
      <w:r>
        <w:rPr>
          <w:rFonts w:eastAsia="Times New Roman" w:cs="Times New Roman"/>
          <w:szCs w:val="24"/>
        </w:rPr>
        <w:t xml:space="preserve">το αλεύρι». Υπόσχεται πυρηνικά όπλα και </w:t>
      </w:r>
      <w:r>
        <w:rPr>
          <w:rFonts w:eastAsia="Times New Roman" w:cs="Times New Roman"/>
          <w:szCs w:val="24"/>
        </w:rPr>
        <w:lastRenderedPageBreak/>
        <w:t>εμφανίζει νεροπίστολα και με νεροπίστολα, ως γνωστόν, κανείς δεν κέρδισε κα</w:t>
      </w:r>
      <w:r>
        <w:rPr>
          <w:rFonts w:eastAsia="Times New Roman" w:cs="Times New Roman"/>
          <w:szCs w:val="24"/>
        </w:rPr>
        <w:t>μ</w:t>
      </w:r>
      <w:r>
        <w:rPr>
          <w:rFonts w:eastAsia="Times New Roman" w:cs="Times New Roman"/>
          <w:szCs w:val="24"/>
        </w:rPr>
        <w:t xml:space="preserve">μία μάχη. </w:t>
      </w:r>
    </w:p>
    <w:p w14:paraId="4992447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ο τελευταίος προϋπολογισμός αυτής της Κυβέρνησης, όσο και αν πασχίζετε να εξωραΐσετε τη</w:t>
      </w:r>
      <w:r>
        <w:rPr>
          <w:rFonts w:eastAsia="Times New Roman" w:cs="Times New Roman"/>
          <w:szCs w:val="24"/>
        </w:rPr>
        <w:t xml:space="preserve">ν κατάσταση, έχει καθαρό το αποτύπωμα των καταστροφικών σας πολιτικών που στέρησαν από την πατρίδα μας την ανάπτυξη που μπορούσε να έχει. </w:t>
      </w:r>
    </w:p>
    <w:p w14:paraId="4992448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Οι πολίτες δεν αξίζουν και δεν αντέχουν άλλα χαμένα χρόνια. Γι’ αυτό και αναζητούν προοπτική και ελπίδα. Γι’ αυτό και</w:t>
      </w:r>
      <w:r>
        <w:rPr>
          <w:rFonts w:eastAsia="Times New Roman" w:cs="Times New Roman"/>
          <w:szCs w:val="24"/>
        </w:rPr>
        <w:t xml:space="preserve"> εμπιστεύονται την κυβερνητική πρόταση της Νέας Δημοκρατίας και τον Κυριάκο Μητσοτάκη. Γι’ αυτό και σας γυρίζουν μαζικά την πλάτη. </w:t>
      </w:r>
    </w:p>
    <w:p w14:paraId="4992448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Δεν ξέρω αν η μέθη της εξουσίας σάς επιτρέπει να δείτε ότι βρίσκεστε στην πόρτα της εξόδου. Σύντομα θα διαβείτε το κατώφλι τ</w:t>
      </w:r>
      <w:r>
        <w:rPr>
          <w:rFonts w:eastAsia="Times New Roman" w:cs="Times New Roman"/>
          <w:szCs w:val="24"/>
        </w:rPr>
        <w:t xml:space="preserve">ης και θα αποτελέσετε μια θλιβερή ανάμνηση για την ελληνική κοινωνία. </w:t>
      </w:r>
    </w:p>
    <w:p w14:paraId="4992448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9924483" w14:textId="77777777" w:rsidR="00BA2908" w:rsidRDefault="00D473A4">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r>
        <w:rPr>
          <w:rFonts w:eastAsia="Times New Roman" w:cs="Times New Roman"/>
          <w:szCs w:val="24"/>
        </w:rPr>
        <w:t xml:space="preserve"> </w:t>
      </w:r>
    </w:p>
    <w:p w14:paraId="49924484" w14:textId="77777777" w:rsidR="00BA2908" w:rsidRDefault="00D473A4">
      <w:pPr>
        <w:spacing w:after="0" w:line="600" w:lineRule="auto"/>
        <w:ind w:firstLine="720"/>
        <w:jc w:val="both"/>
        <w:rPr>
          <w:rFonts w:eastAsia="Times New Roman" w:cs="Times New Roman"/>
          <w:szCs w:val="24"/>
        </w:rPr>
      </w:pPr>
      <w:r w:rsidRPr="003C086B">
        <w:rPr>
          <w:rFonts w:eastAsia="Times New Roman" w:cs="Times New Roman"/>
          <w:b/>
          <w:szCs w:val="24"/>
        </w:rPr>
        <w:t xml:space="preserve">ΠΡΟΕΔΡΕΥΩΝ (Δημήτριος </w:t>
      </w:r>
      <w:proofErr w:type="spellStart"/>
      <w:r w:rsidRPr="003C086B">
        <w:rPr>
          <w:rFonts w:eastAsia="Times New Roman" w:cs="Times New Roman"/>
          <w:b/>
          <w:szCs w:val="24"/>
        </w:rPr>
        <w:t>Κρεμαστινός</w:t>
      </w:r>
      <w:proofErr w:type="spellEnd"/>
      <w:r w:rsidRPr="003C086B">
        <w:rPr>
          <w:rFonts w:eastAsia="Times New Roman" w:cs="Times New Roman"/>
          <w:b/>
          <w:szCs w:val="24"/>
        </w:rPr>
        <w:t>):</w:t>
      </w:r>
      <w:r w:rsidRPr="003C086B">
        <w:rPr>
          <w:rFonts w:eastAsia="Times New Roman" w:cs="Times New Roman"/>
          <w:szCs w:val="24"/>
        </w:rPr>
        <w:t xml:space="preserve"> </w:t>
      </w:r>
      <w:r>
        <w:rPr>
          <w:rFonts w:eastAsia="Times New Roman" w:cs="Times New Roman"/>
          <w:szCs w:val="24"/>
        </w:rPr>
        <w:t xml:space="preserve">Ευχαριστούμε. </w:t>
      </w:r>
    </w:p>
    <w:p w14:paraId="4992448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Σταματάκη, Βουλευτής του ΣΥΡΙΖΑ. </w:t>
      </w:r>
    </w:p>
    <w:p w14:paraId="49924486"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 xml:space="preserve">Ευχαριστώ πολύ, κύριε Πρόεδρε. </w:t>
      </w:r>
    </w:p>
    <w:p w14:paraId="4992448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είμαι η τελευταία ομιλήτρια, γι’ αυτό εκ των προτέρων ζητώ την ανοχή σας. </w:t>
      </w:r>
    </w:p>
    <w:p w14:paraId="49924488" w14:textId="77777777" w:rsidR="00BA2908" w:rsidRDefault="00D473A4">
      <w:pPr>
        <w:spacing w:after="0" w:line="600" w:lineRule="auto"/>
        <w:ind w:firstLine="720"/>
        <w:jc w:val="both"/>
        <w:rPr>
          <w:rFonts w:eastAsia="Times New Roman" w:cs="Times New Roman"/>
          <w:szCs w:val="24"/>
        </w:rPr>
      </w:pPr>
      <w:r w:rsidRPr="00AC6C9E">
        <w:rPr>
          <w:rFonts w:eastAsia="Times New Roman" w:cs="Times New Roman"/>
          <w:b/>
          <w:szCs w:val="24"/>
        </w:rPr>
        <w:t>ΙΑΣ</w:t>
      </w:r>
      <w:r>
        <w:rPr>
          <w:rFonts w:eastAsia="Times New Roman" w:cs="Times New Roman"/>
          <w:b/>
          <w:szCs w:val="24"/>
        </w:rPr>
        <w:t>Ο</w:t>
      </w:r>
      <w:r w:rsidRPr="00AC6C9E">
        <w:rPr>
          <w:rFonts w:eastAsia="Times New Roman" w:cs="Times New Roman"/>
          <w:b/>
          <w:szCs w:val="24"/>
        </w:rPr>
        <w:t>Ν</w:t>
      </w:r>
      <w:r>
        <w:rPr>
          <w:rFonts w:eastAsia="Times New Roman" w:cs="Times New Roman"/>
          <w:b/>
          <w:szCs w:val="24"/>
        </w:rPr>
        <w:t>ΑΣ</w:t>
      </w:r>
      <w:r w:rsidRPr="00AC6C9E">
        <w:rPr>
          <w:rFonts w:eastAsia="Times New Roman" w:cs="Times New Roman"/>
          <w:b/>
          <w:szCs w:val="24"/>
        </w:rPr>
        <w:t xml:space="preserve"> ΦΩΤΗΛΑΣ:</w:t>
      </w:r>
      <w:r>
        <w:rPr>
          <w:rFonts w:eastAsia="Times New Roman" w:cs="Times New Roman"/>
          <w:szCs w:val="24"/>
        </w:rPr>
        <w:t xml:space="preserve"> Δεν είστε τελευταία. Υπάρχουν κι άλλοι ομιλητές. </w:t>
      </w:r>
    </w:p>
    <w:p w14:paraId="49924489"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Α, δεν είμαι η τελευταία; Συγγνώμη. </w:t>
      </w:r>
    </w:p>
    <w:p w14:paraId="4992448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Εκ των προτέρων ζητώ κάποια ανοχή από τον κύριο Πρόεδρο, αν χρειαστεί να μου δώσει λίγο παραπάνω χρόνο. </w:t>
      </w:r>
    </w:p>
    <w:p w14:paraId="4992448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και εγώ από το Βήμα της Βουλής να αναφερθώ στο ψήφισμα που κατέθεσε η συνάδελφος κ. </w:t>
      </w:r>
      <w:proofErr w:type="spellStart"/>
      <w:r>
        <w:rPr>
          <w:rFonts w:eastAsia="Times New Roman" w:cs="Times New Roman"/>
          <w:szCs w:val="24"/>
        </w:rPr>
        <w:t>Θελερίτη</w:t>
      </w:r>
      <w:proofErr w:type="spellEnd"/>
      <w:r>
        <w:rPr>
          <w:rFonts w:eastAsia="Times New Roman" w:cs="Times New Roman"/>
          <w:szCs w:val="24"/>
        </w:rPr>
        <w:t>, το οποίο καταδικάζ</w:t>
      </w:r>
      <w:r>
        <w:rPr>
          <w:rFonts w:eastAsia="Times New Roman" w:cs="Times New Roman"/>
          <w:szCs w:val="24"/>
        </w:rPr>
        <w:t xml:space="preserve">ει την </w:t>
      </w:r>
      <w:proofErr w:type="spellStart"/>
      <w:r>
        <w:rPr>
          <w:rFonts w:eastAsia="Times New Roman" w:cs="Times New Roman"/>
          <w:szCs w:val="24"/>
        </w:rPr>
        <w:t>έμφυλη</w:t>
      </w:r>
      <w:proofErr w:type="spellEnd"/>
      <w:r>
        <w:rPr>
          <w:rFonts w:eastAsia="Times New Roman" w:cs="Times New Roman"/>
          <w:szCs w:val="24"/>
        </w:rPr>
        <w:t xml:space="preserve"> βία, τη βία ενάντια στις γυναίκες, τη βία ενάντια σε κάθε διαφορετικό, τη ρατσιστική βία και το διασυρμό από μέρους των μέσων μαζικής ενημέρωσης των θυμάτων αυτής της βίας. </w:t>
      </w:r>
    </w:p>
    <w:p w14:paraId="4992448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Θα ήθελα να υιοθετηθεί αυτό το ψήφισμα από τη Βουλή και να βγει ως ψ</w:t>
      </w:r>
      <w:r>
        <w:rPr>
          <w:rFonts w:eastAsia="Times New Roman" w:cs="Times New Roman"/>
          <w:szCs w:val="24"/>
        </w:rPr>
        <w:t xml:space="preserve">ήφισμα της πλειοψηφίας των Κοινοβουλευτικών Ομάδων και καταλαβαίνετε ποιες Κοινοβουλευτικές Ομάδες εννοώ. </w:t>
      </w:r>
    </w:p>
    <w:p w14:paraId="4992448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συμμετέχουμε όσοι περισσότεροι γίνεται από εμάς στην πορεία που γίνεται σε λίγη ώρα και την οργανώνουν γυναικείες οργανώσεις και </w:t>
      </w:r>
      <w:r>
        <w:rPr>
          <w:rFonts w:eastAsia="Times New Roman" w:cs="Times New Roman"/>
          <w:szCs w:val="24"/>
        </w:rPr>
        <w:t>η Γενική Γραμματεία Ισότητας στη μνήμη αυτών των θυμάτων, με την ελπίδα να μην έχουμε πλέον τέτοιους θανάτους.</w:t>
      </w:r>
    </w:p>
    <w:p w14:paraId="4992448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Έρχομαι στο νομοσχέδιο τώρα. </w:t>
      </w:r>
    </w:p>
    <w:p w14:paraId="4992448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μπορούμε να νιώθουμε αισιόδοξοι και να μιλάμε, κοιτώντας τους πολίτες στα μάτι</w:t>
      </w:r>
      <w:r>
        <w:rPr>
          <w:rFonts w:eastAsia="Times New Roman" w:cs="Times New Roman"/>
          <w:szCs w:val="24"/>
        </w:rPr>
        <w:t xml:space="preserve">α. Σήμερα μπορούμε να μιλάμε για το μεγάλο στοίχημα που βάλαμε και με τους εαυτούς μας και με τους πολίτες της χώρας και με τους θεσμούς. Το μεγάλο στοίχημα ήταν ότι το 2018 θα ήταν η χρονιά της εξόδου από τα μνημόνια και ο προϋπολογισμός του 2019 θα ήταν </w:t>
      </w:r>
      <w:r>
        <w:rPr>
          <w:rFonts w:eastAsia="Times New Roman" w:cs="Times New Roman"/>
          <w:szCs w:val="24"/>
        </w:rPr>
        <w:t xml:space="preserve">ο πρώτος </w:t>
      </w:r>
      <w:proofErr w:type="spellStart"/>
      <w:r>
        <w:rPr>
          <w:rFonts w:eastAsia="Times New Roman" w:cs="Times New Roman"/>
          <w:szCs w:val="24"/>
        </w:rPr>
        <w:t>μεταμνημονιακός</w:t>
      </w:r>
      <w:proofErr w:type="spellEnd"/>
      <w:r>
        <w:rPr>
          <w:rFonts w:eastAsia="Times New Roman" w:cs="Times New Roman"/>
          <w:szCs w:val="24"/>
        </w:rPr>
        <w:t xml:space="preserve"> προϋπολογισμός. Και το κερδίσαμε αυτό το στοίχημα. </w:t>
      </w:r>
    </w:p>
    <w:p w14:paraId="4992449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Επίσης, κερδίσαμε το στοίχημα της ρύθμισης του δημόσιου χρέους, το στοίχημα της ανάπτυξης, το στοίχημα της μακροχρόνιας βιωσιμότητας του ασφαλιστικού συστήματος. Κερδίσαμε το στοί</w:t>
      </w:r>
      <w:r>
        <w:rPr>
          <w:rFonts w:eastAsia="Times New Roman" w:cs="Times New Roman"/>
          <w:szCs w:val="24"/>
        </w:rPr>
        <w:t xml:space="preserve">χημα και διαψεύσαμε τις </w:t>
      </w:r>
      <w:proofErr w:type="spellStart"/>
      <w:r>
        <w:rPr>
          <w:rFonts w:eastAsia="Times New Roman" w:cs="Times New Roman"/>
          <w:szCs w:val="24"/>
        </w:rPr>
        <w:t>Κασσάνδρες</w:t>
      </w:r>
      <w:proofErr w:type="spellEnd"/>
      <w:r>
        <w:rPr>
          <w:rFonts w:eastAsia="Times New Roman" w:cs="Times New Roman"/>
          <w:szCs w:val="24"/>
        </w:rPr>
        <w:t xml:space="preserve"> που έλεγαν για περικοπές συντάξεων. Νέα Δημοκρατία και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ΚΙΝΑΛ</w:t>
      </w:r>
      <w:r>
        <w:rPr>
          <w:rFonts w:eastAsia="Times New Roman" w:cs="Times New Roman"/>
          <w:szCs w:val="24"/>
        </w:rPr>
        <w:t xml:space="preserve"> είχαν επιδοθεί σ’ ένα ρεσιτάλ παραπληροφόρησης, κινδυνολογίας και τρομοκρατίας των συνταξιούχων, παρ’ όλο που εξακόσιες είκοσι χιλιάδες συνταξιούχοι θα </w:t>
      </w:r>
      <w:r>
        <w:rPr>
          <w:rFonts w:eastAsia="Times New Roman" w:cs="Times New Roman"/>
          <w:szCs w:val="24"/>
        </w:rPr>
        <w:t>δουν έστω και μικρή αύξηση στις συντάξεις τους.</w:t>
      </w:r>
    </w:p>
    <w:p w14:paraId="4992449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Εγώ, κυρίες και κύριοι της Αντιπολίτευσης, δεν θα πω για το τι κάνατε εσείς και φέρατε τη χώρα στα πρόθυρα της χρεοκοπίας. Αυτά τα έχουμε δει, τα έχουμε πει, τα έχει βιώσει ο ελληνικός λαός στο πετσί του. Θα </w:t>
      </w:r>
      <w:r>
        <w:rPr>
          <w:rFonts w:eastAsia="Times New Roman" w:cs="Times New Roman"/>
          <w:szCs w:val="24"/>
        </w:rPr>
        <w:t>πω τι κάναμε εμείς και σήμερα νιώθουμε υπερήφανοι, ναι υπερήφανοι, όσο και αν σας ενοχλεί αυτό, για τον προϋπολογισμό που θα ψηφίσουμε.</w:t>
      </w:r>
    </w:p>
    <w:p w14:paraId="4992449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Ήδη ψηφίσαμε τον νόμο για την κατάργηση των διατάξεων που περικόπτουν τις συντάξεις, κάτι το οποίο δέχτηκαν με πολύ μεγά</w:t>
      </w:r>
      <w:r>
        <w:rPr>
          <w:rFonts w:eastAsia="Times New Roman" w:cs="Times New Roman"/>
          <w:szCs w:val="24"/>
        </w:rPr>
        <w:t xml:space="preserve">λη ανακούφιση όλοι οι συνταξιούχοι, που όλο αυτόν τον καιρό τους είχατε τρομοκρατήσει. </w:t>
      </w:r>
    </w:p>
    <w:p w14:paraId="4992449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Έχουν ψηφιστεί, επίσης, η καταβολή των αναδρομικών στους </w:t>
      </w:r>
      <w:proofErr w:type="spellStart"/>
      <w:r>
        <w:rPr>
          <w:rFonts w:eastAsia="Times New Roman" w:cs="Times New Roman"/>
          <w:szCs w:val="24"/>
        </w:rPr>
        <w:t>ενστόλους</w:t>
      </w:r>
      <w:proofErr w:type="spellEnd"/>
      <w:r>
        <w:rPr>
          <w:rFonts w:eastAsia="Times New Roman" w:cs="Times New Roman"/>
          <w:szCs w:val="24"/>
        </w:rPr>
        <w:t>, στους πανεπιστημιακούς, στους δικαστικούς, στους γιατρούς του ΕΣΥ. Έχει ψηφιστεί η μείωση των ασφαλι</w:t>
      </w:r>
      <w:r>
        <w:rPr>
          <w:rFonts w:eastAsia="Times New Roman" w:cs="Times New Roman"/>
          <w:szCs w:val="24"/>
        </w:rPr>
        <w:t>στικών εισφορών σε διακόσιους πενήντα χιλιάδες ελεύθερους επαγγελματίες, σε αυτοαπασχολούμενους, σε αγρότες και επιστήμονες. Έχουν ψηφιστεί η επιδότηση των ασφαλιστικών εισφορών για τους νέους, η μείωση του ΕΝΦΙΑ για μεσαία και χαμηλά εισοδήματα, η καταβολ</w:t>
      </w:r>
      <w:r>
        <w:rPr>
          <w:rFonts w:eastAsia="Times New Roman" w:cs="Times New Roman"/>
          <w:szCs w:val="24"/>
        </w:rPr>
        <w:t>ή του μερίσματος στους χαμηλοσυνταξιούχους, στους χαμηλόμισθους και στους άνεργους. Καταργήσαμε το τέλος επιτηδεύματος για τους συνεταιρισμούς, για τους συνεταιρισμένους αγρότες, για τους αγροτικούς συνεταιρισμούς, τους σχολικούς συνεταιρισμούς, τις κοινων</w:t>
      </w:r>
      <w:r>
        <w:rPr>
          <w:rFonts w:eastAsia="Times New Roman" w:cs="Times New Roman"/>
          <w:szCs w:val="24"/>
        </w:rPr>
        <w:t xml:space="preserve">ικές συνεταιριστικές επιχειρήσεις, τα φυσικά νομικά πρόσωπα που ήταν σε αδράνεια και έπεται συνέχεια. </w:t>
      </w:r>
    </w:p>
    <w:p w14:paraId="4992449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Δεν είναι προεκλογικές παροχές αυτά που θεσμοθετήσαμε και που υλοποιούνται με αυτόν τον προϋπολογισμό. Είναι μόνιμα και νόμιμα μέτρα για τη συγκρότηση εν</w:t>
      </w:r>
      <w:r>
        <w:rPr>
          <w:rFonts w:eastAsia="Times New Roman" w:cs="Times New Roman"/>
          <w:szCs w:val="24"/>
        </w:rPr>
        <w:t xml:space="preserve">ός σύγχρονου και διαφανούς κοινωνικού κράτους, που έρχεται να αντικαταστήσει σιγά-σιγά, αλλά σταθερά το σύστημα πολυνομίας και κακονομίας που επικρατούσε μέχρι πρότινος. </w:t>
      </w:r>
    </w:p>
    <w:p w14:paraId="4992449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αφού ναυάγησε το επιχείρημα των περικοπών των συντάξεων, αρχίσατε να λέτε και να </w:t>
      </w:r>
      <w:r>
        <w:rPr>
          <w:rFonts w:eastAsia="Times New Roman" w:cs="Times New Roman"/>
          <w:szCs w:val="24"/>
        </w:rPr>
        <w:t>αναρωτιέστε εάν θα βγούμε στις αγορές. Στις αγορές, θα βγούμε, κυρίες και κύριοι, βάσει συγκεκριμένου σχεδίου και με ψηλά το κεφάλι, με εντιμότητα και διαφάνεια.</w:t>
      </w:r>
    </w:p>
    <w:p w14:paraId="4992449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 ΣΥΡΙΖΑ ανέλαβε τη διακυβέρνηση σε πολύ δύσκολες συνθήκες. Ο πρώτος νόμος που φέραμε ήταν ο ν</w:t>
      </w:r>
      <w:r>
        <w:rPr>
          <w:rFonts w:eastAsia="Times New Roman" w:cs="Times New Roman"/>
          <w:szCs w:val="24"/>
        </w:rPr>
        <w:t xml:space="preserve">όμος για την αντιμετώπιση της ανθρωπιστικής κρίσης. Αυτό πρέπει να το θυμίζουμε, γιατί δεν πρέπει να ξεχάσουμε ποιες πολιτικές έφτασαν τον κόσμο σ’ αυτήν την κατάσταση που ήταν το 2014, τη μεγάλη τραγωδία φτωχοποίησης του ελληνικού λαού, που μέχρι το 2015 </w:t>
      </w:r>
      <w:r>
        <w:rPr>
          <w:rFonts w:eastAsia="Times New Roman" w:cs="Times New Roman"/>
          <w:szCs w:val="24"/>
        </w:rPr>
        <w:t xml:space="preserve">έχασε έως το 40% των εισοδημάτων του. </w:t>
      </w:r>
    </w:p>
    <w:p w14:paraId="4992449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Με τους νόμους για την ανθρωπιστική κρίση, το ΚΕΑ και το κοινωνικό μέρισμα δαπανήθηκαν συνολικά </w:t>
      </w:r>
      <w:r w:rsidRPr="00E57BDE">
        <w:rPr>
          <w:rFonts w:eastAsia="Times New Roman" w:cs="Times New Roman"/>
          <w:szCs w:val="24"/>
        </w:rPr>
        <w:t>3.055.000.000</w:t>
      </w:r>
      <w:r>
        <w:rPr>
          <w:rFonts w:eastAsia="Times New Roman" w:cs="Times New Roman"/>
          <w:szCs w:val="24"/>
        </w:rPr>
        <w:t xml:space="preserve"> ευρώ μέσα σε μ</w:t>
      </w:r>
      <w:r>
        <w:rPr>
          <w:rFonts w:eastAsia="Times New Roman" w:cs="Times New Roman"/>
          <w:szCs w:val="24"/>
        </w:rPr>
        <w:t>ί</w:t>
      </w:r>
      <w:r>
        <w:rPr>
          <w:rFonts w:eastAsia="Times New Roman" w:cs="Times New Roman"/>
          <w:szCs w:val="24"/>
        </w:rPr>
        <w:t>α τριετία, όταν από το 2010 έως ο 2015 και για μ</w:t>
      </w:r>
      <w:r>
        <w:rPr>
          <w:rFonts w:eastAsia="Times New Roman" w:cs="Times New Roman"/>
          <w:szCs w:val="24"/>
        </w:rPr>
        <w:t>ί</w:t>
      </w:r>
      <w:r>
        <w:rPr>
          <w:rFonts w:eastAsia="Times New Roman" w:cs="Times New Roman"/>
          <w:szCs w:val="24"/>
        </w:rPr>
        <w:t>α πενταετία οι προηγούμενες κυβερνήσεις δεν</w:t>
      </w:r>
      <w:r>
        <w:rPr>
          <w:rFonts w:eastAsia="Times New Roman" w:cs="Times New Roman"/>
          <w:szCs w:val="24"/>
        </w:rPr>
        <w:t xml:space="preserve"> είχαν δώσει ούτε ένα ευρώ. </w:t>
      </w:r>
    </w:p>
    <w:p w14:paraId="4992449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επιτυχημένη εφαρμογή του ΚΕΑ και ειδικά η πλατφόρμα ενισχύουν τη διαφάνεια και δίνουν τη δυνατότητα, μαζί με τον Εθνικό Μηχανισμό Συντονισμού, μιας ολιστικής αντιμετώπισης των αναγκών των συμπολιτών μας. </w:t>
      </w:r>
    </w:p>
    <w:p w14:paraId="4992449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Υιοθετήσαμε ένα νέο </w:t>
      </w:r>
      <w:r>
        <w:rPr>
          <w:rFonts w:eastAsia="Times New Roman" w:cs="Times New Roman"/>
          <w:szCs w:val="24"/>
        </w:rPr>
        <w:t xml:space="preserve">σχέδιο δράσης για το παιδί, το οποίο όχι μόνο θα συμβάλει στην καλύτερη προστασία αυτής της ευάλωτης ομάδας, αλλά για πρώτη φορά </w:t>
      </w:r>
      <w:r>
        <w:rPr>
          <w:rFonts w:eastAsia="Times New Roman" w:cs="Times New Roman"/>
          <w:szCs w:val="24"/>
        </w:rPr>
        <w:lastRenderedPageBreak/>
        <w:t>το παιδί αντιμετωπίζεται ως νεαρός πολίτης και όχι ως παρακολούθημα των γονιών του. Επεκτείναμε τα σχολικά γεύματα σε όλα τα σχ</w:t>
      </w:r>
      <w:r>
        <w:rPr>
          <w:rFonts w:eastAsia="Times New Roman" w:cs="Times New Roman"/>
          <w:szCs w:val="24"/>
        </w:rPr>
        <w:t xml:space="preserve">ολεία. Ιδρύσαμε τις υπόλοιπες τριάντα χιλιάδες θέσεις που χρειάζονται για τους βρεφονηπιακούς σταθμούς, για να μη μείνει κανένα παιδί εκτός. </w:t>
      </w:r>
    </w:p>
    <w:p w14:paraId="4992449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Υλοποιούμε ένα πολύ μεγάλο πρόγραμμα </w:t>
      </w:r>
      <w:proofErr w:type="spellStart"/>
      <w:r>
        <w:rPr>
          <w:rFonts w:eastAsia="Times New Roman" w:cs="Times New Roman"/>
          <w:szCs w:val="24"/>
        </w:rPr>
        <w:t>αποϊδρυματοποίησης</w:t>
      </w:r>
      <w:proofErr w:type="spellEnd"/>
      <w:r>
        <w:rPr>
          <w:rFonts w:eastAsia="Times New Roman" w:cs="Times New Roman"/>
          <w:szCs w:val="24"/>
        </w:rPr>
        <w:t xml:space="preserve"> για όλα τα παιδιά σε μια αγκαλιά. Ενισχύουμε την Ειδική Αγ</w:t>
      </w:r>
      <w:r>
        <w:rPr>
          <w:rFonts w:eastAsia="Times New Roman" w:cs="Times New Roman"/>
          <w:szCs w:val="24"/>
        </w:rPr>
        <w:t>ωγή με τις προσλήψεις μόνιμων καθηγητών γι’ αυτήν την ευάλωτη ομάδα. Συνολικά, τη διετία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2021 θα προσληφθούν έως δεκαπέντε χιλιάδες μόνιμοι καθηγητές. Ενισχύουμε τους ηλικιωμένους με 200 εκατομμύρια ευρώ στο Πρόγραμμα Ολιστικής Φροντίδας Ηλικιωμένων</w:t>
      </w:r>
      <w:r>
        <w:rPr>
          <w:rFonts w:eastAsia="Times New Roman" w:cs="Times New Roman"/>
          <w:szCs w:val="24"/>
        </w:rPr>
        <w:t xml:space="preserve">. </w:t>
      </w:r>
    </w:p>
    <w:p w14:paraId="4992449B" w14:textId="77777777" w:rsidR="00BA2908" w:rsidRDefault="00D473A4">
      <w:pPr>
        <w:spacing w:after="0" w:line="600" w:lineRule="auto"/>
        <w:ind w:firstLine="720"/>
        <w:jc w:val="both"/>
        <w:rPr>
          <w:rFonts w:eastAsia="Times New Roman"/>
          <w:bCs/>
        </w:rPr>
      </w:pPr>
      <w:r w:rsidRPr="00F8084C">
        <w:rPr>
          <w:rFonts w:eastAsia="Times New Roman"/>
          <w:bCs/>
        </w:rPr>
        <w:t>(Στο σημείο αυτό κτυπάει το κουδούνι λήξε</w:t>
      </w:r>
      <w:r>
        <w:rPr>
          <w:rFonts w:eastAsia="Times New Roman"/>
          <w:bCs/>
        </w:rPr>
        <w:t>ως του χρόνου ομιλίας της κυρίας Βουλευτού</w:t>
      </w:r>
      <w:r w:rsidRPr="00F8084C">
        <w:rPr>
          <w:rFonts w:eastAsia="Times New Roman"/>
          <w:bCs/>
        </w:rPr>
        <w:t>)</w:t>
      </w:r>
    </w:p>
    <w:p w14:paraId="4992449C" w14:textId="77777777" w:rsidR="00BA2908" w:rsidRDefault="00D473A4">
      <w:pPr>
        <w:spacing w:after="0" w:line="600" w:lineRule="auto"/>
        <w:ind w:firstLine="720"/>
        <w:jc w:val="both"/>
        <w:rPr>
          <w:rFonts w:eastAsia="Times New Roman"/>
          <w:bCs/>
        </w:rPr>
      </w:pPr>
      <w:r>
        <w:rPr>
          <w:rFonts w:eastAsia="Times New Roman"/>
          <w:bCs/>
        </w:rPr>
        <w:t xml:space="preserve">Κύριε Πρόεδρε, θα ήθελα λίγο χρόνο παραπάνω. </w:t>
      </w:r>
    </w:p>
    <w:p w14:paraId="4992449D" w14:textId="77777777" w:rsidR="00BA2908" w:rsidRDefault="00D473A4">
      <w:pPr>
        <w:spacing w:after="0" w:line="600" w:lineRule="auto"/>
        <w:ind w:firstLine="720"/>
        <w:jc w:val="both"/>
        <w:rPr>
          <w:rFonts w:eastAsia="Times New Roman"/>
          <w:bCs/>
        </w:rPr>
      </w:pPr>
      <w:r>
        <w:rPr>
          <w:rFonts w:eastAsia="Times New Roman"/>
          <w:bCs/>
        </w:rPr>
        <w:t xml:space="preserve">Με την πρόσληψη τριών χιλιάδων διακοσίων πενήντα επτά μόνιμων εργαζομένων βελτιώσαμε το </w:t>
      </w:r>
      <w:r>
        <w:rPr>
          <w:rFonts w:eastAsia="Times New Roman"/>
          <w:bCs/>
        </w:rPr>
        <w:t>π</w:t>
      </w:r>
      <w:r>
        <w:rPr>
          <w:rFonts w:eastAsia="Times New Roman"/>
          <w:bCs/>
        </w:rPr>
        <w:t xml:space="preserve">ρόγραμμα «Βοήθεια στο Σπίτι» και </w:t>
      </w:r>
      <w:r>
        <w:rPr>
          <w:rFonts w:eastAsia="Times New Roman"/>
          <w:bCs/>
        </w:rPr>
        <w:t>στηρίζουμε τα Κέντρα Εξυπηρέτησης των Πολιτών.</w:t>
      </w:r>
    </w:p>
    <w:p w14:paraId="4992449E" w14:textId="77777777" w:rsidR="00BA2908" w:rsidRDefault="00D473A4">
      <w:pPr>
        <w:spacing w:after="0" w:line="600" w:lineRule="auto"/>
        <w:ind w:firstLine="720"/>
        <w:jc w:val="both"/>
        <w:rPr>
          <w:rFonts w:eastAsia="Times New Roman"/>
          <w:bCs/>
        </w:rPr>
      </w:pPr>
      <w:r>
        <w:rPr>
          <w:rFonts w:eastAsia="Times New Roman"/>
          <w:bCs/>
        </w:rPr>
        <w:t>Με μ</w:t>
      </w:r>
      <w:r>
        <w:rPr>
          <w:rFonts w:eastAsia="Times New Roman"/>
          <w:bCs/>
        </w:rPr>
        <w:t>ί</w:t>
      </w:r>
      <w:r>
        <w:rPr>
          <w:rFonts w:eastAsia="Times New Roman"/>
          <w:bCs/>
        </w:rPr>
        <w:t>α σειρά νόμους και χρηματοδοτικά εργαλεία, καθώς και με προσλήψεις ειδικών επιστημόνων καλύπτουμε τις αυξημένες ανάγκες των δήμων και των περιφερειών. Την τριετία 2015</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2018 σχεδόν διπλασιάσαμε σε σχέση </w:t>
      </w:r>
      <w:r>
        <w:rPr>
          <w:rFonts w:eastAsia="Times New Roman"/>
          <w:bCs/>
        </w:rPr>
        <w:t xml:space="preserve">με την προηγούμενη περίοδο τις χρηματοδοτήσεις στην </w:t>
      </w:r>
      <w:r>
        <w:rPr>
          <w:rFonts w:eastAsia="Times New Roman"/>
          <w:bCs/>
        </w:rPr>
        <w:t>τ</w:t>
      </w:r>
      <w:r>
        <w:rPr>
          <w:rFonts w:eastAsia="Times New Roman"/>
          <w:bCs/>
        </w:rPr>
        <w:t xml:space="preserve">οπική </w:t>
      </w:r>
      <w:r>
        <w:rPr>
          <w:rFonts w:eastAsia="Times New Roman"/>
          <w:bCs/>
        </w:rPr>
        <w:t>α</w:t>
      </w:r>
      <w:r>
        <w:rPr>
          <w:rFonts w:eastAsia="Times New Roman"/>
          <w:bCs/>
        </w:rPr>
        <w:t xml:space="preserve">υτοδιοίκηση για την αντιμετώπιση </w:t>
      </w:r>
      <w:r>
        <w:rPr>
          <w:rFonts w:eastAsia="Times New Roman"/>
          <w:bCs/>
        </w:rPr>
        <w:lastRenderedPageBreak/>
        <w:t>των φυσικών καταστροφών και της λειψυδρίας και για πρώτη φορά δόθηκε μ</w:t>
      </w:r>
      <w:r>
        <w:rPr>
          <w:rFonts w:eastAsia="Times New Roman"/>
          <w:bCs/>
        </w:rPr>
        <w:t>ί</w:t>
      </w:r>
      <w:r>
        <w:rPr>
          <w:rFonts w:eastAsia="Times New Roman"/>
          <w:bCs/>
        </w:rPr>
        <w:t>α ειδική ενίσχυση χρηματοδότησης στους δήμους. Πάνω από 512 εκατομμύρια ευρώ δόθηκαν στους Ο</w:t>
      </w:r>
      <w:r>
        <w:rPr>
          <w:rFonts w:eastAsia="Times New Roman"/>
          <w:bCs/>
        </w:rPr>
        <w:t xml:space="preserve">ργανισμούς Τοπικής Αυτοδιοίκησης με το </w:t>
      </w:r>
      <w:r>
        <w:rPr>
          <w:rFonts w:eastAsia="Times New Roman"/>
          <w:bCs/>
        </w:rPr>
        <w:t>π</w:t>
      </w:r>
      <w:r>
        <w:rPr>
          <w:rFonts w:eastAsia="Times New Roman"/>
          <w:bCs/>
        </w:rPr>
        <w:t xml:space="preserve">ρόγραμμα </w:t>
      </w:r>
      <w:r>
        <w:rPr>
          <w:rFonts w:eastAsia="Times New Roman"/>
          <w:bCs/>
        </w:rPr>
        <w:t>«</w:t>
      </w:r>
      <w:r>
        <w:rPr>
          <w:rFonts w:eastAsia="Times New Roman"/>
          <w:bCs/>
        </w:rPr>
        <w:t>Φ</w:t>
      </w:r>
      <w:r>
        <w:rPr>
          <w:rFonts w:eastAsia="Times New Roman"/>
          <w:bCs/>
        </w:rPr>
        <w:t>ιλόδημος»</w:t>
      </w:r>
      <w:r>
        <w:rPr>
          <w:rFonts w:eastAsia="Times New Roman"/>
          <w:bCs/>
        </w:rPr>
        <w:t xml:space="preserve">, εκ των οποίων τα 11 εκατομμύρια ευρώ στην Περιφερειακή Ενότητα Νήσων. Το περασμένο καλοκαίρι ψηφίστηκε το μέτρο του μεταφορικού ισοδύναμου που από 1-1-2019 θα ισχύσει για όλα τα νησιά. </w:t>
      </w:r>
    </w:p>
    <w:p w14:paraId="4992449F" w14:textId="77777777" w:rsidR="00BA2908" w:rsidRDefault="00D473A4">
      <w:pPr>
        <w:spacing w:after="0" w:line="600" w:lineRule="auto"/>
        <w:ind w:firstLine="720"/>
        <w:jc w:val="both"/>
        <w:rPr>
          <w:rFonts w:eastAsia="Times New Roman"/>
          <w:bCs/>
        </w:rPr>
      </w:pPr>
      <w:r>
        <w:rPr>
          <w:rFonts w:eastAsia="Times New Roman"/>
          <w:bCs/>
        </w:rPr>
        <w:t xml:space="preserve">Επειδή, </w:t>
      </w:r>
      <w:r>
        <w:rPr>
          <w:rFonts w:eastAsia="Times New Roman"/>
          <w:bCs/>
        </w:rPr>
        <w:t>μάλιστα, προέρχομαι από μια εκλογική περιφέρεια που περιλαμβάνει και τα νησιά του Αργοσαρωνικού, πρέπει να πω ότι πρώτη φορά το μέτρο αυτό για τη νησιωτική πολιτική δεν αφορά μόνο τις γόνιμες γραμμές, αλλά όλα τα νησιά. Θα ισχύσει και για την περιφέρεια κα</w:t>
      </w:r>
      <w:r>
        <w:rPr>
          <w:rFonts w:eastAsia="Times New Roman"/>
          <w:bCs/>
        </w:rPr>
        <w:t xml:space="preserve">ι για τα νησιά του Αργοσαρωνικού που ήταν στην περιφέρεια της Αττικής και είχαν εξαιρεθεί από όλες τις πολιτικές για τα νησιά. </w:t>
      </w:r>
    </w:p>
    <w:p w14:paraId="499244A0" w14:textId="77777777" w:rsidR="00BA2908" w:rsidRDefault="00D473A4">
      <w:pPr>
        <w:spacing w:after="0" w:line="600" w:lineRule="auto"/>
        <w:ind w:firstLine="720"/>
        <w:jc w:val="both"/>
        <w:rPr>
          <w:rFonts w:eastAsia="Times New Roman"/>
          <w:bCs/>
        </w:rPr>
      </w:pPr>
      <w:r>
        <w:rPr>
          <w:rFonts w:eastAsia="Times New Roman"/>
          <w:bCs/>
        </w:rPr>
        <w:t>Κυρίες και κύριοι συνάδελφοι, όπως είπαμε, βρεθήκαμε μέσα σε μ</w:t>
      </w:r>
      <w:r>
        <w:rPr>
          <w:rFonts w:eastAsia="Times New Roman"/>
          <w:bCs/>
        </w:rPr>
        <w:t>ί</w:t>
      </w:r>
      <w:r>
        <w:rPr>
          <w:rFonts w:eastAsia="Times New Roman"/>
          <w:bCs/>
        </w:rPr>
        <w:t>α πολύ μεγάλη προσφυγική κρίση, με ένα νεοσύστατο Υπουργείο που έ</w:t>
      </w:r>
      <w:r>
        <w:rPr>
          <w:rFonts w:eastAsia="Times New Roman"/>
          <w:bCs/>
        </w:rPr>
        <w:t xml:space="preserve">πρεπε να διαχειριστεί πολύ μεγάλα προβλήματα και καταφέραμε η Ελλάδα να γίνει θεματοφύλακας των αξιών της αλληλεγγύης και της εθνικής συνύπαρξης για όλη την Ευρώπη. </w:t>
      </w:r>
    </w:p>
    <w:p w14:paraId="499244A1" w14:textId="77777777" w:rsidR="00BA2908" w:rsidRDefault="00D473A4">
      <w:pPr>
        <w:spacing w:after="0" w:line="600" w:lineRule="auto"/>
        <w:ind w:firstLine="720"/>
        <w:jc w:val="both"/>
        <w:rPr>
          <w:rFonts w:eastAsia="Times New Roman"/>
          <w:bCs/>
        </w:rPr>
      </w:pPr>
      <w:r>
        <w:rPr>
          <w:rFonts w:eastAsia="Times New Roman"/>
          <w:bCs/>
        </w:rPr>
        <w:t xml:space="preserve">Όλα αυτά τα προηγούμενα είναι θεσμοθετημένα μέτρα και περιλαμβάνονται στον σημερινό </w:t>
      </w:r>
      <w:r>
        <w:rPr>
          <w:rFonts w:eastAsia="Times New Roman"/>
          <w:bCs/>
        </w:rPr>
        <w:t>π</w:t>
      </w:r>
      <w:r>
        <w:rPr>
          <w:rFonts w:eastAsia="Times New Roman"/>
          <w:bCs/>
        </w:rPr>
        <w:t>ροϋπο</w:t>
      </w:r>
      <w:r>
        <w:rPr>
          <w:rFonts w:eastAsia="Times New Roman"/>
          <w:bCs/>
        </w:rPr>
        <w:t>λογισμό που θα ψηφίσουμε. Το πολιτικό κλίμα έχει αλλάξει. Η χώρα έχει αρχίσει να ξανακερδίζει φερεγγυότητα στο διεθνές πολιτικό επενδυτικό περιβάλλον και μ</w:t>
      </w:r>
      <w:r>
        <w:rPr>
          <w:rFonts w:eastAsia="Times New Roman"/>
          <w:bCs/>
        </w:rPr>
        <w:t>ί</w:t>
      </w:r>
      <w:r>
        <w:rPr>
          <w:rFonts w:eastAsia="Times New Roman"/>
          <w:bCs/>
        </w:rPr>
        <w:t xml:space="preserve">α νότα αισιοδοξίας διαφαίνεται για την ελληνική κοινωνία. </w:t>
      </w:r>
    </w:p>
    <w:p w14:paraId="499244A2" w14:textId="77777777" w:rsidR="00BA2908" w:rsidRDefault="00D473A4">
      <w:pPr>
        <w:spacing w:after="0" w:line="600" w:lineRule="auto"/>
        <w:ind w:firstLine="720"/>
        <w:jc w:val="both"/>
        <w:rPr>
          <w:rFonts w:eastAsia="Times New Roman"/>
          <w:bCs/>
        </w:rPr>
      </w:pPr>
      <w:r>
        <w:rPr>
          <w:rFonts w:eastAsia="Times New Roman"/>
          <w:bCs/>
        </w:rPr>
        <w:lastRenderedPageBreak/>
        <w:t>Δεν σας αρέσει, κυρίες και κύριοι της Αντ</w:t>
      </w:r>
      <w:r>
        <w:rPr>
          <w:rFonts w:eastAsia="Times New Roman"/>
          <w:bCs/>
        </w:rPr>
        <w:t xml:space="preserve">ιπολίτευσης, αλλά αυτή είναι η πραγματικότητα, την οποία με βαριά καρδιά θα πρέπει να αποδεχθείτε. </w:t>
      </w:r>
    </w:p>
    <w:p w14:paraId="499244A3" w14:textId="77777777" w:rsidR="00BA2908" w:rsidRDefault="00D473A4">
      <w:pPr>
        <w:spacing w:after="0" w:line="600" w:lineRule="auto"/>
        <w:ind w:firstLine="720"/>
        <w:jc w:val="both"/>
        <w:rPr>
          <w:rFonts w:eastAsia="Times New Roman"/>
          <w:bCs/>
        </w:rPr>
      </w:pPr>
      <w:r>
        <w:rPr>
          <w:rFonts w:eastAsia="Times New Roman"/>
          <w:bCs/>
        </w:rPr>
        <w:t xml:space="preserve">Ευχαριστώ και το Προεδρείο. </w:t>
      </w:r>
    </w:p>
    <w:p w14:paraId="499244A4" w14:textId="77777777" w:rsidR="00BA2908" w:rsidRDefault="00D473A4">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499244A5" w14:textId="77777777" w:rsidR="00BA2908" w:rsidRDefault="00D473A4">
      <w:pPr>
        <w:spacing w:after="0" w:line="600" w:lineRule="auto"/>
        <w:ind w:firstLine="720"/>
        <w:jc w:val="both"/>
        <w:rPr>
          <w:rFonts w:eastAsia="Times New Roman"/>
          <w:bCs/>
        </w:rPr>
      </w:pPr>
      <w:r w:rsidRPr="00FF35C8">
        <w:rPr>
          <w:rFonts w:eastAsia="Times New Roman"/>
          <w:b/>
          <w:bCs/>
        </w:rPr>
        <w:t xml:space="preserve">ΠΡΟΕΔΡΕΥΩΝ (Δημήτριος </w:t>
      </w:r>
      <w:proofErr w:type="spellStart"/>
      <w:r w:rsidRPr="00FF35C8">
        <w:rPr>
          <w:rFonts w:eastAsia="Times New Roman"/>
          <w:b/>
          <w:bCs/>
        </w:rPr>
        <w:t>Κρεμαστινός</w:t>
      </w:r>
      <w:proofErr w:type="spellEnd"/>
      <w:r w:rsidRPr="00FF35C8">
        <w:rPr>
          <w:rFonts w:eastAsia="Times New Roman"/>
          <w:b/>
          <w:bCs/>
        </w:rPr>
        <w:t>):</w:t>
      </w:r>
      <w:r w:rsidRPr="00FF35C8">
        <w:rPr>
          <w:rFonts w:eastAsia="Times New Roman"/>
          <w:bCs/>
        </w:rPr>
        <w:t xml:space="preserve"> </w:t>
      </w:r>
      <w:r>
        <w:rPr>
          <w:rFonts w:eastAsia="Times New Roman"/>
          <w:bCs/>
        </w:rPr>
        <w:t>Κι εγώ ευχαριστώ.</w:t>
      </w:r>
    </w:p>
    <w:p w14:paraId="499244A6" w14:textId="77777777" w:rsidR="00BA2908" w:rsidRDefault="00D473A4">
      <w:pPr>
        <w:spacing w:after="0" w:line="600" w:lineRule="auto"/>
        <w:ind w:firstLine="720"/>
        <w:jc w:val="both"/>
        <w:rPr>
          <w:rFonts w:eastAsia="Times New Roman" w:cs="Times New Roman"/>
        </w:rPr>
      </w:pPr>
      <w:r w:rsidRPr="00111BFF">
        <w:rPr>
          <w:rFonts w:eastAsia="Times New Roman" w:cs="Times New Roman"/>
        </w:rPr>
        <w:t>Κυρίες και κύριοι συνάδελφοι,</w:t>
      </w:r>
      <w:r w:rsidRPr="00111BFF">
        <w:rPr>
          <w:rFonts w:eastAsia="Times New Roman" w:cs="Times New Roma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w:t>
      </w:r>
      <w:r w:rsidRPr="00111BFF">
        <w:rPr>
          <w:rFonts w:eastAsia="Times New Roman" w:cs="Times New Roman"/>
        </w:rPr>
        <w:t xml:space="preserve">υργίας της Βουλής, </w:t>
      </w:r>
      <w:r>
        <w:rPr>
          <w:rFonts w:eastAsia="Times New Roman" w:cs="Times New Roman"/>
        </w:rPr>
        <w:t>τριάντα επτά</w:t>
      </w:r>
      <w:r w:rsidRPr="00111BFF">
        <w:rPr>
          <w:rFonts w:eastAsia="Times New Roman" w:cs="Times New Roman"/>
        </w:rPr>
        <w:t xml:space="preserve"> μαθητές και μαθήτριες και </w:t>
      </w:r>
      <w:r>
        <w:rPr>
          <w:rFonts w:eastAsia="Times New Roman" w:cs="Times New Roman"/>
        </w:rPr>
        <w:t>δύο</w:t>
      </w:r>
      <w:r w:rsidRPr="00111BFF">
        <w:rPr>
          <w:rFonts w:eastAsia="Times New Roman" w:cs="Times New Roman"/>
        </w:rPr>
        <w:t xml:space="preserve"> εκπ</w:t>
      </w:r>
      <w:r>
        <w:rPr>
          <w:rFonts w:eastAsia="Times New Roman" w:cs="Times New Roman"/>
        </w:rPr>
        <w:t xml:space="preserve">αιδευτικοί συνοδοί τους από το </w:t>
      </w:r>
      <w:r w:rsidRPr="00111BFF">
        <w:rPr>
          <w:rFonts w:eastAsia="Times New Roman" w:cs="Times New Roman"/>
        </w:rPr>
        <w:t>2</w:t>
      </w:r>
      <w:r w:rsidRPr="00111BFF">
        <w:rPr>
          <w:rFonts w:eastAsia="Times New Roman" w:cs="Times New Roman"/>
          <w:vertAlign w:val="superscript"/>
        </w:rPr>
        <w:t>ο</w:t>
      </w:r>
      <w:r w:rsidRPr="00111BFF">
        <w:rPr>
          <w:rFonts w:eastAsia="Times New Roman" w:cs="Times New Roman"/>
        </w:rPr>
        <w:t xml:space="preserve"> </w:t>
      </w:r>
      <w:r>
        <w:rPr>
          <w:rFonts w:eastAsia="Times New Roman" w:cs="Times New Roman"/>
        </w:rPr>
        <w:t>Γυμνάσιο Αμαλιάδας</w:t>
      </w:r>
      <w:r w:rsidRPr="00111BFF">
        <w:rPr>
          <w:rFonts w:eastAsia="Times New Roman" w:cs="Times New Roman"/>
        </w:rPr>
        <w:t xml:space="preserve">. </w:t>
      </w:r>
    </w:p>
    <w:p w14:paraId="499244A7" w14:textId="77777777" w:rsidR="00BA2908" w:rsidRDefault="00D473A4">
      <w:pPr>
        <w:spacing w:after="0"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14:paraId="499244A8" w14:textId="77777777" w:rsidR="00BA2908" w:rsidRDefault="00D473A4">
      <w:pPr>
        <w:spacing w:after="0"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499244A9" w14:textId="77777777" w:rsidR="00BA2908" w:rsidRDefault="00D473A4">
      <w:pPr>
        <w:spacing w:after="0" w:line="600" w:lineRule="auto"/>
        <w:ind w:firstLine="720"/>
        <w:jc w:val="both"/>
        <w:rPr>
          <w:rFonts w:eastAsia="Times New Roman" w:cs="Times New Roman"/>
        </w:rPr>
      </w:pPr>
      <w:r>
        <w:rPr>
          <w:rFonts w:eastAsia="Times New Roman" w:cs="Times New Roman"/>
        </w:rPr>
        <w:t>Η κ</w:t>
      </w:r>
      <w:r>
        <w:rPr>
          <w:rFonts w:eastAsia="Times New Roman" w:cs="Times New Roman"/>
        </w:rPr>
        <w:t>.</w:t>
      </w:r>
      <w:r>
        <w:rPr>
          <w:rFonts w:eastAsia="Times New Roman" w:cs="Times New Roman"/>
        </w:rPr>
        <w:t xml:space="preserve"> Κεφαλογιάννη, Βουλευτής της Νέας Δημοκρατίας, έχει τώρα τον λόγο. </w:t>
      </w:r>
    </w:p>
    <w:p w14:paraId="499244AA" w14:textId="77777777" w:rsidR="00BA2908" w:rsidRDefault="00D473A4">
      <w:pPr>
        <w:spacing w:after="0" w:line="600" w:lineRule="auto"/>
        <w:ind w:firstLine="720"/>
        <w:jc w:val="both"/>
        <w:rPr>
          <w:rFonts w:eastAsia="Times New Roman" w:cs="Times New Roman"/>
        </w:rPr>
      </w:pPr>
      <w:r>
        <w:rPr>
          <w:rFonts w:eastAsia="Times New Roman" w:cs="Times New Roman"/>
        </w:rPr>
        <w:t xml:space="preserve">Ακολουθούν ο κ. Γκιουλέκας –που είναι από το πρωί εδώ- και ο κ. Φωτήλας, προκειμένου να ολοκληρώσουμε. </w:t>
      </w:r>
    </w:p>
    <w:p w14:paraId="499244AB" w14:textId="77777777" w:rsidR="00BA2908" w:rsidRDefault="00D473A4">
      <w:pPr>
        <w:spacing w:after="0" w:line="600" w:lineRule="auto"/>
        <w:ind w:firstLine="720"/>
        <w:jc w:val="both"/>
        <w:rPr>
          <w:rFonts w:eastAsia="Times New Roman" w:cs="Times New Roman"/>
          <w:szCs w:val="24"/>
        </w:rPr>
      </w:pPr>
      <w:r>
        <w:rPr>
          <w:rFonts w:eastAsia="Times New Roman" w:cs="Times New Roman"/>
        </w:rPr>
        <w:t xml:space="preserve">Ορίστε, κυρία συνάδελφε, έχετε τον λόγο. </w:t>
      </w:r>
    </w:p>
    <w:p w14:paraId="499244AC" w14:textId="77777777" w:rsidR="00BA2908" w:rsidRDefault="00D473A4">
      <w:pPr>
        <w:tabs>
          <w:tab w:val="center" w:pos="4753"/>
          <w:tab w:val="left" w:pos="6156"/>
        </w:tabs>
        <w:spacing w:after="0" w:line="600" w:lineRule="auto"/>
        <w:ind w:firstLine="720"/>
        <w:jc w:val="both"/>
        <w:rPr>
          <w:rFonts w:eastAsia="Times New Roman"/>
          <w:szCs w:val="24"/>
        </w:rPr>
      </w:pPr>
      <w:r w:rsidRPr="00A822B4">
        <w:rPr>
          <w:rFonts w:eastAsia="Times New Roman"/>
          <w:b/>
          <w:szCs w:val="24"/>
        </w:rPr>
        <w:t>ΟΛΓΑ ΚΕΦΑΛΟΓΙΑΝΝΗ:</w:t>
      </w:r>
      <w:r>
        <w:rPr>
          <w:rFonts w:eastAsia="Times New Roman"/>
          <w:szCs w:val="24"/>
        </w:rPr>
        <w:t xml:space="preserve"> </w:t>
      </w:r>
      <w:r w:rsidRPr="00A822B4">
        <w:rPr>
          <w:rFonts w:eastAsia="Times New Roman"/>
          <w:szCs w:val="24"/>
        </w:rPr>
        <w:t>Κυρίες και κύριοι συνάδ</w:t>
      </w:r>
      <w:r w:rsidRPr="00A822B4">
        <w:rPr>
          <w:rFonts w:eastAsia="Times New Roman"/>
          <w:szCs w:val="24"/>
        </w:rPr>
        <w:t>ελφοι,</w:t>
      </w:r>
      <w:r>
        <w:rPr>
          <w:rFonts w:eastAsia="Times New Roman"/>
          <w:szCs w:val="24"/>
        </w:rPr>
        <w:t xml:space="preserve"> ο πρώτος προϋπολογισμός μετά την λήξη του τρίτου αριστερού μνημονίου σφραγίζει και το τέλος </w:t>
      </w:r>
      <w:r w:rsidRPr="004507E4">
        <w:rPr>
          <w:rFonts w:eastAsia="Times New Roman"/>
          <w:szCs w:val="24"/>
        </w:rPr>
        <w:t xml:space="preserve">μιας </w:t>
      </w:r>
      <w:r w:rsidRPr="004507E4">
        <w:rPr>
          <w:rFonts w:eastAsia="Times New Roman"/>
          <w:szCs w:val="24"/>
        </w:rPr>
        <w:lastRenderedPageBreak/>
        <w:t>απόλυτα αποτυχημένης κυβερνητικής θητείας</w:t>
      </w:r>
      <w:r>
        <w:rPr>
          <w:rFonts w:eastAsia="Times New Roman"/>
          <w:szCs w:val="24"/>
        </w:rPr>
        <w:t>. Τ</w:t>
      </w:r>
      <w:r w:rsidRPr="004507E4">
        <w:rPr>
          <w:rFonts w:eastAsia="Times New Roman"/>
          <w:szCs w:val="24"/>
        </w:rPr>
        <w:t>ο ψέμα και οι αυταπάτες κόστισαν πάρα πολύ ακριβά στους πολίτες της χώρας</w:t>
      </w:r>
      <w:r>
        <w:rPr>
          <w:rFonts w:eastAsia="Times New Roman"/>
          <w:szCs w:val="24"/>
        </w:rPr>
        <w:t>.</w:t>
      </w:r>
    </w:p>
    <w:p w14:paraId="499244AD"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Σ</w:t>
      </w:r>
      <w:r w:rsidRPr="004507E4">
        <w:rPr>
          <w:rFonts w:eastAsia="Times New Roman"/>
          <w:szCs w:val="24"/>
        </w:rPr>
        <w:t>ήμερα συζητάμε για έναν ακόμα αν</w:t>
      </w:r>
      <w:r w:rsidRPr="004507E4">
        <w:rPr>
          <w:rFonts w:eastAsia="Times New Roman"/>
          <w:szCs w:val="24"/>
        </w:rPr>
        <w:t>τιαναπτυξιακό προϋπολογισμό</w:t>
      </w:r>
      <w:r>
        <w:rPr>
          <w:rFonts w:eastAsia="Times New Roman"/>
          <w:szCs w:val="24"/>
        </w:rPr>
        <w:t>,</w:t>
      </w:r>
      <w:r w:rsidRPr="004507E4">
        <w:rPr>
          <w:rFonts w:eastAsia="Times New Roman"/>
          <w:szCs w:val="24"/>
        </w:rPr>
        <w:t xml:space="preserve"> σκληρής λιτότητας</w:t>
      </w:r>
      <w:r>
        <w:rPr>
          <w:rFonts w:eastAsia="Times New Roman"/>
          <w:szCs w:val="24"/>
        </w:rPr>
        <w:t>,</w:t>
      </w:r>
      <w:r w:rsidRPr="004507E4">
        <w:rPr>
          <w:rFonts w:eastAsia="Times New Roman"/>
          <w:szCs w:val="24"/>
        </w:rPr>
        <w:t xml:space="preserve"> που προδιαγράφει άλλη </w:t>
      </w:r>
      <w:r>
        <w:rPr>
          <w:rFonts w:eastAsia="Times New Roman"/>
          <w:szCs w:val="24"/>
        </w:rPr>
        <w:t>μ</w:t>
      </w:r>
      <w:r>
        <w:rPr>
          <w:rFonts w:eastAsia="Times New Roman"/>
          <w:szCs w:val="24"/>
        </w:rPr>
        <w:t>ί</w:t>
      </w:r>
      <w:r>
        <w:rPr>
          <w:rFonts w:eastAsia="Times New Roman"/>
          <w:szCs w:val="24"/>
        </w:rPr>
        <w:t>α</w:t>
      </w:r>
      <w:r w:rsidRPr="004507E4">
        <w:rPr>
          <w:rFonts w:eastAsia="Times New Roman"/>
          <w:szCs w:val="24"/>
        </w:rPr>
        <w:t xml:space="preserve"> χρονιά οικονομικής ασφυξίας</w:t>
      </w:r>
      <w:r>
        <w:rPr>
          <w:rFonts w:eastAsia="Times New Roman"/>
          <w:szCs w:val="24"/>
        </w:rPr>
        <w:t>.</w:t>
      </w:r>
      <w:r w:rsidRPr="004507E4">
        <w:rPr>
          <w:rFonts w:eastAsia="Times New Roman"/>
          <w:szCs w:val="24"/>
        </w:rPr>
        <w:t xml:space="preserve"> </w:t>
      </w:r>
      <w:r>
        <w:rPr>
          <w:rFonts w:eastAsia="Times New Roman"/>
          <w:szCs w:val="24"/>
        </w:rPr>
        <w:t>Σ</w:t>
      </w:r>
      <w:r w:rsidRPr="004507E4">
        <w:rPr>
          <w:rFonts w:eastAsia="Times New Roman"/>
          <w:szCs w:val="24"/>
        </w:rPr>
        <w:t>υνοδεύεται</w:t>
      </w:r>
      <w:r>
        <w:rPr>
          <w:rFonts w:eastAsia="Times New Roman"/>
          <w:szCs w:val="24"/>
        </w:rPr>
        <w:t>,</w:t>
      </w:r>
      <w:r w:rsidRPr="004507E4">
        <w:rPr>
          <w:rFonts w:eastAsia="Times New Roman"/>
          <w:szCs w:val="24"/>
        </w:rPr>
        <w:t xml:space="preserve"> βέβαια</w:t>
      </w:r>
      <w:r>
        <w:rPr>
          <w:rFonts w:eastAsia="Times New Roman"/>
          <w:szCs w:val="24"/>
        </w:rPr>
        <w:t>,</w:t>
      </w:r>
      <w:r w:rsidRPr="004507E4">
        <w:rPr>
          <w:rFonts w:eastAsia="Times New Roman"/>
          <w:szCs w:val="24"/>
        </w:rPr>
        <w:t xml:space="preserve"> από τους γνωστούς παραπλανητικούς </w:t>
      </w:r>
      <w:r>
        <w:rPr>
          <w:rFonts w:eastAsia="Times New Roman"/>
          <w:szCs w:val="24"/>
        </w:rPr>
        <w:t>σας</w:t>
      </w:r>
      <w:r w:rsidRPr="004507E4">
        <w:rPr>
          <w:rFonts w:eastAsia="Times New Roman"/>
          <w:szCs w:val="24"/>
        </w:rPr>
        <w:t xml:space="preserve"> προεκλογικούς βερμπαλισμούς</w:t>
      </w:r>
      <w:r>
        <w:rPr>
          <w:rFonts w:eastAsia="Times New Roman"/>
          <w:szCs w:val="24"/>
        </w:rPr>
        <w:t>.</w:t>
      </w:r>
      <w:r w:rsidRPr="004507E4">
        <w:rPr>
          <w:rFonts w:eastAsia="Times New Roman"/>
          <w:szCs w:val="24"/>
        </w:rPr>
        <w:t xml:space="preserve"> Άλλωστε</w:t>
      </w:r>
      <w:r>
        <w:rPr>
          <w:rFonts w:eastAsia="Times New Roman"/>
          <w:szCs w:val="24"/>
        </w:rPr>
        <w:t xml:space="preserve">, έτσι </w:t>
      </w:r>
      <w:r w:rsidRPr="004507E4">
        <w:rPr>
          <w:rFonts w:eastAsia="Times New Roman"/>
          <w:szCs w:val="24"/>
        </w:rPr>
        <w:t>σκοπεύετε να πορευτείτε μέχρι τις εκλογές</w:t>
      </w:r>
      <w:r>
        <w:rPr>
          <w:rFonts w:eastAsia="Times New Roman"/>
          <w:szCs w:val="24"/>
        </w:rPr>
        <w:t>,</w:t>
      </w:r>
      <w:r w:rsidRPr="004507E4">
        <w:rPr>
          <w:rFonts w:eastAsia="Times New Roman"/>
          <w:szCs w:val="24"/>
        </w:rPr>
        <w:t xml:space="preserve"> </w:t>
      </w:r>
      <w:r>
        <w:rPr>
          <w:rFonts w:eastAsia="Times New Roman"/>
          <w:szCs w:val="24"/>
        </w:rPr>
        <w:t>μ</w:t>
      </w:r>
      <w:r w:rsidRPr="004507E4">
        <w:rPr>
          <w:rFonts w:eastAsia="Times New Roman"/>
          <w:szCs w:val="24"/>
        </w:rPr>
        <w:t>ε τον ε</w:t>
      </w:r>
      <w:r w:rsidRPr="004507E4">
        <w:rPr>
          <w:rFonts w:eastAsia="Times New Roman"/>
          <w:szCs w:val="24"/>
        </w:rPr>
        <w:t xml:space="preserve">λληνικό λαό εξουθενωμένο από τα δυσβάσταχτα οικονομικά </w:t>
      </w:r>
      <w:r>
        <w:rPr>
          <w:rFonts w:eastAsia="Times New Roman"/>
          <w:szCs w:val="24"/>
        </w:rPr>
        <w:t>β</w:t>
      </w:r>
      <w:r w:rsidRPr="004507E4">
        <w:rPr>
          <w:rFonts w:eastAsia="Times New Roman"/>
          <w:szCs w:val="24"/>
        </w:rPr>
        <w:t>άρη που το</w:t>
      </w:r>
      <w:r>
        <w:rPr>
          <w:rFonts w:eastAsia="Times New Roman"/>
          <w:szCs w:val="24"/>
        </w:rPr>
        <w:t>υ</w:t>
      </w:r>
      <w:r w:rsidRPr="004507E4">
        <w:rPr>
          <w:rFonts w:eastAsia="Times New Roman"/>
          <w:szCs w:val="24"/>
        </w:rPr>
        <w:t xml:space="preserve"> φορτώσ</w:t>
      </w:r>
      <w:r>
        <w:rPr>
          <w:rFonts w:eastAsia="Times New Roman"/>
          <w:szCs w:val="24"/>
        </w:rPr>
        <w:t>α</w:t>
      </w:r>
      <w:r w:rsidRPr="004507E4">
        <w:rPr>
          <w:rFonts w:eastAsia="Times New Roman"/>
          <w:szCs w:val="24"/>
        </w:rPr>
        <w:t>τε με το τρίτο και αχρείαστο μνημόνιο</w:t>
      </w:r>
      <w:r>
        <w:rPr>
          <w:rFonts w:eastAsia="Times New Roman"/>
          <w:szCs w:val="24"/>
        </w:rPr>
        <w:t>,</w:t>
      </w:r>
      <w:r w:rsidRPr="004507E4">
        <w:rPr>
          <w:rFonts w:eastAsia="Times New Roman"/>
          <w:szCs w:val="24"/>
        </w:rPr>
        <w:t xml:space="preserve"> αφού πρώτα </w:t>
      </w:r>
      <w:r>
        <w:rPr>
          <w:rFonts w:eastAsia="Times New Roman"/>
          <w:szCs w:val="24"/>
        </w:rPr>
        <w:t>διαλύσατε</w:t>
      </w:r>
      <w:r w:rsidRPr="004507E4">
        <w:rPr>
          <w:rFonts w:eastAsia="Times New Roman"/>
          <w:szCs w:val="24"/>
        </w:rPr>
        <w:t xml:space="preserve"> τις τράπεζες</w:t>
      </w:r>
      <w:r>
        <w:rPr>
          <w:rFonts w:eastAsia="Times New Roman"/>
          <w:szCs w:val="24"/>
        </w:rPr>
        <w:t>,</w:t>
      </w:r>
      <w:r w:rsidRPr="004507E4">
        <w:rPr>
          <w:rFonts w:eastAsia="Times New Roman"/>
          <w:szCs w:val="24"/>
        </w:rPr>
        <w:t xml:space="preserve"> επιβάλλ</w:t>
      </w:r>
      <w:r>
        <w:rPr>
          <w:rFonts w:eastAsia="Times New Roman"/>
          <w:szCs w:val="24"/>
        </w:rPr>
        <w:t xml:space="preserve">ατε </w:t>
      </w:r>
      <w:proofErr w:type="spellStart"/>
      <w:r w:rsidRPr="004507E4">
        <w:rPr>
          <w:rFonts w:eastAsia="Times New Roman"/>
          <w:szCs w:val="24"/>
        </w:rPr>
        <w:t>capital</w:t>
      </w:r>
      <w:proofErr w:type="spellEnd"/>
      <w:r w:rsidRPr="004507E4">
        <w:rPr>
          <w:rFonts w:eastAsia="Times New Roman"/>
          <w:szCs w:val="24"/>
        </w:rPr>
        <w:t xml:space="preserve"> </w:t>
      </w:r>
      <w:proofErr w:type="spellStart"/>
      <w:r w:rsidRPr="004507E4">
        <w:rPr>
          <w:rFonts w:eastAsia="Times New Roman"/>
          <w:szCs w:val="24"/>
        </w:rPr>
        <w:t>controls</w:t>
      </w:r>
      <w:proofErr w:type="spellEnd"/>
      <w:r w:rsidRPr="004507E4">
        <w:rPr>
          <w:rFonts w:eastAsia="Times New Roman"/>
          <w:szCs w:val="24"/>
        </w:rPr>
        <w:t xml:space="preserve"> και εξαπατήσετε τους Έλληνες με ένα αντισυνταγματικό και παραπλανητικό δημοψήφι</w:t>
      </w:r>
      <w:r w:rsidRPr="004507E4">
        <w:rPr>
          <w:rFonts w:eastAsia="Times New Roman"/>
          <w:szCs w:val="24"/>
        </w:rPr>
        <w:t>σμα</w:t>
      </w:r>
      <w:r>
        <w:rPr>
          <w:rFonts w:eastAsia="Times New Roman"/>
          <w:szCs w:val="24"/>
        </w:rPr>
        <w:t>.</w:t>
      </w:r>
    </w:p>
    <w:p w14:paraId="499244AE"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Σ</w:t>
      </w:r>
      <w:r w:rsidRPr="004507E4">
        <w:rPr>
          <w:rFonts w:eastAsia="Times New Roman"/>
          <w:szCs w:val="24"/>
        </w:rPr>
        <w:t>την πράξη επιβάλατε 10 δισεκατομμύρια ευρώ πρόσθετα μέτρα και καθ</w:t>
      </w:r>
      <w:r>
        <w:rPr>
          <w:rFonts w:eastAsia="Times New Roman"/>
          <w:szCs w:val="24"/>
        </w:rPr>
        <w:t>ηλώσατε</w:t>
      </w:r>
      <w:r w:rsidRPr="004507E4">
        <w:rPr>
          <w:rFonts w:eastAsia="Times New Roman"/>
          <w:szCs w:val="24"/>
        </w:rPr>
        <w:t xml:space="preserve"> τη χώρα σε πρωτογενή πλεονάσματα μαμούθ για πολλά χρόνια</w:t>
      </w:r>
      <w:r>
        <w:rPr>
          <w:rFonts w:eastAsia="Times New Roman"/>
          <w:szCs w:val="24"/>
        </w:rPr>
        <w:t>.</w:t>
      </w:r>
      <w:r w:rsidRPr="004507E4">
        <w:rPr>
          <w:rFonts w:eastAsia="Times New Roman"/>
          <w:szCs w:val="24"/>
        </w:rPr>
        <w:t xml:space="preserve"> </w:t>
      </w:r>
      <w:r>
        <w:rPr>
          <w:rFonts w:eastAsia="Times New Roman"/>
          <w:szCs w:val="24"/>
        </w:rPr>
        <w:t>Δ</w:t>
      </w:r>
      <w:r w:rsidRPr="004507E4">
        <w:rPr>
          <w:rFonts w:eastAsia="Times New Roman"/>
          <w:szCs w:val="24"/>
        </w:rPr>
        <w:t>ιαλύσατε τη μεσαία τάξη και κάνατε τους φτωχούς</w:t>
      </w:r>
      <w:r>
        <w:rPr>
          <w:rFonts w:eastAsia="Times New Roman"/>
          <w:szCs w:val="24"/>
        </w:rPr>
        <w:t>,</w:t>
      </w:r>
      <w:r w:rsidRPr="004507E4">
        <w:rPr>
          <w:rFonts w:eastAsia="Times New Roman"/>
          <w:szCs w:val="24"/>
        </w:rPr>
        <w:t xml:space="preserve"> φτωχότερους</w:t>
      </w:r>
      <w:r>
        <w:rPr>
          <w:rFonts w:eastAsia="Times New Roman"/>
          <w:szCs w:val="24"/>
        </w:rPr>
        <w:t>,</w:t>
      </w:r>
      <w:r w:rsidRPr="004507E4">
        <w:rPr>
          <w:rFonts w:eastAsia="Times New Roman"/>
          <w:szCs w:val="24"/>
        </w:rPr>
        <w:t xml:space="preserve"> σε συνθήκες πρωτοφανούς </w:t>
      </w:r>
      <w:proofErr w:type="spellStart"/>
      <w:r w:rsidRPr="004507E4">
        <w:rPr>
          <w:rFonts w:eastAsia="Times New Roman"/>
          <w:szCs w:val="24"/>
        </w:rPr>
        <w:t>υπερφορολόγησης</w:t>
      </w:r>
      <w:proofErr w:type="spellEnd"/>
      <w:r>
        <w:rPr>
          <w:rFonts w:eastAsia="Times New Roman"/>
          <w:szCs w:val="24"/>
        </w:rPr>
        <w:t>.</w:t>
      </w:r>
      <w:r w:rsidRPr="004507E4">
        <w:rPr>
          <w:rFonts w:eastAsia="Times New Roman"/>
          <w:szCs w:val="24"/>
        </w:rPr>
        <w:t xml:space="preserve"> </w:t>
      </w:r>
      <w:r>
        <w:rPr>
          <w:rFonts w:eastAsia="Times New Roman"/>
          <w:szCs w:val="24"/>
        </w:rPr>
        <w:t>Υποθηκεύσατε</w:t>
      </w:r>
      <w:r w:rsidRPr="004507E4">
        <w:rPr>
          <w:rFonts w:eastAsia="Times New Roman"/>
          <w:szCs w:val="24"/>
        </w:rPr>
        <w:t xml:space="preserve"> τη δημόσια περιουσία για </w:t>
      </w:r>
      <w:r>
        <w:rPr>
          <w:rFonts w:eastAsia="Times New Roman"/>
          <w:szCs w:val="24"/>
        </w:rPr>
        <w:t>ενενήντα εννιά</w:t>
      </w:r>
      <w:r w:rsidRPr="004507E4">
        <w:rPr>
          <w:rFonts w:eastAsia="Times New Roman"/>
          <w:szCs w:val="24"/>
        </w:rPr>
        <w:t xml:space="preserve"> χρόνια και η χώρα εξακολουθεί να βρίσκεται εκτός αγορών</w:t>
      </w:r>
      <w:r>
        <w:rPr>
          <w:rFonts w:eastAsia="Times New Roman"/>
          <w:szCs w:val="24"/>
        </w:rPr>
        <w:t>,</w:t>
      </w:r>
      <w:r w:rsidRPr="004507E4">
        <w:rPr>
          <w:rFonts w:eastAsia="Times New Roman"/>
          <w:szCs w:val="24"/>
        </w:rPr>
        <w:t xml:space="preserve"> με αποκλειστική ευθύνη </w:t>
      </w:r>
      <w:r>
        <w:rPr>
          <w:rFonts w:eastAsia="Times New Roman"/>
          <w:szCs w:val="24"/>
        </w:rPr>
        <w:t>σας.</w:t>
      </w:r>
      <w:r w:rsidRPr="004507E4">
        <w:rPr>
          <w:rFonts w:eastAsia="Times New Roman"/>
          <w:szCs w:val="24"/>
        </w:rPr>
        <w:t xml:space="preserve"> </w:t>
      </w:r>
      <w:r>
        <w:rPr>
          <w:rFonts w:eastAsia="Times New Roman"/>
          <w:szCs w:val="24"/>
        </w:rPr>
        <w:t>Κ</w:t>
      </w:r>
      <w:r w:rsidRPr="004507E4">
        <w:rPr>
          <w:rFonts w:eastAsia="Times New Roman"/>
          <w:szCs w:val="24"/>
        </w:rPr>
        <w:t>αι τώρα θέλετε να τα ξεχάσουμε όλα</w:t>
      </w:r>
      <w:r>
        <w:rPr>
          <w:rFonts w:eastAsia="Times New Roman"/>
          <w:szCs w:val="24"/>
        </w:rPr>
        <w:t>.</w:t>
      </w:r>
      <w:r w:rsidRPr="004507E4">
        <w:rPr>
          <w:rFonts w:eastAsia="Times New Roman"/>
          <w:szCs w:val="24"/>
        </w:rPr>
        <w:t xml:space="preserve"> </w:t>
      </w:r>
    </w:p>
    <w:p w14:paraId="499244AF"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 xml:space="preserve">Αποπειράστε </w:t>
      </w:r>
      <w:r w:rsidRPr="004507E4">
        <w:rPr>
          <w:rFonts w:eastAsia="Times New Roman"/>
          <w:szCs w:val="24"/>
        </w:rPr>
        <w:t>και πάλι να παραπλανήσε</w:t>
      </w:r>
      <w:r>
        <w:rPr>
          <w:rFonts w:eastAsia="Times New Roman"/>
          <w:szCs w:val="24"/>
        </w:rPr>
        <w:t>τε</w:t>
      </w:r>
      <w:r w:rsidRPr="004507E4">
        <w:rPr>
          <w:rFonts w:eastAsia="Times New Roman"/>
          <w:szCs w:val="24"/>
        </w:rPr>
        <w:t xml:space="preserve"> τους Έλληνες με την άκρατη προεκλογική σας </w:t>
      </w:r>
      <w:proofErr w:type="spellStart"/>
      <w:r>
        <w:rPr>
          <w:rFonts w:eastAsia="Times New Roman"/>
          <w:szCs w:val="24"/>
        </w:rPr>
        <w:t>παροχολογία</w:t>
      </w:r>
      <w:proofErr w:type="spellEnd"/>
      <w:r>
        <w:rPr>
          <w:rFonts w:eastAsia="Times New Roman"/>
          <w:szCs w:val="24"/>
        </w:rPr>
        <w:t>,</w:t>
      </w:r>
      <w:r w:rsidRPr="004507E4">
        <w:rPr>
          <w:rFonts w:eastAsia="Times New Roman"/>
          <w:szCs w:val="24"/>
        </w:rPr>
        <w:t xml:space="preserve"> που στηρίζεται σε αδιέξοδες</w:t>
      </w:r>
      <w:r>
        <w:rPr>
          <w:rFonts w:eastAsia="Times New Roman"/>
          <w:szCs w:val="24"/>
        </w:rPr>
        <w:t>,</w:t>
      </w:r>
      <w:r w:rsidRPr="004507E4">
        <w:rPr>
          <w:rFonts w:eastAsia="Times New Roman"/>
          <w:szCs w:val="24"/>
        </w:rPr>
        <w:t xml:space="preserve"> επιδοματικές πολιτικές</w:t>
      </w:r>
      <w:r>
        <w:rPr>
          <w:rFonts w:eastAsia="Times New Roman"/>
          <w:szCs w:val="24"/>
        </w:rPr>
        <w:t>,</w:t>
      </w:r>
      <w:r w:rsidRPr="004507E4">
        <w:rPr>
          <w:rFonts w:eastAsia="Times New Roman"/>
          <w:szCs w:val="24"/>
        </w:rPr>
        <w:t xml:space="preserve"> θυσιάζοντας την ανάπτυξη</w:t>
      </w:r>
      <w:r>
        <w:rPr>
          <w:rFonts w:eastAsia="Times New Roman"/>
          <w:szCs w:val="24"/>
        </w:rPr>
        <w:t>.</w:t>
      </w:r>
      <w:r w:rsidRPr="004507E4">
        <w:rPr>
          <w:rFonts w:eastAsia="Times New Roman"/>
          <w:szCs w:val="24"/>
        </w:rPr>
        <w:t xml:space="preserve"> </w:t>
      </w:r>
      <w:r>
        <w:rPr>
          <w:rFonts w:eastAsia="Times New Roman"/>
          <w:szCs w:val="24"/>
        </w:rPr>
        <w:t xml:space="preserve">Σπεύδετε </w:t>
      </w:r>
      <w:r w:rsidRPr="004507E4">
        <w:rPr>
          <w:rFonts w:eastAsia="Times New Roman"/>
          <w:szCs w:val="24"/>
        </w:rPr>
        <w:t xml:space="preserve">προεκλογικά να ακυρώσετε αυτά που οι ίδιοι </w:t>
      </w:r>
      <w:r w:rsidRPr="004507E4">
        <w:rPr>
          <w:rFonts w:eastAsia="Times New Roman"/>
          <w:szCs w:val="24"/>
        </w:rPr>
        <w:lastRenderedPageBreak/>
        <w:t xml:space="preserve">ψηφίζατε τα </w:t>
      </w:r>
      <w:r>
        <w:rPr>
          <w:rFonts w:eastAsia="Times New Roman"/>
          <w:szCs w:val="24"/>
        </w:rPr>
        <w:t>τέσσερα χρόνια που κυβερνάτε,</w:t>
      </w:r>
      <w:r w:rsidRPr="004507E4">
        <w:rPr>
          <w:rFonts w:eastAsia="Times New Roman"/>
          <w:szCs w:val="24"/>
        </w:rPr>
        <w:t xml:space="preserve"> στη λογική μιας </w:t>
      </w:r>
      <w:r>
        <w:rPr>
          <w:rFonts w:eastAsia="Times New Roman"/>
          <w:szCs w:val="24"/>
        </w:rPr>
        <w:t>κοντόφθαλμης</w:t>
      </w:r>
      <w:r w:rsidRPr="004507E4">
        <w:rPr>
          <w:rFonts w:eastAsia="Times New Roman"/>
          <w:szCs w:val="24"/>
        </w:rPr>
        <w:t xml:space="preserve"> πολιτικής</w:t>
      </w:r>
      <w:r>
        <w:rPr>
          <w:rFonts w:eastAsia="Times New Roman"/>
          <w:szCs w:val="24"/>
        </w:rPr>
        <w:t xml:space="preserve"> και </w:t>
      </w:r>
      <w:r w:rsidRPr="004507E4">
        <w:rPr>
          <w:rFonts w:eastAsia="Times New Roman"/>
          <w:szCs w:val="24"/>
        </w:rPr>
        <w:t>κομματικού καιροσκοπισμού</w:t>
      </w:r>
      <w:r>
        <w:rPr>
          <w:rFonts w:eastAsia="Times New Roman"/>
          <w:szCs w:val="24"/>
        </w:rPr>
        <w:t>, ό</w:t>
      </w:r>
      <w:r w:rsidRPr="004507E4">
        <w:rPr>
          <w:rFonts w:eastAsia="Times New Roman"/>
          <w:szCs w:val="24"/>
        </w:rPr>
        <w:t>σο σας επι</w:t>
      </w:r>
      <w:r w:rsidRPr="004507E4">
        <w:rPr>
          <w:rFonts w:eastAsia="Times New Roman"/>
          <w:szCs w:val="24"/>
        </w:rPr>
        <w:t>τρέπεται φυσικά</w:t>
      </w:r>
      <w:r>
        <w:rPr>
          <w:rFonts w:eastAsia="Times New Roman"/>
          <w:szCs w:val="24"/>
        </w:rPr>
        <w:t>,</w:t>
      </w:r>
      <w:r w:rsidRPr="004507E4">
        <w:rPr>
          <w:rFonts w:eastAsia="Times New Roman"/>
          <w:szCs w:val="24"/>
        </w:rPr>
        <w:t xml:space="preserve"> διότι η πολιτική σας έχει επιβάλει τη χώρα σε καθεστώς ενισχυμένης εποπτείας</w:t>
      </w:r>
      <w:r>
        <w:rPr>
          <w:rFonts w:eastAsia="Times New Roman"/>
          <w:szCs w:val="24"/>
        </w:rPr>
        <w:t>.</w:t>
      </w:r>
    </w:p>
    <w:p w14:paraId="499244B0" w14:textId="77777777" w:rsidR="00BA2908" w:rsidRDefault="00D473A4">
      <w:pPr>
        <w:tabs>
          <w:tab w:val="center" w:pos="4753"/>
          <w:tab w:val="left" w:pos="6156"/>
        </w:tabs>
        <w:spacing w:after="0" w:line="600" w:lineRule="auto"/>
        <w:ind w:firstLine="720"/>
        <w:jc w:val="both"/>
        <w:rPr>
          <w:rFonts w:eastAsia="Times New Roman"/>
          <w:szCs w:val="24"/>
        </w:rPr>
      </w:pPr>
      <w:r w:rsidRPr="00F53384">
        <w:rPr>
          <w:rFonts w:eastAsia="Times New Roman"/>
          <w:szCs w:val="24"/>
        </w:rPr>
        <w:t>Κυρίες και κύριοι συνάδελφοι,</w:t>
      </w:r>
      <w:r>
        <w:rPr>
          <w:rFonts w:eastAsia="Times New Roman"/>
          <w:szCs w:val="24"/>
        </w:rPr>
        <w:t xml:space="preserve"> </w:t>
      </w:r>
      <w:r w:rsidRPr="004507E4">
        <w:rPr>
          <w:rFonts w:eastAsia="Times New Roman"/>
          <w:szCs w:val="24"/>
        </w:rPr>
        <w:t xml:space="preserve">ο φετινός </w:t>
      </w:r>
      <w:r>
        <w:rPr>
          <w:rFonts w:eastAsia="Times New Roman"/>
          <w:szCs w:val="24"/>
        </w:rPr>
        <w:t>π</w:t>
      </w:r>
      <w:r w:rsidRPr="004507E4">
        <w:rPr>
          <w:rFonts w:eastAsia="Times New Roman"/>
          <w:szCs w:val="24"/>
        </w:rPr>
        <w:t xml:space="preserve">ροϋπολογισμός εξακολουθεί να καθηλώνει τη χώρα σε σκληρή </w:t>
      </w:r>
      <w:proofErr w:type="spellStart"/>
      <w:r w:rsidRPr="004507E4">
        <w:rPr>
          <w:rFonts w:eastAsia="Times New Roman"/>
          <w:szCs w:val="24"/>
        </w:rPr>
        <w:t>μνημονιακή</w:t>
      </w:r>
      <w:proofErr w:type="spellEnd"/>
      <w:r w:rsidRPr="004507E4">
        <w:rPr>
          <w:rFonts w:eastAsia="Times New Roman"/>
          <w:szCs w:val="24"/>
        </w:rPr>
        <w:t xml:space="preserve"> γραμμή</w:t>
      </w:r>
      <w:r>
        <w:rPr>
          <w:rFonts w:eastAsia="Times New Roman"/>
          <w:szCs w:val="24"/>
        </w:rPr>
        <w:t>.</w:t>
      </w:r>
      <w:r w:rsidRPr="004507E4">
        <w:rPr>
          <w:rFonts w:eastAsia="Times New Roman"/>
          <w:szCs w:val="24"/>
        </w:rPr>
        <w:t xml:space="preserve"> </w:t>
      </w:r>
      <w:r>
        <w:rPr>
          <w:rFonts w:eastAsia="Times New Roman"/>
          <w:szCs w:val="24"/>
        </w:rPr>
        <w:t xml:space="preserve">Συγκεκριμένα, </w:t>
      </w:r>
      <w:r w:rsidRPr="004507E4">
        <w:rPr>
          <w:rFonts w:eastAsia="Times New Roman"/>
          <w:szCs w:val="24"/>
        </w:rPr>
        <w:t xml:space="preserve">προβλέπει </w:t>
      </w:r>
      <w:r>
        <w:rPr>
          <w:rFonts w:eastAsia="Times New Roman"/>
          <w:szCs w:val="24"/>
        </w:rPr>
        <w:t>δεκαεπτά</w:t>
      </w:r>
      <w:r w:rsidRPr="004507E4">
        <w:rPr>
          <w:rFonts w:eastAsia="Times New Roman"/>
          <w:szCs w:val="24"/>
        </w:rPr>
        <w:t xml:space="preserve"> περικοπές σ</w:t>
      </w:r>
      <w:r w:rsidRPr="004507E4">
        <w:rPr>
          <w:rFonts w:eastAsia="Times New Roman"/>
          <w:szCs w:val="24"/>
        </w:rPr>
        <w:t>υντάξ</w:t>
      </w:r>
      <w:r>
        <w:rPr>
          <w:rFonts w:eastAsia="Times New Roman"/>
          <w:szCs w:val="24"/>
        </w:rPr>
        <w:t xml:space="preserve">εων, είκοσι εννέα </w:t>
      </w:r>
      <w:r w:rsidRPr="004507E4">
        <w:rPr>
          <w:rFonts w:eastAsia="Times New Roman"/>
          <w:szCs w:val="24"/>
        </w:rPr>
        <w:t>αυξήσεις φόρων</w:t>
      </w:r>
      <w:r>
        <w:rPr>
          <w:rFonts w:eastAsia="Times New Roman"/>
          <w:szCs w:val="24"/>
        </w:rPr>
        <w:t>,</w:t>
      </w:r>
      <w:r w:rsidRPr="004507E4">
        <w:rPr>
          <w:rFonts w:eastAsia="Times New Roman"/>
          <w:szCs w:val="24"/>
        </w:rPr>
        <w:t xml:space="preserve"> μόνιμα μέτρα λιτότητας 9,5 </w:t>
      </w:r>
      <w:r>
        <w:rPr>
          <w:rFonts w:eastAsia="Times New Roman"/>
          <w:szCs w:val="24"/>
        </w:rPr>
        <w:t>δισεκατομμυρίων ευρώ,</w:t>
      </w:r>
      <w:r w:rsidRPr="004507E4">
        <w:rPr>
          <w:rFonts w:eastAsia="Times New Roman"/>
          <w:szCs w:val="24"/>
        </w:rPr>
        <w:t xml:space="preserve"> ανάπτυξη κοντά στο 2% με πλεόνασμα κοντά στο 4%</w:t>
      </w:r>
      <w:r>
        <w:rPr>
          <w:rFonts w:eastAsia="Times New Roman"/>
          <w:szCs w:val="24"/>
        </w:rPr>
        <w:t>.</w:t>
      </w:r>
      <w:r w:rsidRPr="004507E4">
        <w:rPr>
          <w:rFonts w:eastAsia="Times New Roman"/>
          <w:szCs w:val="24"/>
        </w:rPr>
        <w:t xml:space="preserve"> </w:t>
      </w:r>
      <w:r>
        <w:rPr>
          <w:rFonts w:eastAsia="Times New Roman"/>
          <w:szCs w:val="24"/>
        </w:rPr>
        <w:t>Κ</w:t>
      </w:r>
      <w:r w:rsidRPr="004507E4">
        <w:rPr>
          <w:rFonts w:eastAsia="Times New Roman"/>
          <w:szCs w:val="24"/>
        </w:rPr>
        <w:t xml:space="preserve">αι η </w:t>
      </w:r>
      <w:r>
        <w:rPr>
          <w:rFonts w:eastAsia="Times New Roman"/>
          <w:szCs w:val="24"/>
        </w:rPr>
        <w:t>Κ</w:t>
      </w:r>
      <w:r w:rsidRPr="004507E4">
        <w:rPr>
          <w:rFonts w:eastAsia="Times New Roman"/>
          <w:szCs w:val="24"/>
        </w:rPr>
        <w:t xml:space="preserve">υβέρνηση πανηγυρίζει ότι δήθεν </w:t>
      </w:r>
      <w:r>
        <w:rPr>
          <w:rFonts w:eastAsia="Times New Roman"/>
          <w:szCs w:val="24"/>
        </w:rPr>
        <w:t>μ</w:t>
      </w:r>
      <w:r w:rsidRPr="004507E4">
        <w:rPr>
          <w:rFonts w:eastAsia="Times New Roman"/>
          <w:szCs w:val="24"/>
        </w:rPr>
        <w:t>ας έβγαλε από τα μνημόνια</w:t>
      </w:r>
      <w:r>
        <w:rPr>
          <w:rFonts w:eastAsia="Times New Roman"/>
          <w:szCs w:val="24"/>
        </w:rPr>
        <w:t>;</w:t>
      </w:r>
    </w:p>
    <w:p w14:paraId="499244B1"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Να τονίσουμε εδώ</w:t>
      </w:r>
      <w:r w:rsidRPr="004507E4">
        <w:rPr>
          <w:rFonts w:eastAsia="Times New Roman"/>
          <w:szCs w:val="24"/>
        </w:rPr>
        <w:t xml:space="preserve"> ότι από τις αρχές του 2016 μέχρι και</w:t>
      </w:r>
      <w:r w:rsidRPr="004507E4">
        <w:rPr>
          <w:rFonts w:eastAsia="Times New Roman"/>
          <w:szCs w:val="24"/>
        </w:rPr>
        <w:t xml:space="preserve"> σήμερα το Πρόγραμμα Δημοσίων Επενδύσεων είναι κάτω από τον στόχο των 2,6 δισεκατομμυρίων ευρώ</w:t>
      </w:r>
      <w:r>
        <w:rPr>
          <w:rFonts w:eastAsia="Times New Roman"/>
          <w:szCs w:val="24"/>
        </w:rPr>
        <w:t>,</w:t>
      </w:r>
      <w:r w:rsidRPr="004507E4">
        <w:rPr>
          <w:rFonts w:eastAsia="Times New Roman"/>
          <w:szCs w:val="24"/>
        </w:rPr>
        <w:t xml:space="preserve"> δηλαδή στο χαμηλότερο ύψος της τελευταίας δεκαετίας</w:t>
      </w:r>
      <w:r>
        <w:rPr>
          <w:rFonts w:eastAsia="Times New Roman"/>
          <w:szCs w:val="24"/>
        </w:rPr>
        <w:t>.</w:t>
      </w:r>
      <w:r w:rsidRPr="004507E4">
        <w:rPr>
          <w:rFonts w:eastAsia="Times New Roman"/>
          <w:szCs w:val="24"/>
        </w:rPr>
        <w:t xml:space="preserve"> </w:t>
      </w:r>
      <w:r>
        <w:rPr>
          <w:rFonts w:eastAsia="Times New Roman"/>
          <w:szCs w:val="24"/>
        </w:rPr>
        <w:t>Τ</w:t>
      </w:r>
      <w:r w:rsidRPr="004507E4">
        <w:rPr>
          <w:rFonts w:eastAsia="Times New Roman"/>
          <w:szCs w:val="24"/>
        </w:rPr>
        <w:t>α μισά από τα μέτρα τα οποία δίνετ</w:t>
      </w:r>
      <w:r>
        <w:rPr>
          <w:rFonts w:eastAsia="Times New Roman"/>
          <w:szCs w:val="24"/>
        </w:rPr>
        <w:t>ε</w:t>
      </w:r>
      <w:r w:rsidRPr="004507E4">
        <w:rPr>
          <w:rFonts w:eastAsia="Times New Roman"/>
          <w:szCs w:val="24"/>
        </w:rPr>
        <w:t xml:space="preserve"> ως επεκτατική δημοσιονομική πολιτική το 2019 είναι το Πρόγραμμα Δημοσί</w:t>
      </w:r>
      <w:r w:rsidRPr="004507E4">
        <w:rPr>
          <w:rFonts w:eastAsia="Times New Roman"/>
          <w:szCs w:val="24"/>
        </w:rPr>
        <w:t>ων Επενδύσεων</w:t>
      </w:r>
      <w:r>
        <w:rPr>
          <w:rFonts w:eastAsia="Times New Roman"/>
          <w:szCs w:val="24"/>
        </w:rPr>
        <w:t>, το οποίο περικόπτετε</w:t>
      </w:r>
      <w:r w:rsidRPr="004507E4">
        <w:rPr>
          <w:rFonts w:eastAsia="Times New Roman"/>
          <w:szCs w:val="24"/>
        </w:rPr>
        <w:t xml:space="preserve"> κατά 550 εκατομμύρια ευρώ</w:t>
      </w:r>
      <w:r>
        <w:rPr>
          <w:rFonts w:eastAsia="Times New Roman"/>
          <w:szCs w:val="24"/>
        </w:rPr>
        <w:t>.</w:t>
      </w:r>
      <w:r w:rsidRPr="004507E4">
        <w:rPr>
          <w:rFonts w:eastAsia="Times New Roman"/>
          <w:szCs w:val="24"/>
        </w:rPr>
        <w:t xml:space="preserve"> Αυτή είναι η ανάπτυξη που θα φέρετε</w:t>
      </w:r>
      <w:r>
        <w:rPr>
          <w:rFonts w:eastAsia="Times New Roman"/>
          <w:szCs w:val="24"/>
        </w:rPr>
        <w:t>;</w:t>
      </w:r>
      <w:r w:rsidRPr="004507E4">
        <w:rPr>
          <w:rFonts w:eastAsia="Times New Roman"/>
          <w:szCs w:val="24"/>
        </w:rPr>
        <w:t xml:space="preserve"> </w:t>
      </w:r>
      <w:r>
        <w:rPr>
          <w:rFonts w:eastAsia="Times New Roman"/>
          <w:szCs w:val="24"/>
        </w:rPr>
        <w:t>Δ</w:t>
      </w:r>
      <w:r w:rsidRPr="004507E4">
        <w:rPr>
          <w:rFonts w:eastAsia="Times New Roman"/>
          <w:szCs w:val="24"/>
        </w:rPr>
        <w:t>εν μπορείτε να βα</w:t>
      </w:r>
      <w:r>
        <w:rPr>
          <w:rFonts w:eastAsia="Times New Roman"/>
          <w:szCs w:val="24"/>
        </w:rPr>
        <w:t>π</w:t>
      </w:r>
      <w:r w:rsidRPr="004507E4">
        <w:rPr>
          <w:rFonts w:eastAsia="Times New Roman"/>
          <w:szCs w:val="24"/>
        </w:rPr>
        <w:t>τίζετ</w:t>
      </w:r>
      <w:r>
        <w:rPr>
          <w:rFonts w:eastAsia="Times New Roman"/>
          <w:szCs w:val="24"/>
        </w:rPr>
        <w:t>ε</w:t>
      </w:r>
      <w:r w:rsidRPr="004507E4">
        <w:rPr>
          <w:rFonts w:eastAsia="Times New Roman"/>
          <w:szCs w:val="24"/>
        </w:rPr>
        <w:t xml:space="preserve"> επιτυχία το γεγονός ότι παίρνετε 10 δισεκατομμύρια ευρώ από τον </w:t>
      </w:r>
      <w:r>
        <w:rPr>
          <w:rFonts w:eastAsia="Times New Roman"/>
          <w:szCs w:val="24"/>
        </w:rPr>
        <w:t>ε</w:t>
      </w:r>
      <w:r w:rsidRPr="004507E4">
        <w:rPr>
          <w:rFonts w:eastAsia="Times New Roman"/>
          <w:szCs w:val="24"/>
        </w:rPr>
        <w:t>λληνικό λαό και του επιστρέφετ</w:t>
      </w:r>
      <w:r>
        <w:rPr>
          <w:rFonts w:eastAsia="Times New Roman"/>
          <w:szCs w:val="24"/>
        </w:rPr>
        <w:t>ε</w:t>
      </w:r>
      <w:r w:rsidRPr="004507E4">
        <w:rPr>
          <w:rFonts w:eastAsia="Times New Roman"/>
          <w:szCs w:val="24"/>
        </w:rPr>
        <w:t xml:space="preserve"> μόλις </w:t>
      </w:r>
      <w:r>
        <w:rPr>
          <w:rFonts w:eastAsia="Times New Roman"/>
          <w:szCs w:val="24"/>
        </w:rPr>
        <w:t>1 ευρώ, ο</w:t>
      </w:r>
      <w:r w:rsidRPr="004507E4">
        <w:rPr>
          <w:rFonts w:eastAsia="Times New Roman"/>
          <w:szCs w:val="24"/>
        </w:rPr>
        <w:t xml:space="preserve">ύτε φυσικά τις προβλέψεις ότι το 2018 ο ρυθμός </w:t>
      </w:r>
      <w:r>
        <w:rPr>
          <w:rFonts w:eastAsia="Times New Roman"/>
          <w:szCs w:val="24"/>
        </w:rPr>
        <w:t>ανεργίας</w:t>
      </w:r>
      <w:r w:rsidRPr="004507E4">
        <w:rPr>
          <w:rFonts w:eastAsia="Times New Roman"/>
          <w:szCs w:val="24"/>
        </w:rPr>
        <w:t xml:space="preserve"> προβλέπεται να φτάσει στο 19,6%</w:t>
      </w:r>
      <w:r>
        <w:rPr>
          <w:rFonts w:eastAsia="Times New Roman"/>
          <w:szCs w:val="24"/>
        </w:rPr>
        <w:t>.</w:t>
      </w:r>
      <w:r w:rsidRPr="004507E4">
        <w:rPr>
          <w:rFonts w:eastAsia="Times New Roman"/>
          <w:szCs w:val="24"/>
        </w:rPr>
        <w:t xml:space="preserve"> </w:t>
      </w:r>
    </w:p>
    <w:p w14:paraId="499244B2" w14:textId="77777777" w:rsidR="00BA2908" w:rsidRDefault="00D473A4">
      <w:pPr>
        <w:tabs>
          <w:tab w:val="center" w:pos="4753"/>
          <w:tab w:val="left" w:pos="6156"/>
        </w:tabs>
        <w:spacing w:after="0" w:line="600" w:lineRule="auto"/>
        <w:ind w:firstLine="720"/>
        <w:jc w:val="both"/>
        <w:rPr>
          <w:rFonts w:eastAsia="Times New Roman"/>
          <w:szCs w:val="24"/>
        </w:rPr>
      </w:pPr>
      <w:r w:rsidRPr="004507E4">
        <w:rPr>
          <w:rFonts w:eastAsia="Times New Roman"/>
          <w:szCs w:val="24"/>
        </w:rPr>
        <w:lastRenderedPageBreak/>
        <w:t>Αυτά είναι τα αποτελέσματα της πολιτικής σας μετά από τέσσερα χρόνια</w:t>
      </w:r>
      <w:r>
        <w:rPr>
          <w:rFonts w:eastAsia="Times New Roman"/>
          <w:szCs w:val="24"/>
        </w:rPr>
        <w:t>. Είναι ένας ακόμα αντι</w:t>
      </w:r>
      <w:r w:rsidRPr="004507E4">
        <w:rPr>
          <w:rFonts w:eastAsia="Times New Roman"/>
          <w:szCs w:val="24"/>
        </w:rPr>
        <w:t>αναπτυξιακός προϋπο</w:t>
      </w:r>
      <w:r>
        <w:rPr>
          <w:rFonts w:eastAsia="Times New Roman"/>
          <w:szCs w:val="24"/>
        </w:rPr>
        <w:t xml:space="preserve">λογισμός που στηρίζεται σε </w:t>
      </w:r>
      <w:proofErr w:type="spellStart"/>
      <w:r>
        <w:rPr>
          <w:rFonts w:eastAsia="Times New Roman"/>
          <w:szCs w:val="24"/>
        </w:rPr>
        <w:t>υπερ</w:t>
      </w:r>
      <w:r w:rsidRPr="004507E4">
        <w:rPr>
          <w:rFonts w:eastAsia="Times New Roman"/>
          <w:szCs w:val="24"/>
        </w:rPr>
        <w:t>πλεονάσματα</w:t>
      </w:r>
      <w:proofErr w:type="spellEnd"/>
      <w:r>
        <w:rPr>
          <w:rFonts w:eastAsia="Times New Roman"/>
          <w:szCs w:val="24"/>
        </w:rPr>
        <w:t>,</w:t>
      </w:r>
      <w:r w:rsidRPr="004507E4">
        <w:rPr>
          <w:rFonts w:eastAsia="Times New Roman"/>
          <w:szCs w:val="24"/>
        </w:rPr>
        <w:t xml:space="preserve"> τα οποία θα </w:t>
      </w:r>
      <w:r w:rsidRPr="004507E4">
        <w:rPr>
          <w:rFonts w:eastAsia="Times New Roman"/>
          <w:szCs w:val="24"/>
        </w:rPr>
        <w:t>παρατείνουν την ύφεση και την υποαπασχόληση</w:t>
      </w:r>
      <w:r>
        <w:rPr>
          <w:rFonts w:eastAsia="Times New Roman"/>
          <w:szCs w:val="24"/>
        </w:rPr>
        <w:t>,</w:t>
      </w:r>
      <w:r w:rsidRPr="004507E4">
        <w:rPr>
          <w:rFonts w:eastAsia="Times New Roman"/>
          <w:szCs w:val="24"/>
        </w:rPr>
        <w:t xml:space="preserve"> που </w:t>
      </w:r>
      <w:r>
        <w:rPr>
          <w:rFonts w:eastAsia="Times New Roman"/>
          <w:szCs w:val="24"/>
        </w:rPr>
        <w:t>επισφραγίζει</w:t>
      </w:r>
      <w:r w:rsidRPr="004507E4">
        <w:rPr>
          <w:rFonts w:eastAsia="Times New Roman"/>
          <w:szCs w:val="24"/>
        </w:rPr>
        <w:t xml:space="preserve"> την εμμονή σας σε φοροεισπρακτικές λογικές</w:t>
      </w:r>
      <w:r>
        <w:rPr>
          <w:rFonts w:eastAsia="Times New Roman"/>
          <w:szCs w:val="24"/>
        </w:rPr>
        <w:t>. Είναι μια</w:t>
      </w:r>
      <w:r w:rsidRPr="004507E4">
        <w:rPr>
          <w:rFonts w:eastAsia="Times New Roman"/>
          <w:szCs w:val="24"/>
        </w:rPr>
        <w:t xml:space="preserve"> πολιτική που κατέστρεψε τη μεσαία τάξη και δημιούργησε συνθήκες κατάρρευσης των </w:t>
      </w:r>
      <w:r>
        <w:rPr>
          <w:rFonts w:eastAsia="Times New Roman"/>
          <w:szCs w:val="24"/>
        </w:rPr>
        <w:t>ε</w:t>
      </w:r>
      <w:r w:rsidRPr="004507E4">
        <w:rPr>
          <w:rFonts w:eastAsia="Times New Roman"/>
          <w:szCs w:val="24"/>
        </w:rPr>
        <w:t>πενδύσεων και υποχώρησης της ανταγωνιστικότητας</w:t>
      </w:r>
      <w:r>
        <w:rPr>
          <w:rFonts w:eastAsia="Times New Roman"/>
          <w:szCs w:val="24"/>
        </w:rPr>
        <w:t>,</w:t>
      </w:r>
      <w:r w:rsidRPr="004507E4">
        <w:rPr>
          <w:rFonts w:eastAsia="Times New Roman"/>
          <w:szCs w:val="24"/>
        </w:rPr>
        <w:t xml:space="preserve"> γεγονός πο</w:t>
      </w:r>
      <w:r w:rsidRPr="004507E4">
        <w:rPr>
          <w:rFonts w:eastAsia="Times New Roman"/>
          <w:szCs w:val="24"/>
        </w:rPr>
        <w:t xml:space="preserve">υ επηρεάζει ολόκληρη την </w:t>
      </w:r>
      <w:r>
        <w:rPr>
          <w:rFonts w:eastAsia="Times New Roman"/>
          <w:szCs w:val="24"/>
        </w:rPr>
        <w:t>ε</w:t>
      </w:r>
      <w:r w:rsidRPr="004507E4">
        <w:rPr>
          <w:rFonts w:eastAsia="Times New Roman"/>
          <w:szCs w:val="24"/>
        </w:rPr>
        <w:t>λληνική κοινωνία και σύντομα το μέλλον του ελληνικού τουρισμού</w:t>
      </w:r>
      <w:r>
        <w:rPr>
          <w:rFonts w:eastAsia="Times New Roman"/>
          <w:szCs w:val="24"/>
        </w:rPr>
        <w:t>,</w:t>
      </w:r>
      <w:r w:rsidRPr="004507E4">
        <w:rPr>
          <w:rFonts w:eastAsia="Times New Roman"/>
          <w:szCs w:val="24"/>
        </w:rPr>
        <w:t xml:space="preserve"> του μεγάλου συγκριτικού πλεονεκτήματος της χώρας</w:t>
      </w:r>
      <w:r>
        <w:rPr>
          <w:rFonts w:eastAsia="Times New Roman"/>
          <w:szCs w:val="24"/>
        </w:rPr>
        <w:t>. Τ</w:t>
      </w:r>
      <w:r w:rsidRPr="004507E4">
        <w:rPr>
          <w:rFonts w:eastAsia="Times New Roman"/>
          <w:szCs w:val="24"/>
        </w:rPr>
        <w:t xml:space="preserve">ο 2015 αφήσαμε παρακαταθήκη την αύξηση της ανταγωνιστικότητας του ελληνικού τουριστικού προϊόντος μέσα από ένα </w:t>
      </w:r>
      <w:proofErr w:type="spellStart"/>
      <w:r w:rsidRPr="004507E4">
        <w:rPr>
          <w:rFonts w:eastAsia="Times New Roman"/>
          <w:szCs w:val="24"/>
        </w:rPr>
        <w:t>στοχ</w:t>
      </w:r>
      <w:r w:rsidRPr="004507E4">
        <w:rPr>
          <w:rFonts w:eastAsia="Times New Roman"/>
          <w:szCs w:val="24"/>
        </w:rPr>
        <w:t>ευμένο</w:t>
      </w:r>
      <w:proofErr w:type="spellEnd"/>
      <w:r w:rsidRPr="004507E4">
        <w:rPr>
          <w:rFonts w:eastAsia="Times New Roman"/>
          <w:szCs w:val="24"/>
        </w:rPr>
        <w:t xml:space="preserve"> μίγμα αναπτυξιακής πολιτικής</w:t>
      </w:r>
      <w:r>
        <w:rPr>
          <w:rFonts w:eastAsia="Times New Roman"/>
          <w:szCs w:val="24"/>
        </w:rPr>
        <w:t>.</w:t>
      </w:r>
    </w:p>
    <w:p w14:paraId="499244B3" w14:textId="77777777" w:rsidR="00BA2908" w:rsidRDefault="00D473A4">
      <w:pPr>
        <w:tabs>
          <w:tab w:val="center" w:pos="4753"/>
          <w:tab w:val="left" w:pos="6156"/>
        </w:tabs>
        <w:spacing w:after="0" w:line="600" w:lineRule="auto"/>
        <w:ind w:firstLine="720"/>
        <w:jc w:val="both"/>
        <w:rPr>
          <w:rFonts w:eastAsia="Times New Roman"/>
          <w:szCs w:val="24"/>
        </w:rPr>
      </w:pPr>
      <w:r>
        <w:rPr>
          <w:rFonts w:eastAsia="Times New Roman"/>
          <w:szCs w:val="24"/>
        </w:rPr>
        <w:t>Η</w:t>
      </w:r>
      <w:r w:rsidRPr="004507E4">
        <w:rPr>
          <w:rFonts w:eastAsia="Times New Roman"/>
          <w:szCs w:val="24"/>
        </w:rPr>
        <w:t xml:space="preserve"> παρούσα </w:t>
      </w:r>
      <w:r>
        <w:rPr>
          <w:rFonts w:eastAsia="Times New Roman"/>
          <w:szCs w:val="24"/>
        </w:rPr>
        <w:t>Κ</w:t>
      </w:r>
      <w:r w:rsidRPr="004507E4">
        <w:rPr>
          <w:rFonts w:eastAsia="Times New Roman"/>
          <w:szCs w:val="24"/>
        </w:rPr>
        <w:t>υβέρνηση</w:t>
      </w:r>
      <w:r>
        <w:rPr>
          <w:rFonts w:eastAsia="Times New Roman"/>
          <w:szCs w:val="24"/>
        </w:rPr>
        <w:t>,</w:t>
      </w:r>
      <w:r w:rsidRPr="004507E4">
        <w:rPr>
          <w:rFonts w:eastAsia="Times New Roman"/>
          <w:szCs w:val="24"/>
        </w:rPr>
        <w:t xml:space="preserve"> </w:t>
      </w:r>
      <w:r>
        <w:rPr>
          <w:rFonts w:eastAsia="Times New Roman"/>
          <w:szCs w:val="24"/>
        </w:rPr>
        <w:t>όμως,</w:t>
      </w:r>
      <w:r w:rsidRPr="004507E4">
        <w:rPr>
          <w:rFonts w:eastAsia="Times New Roman"/>
          <w:szCs w:val="24"/>
        </w:rPr>
        <w:t xml:space="preserve"> αρκέστηκε μόνο να απολαμβάνει τα οφέλη αυτής της επιτυχημένης πορείας</w:t>
      </w:r>
      <w:r>
        <w:rPr>
          <w:rFonts w:eastAsia="Times New Roman"/>
          <w:szCs w:val="24"/>
        </w:rPr>
        <w:t>,</w:t>
      </w:r>
      <w:r w:rsidRPr="004507E4">
        <w:rPr>
          <w:rFonts w:eastAsia="Times New Roman"/>
          <w:szCs w:val="24"/>
        </w:rPr>
        <w:t xml:space="preserve"> χωρίς ουσιαστικά να έχει </w:t>
      </w:r>
      <w:r>
        <w:rPr>
          <w:rFonts w:eastAsia="Times New Roman"/>
          <w:szCs w:val="24"/>
        </w:rPr>
        <w:t>μια</w:t>
      </w:r>
      <w:r w:rsidRPr="004507E4">
        <w:rPr>
          <w:rFonts w:eastAsia="Times New Roman"/>
          <w:szCs w:val="24"/>
        </w:rPr>
        <w:t xml:space="preserve"> </w:t>
      </w:r>
      <w:r>
        <w:rPr>
          <w:rFonts w:eastAsia="Times New Roman"/>
          <w:szCs w:val="24"/>
        </w:rPr>
        <w:t>ε</w:t>
      </w:r>
      <w:r w:rsidRPr="004507E4">
        <w:rPr>
          <w:rFonts w:eastAsia="Times New Roman"/>
          <w:szCs w:val="24"/>
        </w:rPr>
        <w:t xml:space="preserve">θνική στρατηγική </w:t>
      </w:r>
      <w:r>
        <w:rPr>
          <w:rFonts w:eastAsia="Times New Roman"/>
          <w:szCs w:val="24"/>
        </w:rPr>
        <w:t>για</w:t>
      </w:r>
      <w:r w:rsidRPr="004507E4">
        <w:rPr>
          <w:rFonts w:eastAsia="Times New Roman"/>
          <w:szCs w:val="24"/>
        </w:rPr>
        <w:t xml:space="preserve"> τον τουρισμό</w:t>
      </w:r>
      <w:r>
        <w:rPr>
          <w:rFonts w:eastAsia="Times New Roman"/>
          <w:szCs w:val="24"/>
        </w:rPr>
        <w:t>.</w:t>
      </w:r>
      <w:r w:rsidRPr="004507E4">
        <w:rPr>
          <w:rFonts w:eastAsia="Times New Roman"/>
          <w:szCs w:val="24"/>
        </w:rPr>
        <w:t xml:space="preserve"> </w:t>
      </w:r>
      <w:r>
        <w:rPr>
          <w:rFonts w:eastAsia="Times New Roman"/>
          <w:szCs w:val="24"/>
        </w:rPr>
        <w:t>Ε</w:t>
      </w:r>
      <w:r w:rsidRPr="004507E4">
        <w:rPr>
          <w:rFonts w:eastAsia="Times New Roman"/>
          <w:szCs w:val="24"/>
        </w:rPr>
        <w:t>ξελίξεις</w:t>
      </w:r>
      <w:r>
        <w:rPr>
          <w:rFonts w:eastAsia="Times New Roman"/>
          <w:szCs w:val="24"/>
        </w:rPr>
        <w:t>,</w:t>
      </w:r>
      <w:r w:rsidRPr="004507E4">
        <w:rPr>
          <w:rFonts w:eastAsia="Times New Roman"/>
          <w:szCs w:val="24"/>
        </w:rPr>
        <w:t xml:space="preserve"> όπως το </w:t>
      </w:r>
      <w:proofErr w:type="spellStart"/>
      <w:r>
        <w:rPr>
          <w:rFonts w:eastAsia="Times New Roman"/>
          <w:szCs w:val="24"/>
          <w:lang w:val="en-US"/>
        </w:rPr>
        <w:t>Brexit</w:t>
      </w:r>
      <w:proofErr w:type="spellEnd"/>
      <w:r w:rsidRPr="004507E4">
        <w:rPr>
          <w:rFonts w:eastAsia="Times New Roman"/>
          <w:szCs w:val="24"/>
        </w:rPr>
        <w:t xml:space="preserve"> ή η τουριστική επάνοδος της Το</w:t>
      </w:r>
      <w:r w:rsidRPr="004507E4">
        <w:rPr>
          <w:rFonts w:eastAsia="Times New Roman"/>
          <w:szCs w:val="24"/>
        </w:rPr>
        <w:t>υρκίας</w:t>
      </w:r>
      <w:r>
        <w:rPr>
          <w:rFonts w:eastAsia="Times New Roman"/>
          <w:szCs w:val="24"/>
        </w:rPr>
        <w:t>,</w:t>
      </w:r>
      <w:r w:rsidRPr="004507E4">
        <w:rPr>
          <w:rFonts w:eastAsia="Times New Roman"/>
          <w:szCs w:val="24"/>
        </w:rPr>
        <w:t xml:space="preserve"> σε συνδυασμό με το καθεστώς </w:t>
      </w:r>
      <w:proofErr w:type="spellStart"/>
      <w:r w:rsidRPr="004507E4">
        <w:rPr>
          <w:rFonts w:eastAsia="Times New Roman"/>
          <w:szCs w:val="24"/>
        </w:rPr>
        <w:t>υπερφορολόγησης</w:t>
      </w:r>
      <w:proofErr w:type="spellEnd"/>
      <w:r w:rsidRPr="004507E4">
        <w:rPr>
          <w:rFonts w:eastAsia="Times New Roman"/>
          <w:szCs w:val="24"/>
        </w:rPr>
        <w:t xml:space="preserve"> που επιβάλλεται δι</w:t>
      </w:r>
      <w:r>
        <w:rPr>
          <w:rFonts w:eastAsia="Times New Roman"/>
          <w:szCs w:val="24"/>
        </w:rPr>
        <w:t>ά</w:t>
      </w:r>
      <w:r w:rsidRPr="004507E4">
        <w:rPr>
          <w:rFonts w:eastAsia="Times New Roman"/>
          <w:szCs w:val="24"/>
        </w:rPr>
        <w:t xml:space="preserve"> του ΦΠΑ</w:t>
      </w:r>
      <w:r>
        <w:rPr>
          <w:rFonts w:eastAsia="Times New Roman"/>
          <w:szCs w:val="24"/>
        </w:rPr>
        <w:t>,</w:t>
      </w:r>
      <w:r w:rsidRPr="004507E4">
        <w:rPr>
          <w:rFonts w:eastAsia="Times New Roman"/>
          <w:szCs w:val="24"/>
        </w:rPr>
        <w:t xml:space="preserve"> του φόρου διανυκτέρευσης</w:t>
      </w:r>
      <w:r>
        <w:rPr>
          <w:rFonts w:eastAsia="Times New Roman"/>
          <w:szCs w:val="24"/>
        </w:rPr>
        <w:t>,</w:t>
      </w:r>
      <w:r w:rsidRPr="004507E4">
        <w:rPr>
          <w:rFonts w:eastAsia="Times New Roman"/>
          <w:szCs w:val="24"/>
        </w:rPr>
        <w:t xml:space="preserve"> επηρεάζουν αρνητικά την ανταγωνιστικότητα του εγχώριου τουριστικού προϊόντος</w:t>
      </w:r>
      <w:r>
        <w:rPr>
          <w:rFonts w:eastAsia="Times New Roman"/>
          <w:szCs w:val="24"/>
        </w:rPr>
        <w:t>.</w:t>
      </w:r>
      <w:r w:rsidRPr="004507E4">
        <w:rPr>
          <w:rFonts w:eastAsia="Times New Roman"/>
          <w:szCs w:val="24"/>
        </w:rPr>
        <w:t xml:space="preserve"> </w:t>
      </w:r>
      <w:r>
        <w:rPr>
          <w:rFonts w:eastAsia="Times New Roman"/>
          <w:szCs w:val="24"/>
        </w:rPr>
        <w:t>Η</w:t>
      </w:r>
      <w:r w:rsidRPr="004507E4">
        <w:rPr>
          <w:rFonts w:eastAsia="Times New Roman"/>
          <w:szCs w:val="24"/>
        </w:rPr>
        <w:t xml:space="preserve"> επικοινωνιακή διαχείριση των αφίξεων δεν συνιστά στρατηγική για τον τ</w:t>
      </w:r>
      <w:r w:rsidRPr="004507E4">
        <w:rPr>
          <w:rFonts w:eastAsia="Times New Roman"/>
          <w:szCs w:val="24"/>
        </w:rPr>
        <w:t>ουρισμό</w:t>
      </w:r>
      <w:r>
        <w:rPr>
          <w:rFonts w:eastAsia="Times New Roman"/>
          <w:szCs w:val="24"/>
        </w:rPr>
        <w:t>,</w:t>
      </w:r>
      <w:r w:rsidRPr="004507E4">
        <w:rPr>
          <w:rFonts w:eastAsia="Times New Roman"/>
          <w:szCs w:val="24"/>
        </w:rPr>
        <w:t xml:space="preserve"> ούτε αποτελεί απάντηση στα προβλήματα που ήδη συσσωρεύονται</w:t>
      </w:r>
      <w:r>
        <w:rPr>
          <w:rFonts w:eastAsia="Times New Roman"/>
          <w:szCs w:val="24"/>
        </w:rPr>
        <w:t>.</w:t>
      </w:r>
      <w:r w:rsidRPr="004507E4">
        <w:rPr>
          <w:rFonts w:eastAsia="Times New Roman"/>
          <w:szCs w:val="24"/>
        </w:rPr>
        <w:t xml:space="preserve"> </w:t>
      </w:r>
    </w:p>
    <w:p w14:paraId="499244B4" w14:textId="77777777" w:rsidR="00BA2908" w:rsidRDefault="00D473A4">
      <w:pPr>
        <w:tabs>
          <w:tab w:val="center" w:pos="4753"/>
          <w:tab w:val="left" w:pos="6156"/>
        </w:tabs>
        <w:spacing w:after="0" w:line="600" w:lineRule="auto"/>
        <w:ind w:firstLine="720"/>
        <w:jc w:val="both"/>
        <w:rPr>
          <w:rFonts w:eastAsia="Times New Roman" w:cs="Times New Roman"/>
          <w:szCs w:val="24"/>
        </w:rPr>
      </w:pPr>
      <w:r>
        <w:rPr>
          <w:rFonts w:eastAsia="Times New Roman"/>
          <w:szCs w:val="24"/>
        </w:rPr>
        <w:lastRenderedPageBreak/>
        <w:t>Τ</w:t>
      </w:r>
      <w:r w:rsidRPr="004507E4">
        <w:rPr>
          <w:rFonts w:eastAsia="Times New Roman"/>
          <w:szCs w:val="24"/>
        </w:rPr>
        <w:t xml:space="preserve">ην ίδια εικόνα απραξίας παρουσιάζει η </w:t>
      </w:r>
      <w:r>
        <w:rPr>
          <w:rFonts w:eastAsia="Times New Roman"/>
          <w:szCs w:val="24"/>
        </w:rPr>
        <w:t>Κ</w:t>
      </w:r>
      <w:r w:rsidRPr="004507E4">
        <w:rPr>
          <w:rFonts w:eastAsia="Times New Roman"/>
          <w:szCs w:val="24"/>
        </w:rPr>
        <w:t xml:space="preserve">υβέρνηση </w:t>
      </w:r>
      <w:r>
        <w:rPr>
          <w:rFonts w:eastAsia="Times New Roman"/>
          <w:szCs w:val="24"/>
        </w:rPr>
        <w:t>και</w:t>
      </w:r>
      <w:r w:rsidRPr="004507E4">
        <w:rPr>
          <w:rFonts w:eastAsia="Times New Roman"/>
          <w:szCs w:val="24"/>
        </w:rPr>
        <w:t xml:space="preserve"> στον χώρο του πολιτισμού</w:t>
      </w:r>
      <w:r>
        <w:rPr>
          <w:rFonts w:eastAsia="Times New Roman"/>
          <w:szCs w:val="24"/>
        </w:rPr>
        <w:t>.</w:t>
      </w:r>
      <w:r w:rsidRPr="004507E4">
        <w:rPr>
          <w:rFonts w:eastAsia="Times New Roman"/>
          <w:szCs w:val="24"/>
        </w:rPr>
        <w:t xml:space="preserve"> </w:t>
      </w:r>
      <w:r>
        <w:rPr>
          <w:rFonts w:eastAsia="Times New Roman"/>
          <w:szCs w:val="24"/>
        </w:rPr>
        <w:t>Α</w:t>
      </w:r>
      <w:r w:rsidRPr="004507E4">
        <w:rPr>
          <w:rFonts w:eastAsia="Times New Roman"/>
          <w:szCs w:val="24"/>
        </w:rPr>
        <w:t>πέτυχε να αξιοποιήσει το ΕΣΠΑ για την ένταξη ή την ολοκλήρωση ενταγμένων έργων πολιτισμού</w:t>
      </w:r>
      <w:r>
        <w:rPr>
          <w:rFonts w:eastAsia="Times New Roman"/>
          <w:szCs w:val="24"/>
        </w:rPr>
        <w:t>.</w:t>
      </w:r>
      <w:r w:rsidRPr="004507E4">
        <w:rPr>
          <w:rFonts w:eastAsia="Times New Roman"/>
          <w:szCs w:val="24"/>
        </w:rPr>
        <w:t xml:space="preserve"> </w:t>
      </w:r>
      <w:r>
        <w:rPr>
          <w:rFonts w:eastAsia="Times New Roman"/>
          <w:szCs w:val="24"/>
        </w:rPr>
        <w:t>Α</w:t>
      </w:r>
      <w:r w:rsidRPr="004507E4">
        <w:rPr>
          <w:rFonts w:eastAsia="Times New Roman"/>
          <w:szCs w:val="24"/>
        </w:rPr>
        <w:t xml:space="preserve">πέτυχε στον </w:t>
      </w:r>
      <w:r w:rsidRPr="004507E4">
        <w:rPr>
          <w:rFonts w:eastAsia="Times New Roman"/>
          <w:szCs w:val="24"/>
        </w:rPr>
        <w:t>εκσυγχρονισμό της λειτουργίας ιστορικών και α</w:t>
      </w:r>
      <w:r>
        <w:rPr>
          <w:rFonts w:eastAsia="Times New Roman"/>
          <w:szCs w:val="24"/>
        </w:rPr>
        <w:t>ρχαιολογικών χώρων και μουσείων.</w:t>
      </w:r>
    </w:p>
    <w:p w14:paraId="499244B5" w14:textId="77777777" w:rsidR="00BA2908" w:rsidRDefault="00D473A4">
      <w:pPr>
        <w:tabs>
          <w:tab w:val="left" w:pos="2940"/>
        </w:tabs>
        <w:spacing w:after="0" w:line="600" w:lineRule="auto"/>
        <w:ind w:firstLine="720"/>
        <w:jc w:val="both"/>
        <w:rPr>
          <w:rFonts w:eastAsia="Times New Roman"/>
          <w:bCs/>
          <w:szCs w:val="24"/>
        </w:rPr>
      </w:pPr>
      <w:r>
        <w:rPr>
          <w:rFonts w:eastAsia="Times New Roman" w:cs="Times New Roman"/>
          <w:szCs w:val="24"/>
        </w:rPr>
        <w:t xml:space="preserve">Στο ζήτημα </w:t>
      </w:r>
      <w:r>
        <w:rPr>
          <w:rFonts w:eastAsia="Times New Roman"/>
          <w:bCs/>
          <w:szCs w:val="24"/>
        </w:rPr>
        <w:t xml:space="preserve">των πνευματικών δικαιωμάτων οι χειρισμοί σας όχι μόνο δεν έλυσαν, αλλά δημιούργησαν </w:t>
      </w:r>
      <w:r w:rsidRPr="009C6D90">
        <w:rPr>
          <w:rFonts w:eastAsia="Times New Roman"/>
          <w:bCs/>
          <w:szCs w:val="24"/>
        </w:rPr>
        <w:t>περι</w:t>
      </w:r>
      <w:r>
        <w:rPr>
          <w:rFonts w:eastAsia="Times New Roman"/>
          <w:bCs/>
          <w:szCs w:val="24"/>
        </w:rPr>
        <w:t>σσότερα προβλήματα μέσα σε ένα π</w:t>
      </w:r>
      <w:r w:rsidRPr="009C6D90">
        <w:rPr>
          <w:rFonts w:eastAsia="Times New Roman"/>
          <w:bCs/>
          <w:szCs w:val="24"/>
        </w:rPr>
        <w:t>λαίσιο αναξιοκρατίας και αδιαφάνειας</w:t>
      </w:r>
      <w:r>
        <w:rPr>
          <w:rFonts w:eastAsia="Times New Roman"/>
          <w:bCs/>
          <w:szCs w:val="24"/>
        </w:rPr>
        <w:t xml:space="preserve">. </w:t>
      </w:r>
    </w:p>
    <w:p w14:paraId="499244B6"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Τέλος, </w:t>
      </w:r>
      <w:r w:rsidRPr="009C6D90">
        <w:rPr>
          <w:rFonts w:eastAsia="Times New Roman"/>
          <w:bCs/>
          <w:szCs w:val="24"/>
        </w:rPr>
        <w:t xml:space="preserve">η ανεύθυνη ολιγωρία της ηγεσίας του Υπουργείου Πολιτισμού και </w:t>
      </w:r>
      <w:r>
        <w:rPr>
          <w:rFonts w:eastAsia="Times New Roman"/>
          <w:bCs/>
          <w:szCs w:val="24"/>
        </w:rPr>
        <w:t>Α</w:t>
      </w:r>
      <w:r w:rsidRPr="009C6D90">
        <w:rPr>
          <w:rFonts w:eastAsia="Times New Roman"/>
          <w:bCs/>
          <w:szCs w:val="24"/>
        </w:rPr>
        <w:t>θλητισμού οδήγησε στην ένταξη μνημεί</w:t>
      </w:r>
      <w:r>
        <w:rPr>
          <w:rFonts w:eastAsia="Times New Roman"/>
          <w:bCs/>
          <w:szCs w:val="24"/>
        </w:rPr>
        <w:t>ων και αρχαιολογικών χώρων της ε</w:t>
      </w:r>
      <w:r w:rsidRPr="009C6D90">
        <w:rPr>
          <w:rFonts w:eastAsia="Times New Roman"/>
          <w:bCs/>
          <w:szCs w:val="24"/>
        </w:rPr>
        <w:t xml:space="preserve">λληνικής πολιτιστικής κληρονομιάς στη λίστα του </w:t>
      </w:r>
      <w:proofErr w:type="spellStart"/>
      <w:r w:rsidRPr="009C6D90">
        <w:rPr>
          <w:rFonts w:eastAsia="Times New Roman"/>
          <w:bCs/>
          <w:szCs w:val="24"/>
        </w:rPr>
        <w:t>υπερταμείου</w:t>
      </w:r>
      <w:proofErr w:type="spellEnd"/>
      <w:r w:rsidRPr="009C6D90">
        <w:rPr>
          <w:rFonts w:eastAsia="Times New Roman"/>
          <w:bCs/>
          <w:szCs w:val="24"/>
        </w:rPr>
        <w:t xml:space="preserve"> ιδιωτικοποιήσεων</w:t>
      </w:r>
      <w:r>
        <w:rPr>
          <w:rFonts w:eastAsia="Times New Roman"/>
          <w:bCs/>
          <w:szCs w:val="24"/>
        </w:rPr>
        <w:t>.</w:t>
      </w:r>
    </w:p>
    <w:p w14:paraId="499244B7"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Τ</w:t>
      </w:r>
      <w:r w:rsidRPr="009C6D90">
        <w:rPr>
          <w:rFonts w:eastAsia="Times New Roman"/>
          <w:bCs/>
          <w:szCs w:val="24"/>
        </w:rPr>
        <w:t>ο μόνο που κάνετε είναι να εκδίδ</w:t>
      </w:r>
      <w:r>
        <w:rPr>
          <w:rFonts w:eastAsia="Times New Roman"/>
          <w:bCs/>
          <w:szCs w:val="24"/>
        </w:rPr>
        <w:t xml:space="preserve">ετε </w:t>
      </w:r>
      <w:r w:rsidRPr="009C6D90">
        <w:rPr>
          <w:rFonts w:eastAsia="Times New Roman"/>
          <w:bCs/>
          <w:szCs w:val="24"/>
        </w:rPr>
        <w:t>δελτία τύπ</w:t>
      </w:r>
      <w:r w:rsidRPr="009C6D90">
        <w:rPr>
          <w:rFonts w:eastAsia="Times New Roman"/>
          <w:bCs/>
          <w:szCs w:val="24"/>
        </w:rPr>
        <w:t>ου</w:t>
      </w:r>
      <w:r>
        <w:rPr>
          <w:rFonts w:eastAsia="Times New Roman"/>
          <w:bCs/>
          <w:szCs w:val="24"/>
        </w:rPr>
        <w:t>,</w:t>
      </w:r>
      <w:r w:rsidRPr="009C6D90">
        <w:rPr>
          <w:rFonts w:eastAsia="Times New Roman"/>
          <w:bCs/>
          <w:szCs w:val="24"/>
        </w:rPr>
        <w:t xml:space="preserve"> πο</w:t>
      </w:r>
      <w:r>
        <w:rPr>
          <w:rFonts w:eastAsia="Times New Roman"/>
          <w:bCs/>
          <w:szCs w:val="24"/>
        </w:rPr>
        <w:t>υ α</w:t>
      </w:r>
      <w:r w:rsidRPr="009C6D90">
        <w:rPr>
          <w:rFonts w:eastAsia="Times New Roman"/>
          <w:bCs/>
          <w:szCs w:val="24"/>
        </w:rPr>
        <w:t>πλώς επιβεβαιώνουν ότι αδυνατείτε να επιλύσετε τα προβλήματα που συνεχώς δημιουργείτ</w:t>
      </w:r>
      <w:r>
        <w:rPr>
          <w:rFonts w:eastAsia="Times New Roman"/>
          <w:bCs/>
          <w:szCs w:val="24"/>
        </w:rPr>
        <w:t>ε</w:t>
      </w:r>
      <w:r w:rsidRPr="009C6D90">
        <w:rPr>
          <w:rFonts w:eastAsia="Times New Roman"/>
          <w:bCs/>
          <w:szCs w:val="24"/>
        </w:rPr>
        <w:t xml:space="preserve"> στο</w:t>
      </w:r>
      <w:r>
        <w:rPr>
          <w:rFonts w:eastAsia="Times New Roman"/>
          <w:bCs/>
          <w:szCs w:val="24"/>
        </w:rPr>
        <w:t>ν</w:t>
      </w:r>
      <w:r w:rsidRPr="009C6D90">
        <w:rPr>
          <w:rFonts w:eastAsia="Times New Roman"/>
          <w:bCs/>
          <w:szCs w:val="24"/>
        </w:rPr>
        <w:t xml:space="preserve"> χώρο του πολιτισμού</w:t>
      </w:r>
      <w:r>
        <w:rPr>
          <w:rFonts w:eastAsia="Times New Roman"/>
          <w:bCs/>
          <w:szCs w:val="24"/>
        </w:rPr>
        <w:t>.</w:t>
      </w:r>
    </w:p>
    <w:p w14:paraId="499244B8"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Τέσσερα </w:t>
      </w:r>
      <w:r w:rsidRPr="009C6D90">
        <w:rPr>
          <w:rFonts w:eastAsia="Times New Roman"/>
          <w:bCs/>
          <w:szCs w:val="24"/>
        </w:rPr>
        <w:t>χρόνια δεν υπήρξε κανένας σχεδιασμός για την ανάπτυξη και αξιοποίηση της πολιτιστικής μας κληρονομιάς</w:t>
      </w:r>
      <w:r>
        <w:rPr>
          <w:rFonts w:eastAsia="Times New Roman"/>
          <w:bCs/>
          <w:szCs w:val="24"/>
        </w:rPr>
        <w:t>,</w:t>
      </w:r>
      <w:r w:rsidRPr="009C6D90">
        <w:rPr>
          <w:rFonts w:eastAsia="Times New Roman"/>
          <w:bCs/>
          <w:szCs w:val="24"/>
        </w:rPr>
        <w:t xml:space="preserve"> μόνο αποσπασματικές παρε</w:t>
      </w:r>
      <w:r w:rsidRPr="009C6D90">
        <w:rPr>
          <w:rFonts w:eastAsia="Times New Roman"/>
          <w:bCs/>
          <w:szCs w:val="24"/>
        </w:rPr>
        <w:t>μβάσεις και αυτές με μεγάλη καθυστέρηση</w:t>
      </w:r>
      <w:r>
        <w:rPr>
          <w:rFonts w:eastAsia="Times New Roman"/>
          <w:bCs/>
          <w:szCs w:val="24"/>
        </w:rPr>
        <w:t>. Ο μύθος της σχέσης Α</w:t>
      </w:r>
      <w:r w:rsidRPr="009C6D90">
        <w:rPr>
          <w:rFonts w:eastAsia="Times New Roman"/>
          <w:bCs/>
          <w:szCs w:val="24"/>
        </w:rPr>
        <w:t>ριστερά</w:t>
      </w:r>
      <w:r>
        <w:rPr>
          <w:rFonts w:eastAsia="Times New Roman"/>
          <w:bCs/>
          <w:szCs w:val="24"/>
        </w:rPr>
        <w:t>ς</w:t>
      </w:r>
      <w:r w:rsidRPr="009C6D90">
        <w:rPr>
          <w:rFonts w:eastAsia="Times New Roman"/>
          <w:bCs/>
          <w:szCs w:val="24"/>
        </w:rPr>
        <w:t xml:space="preserve"> και πολιτισμού κατέρρευσε παταγωδώς</w:t>
      </w:r>
      <w:r>
        <w:rPr>
          <w:rFonts w:eastAsia="Times New Roman"/>
          <w:bCs/>
          <w:szCs w:val="24"/>
        </w:rPr>
        <w:t>. Αφήνει πίσω του συντρίμμια και βαθιά απογοήτευση.</w:t>
      </w:r>
    </w:p>
    <w:p w14:paraId="499244B9"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Κυρίες και κύριοι συνάδελφοι, ο προεκλογικός </w:t>
      </w:r>
      <w:r>
        <w:rPr>
          <w:rFonts w:eastAsia="Times New Roman"/>
          <w:bCs/>
          <w:szCs w:val="24"/>
        </w:rPr>
        <w:t>π</w:t>
      </w:r>
      <w:r>
        <w:rPr>
          <w:rFonts w:eastAsia="Times New Roman"/>
          <w:bCs/>
          <w:szCs w:val="24"/>
        </w:rPr>
        <w:t>ρ</w:t>
      </w:r>
      <w:r w:rsidRPr="009C6D90">
        <w:rPr>
          <w:rFonts w:eastAsia="Times New Roman"/>
          <w:bCs/>
          <w:szCs w:val="24"/>
        </w:rPr>
        <w:t>οϋπολογισμός</w:t>
      </w:r>
      <w:r>
        <w:rPr>
          <w:rFonts w:eastAsia="Times New Roman"/>
          <w:bCs/>
          <w:szCs w:val="24"/>
        </w:rPr>
        <w:t xml:space="preserve"> του 2019 σηματοδοτεί το τέλος μ</w:t>
      </w:r>
      <w:r w:rsidRPr="009C6D90">
        <w:rPr>
          <w:rFonts w:eastAsia="Times New Roman"/>
          <w:bCs/>
          <w:szCs w:val="24"/>
        </w:rPr>
        <w:t>ιας διακ</w:t>
      </w:r>
      <w:r w:rsidRPr="009C6D90">
        <w:rPr>
          <w:rFonts w:eastAsia="Times New Roman"/>
          <w:bCs/>
          <w:szCs w:val="24"/>
        </w:rPr>
        <w:t xml:space="preserve">υβέρνησης που πόνταρε στην εξαπάτηση του ελληνικού </w:t>
      </w:r>
      <w:r w:rsidRPr="009C6D90">
        <w:rPr>
          <w:rFonts w:eastAsia="Times New Roman"/>
          <w:bCs/>
          <w:szCs w:val="24"/>
        </w:rPr>
        <w:lastRenderedPageBreak/>
        <w:t>λαού</w:t>
      </w:r>
      <w:r>
        <w:rPr>
          <w:rFonts w:eastAsia="Times New Roman"/>
          <w:bCs/>
          <w:szCs w:val="24"/>
        </w:rPr>
        <w:t>,</w:t>
      </w:r>
      <w:r w:rsidRPr="009C6D90">
        <w:rPr>
          <w:rFonts w:eastAsia="Times New Roman"/>
          <w:bCs/>
          <w:szCs w:val="24"/>
        </w:rPr>
        <w:t xml:space="preserve"> που προτάσσει το κομματικό και όχι το εθνικό συμφέρον</w:t>
      </w:r>
      <w:r>
        <w:rPr>
          <w:rFonts w:eastAsia="Times New Roman"/>
          <w:bCs/>
          <w:szCs w:val="24"/>
        </w:rPr>
        <w:t>,</w:t>
      </w:r>
      <w:r w:rsidRPr="009C6D90">
        <w:rPr>
          <w:rFonts w:eastAsia="Times New Roman"/>
          <w:bCs/>
          <w:szCs w:val="24"/>
        </w:rPr>
        <w:t xml:space="preserve"> που δεν μπόρεσε και δεν μπορεί να ανταποκριθεί στις ανάγκες της ελληνικής κοινωνίας</w:t>
      </w:r>
      <w:r>
        <w:rPr>
          <w:rFonts w:eastAsia="Times New Roman"/>
          <w:bCs/>
          <w:szCs w:val="24"/>
        </w:rPr>
        <w:t>.</w:t>
      </w:r>
    </w:p>
    <w:p w14:paraId="499244BA"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Η</w:t>
      </w:r>
      <w:r w:rsidRPr="009C6D90">
        <w:rPr>
          <w:rFonts w:eastAsia="Times New Roman"/>
          <w:bCs/>
          <w:szCs w:val="24"/>
        </w:rPr>
        <w:t xml:space="preserve"> Ελλάδα</w:t>
      </w:r>
      <w:r>
        <w:rPr>
          <w:rFonts w:eastAsia="Times New Roman"/>
          <w:bCs/>
          <w:szCs w:val="24"/>
        </w:rPr>
        <w:t>,</w:t>
      </w:r>
      <w:r w:rsidRPr="009C6D90">
        <w:rPr>
          <w:rFonts w:eastAsia="Times New Roman"/>
          <w:bCs/>
          <w:szCs w:val="24"/>
        </w:rPr>
        <w:t xml:space="preserve"> </w:t>
      </w:r>
      <w:r>
        <w:rPr>
          <w:rFonts w:eastAsia="Times New Roman"/>
          <w:bCs/>
          <w:szCs w:val="24"/>
        </w:rPr>
        <w:t>όμως,</w:t>
      </w:r>
      <w:r w:rsidRPr="009C6D90">
        <w:rPr>
          <w:rFonts w:eastAsia="Times New Roman"/>
          <w:bCs/>
          <w:szCs w:val="24"/>
        </w:rPr>
        <w:t xml:space="preserve"> πρέπει να γυρίσει σελίδα</w:t>
      </w:r>
      <w:r>
        <w:rPr>
          <w:rFonts w:eastAsia="Times New Roman"/>
          <w:bCs/>
          <w:szCs w:val="24"/>
        </w:rPr>
        <w:t>. Χ</w:t>
      </w:r>
      <w:r w:rsidRPr="009C6D90">
        <w:rPr>
          <w:rFonts w:eastAsia="Times New Roman"/>
          <w:bCs/>
          <w:szCs w:val="24"/>
        </w:rPr>
        <w:t>ρειάζεται μ</w:t>
      </w:r>
      <w:r>
        <w:rPr>
          <w:rFonts w:eastAsia="Times New Roman"/>
          <w:bCs/>
          <w:szCs w:val="24"/>
        </w:rPr>
        <w:t>ί</w:t>
      </w:r>
      <w:r w:rsidRPr="009C6D90">
        <w:rPr>
          <w:rFonts w:eastAsia="Times New Roman"/>
          <w:bCs/>
          <w:szCs w:val="24"/>
        </w:rPr>
        <w:t>α νέ</w:t>
      </w:r>
      <w:r w:rsidRPr="009C6D90">
        <w:rPr>
          <w:rFonts w:eastAsia="Times New Roman"/>
          <w:bCs/>
          <w:szCs w:val="24"/>
        </w:rPr>
        <w:t>α ώθηση που να δίνει προοπτικές και ευκαιρίες προόδου</w:t>
      </w:r>
      <w:r>
        <w:rPr>
          <w:rFonts w:eastAsia="Times New Roman"/>
          <w:bCs/>
          <w:szCs w:val="24"/>
        </w:rPr>
        <w:t>,</w:t>
      </w:r>
      <w:r w:rsidRPr="009C6D90">
        <w:rPr>
          <w:rFonts w:eastAsia="Times New Roman"/>
          <w:bCs/>
          <w:szCs w:val="24"/>
        </w:rPr>
        <w:t xml:space="preserve"> ένα νέο σταθερό περιβάλλον ανάπτυξης ως αντίβαρο της δημοσιονομικής α</w:t>
      </w:r>
      <w:r>
        <w:rPr>
          <w:rFonts w:eastAsia="Times New Roman"/>
          <w:bCs/>
          <w:szCs w:val="24"/>
        </w:rPr>
        <w:t xml:space="preserve">σφυξίας, που θα σταματήσει </w:t>
      </w:r>
      <w:r w:rsidRPr="009C6D90">
        <w:rPr>
          <w:rFonts w:eastAsia="Times New Roman"/>
          <w:bCs/>
          <w:szCs w:val="24"/>
        </w:rPr>
        <w:t>την αιμορραγ</w:t>
      </w:r>
      <w:r>
        <w:rPr>
          <w:rFonts w:eastAsia="Times New Roman"/>
          <w:bCs/>
          <w:szCs w:val="24"/>
        </w:rPr>
        <w:t>ία της χώρας σε ανθρώπινο κεφάλαιο.</w:t>
      </w:r>
    </w:p>
    <w:p w14:paraId="499244BB"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Π</w:t>
      </w:r>
      <w:r w:rsidRPr="009C6D90">
        <w:rPr>
          <w:rFonts w:eastAsia="Times New Roman"/>
          <w:bCs/>
          <w:szCs w:val="24"/>
        </w:rPr>
        <w:t xml:space="preserve">ρέπει να προχωρήσουμε σε καινοτόμες και ουσιαστικές </w:t>
      </w:r>
      <w:r w:rsidRPr="009C6D90">
        <w:rPr>
          <w:rFonts w:eastAsia="Times New Roman"/>
          <w:bCs/>
          <w:szCs w:val="24"/>
        </w:rPr>
        <w:t>μεταρρυθμίσεις που θα ενισχύσουν την ανταγωνιστικότητα της οικονομίας μας σε όλους τους τομείς</w:t>
      </w:r>
      <w:r>
        <w:rPr>
          <w:rFonts w:eastAsia="Times New Roman"/>
          <w:bCs/>
          <w:szCs w:val="24"/>
        </w:rPr>
        <w:t>,</w:t>
      </w:r>
      <w:r w:rsidRPr="009C6D90">
        <w:rPr>
          <w:rFonts w:eastAsia="Times New Roman"/>
          <w:bCs/>
          <w:szCs w:val="24"/>
        </w:rPr>
        <w:t xml:space="preserve"> να χαράξουμε μ</w:t>
      </w:r>
      <w:r>
        <w:rPr>
          <w:rFonts w:eastAsia="Times New Roman"/>
          <w:bCs/>
          <w:szCs w:val="24"/>
        </w:rPr>
        <w:t>ί</w:t>
      </w:r>
      <w:r>
        <w:rPr>
          <w:rFonts w:eastAsia="Times New Roman"/>
          <w:bCs/>
          <w:szCs w:val="24"/>
        </w:rPr>
        <w:t>α νέα πολιτική ενίσχυσης των θ</w:t>
      </w:r>
      <w:r w:rsidRPr="009C6D90">
        <w:rPr>
          <w:rFonts w:eastAsia="Times New Roman"/>
          <w:bCs/>
          <w:szCs w:val="24"/>
        </w:rPr>
        <w:t xml:space="preserve">εσμών που </w:t>
      </w:r>
      <w:r>
        <w:rPr>
          <w:rFonts w:eastAsia="Times New Roman"/>
          <w:bCs/>
          <w:szCs w:val="24"/>
        </w:rPr>
        <w:t xml:space="preserve">θα </w:t>
      </w:r>
      <w:r w:rsidRPr="009C6D90">
        <w:rPr>
          <w:rFonts w:eastAsia="Times New Roman"/>
          <w:bCs/>
          <w:szCs w:val="24"/>
        </w:rPr>
        <w:t>θέτει τις βάσεις για ένα νέο</w:t>
      </w:r>
      <w:r>
        <w:rPr>
          <w:rFonts w:eastAsia="Times New Roman"/>
          <w:bCs/>
          <w:szCs w:val="24"/>
        </w:rPr>
        <w:t>,</w:t>
      </w:r>
      <w:r w:rsidRPr="009C6D90">
        <w:rPr>
          <w:rFonts w:eastAsia="Times New Roman"/>
          <w:bCs/>
          <w:szCs w:val="24"/>
        </w:rPr>
        <w:t xml:space="preserve"> αποτελεσματικότερο κράτος</w:t>
      </w:r>
      <w:r>
        <w:rPr>
          <w:rFonts w:eastAsia="Times New Roman"/>
          <w:bCs/>
          <w:szCs w:val="24"/>
        </w:rPr>
        <w:t>, αρωγό του π</w:t>
      </w:r>
      <w:r w:rsidRPr="009C6D90">
        <w:rPr>
          <w:rFonts w:eastAsia="Times New Roman"/>
          <w:bCs/>
          <w:szCs w:val="24"/>
        </w:rPr>
        <w:t>ολίτη</w:t>
      </w:r>
      <w:r>
        <w:rPr>
          <w:rFonts w:eastAsia="Times New Roman"/>
          <w:bCs/>
          <w:szCs w:val="24"/>
        </w:rPr>
        <w:t>.</w:t>
      </w:r>
    </w:p>
    <w:p w14:paraId="499244BC"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Γι’ </w:t>
      </w:r>
      <w:r w:rsidRPr="009C6D90">
        <w:rPr>
          <w:rFonts w:eastAsia="Times New Roman"/>
          <w:bCs/>
          <w:szCs w:val="24"/>
        </w:rPr>
        <w:t>αυτό και εμείς καταψηφί</w:t>
      </w:r>
      <w:r w:rsidRPr="009C6D90">
        <w:rPr>
          <w:rFonts w:eastAsia="Times New Roman"/>
          <w:bCs/>
          <w:szCs w:val="24"/>
        </w:rPr>
        <w:t xml:space="preserve">ζουμε </w:t>
      </w:r>
      <w:r>
        <w:rPr>
          <w:rFonts w:eastAsia="Times New Roman"/>
          <w:bCs/>
          <w:szCs w:val="24"/>
        </w:rPr>
        <w:t xml:space="preserve">τον αντιαναπτυξιακό </w:t>
      </w:r>
      <w:r>
        <w:rPr>
          <w:rFonts w:eastAsia="Times New Roman"/>
          <w:bCs/>
          <w:szCs w:val="24"/>
        </w:rPr>
        <w:t>π</w:t>
      </w:r>
      <w:r w:rsidRPr="009C6D90">
        <w:rPr>
          <w:rFonts w:eastAsia="Times New Roman"/>
          <w:bCs/>
          <w:szCs w:val="24"/>
        </w:rPr>
        <w:t xml:space="preserve">ροϋπολογισμό </w:t>
      </w:r>
      <w:r>
        <w:rPr>
          <w:rFonts w:eastAsia="Times New Roman"/>
          <w:bCs/>
          <w:szCs w:val="24"/>
        </w:rPr>
        <w:t>σας.</w:t>
      </w:r>
    </w:p>
    <w:p w14:paraId="499244BD"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Ε</w:t>
      </w:r>
      <w:r w:rsidRPr="009C6D90">
        <w:rPr>
          <w:rFonts w:eastAsia="Times New Roman"/>
          <w:bCs/>
          <w:szCs w:val="24"/>
        </w:rPr>
        <w:t xml:space="preserve">υχαριστώ </w:t>
      </w:r>
      <w:r>
        <w:rPr>
          <w:rFonts w:eastAsia="Times New Roman"/>
          <w:bCs/>
          <w:szCs w:val="24"/>
        </w:rPr>
        <w:t>για την προσοχή σας.</w:t>
      </w:r>
    </w:p>
    <w:p w14:paraId="499244BE" w14:textId="77777777" w:rsidR="00BA2908" w:rsidRDefault="00D473A4">
      <w:pPr>
        <w:tabs>
          <w:tab w:val="left" w:pos="2940"/>
        </w:tabs>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499244BF" w14:textId="77777777" w:rsidR="00BA2908" w:rsidRDefault="00D473A4">
      <w:pPr>
        <w:tabs>
          <w:tab w:val="left" w:pos="2940"/>
        </w:tabs>
        <w:spacing w:after="0" w:line="600" w:lineRule="auto"/>
        <w:ind w:firstLine="720"/>
        <w:jc w:val="both"/>
        <w:rPr>
          <w:rFonts w:eastAsia="Times New Roman"/>
          <w:bCs/>
          <w:szCs w:val="24"/>
        </w:rPr>
      </w:pPr>
      <w:r w:rsidRPr="00D14CB3">
        <w:rPr>
          <w:rFonts w:eastAsia="Times New Roman"/>
          <w:b/>
          <w:bCs/>
          <w:szCs w:val="24"/>
        </w:rPr>
        <w:t xml:space="preserve">ΠΡΟΕΔΡΕΥΩΝ (Δημήτριος </w:t>
      </w:r>
      <w:proofErr w:type="spellStart"/>
      <w:r w:rsidRPr="00D14CB3">
        <w:rPr>
          <w:rFonts w:eastAsia="Times New Roman"/>
          <w:b/>
          <w:bCs/>
          <w:szCs w:val="24"/>
        </w:rPr>
        <w:t>Κρεμαστινός</w:t>
      </w:r>
      <w:proofErr w:type="spellEnd"/>
      <w:r w:rsidRPr="00D14CB3">
        <w:rPr>
          <w:rFonts w:eastAsia="Times New Roman"/>
          <w:b/>
          <w:bCs/>
          <w:szCs w:val="24"/>
        </w:rPr>
        <w:t>):</w:t>
      </w:r>
      <w:r>
        <w:rPr>
          <w:rFonts w:eastAsia="Times New Roman"/>
          <w:bCs/>
          <w:szCs w:val="24"/>
        </w:rPr>
        <w:t xml:space="preserve"> Ευχαριστώ, κυρία Κεφαλογιάννη, ιδιαίτερα για τον σεβασμό του χρόνου.</w:t>
      </w:r>
    </w:p>
    <w:p w14:paraId="499244C0"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Ο κ. Γκιουλέκας, Βουλ</w:t>
      </w:r>
      <w:r>
        <w:rPr>
          <w:rFonts w:eastAsia="Times New Roman"/>
          <w:bCs/>
          <w:szCs w:val="24"/>
        </w:rPr>
        <w:t>ευτής της Νέας Δημοκρατίας, έχει τον λόγο.</w:t>
      </w:r>
    </w:p>
    <w:p w14:paraId="499244C1" w14:textId="77777777" w:rsidR="00BA2908" w:rsidRDefault="00D473A4">
      <w:pPr>
        <w:tabs>
          <w:tab w:val="left" w:pos="2940"/>
        </w:tabs>
        <w:spacing w:after="0" w:line="600" w:lineRule="auto"/>
        <w:ind w:firstLine="720"/>
        <w:jc w:val="both"/>
        <w:rPr>
          <w:rFonts w:eastAsia="Times New Roman"/>
          <w:bCs/>
          <w:szCs w:val="24"/>
        </w:rPr>
      </w:pPr>
      <w:r>
        <w:rPr>
          <w:rFonts w:eastAsia="Times New Roman"/>
          <w:b/>
          <w:bCs/>
          <w:szCs w:val="24"/>
        </w:rPr>
        <w:t>ΚΩΝΣΤΑΝΤΙΝΟΣ</w:t>
      </w:r>
      <w:r w:rsidRPr="00D14CB3">
        <w:rPr>
          <w:rFonts w:eastAsia="Times New Roman"/>
          <w:b/>
          <w:bCs/>
          <w:szCs w:val="24"/>
        </w:rPr>
        <w:t xml:space="preserve"> ΓΚΙΟΥΛΕΚΑΣ:</w:t>
      </w:r>
      <w:r>
        <w:rPr>
          <w:rFonts w:eastAsia="Times New Roman"/>
          <w:bCs/>
          <w:szCs w:val="24"/>
        </w:rPr>
        <w:t xml:space="preserve"> Κυρίες και κύριοι συνάδελφοι, συζητούμε τον τελευταίο π</w:t>
      </w:r>
      <w:r w:rsidRPr="009C6D90">
        <w:rPr>
          <w:rFonts w:eastAsia="Times New Roman"/>
          <w:bCs/>
          <w:szCs w:val="24"/>
        </w:rPr>
        <w:t>ροϋπολογισμό αυτής της Κυβέρνησης</w:t>
      </w:r>
      <w:r>
        <w:rPr>
          <w:rFonts w:eastAsia="Times New Roman"/>
          <w:bCs/>
          <w:szCs w:val="24"/>
        </w:rPr>
        <w:t xml:space="preserve">. </w:t>
      </w:r>
    </w:p>
    <w:p w14:paraId="499244C2"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lastRenderedPageBreak/>
        <w:t>Αυτή η Κ</w:t>
      </w:r>
      <w:r w:rsidRPr="009C6D90">
        <w:rPr>
          <w:rFonts w:eastAsia="Times New Roman"/>
          <w:bCs/>
          <w:szCs w:val="24"/>
        </w:rPr>
        <w:t>υβέρνησ</w:t>
      </w:r>
      <w:r>
        <w:rPr>
          <w:rFonts w:eastAsia="Times New Roman"/>
          <w:bCs/>
          <w:szCs w:val="24"/>
        </w:rPr>
        <w:t>η</w:t>
      </w:r>
      <w:r w:rsidRPr="009C6D90">
        <w:rPr>
          <w:rFonts w:eastAsia="Times New Roman"/>
          <w:bCs/>
          <w:szCs w:val="24"/>
        </w:rPr>
        <w:t xml:space="preserve"> μας ήρθε πανηγυρικά με ένα πρόγραμμα Θεσσαλονίκης και στο</w:t>
      </w:r>
      <w:r>
        <w:rPr>
          <w:rFonts w:eastAsia="Times New Roman"/>
          <w:bCs/>
          <w:szCs w:val="24"/>
        </w:rPr>
        <w:t>ν πρώτο π</w:t>
      </w:r>
      <w:r w:rsidRPr="009C6D90">
        <w:rPr>
          <w:rFonts w:eastAsia="Times New Roman"/>
          <w:bCs/>
          <w:szCs w:val="24"/>
        </w:rPr>
        <w:t xml:space="preserve">ροϋπολογισμό </w:t>
      </w:r>
      <w:proofErr w:type="spellStart"/>
      <w:r w:rsidRPr="009C6D90">
        <w:rPr>
          <w:rFonts w:eastAsia="Times New Roman"/>
          <w:bCs/>
          <w:szCs w:val="24"/>
        </w:rPr>
        <w:t>π</w:t>
      </w:r>
      <w:r w:rsidRPr="009C6D90">
        <w:rPr>
          <w:rFonts w:eastAsia="Times New Roman"/>
          <w:bCs/>
          <w:szCs w:val="24"/>
        </w:rPr>
        <w:t>ερ</w:t>
      </w:r>
      <w:r>
        <w:rPr>
          <w:rFonts w:eastAsia="Times New Roman"/>
          <w:bCs/>
          <w:szCs w:val="24"/>
        </w:rPr>
        <w:t>ιελάμβανε</w:t>
      </w:r>
      <w:proofErr w:type="spellEnd"/>
      <w:r>
        <w:rPr>
          <w:rFonts w:eastAsia="Times New Roman"/>
          <w:bCs/>
          <w:szCs w:val="24"/>
        </w:rPr>
        <w:t xml:space="preserve"> τα πάντα. Δεν έκανε τίποτα. Στον δεύτερο π</w:t>
      </w:r>
      <w:r w:rsidRPr="009C6D90">
        <w:rPr>
          <w:rFonts w:eastAsia="Times New Roman"/>
          <w:bCs/>
          <w:szCs w:val="24"/>
        </w:rPr>
        <w:t xml:space="preserve">ροϋπολογισμό </w:t>
      </w:r>
      <w:r>
        <w:rPr>
          <w:rFonts w:eastAsia="Times New Roman"/>
          <w:bCs/>
          <w:szCs w:val="24"/>
        </w:rPr>
        <w:t xml:space="preserve">έφερε το παράλληλο πρόγραμμα. </w:t>
      </w:r>
      <w:r>
        <w:rPr>
          <w:rFonts w:eastAsia="Times New Roman"/>
          <w:bCs/>
          <w:szCs w:val="24"/>
        </w:rPr>
        <w:t>Ο</w:t>
      </w:r>
      <w:r>
        <w:rPr>
          <w:rFonts w:eastAsia="Times New Roman"/>
          <w:bCs/>
          <w:szCs w:val="24"/>
        </w:rPr>
        <w:t xml:space="preserve"> τρίτο</w:t>
      </w:r>
      <w:r>
        <w:rPr>
          <w:rFonts w:eastAsia="Times New Roman"/>
          <w:bCs/>
          <w:szCs w:val="24"/>
        </w:rPr>
        <w:t>ς</w:t>
      </w:r>
      <w:r>
        <w:rPr>
          <w:rFonts w:eastAsia="Times New Roman"/>
          <w:bCs/>
          <w:szCs w:val="24"/>
        </w:rPr>
        <w:t xml:space="preserve"> π</w:t>
      </w:r>
      <w:r w:rsidRPr="009C6D90">
        <w:rPr>
          <w:rFonts w:eastAsia="Times New Roman"/>
          <w:bCs/>
          <w:szCs w:val="24"/>
        </w:rPr>
        <w:t>ροϋπολογισμό</w:t>
      </w:r>
      <w:r>
        <w:rPr>
          <w:rFonts w:eastAsia="Times New Roman"/>
          <w:bCs/>
          <w:szCs w:val="24"/>
        </w:rPr>
        <w:t>ς</w:t>
      </w:r>
      <w:r w:rsidRPr="009C6D90">
        <w:rPr>
          <w:rFonts w:eastAsia="Times New Roman"/>
          <w:bCs/>
          <w:szCs w:val="24"/>
        </w:rPr>
        <w:t xml:space="preserve"> </w:t>
      </w:r>
      <w:r>
        <w:rPr>
          <w:rFonts w:eastAsia="Times New Roman"/>
          <w:bCs/>
          <w:szCs w:val="24"/>
        </w:rPr>
        <w:t xml:space="preserve">είχε </w:t>
      </w:r>
      <w:r>
        <w:rPr>
          <w:rFonts w:eastAsia="Times New Roman"/>
          <w:bCs/>
          <w:szCs w:val="24"/>
        </w:rPr>
        <w:t>έρθει μαζί με</w:t>
      </w:r>
      <w:r>
        <w:rPr>
          <w:rFonts w:eastAsia="Times New Roman"/>
          <w:bCs/>
          <w:szCs w:val="24"/>
        </w:rPr>
        <w:t xml:space="preserve"> τα μνημόνια και τώρα επαίρεται ότι</w:t>
      </w:r>
      <w:r>
        <w:rPr>
          <w:rFonts w:eastAsia="Times New Roman"/>
          <w:bCs/>
          <w:szCs w:val="24"/>
        </w:rPr>
        <w:t xml:space="preserve"> ο υπό συζήτηση είναι</w:t>
      </w:r>
      <w:r>
        <w:rPr>
          <w:rFonts w:eastAsia="Times New Roman"/>
          <w:bCs/>
          <w:szCs w:val="24"/>
        </w:rPr>
        <w:t xml:space="preserve"> ένας π</w:t>
      </w:r>
      <w:r w:rsidRPr="009C6D90">
        <w:rPr>
          <w:rFonts w:eastAsia="Times New Roman"/>
          <w:bCs/>
          <w:szCs w:val="24"/>
        </w:rPr>
        <w:t>ροϋπολογισμός</w:t>
      </w:r>
      <w:r>
        <w:rPr>
          <w:rFonts w:eastAsia="Times New Roman"/>
          <w:bCs/>
          <w:szCs w:val="24"/>
        </w:rPr>
        <w:t xml:space="preserve"> χωρίς δεσμεύσεις</w:t>
      </w:r>
      <w:r w:rsidRPr="009C6D90">
        <w:rPr>
          <w:rFonts w:eastAsia="Times New Roman"/>
          <w:bCs/>
          <w:szCs w:val="24"/>
        </w:rPr>
        <w:t xml:space="preserve"> που για πρώτη φορά μπορ</w:t>
      </w:r>
      <w:r w:rsidRPr="009C6D90">
        <w:rPr>
          <w:rFonts w:eastAsia="Times New Roman"/>
          <w:bCs/>
          <w:szCs w:val="24"/>
        </w:rPr>
        <w:t>εί να καταρτίσ</w:t>
      </w:r>
      <w:r>
        <w:rPr>
          <w:rFonts w:eastAsia="Times New Roman"/>
          <w:bCs/>
          <w:szCs w:val="24"/>
        </w:rPr>
        <w:t>ουμε στον</w:t>
      </w:r>
      <w:r w:rsidRPr="009C6D90">
        <w:rPr>
          <w:rFonts w:eastAsia="Times New Roman"/>
          <w:bCs/>
          <w:szCs w:val="24"/>
        </w:rPr>
        <w:t xml:space="preserve"> ο τόπος μας μετά τα προγράμματα</w:t>
      </w:r>
      <w:r>
        <w:rPr>
          <w:rFonts w:eastAsia="Times New Roman"/>
          <w:bCs/>
          <w:szCs w:val="24"/>
        </w:rPr>
        <w:t>, τα μνημόνια δ</w:t>
      </w:r>
      <w:r w:rsidRPr="009C6D90">
        <w:rPr>
          <w:rFonts w:eastAsia="Times New Roman"/>
          <w:bCs/>
          <w:szCs w:val="24"/>
        </w:rPr>
        <w:t>ηλαδή</w:t>
      </w:r>
      <w:r>
        <w:rPr>
          <w:rFonts w:eastAsia="Times New Roman"/>
          <w:bCs/>
          <w:szCs w:val="24"/>
        </w:rPr>
        <w:t>, που εσείς τα βαφτίζετε προγράμματα, όπως την τρόικα θεσμούς κ.λπ.</w:t>
      </w:r>
      <w:r>
        <w:rPr>
          <w:rFonts w:eastAsia="Times New Roman"/>
          <w:bCs/>
          <w:szCs w:val="24"/>
        </w:rPr>
        <w:t>.</w:t>
      </w:r>
      <w:r>
        <w:rPr>
          <w:rFonts w:eastAsia="Times New Roman"/>
          <w:bCs/>
          <w:szCs w:val="24"/>
        </w:rPr>
        <w:t xml:space="preserve"> Τώρα</w:t>
      </w:r>
      <w:r>
        <w:rPr>
          <w:rFonts w:eastAsia="Times New Roman"/>
          <w:bCs/>
          <w:szCs w:val="24"/>
        </w:rPr>
        <w:t xml:space="preserve"> αυτή</w:t>
      </w:r>
      <w:r>
        <w:rPr>
          <w:rFonts w:eastAsia="Times New Roman"/>
          <w:bCs/>
          <w:szCs w:val="24"/>
        </w:rPr>
        <w:t xml:space="preserve"> είναι η νέα ορολογία του ΣΥΡΙΖΑ.</w:t>
      </w:r>
    </w:p>
    <w:p w14:paraId="499244C3"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Ερωτώ: Τι έχετε κάνει; Έχετε περάσει τη θηλειά στον ελληνικό λαό, </w:t>
      </w:r>
      <w:r>
        <w:rPr>
          <w:rFonts w:eastAsia="Times New Roman"/>
          <w:bCs/>
          <w:szCs w:val="24"/>
        </w:rPr>
        <w:t>κύριε Υπουργέ, και την ώρα που</w:t>
      </w:r>
      <w:r>
        <w:rPr>
          <w:rFonts w:eastAsia="Times New Roman"/>
          <w:bCs/>
          <w:szCs w:val="24"/>
        </w:rPr>
        <w:t xml:space="preserve"> είναι έτοιμος να πνιγεί. Τώρα που</w:t>
      </w:r>
      <w:r>
        <w:rPr>
          <w:rFonts w:eastAsia="Times New Roman"/>
          <w:bCs/>
          <w:szCs w:val="24"/>
        </w:rPr>
        <w:t xml:space="preserve"> η κατάσταση έχει φτάσει στο απροχώρητο, του αφήνετε ένα περιθώριο να αναπνεύσει και του λέτε: Δεν είστε ευχαριστημένοι για όλα αυτά;</w:t>
      </w:r>
    </w:p>
    <w:p w14:paraId="499244C4"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Παρακολουθώ έκπληκτος</w:t>
      </w:r>
      <w:r>
        <w:rPr>
          <w:rFonts w:eastAsia="Times New Roman"/>
          <w:bCs/>
          <w:szCs w:val="24"/>
        </w:rPr>
        <w:t xml:space="preserve"> το θράσος πραγματικά πολλών ομιλητών</w:t>
      </w:r>
      <w:r>
        <w:rPr>
          <w:rFonts w:eastAsia="Times New Roman"/>
          <w:bCs/>
          <w:szCs w:val="24"/>
        </w:rPr>
        <w:t xml:space="preserve"> από τον κυβερνητικό συνασπισμό, οι οποίοι κάνουν κριτική στη Νέα Δημοκρατία, αλλά και σε όλα τα υπόλοιπα κόμματα</w:t>
      </w:r>
      <w:r>
        <w:rPr>
          <w:rFonts w:eastAsia="Times New Roman"/>
          <w:bCs/>
          <w:szCs w:val="24"/>
        </w:rPr>
        <w:t>. Τ</w:t>
      </w:r>
      <w:r>
        <w:rPr>
          <w:rFonts w:eastAsia="Times New Roman"/>
          <w:bCs/>
          <w:szCs w:val="24"/>
        </w:rPr>
        <w:t>ους φταίνε όλοι οι υπόλοιποι, φταίει ο ελληνικός λαός που δεν καταλαβαίνει το καλό που του κάνουν. Μόνο εσείς δεν φταίτε για τίποτα.</w:t>
      </w:r>
    </w:p>
    <w:p w14:paraId="499244C5"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Να θυμη</w:t>
      </w:r>
      <w:r>
        <w:rPr>
          <w:rFonts w:eastAsia="Times New Roman"/>
          <w:bCs/>
          <w:szCs w:val="24"/>
        </w:rPr>
        <w:t>θούμε πολύ γρήγορα τα έργα και τις ημέρες σας, επειδή με τον προϋπολογισμό επαίρεστε ότι αλλάζουν πολλά;</w:t>
      </w:r>
    </w:p>
    <w:p w14:paraId="499244C6"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lastRenderedPageBreak/>
        <w:t xml:space="preserve">Ο ΦΠΑ από το 13% που πήγε στο 23% και μετά στο 24% στην εστίαση αλλάζει, κύριε Υπουργέ; Όχι. </w:t>
      </w:r>
    </w:p>
    <w:p w14:paraId="499244C7"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Η κατάργηση του μειωμένου ΦΠΑ στα νησιά του Αιγαίου, που </w:t>
      </w:r>
      <w:r>
        <w:rPr>
          <w:rFonts w:eastAsia="Times New Roman"/>
          <w:bCs/>
          <w:szCs w:val="24"/>
        </w:rPr>
        <w:t xml:space="preserve">εσείς ψηφίσατε για πρώτη φορά -αυτό που </w:t>
      </w:r>
      <w:r>
        <w:rPr>
          <w:rFonts w:eastAsia="Times New Roman"/>
          <w:bCs/>
          <w:szCs w:val="24"/>
        </w:rPr>
        <w:t>διατηρούσε</w:t>
      </w:r>
      <w:r>
        <w:rPr>
          <w:rFonts w:eastAsia="Times New Roman"/>
          <w:bCs/>
          <w:szCs w:val="24"/>
        </w:rPr>
        <w:t xml:space="preserve"> η Ελλάδα από την ένταξή της στην Ευρωπαϊκή Ένωση- αλλάζει, κύριε Υπουργέ; Όχι.</w:t>
      </w:r>
    </w:p>
    <w:p w14:paraId="499244C8"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Αλλάζει η μείωση του αφορολόγητου ορίου που θα πλήξει χαμηλόμισθους, χαμηλοσυνταξιούχους, ακόμη και τους </w:t>
      </w:r>
      <w:proofErr w:type="spellStart"/>
      <w:r>
        <w:rPr>
          <w:rFonts w:eastAsia="Times New Roman"/>
          <w:bCs/>
          <w:szCs w:val="24"/>
        </w:rPr>
        <w:t>ανέργυς</w:t>
      </w:r>
      <w:proofErr w:type="spellEnd"/>
      <w:r>
        <w:rPr>
          <w:rFonts w:eastAsia="Times New Roman"/>
          <w:bCs/>
          <w:szCs w:val="24"/>
        </w:rPr>
        <w:t xml:space="preserve">, γιατί με το </w:t>
      </w:r>
      <w:r>
        <w:rPr>
          <w:rFonts w:eastAsia="Times New Roman"/>
          <w:bCs/>
          <w:szCs w:val="24"/>
        </w:rPr>
        <w:t>τεκμαρτό θα πρέπει να πληρώνουν για πρώτη φορά φόρο;</w:t>
      </w:r>
      <w:r>
        <w:rPr>
          <w:rFonts w:eastAsia="Times New Roman"/>
          <w:bCs/>
          <w:szCs w:val="24"/>
        </w:rPr>
        <w:t xml:space="preserve"> Όχι!</w:t>
      </w:r>
      <w:r>
        <w:rPr>
          <w:rFonts w:eastAsia="Times New Roman"/>
          <w:bCs/>
          <w:szCs w:val="24"/>
        </w:rPr>
        <w:t xml:space="preserve"> Ξέρουν οι Έλληνες συνταξιούχοι ότι εσείς ψηφίσατε να πάτε το αφορολόγητο από τα 8.600 στα 5.600</w:t>
      </w:r>
      <w:r>
        <w:rPr>
          <w:rFonts w:eastAsia="Times New Roman"/>
          <w:bCs/>
          <w:szCs w:val="24"/>
        </w:rPr>
        <w:t>. Η μείωσή</w:t>
      </w:r>
      <w:r>
        <w:rPr>
          <w:rFonts w:eastAsia="Times New Roman"/>
          <w:bCs/>
          <w:szCs w:val="24"/>
        </w:rPr>
        <w:t xml:space="preserve"> </w:t>
      </w:r>
      <w:r>
        <w:rPr>
          <w:rFonts w:eastAsia="Times New Roman"/>
          <w:bCs/>
          <w:szCs w:val="24"/>
        </w:rPr>
        <w:t>τ</w:t>
      </w:r>
      <w:r>
        <w:rPr>
          <w:rFonts w:eastAsia="Times New Roman"/>
          <w:bCs/>
          <w:szCs w:val="24"/>
        </w:rPr>
        <w:t>ο</w:t>
      </w:r>
      <w:r>
        <w:rPr>
          <w:rFonts w:eastAsia="Times New Roman"/>
          <w:bCs/>
          <w:szCs w:val="24"/>
        </w:rPr>
        <w:t>υ</w:t>
      </w:r>
      <w:r>
        <w:rPr>
          <w:rFonts w:eastAsia="Times New Roman"/>
          <w:bCs/>
          <w:szCs w:val="24"/>
        </w:rPr>
        <w:t xml:space="preserve"> αφορολόγητο</w:t>
      </w:r>
      <w:r>
        <w:rPr>
          <w:rFonts w:eastAsia="Times New Roman"/>
          <w:bCs/>
          <w:szCs w:val="24"/>
        </w:rPr>
        <w:t>υ</w:t>
      </w:r>
      <w:r>
        <w:rPr>
          <w:rFonts w:eastAsia="Times New Roman"/>
          <w:bCs/>
          <w:szCs w:val="24"/>
        </w:rPr>
        <w:t xml:space="preserve"> είναι δικό σας μέτρο, αχρείαστο μέτρο και τώρα πρέπει να ξέρουν ότι θα χάσο</w:t>
      </w:r>
      <w:r>
        <w:rPr>
          <w:rFonts w:eastAsia="Times New Roman"/>
          <w:bCs/>
          <w:szCs w:val="24"/>
        </w:rPr>
        <w:t>υν μ</w:t>
      </w:r>
      <w:r>
        <w:rPr>
          <w:rFonts w:eastAsia="Times New Roman"/>
          <w:bCs/>
          <w:szCs w:val="24"/>
        </w:rPr>
        <w:t>ί</w:t>
      </w:r>
      <w:r>
        <w:rPr>
          <w:rFonts w:eastAsia="Times New Roman"/>
          <w:bCs/>
          <w:szCs w:val="24"/>
        </w:rPr>
        <w:t>α σύνταξη οι Έλληνες συνταξιούχοι, θα χάσουν έναν μισθό οι χαμηλόμισθοι. Και οι άνεργοι θα πληρώσουν</w:t>
      </w:r>
      <w:r>
        <w:rPr>
          <w:rFonts w:eastAsia="Times New Roman"/>
          <w:bCs/>
          <w:szCs w:val="24"/>
        </w:rPr>
        <w:t>,</w:t>
      </w:r>
      <w:r>
        <w:rPr>
          <w:rFonts w:eastAsia="Times New Roman"/>
          <w:bCs/>
          <w:szCs w:val="24"/>
        </w:rPr>
        <w:t xml:space="preserve"> για πρώτη φορά </w:t>
      </w:r>
      <w:r>
        <w:rPr>
          <w:rFonts w:eastAsia="Times New Roman"/>
          <w:bCs/>
          <w:szCs w:val="24"/>
        </w:rPr>
        <w:t>,</w:t>
      </w:r>
      <w:r>
        <w:rPr>
          <w:rFonts w:eastAsia="Times New Roman"/>
          <w:bCs/>
          <w:szCs w:val="24"/>
        </w:rPr>
        <w:t>500 και 600 ευρώ φόρο στην πατρίδα μας.</w:t>
      </w:r>
    </w:p>
    <w:p w14:paraId="499244C9"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 xml:space="preserve">Εσείς τα κάνατε αυτά, η Κυβέρνηση </w:t>
      </w:r>
      <w:r>
        <w:rPr>
          <w:rFonts w:eastAsia="Times New Roman"/>
          <w:bCs/>
          <w:szCs w:val="24"/>
        </w:rPr>
        <w:t>της κοινωνικής</w:t>
      </w:r>
      <w:r>
        <w:rPr>
          <w:rFonts w:eastAsia="Times New Roman"/>
          <w:bCs/>
          <w:szCs w:val="24"/>
        </w:rPr>
        <w:t xml:space="preserve"> ευαισθησίας, η Κυβέρνηση της Αριστεράς.</w:t>
      </w:r>
    </w:p>
    <w:p w14:paraId="499244CA"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t>Προχ</w:t>
      </w:r>
      <w:r>
        <w:rPr>
          <w:rFonts w:eastAsia="Times New Roman"/>
          <w:bCs/>
          <w:szCs w:val="24"/>
        </w:rPr>
        <w:t>ωρώ. Η αύξηση της προκαταβολής του φόρου και για τους ελεύθερους επαγγελματίες και για τις μικρομεσαίες επιχειρήσεις στο 100%</w:t>
      </w:r>
      <w:r>
        <w:rPr>
          <w:rFonts w:eastAsia="Times New Roman"/>
          <w:bCs/>
          <w:szCs w:val="24"/>
        </w:rPr>
        <w:t>. Τίνος</w:t>
      </w:r>
      <w:r>
        <w:rPr>
          <w:rFonts w:eastAsia="Times New Roman"/>
          <w:bCs/>
          <w:szCs w:val="24"/>
        </w:rPr>
        <w:t xml:space="preserve"> μέτρο ήταν; Δικό σας. Αλλάζει; Όχι.</w:t>
      </w:r>
    </w:p>
    <w:p w14:paraId="499244CB" w14:textId="77777777" w:rsidR="00BA2908" w:rsidRDefault="00D473A4">
      <w:pPr>
        <w:tabs>
          <w:tab w:val="left" w:pos="2940"/>
        </w:tabs>
        <w:spacing w:after="0" w:line="600" w:lineRule="auto"/>
        <w:ind w:firstLine="720"/>
        <w:jc w:val="both"/>
        <w:rPr>
          <w:rFonts w:eastAsia="Times New Roman"/>
          <w:bCs/>
          <w:szCs w:val="24"/>
        </w:rPr>
      </w:pPr>
      <w:r>
        <w:rPr>
          <w:rFonts w:eastAsia="Times New Roman"/>
          <w:bCs/>
          <w:szCs w:val="24"/>
        </w:rPr>
        <w:lastRenderedPageBreak/>
        <w:t>Η επιβολή του φόρου στην τηλεόραση, στην τηλεφωνία, στο διαδίκτυο, στα τσιγάρα, στην αμ</w:t>
      </w:r>
      <w:r>
        <w:rPr>
          <w:rFonts w:eastAsia="Times New Roman"/>
          <w:bCs/>
          <w:szCs w:val="24"/>
        </w:rPr>
        <w:t>όλυβδη βενζίνη, στον καφέ, στα ντίζελ, στα καύσιμα αλλάζει; Όχι.</w:t>
      </w:r>
    </w:p>
    <w:p w14:paraId="499244C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καταλαβαίνω γιατί επαίρεστε. Τι κάνετε με αυτόν τον προϋπολογισμό τον </w:t>
      </w:r>
      <w:r>
        <w:rPr>
          <w:rFonts w:eastAsia="Times New Roman" w:cs="Times New Roman"/>
          <w:szCs w:val="24"/>
        </w:rPr>
        <w:t>«</w:t>
      </w:r>
      <w:r>
        <w:rPr>
          <w:rFonts w:eastAsia="Times New Roman" w:cs="Times New Roman"/>
          <w:szCs w:val="24"/>
        </w:rPr>
        <w:t>αναπτυξιακό</w:t>
      </w:r>
      <w:r>
        <w:rPr>
          <w:rFonts w:eastAsia="Times New Roman" w:cs="Times New Roman"/>
          <w:szCs w:val="24"/>
        </w:rPr>
        <w:t>» όπως λέτε;</w:t>
      </w:r>
      <w:r>
        <w:rPr>
          <w:rFonts w:eastAsia="Times New Roman" w:cs="Times New Roman"/>
          <w:szCs w:val="24"/>
        </w:rPr>
        <w:t xml:space="preserve"> Μήπως βγαίνουμε στις αγορές; Μπορούμε να δανειστούμε</w:t>
      </w:r>
      <w:r>
        <w:rPr>
          <w:rFonts w:eastAsia="Times New Roman" w:cs="Times New Roman"/>
          <w:szCs w:val="24"/>
        </w:rPr>
        <w:t xml:space="preserve"> με</w:t>
      </w:r>
      <w:r>
        <w:rPr>
          <w:rFonts w:eastAsia="Times New Roman" w:cs="Times New Roman"/>
          <w:szCs w:val="24"/>
        </w:rPr>
        <w:t xml:space="preserve"> φθηνά επιτόκια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στω να πούμε ότι,</w:t>
      </w:r>
      <w:r>
        <w:rPr>
          <w:rFonts w:eastAsia="Times New Roman" w:cs="Times New Roman"/>
          <w:szCs w:val="24"/>
        </w:rPr>
        <w:t xml:space="preserve"> καταφέρατε αυτό; Όχι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τέτοια επιτόκια δεν μπορεί να δανειστεί κανένας. </w:t>
      </w:r>
    </w:p>
    <w:p w14:paraId="499244C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Η Ιρλανδία ήταν στα μνημόνια και η Πορτογαλία ήταν στα μνημόνια και η Κύπρος, βγήκαν και δανείζονται με πολύ λογικά επιτόκια. Η Ελλάδα με ποιο επιτόκιο μπορεί να δανειστεί; Με 4,5%</w:t>
      </w:r>
      <w:r>
        <w:rPr>
          <w:rFonts w:eastAsia="Times New Roman" w:cs="Times New Roman"/>
          <w:szCs w:val="24"/>
        </w:rPr>
        <w:t>; Αν είναι δυνατόν!</w:t>
      </w:r>
    </w:p>
    <w:p w14:paraId="499244C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Να πω άλλα έργα και ημέρες </w:t>
      </w:r>
      <w:r>
        <w:rPr>
          <w:rFonts w:eastAsia="Times New Roman" w:cs="Times New Roman"/>
          <w:szCs w:val="24"/>
        </w:rPr>
        <w:t xml:space="preserve">της κυβέρνησής σας. Λέτε: « δεν περικόπτουμε τις συντάξεις.» </w:t>
      </w:r>
      <w:r>
        <w:rPr>
          <w:rFonts w:eastAsia="Times New Roman" w:cs="Times New Roman"/>
          <w:szCs w:val="24"/>
        </w:rPr>
        <w:t xml:space="preserve"> δεν περικόπτουμε τις συντάξεις. Είναι φοβερό! Αφού περικόψατε δεκαεπτά φορές τις συντάξεις, αφού πετσοκόψατε τους νέους συνταξιούχους, γιατί τους μειώσατε </w:t>
      </w:r>
      <w:proofErr w:type="spellStart"/>
      <w:r>
        <w:rPr>
          <w:rFonts w:eastAsia="Times New Roman" w:cs="Times New Roman"/>
          <w:szCs w:val="24"/>
        </w:rPr>
        <w:t>μεσοσταθμικά</w:t>
      </w:r>
      <w:proofErr w:type="spellEnd"/>
      <w:r>
        <w:rPr>
          <w:rFonts w:eastAsia="Times New Roman" w:cs="Times New Roman"/>
          <w:szCs w:val="24"/>
        </w:rPr>
        <w:t xml:space="preserve"> κατά 30%-35%</w:t>
      </w:r>
      <w:r>
        <w:rPr>
          <w:rFonts w:eastAsia="Times New Roman" w:cs="Times New Roman"/>
          <w:szCs w:val="24"/>
        </w:rPr>
        <w:t xml:space="preserve"> την σύνταξη</w:t>
      </w:r>
      <w:r>
        <w:rPr>
          <w:rFonts w:eastAsia="Times New Roman" w:cs="Times New Roman"/>
          <w:szCs w:val="24"/>
        </w:rPr>
        <w:t xml:space="preserve"> και σε μερικές περιπτώσεις και 45% </w:t>
      </w:r>
      <w:r>
        <w:rPr>
          <w:rFonts w:eastAsia="Times New Roman" w:cs="Times New Roman"/>
          <w:szCs w:val="24"/>
        </w:rPr>
        <w:t>σ’</w:t>
      </w:r>
      <w:r>
        <w:rPr>
          <w:rFonts w:eastAsia="Times New Roman" w:cs="Times New Roman"/>
          <w:szCs w:val="24"/>
        </w:rPr>
        <w:t xml:space="preserve"> αυτούς που βγήκαν</w:t>
      </w:r>
      <w:r>
        <w:rPr>
          <w:rFonts w:eastAsia="Times New Roman" w:cs="Times New Roman"/>
          <w:szCs w:val="24"/>
        </w:rPr>
        <w:t xml:space="preserve"> στην σ</w:t>
      </w:r>
      <w:r>
        <w:rPr>
          <w:rFonts w:eastAsia="Times New Roman" w:cs="Times New Roman"/>
          <w:szCs w:val="24"/>
        </w:rPr>
        <w:t>ύνταξη</w:t>
      </w:r>
      <w:r>
        <w:rPr>
          <w:rFonts w:eastAsia="Times New Roman" w:cs="Times New Roman"/>
          <w:szCs w:val="24"/>
        </w:rPr>
        <w:t xml:space="preserve"> από τον Μάιο του 2016 και μετά, αφού φέρατε τις εισφορές υγείας για πρώτη φορά</w:t>
      </w:r>
      <w:r>
        <w:rPr>
          <w:rFonts w:eastAsia="Times New Roman" w:cs="Times New Roman"/>
          <w:szCs w:val="24"/>
        </w:rPr>
        <w:t xml:space="preserve"> από το 0%</w:t>
      </w:r>
      <w:r>
        <w:rPr>
          <w:rFonts w:eastAsia="Times New Roman" w:cs="Times New Roman"/>
          <w:szCs w:val="24"/>
        </w:rPr>
        <w:t xml:space="preserve"> στο 6% στις επικουρικές συντάξεις και από το 4% στο 6% στις κύριες συντάξεις, αφού πετσοκόψατε τις συντάξεις χηρείας, αφού, αφού,</w:t>
      </w:r>
      <w:r>
        <w:rPr>
          <w:rFonts w:eastAsia="Times New Roman" w:cs="Times New Roman"/>
          <w:szCs w:val="24"/>
        </w:rPr>
        <w:t xml:space="preserve"> αφού…</w:t>
      </w:r>
      <w:r>
        <w:rPr>
          <w:rFonts w:eastAsia="Times New Roman" w:cs="Times New Roman"/>
          <w:szCs w:val="24"/>
        </w:rPr>
        <w:t xml:space="preserve"> </w:t>
      </w:r>
      <w:r>
        <w:rPr>
          <w:rFonts w:eastAsia="Times New Roman" w:cs="Times New Roman"/>
          <w:szCs w:val="24"/>
        </w:rPr>
        <w:t>Έ</w:t>
      </w:r>
      <w:r>
        <w:rPr>
          <w:rFonts w:eastAsia="Times New Roman" w:cs="Times New Roman"/>
          <w:szCs w:val="24"/>
        </w:rPr>
        <w:t>ρχεστε πλέον και επαίρε</w:t>
      </w:r>
      <w:r>
        <w:rPr>
          <w:rFonts w:eastAsia="Times New Roman" w:cs="Times New Roman"/>
          <w:szCs w:val="24"/>
        </w:rPr>
        <w:t>στε</w:t>
      </w:r>
      <w:r>
        <w:rPr>
          <w:rFonts w:eastAsia="Times New Roman" w:cs="Times New Roman"/>
          <w:szCs w:val="24"/>
        </w:rPr>
        <w:t xml:space="preserve"> ότι φέρνετε </w:t>
      </w:r>
      <w:r>
        <w:rPr>
          <w:rFonts w:eastAsia="Times New Roman" w:cs="Times New Roman"/>
          <w:szCs w:val="24"/>
        </w:rPr>
        <w:lastRenderedPageBreak/>
        <w:t>την ανάπτυξη</w:t>
      </w:r>
      <w:r>
        <w:rPr>
          <w:rFonts w:eastAsia="Times New Roman" w:cs="Times New Roman"/>
          <w:szCs w:val="24"/>
        </w:rPr>
        <w:t>! Είστε πολύ περήφανοι γιατί πραγματικά</w:t>
      </w:r>
      <w:r>
        <w:rPr>
          <w:rFonts w:eastAsia="Times New Roman" w:cs="Times New Roman"/>
          <w:szCs w:val="24"/>
        </w:rPr>
        <w:t xml:space="preserve"> για</w:t>
      </w:r>
      <w:r>
        <w:rPr>
          <w:rFonts w:eastAsia="Times New Roman" w:cs="Times New Roman"/>
          <w:szCs w:val="24"/>
        </w:rPr>
        <w:t xml:space="preserve"> ένα μέτρο που το ψηφίσατε δυο φορές και ήταν αχρείαστο, αυτό της περαιτέρω περικοπής των συντάξεων, </w:t>
      </w:r>
      <w:r>
        <w:rPr>
          <w:rFonts w:eastAsia="Times New Roman" w:cs="Times New Roman"/>
          <w:szCs w:val="24"/>
        </w:rPr>
        <w:t xml:space="preserve">και </w:t>
      </w:r>
      <w:r>
        <w:rPr>
          <w:rFonts w:eastAsia="Times New Roman" w:cs="Times New Roman"/>
          <w:szCs w:val="24"/>
        </w:rPr>
        <w:t>τελικά το παίρνετε πίσω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πανηγυρίζετε γι’ αυτό</w:t>
      </w:r>
      <w:r>
        <w:rPr>
          <w:rFonts w:eastAsia="Times New Roman" w:cs="Times New Roman"/>
          <w:szCs w:val="24"/>
        </w:rPr>
        <w:t>!</w:t>
      </w:r>
      <w:r>
        <w:rPr>
          <w:rFonts w:eastAsia="Times New Roman" w:cs="Times New Roman"/>
          <w:szCs w:val="24"/>
        </w:rPr>
        <w:t xml:space="preserve"> </w:t>
      </w:r>
    </w:p>
    <w:p w14:paraId="499244C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όταν εμείς εδώ μέσα φων</w:t>
      </w:r>
      <w:r>
        <w:rPr>
          <w:rFonts w:eastAsia="Times New Roman" w:cs="Times New Roman"/>
          <w:szCs w:val="24"/>
        </w:rPr>
        <w:t xml:space="preserve">άζαμε και σας λέγαμε </w:t>
      </w:r>
      <w:r>
        <w:rPr>
          <w:rFonts w:eastAsia="Times New Roman" w:cs="Times New Roman"/>
          <w:szCs w:val="24"/>
        </w:rPr>
        <w:t>«α</w:t>
      </w:r>
      <w:r>
        <w:rPr>
          <w:rFonts w:eastAsia="Times New Roman" w:cs="Times New Roman"/>
          <w:szCs w:val="24"/>
        </w:rPr>
        <w:t>φού είστε εθνικά υπερήφανοι για</w:t>
      </w:r>
      <w:r>
        <w:rPr>
          <w:rFonts w:eastAsia="Times New Roman" w:cs="Times New Roman"/>
          <w:szCs w:val="24"/>
        </w:rPr>
        <w:t xml:space="preserve"> την περικοπή</w:t>
      </w:r>
      <w:r>
        <w:rPr>
          <w:rFonts w:eastAsia="Times New Roman" w:cs="Times New Roman"/>
          <w:szCs w:val="24"/>
        </w:rPr>
        <w:t>, ελάτε</w:t>
      </w:r>
      <w:r>
        <w:rPr>
          <w:rFonts w:eastAsia="Times New Roman" w:cs="Times New Roman"/>
          <w:szCs w:val="24"/>
        </w:rPr>
        <w:t xml:space="preserve"> να την ψηφίσουμε όλοι μαζί!</w:t>
      </w:r>
      <w:r>
        <w:rPr>
          <w:rFonts w:eastAsia="Times New Roman" w:cs="Times New Roman"/>
          <w:szCs w:val="24"/>
        </w:rPr>
        <w:t xml:space="preserve"> </w:t>
      </w:r>
      <w:r>
        <w:rPr>
          <w:rFonts w:eastAsia="Times New Roman" w:cs="Times New Roman"/>
          <w:szCs w:val="24"/>
        </w:rPr>
        <w:t>Φ</w:t>
      </w:r>
      <w:r>
        <w:rPr>
          <w:rFonts w:eastAsia="Times New Roman" w:cs="Times New Roman"/>
          <w:szCs w:val="24"/>
        </w:rPr>
        <w:t>έραμε τροπολογία», γιατί δεν την ψηφίσα</w:t>
      </w:r>
      <w:r>
        <w:rPr>
          <w:rFonts w:eastAsia="Times New Roman" w:cs="Times New Roman"/>
          <w:szCs w:val="24"/>
        </w:rPr>
        <w:t>τ</w:t>
      </w:r>
      <w:r>
        <w:rPr>
          <w:rFonts w:eastAsia="Times New Roman" w:cs="Times New Roman"/>
          <w:szCs w:val="24"/>
        </w:rPr>
        <w:t>ε; Όλος ο πολιτικός κόσμος συμφωνούσε.</w:t>
      </w:r>
    </w:p>
    <w:p w14:paraId="499244D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Εσείς τώρα έρχεστε να μας πείτε ότι για πρώτη φορά καταφέρνει η Κυβέρνηση</w:t>
      </w:r>
      <w:r>
        <w:rPr>
          <w:rFonts w:eastAsia="Times New Roman" w:cs="Times New Roman"/>
          <w:szCs w:val="24"/>
        </w:rPr>
        <w:t xml:space="preserve"> του ΣΥΡΙΖΑ να δώσει μια ανάσα. Για πρώτη φορά ειλικρινά η Κυβέρνηση του ΣΥΡΙΖΑ καταφέρνει πάρα πολλά πράγματα που θα σας τα πω παρακάτω, γιατί είναι πολύ σημαντικά. Και σήμερα ειδικά γίνονται ακόμη πιο σημαντικά, γιατί τώρα που μιλάμε ο Πρωθυπουργός της χ</w:t>
      </w:r>
      <w:r>
        <w:rPr>
          <w:rFonts w:eastAsia="Times New Roman" w:cs="Times New Roman"/>
          <w:szCs w:val="24"/>
        </w:rPr>
        <w:t>ώρας, ο κ. Τσίπρας, ταξιδεύει για τη Θεσσαλονίκη, για την πρωτεύουσα της Μακεδονίας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χι </w:t>
      </w:r>
      <w:r>
        <w:rPr>
          <w:rFonts w:eastAsia="Times New Roman" w:cs="Times New Roman"/>
          <w:szCs w:val="24"/>
        </w:rPr>
        <w:t>της …</w:t>
      </w:r>
      <w:r>
        <w:rPr>
          <w:rFonts w:eastAsia="Times New Roman" w:cs="Times New Roman"/>
          <w:szCs w:val="24"/>
        </w:rPr>
        <w:t xml:space="preserve"> νότιας Μακεδονίας, αλλά της μίας Μακεδονίας, της ελληνικής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μας έχετε μπερδέψει και σε αυτό. </w:t>
      </w:r>
    </w:p>
    <w:p w14:paraId="499244D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Όμως, δεν ταξιδεύει μόνος του. Μαζί με τον Πρωθυπουργό ταξιδε</w:t>
      </w:r>
      <w:r>
        <w:rPr>
          <w:rFonts w:eastAsia="Times New Roman" w:cs="Times New Roman"/>
          <w:szCs w:val="24"/>
        </w:rPr>
        <w:t xml:space="preserve">ύουν και είκοσι εννιά-τριάντα διμοιρίες των ΜΑΤ από την υπόλοιπη </w:t>
      </w:r>
      <w:r>
        <w:rPr>
          <w:rFonts w:eastAsia="Times New Roman" w:cs="Times New Roman"/>
          <w:szCs w:val="24"/>
        </w:rPr>
        <w:t>β</w:t>
      </w:r>
      <w:r>
        <w:rPr>
          <w:rFonts w:eastAsia="Times New Roman" w:cs="Times New Roman"/>
          <w:szCs w:val="24"/>
        </w:rPr>
        <w:t>όρει</w:t>
      </w:r>
      <w:r>
        <w:rPr>
          <w:rFonts w:eastAsia="Times New Roman" w:cs="Times New Roman"/>
          <w:szCs w:val="24"/>
        </w:rPr>
        <w:t>α</w:t>
      </w:r>
      <w:r>
        <w:rPr>
          <w:rFonts w:eastAsia="Times New Roman" w:cs="Times New Roman"/>
          <w:szCs w:val="24"/>
        </w:rPr>
        <w:t xml:space="preserve"> Ελλάδα, όπως ταξιδεύει και το ειδικό όχημα της Αστυνομίας, η </w:t>
      </w:r>
      <w:r>
        <w:rPr>
          <w:rFonts w:eastAsia="Times New Roman" w:cs="Times New Roman"/>
          <w:szCs w:val="24"/>
        </w:rPr>
        <w:t>«</w:t>
      </w:r>
      <w:r>
        <w:rPr>
          <w:rFonts w:eastAsia="Times New Roman" w:cs="Times New Roman"/>
          <w:szCs w:val="24"/>
        </w:rPr>
        <w:t>ΑΥΡΑ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εκτοξεύει</w:t>
      </w:r>
      <w:r>
        <w:rPr>
          <w:rFonts w:eastAsia="Times New Roman" w:cs="Times New Roman"/>
          <w:szCs w:val="24"/>
        </w:rPr>
        <w:t xml:space="preserve"> νερό</w:t>
      </w:r>
      <w:r>
        <w:rPr>
          <w:rFonts w:eastAsia="Times New Roman" w:cs="Times New Roman"/>
          <w:szCs w:val="24"/>
        </w:rPr>
        <w:t xml:space="preserve"> στους διαδηλωτές</w:t>
      </w:r>
      <w:r>
        <w:rPr>
          <w:rFonts w:eastAsia="Times New Roman" w:cs="Times New Roman"/>
          <w:szCs w:val="24"/>
        </w:rPr>
        <w:t xml:space="preserve">. </w:t>
      </w:r>
    </w:p>
    <w:p w14:paraId="499244D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w:t>
      </w:r>
      <w:r>
        <w:rPr>
          <w:rFonts w:eastAsia="Times New Roman" w:cs="Times New Roman"/>
          <w:szCs w:val="24"/>
        </w:rPr>
        <w:t>λαοπρόβλητος</w:t>
      </w:r>
      <w:r>
        <w:rPr>
          <w:rFonts w:eastAsia="Times New Roman" w:cs="Times New Roman"/>
          <w:szCs w:val="24"/>
        </w:rPr>
        <w:t>»</w:t>
      </w:r>
      <w:r>
        <w:rPr>
          <w:rFonts w:eastAsia="Times New Roman" w:cs="Times New Roman"/>
          <w:szCs w:val="24"/>
        </w:rPr>
        <w:t xml:space="preserve"> Αλέξης Τσίπρας για να εμφανιστεί στη Θεσσαλονίκη χρειάζεται </w:t>
      </w:r>
      <w:r>
        <w:rPr>
          <w:rFonts w:eastAsia="Times New Roman" w:cs="Times New Roman"/>
          <w:szCs w:val="24"/>
        </w:rPr>
        <w:t xml:space="preserve">να επιστρατεύσει όλες τις δυνάμεις των ΜΑΤ γύρω-γύρω από τον χώρο </w:t>
      </w:r>
      <w:r>
        <w:rPr>
          <w:rFonts w:eastAsia="Times New Roman" w:cs="Times New Roman"/>
          <w:szCs w:val="24"/>
        </w:rPr>
        <w:lastRenderedPageBreak/>
        <w:t>που θα μιλήσει. Χρειάζεται να κουβαλούν τους μεταφερόμενους οπαδούς με πούλμαν -τα είπε ο κ. Παναγούλης εδώ- δείχνοντας τα μηνύματα του ΣΥΡΙΖΑ, «Ελάτε, σας βάζουμε δωρεάν πούλμαν να σας πάμε</w:t>
      </w:r>
      <w:r>
        <w:rPr>
          <w:rFonts w:eastAsia="Times New Roman" w:cs="Times New Roman"/>
          <w:szCs w:val="24"/>
        </w:rPr>
        <w:t xml:space="preserve"> στη Θεσσαλονίκη γιατί πρέπει να κάνουμε μια μεγάλη συγκέντρωση». Και γι’ αυτό είστε </w:t>
      </w:r>
      <w:r>
        <w:rPr>
          <w:rFonts w:eastAsia="Times New Roman" w:cs="Times New Roman"/>
          <w:szCs w:val="24"/>
        </w:rPr>
        <w:t>«</w:t>
      </w:r>
      <w:r>
        <w:rPr>
          <w:rFonts w:eastAsia="Times New Roman" w:cs="Times New Roman"/>
          <w:szCs w:val="24"/>
        </w:rPr>
        <w:t>εθνικά υπερήφανοι</w:t>
      </w:r>
      <w:r>
        <w:rPr>
          <w:rFonts w:eastAsia="Times New Roman" w:cs="Times New Roman"/>
          <w:szCs w:val="24"/>
        </w:rPr>
        <w:t>»;</w:t>
      </w:r>
      <w:r>
        <w:rPr>
          <w:rFonts w:eastAsia="Times New Roman" w:cs="Times New Roman"/>
          <w:szCs w:val="24"/>
        </w:rPr>
        <w:t xml:space="preserve"> Καλά κάνετε.</w:t>
      </w:r>
    </w:p>
    <w:p w14:paraId="499244D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τι καταφέρατε. Λέτε ότι μειώνετε τις ασφαλιστικές εισφορές. Για ποιους; Μόνο για τους ελεύθερους επαγγελματίες και όχι για </w:t>
      </w:r>
      <w:r>
        <w:rPr>
          <w:rFonts w:eastAsia="Times New Roman" w:cs="Times New Roman"/>
          <w:szCs w:val="24"/>
        </w:rPr>
        <w:t xml:space="preserve">τους υπόλοιπους. Πόσο τις μειώνετε; Ελάχιστα. </w:t>
      </w:r>
    </w:p>
    <w:p w14:paraId="499244D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Από την άλλη, επαίρεστε ότι μειώνετε τον φόρο εισοδήματος. Μα, εσείς, δεν τον πήρατε</w:t>
      </w:r>
      <w:r>
        <w:rPr>
          <w:rFonts w:eastAsia="Times New Roman" w:cs="Times New Roman"/>
          <w:szCs w:val="24"/>
        </w:rPr>
        <w:t xml:space="preserve"> στο 26%</w:t>
      </w:r>
      <w:r>
        <w:rPr>
          <w:rFonts w:eastAsia="Times New Roman" w:cs="Times New Roman"/>
          <w:szCs w:val="24"/>
        </w:rPr>
        <w:t xml:space="preserve"> και τον πήγατε στο 29% το 2015 όταν ήρθατε; Εσείς δεν λέγατε ότι θα τον πάτε στο 26% από το 29%; Τελικά χαίρεστε για</w:t>
      </w:r>
      <w:r>
        <w:rPr>
          <w:rFonts w:eastAsia="Times New Roman" w:cs="Times New Roman"/>
          <w:szCs w:val="24"/>
        </w:rPr>
        <w:t>τί δεν τον πάτε στο 2</w:t>
      </w:r>
      <w:r>
        <w:rPr>
          <w:rFonts w:eastAsia="Times New Roman" w:cs="Times New Roman"/>
          <w:szCs w:val="24"/>
        </w:rPr>
        <w:t>6</w:t>
      </w:r>
      <w:r>
        <w:rPr>
          <w:rFonts w:eastAsia="Times New Roman" w:cs="Times New Roman"/>
          <w:szCs w:val="24"/>
        </w:rPr>
        <w:t>%, που τον πή</w:t>
      </w:r>
      <w:r>
        <w:rPr>
          <w:rFonts w:eastAsia="Times New Roman" w:cs="Times New Roman"/>
          <w:szCs w:val="24"/>
        </w:rPr>
        <w:t>ρ</w:t>
      </w:r>
      <w:r>
        <w:rPr>
          <w:rFonts w:eastAsia="Times New Roman" w:cs="Times New Roman"/>
          <w:szCs w:val="24"/>
        </w:rPr>
        <w:t>ατε</w:t>
      </w:r>
      <w:r>
        <w:rPr>
          <w:rFonts w:eastAsia="Times New Roman" w:cs="Times New Roman"/>
          <w:szCs w:val="24"/>
        </w:rPr>
        <w:t>,</w:t>
      </w:r>
      <w:r>
        <w:rPr>
          <w:rFonts w:eastAsia="Times New Roman" w:cs="Times New Roman"/>
          <w:szCs w:val="24"/>
        </w:rPr>
        <w:t xml:space="preserve"> αλλά θα τον πάτε στο 28% και μέχρι –λέτε- το 2021 θα το φτάσετε εκεί που ήταν επί Κυβέρνησης Σαμαρά το 2014. Και πανηγυρίζετε και γι’ αυτό</w:t>
      </w:r>
      <w:r>
        <w:rPr>
          <w:rFonts w:eastAsia="Times New Roman" w:cs="Times New Roman"/>
          <w:szCs w:val="24"/>
        </w:rPr>
        <w:t>!</w:t>
      </w:r>
      <w:r>
        <w:rPr>
          <w:rFonts w:eastAsia="Times New Roman" w:cs="Times New Roman"/>
          <w:szCs w:val="24"/>
        </w:rPr>
        <w:t xml:space="preserve"> Αιδώς Αργείοι! Λίγη ντροπή! Δεν ξέρω ο κόσμος τι πρέπει να πει για όλα αυτά. </w:t>
      </w:r>
    </w:p>
    <w:p w14:paraId="499244D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499244D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Δεν θα μιλήσω πολύ.</w:t>
      </w:r>
    </w:p>
    <w:p w14:paraId="499244D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υθισμένοι στην ιδεοληψία σας</w:t>
      </w:r>
      <w:r>
        <w:rPr>
          <w:rFonts w:eastAsia="Times New Roman" w:cs="Times New Roman"/>
          <w:szCs w:val="24"/>
        </w:rPr>
        <w:t xml:space="preserve"> κάνετε έναν προϋπολογισμό ο οποίος βασίζεται στην </w:t>
      </w:r>
      <w:proofErr w:type="spellStart"/>
      <w:r>
        <w:rPr>
          <w:rFonts w:eastAsia="Times New Roman" w:cs="Times New Roman"/>
          <w:szCs w:val="24"/>
        </w:rPr>
        <w:t>υπερφορολόγηση</w:t>
      </w:r>
      <w:proofErr w:type="spellEnd"/>
      <w:r>
        <w:rPr>
          <w:rFonts w:eastAsia="Times New Roman" w:cs="Times New Roman"/>
          <w:szCs w:val="24"/>
        </w:rPr>
        <w:t xml:space="preserve"> από τη μία, στα </w:t>
      </w:r>
      <w:proofErr w:type="spellStart"/>
      <w:r>
        <w:rPr>
          <w:rFonts w:eastAsia="Times New Roman" w:cs="Times New Roman"/>
          <w:szCs w:val="24"/>
        </w:rPr>
        <w:t>υπερπλεονάσματα</w:t>
      </w:r>
      <w:proofErr w:type="spellEnd"/>
      <w:r>
        <w:rPr>
          <w:rFonts w:eastAsia="Times New Roman" w:cs="Times New Roman"/>
          <w:szCs w:val="24"/>
        </w:rPr>
        <w:t xml:space="preserve"> από την άλλη.</w:t>
      </w:r>
    </w:p>
    <w:p w14:paraId="499244D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Να μη</w:t>
      </w:r>
      <w:r>
        <w:rPr>
          <w:rFonts w:eastAsia="Times New Roman" w:cs="Times New Roman"/>
          <w:szCs w:val="24"/>
        </w:rPr>
        <w:t>ν</w:t>
      </w:r>
      <w:r>
        <w:rPr>
          <w:rFonts w:eastAsia="Times New Roman" w:cs="Times New Roman"/>
          <w:szCs w:val="24"/>
        </w:rPr>
        <w:t xml:space="preserve"> μιλήσω για</w:t>
      </w:r>
      <w:r>
        <w:rPr>
          <w:rFonts w:eastAsia="Times New Roman" w:cs="Times New Roman"/>
          <w:szCs w:val="24"/>
        </w:rPr>
        <w:t xml:space="preserve"> τις</w:t>
      </w:r>
      <w:r>
        <w:rPr>
          <w:rFonts w:eastAsia="Times New Roman" w:cs="Times New Roman"/>
          <w:szCs w:val="24"/>
        </w:rPr>
        <w:t xml:space="preserve"> δημόσιες επενδύσεις. Περικοπή και εκεί. Να μη</w:t>
      </w:r>
      <w:r>
        <w:rPr>
          <w:rFonts w:eastAsia="Times New Roman" w:cs="Times New Roman"/>
          <w:szCs w:val="24"/>
        </w:rPr>
        <w:t>ν</w:t>
      </w:r>
      <w:r>
        <w:rPr>
          <w:rFonts w:eastAsia="Times New Roman" w:cs="Times New Roman"/>
          <w:szCs w:val="24"/>
        </w:rPr>
        <w:t xml:space="preserve"> μιλήσω γενικά για το κλίμα των επενδύσεων. Κολλάμε στις ιδεοληψίες σας. Στο</w:t>
      </w:r>
      <w:r>
        <w:rPr>
          <w:rFonts w:eastAsia="Times New Roman" w:cs="Times New Roman"/>
          <w:szCs w:val="24"/>
        </w:rPr>
        <w:t xml:space="preserve"> Ελληνικό ανακαλύψατε ότι υπάρχουν δάση εκεί που προσγειώνονταν αεροπλάνα. Ξαφνικά, εμφανίστηκαν δάση, εμφανίστηκαν αρχαιολογικοί χώροι, τα πάντα, αρκεί να μην προχωρήσει η επένδυση. Τίποτα να μην προχωρήσει. </w:t>
      </w:r>
      <w:r>
        <w:rPr>
          <w:rFonts w:eastAsia="Times New Roman" w:cs="Times New Roman"/>
          <w:szCs w:val="24"/>
        </w:rPr>
        <w:t>Να υπάρχει μόνον έ</w:t>
      </w:r>
      <w:r>
        <w:rPr>
          <w:rFonts w:eastAsia="Times New Roman" w:cs="Times New Roman"/>
          <w:szCs w:val="24"/>
        </w:rPr>
        <w:t>να κράτος το οποίο θα διανέμε</w:t>
      </w:r>
      <w:r>
        <w:rPr>
          <w:rFonts w:eastAsia="Times New Roman" w:cs="Times New Roman"/>
          <w:szCs w:val="24"/>
        </w:rPr>
        <w:t>ι τη</w:t>
      </w:r>
      <w:r>
        <w:rPr>
          <w:rFonts w:eastAsia="Times New Roman" w:cs="Times New Roman"/>
          <w:szCs w:val="24"/>
        </w:rPr>
        <w:t>ν</w:t>
      </w:r>
      <w:r>
        <w:rPr>
          <w:rFonts w:eastAsia="Times New Roman" w:cs="Times New Roman"/>
          <w:szCs w:val="24"/>
        </w:rPr>
        <w:t xml:space="preserve"> φτώχεια. Αυτό είναι το όραμά σας. Καλά κάνετε. </w:t>
      </w:r>
    </w:p>
    <w:p w14:paraId="499244D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Όσο για τους </w:t>
      </w:r>
      <w:r>
        <w:rPr>
          <w:rFonts w:eastAsia="Times New Roman" w:cs="Times New Roman"/>
          <w:szCs w:val="24"/>
        </w:rPr>
        <w:t>οικονομικά ασθενέστερους-</w:t>
      </w:r>
      <w:r>
        <w:rPr>
          <w:rFonts w:eastAsia="Times New Roman" w:cs="Times New Roman"/>
          <w:szCs w:val="24"/>
        </w:rPr>
        <w:t xml:space="preserve"> επειδή ακούω ότι ενδιαφέρεσθε πολύ για τους αδύναμους</w:t>
      </w:r>
      <w:r>
        <w:rPr>
          <w:rFonts w:eastAsia="Times New Roman" w:cs="Times New Roman"/>
          <w:szCs w:val="24"/>
        </w:rPr>
        <w:t>-</w:t>
      </w:r>
      <w:r>
        <w:rPr>
          <w:rFonts w:eastAsia="Times New Roman" w:cs="Times New Roman"/>
          <w:szCs w:val="24"/>
        </w:rPr>
        <w:t xml:space="preserve"> να πω ένα πράγμα: Σ’ αυτούς </w:t>
      </w:r>
      <w:r>
        <w:rPr>
          <w:rFonts w:eastAsia="Times New Roman" w:cs="Times New Roman"/>
          <w:szCs w:val="24"/>
        </w:rPr>
        <w:t>τους οικονομικά πιο</w:t>
      </w:r>
      <w:r>
        <w:rPr>
          <w:rFonts w:eastAsia="Times New Roman" w:cs="Times New Roman"/>
          <w:szCs w:val="24"/>
        </w:rPr>
        <w:t xml:space="preserve"> αδύναμους επιφυλάξατε να εξασφαλίσετε τον μισθό των 360 ευρώ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η γενιά των 360 ευρώ είναι η γενιά του Αλέξη Τσίπρα και της «για πρώτη φορά» στην Ελλάδα «αριστερής κυβέρνησής» του.</w:t>
      </w:r>
    </w:p>
    <w:p w14:paraId="499244D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99244D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 σε τριάντα δευτερόλε</w:t>
      </w:r>
      <w:r>
        <w:rPr>
          <w:rFonts w:eastAsia="Times New Roman" w:cs="Times New Roman"/>
          <w:szCs w:val="24"/>
        </w:rPr>
        <w:t>πτα.</w:t>
      </w:r>
    </w:p>
    <w:p w14:paraId="499244D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Κλείνω, λοιπόν, με αυτό το οποίο ανέφερα προηγουμένως. Σήμερα είναι μ</w:t>
      </w:r>
      <w:r>
        <w:rPr>
          <w:rFonts w:eastAsia="Times New Roman" w:cs="Times New Roman"/>
          <w:szCs w:val="24"/>
        </w:rPr>
        <w:t>ί</w:t>
      </w:r>
      <w:r>
        <w:rPr>
          <w:rFonts w:eastAsia="Times New Roman" w:cs="Times New Roman"/>
          <w:szCs w:val="24"/>
        </w:rPr>
        <w:t>α σημαδιακή μέρα. Ο Έλληνας Πρωθυπουργός κ. Τσίπρας ανεβαίνει στη Θεσσαλονίκη. Και ανεβαίνει να πει τι; Ότι είναι εθνικά υπερήφανος; Οι μόνοι που πανηγυρίζουν για τη Συμφωνία των Ψα</w:t>
      </w:r>
      <w:r>
        <w:rPr>
          <w:rFonts w:eastAsia="Times New Roman" w:cs="Times New Roman"/>
          <w:szCs w:val="24"/>
        </w:rPr>
        <w:t>ράδων, όχι των Πρεσπών -με τέτοια ιδεοληψία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ήγατε στους Ψαράδες, εκεί που κάποτε επιχειρήθηκε η αυτονόμηση της Μακεδονίας, εκεί </w:t>
      </w:r>
      <w:r>
        <w:rPr>
          <w:rFonts w:eastAsia="Times New Roman" w:cs="Times New Roman"/>
          <w:szCs w:val="24"/>
        </w:rPr>
        <w:lastRenderedPageBreak/>
        <w:t xml:space="preserve">πήγατε να υπογράψετε τη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 xml:space="preserve"> οι μόνοι που πανηγυρίζουν </w:t>
      </w:r>
      <w:r>
        <w:rPr>
          <w:rFonts w:eastAsia="Times New Roman" w:cs="Times New Roman"/>
          <w:szCs w:val="24"/>
        </w:rPr>
        <w:t xml:space="preserve">είναι ο Τσίπρας και ο </w:t>
      </w:r>
      <w:proofErr w:type="spellStart"/>
      <w:r>
        <w:rPr>
          <w:rFonts w:eastAsia="Times New Roman" w:cs="Times New Roman"/>
          <w:szCs w:val="24"/>
        </w:rPr>
        <w:t>Ζάεφ</w:t>
      </w:r>
      <w:proofErr w:type="spellEnd"/>
      <w:r>
        <w:rPr>
          <w:rFonts w:eastAsia="Times New Roman" w:cs="Times New Roman"/>
          <w:szCs w:val="24"/>
        </w:rPr>
        <w:t>.</w:t>
      </w:r>
    </w:p>
    <w:p w14:paraId="499244D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Όλος ο πολιτικός κόσμος είναι αντίθετ</w:t>
      </w:r>
      <w:r>
        <w:rPr>
          <w:rFonts w:eastAsia="Times New Roman" w:cs="Times New Roman"/>
          <w:szCs w:val="24"/>
        </w:rPr>
        <w:t xml:space="preserve">ος. Δεν έχει σημασία. Η συντριπτική πλειοψηφία του ελληνικού λαού είναι αντίθετη. Δεν έχει καμμία σημασία. Μόνο </w:t>
      </w:r>
      <w:r>
        <w:rPr>
          <w:rFonts w:eastAsia="Times New Roman" w:cs="Times New Roman"/>
          <w:szCs w:val="24"/>
        </w:rPr>
        <w:t>εσείς είστε υπερήφανοι. Και</w:t>
      </w:r>
      <w:r>
        <w:rPr>
          <w:rFonts w:eastAsia="Times New Roman" w:cs="Times New Roman"/>
          <w:szCs w:val="24"/>
        </w:rPr>
        <w:t xml:space="preserve"> παραδώσατε τι; Παραδώσατε στους Σκοπιανούς αυτό που όλες οι ελληνικές κυβερνήσεις αρνούνταν να κάνουν: Τους δώσατε τ</w:t>
      </w:r>
      <w:r>
        <w:rPr>
          <w:rFonts w:eastAsia="Times New Roman" w:cs="Times New Roman"/>
          <w:szCs w:val="24"/>
        </w:rPr>
        <w:t>αυτότητα, εθνότητα,</w:t>
      </w:r>
      <w:r>
        <w:rPr>
          <w:rFonts w:eastAsia="Times New Roman" w:cs="Times New Roman"/>
          <w:szCs w:val="24"/>
        </w:rPr>
        <w:t xml:space="preserve"> μακεδονική</w:t>
      </w:r>
      <w:r>
        <w:rPr>
          <w:rFonts w:eastAsia="Times New Roman" w:cs="Times New Roman"/>
          <w:szCs w:val="24"/>
        </w:rPr>
        <w:t xml:space="preserve"> τους δώσατε γλώσσα</w:t>
      </w:r>
      <w:r>
        <w:rPr>
          <w:rFonts w:eastAsia="Times New Roman" w:cs="Times New Roman"/>
          <w:szCs w:val="24"/>
        </w:rPr>
        <w:t xml:space="preserve"> δήθεν μακεδονική</w:t>
      </w:r>
      <w:r>
        <w:rPr>
          <w:rFonts w:eastAsia="Times New Roman" w:cs="Times New Roman"/>
          <w:szCs w:val="24"/>
        </w:rPr>
        <w:t xml:space="preserve"> και σήμερα έχουμε πλέον, δυστυχώς, φτάσει στο σημείο ακόμα και Έλληνες Βουλευτές -λυπάμαι που το λέω ενώπιον της Εθνικής Αντιπροσωπείας- να λένε ότι πρέπει να γίνουν και κάποιες ΜΚΟ για να </w:t>
      </w:r>
      <w:r>
        <w:rPr>
          <w:rFonts w:eastAsia="Times New Roman" w:cs="Times New Roman"/>
          <w:szCs w:val="24"/>
        </w:rPr>
        <w:t xml:space="preserve">διδάσκεται η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γλώσσα στην Ελλάδα. Στην Ελλάδα σε ποιους; Στους «Μακεδόνες του Αιγαίου», που λέει ο </w:t>
      </w:r>
      <w:proofErr w:type="spellStart"/>
      <w:r>
        <w:rPr>
          <w:rFonts w:eastAsia="Times New Roman" w:cs="Times New Roman"/>
          <w:szCs w:val="24"/>
        </w:rPr>
        <w:t>Ζάεφ</w:t>
      </w:r>
      <w:proofErr w:type="spellEnd"/>
      <w:r>
        <w:rPr>
          <w:rFonts w:eastAsia="Times New Roman" w:cs="Times New Roman"/>
          <w:szCs w:val="24"/>
        </w:rPr>
        <w:t>;</w:t>
      </w:r>
    </w:p>
    <w:p w14:paraId="499244D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Θα έλεγα ότι με όλα αυτά μόνο περήφανοι δεν μπορεί να είστε. Εν πάση </w:t>
      </w:r>
      <w:proofErr w:type="spellStart"/>
      <w:r>
        <w:rPr>
          <w:rFonts w:eastAsia="Times New Roman" w:cs="Times New Roman"/>
          <w:szCs w:val="24"/>
        </w:rPr>
        <w:t>περιπτώσει</w:t>
      </w:r>
      <w:proofErr w:type="spellEnd"/>
      <w:r>
        <w:rPr>
          <w:rFonts w:eastAsia="Times New Roman" w:cs="Times New Roman"/>
          <w:szCs w:val="24"/>
        </w:rPr>
        <w:t>, αν θέλετε να προσφέρετε μ</w:t>
      </w:r>
      <w:r>
        <w:rPr>
          <w:rFonts w:eastAsia="Times New Roman" w:cs="Times New Roman"/>
          <w:szCs w:val="24"/>
        </w:rPr>
        <w:t>ί</w:t>
      </w:r>
      <w:r>
        <w:rPr>
          <w:rFonts w:eastAsia="Times New Roman" w:cs="Times New Roman"/>
          <w:szCs w:val="24"/>
        </w:rPr>
        <w:t>α υπηρεσία στον τόπο, επισπεύστε</w:t>
      </w:r>
      <w:r>
        <w:rPr>
          <w:rFonts w:eastAsia="Times New Roman" w:cs="Times New Roman"/>
          <w:szCs w:val="24"/>
        </w:rPr>
        <w:t xml:space="preserve"> τις εξελίξεις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ημοκρατία η μόνη επίσπευση των εξελίξεων είναι το να στήσετε τις κάλπες. Όσο γρηγορότερα τόσο θα πάρετε και πιο</w:t>
      </w:r>
      <w:r>
        <w:rPr>
          <w:rFonts w:eastAsia="Times New Roman" w:cs="Times New Roman"/>
          <w:szCs w:val="24"/>
        </w:rPr>
        <w:t xml:space="preserve"> γρήγορα, πιο</w:t>
      </w:r>
      <w:r>
        <w:rPr>
          <w:rFonts w:eastAsia="Times New Roman" w:cs="Times New Roman"/>
          <w:szCs w:val="24"/>
        </w:rPr>
        <w:t xml:space="preserve"> άμεσα την απάντηση του ελληνικού λαού.</w:t>
      </w:r>
    </w:p>
    <w:p w14:paraId="499244D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99244E0" w14:textId="77777777" w:rsidR="00BA2908" w:rsidRDefault="00D473A4">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w:t>
      </w:r>
      <w:r w:rsidRPr="00DD23C4">
        <w:rPr>
          <w:rFonts w:eastAsia="Times New Roman" w:cs="Times New Roman"/>
          <w:szCs w:val="24"/>
        </w:rPr>
        <w:t xml:space="preserve"> Δημοκρατίας)</w:t>
      </w:r>
    </w:p>
    <w:p w14:paraId="499244E1" w14:textId="77777777" w:rsidR="00BA2908" w:rsidRDefault="00D473A4">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w:t>
      </w:r>
    </w:p>
    <w:p w14:paraId="499244E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επόμενος ομιλητής είναι ο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από τη Νέα Δημοκρατία.</w:t>
      </w:r>
    </w:p>
    <w:p w14:paraId="499244E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Έχετε τον λόγο για επτά λεπτά, κύριε συνάδελφε.</w:t>
      </w:r>
    </w:p>
    <w:p w14:paraId="499244E4" w14:textId="77777777" w:rsidR="00BA2908" w:rsidRDefault="00D473A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Τελευταίος και τυχερός, κύριε Πρόεδρε.</w:t>
      </w:r>
    </w:p>
    <w:p w14:paraId="499244E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w:t>
      </w:r>
    </w:p>
    <w:p w14:paraId="499244E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της Συμπολίτευσης, αν και δεν υπάρχει ούτε ένας -θα άξιζε μ</w:t>
      </w:r>
      <w:r>
        <w:rPr>
          <w:rFonts w:eastAsia="Times New Roman" w:cs="Times New Roman"/>
          <w:szCs w:val="24"/>
        </w:rPr>
        <w:t>ί</w:t>
      </w:r>
      <w:r>
        <w:rPr>
          <w:rFonts w:eastAsia="Times New Roman" w:cs="Times New Roman"/>
          <w:szCs w:val="24"/>
        </w:rPr>
        <w:t>α πανοραμική της κάμερας να δούμε στο Κοινοβούλιο ποιος είναι και ποιος δεν είναι, ποια πολιτική δύναμη απουσιάζει- όσο λοιπόν και να προσπαθείτε να βαφτίσετε το κρέας ψάρι, ο ελ</w:t>
      </w:r>
      <w:r>
        <w:rPr>
          <w:rFonts w:eastAsia="Times New Roman" w:cs="Times New Roman"/>
          <w:szCs w:val="24"/>
        </w:rPr>
        <w:t>ληνικός λαός γνωρίζει ποια είναι η πραγματικότητα. Τη βιώνει καθημερινά. Και η πραγματικότητα ξεπερνάει κάθε φαντασία.</w:t>
      </w:r>
    </w:p>
    <w:p w14:paraId="499244E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με ό,τι καταπιάστηκε αυτή η Κυβέρνηση, το κατέστρεψε. Καταπιάστηκε με το </w:t>
      </w:r>
      <w:r>
        <w:rPr>
          <w:rFonts w:eastAsia="Times New Roman" w:cs="Times New Roman"/>
          <w:szCs w:val="24"/>
        </w:rPr>
        <w:t>σ</w:t>
      </w:r>
      <w:r>
        <w:rPr>
          <w:rFonts w:eastAsia="Times New Roman" w:cs="Times New Roman"/>
          <w:szCs w:val="24"/>
        </w:rPr>
        <w:t>κοπιανό και προωθεί μ</w:t>
      </w:r>
      <w:r>
        <w:rPr>
          <w:rFonts w:eastAsia="Times New Roman" w:cs="Times New Roman"/>
          <w:szCs w:val="24"/>
        </w:rPr>
        <w:t>ί</w:t>
      </w:r>
      <w:r>
        <w:rPr>
          <w:rFonts w:eastAsia="Times New Roman" w:cs="Times New Roman"/>
          <w:szCs w:val="24"/>
        </w:rPr>
        <w:t>α Συμφωνία που</w:t>
      </w:r>
      <w:r>
        <w:rPr>
          <w:rFonts w:eastAsia="Times New Roman" w:cs="Times New Roman"/>
          <w:szCs w:val="24"/>
        </w:rPr>
        <w:t xml:space="preserve">, πέρα από το αν την πιστεύει πραγματικά ή την προωθεί για άλλους λόγους, σε κάθε περίπτωση αυτό που είναι πραγματικά εντυπωσιακό, είναι ότι στις ακραίες εθνικιστικές κορώνες του κ. </w:t>
      </w:r>
      <w:proofErr w:type="spellStart"/>
      <w:r>
        <w:rPr>
          <w:rFonts w:eastAsia="Times New Roman" w:cs="Times New Roman"/>
          <w:szCs w:val="24"/>
        </w:rPr>
        <w:t>Ζάεφ</w:t>
      </w:r>
      <w:proofErr w:type="spellEnd"/>
      <w:r>
        <w:rPr>
          <w:rFonts w:eastAsia="Times New Roman" w:cs="Times New Roman"/>
          <w:szCs w:val="24"/>
        </w:rPr>
        <w:t xml:space="preserve"> -κορώνες που προκάλεσαν την αντίδραση των πάντων, από τους βόρειους γ</w:t>
      </w:r>
      <w:r>
        <w:rPr>
          <w:rFonts w:eastAsia="Times New Roman" w:cs="Times New Roman"/>
          <w:szCs w:val="24"/>
        </w:rPr>
        <w:t xml:space="preserve">είτονές μας μέχρι τον «κουμπάρο» της </w:t>
      </w:r>
      <w:r>
        <w:rPr>
          <w:rFonts w:eastAsia="Times New Roman" w:cs="Times New Roman"/>
          <w:szCs w:val="24"/>
        </w:rPr>
        <w:t>σ</w:t>
      </w:r>
      <w:r>
        <w:rPr>
          <w:rFonts w:eastAsia="Times New Roman" w:cs="Times New Roman"/>
          <w:szCs w:val="24"/>
        </w:rPr>
        <w:t>υμφωνίας, τον κ. Νίμιτς- ο μόνος που έμεινε άφωνος, που δεν είχε μ</w:t>
      </w:r>
      <w:r>
        <w:rPr>
          <w:rFonts w:eastAsia="Times New Roman" w:cs="Times New Roman"/>
          <w:szCs w:val="24"/>
        </w:rPr>
        <w:t>ί</w:t>
      </w:r>
      <w:r>
        <w:rPr>
          <w:rFonts w:eastAsia="Times New Roman" w:cs="Times New Roman"/>
          <w:szCs w:val="24"/>
        </w:rPr>
        <w:t>α κουβέντα να πει, ήταν ο κ. Τσίπρας.</w:t>
      </w:r>
    </w:p>
    <w:p w14:paraId="499244E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Καταπιάστηκε με την Εκκλησία, αφ’ ενός για να πετάξει την μπάλα στην εξέδρα από τα φλέγοντα ζητήματα και αφ’ ετέρ</w:t>
      </w:r>
      <w:r>
        <w:rPr>
          <w:rFonts w:eastAsia="Times New Roman" w:cs="Times New Roman"/>
          <w:szCs w:val="24"/>
        </w:rPr>
        <w:t xml:space="preserve">ου για να τάξει χιλιάδες διορισμούς στο </w:t>
      </w:r>
      <w:r>
        <w:rPr>
          <w:rFonts w:eastAsia="Times New Roman" w:cs="Times New Roman"/>
          <w:szCs w:val="24"/>
        </w:rPr>
        <w:lastRenderedPageBreak/>
        <w:t>δημόσιο. Και τι κατάφερε; Να προκαλέσει στους κόλπους της Εκκλησίας τέτοια διχόνοια και τέτοιον διχασμό, που τους έβαλε όλους να τσακωθούν με όλους: ο Αρχιεπίσκοπος με τους Μητροπολίτες, οι Μητροπολίτες με τον Κλήρο,</w:t>
      </w:r>
      <w:r>
        <w:rPr>
          <w:rFonts w:eastAsia="Times New Roman" w:cs="Times New Roman"/>
          <w:szCs w:val="24"/>
        </w:rPr>
        <w:t xml:space="preserve"> ο Αρχιεπίσκοπος με τον Κλήρο, η Ελλαδική Εκκλησία με το Φανάρι, η Κρήτη, όλοι τσακώθηκαν με όλους.</w:t>
      </w:r>
    </w:p>
    <w:p w14:paraId="499244E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Καταπιάστηκε με την ασφάλεια των πολιτών. Και τι έκανε για να εξασφαλίσει την ασφάλεια των πολιτών; Ψήφισε έναν νόμο που -όποιος δεν το ξέρει ας το ακούσει,</w:t>
      </w:r>
      <w:r>
        <w:rPr>
          <w:rFonts w:eastAsia="Times New Roman" w:cs="Times New Roman"/>
          <w:szCs w:val="24"/>
        </w:rPr>
        <w:t xml:space="preserve"> μας ακούει και ο ελληνικός λαός- όταν η αστυνομική </w:t>
      </w:r>
      <w:r>
        <w:rPr>
          <w:rFonts w:eastAsia="Times New Roman" w:cs="Times New Roman"/>
          <w:szCs w:val="24"/>
        </w:rPr>
        <w:t>α</w:t>
      </w:r>
      <w:r>
        <w:rPr>
          <w:rFonts w:eastAsia="Times New Roman" w:cs="Times New Roman"/>
          <w:szCs w:val="24"/>
        </w:rPr>
        <w:t xml:space="preserve">ρχή διαπιστώσει ότι μέσα σε πανεπιστημιακό χώρο διαπράττονται εγκλήματα, όπως μικρή διακίνηση και χρήση ναρκωτικών, κλοπές, καταστροφή δημόσιας ή ιδιωτικής περιουσίας, τι μπορεί να κάνει η αστυνομική </w:t>
      </w:r>
      <w:r>
        <w:rPr>
          <w:rFonts w:eastAsia="Times New Roman" w:cs="Times New Roman"/>
          <w:szCs w:val="24"/>
        </w:rPr>
        <w:t>α</w:t>
      </w:r>
      <w:r>
        <w:rPr>
          <w:rFonts w:eastAsia="Times New Roman" w:cs="Times New Roman"/>
          <w:szCs w:val="24"/>
        </w:rPr>
        <w:t>ρχ</w:t>
      </w:r>
      <w:r>
        <w:rPr>
          <w:rFonts w:eastAsia="Times New Roman" w:cs="Times New Roman"/>
          <w:szCs w:val="24"/>
        </w:rPr>
        <w:t>ή; Μπορεί να επέμβει; Όχι, δεν μπορεί να επέμβει.</w:t>
      </w:r>
    </w:p>
    <w:p w14:paraId="499244E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Μήπως ο </w:t>
      </w:r>
      <w:r>
        <w:rPr>
          <w:rFonts w:eastAsia="Times New Roman" w:cs="Times New Roman"/>
          <w:szCs w:val="24"/>
        </w:rPr>
        <w:t>π</w:t>
      </w:r>
      <w:r>
        <w:rPr>
          <w:rFonts w:eastAsia="Times New Roman" w:cs="Times New Roman"/>
          <w:szCs w:val="24"/>
        </w:rPr>
        <w:t xml:space="preserve">ρύτανης του πανεπιστημίου που διαπιστώνει τα ίδια ως άνω εγκλήματα μπορεί να ζητήσει την άμεση επέμβαση της αστυνομικής </w:t>
      </w:r>
      <w:r>
        <w:rPr>
          <w:rFonts w:eastAsia="Times New Roman" w:cs="Times New Roman"/>
          <w:szCs w:val="24"/>
        </w:rPr>
        <w:t>α</w:t>
      </w:r>
      <w:r>
        <w:rPr>
          <w:rFonts w:eastAsia="Times New Roman" w:cs="Times New Roman"/>
          <w:szCs w:val="24"/>
        </w:rPr>
        <w:t>ρχής; Όχι, δεν μπορεί να τη ζητήσει. Τι πρέπει να κάνει; Να καλέσει τη Σύγκλ</w:t>
      </w:r>
      <w:r>
        <w:rPr>
          <w:rFonts w:eastAsia="Times New Roman" w:cs="Times New Roman"/>
          <w:szCs w:val="24"/>
        </w:rPr>
        <w:t xml:space="preserve">ητο -κάτι για το οποίο όλοι γνωρίζουμε ότι σε κάποιες των περιπτώσεων χρειάζεται μέρες- και η Σύγκλητος να αποφασίσει, όλοι μαζί, ότι πρέπει να καλέσουν την αστυνομική </w:t>
      </w:r>
      <w:r>
        <w:rPr>
          <w:rFonts w:eastAsia="Times New Roman" w:cs="Times New Roman"/>
          <w:szCs w:val="24"/>
        </w:rPr>
        <w:t>α</w:t>
      </w:r>
      <w:r>
        <w:rPr>
          <w:rFonts w:eastAsia="Times New Roman" w:cs="Times New Roman"/>
          <w:szCs w:val="24"/>
        </w:rPr>
        <w:t>ρχή να επέμβει. Δεν ξέρω αν είναι για γέλια ή για κλάματα.</w:t>
      </w:r>
    </w:p>
    <w:p w14:paraId="499244EB"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Όσο για τους </w:t>
      </w:r>
      <w:proofErr w:type="spellStart"/>
      <w:r>
        <w:rPr>
          <w:rFonts w:eastAsia="Times New Roman" w:cs="Times New Roman"/>
          <w:szCs w:val="24"/>
        </w:rPr>
        <w:t>μπαχαλάκηδες</w:t>
      </w:r>
      <w:proofErr w:type="spellEnd"/>
      <w:r>
        <w:rPr>
          <w:rFonts w:eastAsia="Times New Roman" w:cs="Times New Roman"/>
          <w:szCs w:val="24"/>
        </w:rPr>
        <w:t>, π</w:t>
      </w:r>
      <w:r>
        <w:rPr>
          <w:rFonts w:eastAsia="Times New Roman" w:cs="Times New Roman"/>
          <w:szCs w:val="24"/>
        </w:rPr>
        <w:t xml:space="preserve">ου τους χαϊδεύει από το πρωί μέχρι το βράδυ, με ρωτούν: Γιατί το κάνει; Προσδοκά την ψήφο τους; Όχι, βέβαια. Αυτή τη θεωρεί </w:t>
      </w:r>
      <w:r>
        <w:rPr>
          <w:rFonts w:eastAsia="Times New Roman" w:cs="Times New Roman"/>
          <w:szCs w:val="24"/>
        </w:rPr>
        <w:lastRenderedPageBreak/>
        <w:t>εξασφαλισμένη. Αυτό που θέλει απ’ αυτούς είναι αύριο που αυτός θα είναι στην Αντιπολίτευση, αυτοί να είναι ρωμαλέοι, δυνατοί, ζωνταν</w:t>
      </w:r>
      <w:r>
        <w:rPr>
          <w:rFonts w:eastAsia="Times New Roman" w:cs="Times New Roman"/>
          <w:szCs w:val="24"/>
        </w:rPr>
        <w:t>οί, στα πεζοδρόμια, στις πλατείες, στα κάγκελα, να καίνε την Αθήνα. Αυτό θέλει απ’ αυτούς και γι’ αυτό τους χαϊδολογάει νυχθημερόν ο κ. Τσίπρας.</w:t>
      </w:r>
    </w:p>
    <w:p w14:paraId="499244EC"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Καταπιάστηκε με την οικονομία και τι κατάφερε; Πείτε μου έναν λόγο για τον οποίον θα έπρεπε να του πούμε ένα «μ</w:t>
      </w:r>
      <w:r>
        <w:rPr>
          <w:rFonts w:eastAsia="Times New Roman" w:cs="Times New Roman"/>
          <w:szCs w:val="24"/>
        </w:rPr>
        <w:t>πράβο». Μήπως γιατί μείωσε τις συντάξεις παλαιών και νέων συνταξιούχων κατά 40% μέσο όρο; Γι’ αυτό να του πούμε «μπράβο»; Μήπως γιατί δημιούργησε πολλαπλές κατηγορίες συνταξιούχων, τιμωρώντας πρωτίστως αυτούς που εργάστηκαν περισσότερο και που πλήρωσαν περ</w:t>
      </w:r>
      <w:r>
        <w:rPr>
          <w:rFonts w:eastAsia="Times New Roman" w:cs="Times New Roman"/>
          <w:szCs w:val="24"/>
        </w:rPr>
        <w:t>ισσότερα; Μήπως πρέπει να του πούμε «μπράβο», γιατί, όπως λέει, θα μειώσει όλους τους φορολογικούς συντελεστές και υπόσχεται ότι σε βάθος τετραετίας θα τους επαναφέρει εκεί που τους βρήκε το 2014; Δηλαδή, ομολογεί πόσο κακό έκανε τέσσερα χρόνια στη χώρα.</w:t>
      </w:r>
    </w:p>
    <w:p w14:paraId="499244E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ήπως για τα </w:t>
      </w:r>
      <w:proofErr w:type="spellStart"/>
      <w:r>
        <w:rPr>
          <w:rFonts w:eastAsia="Times New Roman" w:cs="Times New Roman"/>
          <w:szCs w:val="24"/>
        </w:rPr>
        <w:t>υπερπλεονάσματα</w:t>
      </w:r>
      <w:proofErr w:type="spellEnd"/>
      <w:r>
        <w:rPr>
          <w:rFonts w:eastAsia="Times New Roman" w:cs="Times New Roman"/>
          <w:szCs w:val="24"/>
        </w:rPr>
        <w:t xml:space="preserve">; Αυτό το </w:t>
      </w:r>
      <w:proofErr w:type="spellStart"/>
      <w:r>
        <w:rPr>
          <w:rFonts w:eastAsia="Times New Roman" w:cs="Times New Roman"/>
          <w:szCs w:val="24"/>
        </w:rPr>
        <w:t>υπερπλεόνασμα</w:t>
      </w:r>
      <w:proofErr w:type="spellEnd"/>
      <w:r>
        <w:rPr>
          <w:rFonts w:eastAsia="Times New Roman" w:cs="Times New Roman"/>
          <w:szCs w:val="24"/>
        </w:rPr>
        <w:t xml:space="preserve"> είναι πιο ψεύτικο και από τις μεγαλύτερες περιπέτειες του Βαρόνου Μινχάουζεν. </w:t>
      </w:r>
    </w:p>
    <w:p w14:paraId="499244EE"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Μα πώς μπορείς να έχεις το θράσος να μιλάς για πλεόνασμα όταν έχεις χιλιάδες καθαρίστριες, που είναι καθημερινά στα κανάλια κα</w:t>
      </w:r>
      <w:r>
        <w:rPr>
          <w:rFonts w:eastAsia="Times New Roman" w:cs="Times New Roman"/>
          <w:szCs w:val="24"/>
        </w:rPr>
        <w:t xml:space="preserve">ι ζητάνε τα δεδουλευμένα τους δέκα μηνών και δέκα μήνες μένουν απλήρωτες και τους λέει ο ΟΑΕΔ ότι για να πληρωθούν πρέπει να κάνουν ασφαλιστικά μέτρα; Και εσύ έχεις το θράσος να μιλάς </w:t>
      </w:r>
      <w:r>
        <w:rPr>
          <w:rFonts w:eastAsia="Times New Roman" w:cs="Times New Roman"/>
          <w:szCs w:val="24"/>
        </w:rPr>
        <w:lastRenderedPageBreak/>
        <w:t>για πλεόνασμα; Πώς μπορείς από τη στιγμή που έχεις χιλιάδες εργαζόμενους</w:t>
      </w:r>
      <w:r>
        <w:rPr>
          <w:rFonts w:eastAsia="Times New Roman" w:cs="Times New Roman"/>
          <w:szCs w:val="24"/>
        </w:rPr>
        <w:t xml:space="preserve"> στον ιδιωτικό τομέα, </w:t>
      </w:r>
      <w:proofErr w:type="spellStart"/>
      <w:r>
        <w:rPr>
          <w:rFonts w:eastAsia="Times New Roman" w:cs="Times New Roman"/>
          <w:szCs w:val="24"/>
        </w:rPr>
        <w:t>προσληφθέντες</w:t>
      </w:r>
      <w:proofErr w:type="spellEnd"/>
      <w:r>
        <w:rPr>
          <w:rFonts w:eastAsia="Times New Roman" w:cs="Times New Roman"/>
          <w:szCs w:val="24"/>
        </w:rPr>
        <w:t xml:space="preserve"> σε μικρομεσαίες επιχειρήσεις με επιδοτούμενα ευρωπαϊκά προγράμματα, όπου η Κυβέρνηση έχει πάρει τα κονδύλια και εδώ και έναν χρόνο δεν τα αποδίδει στις επιχειρήσεις και αυτές με τη σειρά τους δεν τα αποδίδουν στους εργαζ</w:t>
      </w:r>
      <w:r>
        <w:rPr>
          <w:rFonts w:eastAsia="Times New Roman" w:cs="Times New Roman"/>
          <w:szCs w:val="24"/>
        </w:rPr>
        <w:t>όμενους, οι οποίοι για έναν χρόνο εργάζονται και δεν πληρώνονται; Και έχεις το θράσος να μιλάς για πλεονάσματα όταν έχεις χιλιάδες γιατρούς που τους χρωστάς αμέτρητες υπερωρίες και ρεπό, που είναι αυτοί που σου κρατούν το σύστημα υγείας όρθιο -δεν είναι οι</w:t>
      </w:r>
      <w:r>
        <w:rPr>
          <w:rFonts w:eastAsia="Times New Roman" w:cs="Times New Roman"/>
          <w:szCs w:val="24"/>
        </w:rPr>
        <w:t xml:space="preserve"> καταχραστές, που λέει ο κ. </w:t>
      </w:r>
      <w:proofErr w:type="spellStart"/>
      <w:r>
        <w:rPr>
          <w:rFonts w:eastAsia="Times New Roman" w:cs="Times New Roman"/>
          <w:szCs w:val="24"/>
        </w:rPr>
        <w:t>Πολάκης</w:t>
      </w:r>
      <w:proofErr w:type="spellEnd"/>
      <w:r>
        <w:rPr>
          <w:rFonts w:eastAsia="Times New Roman" w:cs="Times New Roman"/>
          <w:szCs w:val="24"/>
        </w:rPr>
        <w:t xml:space="preserve">, είναι οι ήρωες της κατάστασης- και τους λες ότι δεν θα σας δώσω εκείνα που σας χρωστάω, αλλά θα τα πάρω και θα πάω να τα κάνω ό,τι γουστάρω, θα τα δώσω εκεί που εμένα με βολεύει; Τέτοιο είναι το θράσος τους! </w:t>
      </w:r>
    </w:p>
    <w:p w14:paraId="499244EF"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Για το τέλ</w:t>
      </w:r>
      <w:r>
        <w:rPr>
          <w:rFonts w:eastAsia="Times New Roman" w:cs="Times New Roman"/>
          <w:szCs w:val="24"/>
        </w:rPr>
        <w:t xml:space="preserve">ος αφήνω το μεγάλο, το δυνατό χαρτί της Κυβέρνησης, το «ηθικό πλεονέκτημα». Ήρθατε για να φέρετε την κάθαρση και μιλήσατε για το μεγαλύτερο σκάνδαλο από συστάσεως κράτους,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τελικά, άνθρακες ο θησαυρός! Και δεν το λέω εγώ ότι είναι άνθρακες ο θησαυρός, εσείς το είπατε στο </w:t>
      </w:r>
      <w:r>
        <w:rPr>
          <w:rFonts w:eastAsia="Times New Roman" w:cs="Times New Roman"/>
          <w:szCs w:val="24"/>
        </w:rPr>
        <w:t>π</w:t>
      </w:r>
      <w:r>
        <w:rPr>
          <w:rFonts w:eastAsia="Times New Roman" w:cs="Times New Roman"/>
          <w:szCs w:val="24"/>
        </w:rPr>
        <w:t>όρισμα, το οποίο έχει την πλειοψηφία του ελληνικού Κοινοβουλίου. Εσείς είστε η πλειοψηφία του ελληνικού Κοινοβουλίου, εσείς λοιπόν λέτε ότι δεν βρήκατ</w:t>
      </w:r>
      <w:r>
        <w:rPr>
          <w:rFonts w:eastAsia="Times New Roman" w:cs="Times New Roman"/>
          <w:szCs w:val="24"/>
        </w:rPr>
        <w:t xml:space="preserve">ε τίποτε και ξαναστέλνετε τον φάκελο πίσω. </w:t>
      </w:r>
    </w:p>
    <w:p w14:paraId="499244F0"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Μιλάτε για ένα σκάνδαλο στο ΚΕΕΛΠΝΟ, αυτούς τους περιβόητους είκοσι τρεις, και προσπαθείτε να σταυρώσετε τον Γεωργιάδη, για  τον οποίο -παρεμπιπτόντως- για το συγκεκριμένο σκάνδαλο ο ανακριτής το έχει βάλει στο α</w:t>
      </w:r>
      <w:r>
        <w:rPr>
          <w:rFonts w:eastAsia="Times New Roman" w:cs="Times New Roman"/>
          <w:szCs w:val="24"/>
        </w:rPr>
        <w:t xml:space="preserve">ρχείο. Όμως σε κάθε περίπτωση, μιλάμε για είκοσι τρεις ανθρώπους οι οποίοι προσελήφθησαν για να δουλέψουν οκτώ μήνες στο ΚΕΕΛΠΝΟ, δούλεψαν αυτούς τους οκτώ μήνες και όλη αυτή η ιστορία είναι 170 χιλιάδες ευρώ. Σιγά τα ωά! </w:t>
      </w:r>
    </w:p>
    <w:p w14:paraId="499244F1"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Εγώ ξέρω κάτι άλλους που από σερβ</w:t>
      </w:r>
      <w:r>
        <w:rPr>
          <w:rFonts w:eastAsia="Times New Roman" w:cs="Times New Roman"/>
          <w:szCs w:val="24"/>
        </w:rPr>
        <w:t>ιτόροι έγιναν εκατομμυριούχοι και μένουν σε βίλες με πισίνες. Εγώ ξέρω μία κυρία που προσελήφθη ως καθαρίστρια και δούλεψε ως γραμματέας και τώρα την έχουμε Υπουργό και μας λέει ότι είναι περήφανη που προσελήφθη σαν καθαρίστρια. Όχι, κυρία μου! Περήφανη θα</w:t>
      </w:r>
      <w:r>
        <w:rPr>
          <w:rFonts w:eastAsia="Times New Roman" w:cs="Times New Roman"/>
          <w:szCs w:val="24"/>
        </w:rPr>
        <w:t xml:space="preserve"> ήσασταν εάν είχατε προσληφθεί σαν καθαρίστρια και δουλεύατε σαν καθαρίστρια. Περήφανη δεν μπορεί να είστε που προσληφθήκατε σαν καθαρίστρια και δουλεύετε σαν κάτι άλλο. Αντίθετα, θα έπρεπε να ντρέπεστε για αυτό. </w:t>
      </w:r>
    </w:p>
    <w:p w14:paraId="499244F2"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Και τα σκάνδαλα; Πάνε και έρχονται. Για εκ</w:t>
      </w:r>
      <w:r>
        <w:rPr>
          <w:rFonts w:eastAsia="Times New Roman" w:cs="Times New Roman"/>
          <w:szCs w:val="24"/>
        </w:rPr>
        <w:t>είνο το «Ελευθέριος Βενιζέλος» μάς έστειλαν πίσω οι Ευρωπαίοι</w:t>
      </w:r>
      <w:r w:rsidRPr="004003B7">
        <w:rPr>
          <w:rFonts w:eastAsia="Times New Roman" w:cs="Times New Roman"/>
          <w:szCs w:val="24"/>
        </w:rPr>
        <w:t xml:space="preserve"> </w:t>
      </w:r>
      <w:r>
        <w:rPr>
          <w:rFonts w:eastAsia="Times New Roman" w:cs="Times New Roman"/>
          <w:szCs w:val="24"/>
        </w:rPr>
        <w:t>τη σύμβαση, γιατί λένε: τι λέτε ρε παιδιά; Αυτή είναι επιζήμια. Και την επόμενη ημέρα ο μειοδότης από 300 εκατομμύρια πήγε την προσφορά στο 1.300.000.000. Κ</w:t>
      </w:r>
      <w:r w:rsidRPr="007E75F8">
        <w:rPr>
          <w:rFonts w:eastAsia="Times New Roman" w:cs="Times New Roman"/>
          <w:szCs w:val="24"/>
        </w:rPr>
        <w:t xml:space="preserve">αταλαβαίνετε, </w:t>
      </w:r>
      <w:r>
        <w:rPr>
          <w:rFonts w:eastAsia="Times New Roman" w:cs="Times New Roman"/>
          <w:szCs w:val="24"/>
        </w:rPr>
        <w:t>δηλαδή, 1.000.000.000! Δ</w:t>
      </w:r>
      <w:r>
        <w:rPr>
          <w:rFonts w:eastAsia="Times New Roman" w:cs="Times New Roman"/>
          <w:szCs w:val="24"/>
        </w:rPr>
        <w:t>εν είχαμε πάρει χαμπάρι. Ή είχαμε πάρει χαμπάρι, δεν ξέρω, θα δούμε.</w:t>
      </w:r>
    </w:p>
    <w:p w14:paraId="499244F3"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lastRenderedPageBreak/>
        <w:t>Αγοράζουμε φαλιρισμένες εταιρείες, η ΔΕΗ, δύο μήνες πριν τη Συμφωνία των Πρεσπών. Καλά, εκεί στη ΔΕΠΑ πλέον το «πάρτι» είναι υπουργικό, δεν είναι ένας, δύο, τρεις, είναι πολλοί οι Υπουργο</w:t>
      </w:r>
      <w:r>
        <w:rPr>
          <w:rFonts w:eastAsia="Times New Roman" w:cs="Times New Roman"/>
          <w:szCs w:val="24"/>
        </w:rPr>
        <w:t>ί. Είναι μεγάλο το «πάρτι».</w:t>
      </w:r>
    </w:p>
    <w:p w14:paraId="499244F4"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499244F5"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λίγο την ανοχή σας, παρακαλώ. </w:t>
      </w:r>
    </w:p>
    <w:p w14:paraId="499244F6"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Την ίδια καταστροφική πολιτική ακολουθείτε και στην υγεία, για να πω και δύο λόγια</w:t>
      </w:r>
      <w:r>
        <w:rPr>
          <w:rFonts w:eastAsia="Times New Roman" w:cs="Times New Roman"/>
          <w:szCs w:val="24"/>
        </w:rPr>
        <w:t xml:space="preserve"> για την υγεία. Φτιάξατε μία δήθεν μεταρρύθμιση, τα ΤΟΜΥ, για να σώσετε την Πρωτοβάθμια, μία μεταρρύθμιση την οποία καταδίκασαν από την αρχή της όλοι οι αρμόδιοι φορείς. Ήρθαν στην </w:t>
      </w:r>
      <w:r>
        <w:rPr>
          <w:rFonts w:eastAsia="Times New Roman" w:cs="Times New Roman"/>
          <w:szCs w:val="24"/>
        </w:rPr>
        <w:t>ε</w:t>
      </w:r>
      <w:r>
        <w:rPr>
          <w:rFonts w:eastAsia="Times New Roman" w:cs="Times New Roman"/>
          <w:szCs w:val="24"/>
        </w:rPr>
        <w:t xml:space="preserve">πιτροπή και μας μίλησαν, ούτε ένας δεν είπε κάτι υπέρ. Την καταδίκασαν οι </w:t>
      </w:r>
      <w:r>
        <w:rPr>
          <w:rFonts w:eastAsia="Times New Roman" w:cs="Times New Roman"/>
          <w:szCs w:val="24"/>
        </w:rPr>
        <w:t xml:space="preserve">ίδιοι οι γιατροί και την καταδίκασαν οι ίδιοι οι πολίτες. Και ποιο το αποτέλεσμα; Σήμερα, ενάμιση χρόνο μετά, καλούνται λιγότεροι από χίλιοι γιατροί να καλύψουν περίπου 11 εκατομμύρια ασθενείς. Στην Αχαΐα, όπου εκλέγομαι εγώ, είναι τριάντα δύο γιατροί για </w:t>
      </w:r>
      <w:r>
        <w:rPr>
          <w:rFonts w:eastAsia="Times New Roman" w:cs="Times New Roman"/>
          <w:szCs w:val="24"/>
        </w:rPr>
        <w:t>280 χιλιάδες ασθενείς. Κάντε τη διαίρεση, να δείτε πόσους πρέπει να κοιτάζει ο καθένας. Αυτή είναι η μεγάλη μεταρρύθμιση!</w:t>
      </w:r>
    </w:p>
    <w:p w14:paraId="499244F7"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Όσο δε για την προληπτική υγείας, γιατί είδα έκτακτες δαπάνες για τον προϋπολογισμό, ακούστε. Είμαστε η μόνη δυτική χώρα που το 2018 ε</w:t>
      </w:r>
      <w:r>
        <w:rPr>
          <w:rFonts w:eastAsia="Times New Roman" w:cs="Times New Roman"/>
          <w:szCs w:val="24"/>
        </w:rPr>
        <w:t xml:space="preserve">ίχαμε θανάτους από ιλαρά, χιλιάδες κρούσματα, -εκατοντάδες γιατροί και νοσηλευτές- και νεκρούς από ιλαρά. Μετράμε σαράντα επτά νεκρούς από τον ιό του Δυτικού Νείλου. Και όταν </w:t>
      </w:r>
      <w:r>
        <w:rPr>
          <w:rFonts w:eastAsia="Times New Roman" w:cs="Times New Roman"/>
          <w:szCs w:val="24"/>
        </w:rPr>
        <w:lastRenderedPageBreak/>
        <w:t>ρώτησα τον κύριο Υπουργό, μου λέει: «τυχαίο, γιατί το 2015 και το 2016 δεν είχαμε</w:t>
      </w:r>
      <w:r>
        <w:rPr>
          <w:rFonts w:eastAsia="Times New Roman" w:cs="Times New Roman"/>
          <w:szCs w:val="24"/>
        </w:rPr>
        <w:t xml:space="preserve">». Ε βέβαια, κύριε, δεν είχαμε, γιατί προληπτικά το 2013 και το 2014 είχαμε κάνει εκείνο που έπρεπε, γι’ αυτό το 2015 και το 2016 δεν είχαμε. </w:t>
      </w:r>
      <w:r>
        <w:rPr>
          <w:rFonts w:eastAsia="Times New Roman" w:cs="Times New Roman"/>
          <w:szCs w:val="24"/>
        </w:rPr>
        <w:t>Όταν εσύ το 2015 και το 2016 πήρες τα λεφτά να τα κάνεις πλεόνασμα αντί να κάνεις προληπτική πολιτική, το 2018 έχο</w:t>
      </w:r>
      <w:r>
        <w:rPr>
          <w:rFonts w:eastAsia="Times New Roman" w:cs="Times New Roman"/>
          <w:szCs w:val="24"/>
        </w:rPr>
        <w:t>υμε σαράντα επτά νεκρούς.</w:t>
      </w:r>
    </w:p>
    <w:p w14:paraId="499244F8"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κακά τα ψέματα. Αυτή η Κυβέρνηση δεν επιθυμεί ανάπτυξη. Δεν συνάδει οποιαδήποτε μορφή ανάπτυξης με το όραμα του κ. Τσίπρα και της παρέας του. Ο κ. Τσίπρας δεν θέλει Έλληνες εργαζόμενους σε καλές και κ</w:t>
      </w:r>
      <w:r>
        <w:rPr>
          <w:rFonts w:eastAsia="Times New Roman" w:cs="Times New Roman"/>
          <w:szCs w:val="24"/>
        </w:rPr>
        <w:t xml:space="preserve">αλοπληρωμένες εργασίες, θέλει Έλληνες άεργους, οι οποίοι θα ζητιανεύουν το επίδομα των 300 ευρώ και αυτός θα μπορεί να τους κάνει ό,τι θέλει. Άρα μην περιμένετε καμμία ανάπτυξη. </w:t>
      </w:r>
    </w:p>
    <w:p w14:paraId="499244F9"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Ζήστε και απολαύστε τις τελευταίες μέρες της εξουσίας σας, γιατί πολύ σύντομα</w:t>
      </w:r>
      <w:r>
        <w:rPr>
          <w:rFonts w:eastAsia="Times New Roman" w:cs="Times New Roman"/>
          <w:szCs w:val="24"/>
        </w:rPr>
        <w:t xml:space="preserve"> ο ελληνικός λαός θα σας τοποθετήσει εκεί που πραγματικά σας αξίζει, στο «χρονοντούλαπο της Ιστορίας». Ο κ. </w:t>
      </w:r>
      <w:proofErr w:type="spellStart"/>
      <w:r>
        <w:rPr>
          <w:rFonts w:eastAsia="Times New Roman" w:cs="Times New Roman"/>
          <w:szCs w:val="24"/>
        </w:rPr>
        <w:t>Κρεμαστινός</w:t>
      </w:r>
      <w:proofErr w:type="spellEnd"/>
      <w:r>
        <w:rPr>
          <w:rFonts w:eastAsia="Times New Roman" w:cs="Times New Roman"/>
          <w:szCs w:val="24"/>
        </w:rPr>
        <w:t xml:space="preserve"> ξέρει τη φράση.</w:t>
      </w:r>
    </w:p>
    <w:p w14:paraId="499244FA"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99244FB" w14:textId="77777777" w:rsidR="00BA2908" w:rsidRDefault="00D473A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9244FC" w14:textId="77777777" w:rsidR="00BA2908" w:rsidRDefault="00D473A4">
      <w:pPr>
        <w:spacing w:after="0" w:line="600" w:lineRule="auto"/>
        <w:ind w:firstLine="720"/>
        <w:jc w:val="both"/>
        <w:rPr>
          <w:rFonts w:eastAsia="Times New Roman" w:cs="Times New Roman"/>
          <w:szCs w:val="24"/>
        </w:rPr>
      </w:pPr>
      <w:r w:rsidRPr="00452368">
        <w:rPr>
          <w:rFonts w:eastAsia="Times New Roman" w:cs="Times New Roman"/>
          <w:b/>
          <w:szCs w:val="24"/>
        </w:rPr>
        <w:t xml:space="preserve">ΠΡΟΕΔΡΕΥΩΝ (Δημήτριος </w:t>
      </w:r>
      <w:proofErr w:type="spellStart"/>
      <w:r w:rsidRPr="00452368">
        <w:rPr>
          <w:rFonts w:eastAsia="Times New Roman" w:cs="Times New Roman"/>
          <w:b/>
          <w:szCs w:val="24"/>
        </w:rPr>
        <w:t>Κρεμαστινός</w:t>
      </w:r>
      <w:proofErr w:type="spellEnd"/>
      <w:r w:rsidRPr="00452368">
        <w:rPr>
          <w:rFonts w:eastAsia="Times New Roman" w:cs="Times New Roman"/>
          <w:b/>
          <w:szCs w:val="24"/>
        </w:rPr>
        <w:t>):</w:t>
      </w:r>
      <w:r>
        <w:rPr>
          <w:rFonts w:eastAsia="Times New Roman" w:cs="Times New Roman"/>
          <w:szCs w:val="24"/>
        </w:rPr>
        <w:t xml:space="preserve"> Ευχα</w:t>
      </w:r>
      <w:r>
        <w:rPr>
          <w:rFonts w:eastAsia="Times New Roman" w:cs="Times New Roman"/>
          <w:szCs w:val="24"/>
        </w:rPr>
        <w:t>ριστώ.</w:t>
      </w:r>
    </w:p>
    <w:p w14:paraId="499244FD" w14:textId="77777777" w:rsidR="00BA2908" w:rsidRDefault="00D473A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99244FE" w14:textId="77777777" w:rsidR="00BA2908" w:rsidRDefault="00D473A4">
      <w:pPr>
        <w:spacing w:after="0" w:line="600" w:lineRule="auto"/>
        <w:ind w:firstLine="720"/>
        <w:jc w:val="both"/>
        <w:rPr>
          <w:rFonts w:eastAsia="Times New Roman" w:cs="Times New Roman"/>
          <w:szCs w:val="24"/>
        </w:rPr>
      </w:pPr>
      <w:r w:rsidRPr="00D1320F">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499244FF" w14:textId="77777777" w:rsidR="00BA2908" w:rsidRDefault="00D473A4">
      <w:pPr>
        <w:spacing w:after="0" w:line="600" w:lineRule="auto"/>
        <w:ind w:firstLine="720"/>
        <w:jc w:val="both"/>
        <w:rPr>
          <w:rFonts w:eastAsia="Times New Roman" w:cs="Times New Roman"/>
          <w:szCs w:val="24"/>
        </w:rPr>
      </w:pPr>
      <w:r w:rsidRPr="00452368">
        <w:rPr>
          <w:rFonts w:eastAsia="Times New Roman" w:cs="Times New Roman"/>
          <w:b/>
          <w:szCs w:val="24"/>
        </w:rPr>
        <w:t xml:space="preserve">ΠΡΟΕΔΡΕΥΩΝ (Δημήτριος </w:t>
      </w:r>
      <w:proofErr w:type="spellStart"/>
      <w:r w:rsidRPr="00452368">
        <w:rPr>
          <w:rFonts w:eastAsia="Times New Roman" w:cs="Times New Roman"/>
          <w:b/>
          <w:szCs w:val="24"/>
        </w:rPr>
        <w:t>Κρεμαστινός</w:t>
      </w:r>
      <w:proofErr w:type="spellEnd"/>
      <w:r w:rsidRPr="0045236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Με τη συναίνεση του Σώματος και ώρα 16.32΄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17 Δεκεμβ</w:t>
      </w:r>
      <w:r>
        <w:rPr>
          <w:rFonts w:eastAsia="Times New Roman" w:cs="Times New Roman"/>
          <w:szCs w:val="24"/>
        </w:rPr>
        <w:t>ρίου και ώρα 10.00΄, με αντικείμενο εργασιών του Σώματος: νομοθετική εργασία, συνέχιση της συζήτησης επί του σχεδίου νόμου του Υπουργείου Οικονομικών «Κύρωση του Κρατικού Προϋπολογισμού οικονομικού έτους 2019».</w:t>
      </w:r>
    </w:p>
    <w:p w14:paraId="49924500" w14:textId="77777777" w:rsidR="00BA2908" w:rsidRDefault="00D473A4">
      <w:pPr>
        <w:spacing w:after="0" w:line="600" w:lineRule="auto"/>
        <w:ind w:firstLine="720"/>
        <w:jc w:val="both"/>
        <w:rPr>
          <w:rFonts w:eastAsia="Times New Roman" w:cs="Times New Roman"/>
          <w:b/>
          <w:szCs w:val="24"/>
        </w:rPr>
      </w:pPr>
      <w:r w:rsidRPr="00452368">
        <w:rPr>
          <w:rFonts w:eastAsia="Times New Roman" w:cs="Times New Roman"/>
          <w:b/>
          <w:szCs w:val="24"/>
        </w:rPr>
        <w:t>Ο ΠΡΟΕΔΡΟ</w:t>
      </w:r>
      <w:r>
        <w:rPr>
          <w:rFonts w:eastAsia="Times New Roman" w:cs="Times New Roman"/>
          <w:b/>
          <w:szCs w:val="24"/>
        </w:rPr>
        <w:t xml:space="preserve">Σ                                                            </w:t>
      </w:r>
      <w:r w:rsidRPr="00452368">
        <w:rPr>
          <w:rFonts w:eastAsia="Times New Roman" w:cs="Times New Roman"/>
          <w:b/>
          <w:szCs w:val="24"/>
        </w:rPr>
        <w:t>ΟΙ ΓΡΑΜΜΑΤΕΙΣ</w:t>
      </w:r>
    </w:p>
    <w:sectPr w:rsidR="00BA29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3ibzu+u3E5LwBnXxjpYvoADGCG8=" w:salt="pxjdUr8qV6CxDhqOvPHt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08"/>
    <w:rsid w:val="00927078"/>
    <w:rsid w:val="00BA2908"/>
    <w:rsid w:val="00D473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4051"/>
  <w15:docId w15:val="{D9391D58-41DF-40A0-9A35-3522B00D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2E7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72E7E"/>
    <w:rPr>
      <w:rFonts w:ascii="Segoe UI" w:hAnsi="Segoe UI" w:cs="Segoe UI"/>
      <w:sz w:val="18"/>
      <w:szCs w:val="18"/>
    </w:rPr>
  </w:style>
  <w:style w:type="paragraph" w:styleId="a4">
    <w:name w:val="Revision"/>
    <w:hidden/>
    <w:uiPriority w:val="99"/>
    <w:semiHidden/>
    <w:rsid w:val="00997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746</MetadataID>
    <Session xmlns="641f345b-441b-4b81-9152-adc2e73ba5e1">Δ´</Session>
    <Date xmlns="641f345b-441b-4b81-9152-adc2e73ba5e1">2018-12-13T22:00:00+00:00</Date>
    <Status xmlns="641f345b-441b-4b81-9152-adc2e73ba5e1">
      <Url>https://intra.parliament.gr/praktika/Lists/Incoming_Metadata/EditForm.aspx?ID=746&amp;Source=/praktika/Recordings_Library/Forms/AllItems.aspx</Url>
      <Description>Δημοσιεύτηκε</Description>
    </Status>
    <Meeting xmlns="641f345b-441b-4b81-9152-adc2e73ba5e1">ΜΔ´</Meeting>
  </documentManagement>
</p:properties>
</file>

<file path=customXml/itemProps1.xml><?xml version="1.0" encoding="utf-8"?>
<ds:datastoreItem xmlns:ds="http://schemas.openxmlformats.org/officeDocument/2006/customXml" ds:itemID="{74D87FB6-E87C-488C-B622-BD3FEDC34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7F158B-1EE4-4678-83C8-242673C7C1BE}">
  <ds:schemaRefs>
    <ds:schemaRef ds:uri="http://schemas.microsoft.com/sharepoint/v3/contenttype/forms"/>
  </ds:schemaRefs>
</ds:datastoreItem>
</file>

<file path=customXml/itemProps3.xml><?xml version="1.0" encoding="utf-8"?>
<ds:datastoreItem xmlns:ds="http://schemas.openxmlformats.org/officeDocument/2006/customXml" ds:itemID="{7E8D5DF6-42B6-41CC-8B79-D7D0B875D6FF}">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278</Pages>
  <Words>52909</Words>
  <Characters>285711</Characters>
  <Application>Microsoft Office Word</Application>
  <DocSecurity>0</DocSecurity>
  <Lines>2380</Lines>
  <Paragraphs>675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2018-12-21T11:53:00Z</dcterms:created>
  <dcterms:modified xsi:type="dcterms:W3CDTF">2018-12-21T11:53:00Z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