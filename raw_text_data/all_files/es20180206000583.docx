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47C24" w14:textId="77777777" w:rsidR="007554C0" w:rsidRPr="007554C0" w:rsidRDefault="007554C0" w:rsidP="007554C0">
      <w:pPr>
        <w:spacing w:after="0" w:line="360" w:lineRule="auto"/>
        <w:rPr>
          <w:ins w:id="0" w:author="Φλούδα Χριστίνα" w:date="2018-02-12T12:08:00Z"/>
          <w:rFonts w:eastAsia="Times New Roman"/>
          <w:szCs w:val="24"/>
          <w:lang w:eastAsia="en-US"/>
        </w:rPr>
      </w:pPr>
      <w:bookmarkStart w:id="1" w:name="_GoBack"/>
      <w:bookmarkEnd w:id="1"/>
      <w:ins w:id="2" w:author="Φλούδα Χριστίνα" w:date="2018-02-12T12:08:00Z">
        <w:r w:rsidRPr="007554C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D4B7DF1" w14:textId="77777777" w:rsidR="007554C0" w:rsidRPr="007554C0" w:rsidRDefault="007554C0" w:rsidP="007554C0">
      <w:pPr>
        <w:spacing w:after="0" w:line="360" w:lineRule="auto"/>
        <w:rPr>
          <w:ins w:id="3" w:author="Φλούδα Χριστίνα" w:date="2018-02-12T12:08:00Z"/>
          <w:rFonts w:eastAsia="Times New Roman"/>
          <w:szCs w:val="24"/>
          <w:lang w:eastAsia="en-US"/>
        </w:rPr>
      </w:pPr>
    </w:p>
    <w:p w14:paraId="042B72FA" w14:textId="77777777" w:rsidR="007554C0" w:rsidRPr="007554C0" w:rsidRDefault="007554C0" w:rsidP="007554C0">
      <w:pPr>
        <w:spacing w:after="0" w:line="360" w:lineRule="auto"/>
        <w:rPr>
          <w:ins w:id="4" w:author="Φλούδα Χριστίνα" w:date="2018-02-12T12:08:00Z"/>
          <w:rFonts w:eastAsia="Times New Roman"/>
          <w:szCs w:val="24"/>
          <w:lang w:eastAsia="en-US"/>
        </w:rPr>
      </w:pPr>
      <w:ins w:id="5" w:author="Φλούδα Χριστίνα" w:date="2018-02-12T12:08:00Z">
        <w:r w:rsidRPr="007554C0">
          <w:rPr>
            <w:rFonts w:eastAsia="Times New Roman"/>
            <w:szCs w:val="24"/>
            <w:lang w:eastAsia="en-US"/>
          </w:rPr>
          <w:t>ΠΙΝΑΚΑΣ ΠΕΡΙΕΧΟΜΕΝΩΝ</w:t>
        </w:r>
      </w:ins>
    </w:p>
    <w:p w14:paraId="11E68E01" w14:textId="77777777" w:rsidR="007554C0" w:rsidRPr="007554C0" w:rsidRDefault="007554C0" w:rsidP="007554C0">
      <w:pPr>
        <w:spacing w:after="0" w:line="360" w:lineRule="auto"/>
        <w:rPr>
          <w:ins w:id="6" w:author="Φλούδα Χριστίνα" w:date="2018-02-12T12:08:00Z"/>
          <w:rFonts w:eastAsia="Times New Roman"/>
          <w:szCs w:val="24"/>
          <w:lang w:eastAsia="en-US"/>
        </w:rPr>
      </w:pPr>
      <w:ins w:id="7" w:author="Φλούδα Χριστίνα" w:date="2018-02-12T12:08:00Z">
        <w:r w:rsidRPr="007554C0">
          <w:rPr>
            <w:rFonts w:eastAsia="Times New Roman"/>
            <w:szCs w:val="24"/>
            <w:lang w:eastAsia="en-US"/>
          </w:rPr>
          <w:t xml:space="preserve">ΙΖ’ ΠΕΡΙΟΔΟΣ </w:t>
        </w:r>
      </w:ins>
    </w:p>
    <w:p w14:paraId="54E28425" w14:textId="77777777" w:rsidR="007554C0" w:rsidRPr="007554C0" w:rsidRDefault="007554C0" w:rsidP="007554C0">
      <w:pPr>
        <w:spacing w:after="0" w:line="360" w:lineRule="auto"/>
        <w:rPr>
          <w:ins w:id="8" w:author="Φλούδα Χριστίνα" w:date="2018-02-12T12:08:00Z"/>
          <w:rFonts w:eastAsia="Times New Roman"/>
          <w:szCs w:val="24"/>
          <w:lang w:eastAsia="en-US"/>
        </w:rPr>
      </w:pPr>
      <w:ins w:id="9" w:author="Φλούδα Χριστίνα" w:date="2018-02-12T12:08:00Z">
        <w:r w:rsidRPr="007554C0">
          <w:rPr>
            <w:rFonts w:eastAsia="Times New Roman"/>
            <w:szCs w:val="24"/>
            <w:lang w:eastAsia="en-US"/>
          </w:rPr>
          <w:t>ΠΡΟΕΔΡΕΥΟΜΕΝΗΣ ΚΟΙΝΟΒΟΥΛΕΥΤΙΚΗΣ ΔΗΜΟΚΡΑΤΙΑΣ</w:t>
        </w:r>
      </w:ins>
    </w:p>
    <w:p w14:paraId="10F459BC" w14:textId="77777777" w:rsidR="007554C0" w:rsidRPr="007554C0" w:rsidRDefault="007554C0" w:rsidP="007554C0">
      <w:pPr>
        <w:spacing w:after="0" w:line="360" w:lineRule="auto"/>
        <w:rPr>
          <w:ins w:id="10" w:author="Φλούδα Χριστίνα" w:date="2018-02-12T12:08:00Z"/>
          <w:rFonts w:eastAsia="Times New Roman"/>
          <w:szCs w:val="24"/>
          <w:lang w:eastAsia="en-US"/>
        </w:rPr>
      </w:pPr>
      <w:ins w:id="11" w:author="Φλούδα Χριστίνα" w:date="2018-02-12T12:08:00Z">
        <w:r w:rsidRPr="007554C0">
          <w:rPr>
            <w:rFonts w:eastAsia="Times New Roman"/>
            <w:szCs w:val="24"/>
            <w:lang w:eastAsia="en-US"/>
          </w:rPr>
          <w:t>ΣΥΝΟΔΟΣ Γ΄</w:t>
        </w:r>
      </w:ins>
    </w:p>
    <w:p w14:paraId="0923300E" w14:textId="77777777" w:rsidR="007554C0" w:rsidRPr="007554C0" w:rsidRDefault="007554C0" w:rsidP="007554C0">
      <w:pPr>
        <w:spacing w:after="0" w:line="360" w:lineRule="auto"/>
        <w:rPr>
          <w:ins w:id="12" w:author="Φλούδα Χριστίνα" w:date="2018-02-12T12:08:00Z"/>
          <w:rFonts w:eastAsia="Times New Roman"/>
          <w:szCs w:val="24"/>
          <w:lang w:eastAsia="en-US"/>
        </w:rPr>
      </w:pPr>
    </w:p>
    <w:p w14:paraId="25F749C0" w14:textId="77777777" w:rsidR="007554C0" w:rsidRPr="007554C0" w:rsidRDefault="007554C0" w:rsidP="007554C0">
      <w:pPr>
        <w:spacing w:after="0" w:line="360" w:lineRule="auto"/>
        <w:rPr>
          <w:ins w:id="13" w:author="Φλούδα Χριστίνα" w:date="2018-02-12T12:08:00Z"/>
          <w:rFonts w:eastAsia="Times New Roman"/>
          <w:szCs w:val="24"/>
          <w:lang w:eastAsia="en-US"/>
        </w:rPr>
      </w:pPr>
      <w:ins w:id="14" w:author="Φλούδα Χριστίνα" w:date="2018-02-12T12:08:00Z">
        <w:r w:rsidRPr="007554C0">
          <w:rPr>
            <w:rFonts w:eastAsia="Times New Roman"/>
            <w:szCs w:val="24"/>
            <w:lang w:eastAsia="en-US"/>
          </w:rPr>
          <w:t>ΣΥΝΕΔΡΙΑΣΗ ΞΘ΄</w:t>
        </w:r>
      </w:ins>
    </w:p>
    <w:p w14:paraId="1AD51B3A" w14:textId="77777777" w:rsidR="007554C0" w:rsidRPr="007554C0" w:rsidRDefault="007554C0" w:rsidP="007554C0">
      <w:pPr>
        <w:spacing w:after="0" w:line="360" w:lineRule="auto"/>
        <w:rPr>
          <w:ins w:id="15" w:author="Φλούδα Χριστίνα" w:date="2018-02-12T12:08:00Z"/>
          <w:rFonts w:eastAsia="Times New Roman"/>
          <w:szCs w:val="24"/>
          <w:lang w:eastAsia="en-US"/>
        </w:rPr>
      </w:pPr>
      <w:ins w:id="16" w:author="Φλούδα Χριστίνα" w:date="2018-02-12T12:08:00Z">
        <w:r w:rsidRPr="007554C0">
          <w:rPr>
            <w:rFonts w:eastAsia="Times New Roman"/>
            <w:szCs w:val="24"/>
            <w:lang w:eastAsia="en-US"/>
          </w:rPr>
          <w:t>Τρίτη  6 Φεβρουαρίου 2018</w:t>
        </w:r>
      </w:ins>
    </w:p>
    <w:p w14:paraId="7C8236B1" w14:textId="77777777" w:rsidR="007554C0" w:rsidRPr="007554C0" w:rsidRDefault="007554C0" w:rsidP="007554C0">
      <w:pPr>
        <w:spacing w:after="0" w:line="360" w:lineRule="auto"/>
        <w:rPr>
          <w:ins w:id="17" w:author="Φλούδα Χριστίνα" w:date="2018-02-12T12:08:00Z"/>
          <w:rFonts w:eastAsia="Times New Roman"/>
          <w:szCs w:val="24"/>
          <w:lang w:eastAsia="en-US"/>
        </w:rPr>
      </w:pPr>
    </w:p>
    <w:p w14:paraId="2A790E1A" w14:textId="77777777" w:rsidR="007554C0" w:rsidRPr="007554C0" w:rsidRDefault="007554C0" w:rsidP="007554C0">
      <w:pPr>
        <w:spacing w:after="0" w:line="360" w:lineRule="auto"/>
        <w:rPr>
          <w:ins w:id="18" w:author="Φλούδα Χριστίνα" w:date="2018-02-12T12:08:00Z"/>
          <w:rFonts w:eastAsia="Times New Roman"/>
          <w:szCs w:val="24"/>
          <w:lang w:eastAsia="en-US"/>
        </w:rPr>
      </w:pPr>
      <w:ins w:id="19" w:author="Φλούδα Χριστίνα" w:date="2018-02-12T12:08:00Z">
        <w:r w:rsidRPr="007554C0">
          <w:rPr>
            <w:rFonts w:eastAsia="Times New Roman"/>
            <w:szCs w:val="24"/>
            <w:lang w:eastAsia="en-US"/>
          </w:rPr>
          <w:t>ΘΕΜΑΤΑ</w:t>
        </w:r>
      </w:ins>
    </w:p>
    <w:p w14:paraId="011EC135" w14:textId="77777777" w:rsidR="007554C0" w:rsidRPr="007554C0" w:rsidRDefault="007554C0" w:rsidP="007554C0">
      <w:pPr>
        <w:spacing w:after="0" w:line="360" w:lineRule="auto"/>
        <w:rPr>
          <w:ins w:id="20" w:author="Φλούδα Χριστίνα" w:date="2018-02-12T12:08:00Z"/>
          <w:rFonts w:eastAsia="Times New Roman"/>
          <w:szCs w:val="24"/>
          <w:lang w:eastAsia="en-US"/>
        </w:rPr>
      </w:pPr>
      <w:ins w:id="21" w:author="Φλούδα Χριστίνα" w:date="2018-02-12T12:08:00Z">
        <w:r w:rsidRPr="007554C0">
          <w:rPr>
            <w:rFonts w:eastAsia="Times New Roman"/>
            <w:szCs w:val="24"/>
            <w:lang w:eastAsia="en-US"/>
          </w:rPr>
          <w:t xml:space="preserve"> </w:t>
        </w:r>
        <w:r w:rsidRPr="007554C0">
          <w:rPr>
            <w:rFonts w:eastAsia="Times New Roman"/>
            <w:szCs w:val="24"/>
            <w:lang w:eastAsia="en-US"/>
          </w:rPr>
          <w:br/>
          <w:t xml:space="preserve">Α. ΕΙΔΙΚΑ ΘΕΜΑΤΑ </w:t>
        </w:r>
        <w:r w:rsidRPr="007554C0">
          <w:rPr>
            <w:rFonts w:eastAsia="Times New Roman"/>
            <w:szCs w:val="24"/>
            <w:lang w:eastAsia="en-US"/>
          </w:rPr>
          <w:br/>
          <w:t>1. Ειδική Ημερήσια Διάταξη:</w:t>
        </w:r>
      </w:ins>
    </w:p>
    <w:p w14:paraId="13E6C5DB" w14:textId="77777777" w:rsidR="007554C0" w:rsidRPr="007554C0" w:rsidRDefault="007554C0" w:rsidP="007554C0">
      <w:pPr>
        <w:spacing w:after="0" w:line="360" w:lineRule="auto"/>
        <w:rPr>
          <w:ins w:id="22" w:author="Φλούδα Χριστίνα" w:date="2018-02-12T12:08:00Z"/>
          <w:rFonts w:eastAsia="Times New Roman"/>
          <w:szCs w:val="24"/>
          <w:lang w:eastAsia="en-US"/>
        </w:rPr>
      </w:pPr>
      <w:ins w:id="23" w:author="Φλούδα Χριστίνα" w:date="2018-02-12T12:08:00Z">
        <w:r w:rsidRPr="007554C0">
          <w:rPr>
            <w:rFonts w:eastAsia="Times New Roman"/>
            <w:szCs w:val="24"/>
            <w:lang w:eastAsia="en-US"/>
          </w:rPr>
          <w:t>Διαβίβαση Δικογραφιών ( Άρθρο 86 του Συντάγματος)</w:t>
        </w:r>
      </w:ins>
    </w:p>
    <w:p w14:paraId="17410D7F" w14:textId="77777777" w:rsidR="007554C0" w:rsidRPr="007554C0" w:rsidRDefault="007554C0" w:rsidP="007554C0">
      <w:pPr>
        <w:spacing w:after="0" w:line="360" w:lineRule="auto"/>
        <w:rPr>
          <w:ins w:id="24" w:author="Φλούδα Χριστίνα" w:date="2018-02-12T12:08:00Z"/>
          <w:rFonts w:eastAsia="Times New Roman"/>
          <w:szCs w:val="24"/>
          <w:lang w:eastAsia="en-US"/>
        </w:rPr>
      </w:pPr>
      <w:ins w:id="25" w:author="Φλούδα Χριστίνα" w:date="2018-02-12T12:08:00Z">
        <w:r w:rsidRPr="007554C0">
          <w:rPr>
            <w:rFonts w:eastAsia="Times New Roman"/>
            <w:szCs w:val="24"/>
            <w:lang w:eastAsia="en-US"/>
          </w:rPr>
          <w:t>Διαβίβαση δικογραφίας που αφορά τους παρακάτω:</w:t>
        </w:r>
      </w:ins>
    </w:p>
    <w:p w14:paraId="35AF8330" w14:textId="77777777" w:rsidR="007554C0" w:rsidRPr="007554C0" w:rsidRDefault="007554C0" w:rsidP="007554C0">
      <w:pPr>
        <w:spacing w:after="0" w:line="360" w:lineRule="auto"/>
        <w:rPr>
          <w:ins w:id="26" w:author="Φλούδα Χριστίνα" w:date="2018-02-12T12:08:00Z"/>
          <w:rFonts w:eastAsia="Times New Roman"/>
          <w:szCs w:val="24"/>
          <w:lang w:eastAsia="en-US"/>
        </w:rPr>
      </w:pPr>
      <w:ins w:id="27" w:author="Φλούδα Χριστίνα" w:date="2018-02-12T12:08:00Z">
        <w:r w:rsidRPr="007554C0">
          <w:rPr>
            <w:rFonts w:eastAsia="Times New Roman"/>
            <w:szCs w:val="24"/>
            <w:lang w:eastAsia="en-US"/>
          </w:rPr>
          <w:t xml:space="preserve">    1) Αντώνιο Σαμαρά, Πρωθυπουργό από την 20-06-2012 έως την 26-01-2015,</w:t>
        </w:r>
      </w:ins>
    </w:p>
    <w:p w14:paraId="2948938E" w14:textId="77777777" w:rsidR="007554C0" w:rsidRPr="007554C0" w:rsidRDefault="007554C0" w:rsidP="007554C0">
      <w:pPr>
        <w:spacing w:after="0" w:line="360" w:lineRule="auto"/>
        <w:rPr>
          <w:ins w:id="28" w:author="Φλούδα Χριστίνα" w:date="2018-02-12T12:08:00Z"/>
          <w:rFonts w:eastAsia="Times New Roman"/>
          <w:szCs w:val="24"/>
          <w:lang w:eastAsia="en-US"/>
        </w:rPr>
      </w:pPr>
      <w:ins w:id="29" w:author="Φλούδα Χριστίνα" w:date="2018-02-12T12:08:00Z">
        <w:r w:rsidRPr="007554C0">
          <w:rPr>
            <w:rFonts w:eastAsia="Times New Roman"/>
            <w:szCs w:val="24"/>
            <w:lang w:eastAsia="en-US"/>
          </w:rPr>
          <w:t xml:space="preserve">    2) Παναγιώτη </w:t>
        </w:r>
        <w:proofErr w:type="spellStart"/>
        <w:r w:rsidRPr="007554C0">
          <w:rPr>
            <w:rFonts w:eastAsia="Times New Roman"/>
            <w:szCs w:val="24"/>
            <w:lang w:eastAsia="en-US"/>
          </w:rPr>
          <w:t>Πικραμμένο</w:t>
        </w:r>
        <w:proofErr w:type="spellEnd"/>
        <w:r w:rsidRPr="007554C0">
          <w:rPr>
            <w:rFonts w:eastAsia="Times New Roman"/>
            <w:szCs w:val="24"/>
            <w:lang w:eastAsia="en-US"/>
          </w:rPr>
          <w:t>, Πρωθυπουργό από την 16-05-2012 έως την 20-06-2012,</w:t>
        </w:r>
      </w:ins>
    </w:p>
    <w:p w14:paraId="605178EA" w14:textId="77777777" w:rsidR="007554C0" w:rsidRPr="007554C0" w:rsidRDefault="007554C0" w:rsidP="007554C0">
      <w:pPr>
        <w:spacing w:after="0" w:line="360" w:lineRule="auto"/>
        <w:rPr>
          <w:ins w:id="30" w:author="Φλούδα Χριστίνα" w:date="2018-02-12T12:08:00Z"/>
          <w:rFonts w:eastAsia="Times New Roman"/>
          <w:szCs w:val="24"/>
          <w:lang w:eastAsia="en-US"/>
        </w:rPr>
      </w:pPr>
      <w:ins w:id="31" w:author="Φλούδα Χριστίνα" w:date="2018-02-12T12:08:00Z">
        <w:r w:rsidRPr="007554C0">
          <w:rPr>
            <w:rFonts w:eastAsia="Times New Roman"/>
            <w:szCs w:val="24"/>
            <w:lang w:eastAsia="en-US"/>
          </w:rPr>
          <w:t xml:space="preserve">    3) Δημήτριο Αβραμόπουλο, Υπουργό Υγείας από το έτος 2006 έως το έτος 2009,</w:t>
        </w:r>
      </w:ins>
    </w:p>
    <w:p w14:paraId="30988A0B" w14:textId="77777777" w:rsidR="007554C0" w:rsidRPr="007554C0" w:rsidRDefault="007554C0" w:rsidP="007554C0">
      <w:pPr>
        <w:spacing w:after="0" w:line="360" w:lineRule="auto"/>
        <w:rPr>
          <w:ins w:id="32" w:author="Φλούδα Χριστίνα" w:date="2018-02-12T12:08:00Z"/>
          <w:rFonts w:eastAsia="Times New Roman"/>
          <w:szCs w:val="24"/>
          <w:lang w:eastAsia="en-US"/>
        </w:rPr>
      </w:pPr>
      <w:ins w:id="33" w:author="Φλούδα Χριστίνα" w:date="2018-02-12T12:08:00Z">
        <w:r w:rsidRPr="007554C0">
          <w:rPr>
            <w:rFonts w:eastAsia="Times New Roman"/>
            <w:szCs w:val="24"/>
            <w:lang w:eastAsia="en-US"/>
          </w:rPr>
          <w:t xml:space="preserve">    4) Ανδρέα Λοβέρδο, Υπουργό Υγείας από την 07-09-2010 έως την 17-05-2012,</w:t>
        </w:r>
      </w:ins>
    </w:p>
    <w:p w14:paraId="66F48416" w14:textId="77777777" w:rsidR="007554C0" w:rsidRPr="007554C0" w:rsidRDefault="007554C0" w:rsidP="007554C0">
      <w:pPr>
        <w:spacing w:after="0" w:line="360" w:lineRule="auto"/>
        <w:rPr>
          <w:ins w:id="34" w:author="Φλούδα Χριστίνα" w:date="2018-02-12T12:08:00Z"/>
          <w:rFonts w:eastAsia="Times New Roman"/>
          <w:szCs w:val="24"/>
          <w:lang w:eastAsia="en-US"/>
        </w:rPr>
      </w:pPr>
      <w:ins w:id="35" w:author="Φλούδα Χριστίνα" w:date="2018-02-12T12:08:00Z">
        <w:r w:rsidRPr="007554C0">
          <w:rPr>
            <w:rFonts w:eastAsia="Times New Roman"/>
            <w:szCs w:val="24"/>
            <w:lang w:eastAsia="en-US"/>
          </w:rPr>
          <w:t xml:space="preserve">    5) Ανδρέα </w:t>
        </w:r>
        <w:proofErr w:type="spellStart"/>
        <w:r w:rsidRPr="007554C0">
          <w:rPr>
            <w:rFonts w:eastAsia="Times New Roman"/>
            <w:szCs w:val="24"/>
            <w:lang w:eastAsia="en-US"/>
          </w:rPr>
          <w:t>Λυκουρέντζο</w:t>
        </w:r>
        <w:proofErr w:type="spellEnd"/>
        <w:r w:rsidRPr="007554C0">
          <w:rPr>
            <w:rFonts w:eastAsia="Times New Roman"/>
            <w:szCs w:val="24"/>
            <w:lang w:eastAsia="en-US"/>
          </w:rPr>
          <w:t>, Υπουργό Υγείας από την 21-06-2012 έως την 25-06-2013,</w:t>
        </w:r>
      </w:ins>
    </w:p>
    <w:p w14:paraId="4D7C33C2" w14:textId="77777777" w:rsidR="007554C0" w:rsidRPr="007554C0" w:rsidRDefault="007554C0" w:rsidP="007554C0">
      <w:pPr>
        <w:spacing w:after="0" w:line="360" w:lineRule="auto"/>
        <w:rPr>
          <w:ins w:id="36" w:author="Φλούδα Χριστίνα" w:date="2018-02-12T12:08:00Z"/>
          <w:rFonts w:eastAsia="Times New Roman"/>
          <w:szCs w:val="24"/>
          <w:lang w:eastAsia="en-US"/>
        </w:rPr>
      </w:pPr>
      <w:ins w:id="37" w:author="Φλούδα Χριστίνα" w:date="2018-02-12T12:08:00Z">
        <w:r w:rsidRPr="007554C0">
          <w:rPr>
            <w:rFonts w:eastAsia="Times New Roman"/>
            <w:szCs w:val="24"/>
            <w:lang w:eastAsia="en-US"/>
          </w:rPr>
          <w:t xml:space="preserve">    6) Μάριο </w:t>
        </w:r>
        <w:proofErr w:type="spellStart"/>
        <w:r w:rsidRPr="007554C0">
          <w:rPr>
            <w:rFonts w:eastAsia="Times New Roman"/>
            <w:szCs w:val="24"/>
            <w:lang w:eastAsia="en-US"/>
          </w:rPr>
          <w:t>Σαλμά</w:t>
        </w:r>
        <w:proofErr w:type="spellEnd"/>
        <w:r w:rsidRPr="007554C0">
          <w:rPr>
            <w:rFonts w:eastAsia="Times New Roman"/>
            <w:szCs w:val="24"/>
            <w:lang w:eastAsia="en-US"/>
          </w:rPr>
          <w:t>, Αναπληρωτή Υπουργό Υγείας από την 22-06-2012 έως την 23-06-2013,</w:t>
        </w:r>
      </w:ins>
    </w:p>
    <w:p w14:paraId="30DA654E" w14:textId="77777777" w:rsidR="007554C0" w:rsidRPr="007554C0" w:rsidRDefault="007554C0" w:rsidP="007554C0">
      <w:pPr>
        <w:spacing w:after="0" w:line="360" w:lineRule="auto"/>
        <w:rPr>
          <w:ins w:id="38" w:author="Φλούδα Χριστίνα" w:date="2018-02-12T12:08:00Z"/>
          <w:rFonts w:eastAsia="Times New Roman"/>
          <w:szCs w:val="24"/>
          <w:lang w:eastAsia="en-US"/>
        </w:rPr>
      </w:pPr>
      <w:ins w:id="39" w:author="Φλούδα Χριστίνα" w:date="2018-02-12T12:08:00Z">
        <w:r w:rsidRPr="007554C0">
          <w:rPr>
            <w:rFonts w:eastAsia="Times New Roman"/>
            <w:szCs w:val="24"/>
            <w:lang w:eastAsia="en-US"/>
          </w:rPr>
          <w:t xml:space="preserve">    7)  Άδωνι Γεωργιάδη, Υπουργό Υγείας από την 25-06-2013 έως την 09-06-2014,</w:t>
        </w:r>
      </w:ins>
    </w:p>
    <w:p w14:paraId="456D3448" w14:textId="77777777" w:rsidR="007554C0" w:rsidRPr="007554C0" w:rsidRDefault="007554C0" w:rsidP="007554C0">
      <w:pPr>
        <w:spacing w:after="0" w:line="360" w:lineRule="auto"/>
        <w:rPr>
          <w:ins w:id="40" w:author="Φλούδα Χριστίνα" w:date="2018-02-12T12:08:00Z"/>
          <w:rFonts w:eastAsia="Times New Roman"/>
          <w:szCs w:val="24"/>
          <w:lang w:eastAsia="en-US"/>
        </w:rPr>
      </w:pPr>
      <w:ins w:id="41" w:author="Φλούδα Χριστίνα" w:date="2018-02-12T12:08:00Z">
        <w:r w:rsidRPr="007554C0">
          <w:rPr>
            <w:rFonts w:eastAsia="Times New Roman"/>
            <w:szCs w:val="24"/>
            <w:lang w:eastAsia="en-US"/>
          </w:rPr>
          <w:t xml:space="preserve">    8) Ιωάννη Στουρνάρα, Υπουργό Οικονομικών από την 05-07-2012 έως την 10-06-2014,</w:t>
        </w:r>
      </w:ins>
    </w:p>
    <w:p w14:paraId="097B8AEC" w14:textId="77777777" w:rsidR="007554C0" w:rsidRPr="007554C0" w:rsidRDefault="007554C0" w:rsidP="007554C0">
      <w:pPr>
        <w:spacing w:after="0" w:line="360" w:lineRule="auto"/>
        <w:rPr>
          <w:ins w:id="42" w:author="Φλούδα Χριστίνα" w:date="2018-02-12T12:08:00Z"/>
          <w:rFonts w:eastAsia="Times New Roman"/>
          <w:szCs w:val="24"/>
          <w:lang w:eastAsia="en-US"/>
        </w:rPr>
      </w:pPr>
      <w:ins w:id="43" w:author="Φλούδα Χριστίνα" w:date="2018-02-12T12:08:00Z">
        <w:r w:rsidRPr="007554C0">
          <w:rPr>
            <w:rFonts w:eastAsia="Times New Roman"/>
            <w:szCs w:val="24"/>
            <w:lang w:eastAsia="en-US"/>
          </w:rPr>
          <w:t xml:space="preserve">    9) Ευάγγελο Βενιζέλο, Υπουργό Οικονομικών από την 17-06-2011 έως την 21-03-2012 και Αντιπρόεδρο της Κυβέρνησης από την 25-06-2013 έως την 25-01-2015,</w:t>
        </w:r>
      </w:ins>
    </w:p>
    <w:p w14:paraId="638D2E43" w14:textId="77777777" w:rsidR="007554C0" w:rsidRPr="007554C0" w:rsidRDefault="007554C0" w:rsidP="007554C0">
      <w:pPr>
        <w:spacing w:after="0" w:line="360" w:lineRule="auto"/>
        <w:rPr>
          <w:ins w:id="44" w:author="Φλούδα Χριστίνα" w:date="2018-02-12T12:08:00Z"/>
          <w:rFonts w:eastAsia="Times New Roman"/>
          <w:szCs w:val="24"/>
          <w:lang w:eastAsia="en-US"/>
        </w:rPr>
      </w:pPr>
      <w:ins w:id="45" w:author="Φλούδα Χριστίνα" w:date="2018-02-12T12:08:00Z">
        <w:r w:rsidRPr="007554C0">
          <w:rPr>
            <w:rFonts w:eastAsia="Times New Roman"/>
            <w:szCs w:val="24"/>
            <w:lang w:eastAsia="en-US"/>
          </w:rPr>
          <w:t xml:space="preserve">    10) Γεώργιο </w:t>
        </w:r>
        <w:proofErr w:type="spellStart"/>
        <w:r w:rsidRPr="007554C0">
          <w:rPr>
            <w:rFonts w:eastAsia="Times New Roman"/>
            <w:szCs w:val="24"/>
            <w:lang w:eastAsia="en-US"/>
          </w:rPr>
          <w:t>Κουτρουμάνη</w:t>
        </w:r>
        <w:proofErr w:type="spellEnd"/>
        <w:r w:rsidRPr="007554C0">
          <w:rPr>
            <w:rFonts w:eastAsia="Times New Roman"/>
            <w:szCs w:val="24"/>
            <w:lang w:eastAsia="en-US"/>
          </w:rPr>
          <w:t xml:space="preserve">, Υπουργό Εργασίας και Κοινωνικής Ασφάλισης από τον Ιούνιο του 2011 έως τον Μάιο του 2012,για τις πράξεις:  α) της δωροληψίας πολιτικών αξιωματούχων (άρθρο 159 παράγραφος 1 Ποινικού Κώδικα, όπως αντικαταστάθηκε με την </w:t>
        </w:r>
        <w:proofErr w:type="spellStart"/>
        <w:r w:rsidRPr="007554C0">
          <w:rPr>
            <w:rFonts w:eastAsia="Times New Roman"/>
            <w:szCs w:val="24"/>
            <w:lang w:eastAsia="en-US"/>
          </w:rPr>
          <w:t>υποπαράγραφο</w:t>
        </w:r>
        <w:proofErr w:type="spellEnd"/>
        <w:r w:rsidRPr="007554C0">
          <w:rPr>
            <w:rFonts w:eastAsia="Times New Roman"/>
            <w:szCs w:val="24"/>
            <w:lang w:eastAsia="en-US"/>
          </w:rPr>
          <w:t xml:space="preserve"> ΙΕ4 του άρθρου πρώτου του ν. 4524/2014), β) της παθητικής δωροδοκίας (άρθρο 235 παρ. 1-2 Ποινικού Κώδικα, όπως ίσχυε με το άρθρο δεύτερο παράγραφος 1 του ν. 3666/2008  και με την παράγραφο 9α του άρθρου 24 του ν. 3943/2011 και γ) της απιστίας σχετικά με την υπηρεσία, το αντικείμενο της οποίας έχει συνολική αξία μεγαλύτερη των </w:t>
        </w:r>
        <w:proofErr w:type="spellStart"/>
        <w:r w:rsidRPr="007554C0">
          <w:rPr>
            <w:rFonts w:eastAsia="Times New Roman"/>
            <w:szCs w:val="24"/>
            <w:lang w:eastAsia="en-US"/>
          </w:rPr>
          <w:t>εκατόν</w:t>
        </w:r>
        <w:proofErr w:type="spellEnd"/>
        <w:r w:rsidRPr="007554C0">
          <w:rPr>
            <w:rFonts w:eastAsia="Times New Roman"/>
            <w:szCs w:val="24"/>
            <w:lang w:eastAsia="en-US"/>
          </w:rPr>
          <w:t xml:space="preserve"> είκοσι χιλιάδων ευρώ, στρεφόμενης κατά του Δημοσίου, εκ της οποίας η ζημία που </w:t>
        </w:r>
        <w:proofErr w:type="spellStart"/>
        <w:r w:rsidRPr="007554C0">
          <w:rPr>
            <w:rFonts w:eastAsia="Times New Roman"/>
            <w:szCs w:val="24"/>
            <w:lang w:eastAsia="en-US"/>
          </w:rPr>
          <w:t>προξενήθηκε</w:t>
        </w:r>
        <w:proofErr w:type="spellEnd"/>
        <w:r w:rsidRPr="007554C0">
          <w:rPr>
            <w:rFonts w:eastAsia="Times New Roman"/>
            <w:szCs w:val="24"/>
            <w:lang w:eastAsia="en-US"/>
          </w:rPr>
          <w:t xml:space="preserve"> ή οπωσδήποτε απειλήθηκε στο Δημόσιο, είναι ιδιαίτερα μεγάλης αξίας, η οποία υπερβαίνει το ποσό των </w:t>
        </w:r>
        <w:proofErr w:type="spellStart"/>
        <w:r w:rsidRPr="007554C0">
          <w:rPr>
            <w:rFonts w:eastAsia="Times New Roman"/>
            <w:szCs w:val="24"/>
            <w:lang w:eastAsia="en-US"/>
          </w:rPr>
          <w:t>εκατόν</w:t>
        </w:r>
        <w:proofErr w:type="spellEnd"/>
        <w:r w:rsidRPr="007554C0">
          <w:rPr>
            <w:rFonts w:eastAsia="Times New Roman"/>
            <w:szCs w:val="24"/>
            <w:lang w:eastAsia="en-US"/>
          </w:rPr>
          <w:t xml:space="preserve"> πενήντα χιλιάδων ευρώ (άρθρα 256 περίπτωση γ’ υποπερίπτωση  </w:t>
        </w:r>
        <w:proofErr w:type="spellStart"/>
        <w:r w:rsidRPr="007554C0">
          <w:rPr>
            <w:rFonts w:eastAsia="Times New Roman"/>
            <w:szCs w:val="24"/>
            <w:lang w:eastAsia="en-US"/>
          </w:rPr>
          <w:t>ββ</w:t>
        </w:r>
        <w:proofErr w:type="spellEnd"/>
        <w:r w:rsidRPr="007554C0">
          <w:rPr>
            <w:rFonts w:eastAsia="Times New Roman"/>
            <w:szCs w:val="24"/>
            <w:lang w:eastAsia="en-US"/>
          </w:rPr>
          <w:t xml:space="preserve">’, 263Α Ποινικού Κώδικα σε συνδυασμό με άρθρα 1 παράγραφος 1 εδάφιο β’  του ν. 1608/1950), σελ. </w:t>
        </w:r>
        <w:r w:rsidRPr="007554C0">
          <w:rPr>
            <w:rFonts w:eastAsia="Times New Roman"/>
            <w:szCs w:val="24"/>
            <w:lang w:eastAsia="en-US"/>
          </w:rPr>
          <w:br/>
          <w:t xml:space="preserve">2. Επί διαδικαστικού θέματος, σελ. </w:t>
        </w:r>
        <w:r w:rsidRPr="007554C0">
          <w:rPr>
            <w:rFonts w:eastAsia="Times New Roman"/>
            <w:szCs w:val="24"/>
            <w:lang w:eastAsia="en-US"/>
          </w:rPr>
          <w:br/>
        </w:r>
      </w:ins>
    </w:p>
    <w:p w14:paraId="3A34B8D3" w14:textId="77777777" w:rsidR="007554C0" w:rsidRPr="007554C0" w:rsidRDefault="007554C0" w:rsidP="007554C0">
      <w:pPr>
        <w:spacing w:after="0" w:line="360" w:lineRule="auto"/>
        <w:rPr>
          <w:ins w:id="46" w:author="Φλούδα Χριστίνα" w:date="2018-02-12T12:08:00Z"/>
          <w:rFonts w:eastAsia="Times New Roman"/>
          <w:szCs w:val="24"/>
          <w:lang w:eastAsia="en-US"/>
        </w:rPr>
      </w:pPr>
      <w:ins w:id="47" w:author="Φλούδα Χριστίνα" w:date="2018-02-12T12:08:00Z">
        <w:r w:rsidRPr="007554C0">
          <w:rPr>
            <w:rFonts w:eastAsia="Times New Roman"/>
            <w:szCs w:val="24"/>
            <w:lang w:eastAsia="en-US"/>
          </w:rPr>
          <w:t>ΠΡΟΕΔΡΕΥΟΥΣΑ</w:t>
        </w:r>
      </w:ins>
    </w:p>
    <w:p w14:paraId="13A3537E" w14:textId="77777777" w:rsidR="007554C0" w:rsidRPr="007554C0" w:rsidRDefault="007554C0" w:rsidP="007554C0">
      <w:pPr>
        <w:spacing w:after="0" w:line="360" w:lineRule="auto"/>
        <w:rPr>
          <w:ins w:id="48" w:author="Φλούδα Χριστίνα" w:date="2018-02-12T12:08:00Z"/>
          <w:rFonts w:eastAsia="Times New Roman"/>
          <w:szCs w:val="24"/>
          <w:lang w:eastAsia="en-US"/>
        </w:rPr>
      </w:pPr>
    </w:p>
    <w:p w14:paraId="7BC6BE45" w14:textId="77777777" w:rsidR="007554C0" w:rsidRPr="007554C0" w:rsidRDefault="007554C0" w:rsidP="007554C0">
      <w:pPr>
        <w:spacing w:after="0" w:line="360" w:lineRule="auto"/>
        <w:rPr>
          <w:ins w:id="49" w:author="Φλούδα Χριστίνα" w:date="2018-02-12T12:08:00Z"/>
          <w:rFonts w:eastAsia="Times New Roman"/>
          <w:szCs w:val="24"/>
          <w:lang w:eastAsia="en-US"/>
        </w:rPr>
      </w:pPr>
      <w:ins w:id="50" w:author="Φλούδα Χριστίνα" w:date="2018-02-12T12:08:00Z">
        <w:r w:rsidRPr="007554C0">
          <w:rPr>
            <w:rFonts w:eastAsia="Times New Roman"/>
            <w:szCs w:val="24"/>
            <w:lang w:eastAsia="en-US"/>
          </w:rPr>
          <w:t>ΧΡΙΣΤΟΔΟΥΛΟΠΟΥΛΟΥ Α. , σελ.</w:t>
        </w:r>
        <w:r w:rsidRPr="007554C0">
          <w:rPr>
            <w:rFonts w:eastAsia="Times New Roman"/>
            <w:szCs w:val="24"/>
            <w:lang w:eastAsia="en-US"/>
          </w:rPr>
          <w:br/>
        </w:r>
      </w:ins>
    </w:p>
    <w:p w14:paraId="127E516F" w14:textId="77777777" w:rsidR="007554C0" w:rsidRPr="007554C0" w:rsidRDefault="007554C0" w:rsidP="007554C0">
      <w:pPr>
        <w:spacing w:after="0" w:line="360" w:lineRule="auto"/>
        <w:rPr>
          <w:ins w:id="51" w:author="Φλούδα Χριστίνα" w:date="2018-02-12T12:08:00Z"/>
          <w:rFonts w:eastAsia="Times New Roman"/>
          <w:szCs w:val="24"/>
          <w:lang w:eastAsia="en-US"/>
        </w:rPr>
      </w:pPr>
    </w:p>
    <w:p w14:paraId="1306C640" w14:textId="77777777" w:rsidR="007554C0" w:rsidRPr="007554C0" w:rsidRDefault="007554C0" w:rsidP="007554C0">
      <w:pPr>
        <w:spacing w:after="0" w:line="360" w:lineRule="auto"/>
        <w:rPr>
          <w:ins w:id="52" w:author="Φλούδα Χριστίνα" w:date="2018-02-12T12:08:00Z"/>
          <w:rFonts w:eastAsia="Times New Roman"/>
          <w:szCs w:val="24"/>
          <w:lang w:eastAsia="en-US"/>
        </w:rPr>
      </w:pPr>
      <w:ins w:id="53" w:author="Φλούδα Χριστίνα" w:date="2018-02-12T12:08:00Z">
        <w:r w:rsidRPr="007554C0">
          <w:rPr>
            <w:rFonts w:eastAsia="Times New Roman"/>
            <w:szCs w:val="24"/>
            <w:lang w:eastAsia="en-US"/>
          </w:rPr>
          <w:t>ΟΜΙΛΗΤΕΣ</w:t>
        </w:r>
      </w:ins>
    </w:p>
    <w:p w14:paraId="05F03E33" w14:textId="77777777" w:rsidR="007554C0" w:rsidRPr="007554C0" w:rsidRDefault="007554C0" w:rsidP="007554C0">
      <w:pPr>
        <w:spacing w:after="0" w:line="360" w:lineRule="auto"/>
        <w:rPr>
          <w:ins w:id="54" w:author="Φλούδα Χριστίνα" w:date="2018-02-12T12:08:00Z"/>
          <w:rFonts w:eastAsia="Times New Roman"/>
          <w:szCs w:val="24"/>
          <w:lang w:eastAsia="en-US"/>
        </w:rPr>
      </w:pPr>
      <w:ins w:id="55" w:author="Φλούδα Χριστίνα" w:date="2018-02-12T12:08:00Z">
        <w:r w:rsidRPr="007554C0">
          <w:rPr>
            <w:rFonts w:eastAsia="Times New Roman"/>
            <w:szCs w:val="24"/>
            <w:lang w:eastAsia="en-US"/>
          </w:rPr>
          <w:br/>
          <w:t>Επί διαδικαστικού θέματος:</w:t>
        </w:r>
        <w:r w:rsidRPr="007554C0">
          <w:rPr>
            <w:rFonts w:eastAsia="Times New Roman"/>
            <w:szCs w:val="24"/>
            <w:lang w:eastAsia="en-US"/>
          </w:rPr>
          <w:br/>
          <w:t>ΧΡΙΣΤΟΔΟΥΛΟΠΟΥΛΟΥ Α. , σελ.</w:t>
        </w:r>
      </w:ins>
    </w:p>
    <w:p w14:paraId="4257F708" w14:textId="77777777" w:rsidR="007554C0" w:rsidRDefault="007554C0">
      <w:pPr>
        <w:spacing w:line="600" w:lineRule="auto"/>
        <w:ind w:firstLine="720"/>
        <w:jc w:val="center"/>
        <w:rPr>
          <w:ins w:id="56" w:author="Φλούδα Χριστίνα" w:date="2018-02-12T12:08:00Z"/>
          <w:rFonts w:eastAsia="Times New Roman"/>
          <w:szCs w:val="24"/>
        </w:rPr>
      </w:pPr>
    </w:p>
    <w:p w14:paraId="516936D0" w14:textId="77777777" w:rsidR="00686414" w:rsidRDefault="007554C0">
      <w:pPr>
        <w:spacing w:line="600" w:lineRule="auto"/>
        <w:ind w:firstLine="720"/>
        <w:jc w:val="center"/>
        <w:rPr>
          <w:rFonts w:eastAsia="Times New Roman"/>
          <w:szCs w:val="24"/>
        </w:rPr>
      </w:pPr>
      <w:r>
        <w:rPr>
          <w:rFonts w:eastAsia="Times New Roman"/>
          <w:szCs w:val="24"/>
        </w:rPr>
        <w:t>ΠΡΑΚΤΙΚΑ ΒΟΥΛΗΣ</w:t>
      </w:r>
    </w:p>
    <w:p w14:paraId="516936D1" w14:textId="77777777" w:rsidR="00686414" w:rsidRDefault="007554C0">
      <w:pPr>
        <w:spacing w:line="600" w:lineRule="auto"/>
        <w:ind w:firstLine="720"/>
        <w:jc w:val="center"/>
        <w:rPr>
          <w:rFonts w:eastAsia="Times New Roman"/>
          <w:szCs w:val="24"/>
        </w:rPr>
      </w:pPr>
      <w:r>
        <w:rPr>
          <w:rFonts w:eastAsia="Times New Roman"/>
          <w:szCs w:val="24"/>
        </w:rPr>
        <w:t xml:space="preserve">ΙΖ΄ ΠΕΡΙΟΔΟΣ </w:t>
      </w:r>
    </w:p>
    <w:p w14:paraId="516936D2" w14:textId="77777777" w:rsidR="00686414" w:rsidRDefault="007554C0">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16936D3" w14:textId="77777777" w:rsidR="00686414" w:rsidRDefault="007554C0">
      <w:pPr>
        <w:spacing w:line="600" w:lineRule="auto"/>
        <w:ind w:firstLine="720"/>
        <w:jc w:val="center"/>
        <w:rPr>
          <w:rFonts w:eastAsia="Times New Roman"/>
          <w:szCs w:val="24"/>
        </w:rPr>
      </w:pPr>
      <w:r>
        <w:rPr>
          <w:rFonts w:eastAsia="Times New Roman"/>
          <w:szCs w:val="24"/>
        </w:rPr>
        <w:t>ΣΥΝΟΔΟΣ Γ΄</w:t>
      </w:r>
    </w:p>
    <w:p w14:paraId="516936D4" w14:textId="77777777" w:rsidR="00686414" w:rsidRDefault="007554C0">
      <w:pPr>
        <w:spacing w:line="600" w:lineRule="auto"/>
        <w:ind w:firstLine="720"/>
        <w:jc w:val="center"/>
        <w:rPr>
          <w:rFonts w:eastAsia="Times New Roman"/>
          <w:szCs w:val="24"/>
        </w:rPr>
      </w:pPr>
      <w:r>
        <w:rPr>
          <w:rFonts w:eastAsia="Times New Roman"/>
          <w:szCs w:val="24"/>
        </w:rPr>
        <w:t>ΣΥΝΕΔΡΙΑΣΗ ΞΘ΄</w:t>
      </w:r>
    </w:p>
    <w:p w14:paraId="516936D5" w14:textId="77777777" w:rsidR="00686414" w:rsidRDefault="007554C0">
      <w:pPr>
        <w:spacing w:line="600" w:lineRule="auto"/>
        <w:ind w:firstLine="720"/>
        <w:jc w:val="center"/>
        <w:rPr>
          <w:rFonts w:eastAsia="Times New Roman"/>
          <w:szCs w:val="24"/>
        </w:rPr>
      </w:pPr>
      <w:r>
        <w:rPr>
          <w:rFonts w:eastAsia="Times New Roman"/>
          <w:szCs w:val="24"/>
        </w:rPr>
        <w:t>Τρίτη 6 Φεβρουαρίου 2018</w:t>
      </w:r>
    </w:p>
    <w:p w14:paraId="516936D6" w14:textId="77777777" w:rsidR="00686414" w:rsidRDefault="007554C0">
      <w:pPr>
        <w:spacing w:line="600" w:lineRule="auto"/>
        <w:ind w:firstLine="720"/>
        <w:jc w:val="both"/>
        <w:rPr>
          <w:rFonts w:eastAsia="Times New Roman"/>
          <w:szCs w:val="24"/>
        </w:rPr>
      </w:pPr>
      <w:r>
        <w:rPr>
          <w:rFonts w:eastAsia="Times New Roman"/>
          <w:szCs w:val="24"/>
        </w:rPr>
        <w:t>Αθήνα, σήμερα στις 6 Φεβρουαρίου 2018, ημέρα Τρίτη και ώρα 15.20΄</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w:t>
      </w:r>
      <w:r>
        <w:rPr>
          <w:rFonts w:eastAsia="Times New Roman"/>
          <w:szCs w:val="24"/>
        </w:rPr>
        <w:t xml:space="preserve">κ. </w:t>
      </w:r>
      <w:r w:rsidRPr="005D72E6">
        <w:rPr>
          <w:rFonts w:eastAsia="Times New Roman"/>
          <w:b/>
          <w:szCs w:val="24"/>
        </w:rPr>
        <w:t>ΑΝΑΣΤΑΣΙΑΣ ΧΡΙΣΤΟΔΟΥΛΟΠΟΥΛΟΥ</w:t>
      </w:r>
      <w:r w:rsidRPr="0019002B">
        <w:rPr>
          <w:rFonts w:eastAsia="Times New Roman"/>
          <w:szCs w:val="24"/>
        </w:rPr>
        <w:t>.</w:t>
      </w:r>
    </w:p>
    <w:p w14:paraId="516936D7" w14:textId="77777777" w:rsidR="00686414" w:rsidRDefault="007554C0">
      <w:pPr>
        <w:spacing w:line="600" w:lineRule="auto"/>
        <w:ind w:firstLine="720"/>
        <w:jc w:val="both"/>
        <w:rPr>
          <w:rFonts w:eastAsia="Times New Roman"/>
          <w:szCs w:val="24"/>
        </w:rPr>
      </w:pPr>
      <w:r>
        <w:rPr>
          <w:rFonts w:eastAsia="Times New Roman"/>
          <w:b/>
          <w:bCs/>
          <w:szCs w:val="24"/>
        </w:rPr>
        <w:lastRenderedPageBreak/>
        <w:t>ΠΡΟΕΔΡΕΥΟΥΣΑ (</w:t>
      </w:r>
      <w:r>
        <w:rPr>
          <w:rFonts w:eastAsia="Times New Roman"/>
          <w:b/>
          <w:szCs w:val="24"/>
        </w:rPr>
        <w:t>Αναστασία Χριστοδουλοπούλου)</w:t>
      </w:r>
      <w:r>
        <w:rPr>
          <w:rFonts w:eastAsia="Times New Roman"/>
          <w:b/>
          <w:bCs/>
          <w:szCs w:val="24"/>
        </w:rPr>
        <w:t xml:space="preserve">: </w:t>
      </w:r>
      <w:r>
        <w:rPr>
          <w:rFonts w:eastAsia="Times New Roman"/>
          <w:szCs w:val="24"/>
        </w:rPr>
        <w:t xml:space="preserve">Κυρίες και κύριοι συνάδελφοι, αρχίζει η </w:t>
      </w:r>
      <w:r>
        <w:rPr>
          <w:rFonts w:eastAsia="Times New Roman"/>
          <w:szCs w:val="24"/>
        </w:rPr>
        <w:t>συνεδρίαση.</w:t>
      </w:r>
    </w:p>
    <w:p w14:paraId="516936D8" w14:textId="77777777" w:rsidR="00686414" w:rsidRDefault="007554C0">
      <w:pPr>
        <w:spacing w:line="600" w:lineRule="auto"/>
        <w:ind w:firstLine="720"/>
        <w:jc w:val="both"/>
        <w:rPr>
          <w:rFonts w:eastAsia="Times New Roman"/>
          <w:szCs w:val="24"/>
        </w:rPr>
      </w:pPr>
      <w:r>
        <w:rPr>
          <w:rFonts w:eastAsia="Times New Roman"/>
          <w:szCs w:val="24"/>
        </w:rPr>
        <w:t xml:space="preserve">Εισερχόμαστε στη </w:t>
      </w:r>
    </w:p>
    <w:p w14:paraId="516936D9" w14:textId="77777777" w:rsidR="00686414" w:rsidRDefault="007554C0">
      <w:pPr>
        <w:spacing w:line="600" w:lineRule="auto"/>
        <w:ind w:firstLine="720"/>
        <w:jc w:val="center"/>
        <w:rPr>
          <w:rFonts w:eastAsia="Times New Roman"/>
          <w:b/>
          <w:szCs w:val="24"/>
        </w:rPr>
      </w:pPr>
      <w:r w:rsidRPr="00FA709A">
        <w:rPr>
          <w:rFonts w:eastAsia="Times New Roman"/>
          <w:b/>
          <w:szCs w:val="24"/>
        </w:rPr>
        <w:t>ΣΥΜΠΛΗΡΩΜΑΤΙΚΗ ΗΜΕΡΗΣΙΑ ΔΙΑΤΑΞΗ</w:t>
      </w:r>
    </w:p>
    <w:p w14:paraId="516936DA" w14:textId="77777777" w:rsidR="00686414" w:rsidRDefault="007554C0">
      <w:pPr>
        <w:spacing w:line="600" w:lineRule="auto"/>
        <w:ind w:firstLine="720"/>
        <w:jc w:val="both"/>
        <w:rPr>
          <w:rFonts w:eastAsia="Times New Roman"/>
          <w:szCs w:val="24"/>
        </w:rPr>
      </w:pPr>
      <w:r>
        <w:rPr>
          <w:rFonts w:eastAsia="Times New Roman"/>
          <w:szCs w:val="24"/>
        </w:rPr>
        <w:t>Με θέμα</w:t>
      </w:r>
      <w:r>
        <w:rPr>
          <w:rFonts w:eastAsia="Times New Roman"/>
          <w:szCs w:val="24"/>
        </w:rPr>
        <w:t xml:space="preserve">: </w:t>
      </w:r>
      <w:r>
        <w:rPr>
          <w:rFonts w:eastAsia="Times New Roman"/>
          <w:szCs w:val="24"/>
        </w:rPr>
        <w:t>«</w:t>
      </w:r>
      <w:r>
        <w:rPr>
          <w:rFonts w:eastAsia="Times New Roman"/>
          <w:szCs w:val="24"/>
        </w:rPr>
        <w:t xml:space="preserve">Ανακοίνωση του Προέδρου της </w:t>
      </w:r>
      <w:r>
        <w:rPr>
          <w:rFonts w:eastAsia="Times New Roman"/>
          <w:szCs w:val="24"/>
        </w:rPr>
        <w:t xml:space="preserve">Βουλής κ. Νικολάου </w:t>
      </w:r>
      <w:proofErr w:type="spellStart"/>
      <w:r>
        <w:rPr>
          <w:rFonts w:eastAsia="Times New Roman"/>
          <w:szCs w:val="24"/>
        </w:rPr>
        <w:t>Βούτση</w:t>
      </w:r>
      <w:proofErr w:type="spellEnd"/>
      <w:r>
        <w:rPr>
          <w:rFonts w:eastAsia="Times New Roman"/>
          <w:szCs w:val="24"/>
        </w:rPr>
        <w:t>, σύμφωνα με τα άρθρα</w:t>
      </w:r>
      <w:r>
        <w:rPr>
          <w:rFonts w:eastAsia="Times New Roman"/>
          <w:szCs w:val="24"/>
        </w:rPr>
        <w:t xml:space="preserve"> 51</w:t>
      </w:r>
      <w:r>
        <w:rPr>
          <w:rFonts w:eastAsia="Times New Roman"/>
          <w:szCs w:val="24"/>
        </w:rPr>
        <w:t xml:space="preserve"> </w:t>
      </w:r>
      <w:r>
        <w:rPr>
          <w:rFonts w:eastAsia="Times New Roman"/>
          <w:szCs w:val="24"/>
        </w:rPr>
        <w:t>και 153 παρ</w:t>
      </w:r>
      <w:r>
        <w:rPr>
          <w:rFonts w:eastAsia="Times New Roman"/>
          <w:szCs w:val="24"/>
        </w:rPr>
        <w:t xml:space="preserve">. </w:t>
      </w:r>
      <w:r>
        <w:rPr>
          <w:rFonts w:eastAsia="Times New Roman"/>
          <w:szCs w:val="24"/>
        </w:rPr>
        <w:t xml:space="preserve">1 και 2 του Κανονισμού της Βουλής στοιχείων </w:t>
      </w:r>
      <w:r>
        <w:rPr>
          <w:rFonts w:eastAsia="Times New Roman"/>
          <w:szCs w:val="24"/>
        </w:rPr>
        <w:t xml:space="preserve">που διαβιβάστηκαν στη Βουλή κατ’ </w:t>
      </w:r>
      <w:proofErr w:type="spellStart"/>
      <w:r>
        <w:rPr>
          <w:rFonts w:eastAsia="Times New Roman"/>
          <w:szCs w:val="24"/>
        </w:rPr>
        <w:t>εφαρμογήν</w:t>
      </w:r>
      <w:proofErr w:type="spellEnd"/>
      <w:r>
        <w:rPr>
          <w:rFonts w:eastAsia="Times New Roman"/>
          <w:szCs w:val="24"/>
        </w:rPr>
        <w:t xml:space="preserve"> του άρ</w:t>
      </w:r>
      <w:r>
        <w:rPr>
          <w:rFonts w:eastAsia="Times New Roman"/>
          <w:szCs w:val="24"/>
        </w:rPr>
        <w:t>θρου 86 παρ.</w:t>
      </w:r>
      <w:r>
        <w:rPr>
          <w:rFonts w:eastAsia="Times New Roman"/>
          <w:szCs w:val="24"/>
        </w:rPr>
        <w:t xml:space="preserve"> </w:t>
      </w:r>
      <w:r>
        <w:rPr>
          <w:rFonts w:eastAsia="Times New Roman"/>
          <w:szCs w:val="24"/>
        </w:rPr>
        <w:t>2</w:t>
      </w:r>
      <w:r>
        <w:rPr>
          <w:rFonts w:eastAsia="Times New Roman"/>
          <w:szCs w:val="24"/>
        </w:rPr>
        <w:t xml:space="preserve"> </w:t>
      </w:r>
      <w:proofErr w:type="spellStart"/>
      <w:r>
        <w:rPr>
          <w:rFonts w:eastAsia="Times New Roman"/>
          <w:szCs w:val="24"/>
        </w:rPr>
        <w:t>εδ</w:t>
      </w:r>
      <w:proofErr w:type="spellEnd"/>
      <w:r>
        <w:rPr>
          <w:rFonts w:eastAsia="Times New Roman"/>
          <w:szCs w:val="24"/>
        </w:rPr>
        <w:t xml:space="preserve">. </w:t>
      </w:r>
      <w:r>
        <w:rPr>
          <w:rFonts w:eastAsia="Times New Roman"/>
          <w:szCs w:val="24"/>
        </w:rPr>
        <w:t>β</w:t>
      </w:r>
      <w:r>
        <w:rPr>
          <w:rFonts w:eastAsia="Times New Roman"/>
          <w:szCs w:val="24"/>
        </w:rPr>
        <w:t>΄</w:t>
      </w:r>
      <w:r>
        <w:rPr>
          <w:rFonts w:eastAsia="Times New Roman"/>
          <w:szCs w:val="24"/>
        </w:rPr>
        <w:t xml:space="preserve"> του Συντάγματος</w:t>
      </w:r>
      <w:r>
        <w:rPr>
          <w:rFonts w:eastAsia="Times New Roman"/>
          <w:szCs w:val="24"/>
        </w:rPr>
        <w:t>»</w:t>
      </w:r>
      <w:r>
        <w:rPr>
          <w:rFonts w:eastAsia="Times New Roman"/>
          <w:szCs w:val="24"/>
        </w:rPr>
        <w:t>.</w:t>
      </w:r>
    </w:p>
    <w:p w14:paraId="516936DB" w14:textId="77777777" w:rsidR="00686414" w:rsidRDefault="007554C0">
      <w:pPr>
        <w:spacing w:line="600" w:lineRule="auto"/>
        <w:ind w:firstLine="720"/>
        <w:jc w:val="both"/>
        <w:rPr>
          <w:rFonts w:eastAsia="Times New Roman"/>
          <w:szCs w:val="24"/>
        </w:rPr>
      </w:pPr>
      <w:r w:rsidRPr="006D72DC">
        <w:rPr>
          <w:rFonts w:eastAsia="Times New Roman"/>
          <w:szCs w:val="24"/>
        </w:rPr>
        <w:t>Κυρίες και κύριοι συνάδελφοι</w:t>
      </w:r>
      <w:r>
        <w:rPr>
          <w:rFonts w:eastAsia="Times New Roman"/>
          <w:szCs w:val="24"/>
        </w:rPr>
        <w:t>,</w:t>
      </w:r>
      <w:r>
        <w:rPr>
          <w:rFonts w:eastAsia="Times New Roman"/>
          <w:szCs w:val="24"/>
        </w:rPr>
        <w:t xml:space="preserve"> </w:t>
      </w:r>
      <w:r>
        <w:rPr>
          <w:rFonts w:eastAsia="Times New Roman"/>
          <w:szCs w:val="24"/>
        </w:rPr>
        <w:t>θ</w:t>
      </w:r>
      <w:r w:rsidRPr="006D72DC">
        <w:rPr>
          <w:rFonts w:eastAsia="Times New Roman"/>
          <w:szCs w:val="24"/>
        </w:rPr>
        <w:t>α</w:t>
      </w:r>
      <w:r>
        <w:rPr>
          <w:rFonts w:eastAsia="Times New Roman"/>
          <w:szCs w:val="24"/>
        </w:rPr>
        <w:t xml:space="preserve"> αναγνώσω μία ανακοίνωση. </w:t>
      </w:r>
    </w:p>
    <w:p w14:paraId="516936DC" w14:textId="77777777" w:rsidR="00686414" w:rsidRDefault="007554C0">
      <w:pPr>
        <w:spacing w:line="600" w:lineRule="auto"/>
        <w:ind w:firstLine="720"/>
        <w:jc w:val="center"/>
        <w:rPr>
          <w:rFonts w:eastAsia="Times New Roman"/>
          <w:szCs w:val="24"/>
        </w:rPr>
      </w:pPr>
      <w:r>
        <w:rPr>
          <w:rFonts w:eastAsia="Times New Roman"/>
          <w:szCs w:val="24"/>
        </w:rPr>
        <w:t>Ενημερωτικό Σημείωμα</w:t>
      </w:r>
    </w:p>
    <w:p w14:paraId="516936DD" w14:textId="77777777" w:rsidR="00686414" w:rsidRDefault="007554C0">
      <w:pPr>
        <w:spacing w:line="600" w:lineRule="auto"/>
        <w:ind w:firstLine="720"/>
        <w:jc w:val="center"/>
        <w:rPr>
          <w:rFonts w:eastAsia="Times New Roman"/>
          <w:szCs w:val="24"/>
        </w:rPr>
      </w:pPr>
      <w:r>
        <w:rPr>
          <w:rFonts w:eastAsia="Times New Roman"/>
          <w:szCs w:val="24"/>
        </w:rPr>
        <w:t>Διαβίβαση Δικογραφιών (Άρθρο 86 του Συντάγματος)</w:t>
      </w:r>
    </w:p>
    <w:p w14:paraId="516936DE" w14:textId="77777777" w:rsidR="00686414" w:rsidRDefault="007554C0">
      <w:pPr>
        <w:spacing w:line="600" w:lineRule="auto"/>
        <w:ind w:firstLine="720"/>
        <w:jc w:val="both"/>
        <w:rPr>
          <w:rFonts w:eastAsia="Times New Roman"/>
          <w:szCs w:val="24"/>
        </w:rPr>
      </w:pPr>
      <w:r>
        <w:rPr>
          <w:rFonts w:eastAsia="Times New Roman"/>
          <w:szCs w:val="24"/>
        </w:rPr>
        <w:t>Διαβίβαση δικογραφίας που αφορά τους παρακάτω:</w:t>
      </w:r>
    </w:p>
    <w:p w14:paraId="516936DF" w14:textId="77777777" w:rsidR="00686414" w:rsidRDefault="007554C0">
      <w:pPr>
        <w:spacing w:line="600" w:lineRule="auto"/>
        <w:ind w:firstLine="720"/>
        <w:jc w:val="both"/>
        <w:rPr>
          <w:rFonts w:eastAsia="Times New Roman"/>
          <w:szCs w:val="24"/>
        </w:rPr>
      </w:pPr>
      <w:r>
        <w:rPr>
          <w:rFonts w:eastAsia="Times New Roman"/>
          <w:szCs w:val="24"/>
        </w:rPr>
        <w:lastRenderedPageBreak/>
        <w:t xml:space="preserve">1) Αντώνιο Σαμαρά, Πρωθυπουργό από την </w:t>
      </w:r>
      <w:r>
        <w:rPr>
          <w:rFonts w:eastAsia="Times New Roman"/>
          <w:szCs w:val="24"/>
        </w:rPr>
        <w:t>20-6-2012 έως την 26-1-2015,</w:t>
      </w:r>
    </w:p>
    <w:p w14:paraId="516936E0" w14:textId="77777777" w:rsidR="00686414" w:rsidRDefault="007554C0">
      <w:pPr>
        <w:spacing w:line="600" w:lineRule="auto"/>
        <w:ind w:firstLine="720"/>
        <w:jc w:val="both"/>
        <w:rPr>
          <w:rFonts w:eastAsia="Times New Roman"/>
          <w:szCs w:val="24"/>
        </w:rPr>
      </w:pPr>
      <w:r>
        <w:rPr>
          <w:rFonts w:eastAsia="Times New Roman"/>
          <w:szCs w:val="24"/>
        </w:rPr>
        <w:t xml:space="preserve">2) Παναγιώτη </w:t>
      </w:r>
      <w:proofErr w:type="spellStart"/>
      <w:r>
        <w:rPr>
          <w:rFonts w:eastAsia="Times New Roman"/>
          <w:szCs w:val="24"/>
        </w:rPr>
        <w:t>Πικραμμένο</w:t>
      </w:r>
      <w:proofErr w:type="spellEnd"/>
      <w:r>
        <w:rPr>
          <w:rFonts w:eastAsia="Times New Roman"/>
          <w:szCs w:val="24"/>
        </w:rPr>
        <w:t>, Πρωθυπουργό από την 16-5-2012 έως την 20-6-2012,</w:t>
      </w:r>
    </w:p>
    <w:p w14:paraId="516936E1" w14:textId="77777777" w:rsidR="00686414" w:rsidRDefault="007554C0">
      <w:pPr>
        <w:spacing w:line="600" w:lineRule="auto"/>
        <w:ind w:firstLine="720"/>
        <w:jc w:val="both"/>
        <w:rPr>
          <w:rFonts w:eastAsia="Times New Roman"/>
          <w:szCs w:val="24"/>
        </w:rPr>
      </w:pPr>
      <w:r>
        <w:rPr>
          <w:rFonts w:eastAsia="Times New Roman"/>
          <w:szCs w:val="24"/>
        </w:rPr>
        <w:t>3) Δημήτριο Αβραμόπουλο, Υπουργό Υγείας από το έτος 2006 έως το έτος 2009,</w:t>
      </w:r>
    </w:p>
    <w:p w14:paraId="516936E2" w14:textId="77777777" w:rsidR="00686414" w:rsidRDefault="007554C0">
      <w:pPr>
        <w:spacing w:line="600" w:lineRule="auto"/>
        <w:ind w:firstLine="720"/>
        <w:jc w:val="both"/>
        <w:rPr>
          <w:rFonts w:eastAsia="Times New Roman"/>
          <w:szCs w:val="24"/>
        </w:rPr>
      </w:pPr>
      <w:r>
        <w:rPr>
          <w:rFonts w:eastAsia="Times New Roman"/>
          <w:szCs w:val="24"/>
        </w:rPr>
        <w:t>4) Ανδρέα Λοβέρδο, Υπουργό Υγείας από την 7-9-2010 έως την 17-5-2012,</w:t>
      </w:r>
    </w:p>
    <w:p w14:paraId="516936E3" w14:textId="77777777" w:rsidR="00686414" w:rsidRDefault="007554C0">
      <w:pPr>
        <w:spacing w:line="600" w:lineRule="auto"/>
        <w:ind w:firstLine="720"/>
        <w:jc w:val="both"/>
        <w:rPr>
          <w:rFonts w:eastAsia="Times New Roman"/>
          <w:szCs w:val="24"/>
        </w:rPr>
      </w:pPr>
      <w:r>
        <w:rPr>
          <w:rFonts w:eastAsia="Times New Roman"/>
          <w:szCs w:val="24"/>
        </w:rPr>
        <w:t>5) Ανδρέ</w:t>
      </w:r>
      <w:r>
        <w:rPr>
          <w:rFonts w:eastAsia="Times New Roman"/>
          <w:szCs w:val="24"/>
        </w:rPr>
        <w:t xml:space="preserve">α </w:t>
      </w:r>
      <w:proofErr w:type="spellStart"/>
      <w:r>
        <w:rPr>
          <w:rFonts w:eastAsia="Times New Roman"/>
          <w:szCs w:val="24"/>
        </w:rPr>
        <w:t>Λυκουρέντζο</w:t>
      </w:r>
      <w:proofErr w:type="spellEnd"/>
      <w:r>
        <w:rPr>
          <w:rFonts w:eastAsia="Times New Roman"/>
          <w:szCs w:val="24"/>
        </w:rPr>
        <w:t>, Υπουργό Υγείας από την 21-6-2012 έως την 25-6-2013,</w:t>
      </w:r>
    </w:p>
    <w:p w14:paraId="516936E4" w14:textId="77777777" w:rsidR="00686414" w:rsidRDefault="007554C0">
      <w:pPr>
        <w:spacing w:line="600" w:lineRule="auto"/>
        <w:ind w:firstLine="720"/>
        <w:jc w:val="both"/>
        <w:rPr>
          <w:rFonts w:eastAsia="Times New Roman"/>
          <w:szCs w:val="24"/>
        </w:rPr>
      </w:pPr>
      <w:r>
        <w:rPr>
          <w:rFonts w:eastAsia="Times New Roman"/>
          <w:szCs w:val="24"/>
        </w:rPr>
        <w:t xml:space="preserve">6) Μάριο </w:t>
      </w:r>
      <w:proofErr w:type="spellStart"/>
      <w:r>
        <w:rPr>
          <w:rFonts w:eastAsia="Times New Roman"/>
          <w:szCs w:val="24"/>
        </w:rPr>
        <w:t>Σαλμά</w:t>
      </w:r>
      <w:proofErr w:type="spellEnd"/>
      <w:r>
        <w:rPr>
          <w:rFonts w:eastAsia="Times New Roman"/>
          <w:szCs w:val="24"/>
        </w:rPr>
        <w:t>, Αναπληρωτή Υπουργό Υγείας από την 22-6-2012 έως την 23-6-2013,</w:t>
      </w:r>
    </w:p>
    <w:p w14:paraId="516936E5" w14:textId="77777777" w:rsidR="00686414" w:rsidRDefault="007554C0">
      <w:pPr>
        <w:spacing w:line="600" w:lineRule="auto"/>
        <w:ind w:firstLine="720"/>
        <w:jc w:val="both"/>
        <w:rPr>
          <w:rFonts w:eastAsia="Times New Roman"/>
          <w:szCs w:val="24"/>
        </w:rPr>
      </w:pPr>
      <w:r>
        <w:rPr>
          <w:rFonts w:eastAsia="Times New Roman"/>
          <w:szCs w:val="24"/>
        </w:rPr>
        <w:lastRenderedPageBreak/>
        <w:t xml:space="preserve">7) </w:t>
      </w:r>
      <w:r>
        <w:rPr>
          <w:rFonts w:eastAsia="Times New Roman"/>
          <w:szCs w:val="24"/>
        </w:rPr>
        <w:t>Άδων</w:t>
      </w:r>
      <w:r>
        <w:rPr>
          <w:rFonts w:eastAsia="Times New Roman"/>
          <w:szCs w:val="24"/>
        </w:rPr>
        <w:t>ι</w:t>
      </w:r>
      <w:r>
        <w:rPr>
          <w:rFonts w:eastAsia="Times New Roman"/>
          <w:szCs w:val="24"/>
        </w:rPr>
        <w:t xml:space="preserve"> </w:t>
      </w:r>
      <w:r>
        <w:rPr>
          <w:rFonts w:eastAsia="Times New Roman"/>
          <w:szCs w:val="24"/>
        </w:rPr>
        <w:t>Γεωργιάδη, Υπουργό Υγείας από την 25-6-2013 έως την 9-6-2014,</w:t>
      </w:r>
    </w:p>
    <w:p w14:paraId="516936E6" w14:textId="77777777" w:rsidR="00686414" w:rsidRDefault="007554C0">
      <w:pPr>
        <w:spacing w:line="600" w:lineRule="auto"/>
        <w:ind w:firstLine="720"/>
        <w:jc w:val="both"/>
        <w:rPr>
          <w:rFonts w:eastAsia="Times New Roman"/>
          <w:szCs w:val="24"/>
        </w:rPr>
      </w:pPr>
      <w:r>
        <w:rPr>
          <w:rFonts w:eastAsia="Times New Roman"/>
          <w:szCs w:val="24"/>
        </w:rPr>
        <w:t>8) Ιωάννη Στουρνάρα, Υπουργό Οικονομικώ</w:t>
      </w:r>
      <w:r>
        <w:rPr>
          <w:rFonts w:eastAsia="Times New Roman"/>
          <w:szCs w:val="24"/>
        </w:rPr>
        <w:t>ν από την 5-7-2012 έως την 10-6-2014,</w:t>
      </w:r>
    </w:p>
    <w:p w14:paraId="516936E7" w14:textId="77777777" w:rsidR="00686414" w:rsidRDefault="007554C0">
      <w:pPr>
        <w:spacing w:line="600" w:lineRule="auto"/>
        <w:ind w:firstLine="720"/>
        <w:jc w:val="both"/>
        <w:rPr>
          <w:rFonts w:eastAsia="Times New Roman"/>
          <w:szCs w:val="24"/>
        </w:rPr>
      </w:pPr>
      <w:r>
        <w:rPr>
          <w:rFonts w:eastAsia="Times New Roman"/>
          <w:szCs w:val="24"/>
        </w:rPr>
        <w:t>9) Ευάγγελο Βενιζέλο, Υπουργό Οικονομικών από την 17-6-2011 έως την 21-3-2012 και Αντιπρόεδρο της Κυβέρνησης από την 25-6-2013 έως την 25-1-2015,</w:t>
      </w:r>
    </w:p>
    <w:p w14:paraId="516936E8" w14:textId="77777777" w:rsidR="00686414" w:rsidRDefault="007554C0">
      <w:pPr>
        <w:spacing w:line="600" w:lineRule="auto"/>
        <w:ind w:firstLine="720"/>
        <w:jc w:val="both"/>
        <w:rPr>
          <w:rFonts w:eastAsia="Times New Roman"/>
          <w:szCs w:val="24"/>
        </w:rPr>
      </w:pPr>
      <w:r>
        <w:rPr>
          <w:rFonts w:eastAsia="Times New Roman"/>
          <w:szCs w:val="24"/>
        </w:rPr>
        <w:t xml:space="preserve">10) Γεώργιο </w:t>
      </w:r>
      <w:proofErr w:type="spellStart"/>
      <w:r>
        <w:rPr>
          <w:rFonts w:eastAsia="Times New Roman"/>
          <w:szCs w:val="24"/>
        </w:rPr>
        <w:t>Κουτρουμάνη</w:t>
      </w:r>
      <w:proofErr w:type="spellEnd"/>
      <w:r>
        <w:rPr>
          <w:rFonts w:eastAsia="Times New Roman"/>
          <w:szCs w:val="24"/>
        </w:rPr>
        <w:t>, Υπουργό Εργασίας και Κοινωνικής Ασφάλισης από τ</w:t>
      </w:r>
      <w:r>
        <w:rPr>
          <w:rFonts w:eastAsia="Times New Roman"/>
          <w:szCs w:val="24"/>
        </w:rPr>
        <w:t>ον Ιούνιο του 2011 έως τον Μάιο του 2012,</w:t>
      </w:r>
    </w:p>
    <w:p w14:paraId="516936E9" w14:textId="77777777" w:rsidR="00686414" w:rsidRDefault="007554C0">
      <w:pPr>
        <w:spacing w:line="600" w:lineRule="auto"/>
        <w:ind w:firstLine="720"/>
        <w:jc w:val="both"/>
        <w:rPr>
          <w:rFonts w:eastAsia="Times New Roman"/>
          <w:szCs w:val="24"/>
        </w:rPr>
      </w:pPr>
      <w:r>
        <w:rPr>
          <w:rFonts w:eastAsia="Times New Roman"/>
          <w:szCs w:val="24"/>
        </w:rPr>
        <w:t xml:space="preserve">για τις πράξεις: α) της δωροληψίας πολιτικών αξιωματούχων (άρθρο 159 παράγραφος 1 Ποινικού Κώδικα, όπως αντικαταστάθηκε με την </w:t>
      </w:r>
      <w:proofErr w:type="spellStart"/>
      <w:r>
        <w:rPr>
          <w:rFonts w:eastAsia="Times New Roman"/>
          <w:szCs w:val="24"/>
        </w:rPr>
        <w:t>υποπαράγραφο</w:t>
      </w:r>
      <w:proofErr w:type="spellEnd"/>
      <w:r>
        <w:rPr>
          <w:rFonts w:eastAsia="Times New Roman"/>
          <w:szCs w:val="24"/>
        </w:rPr>
        <w:t xml:space="preserve"> ΙΕ4 του άρθρου πρώτου του </w:t>
      </w:r>
      <w:r>
        <w:rPr>
          <w:rFonts w:eastAsia="Times New Roman"/>
          <w:szCs w:val="24"/>
        </w:rPr>
        <w:lastRenderedPageBreak/>
        <w:t>ν.</w:t>
      </w:r>
      <w:r>
        <w:rPr>
          <w:rFonts w:eastAsia="Times New Roman"/>
          <w:szCs w:val="24"/>
        </w:rPr>
        <w:t>4524/2014), β) της παθητικής δωροδοκίας (άρθρο</w:t>
      </w:r>
      <w:r>
        <w:rPr>
          <w:rFonts w:eastAsia="Times New Roman"/>
          <w:szCs w:val="24"/>
        </w:rPr>
        <w:t xml:space="preserve"> 235 παρ</w:t>
      </w:r>
      <w:r>
        <w:rPr>
          <w:rFonts w:eastAsia="Times New Roman"/>
          <w:szCs w:val="24"/>
        </w:rPr>
        <w:t xml:space="preserve">άγραφοι </w:t>
      </w:r>
      <w:r>
        <w:rPr>
          <w:rFonts w:eastAsia="Times New Roman"/>
          <w:szCs w:val="24"/>
        </w:rPr>
        <w:t xml:space="preserve">1-2 </w:t>
      </w:r>
      <w:r>
        <w:rPr>
          <w:rFonts w:eastAsia="Times New Roman"/>
          <w:szCs w:val="24"/>
        </w:rPr>
        <w:t xml:space="preserve">του </w:t>
      </w:r>
      <w:r>
        <w:rPr>
          <w:rFonts w:eastAsia="Times New Roman"/>
          <w:szCs w:val="24"/>
        </w:rPr>
        <w:t xml:space="preserve">Ποινικού Κώδικα, όπως ίσχυε με το άρθρο δεύτερο παράγραφος 1 του </w:t>
      </w:r>
      <w:r>
        <w:rPr>
          <w:rFonts w:eastAsia="Times New Roman"/>
          <w:szCs w:val="24"/>
        </w:rPr>
        <w:t>ν.</w:t>
      </w:r>
      <w:r>
        <w:rPr>
          <w:rFonts w:eastAsia="Times New Roman"/>
          <w:szCs w:val="24"/>
        </w:rPr>
        <w:t xml:space="preserve">3666/2008 και με την παράγραφο 9α του άρθρου 24 του </w:t>
      </w:r>
      <w:r>
        <w:rPr>
          <w:rFonts w:eastAsia="Times New Roman"/>
          <w:szCs w:val="24"/>
        </w:rPr>
        <w:t>ν.</w:t>
      </w:r>
      <w:r>
        <w:rPr>
          <w:rFonts w:eastAsia="Times New Roman"/>
          <w:szCs w:val="24"/>
        </w:rPr>
        <w:t xml:space="preserve">3943/2011 και γ) της απιστίας σχετικά με την υπηρεσία, το αντικείμενο της οποίας έχει συνολική αξία μεγαλύτερη </w:t>
      </w:r>
      <w:r>
        <w:rPr>
          <w:rFonts w:eastAsia="Times New Roman"/>
          <w:szCs w:val="24"/>
        </w:rPr>
        <w:t xml:space="preserve">των </w:t>
      </w:r>
      <w:proofErr w:type="spellStart"/>
      <w:r>
        <w:rPr>
          <w:rFonts w:eastAsia="Times New Roman"/>
          <w:szCs w:val="24"/>
        </w:rPr>
        <w:t>εκατόν</w:t>
      </w:r>
      <w:proofErr w:type="spellEnd"/>
      <w:r>
        <w:rPr>
          <w:rFonts w:eastAsia="Times New Roman"/>
          <w:szCs w:val="24"/>
        </w:rPr>
        <w:t xml:space="preserve"> είκοσι χιλιάδων ευρώ, στρεφόμενης κατά του </w:t>
      </w:r>
      <w:r>
        <w:rPr>
          <w:rFonts w:eastAsia="Times New Roman"/>
          <w:szCs w:val="24"/>
        </w:rPr>
        <w:t>δημοσίου</w:t>
      </w:r>
      <w:r>
        <w:rPr>
          <w:rFonts w:eastAsia="Times New Roman"/>
          <w:szCs w:val="24"/>
        </w:rPr>
        <w:t xml:space="preserve">, εκ της οποίας η ζημία που </w:t>
      </w:r>
      <w:proofErr w:type="spellStart"/>
      <w:r>
        <w:rPr>
          <w:rFonts w:eastAsia="Times New Roman"/>
          <w:szCs w:val="24"/>
        </w:rPr>
        <w:t>προξενήθηκε</w:t>
      </w:r>
      <w:proofErr w:type="spellEnd"/>
      <w:r>
        <w:rPr>
          <w:rFonts w:eastAsia="Times New Roman"/>
          <w:szCs w:val="24"/>
        </w:rPr>
        <w:t xml:space="preserve"> ή οπωσδήποτε απειλήθηκε στο </w:t>
      </w:r>
      <w:r>
        <w:rPr>
          <w:rFonts w:eastAsia="Times New Roman"/>
          <w:szCs w:val="24"/>
        </w:rPr>
        <w:t>δημόσιο</w:t>
      </w:r>
      <w:r>
        <w:rPr>
          <w:rFonts w:eastAsia="Times New Roman"/>
          <w:szCs w:val="24"/>
        </w:rPr>
        <w:t xml:space="preserve">, είναι ιδιαίτερα μεγάλης αξίας, η οποία υπερβαίνει το ποσό των </w:t>
      </w:r>
      <w:proofErr w:type="spellStart"/>
      <w:r>
        <w:rPr>
          <w:rFonts w:eastAsia="Times New Roman"/>
          <w:szCs w:val="24"/>
        </w:rPr>
        <w:t>εκατόν</w:t>
      </w:r>
      <w:proofErr w:type="spellEnd"/>
      <w:r>
        <w:rPr>
          <w:rFonts w:eastAsia="Times New Roman"/>
          <w:szCs w:val="24"/>
        </w:rPr>
        <w:t xml:space="preserve"> πενήντα χιλιάδων ευρώ (άρθρα 256 περίπτωση </w:t>
      </w:r>
      <w:r>
        <w:rPr>
          <w:rFonts w:eastAsia="Times New Roman"/>
          <w:szCs w:val="24"/>
        </w:rPr>
        <w:t xml:space="preserve">γ΄ </w:t>
      </w:r>
      <w:r>
        <w:rPr>
          <w:rFonts w:eastAsia="Times New Roman"/>
          <w:szCs w:val="24"/>
        </w:rPr>
        <w:t xml:space="preserve">υποπερίπτωση </w:t>
      </w:r>
      <w:proofErr w:type="spellStart"/>
      <w:r>
        <w:rPr>
          <w:rFonts w:eastAsia="Times New Roman"/>
          <w:szCs w:val="24"/>
        </w:rPr>
        <w:t>ββ</w:t>
      </w:r>
      <w:proofErr w:type="spellEnd"/>
      <w:r>
        <w:rPr>
          <w:rFonts w:eastAsia="Times New Roman"/>
          <w:szCs w:val="24"/>
        </w:rPr>
        <w:t>΄</w:t>
      </w:r>
      <w:r>
        <w:rPr>
          <w:rFonts w:eastAsia="Times New Roman"/>
          <w:szCs w:val="24"/>
        </w:rPr>
        <w:t xml:space="preserve">, 263Α Ποινικού Κώδικα σε συνδυασμό με άρθρα 1 παράγραφος 1 εδάφιο </w:t>
      </w:r>
      <w:r>
        <w:rPr>
          <w:rFonts w:eastAsia="Times New Roman"/>
          <w:szCs w:val="24"/>
        </w:rPr>
        <w:t xml:space="preserve">β΄ </w:t>
      </w:r>
      <w:r>
        <w:rPr>
          <w:rFonts w:eastAsia="Times New Roman"/>
          <w:szCs w:val="24"/>
        </w:rPr>
        <w:t xml:space="preserve">του </w:t>
      </w:r>
      <w:r>
        <w:rPr>
          <w:rFonts w:eastAsia="Times New Roman"/>
          <w:szCs w:val="24"/>
        </w:rPr>
        <w:t>ν.</w:t>
      </w:r>
      <w:r>
        <w:rPr>
          <w:rFonts w:eastAsia="Times New Roman"/>
          <w:szCs w:val="24"/>
        </w:rPr>
        <w:t>1608/1950).</w:t>
      </w:r>
    </w:p>
    <w:p w14:paraId="516936EA" w14:textId="77777777" w:rsidR="00686414" w:rsidRDefault="007554C0">
      <w:pPr>
        <w:spacing w:line="600" w:lineRule="auto"/>
        <w:ind w:firstLine="720"/>
        <w:jc w:val="both"/>
        <w:rPr>
          <w:rFonts w:eastAsia="Times New Roman"/>
          <w:szCs w:val="24"/>
        </w:rPr>
      </w:pPr>
      <w:r>
        <w:rPr>
          <w:rFonts w:eastAsia="Times New Roman"/>
          <w:szCs w:val="24"/>
        </w:rPr>
        <w:lastRenderedPageBreak/>
        <w:t xml:space="preserve">Επίσης, μεταξύ των εγγράφων που διαβιβάστηκαν, είναι και οι από 21-2-2017, 8-3-2017 και 13-4-2017 Αναφορές των Ανδρέα Λοβέρδου, Βασιλείου </w:t>
      </w:r>
      <w:proofErr w:type="spellStart"/>
      <w:r>
        <w:rPr>
          <w:rFonts w:eastAsia="Times New Roman"/>
          <w:szCs w:val="24"/>
        </w:rPr>
        <w:t>Κεγκέρογλου</w:t>
      </w:r>
      <w:proofErr w:type="spellEnd"/>
      <w:r>
        <w:rPr>
          <w:rFonts w:eastAsia="Times New Roman"/>
          <w:szCs w:val="24"/>
        </w:rPr>
        <w:t xml:space="preserve"> </w:t>
      </w:r>
      <w:r>
        <w:rPr>
          <w:rFonts w:eastAsia="Times New Roman"/>
          <w:szCs w:val="24"/>
        </w:rPr>
        <w:t xml:space="preserve">και Εύης </w:t>
      </w:r>
      <w:proofErr w:type="spellStart"/>
      <w:r>
        <w:rPr>
          <w:rFonts w:eastAsia="Times New Roman"/>
          <w:szCs w:val="24"/>
        </w:rPr>
        <w:t>Χριστοφιλοπούλου</w:t>
      </w:r>
      <w:proofErr w:type="spellEnd"/>
      <w:r>
        <w:rPr>
          <w:rFonts w:eastAsia="Times New Roman"/>
          <w:szCs w:val="24"/>
        </w:rPr>
        <w:t>, στις οποίες φέρεται να καταγγέλλεται η τέλεση της πράξης της μη τιμολόγησης φαρμάκων και της αύξησης της ετήσιας φαρμακευτικής δαπάνης για το έτος 2015 από τον τότε διατελέσαντα Υπουργό Υγείας για την υπό στοιχείο γ) ως άνω πράξη</w:t>
      </w:r>
      <w:r>
        <w:rPr>
          <w:rFonts w:eastAsia="Times New Roman"/>
          <w:szCs w:val="24"/>
        </w:rPr>
        <w:t>.</w:t>
      </w:r>
    </w:p>
    <w:p w14:paraId="516936EB" w14:textId="77777777" w:rsidR="00686414" w:rsidRDefault="007554C0">
      <w:pPr>
        <w:spacing w:line="600" w:lineRule="auto"/>
        <w:ind w:firstLine="720"/>
        <w:jc w:val="both"/>
        <w:rPr>
          <w:rFonts w:eastAsia="Times New Roman"/>
          <w:szCs w:val="24"/>
        </w:rPr>
      </w:pPr>
      <w:r>
        <w:rPr>
          <w:rFonts w:eastAsia="Times New Roman"/>
          <w:szCs w:val="24"/>
        </w:rPr>
        <w:t>Η ως άνω δικογραφία θα είναι διαθέσιμη προς ανάγνωση στους εκπροσώπους των κομμάτων και τους ενδιαφερόμενους Βουλευτές στο γραφείο 131 του πρώτου ορόφου του Μεγάρου, με σειρά προτεραιότητας, λόγω του περιορισμένου εμβαδού του γραφείου.</w:t>
      </w:r>
    </w:p>
    <w:p w14:paraId="516936EC" w14:textId="77777777" w:rsidR="00686414" w:rsidRDefault="007554C0">
      <w:pPr>
        <w:spacing w:line="600" w:lineRule="auto"/>
        <w:ind w:firstLine="720"/>
        <w:jc w:val="both"/>
        <w:rPr>
          <w:rFonts w:eastAsia="Times New Roman"/>
          <w:szCs w:val="24"/>
        </w:rPr>
      </w:pPr>
      <w:r>
        <w:rPr>
          <w:rFonts w:eastAsia="Times New Roman"/>
          <w:szCs w:val="24"/>
        </w:rPr>
        <w:t xml:space="preserve">Σας ευχαριστώ. </w:t>
      </w:r>
    </w:p>
    <w:p w14:paraId="516936ED" w14:textId="77777777" w:rsidR="00686414" w:rsidRDefault="007554C0">
      <w:pPr>
        <w:spacing w:line="600" w:lineRule="auto"/>
        <w:ind w:firstLine="720"/>
        <w:jc w:val="both"/>
        <w:rPr>
          <w:rFonts w:eastAsia="Times New Roman"/>
          <w:szCs w:val="24"/>
        </w:rPr>
      </w:pPr>
      <w:r>
        <w:rPr>
          <w:rFonts w:eastAsia="Times New Roman"/>
          <w:szCs w:val="24"/>
        </w:rPr>
        <w:lastRenderedPageBreak/>
        <w:t>Κυ</w:t>
      </w:r>
      <w:r>
        <w:rPr>
          <w:rFonts w:eastAsia="Times New Roman"/>
          <w:szCs w:val="24"/>
        </w:rPr>
        <w:t>ρίες και κύριοι συνάδελφοι, δέχεστε στο σημείο αυτό να λύσουμε τη συνεδρίαση;</w:t>
      </w:r>
    </w:p>
    <w:p w14:paraId="516936EE" w14:textId="77777777" w:rsidR="00686414" w:rsidRDefault="007554C0">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516936EF" w14:textId="77777777" w:rsidR="00686414" w:rsidRDefault="007554C0">
      <w:pPr>
        <w:spacing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Cs/>
          <w:szCs w:val="24"/>
        </w:rPr>
        <w:t xml:space="preserve"> </w:t>
      </w:r>
      <w:r>
        <w:rPr>
          <w:rFonts w:eastAsia="Times New Roman"/>
          <w:szCs w:val="24"/>
        </w:rPr>
        <w:t xml:space="preserve">Με τη συναίνεση του Σώματος και ώρα 15.25΄ </w:t>
      </w:r>
      <w:proofErr w:type="spellStart"/>
      <w:r>
        <w:rPr>
          <w:rFonts w:eastAsia="Times New Roman"/>
          <w:szCs w:val="24"/>
        </w:rPr>
        <w:t>λύεται</w:t>
      </w:r>
      <w:proofErr w:type="spellEnd"/>
      <w:r>
        <w:rPr>
          <w:rFonts w:eastAsia="Times New Roman"/>
          <w:szCs w:val="24"/>
        </w:rPr>
        <w:t xml:space="preserve"> </w:t>
      </w:r>
      <w:r>
        <w:rPr>
          <w:rFonts w:eastAsia="Times New Roman"/>
          <w:szCs w:val="24"/>
        </w:rPr>
        <w:t xml:space="preserve">η συνεδρίαση για την </w:t>
      </w:r>
      <w:r>
        <w:rPr>
          <w:rFonts w:eastAsia="Times New Roman"/>
          <w:szCs w:val="24"/>
        </w:rPr>
        <w:t xml:space="preserve">προσεχή </w:t>
      </w:r>
      <w:r>
        <w:rPr>
          <w:rFonts w:eastAsia="Times New Roman"/>
          <w:szCs w:val="24"/>
        </w:rPr>
        <w:t>Πέμπτη 8 Φεβρουαρί</w:t>
      </w:r>
      <w:r>
        <w:rPr>
          <w:rFonts w:eastAsia="Times New Roman"/>
          <w:szCs w:val="24"/>
        </w:rPr>
        <w:t>ου 2018 και ώρα 9.30΄, με αντικείμενο εργασιών του Σώματος: α) κοινοβουλευτικό έλεγχο, συζήτηση επικαίρων ερωτήσεων</w:t>
      </w:r>
      <w:r>
        <w:rPr>
          <w:rFonts w:eastAsia="Times New Roman"/>
          <w:szCs w:val="24"/>
        </w:rPr>
        <w:t xml:space="preserve"> και β)</w:t>
      </w:r>
    </w:p>
    <w:p w14:paraId="516936F0" w14:textId="77777777" w:rsidR="00686414" w:rsidRDefault="007554C0">
      <w:pPr>
        <w:spacing w:line="600" w:lineRule="auto"/>
        <w:jc w:val="both"/>
        <w:rPr>
          <w:rFonts w:eastAsia="Times New Roman"/>
          <w:szCs w:val="24"/>
        </w:rPr>
      </w:pPr>
      <w:r>
        <w:rPr>
          <w:rFonts w:eastAsia="Times New Roman"/>
          <w:szCs w:val="24"/>
        </w:rPr>
        <w:t>ν</w:t>
      </w:r>
      <w:r>
        <w:rPr>
          <w:rFonts w:eastAsia="Times New Roman"/>
          <w:szCs w:val="24"/>
        </w:rPr>
        <w:t>ομοθετική εργασία, σύμφωνα με την ημερήσια διάταξη πο</w:t>
      </w:r>
      <w:r>
        <w:rPr>
          <w:rFonts w:eastAsia="Times New Roman"/>
          <w:szCs w:val="24"/>
        </w:rPr>
        <w:t>υ έχει διανεμηθεί.</w:t>
      </w:r>
    </w:p>
    <w:p w14:paraId="516936F1" w14:textId="77777777" w:rsidR="00686414" w:rsidRDefault="007554C0">
      <w:pPr>
        <w:spacing w:line="600" w:lineRule="auto"/>
        <w:ind w:firstLine="720"/>
        <w:jc w:val="both"/>
        <w:rPr>
          <w:rFonts w:eastAsia="Times New Roman"/>
          <w:szCs w:val="24"/>
        </w:rPr>
      </w:pPr>
      <w:r>
        <w:rPr>
          <w:rFonts w:eastAsia="Times New Roman"/>
          <w:b/>
          <w:bCs/>
          <w:szCs w:val="24"/>
        </w:rPr>
        <w:t xml:space="preserve">Ο ΠΡΟΕΔΡΟΣ                                                  </w:t>
      </w:r>
      <w:r>
        <w:rPr>
          <w:rFonts w:eastAsia="Times New Roman"/>
          <w:b/>
          <w:bCs/>
          <w:szCs w:val="24"/>
        </w:rPr>
        <w:t xml:space="preserve">      ΟΙ ΓΡΑΜΜΑΤΕΙΣ</w:t>
      </w:r>
    </w:p>
    <w:p w14:paraId="516936F2" w14:textId="77777777" w:rsidR="00686414" w:rsidRDefault="00686414">
      <w:pPr>
        <w:spacing w:line="600" w:lineRule="auto"/>
        <w:ind w:firstLine="720"/>
        <w:jc w:val="both"/>
        <w:rPr>
          <w:rFonts w:eastAsia="Times New Roman"/>
          <w:szCs w:val="24"/>
        </w:rPr>
      </w:pPr>
    </w:p>
    <w:p w14:paraId="516936F3" w14:textId="77777777" w:rsidR="00686414" w:rsidRDefault="00686414">
      <w:pPr>
        <w:spacing w:line="600" w:lineRule="auto"/>
        <w:ind w:firstLine="720"/>
        <w:jc w:val="both"/>
        <w:rPr>
          <w:rFonts w:eastAsia="Times New Roman"/>
          <w:szCs w:val="24"/>
        </w:rPr>
      </w:pPr>
    </w:p>
    <w:p w14:paraId="516936F4" w14:textId="77777777" w:rsidR="00686414" w:rsidRDefault="00686414">
      <w:pPr>
        <w:spacing w:line="600" w:lineRule="auto"/>
        <w:ind w:firstLine="720"/>
        <w:jc w:val="both"/>
        <w:rPr>
          <w:rFonts w:eastAsia="Times New Roman" w:cs="Times New Roman"/>
          <w:szCs w:val="24"/>
        </w:rPr>
      </w:pPr>
    </w:p>
    <w:p w14:paraId="516936F5" w14:textId="77777777" w:rsidR="00686414" w:rsidRDefault="00686414">
      <w:pPr>
        <w:spacing w:line="600" w:lineRule="auto"/>
        <w:ind w:firstLine="720"/>
        <w:jc w:val="both"/>
        <w:rPr>
          <w:rFonts w:eastAsia="Times New Roman" w:cs="Times New Roman"/>
          <w:szCs w:val="24"/>
        </w:rPr>
      </w:pPr>
    </w:p>
    <w:p w14:paraId="516936F6" w14:textId="77777777" w:rsidR="00686414" w:rsidRDefault="00686414">
      <w:pPr>
        <w:spacing w:line="600" w:lineRule="auto"/>
        <w:ind w:firstLine="720"/>
        <w:jc w:val="both"/>
        <w:rPr>
          <w:rFonts w:eastAsia="Times New Roman" w:cs="Times New Roman"/>
          <w:szCs w:val="24"/>
        </w:rPr>
      </w:pPr>
    </w:p>
    <w:p w14:paraId="516936F7" w14:textId="77777777" w:rsidR="00686414" w:rsidRDefault="00686414">
      <w:pPr>
        <w:spacing w:line="600" w:lineRule="auto"/>
        <w:ind w:firstLine="720"/>
        <w:jc w:val="both"/>
        <w:rPr>
          <w:rFonts w:eastAsia="Times New Roman" w:cs="Times New Roman"/>
          <w:szCs w:val="24"/>
        </w:rPr>
      </w:pPr>
    </w:p>
    <w:p w14:paraId="516936F8" w14:textId="77777777" w:rsidR="00686414" w:rsidRDefault="00686414">
      <w:pPr>
        <w:spacing w:line="600" w:lineRule="auto"/>
        <w:ind w:firstLine="720"/>
        <w:jc w:val="both"/>
        <w:rPr>
          <w:rFonts w:eastAsia="Times New Roman" w:cs="Times New Roman"/>
          <w:szCs w:val="24"/>
        </w:rPr>
      </w:pPr>
    </w:p>
    <w:p w14:paraId="516936F9" w14:textId="77777777" w:rsidR="00686414" w:rsidRDefault="00686414">
      <w:pPr>
        <w:spacing w:line="600" w:lineRule="auto"/>
        <w:ind w:firstLine="720"/>
        <w:jc w:val="both"/>
        <w:rPr>
          <w:rFonts w:eastAsia="Times New Roman" w:cs="Times New Roman"/>
          <w:szCs w:val="24"/>
        </w:rPr>
      </w:pPr>
    </w:p>
    <w:p w14:paraId="516936FA" w14:textId="77777777" w:rsidR="00686414" w:rsidRDefault="00686414">
      <w:pPr>
        <w:rPr>
          <w:rFonts w:eastAsia="Times New Roman" w:cs="Times New Roman"/>
          <w:szCs w:val="24"/>
        </w:rPr>
      </w:pPr>
    </w:p>
    <w:p w14:paraId="516936FB" w14:textId="77777777" w:rsidR="00686414" w:rsidRDefault="00686414">
      <w:pPr>
        <w:rPr>
          <w:rFonts w:eastAsia="Times New Roman" w:cs="Times New Roman"/>
          <w:szCs w:val="24"/>
        </w:rPr>
      </w:pPr>
    </w:p>
    <w:p w14:paraId="516936FC" w14:textId="77777777" w:rsidR="00686414" w:rsidRDefault="00686414">
      <w:pPr>
        <w:spacing w:line="600" w:lineRule="auto"/>
        <w:ind w:firstLine="720"/>
        <w:jc w:val="both"/>
        <w:rPr>
          <w:rFonts w:eastAsia="Times New Roman" w:cs="Times New Roman"/>
          <w:szCs w:val="24"/>
        </w:rPr>
      </w:pPr>
    </w:p>
    <w:p w14:paraId="516936FD" w14:textId="77777777" w:rsidR="00686414" w:rsidRDefault="00686414">
      <w:pPr>
        <w:rPr>
          <w:rFonts w:eastAsia="Times New Roman" w:cs="Times New Roman"/>
          <w:szCs w:val="24"/>
        </w:rPr>
      </w:pPr>
    </w:p>
    <w:p w14:paraId="516936FE" w14:textId="77777777" w:rsidR="00686414" w:rsidRDefault="00686414">
      <w:pPr>
        <w:jc w:val="center"/>
        <w:rPr>
          <w:rFonts w:eastAsia="Times New Roman" w:cs="Times New Roman"/>
          <w:szCs w:val="24"/>
        </w:rPr>
      </w:pPr>
    </w:p>
    <w:sectPr w:rsidR="0068641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I4tKieX1UYDdSem7UpVMxs1QSqY=" w:salt="o4EauGtlui1PGp2blgvQF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414"/>
    <w:rsid w:val="00686414"/>
    <w:rsid w:val="007554C0"/>
    <w:rsid w:val="00FB0A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36D0"/>
  <w15:docId w15:val="{3B6DCFAD-DF02-471C-A922-3DC95980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863D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863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583</MetadataID>
    <Session xmlns="641f345b-441b-4b81-9152-adc2e73ba5e1">Γ´</Session>
    <Date xmlns="641f345b-441b-4b81-9152-adc2e73ba5e1">2018-02-05T22:00:00+00:00</Date>
    <Status xmlns="641f345b-441b-4b81-9152-adc2e73ba5e1">
      <Url>http://srv-sp1/praktika/Lists/Incoming_Metadata/EditForm.aspx?ID=583&amp;Source=/praktika/Recordings_Library/Forms/AllItems.aspx</Url>
      <Description>Δημοσιεύτηκε</Description>
    </Status>
    <Meeting xmlns="641f345b-441b-4b81-9152-adc2e73ba5e1">ΞΘ´</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641CCB-4CB8-48C3-B3E9-074026CAB4C0}">
  <ds:schemaRefs>
    <ds:schemaRef ds:uri="http://schemas.microsoft.com/sharepoint/v3/contenttype/forms"/>
  </ds:schemaRefs>
</ds:datastoreItem>
</file>

<file path=customXml/itemProps2.xml><?xml version="1.0" encoding="utf-8"?>
<ds:datastoreItem xmlns:ds="http://schemas.openxmlformats.org/officeDocument/2006/customXml" ds:itemID="{B643E41E-1998-4A83-9C96-CA582F754AA7}">
  <ds:schemaRefs>
    <ds:schemaRef ds:uri="http://schemas.microsoft.com/office/2006/metadata/properties"/>
    <ds:schemaRef ds:uri="http://purl.org/dc/dcmitype/"/>
    <ds:schemaRef ds:uri="http://purl.org/dc/terms/"/>
    <ds:schemaRef ds:uri="http://purl.org/dc/elements/1.1/"/>
    <ds:schemaRef ds:uri="http://schemas.openxmlformats.org/package/2006/metadata/core-properties"/>
    <ds:schemaRef ds:uri="http://schemas.microsoft.com/office/2006/documentManagement/types"/>
    <ds:schemaRef ds:uri="641f345b-441b-4b81-9152-adc2e73ba5e1"/>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2DE46915-95A6-440E-B997-F476BA602B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954</Words>
  <Characters>5156</Characters>
  <Application>Microsoft Office Word</Application>
  <DocSecurity>0</DocSecurity>
  <Lines>42</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2018-02-12T10:08:00Z</dcterms:created>
  <dcterms:modified xsi:type="dcterms:W3CDTF">2018-02-12T10:08:00Z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