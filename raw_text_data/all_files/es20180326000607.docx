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D51B2" w14:textId="77777777" w:rsidR="00D96E02" w:rsidRPr="00D96E02" w:rsidRDefault="00D96E02" w:rsidP="00D96E02">
      <w:pPr>
        <w:spacing w:after="0" w:line="360" w:lineRule="auto"/>
        <w:rPr>
          <w:ins w:id="0" w:author="Φλούδα Χριστίνα" w:date="2018-03-30T13:57:00Z"/>
          <w:rFonts w:eastAsia="Times New Roman"/>
          <w:szCs w:val="24"/>
          <w:lang w:eastAsia="en-US"/>
        </w:rPr>
      </w:pPr>
      <w:ins w:id="1" w:author="Φλούδα Χριστίνα" w:date="2018-03-30T13:57:00Z">
        <w:r w:rsidRPr="00D96E0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E03D36F" w14:textId="77777777" w:rsidR="00D96E02" w:rsidRPr="00D96E02" w:rsidRDefault="00D96E02" w:rsidP="00D96E02">
      <w:pPr>
        <w:spacing w:after="0" w:line="360" w:lineRule="auto"/>
        <w:rPr>
          <w:ins w:id="2" w:author="Φλούδα Χριστίνα" w:date="2018-03-30T13:57:00Z"/>
          <w:rFonts w:eastAsia="Times New Roman"/>
          <w:szCs w:val="24"/>
          <w:lang w:eastAsia="en-US"/>
        </w:rPr>
      </w:pPr>
    </w:p>
    <w:p w14:paraId="53D324E3" w14:textId="77777777" w:rsidR="00D96E02" w:rsidRPr="00D96E02" w:rsidRDefault="00D96E02" w:rsidP="00D96E02">
      <w:pPr>
        <w:spacing w:after="0" w:line="360" w:lineRule="auto"/>
        <w:rPr>
          <w:ins w:id="3" w:author="Φλούδα Χριστίνα" w:date="2018-03-30T13:57:00Z"/>
          <w:rFonts w:eastAsia="Times New Roman"/>
          <w:szCs w:val="24"/>
          <w:lang w:eastAsia="en-US"/>
        </w:rPr>
      </w:pPr>
      <w:ins w:id="4" w:author="Φλούδα Χριστίνα" w:date="2018-03-30T13:57:00Z">
        <w:r w:rsidRPr="00D96E02">
          <w:rPr>
            <w:rFonts w:eastAsia="Times New Roman"/>
            <w:szCs w:val="24"/>
            <w:lang w:eastAsia="en-US"/>
          </w:rPr>
          <w:t>ΠΙΝΑΚΑΣ ΠΕΡΙΕΧΟΜΕΝΩΝ</w:t>
        </w:r>
      </w:ins>
    </w:p>
    <w:p w14:paraId="663AF0F4" w14:textId="77777777" w:rsidR="00D96E02" w:rsidRPr="00D96E02" w:rsidRDefault="00D96E02" w:rsidP="00D96E02">
      <w:pPr>
        <w:spacing w:after="0" w:line="360" w:lineRule="auto"/>
        <w:rPr>
          <w:ins w:id="5" w:author="Φλούδα Χριστίνα" w:date="2018-03-30T13:57:00Z"/>
          <w:rFonts w:eastAsia="Times New Roman"/>
          <w:szCs w:val="24"/>
          <w:lang w:eastAsia="en-US"/>
        </w:rPr>
      </w:pPr>
      <w:ins w:id="6" w:author="Φλούδα Χριστίνα" w:date="2018-03-30T13:57:00Z">
        <w:r w:rsidRPr="00D96E02">
          <w:rPr>
            <w:rFonts w:eastAsia="Times New Roman"/>
            <w:szCs w:val="24"/>
            <w:lang w:eastAsia="en-US"/>
          </w:rPr>
          <w:t xml:space="preserve">ΙΖ΄ ΠΕΡΙΟΔΟΣ </w:t>
        </w:r>
      </w:ins>
    </w:p>
    <w:p w14:paraId="7E3AAE55" w14:textId="77777777" w:rsidR="00D96E02" w:rsidRPr="00D96E02" w:rsidRDefault="00D96E02" w:rsidP="00D96E02">
      <w:pPr>
        <w:spacing w:after="0" w:line="360" w:lineRule="auto"/>
        <w:rPr>
          <w:ins w:id="7" w:author="Φλούδα Χριστίνα" w:date="2018-03-30T13:57:00Z"/>
          <w:rFonts w:eastAsia="Times New Roman"/>
          <w:szCs w:val="24"/>
          <w:lang w:eastAsia="en-US"/>
        </w:rPr>
      </w:pPr>
      <w:ins w:id="8" w:author="Φλούδα Χριστίνα" w:date="2018-03-30T13:57:00Z">
        <w:r w:rsidRPr="00D96E02">
          <w:rPr>
            <w:rFonts w:eastAsia="Times New Roman"/>
            <w:szCs w:val="24"/>
            <w:lang w:eastAsia="en-US"/>
          </w:rPr>
          <w:t>ΠΡΟΕΔΡΕΥΟΜΕΝΗΣ ΚΟΙΝΟΒΟΥΛΕΥΤΙΚΗΣ ΔΗΜΟΚΡΑΤΙΑΣ</w:t>
        </w:r>
      </w:ins>
    </w:p>
    <w:p w14:paraId="2C3EF016" w14:textId="77777777" w:rsidR="00D96E02" w:rsidRPr="00D96E02" w:rsidRDefault="00D96E02" w:rsidP="00D96E02">
      <w:pPr>
        <w:spacing w:after="0" w:line="360" w:lineRule="auto"/>
        <w:rPr>
          <w:ins w:id="9" w:author="Φλούδα Χριστίνα" w:date="2018-03-30T13:57:00Z"/>
          <w:rFonts w:eastAsia="Times New Roman"/>
          <w:szCs w:val="24"/>
          <w:lang w:eastAsia="en-US"/>
        </w:rPr>
      </w:pPr>
      <w:ins w:id="10" w:author="Φλούδα Χριστίνα" w:date="2018-03-30T13:57:00Z">
        <w:r w:rsidRPr="00D96E02">
          <w:rPr>
            <w:rFonts w:eastAsia="Times New Roman"/>
            <w:szCs w:val="24"/>
            <w:lang w:eastAsia="en-US"/>
          </w:rPr>
          <w:t>ΣΥΝΟΔΟΣ Γ΄</w:t>
        </w:r>
      </w:ins>
    </w:p>
    <w:p w14:paraId="058D438D" w14:textId="77777777" w:rsidR="00D96E02" w:rsidRPr="00D96E02" w:rsidRDefault="00D96E02" w:rsidP="00D96E02">
      <w:pPr>
        <w:spacing w:after="0" w:line="360" w:lineRule="auto"/>
        <w:rPr>
          <w:ins w:id="11" w:author="Φλούδα Χριστίνα" w:date="2018-03-30T13:57:00Z"/>
          <w:rFonts w:eastAsia="Times New Roman"/>
          <w:szCs w:val="24"/>
          <w:lang w:eastAsia="en-US"/>
        </w:rPr>
      </w:pPr>
    </w:p>
    <w:p w14:paraId="667B3006" w14:textId="77777777" w:rsidR="00D96E02" w:rsidRDefault="00D96E02" w:rsidP="00D96E02">
      <w:pPr>
        <w:spacing w:line="600" w:lineRule="auto"/>
        <w:contextualSpacing/>
        <w:jc w:val="both"/>
        <w:rPr>
          <w:ins w:id="12" w:author="Φλούδα Χριστίνα" w:date="2018-03-30T13:57:00Z"/>
          <w:rFonts w:eastAsia="Times New Roman"/>
          <w:szCs w:val="24"/>
        </w:rPr>
        <w:pPrChange w:id="13" w:author="Φλούδα Χριστίνα" w:date="2018-03-30T13:58:00Z">
          <w:pPr>
            <w:spacing w:line="600" w:lineRule="auto"/>
            <w:ind w:firstLine="720"/>
            <w:contextualSpacing/>
            <w:jc w:val="center"/>
          </w:pPr>
        </w:pPrChange>
      </w:pPr>
      <w:ins w:id="14" w:author="Φλούδα Χριστίνα" w:date="2018-03-30T13:57:00Z">
        <w:r w:rsidRPr="00D96E02">
          <w:rPr>
            <w:rFonts w:eastAsia="Times New Roman"/>
            <w:szCs w:val="24"/>
            <w:lang w:eastAsia="en-US"/>
          </w:rPr>
          <w:t xml:space="preserve">ΣΥΝΕΔΡΙΑΣΗ </w:t>
        </w:r>
        <w:proofErr w:type="spellStart"/>
        <w:r>
          <w:rPr>
            <w:rFonts w:eastAsia="Times New Roman" w:cs="Times New Roman"/>
            <w:szCs w:val="24"/>
          </w:rPr>
          <w:t>ϟ</w:t>
        </w:r>
        <w:r>
          <w:rPr>
            <w:rFonts w:eastAsia="Times New Roman"/>
            <w:szCs w:val="24"/>
          </w:rPr>
          <w:t>Γ</w:t>
        </w:r>
        <w:proofErr w:type="spellEnd"/>
        <w:r>
          <w:rPr>
            <w:rFonts w:eastAsia="Times New Roman"/>
            <w:szCs w:val="24"/>
          </w:rPr>
          <w:t>΄</w:t>
        </w:r>
      </w:ins>
    </w:p>
    <w:p w14:paraId="21F944CB" w14:textId="77777777" w:rsidR="00D96E02" w:rsidRPr="00D96E02" w:rsidRDefault="00D96E02" w:rsidP="00D96E02">
      <w:pPr>
        <w:spacing w:after="0" w:line="360" w:lineRule="auto"/>
        <w:rPr>
          <w:ins w:id="15" w:author="Φλούδα Χριστίνα" w:date="2018-03-30T13:57:00Z"/>
          <w:rFonts w:eastAsia="Times New Roman"/>
          <w:szCs w:val="24"/>
          <w:lang w:eastAsia="en-US"/>
        </w:rPr>
      </w:pPr>
      <w:bookmarkStart w:id="16" w:name="_GoBack"/>
      <w:bookmarkEnd w:id="16"/>
      <w:ins w:id="17" w:author="Φλούδα Χριστίνα" w:date="2018-03-30T13:57:00Z">
        <w:r w:rsidRPr="00D96E02">
          <w:rPr>
            <w:rFonts w:eastAsia="Times New Roman"/>
            <w:szCs w:val="24"/>
            <w:lang w:eastAsia="en-US"/>
          </w:rPr>
          <w:t>Δευτέρα  26 Μαρτίου 2018</w:t>
        </w:r>
      </w:ins>
    </w:p>
    <w:p w14:paraId="72D0DF48" w14:textId="77777777" w:rsidR="00D96E02" w:rsidRPr="00D96E02" w:rsidRDefault="00D96E02" w:rsidP="00D96E02">
      <w:pPr>
        <w:spacing w:after="0" w:line="360" w:lineRule="auto"/>
        <w:rPr>
          <w:ins w:id="18" w:author="Φλούδα Χριστίνα" w:date="2018-03-30T13:57:00Z"/>
          <w:rFonts w:eastAsia="Times New Roman"/>
          <w:szCs w:val="24"/>
          <w:lang w:eastAsia="en-US"/>
        </w:rPr>
      </w:pPr>
    </w:p>
    <w:p w14:paraId="5212CE8E" w14:textId="77777777" w:rsidR="00D96E02" w:rsidRPr="00D96E02" w:rsidRDefault="00D96E02" w:rsidP="00D96E02">
      <w:pPr>
        <w:spacing w:after="0" w:line="360" w:lineRule="auto"/>
        <w:rPr>
          <w:ins w:id="19" w:author="Φλούδα Χριστίνα" w:date="2018-03-30T13:57:00Z"/>
          <w:rFonts w:eastAsia="Times New Roman"/>
          <w:szCs w:val="24"/>
          <w:lang w:eastAsia="en-US"/>
        </w:rPr>
      </w:pPr>
      <w:ins w:id="20" w:author="Φλούδα Χριστίνα" w:date="2018-03-30T13:57:00Z">
        <w:r w:rsidRPr="00D96E02">
          <w:rPr>
            <w:rFonts w:eastAsia="Times New Roman"/>
            <w:szCs w:val="24"/>
            <w:lang w:eastAsia="en-US"/>
          </w:rPr>
          <w:t>ΘΕΜΑΤΑ</w:t>
        </w:r>
      </w:ins>
    </w:p>
    <w:p w14:paraId="368B121A" w14:textId="77777777" w:rsidR="00D96E02" w:rsidRPr="00D96E02" w:rsidRDefault="00D96E02" w:rsidP="00D96E02">
      <w:pPr>
        <w:spacing w:after="0" w:line="360" w:lineRule="auto"/>
        <w:rPr>
          <w:ins w:id="21" w:author="Φλούδα Χριστίνα" w:date="2018-03-30T13:57:00Z"/>
          <w:rFonts w:eastAsia="Times New Roman"/>
          <w:szCs w:val="24"/>
          <w:lang w:eastAsia="en-US"/>
        </w:rPr>
      </w:pPr>
      <w:ins w:id="22" w:author="Φλούδα Χριστίνα" w:date="2018-03-30T13:57:00Z">
        <w:r w:rsidRPr="00D96E02">
          <w:rPr>
            <w:rFonts w:eastAsia="Times New Roman"/>
            <w:szCs w:val="24"/>
            <w:lang w:eastAsia="en-US"/>
          </w:rPr>
          <w:t xml:space="preserve"> </w:t>
        </w:r>
        <w:r w:rsidRPr="00D96E02">
          <w:rPr>
            <w:rFonts w:eastAsia="Times New Roman"/>
            <w:szCs w:val="24"/>
            <w:lang w:eastAsia="en-US"/>
          </w:rPr>
          <w:br/>
          <w:t xml:space="preserve">Α. ΕΙΔΙΚΑ ΘΕΜΑΤΑ </w:t>
        </w:r>
        <w:r w:rsidRPr="00D96E02">
          <w:rPr>
            <w:rFonts w:eastAsia="Times New Roman"/>
            <w:szCs w:val="24"/>
            <w:lang w:eastAsia="en-US"/>
          </w:rPr>
          <w:br/>
          <w:t xml:space="preserve">1.  Άδεια απουσίας των Βουλευτών κ.κ. Β. </w:t>
        </w:r>
        <w:proofErr w:type="spellStart"/>
        <w:r w:rsidRPr="00D96E02">
          <w:rPr>
            <w:rFonts w:eastAsia="Times New Roman"/>
            <w:szCs w:val="24"/>
            <w:lang w:eastAsia="en-US"/>
          </w:rPr>
          <w:t>Κικίλια</w:t>
        </w:r>
        <w:proofErr w:type="spellEnd"/>
        <w:r w:rsidRPr="00D96E02">
          <w:rPr>
            <w:rFonts w:eastAsia="Times New Roman"/>
            <w:szCs w:val="24"/>
            <w:lang w:eastAsia="en-US"/>
          </w:rPr>
          <w:t xml:space="preserve"> και Γ. Κουμουτσάκου, σελ. </w:t>
        </w:r>
        <w:r w:rsidRPr="00D96E02">
          <w:rPr>
            <w:rFonts w:eastAsia="Times New Roman"/>
            <w:szCs w:val="24"/>
            <w:lang w:eastAsia="en-US"/>
          </w:rPr>
          <w:br/>
          <w:t xml:space="preserve">2. Ανακοινώνεται ότι τη συνεδρίαση παρακολουθούν μαθητές από το Δημοτικό Σχολείο Κεφάλου της Κω, σελ. </w:t>
        </w:r>
        <w:r w:rsidRPr="00D96E02">
          <w:rPr>
            <w:rFonts w:eastAsia="Times New Roman"/>
            <w:szCs w:val="24"/>
            <w:lang w:eastAsia="en-US"/>
          </w:rPr>
          <w:br/>
          <w:t xml:space="preserve">3. Επί διαδικαστικού θέματος, σελ. </w:t>
        </w:r>
        <w:r w:rsidRPr="00D96E02">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στις 26/3/2018 ποινική δικογραφία που αφορά στους αρμόδιους Υπουργούς για την άσκηση εποπτείας στα μέσα μαζικής ενημέρωσης κατά την τελευταία εικοσαετία και δη τους: Δημήτριο Ρέππα, από 25/9/1996 έως την 20/3/2000, Ανάργυρο </w:t>
        </w:r>
        <w:proofErr w:type="spellStart"/>
        <w:r w:rsidRPr="00D96E02">
          <w:rPr>
            <w:rFonts w:eastAsia="Times New Roman"/>
            <w:szCs w:val="24"/>
            <w:lang w:eastAsia="en-US"/>
          </w:rPr>
          <w:t>Φατούρο</w:t>
        </w:r>
        <w:proofErr w:type="spellEnd"/>
        <w:r w:rsidRPr="00D96E02">
          <w:rPr>
            <w:rFonts w:eastAsia="Times New Roman"/>
            <w:szCs w:val="24"/>
            <w:lang w:eastAsia="en-US"/>
          </w:rPr>
          <w:t xml:space="preserve"> από 20/3/2000 έως 13/4/2000, Δημήτριο Ρέππα από 13/4/2000 έως 24/10/2001, Χρήστο Πρωτόπαπα από 24/10/2001 έως 13/2/2004, Γεώργιο Ρωμαίο από 13/2/2004 έως 10/3/2004, Θεόδωρο Ρουσόπουλο από 29/3/2004 και από 26/5/2004 έως 24/8/2007, Ξενοφώντα - Ροδόλφο </w:t>
        </w:r>
        <w:proofErr w:type="spellStart"/>
        <w:r w:rsidRPr="00D96E02">
          <w:rPr>
            <w:rFonts w:eastAsia="Times New Roman"/>
            <w:szCs w:val="24"/>
            <w:lang w:eastAsia="en-US"/>
          </w:rPr>
          <w:t>Μορώνη</w:t>
        </w:r>
        <w:proofErr w:type="spellEnd"/>
        <w:r w:rsidRPr="00D96E02">
          <w:rPr>
            <w:rFonts w:eastAsia="Times New Roman"/>
            <w:szCs w:val="24"/>
            <w:lang w:eastAsia="en-US"/>
          </w:rPr>
          <w:t xml:space="preserve"> από 24/8/2007 έως 19/9/2007, Θεόδωρο Ρουσόπουλο από 25/9/2007 έως 24/10/2008, Προκόπιο Παυλόπουλο από 24/10/2008 έως 4/2/2009, Κωνσταντίνο Γκιουλέκα από 4/2/2009 έως 11/9/2009, Σπυρίδωνα </w:t>
        </w:r>
        <w:proofErr w:type="spellStart"/>
        <w:r w:rsidRPr="00D96E02">
          <w:rPr>
            <w:rFonts w:eastAsia="Times New Roman"/>
            <w:szCs w:val="24"/>
            <w:lang w:eastAsia="en-US"/>
          </w:rPr>
          <w:t>Φλογαΐτη</w:t>
        </w:r>
        <w:proofErr w:type="spellEnd"/>
        <w:r w:rsidRPr="00D96E02">
          <w:rPr>
            <w:rFonts w:eastAsia="Times New Roman"/>
            <w:szCs w:val="24"/>
            <w:lang w:eastAsia="en-US"/>
          </w:rPr>
          <w:t xml:space="preserve"> από 11/9/2009 έως 7/10/2009, Ιωάννη </w:t>
        </w:r>
        <w:proofErr w:type="spellStart"/>
        <w:r w:rsidRPr="00D96E02">
          <w:rPr>
            <w:rFonts w:eastAsia="Times New Roman"/>
            <w:szCs w:val="24"/>
            <w:lang w:eastAsia="en-US"/>
          </w:rPr>
          <w:t>Ραγκούση</w:t>
        </w:r>
        <w:proofErr w:type="spellEnd"/>
        <w:r w:rsidRPr="00D96E02">
          <w:rPr>
            <w:rFonts w:eastAsia="Times New Roman"/>
            <w:szCs w:val="24"/>
            <w:lang w:eastAsia="en-US"/>
          </w:rPr>
          <w:t xml:space="preserve"> από 7/10/2009 έως 2/11/2010, Παύλο </w:t>
        </w:r>
        <w:proofErr w:type="spellStart"/>
        <w:r w:rsidRPr="00D96E02">
          <w:rPr>
            <w:rFonts w:eastAsia="Times New Roman"/>
            <w:szCs w:val="24"/>
            <w:lang w:eastAsia="en-US"/>
          </w:rPr>
          <w:t>Γερουλάνο</w:t>
        </w:r>
        <w:proofErr w:type="spellEnd"/>
        <w:r w:rsidRPr="00D96E02">
          <w:rPr>
            <w:rFonts w:eastAsia="Times New Roman"/>
            <w:szCs w:val="24"/>
            <w:lang w:eastAsia="en-US"/>
          </w:rPr>
          <w:t xml:space="preserve"> από 5/11/2009 έως 28/9/2010, Γεώργιο Πεταλωτή από 2/11/2010 έως 17/6/2011, Ιωάννη </w:t>
        </w:r>
        <w:proofErr w:type="spellStart"/>
        <w:r w:rsidRPr="00D96E02">
          <w:rPr>
            <w:rFonts w:eastAsia="Times New Roman"/>
            <w:szCs w:val="24"/>
            <w:lang w:eastAsia="en-US"/>
          </w:rPr>
          <w:t>Ραγκούση</w:t>
        </w:r>
        <w:proofErr w:type="spellEnd"/>
        <w:r w:rsidRPr="00D96E02">
          <w:rPr>
            <w:rFonts w:eastAsia="Times New Roman"/>
            <w:szCs w:val="24"/>
            <w:lang w:eastAsia="en-US"/>
          </w:rPr>
          <w:t xml:space="preserve"> από 17-6-2011 έως 27-6-2011, Παύλο </w:t>
        </w:r>
        <w:proofErr w:type="spellStart"/>
        <w:r w:rsidRPr="00D96E02">
          <w:rPr>
            <w:rFonts w:eastAsia="Times New Roman"/>
            <w:szCs w:val="24"/>
            <w:lang w:eastAsia="en-US"/>
          </w:rPr>
          <w:t>Γερουλάνο</w:t>
        </w:r>
        <w:proofErr w:type="spellEnd"/>
        <w:r w:rsidRPr="00D96E02">
          <w:rPr>
            <w:rFonts w:eastAsia="Times New Roman"/>
            <w:szCs w:val="24"/>
            <w:lang w:eastAsia="en-US"/>
          </w:rPr>
          <w:t xml:space="preserve"> από 28-9-2010 έως 11-8-2011, Γεώργιο Παπανδρέου από 27-6-2011 έως 11-7-2011, Ηλία </w:t>
        </w:r>
        <w:proofErr w:type="spellStart"/>
        <w:r w:rsidRPr="00D96E02">
          <w:rPr>
            <w:rFonts w:eastAsia="Times New Roman"/>
            <w:szCs w:val="24"/>
            <w:lang w:eastAsia="en-US"/>
          </w:rPr>
          <w:t>Μόσιαλο</w:t>
        </w:r>
        <w:proofErr w:type="spellEnd"/>
        <w:r w:rsidRPr="00D96E02">
          <w:rPr>
            <w:rFonts w:eastAsia="Times New Roman"/>
            <w:szCs w:val="24"/>
            <w:lang w:eastAsia="en-US"/>
          </w:rPr>
          <w:t xml:space="preserve"> από 11-7-2011 έως 11-11-2011, Λουκά Παπαδήμα από 11-11-2011 έως 8-12-2011, Παντελεήμονα Καψή από 8-12-2011 έως 17-5-2012, Αντώνιο Αργυρό από 18-5-2012 έως 21-6-2012, Δημήτριο Σταμάτη από 28-6-2012 έως 11-7-2012, Συμεών </w:t>
        </w:r>
        <w:proofErr w:type="spellStart"/>
        <w:r w:rsidRPr="00D96E02">
          <w:rPr>
            <w:rFonts w:eastAsia="Times New Roman"/>
            <w:szCs w:val="24"/>
            <w:lang w:eastAsia="en-US"/>
          </w:rPr>
          <w:t>Κεδίκογλου</w:t>
        </w:r>
        <w:proofErr w:type="spellEnd"/>
        <w:r w:rsidRPr="00D96E02">
          <w:rPr>
            <w:rFonts w:eastAsia="Times New Roman"/>
            <w:szCs w:val="24"/>
            <w:lang w:eastAsia="en-US"/>
          </w:rPr>
          <w:t xml:space="preserve"> από 11-7-2012 έως 10-6-2014, Παντελεήμονα Καψή από 2-7-2013 έως 17-4-2014, Σοφία </w:t>
        </w:r>
        <w:proofErr w:type="spellStart"/>
        <w:r w:rsidRPr="00D96E02">
          <w:rPr>
            <w:rFonts w:eastAsia="Times New Roman"/>
            <w:szCs w:val="24"/>
            <w:lang w:eastAsia="en-US"/>
          </w:rPr>
          <w:t>Βούλτεψη</w:t>
        </w:r>
        <w:proofErr w:type="spellEnd"/>
        <w:r w:rsidRPr="00D96E02">
          <w:rPr>
            <w:rFonts w:eastAsia="Times New Roman"/>
            <w:szCs w:val="24"/>
            <w:lang w:eastAsia="en-US"/>
          </w:rPr>
          <w:t xml:space="preserve"> από 20-6-2014 έως 27-1-2015, Νικόλαο Παππά από 30-1-2015 έως 28-8-2015, Ελευθέριο Παπαγεωργόπουλο από 30-8-2015 έως 23-9-2015, Νικόλαο Παππά από 29-9-2015 έως 5-11-2016 και από 5-11-2016 έως και σήμερα, σελ. </w:t>
        </w:r>
        <w:r w:rsidRPr="00D96E02">
          <w:rPr>
            <w:rFonts w:eastAsia="Times New Roman"/>
            <w:szCs w:val="24"/>
            <w:lang w:eastAsia="en-US"/>
          </w:rPr>
          <w:br/>
          <w:t xml:space="preserve"> </w:t>
        </w:r>
        <w:r w:rsidRPr="00D96E02">
          <w:rPr>
            <w:rFonts w:eastAsia="Times New Roman"/>
            <w:szCs w:val="24"/>
            <w:lang w:eastAsia="en-US"/>
          </w:rPr>
          <w:br/>
          <w:t xml:space="preserve">Β. ΚΟΙΝΟΒΟΥΛΕΥΤΙΚΟΣ ΕΛΕΓΧΟΣ </w:t>
        </w:r>
        <w:r w:rsidRPr="00D96E02">
          <w:rPr>
            <w:rFonts w:eastAsia="Times New Roman"/>
            <w:szCs w:val="24"/>
            <w:lang w:eastAsia="en-US"/>
          </w:rPr>
          <w:br/>
          <w:t>Συζήτηση επικαίρων ερωτήσεων προς τον Υπουργό Οικονομικών:</w:t>
        </w:r>
        <w:r w:rsidRPr="00D96E02">
          <w:rPr>
            <w:rFonts w:eastAsia="Times New Roman"/>
            <w:szCs w:val="24"/>
            <w:lang w:eastAsia="en-US"/>
          </w:rPr>
          <w:br/>
          <w:t xml:space="preserve">   i. με θέμα: «Η επιλογή του πολιτικού υφιστάμενου του κ. </w:t>
        </w:r>
        <w:proofErr w:type="spellStart"/>
        <w:r w:rsidRPr="00D96E02">
          <w:rPr>
            <w:rFonts w:eastAsia="Times New Roman"/>
            <w:szCs w:val="24"/>
            <w:lang w:eastAsia="en-US"/>
          </w:rPr>
          <w:t>Τσακαλώτου</w:t>
        </w:r>
        <w:proofErr w:type="spellEnd"/>
        <w:r w:rsidRPr="00D96E02">
          <w:rPr>
            <w:rFonts w:eastAsia="Times New Roman"/>
            <w:szCs w:val="24"/>
            <w:lang w:eastAsia="en-US"/>
          </w:rPr>
          <w:t xml:space="preserve"> ως κριτή του Προϋπολογισμού του», σελ. </w:t>
        </w:r>
        <w:r w:rsidRPr="00D96E02">
          <w:rPr>
            <w:rFonts w:eastAsia="Times New Roman"/>
            <w:szCs w:val="24"/>
            <w:lang w:eastAsia="en-US"/>
          </w:rPr>
          <w:br/>
          <w:t xml:space="preserve">   </w:t>
        </w:r>
        <w:proofErr w:type="spellStart"/>
        <w:r w:rsidRPr="00D96E02">
          <w:rPr>
            <w:rFonts w:eastAsia="Times New Roman"/>
            <w:szCs w:val="24"/>
            <w:lang w:eastAsia="en-US"/>
          </w:rPr>
          <w:t>ii</w:t>
        </w:r>
        <w:proofErr w:type="spellEnd"/>
        <w:r w:rsidRPr="00D96E02">
          <w:rPr>
            <w:rFonts w:eastAsia="Times New Roman"/>
            <w:szCs w:val="24"/>
            <w:lang w:eastAsia="en-US"/>
          </w:rPr>
          <w:t xml:space="preserve">. με θέμα: «Ποιο το ακριβές υπόλοιπο του τραπεζικού λογαριασμού του ν. 128/1975;», σελ. </w:t>
        </w:r>
        <w:r w:rsidRPr="00D96E02">
          <w:rPr>
            <w:rFonts w:eastAsia="Times New Roman"/>
            <w:szCs w:val="24"/>
            <w:lang w:eastAsia="en-US"/>
          </w:rPr>
          <w:br/>
          <w:t xml:space="preserve">   </w:t>
        </w:r>
        <w:proofErr w:type="spellStart"/>
        <w:r w:rsidRPr="00D96E02">
          <w:rPr>
            <w:rFonts w:eastAsia="Times New Roman"/>
            <w:szCs w:val="24"/>
            <w:lang w:eastAsia="en-US"/>
          </w:rPr>
          <w:t>iii</w:t>
        </w:r>
        <w:proofErr w:type="spellEnd"/>
        <w:r w:rsidRPr="00D96E02">
          <w:rPr>
            <w:rFonts w:eastAsia="Times New Roman"/>
            <w:szCs w:val="24"/>
            <w:lang w:eastAsia="en-US"/>
          </w:rPr>
          <w:t xml:space="preserve">. με θέμα: «Ποια η τύχη των ρευστών αποθεματικών της ΟΛΘ Α.Ε., ύψους 65.108.327,16 ευρώ μετά τη μεταβίβαση του πλειοψηφικού πακέτου των μετοχών του Δημοσίου σε ιδιώτες;», σελ. </w:t>
        </w:r>
        <w:r w:rsidRPr="00D96E02">
          <w:rPr>
            <w:rFonts w:eastAsia="Times New Roman"/>
            <w:szCs w:val="24"/>
            <w:lang w:eastAsia="en-US"/>
          </w:rPr>
          <w:br/>
          <w:t xml:space="preserve"> </w:t>
        </w:r>
        <w:r w:rsidRPr="00D96E02">
          <w:rPr>
            <w:rFonts w:eastAsia="Times New Roman"/>
            <w:szCs w:val="24"/>
            <w:lang w:eastAsia="en-US"/>
          </w:rPr>
          <w:br/>
          <w:t xml:space="preserve">Γ. ΝΟΜΟΘΕΤΙΚΗ ΕΡΓΑΣΙΑ </w:t>
        </w:r>
        <w:r w:rsidRPr="00D96E02">
          <w:rPr>
            <w:rFonts w:eastAsia="Times New Roman"/>
            <w:szCs w:val="24"/>
            <w:lang w:eastAsia="en-US"/>
          </w:rPr>
          <w:br/>
          <w:t>Κατάθεση σχεδίων νόμων:</w:t>
        </w:r>
        <w:r w:rsidRPr="00D96E02">
          <w:rPr>
            <w:rFonts w:eastAsia="Times New Roman"/>
            <w:szCs w:val="24"/>
            <w:lang w:eastAsia="en-US"/>
          </w:rPr>
          <w:br/>
          <w:t xml:space="preserve">   i. Οι Υπουργοί Εθνικής  Άμυνας, Εξωτερικών,  Δικαιοσύνης, Διαφάνειας και Ανθρωπίνων Δικαιωμάτων και Οικονομικών κατέθεσαν σήμερα σχέδιο νόμου: «Κύρωση της συμφωνίας στρατιωτικής συνεργασίας μεταξύ του Υπουργείου Εθνικής  Άμυνας της Ελληνικής Δημοκρατίας και του Υπουργείου  Άμυνας του </w:t>
        </w:r>
        <w:proofErr w:type="spellStart"/>
        <w:r w:rsidRPr="00D96E02">
          <w:rPr>
            <w:rFonts w:eastAsia="Times New Roman"/>
            <w:szCs w:val="24"/>
            <w:lang w:eastAsia="en-US"/>
          </w:rPr>
          <w:t>Χασεμιτικού</w:t>
        </w:r>
        <w:proofErr w:type="spellEnd"/>
        <w:r w:rsidRPr="00D96E02">
          <w:rPr>
            <w:rFonts w:eastAsia="Times New Roman"/>
            <w:szCs w:val="24"/>
            <w:lang w:eastAsia="en-US"/>
          </w:rPr>
          <w:t xml:space="preserve"> Βασιλείου της Ιορδανίας», σελ. </w:t>
        </w:r>
        <w:r w:rsidRPr="00D96E02">
          <w:rPr>
            <w:rFonts w:eastAsia="Times New Roman"/>
            <w:szCs w:val="24"/>
            <w:lang w:eastAsia="en-US"/>
          </w:rPr>
          <w:br/>
          <w:t xml:space="preserve">   </w:t>
        </w:r>
        <w:proofErr w:type="spellStart"/>
        <w:r w:rsidRPr="00D96E02">
          <w:rPr>
            <w:rFonts w:eastAsia="Times New Roman"/>
            <w:szCs w:val="24"/>
            <w:lang w:eastAsia="en-US"/>
          </w:rPr>
          <w:t>ii</w:t>
        </w:r>
        <w:proofErr w:type="spellEnd"/>
        <w:r w:rsidRPr="00D96E02">
          <w:rPr>
            <w:rFonts w:eastAsia="Times New Roman"/>
            <w:szCs w:val="24"/>
            <w:lang w:eastAsia="en-US"/>
          </w:rPr>
          <w:t xml:space="preserve">. Οι Υπουργοί Εθνικής  Άμυνας, Οικονομικών και Εξωτερικών κατέθεσαν σήμερα σχέδιο νόμου: «Κύρωση του Μνημονίου Κατανόησης μεταξύ του Υπουργείου  Άμυνας της Δημοκρατίας της Βουλγαρίας και του Υπουργείου Εθνικής  Άμυνας του Καναδά και του Υπουργείου  Άμυνας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Υπουργού  Άμυνας του Βασιλείου της Ολλανδίας και του Υπουργείου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 Υπουργείου  Άμυνας της Δημοκρατίας της Σλοβακίας και του Υπουργείου  Άμυνας της Δημοκρατίας της Σλοβενίας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Τροποποίησης του ως άνω Μνημονίου Κατανόησης μεταξύ των ιδίων Συμμετεχόντων μετά της Διακοίνωσης  Ένταξης όσον αφορά στη συμμετοχή του Υπουργείου Εθνικής  Άμυνας της Ελληνικής Δημοκρατίας στο ως άνω Μνημόνιο Κατανόησης», σελ. </w:t>
        </w:r>
        <w:r w:rsidRPr="00D96E02">
          <w:rPr>
            <w:rFonts w:eastAsia="Times New Roman"/>
            <w:szCs w:val="24"/>
            <w:lang w:eastAsia="en-US"/>
          </w:rPr>
          <w:br/>
          <w:t xml:space="preserve">   </w:t>
        </w:r>
        <w:proofErr w:type="spellStart"/>
        <w:r w:rsidRPr="00D96E02">
          <w:rPr>
            <w:rFonts w:eastAsia="Times New Roman"/>
            <w:szCs w:val="24"/>
            <w:lang w:eastAsia="en-US"/>
          </w:rPr>
          <w:t>iii</w:t>
        </w:r>
        <w:proofErr w:type="spellEnd"/>
        <w:r w:rsidRPr="00D96E02">
          <w:rPr>
            <w:rFonts w:eastAsia="Times New Roman"/>
            <w:szCs w:val="24"/>
            <w:lang w:eastAsia="en-US"/>
          </w:rPr>
          <w:t xml:space="preserve">. </w:t>
        </w:r>
        <w:proofErr w:type="spellStart"/>
        <w:r w:rsidRPr="00D96E02">
          <w:rPr>
            <w:rFonts w:eastAsia="Times New Roman"/>
            <w:szCs w:val="24"/>
            <w:lang w:eastAsia="en-US"/>
          </w:rPr>
          <w:t>Oι</w:t>
        </w:r>
        <w:proofErr w:type="spellEnd"/>
        <w:r w:rsidRPr="00D96E02">
          <w:rPr>
            <w:rFonts w:eastAsia="Times New Roman"/>
            <w:szCs w:val="24"/>
            <w:lang w:eastAsia="en-US"/>
          </w:rPr>
          <w:t xml:space="preserve"> Υπουργοί Εξωτερικών, Οικονομικών, Διοικητικής Ανασυγκρότησης και ο Αναπληρωτής Υπουργός Εξωτερικών κατέθεσαν σχέδιο νόμου: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 Αλβανίας στην Ευρωπαϊκή  Ένωση», σελ. </w:t>
        </w:r>
        <w:r w:rsidRPr="00D96E02">
          <w:rPr>
            <w:rFonts w:eastAsia="Times New Roman"/>
            <w:szCs w:val="24"/>
            <w:lang w:eastAsia="en-US"/>
          </w:rPr>
          <w:br/>
        </w:r>
      </w:ins>
    </w:p>
    <w:p w14:paraId="1042343C" w14:textId="77777777" w:rsidR="00D96E02" w:rsidRPr="00D96E02" w:rsidRDefault="00D96E02" w:rsidP="00D96E02">
      <w:pPr>
        <w:spacing w:after="0" w:line="360" w:lineRule="auto"/>
        <w:rPr>
          <w:ins w:id="23" w:author="Φλούδα Χριστίνα" w:date="2018-03-30T13:57:00Z"/>
          <w:rFonts w:eastAsia="Times New Roman"/>
          <w:szCs w:val="24"/>
          <w:lang w:eastAsia="en-US"/>
        </w:rPr>
      </w:pPr>
    </w:p>
    <w:p w14:paraId="56DA8B88" w14:textId="77777777" w:rsidR="00D96E02" w:rsidRPr="00D96E02" w:rsidRDefault="00D96E02" w:rsidP="00D96E02">
      <w:pPr>
        <w:spacing w:after="0" w:line="360" w:lineRule="auto"/>
        <w:rPr>
          <w:ins w:id="24" w:author="Φλούδα Χριστίνα" w:date="2018-03-30T13:57:00Z"/>
          <w:rFonts w:eastAsia="Times New Roman"/>
          <w:szCs w:val="24"/>
          <w:lang w:eastAsia="en-US"/>
        </w:rPr>
      </w:pPr>
      <w:ins w:id="25" w:author="Φλούδα Χριστίνα" w:date="2018-03-30T13:57:00Z">
        <w:r w:rsidRPr="00D96E02">
          <w:rPr>
            <w:rFonts w:eastAsia="Times New Roman"/>
            <w:szCs w:val="24"/>
            <w:lang w:eastAsia="en-US"/>
          </w:rPr>
          <w:t>ΠΡΟΕΔΡΟΥΟΝΤΕΣ</w:t>
        </w:r>
      </w:ins>
    </w:p>
    <w:p w14:paraId="1927C0EB" w14:textId="77777777" w:rsidR="00D96E02" w:rsidRPr="00D96E02" w:rsidRDefault="00D96E02" w:rsidP="00D96E02">
      <w:pPr>
        <w:spacing w:after="0" w:line="360" w:lineRule="auto"/>
        <w:rPr>
          <w:ins w:id="26" w:author="Φλούδα Χριστίνα" w:date="2018-03-30T13:57:00Z"/>
          <w:rFonts w:eastAsia="Times New Roman"/>
          <w:szCs w:val="24"/>
          <w:lang w:eastAsia="en-US"/>
        </w:rPr>
      </w:pPr>
      <w:ins w:id="27" w:author="Φλούδα Χριστίνα" w:date="2018-03-30T13:57:00Z">
        <w:r w:rsidRPr="00D96E02">
          <w:rPr>
            <w:rFonts w:eastAsia="Times New Roman"/>
            <w:szCs w:val="24"/>
            <w:lang w:eastAsia="en-US"/>
          </w:rPr>
          <w:t>ΛΥΚΟΥΔΗΣ Σ. , σελ.</w:t>
        </w:r>
        <w:r w:rsidRPr="00D96E02">
          <w:rPr>
            <w:rFonts w:eastAsia="Times New Roman"/>
            <w:szCs w:val="24"/>
            <w:lang w:eastAsia="en-US"/>
          </w:rPr>
          <w:br/>
        </w:r>
      </w:ins>
    </w:p>
    <w:p w14:paraId="2520A90D" w14:textId="77777777" w:rsidR="00D96E02" w:rsidRPr="00D96E02" w:rsidRDefault="00D96E02" w:rsidP="00D96E02">
      <w:pPr>
        <w:spacing w:after="0" w:line="360" w:lineRule="auto"/>
        <w:rPr>
          <w:ins w:id="28" w:author="Φλούδα Χριστίνα" w:date="2018-03-30T13:57:00Z"/>
          <w:rFonts w:eastAsia="Times New Roman"/>
          <w:szCs w:val="24"/>
          <w:lang w:eastAsia="en-US"/>
        </w:rPr>
      </w:pPr>
    </w:p>
    <w:p w14:paraId="71021B9B" w14:textId="77777777" w:rsidR="00D96E02" w:rsidRPr="00D96E02" w:rsidRDefault="00D96E02" w:rsidP="00D96E02">
      <w:pPr>
        <w:spacing w:after="0" w:line="360" w:lineRule="auto"/>
        <w:rPr>
          <w:ins w:id="29" w:author="Φλούδα Χριστίνα" w:date="2018-03-30T13:57:00Z"/>
          <w:rFonts w:eastAsia="Times New Roman"/>
          <w:szCs w:val="24"/>
          <w:lang w:eastAsia="en-US"/>
        </w:rPr>
      </w:pPr>
      <w:ins w:id="30" w:author="Φλούδα Χριστίνα" w:date="2018-03-30T13:57:00Z">
        <w:r w:rsidRPr="00D96E02">
          <w:rPr>
            <w:rFonts w:eastAsia="Times New Roman"/>
            <w:szCs w:val="24"/>
            <w:lang w:eastAsia="en-US"/>
          </w:rPr>
          <w:t>ΟΜΙΛΗΤΕΣ</w:t>
        </w:r>
      </w:ins>
    </w:p>
    <w:p w14:paraId="4E58FB33" w14:textId="78E9F8E0" w:rsidR="00D96E02" w:rsidRDefault="00D96E02" w:rsidP="00D96E02">
      <w:pPr>
        <w:spacing w:line="600" w:lineRule="auto"/>
        <w:ind w:firstLine="720"/>
        <w:contextualSpacing/>
        <w:jc w:val="center"/>
        <w:rPr>
          <w:ins w:id="31" w:author="Φλούδα Χριστίνα" w:date="2018-03-30T13:57:00Z"/>
          <w:rFonts w:eastAsia="Times New Roman"/>
          <w:szCs w:val="24"/>
        </w:rPr>
      </w:pPr>
      <w:ins w:id="32" w:author="Φλούδα Χριστίνα" w:date="2018-03-30T13:57:00Z">
        <w:r w:rsidRPr="00D96E02">
          <w:rPr>
            <w:rFonts w:eastAsia="Times New Roman"/>
            <w:szCs w:val="24"/>
            <w:lang w:eastAsia="en-US"/>
          </w:rPr>
          <w:br/>
          <w:t>Α. Επί διαδικαστικού θέματος:</w:t>
        </w:r>
        <w:r w:rsidRPr="00D96E02">
          <w:rPr>
            <w:rFonts w:eastAsia="Times New Roman"/>
            <w:szCs w:val="24"/>
            <w:lang w:eastAsia="en-US"/>
          </w:rPr>
          <w:br/>
          <w:t>ΚΥΡΙΑΖΙΔΗΣ Δ. , σελ.</w:t>
        </w:r>
        <w:r w:rsidRPr="00D96E02">
          <w:rPr>
            <w:rFonts w:eastAsia="Times New Roman"/>
            <w:szCs w:val="24"/>
            <w:lang w:eastAsia="en-US"/>
          </w:rPr>
          <w:br/>
          <w:t>ΛΥΚΟΥΔΗΣ Σ. , σελ.</w:t>
        </w:r>
        <w:r w:rsidRPr="00D96E02">
          <w:rPr>
            <w:rFonts w:eastAsia="Times New Roman"/>
            <w:szCs w:val="24"/>
            <w:lang w:eastAsia="en-US"/>
          </w:rPr>
          <w:br/>
        </w:r>
        <w:r w:rsidRPr="00D96E02">
          <w:rPr>
            <w:rFonts w:eastAsia="Times New Roman"/>
            <w:szCs w:val="24"/>
            <w:lang w:eastAsia="en-US"/>
          </w:rPr>
          <w:br/>
          <w:t>Β. Επί των επικαίρων ερωτήσεων:</w:t>
        </w:r>
        <w:r w:rsidRPr="00D96E02">
          <w:rPr>
            <w:rFonts w:eastAsia="Times New Roman"/>
            <w:szCs w:val="24"/>
            <w:lang w:eastAsia="en-US"/>
          </w:rPr>
          <w:br/>
          <w:t>ΚΑΡΡΑΣ Γ. , σελ.</w:t>
        </w:r>
        <w:r w:rsidRPr="00D96E02">
          <w:rPr>
            <w:rFonts w:eastAsia="Times New Roman"/>
            <w:szCs w:val="24"/>
            <w:lang w:eastAsia="en-US"/>
          </w:rPr>
          <w:br/>
          <w:t>ΚΟΥΤΣΟΥΚΟΣ Γ. , σελ.</w:t>
        </w:r>
        <w:r w:rsidRPr="00D96E02">
          <w:rPr>
            <w:rFonts w:eastAsia="Times New Roman"/>
            <w:szCs w:val="24"/>
            <w:lang w:eastAsia="en-US"/>
          </w:rPr>
          <w:br/>
          <w:t>ΚΥΡΙΑΖΙΔΗΣ Δ. , σελ.</w:t>
        </w:r>
        <w:r w:rsidRPr="00D96E02">
          <w:rPr>
            <w:rFonts w:eastAsia="Times New Roman"/>
            <w:szCs w:val="24"/>
            <w:lang w:eastAsia="en-US"/>
          </w:rPr>
          <w:br/>
          <w:t>ΤΣΑΚΑΛΩΤΟΣ Ε. , σελ.</w:t>
        </w:r>
        <w:r w:rsidRPr="00D96E02">
          <w:rPr>
            <w:rFonts w:eastAsia="Times New Roman"/>
            <w:szCs w:val="24"/>
            <w:lang w:eastAsia="en-US"/>
          </w:rPr>
          <w:br/>
        </w:r>
      </w:ins>
    </w:p>
    <w:p w14:paraId="5862BA53" w14:textId="77777777" w:rsidR="00924516" w:rsidRDefault="00D96E02">
      <w:pPr>
        <w:spacing w:line="600" w:lineRule="auto"/>
        <w:ind w:firstLine="720"/>
        <w:contextualSpacing/>
        <w:jc w:val="center"/>
        <w:rPr>
          <w:rFonts w:eastAsia="Times New Roman"/>
          <w:szCs w:val="24"/>
        </w:rPr>
      </w:pPr>
      <w:r>
        <w:rPr>
          <w:rFonts w:eastAsia="Times New Roman"/>
          <w:szCs w:val="24"/>
        </w:rPr>
        <w:t>ΠΡΑΚΤΙΚΑ ΒΟΥΛΗΣ</w:t>
      </w:r>
    </w:p>
    <w:p w14:paraId="5862BA54" w14:textId="77777777" w:rsidR="00924516" w:rsidRDefault="00D96E02">
      <w:pPr>
        <w:spacing w:line="600" w:lineRule="auto"/>
        <w:ind w:firstLine="720"/>
        <w:contextualSpacing/>
        <w:jc w:val="center"/>
        <w:rPr>
          <w:rFonts w:eastAsia="Times New Roman"/>
          <w:szCs w:val="24"/>
        </w:rPr>
      </w:pPr>
      <w:r>
        <w:rPr>
          <w:rFonts w:eastAsia="Times New Roman"/>
          <w:szCs w:val="24"/>
        </w:rPr>
        <w:t xml:space="preserve">ΙΖ΄ ΠΕΡΙΟΔΟΣ </w:t>
      </w:r>
    </w:p>
    <w:p w14:paraId="5862BA55" w14:textId="77777777" w:rsidR="00924516" w:rsidRDefault="00D96E0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862BA56" w14:textId="77777777" w:rsidR="00924516" w:rsidRDefault="00D96E02">
      <w:pPr>
        <w:spacing w:line="600" w:lineRule="auto"/>
        <w:ind w:firstLine="720"/>
        <w:contextualSpacing/>
        <w:jc w:val="center"/>
        <w:rPr>
          <w:rFonts w:eastAsia="Times New Roman"/>
          <w:szCs w:val="24"/>
        </w:rPr>
      </w:pPr>
      <w:r>
        <w:rPr>
          <w:rFonts w:eastAsia="Times New Roman"/>
          <w:szCs w:val="24"/>
        </w:rPr>
        <w:t>ΣΥΝΟΔΟΣ Γ΄</w:t>
      </w:r>
    </w:p>
    <w:p w14:paraId="5862BA57" w14:textId="77777777" w:rsidR="00924516" w:rsidRDefault="00D96E02">
      <w:pPr>
        <w:spacing w:line="600" w:lineRule="auto"/>
        <w:ind w:firstLine="720"/>
        <w:contextualSpacing/>
        <w:jc w:val="center"/>
        <w:rPr>
          <w:rFonts w:eastAsia="Times New Roman"/>
          <w:szCs w:val="24"/>
        </w:rPr>
      </w:pPr>
      <w:r>
        <w:rPr>
          <w:rFonts w:eastAsia="Times New Roman"/>
          <w:szCs w:val="24"/>
        </w:rPr>
        <w:t xml:space="preserve">ΣΥΝΕΔΡΙΑΣΗ </w:t>
      </w:r>
      <w:proofErr w:type="spellStart"/>
      <w:r>
        <w:rPr>
          <w:rFonts w:eastAsia="Times New Roman" w:cs="Times New Roman"/>
          <w:szCs w:val="24"/>
        </w:rPr>
        <w:t>ϟ</w:t>
      </w:r>
      <w:r>
        <w:rPr>
          <w:rFonts w:eastAsia="Times New Roman"/>
          <w:szCs w:val="24"/>
        </w:rPr>
        <w:t>Γ</w:t>
      </w:r>
      <w:proofErr w:type="spellEnd"/>
      <w:r>
        <w:rPr>
          <w:rFonts w:eastAsia="Times New Roman"/>
          <w:szCs w:val="24"/>
        </w:rPr>
        <w:t>΄</w:t>
      </w:r>
    </w:p>
    <w:p w14:paraId="5862BA58" w14:textId="77777777" w:rsidR="00924516" w:rsidRDefault="00D96E02">
      <w:pPr>
        <w:spacing w:line="600" w:lineRule="auto"/>
        <w:ind w:firstLine="720"/>
        <w:contextualSpacing/>
        <w:jc w:val="center"/>
        <w:rPr>
          <w:rFonts w:eastAsia="Times New Roman"/>
          <w:szCs w:val="24"/>
        </w:rPr>
      </w:pPr>
      <w:r>
        <w:rPr>
          <w:rFonts w:eastAsia="Times New Roman"/>
          <w:szCs w:val="24"/>
        </w:rPr>
        <w:t>Δευτέρα 26 Μαρτίου 2018</w:t>
      </w:r>
    </w:p>
    <w:p w14:paraId="5862BA59" w14:textId="77777777" w:rsidR="00924516" w:rsidRDefault="00D96E02">
      <w:pPr>
        <w:spacing w:line="600" w:lineRule="auto"/>
        <w:ind w:firstLine="720"/>
        <w:contextualSpacing/>
        <w:jc w:val="both"/>
        <w:rPr>
          <w:rFonts w:eastAsia="Times New Roman"/>
          <w:szCs w:val="24"/>
        </w:rPr>
      </w:pPr>
      <w:r>
        <w:rPr>
          <w:rFonts w:eastAsia="Times New Roman"/>
          <w:szCs w:val="24"/>
        </w:rPr>
        <w:t>Αθήνα, σήμερα στις 26 Μαρτίου</w:t>
      </w:r>
      <w:r>
        <w:rPr>
          <w:rFonts w:eastAsia="Times New Roman"/>
          <w:szCs w:val="24"/>
        </w:rPr>
        <w:t xml:space="preserve"> 2018,</w:t>
      </w:r>
      <w:r>
        <w:rPr>
          <w:rFonts w:eastAsia="Times New Roman"/>
          <w:szCs w:val="24"/>
        </w:rPr>
        <w:t xml:space="preserve"> ημέρα Δευτέρα και ώρα 18.00΄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E36189">
        <w:rPr>
          <w:rFonts w:eastAsia="Times New Roman"/>
          <w:b/>
          <w:szCs w:val="24"/>
        </w:rPr>
        <w:t>ΣΠΥΡΙΔΩΝΑ ΛΥΚΟΥΔΗ</w:t>
      </w:r>
      <w:r w:rsidRPr="00201CE3">
        <w:rPr>
          <w:rFonts w:eastAsia="Times New Roman"/>
          <w:szCs w:val="24"/>
        </w:rPr>
        <w:t>.</w:t>
      </w:r>
    </w:p>
    <w:p w14:paraId="5862BA5A" w14:textId="77777777" w:rsidR="00924516" w:rsidRDefault="00D96E02">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Σπυρίδων Λυκούδης)</w:t>
      </w:r>
      <w:r>
        <w:rPr>
          <w:rFonts w:eastAsia="Times New Roman"/>
          <w:b/>
          <w:bCs/>
          <w:szCs w:val="24"/>
        </w:rPr>
        <w:t xml:space="preserve">: </w:t>
      </w:r>
      <w:r>
        <w:rPr>
          <w:rFonts w:eastAsia="Times New Roman"/>
          <w:szCs w:val="24"/>
        </w:rPr>
        <w:t>Κυρίες και κύριοι συνάδελφοι, αρχίζει η συνεδρίαση.</w:t>
      </w:r>
    </w:p>
    <w:p w14:paraId="5862BA5B" w14:textId="77777777" w:rsidR="00924516" w:rsidRDefault="00D96E02">
      <w:pPr>
        <w:spacing w:line="600" w:lineRule="auto"/>
        <w:ind w:firstLine="720"/>
        <w:contextualSpacing/>
        <w:jc w:val="both"/>
        <w:rPr>
          <w:rFonts w:eastAsia="Times New Roman"/>
          <w:szCs w:val="24"/>
        </w:rPr>
      </w:pPr>
      <w:r>
        <w:rPr>
          <w:rFonts w:eastAsia="Times New Roman"/>
          <w:szCs w:val="24"/>
        </w:rPr>
        <w:lastRenderedPageBreak/>
        <w:t>Εισερχόμαστ</w:t>
      </w:r>
      <w:r>
        <w:rPr>
          <w:rFonts w:eastAsia="Times New Roman"/>
          <w:szCs w:val="24"/>
        </w:rPr>
        <w:t>ε στη συζήτηση των</w:t>
      </w:r>
    </w:p>
    <w:p w14:paraId="5862BA5C" w14:textId="77777777" w:rsidR="00924516" w:rsidRDefault="00D96E02">
      <w:pPr>
        <w:spacing w:line="600" w:lineRule="auto"/>
        <w:ind w:firstLine="720"/>
        <w:contextualSpacing/>
        <w:jc w:val="center"/>
        <w:rPr>
          <w:rFonts w:eastAsia="Times New Roman"/>
          <w:b/>
          <w:szCs w:val="24"/>
        </w:rPr>
      </w:pPr>
      <w:r>
        <w:rPr>
          <w:rFonts w:eastAsia="Times New Roman"/>
          <w:b/>
          <w:szCs w:val="24"/>
        </w:rPr>
        <w:t>ΕΠΙΚΑΙΡΩΝ ΕΡΩΤΗΣΕΩΝ</w:t>
      </w:r>
    </w:p>
    <w:p w14:paraId="5862BA5D" w14:textId="77777777" w:rsidR="00924516" w:rsidRDefault="00D96E02">
      <w:pPr>
        <w:spacing w:line="600" w:lineRule="auto"/>
        <w:ind w:firstLine="720"/>
        <w:contextualSpacing/>
        <w:jc w:val="both"/>
        <w:rPr>
          <w:rFonts w:eastAsia="Times New Roman" w:cs="Times New Roman"/>
          <w:szCs w:val="24"/>
        </w:rPr>
      </w:pPr>
      <w:r>
        <w:rPr>
          <w:rFonts w:eastAsia="Times New Roman"/>
          <w:szCs w:val="24"/>
        </w:rPr>
        <w:t xml:space="preserve">Αρχίζουμε </w:t>
      </w:r>
      <w:r>
        <w:rPr>
          <w:rFonts w:eastAsia="Times New Roman"/>
          <w:szCs w:val="24"/>
        </w:rPr>
        <w:t xml:space="preserve">με την τρίτη με </w:t>
      </w:r>
      <w:r>
        <w:rPr>
          <w:rFonts w:eastAsia="Times New Roman" w:cs="Times New Roman"/>
          <w:szCs w:val="24"/>
        </w:rPr>
        <w:t xml:space="preserve">αριθμό 1338/19-3-2018 </w:t>
      </w:r>
      <w:r>
        <w:rPr>
          <w:rFonts w:eastAsia="Times New Roman"/>
          <w:szCs w:val="24"/>
        </w:rPr>
        <w:t xml:space="preserve">επίκαιρη ερώτηση πρώτου κύκλου </w:t>
      </w:r>
      <w:r>
        <w:rPr>
          <w:rFonts w:eastAsia="Times New Roman" w:cs="Times New Roman"/>
          <w:szCs w:val="24"/>
        </w:rPr>
        <w:t xml:space="preserve">του 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«Η επιλογή του</w:t>
      </w:r>
      <w:r>
        <w:rPr>
          <w:rFonts w:eastAsia="Times New Roman" w:cs="Times New Roman"/>
          <w:szCs w:val="24"/>
        </w:rPr>
        <w:t xml:space="preserve"> πολιτικού υφιστάμενου του κ. </w:t>
      </w:r>
      <w:proofErr w:type="spellStart"/>
      <w:r>
        <w:rPr>
          <w:rFonts w:eastAsia="Times New Roman" w:cs="Times New Roman"/>
          <w:szCs w:val="24"/>
        </w:rPr>
        <w:t>Τσακαλώτου</w:t>
      </w:r>
      <w:proofErr w:type="spellEnd"/>
      <w:r>
        <w:rPr>
          <w:rFonts w:eastAsia="Times New Roman" w:cs="Times New Roman"/>
          <w:szCs w:val="24"/>
        </w:rPr>
        <w:t xml:space="preserve"> ως κριτή του </w:t>
      </w:r>
      <w:r>
        <w:rPr>
          <w:rFonts w:eastAsia="Times New Roman" w:cs="Times New Roman"/>
          <w:szCs w:val="24"/>
        </w:rPr>
        <w:t>π</w:t>
      </w:r>
      <w:r>
        <w:rPr>
          <w:rFonts w:eastAsia="Times New Roman" w:cs="Times New Roman"/>
          <w:szCs w:val="24"/>
        </w:rPr>
        <w:t>ροϋπολογισμού του».</w:t>
      </w:r>
    </w:p>
    <w:p w14:paraId="5862BA5E"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συνάδελφος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5862BA5F"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5862BA60" w14:textId="77777777" w:rsidR="00924516" w:rsidRDefault="00D96E02">
      <w:pPr>
        <w:spacing w:line="600" w:lineRule="auto"/>
        <w:ind w:firstLine="720"/>
        <w:contextualSpacing/>
        <w:jc w:val="both"/>
        <w:rPr>
          <w:rFonts w:eastAsia="Times New Roman"/>
          <w:szCs w:val="24"/>
        </w:rPr>
      </w:pPr>
      <w:r>
        <w:rPr>
          <w:rFonts w:eastAsia="Times New Roman" w:cs="Times New Roman"/>
          <w:szCs w:val="24"/>
        </w:rPr>
        <w:t xml:space="preserve">Κύριε Υπουργέ, η Δημοκρατική Συμπαράταξη αποχώρησε από την Επιτροπή Κανονισμού της Βουλής και κατήγγειλε μία διαδικασία με πλήρη αδιαφάνεια για την επιλογή του επικεφαλής του Γραφείου Προϋπολογισμού της Βουλής καθώς δεν τηρήθηκε η προβλεπόμενη </w:t>
      </w:r>
      <w:r>
        <w:rPr>
          <w:rFonts w:eastAsia="Times New Roman" w:cs="Times New Roman"/>
          <w:szCs w:val="24"/>
        </w:rPr>
        <w:lastRenderedPageBreak/>
        <w:t>από τον Κανο</w:t>
      </w:r>
      <w:r>
        <w:rPr>
          <w:rFonts w:eastAsia="Times New Roman" w:cs="Times New Roman"/>
          <w:szCs w:val="24"/>
        </w:rPr>
        <w:t xml:space="preserve">νισμό διαδικασία, </w:t>
      </w:r>
      <w:r>
        <w:rPr>
          <w:rFonts w:eastAsia="Times New Roman" w:cs="Times New Roman"/>
          <w:szCs w:val="24"/>
        </w:rPr>
        <w:t>αφού</w:t>
      </w:r>
      <w:r>
        <w:rPr>
          <w:rFonts w:eastAsia="Times New Roman" w:cs="Times New Roman"/>
          <w:szCs w:val="24"/>
        </w:rPr>
        <w:t xml:space="preserve"> από τη μία πλευρά</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γνωστοποιήθηκαν σ</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τα βιογραφικά των υποψηφίων και οι άλλες υποψηφιότητες και </w:t>
      </w:r>
      <w:r>
        <w:rPr>
          <w:rFonts w:eastAsia="Times New Roman" w:cs="Times New Roman"/>
          <w:szCs w:val="24"/>
        </w:rPr>
        <w:t xml:space="preserve">από την άλλη </w:t>
      </w:r>
      <w:r>
        <w:rPr>
          <w:rFonts w:eastAsia="Times New Roman" w:cs="Times New Roman"/>
          <w:szCs w:val="24"/>
        </w:rPr>
        <w:t>δεν φρόντισε το Προεδρείο της Βουλής να διασφαλίσει τη συναίνεση που απαιτείται όταν πρόκειται για επιλογές α</w:t>
      </w:r>
      <w:r>
        <w:rPr>
          <w:rFonts w:eastAsia="Times New Roman" w:cs="Times New Roman"/>
          <w:szCs w:val="24"/>
        </w:rPr>
        <w:t>νεξαρτήτων αρχών, που πρέπει να υπερβαίνουν τις κομματικές επιλογές.</w:t>
      </w:r>
    </w:p>
    <w:p w14:paraId="5862BA61"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αντίθετο, η Πλειοψηφία επέλεξε να τοποθετήσει σε αυτή την κρίσιμη θέση ένα κομματικό στέλεχος. Το ερώτημα που σας αφορά, κύριε Υπουργέ, είναι το εξής. Εσείς είστε μέλος της Πλειοψηφίας</w:t>
      </w:r>
      <w:r>
        <w:rPr>
          <w:rFonts w:eastAsia="Times New Roman" w:cs="Times New Roman"/>
          <w:szCs w:val="24"/>
        </w:rPr>
        <w:t xml:space="preserve"> που πήρε αυτή την απόφαση, στην οποία παίζετε ηγετικό ρόλο. Και το πιο σπουδαίο για εσάς -που εγώ θεωρώ ότι σας προσβάλλει, γιατί θεωρώ ότι έχετε μία αξιοπρέπεια- είναι ότι βάλατε τον πολιτικό </w:t>
      </w:r>
      <w:r>
        <w:rPr>
          <w:rFonts w:eastAsia="Times New Roman" w:cs="Times New Roman"/>
          <w:szCs w:val="24"/>
        </w:rPr>
        <w:lastRenderedPageBreak/>
        <w:t>σας υφιστάμενο να παρακολουθεί την εκτέλεση του προϋπολογισμού</w:t>
      </w:r>
      <w:r>
        <w:rPr>
          <w:rFonts w:eastAsia="Times New Roman" w:cs="Times New Roman"/>
          <w:szCs w:val="24"/>
        </w:rPr>
        <w:t xml:space="preserve">, που εσείς εισηγείστε και η Βουλή ψηφίζει, και εκ του θεσμικού του ρόλου είναι υποχρεωμένος να κάνει υποδείξεις και παρατηρήσεις, τις οποίες συζητούμε στην αρμόδια </w:t>
      </w:r>
      <w:r>
        <w:rPr>
          <w:rFonts w:eastAsia="Times New Roman" w:cs="Times New Roman"/>
          <w:szCs w:val="24"/>
        </w:rPr>
        <w:t>ε</w:t>
      </w:r>
      <w:r>
        <w:rPr>
          <w:rFonts w:eastAsia="Times New Roman" w:cs="Times New Roman"/>
          <w:szCs w:val="24"/>
        </w:rPr>
        <w:t>πιτροπή της Βουλής, με βάση τις τριμηνιαίες εκθέσεις που συντάσσει το Γραφείο Προϋπολογισμ</w:t>
      </w:r>
      <w:r>
        <w:rPr>
          <w:rFonts w:eastAsia="Times New Roman" w:cs="Times New Roman"/>
          <w:szCs w:val="24"/>
        </w:rPr>
        <w:t xml:space="preserve">ού της Βουλής. </w:t>
      </w:r>
      <w:r>
        <w:rPr>
          <w:rFonts w:eastAsia="Times New Roman"/>
          <w:bCs/>
          <w:shd w:val="clear" w:color="auto" w:fill="FFFFFF"/>
        </w:rPr>
        <w:t>Μά</w:t>
      </w:r>
      <w:r>
        <w:rPr>
          <w:rFonts w:eastAsia="Times New Roman" w:cs="Times New Roman"/>
          <w:szCs w:val="24"/>
        </w:rPr>
        <w:t>λιστα, σύμφωνα με τον Κανονισμό πρέπει να γίνονται και διορθωτικές κινήσεις, με βάση αυτές τις επισημάνσεις και υποδείξεις.</w:t>
      </w:r>
    </w:p>
    <w:p w14:paraId="5862BA62"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Λοιπόν, κύριε Υπουργέ, ή σας αγνόησαν και σας υποτ</w:t>
      </w:r>
      <w:r>
        <w:rPr>
          <w:rFonts w:eastAsia="Times New Roman" w:cs="Times New Roman"/>
          <w:szCs w:val="24"/>
        </w:rPr>
        <w:t>ί</w:t>
      </w:r>
      <w:r>
        <w:rPr>
          <w:rFonts w:eastAsia="Times New Roman" w:cs="Times New Roman"/>
          <w:szCs w:val="24"/>
        </w:rPr>
        <w:t>μ</w:t>
      </w:r>
      <w:r>
        <w:rPr>
          <w:rFonts w:eastAsia="Times New Roman" w:cs="Times New Roman"/>
          <w:szCs w:val="24"/>
        </w:rPr>
        <w:t>η</w:t>
      </w:r>
      <w:r>
        <w:rPr>
          <w:rFonts w:eastAsia="Times New Roman" w:cs="Times New Roman"/>
          <w:szCs w:val="24"/>
        </w:rPr>
        <w:t>σ</w:t>
      </w:r>
      <w:r>
        <w:rPr>
          <w:rFonts w:eastAsia="Times New Roman" w:cs="Times New Roman"/>
          <w:szCs w:val="24"/>
        </w:rPr>
        <w:t>αν</w:t>
      </w:r>
      <w:r>
        <w:rPr>
          <w:rFonts w:eastAsia="Times New Roman" w:cs="Times New Roman"/>
          <w:szCs w:val="24"/>
        </w:rPr>
        <w:t xml:space="preserve"> ή κάνατε μία επιλογή προσωπική να διορίσετε τον «υπάλληλό»</w:t>
      </w:r>
      <w:r>
        <w:rPr>
          <w:rFonts w:eastAsia="Times New Roman" w:cs="Times New Roman"/>
          <w:szCs w:val="24"/>
        </w:rPr>
        <w:t xml:space="preserve"> σας, διότι πολιτικός σας υπάλληλος και υφιστάμενος είναι ο Γενικός Γραμματέας Δημοσιονομικής Πολιτικής, για να έχετε το κεφάλι σας ήσυχο κατά την εκτέλεση του προϋπολογισμού. Ένα από τα δύο </w:t>
      </w:r>
      <w:r>
        <w:rPr>
          <w:rFonts w:eastAsia="Times New Roman" w:cs="Times New Roman"/>
          <w:szCs w:val="24"/>
        </w:rPr>
        <w:lastRenderedPageBreak/>
        <w:t>συμβαίνει. Γι’ αυτό σας καλέσαμε εδώ, να μας πείτε ποια είναι η π</w:t>
      </w:r>
      <w:r>
        <w:rPr>
          <w:rFonts w:eastAsia="Times New Roman" w:cs="Times New Roman"/>
          <w:szCs w:val="24"/>
        </w:rPr>
        <w:t>ροσωπική σας θέση.</w:t>
      </w:r>
    </w:p>
    <w:p w14:paraId="5862BA63"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862BA64"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862BA65"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862BA66"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ευχαριστώ, κύριε Πρόεδρε, και ευχαριστώ πάρα πολύ τον κύριο συνάδελφο γ</w:t>
      </w:r>
      <w:r>
        <w:rPr>
          <w:rFonts w:eastAsia="Times New Roman" w:cs="Times New Roman"/>
          <w:szCs w:val="24"/>
        </w:rPr>
        <w:t xml:space="preserve">ι’ αυτή την ερώτηση. Τον ευχαριστώ ιδιαιτέρως, χωρίς ούτε ψήγμα υποκρισίας γι’ αυτό που λέω. Γιατί, όπως ξέρετε και εσείς, κύριε Πρόεδρε, και ο αγαπητός κύριος συνάδελφος, η Αριστερά και οι </w:t>
      </w:r>
      <w:proofErr w:type="spellStart"/>
      <w:r>
        <w:rPr>
          <w:rFonts w:eastAsia="Times New Roman" w:cs="Times New Roman"/>
          <w:szCs w:val="24"/>
        </w:rPr>
        <w:t>π</w:t>
      </w:r>
      <w:r>
        <w:rPr>
          <w:rFonts w:eastAsia="Times New Roman" w:cs="Times New Roman"/>
          <w:szCs w:val="24"/>
        </w:rPr>
        <w:t>αοκτζήδες</w:t>
      </w:r>
      <w:proofErr w:type="spellEnd"/>
      <w:r>
        <w:rPr>
          <w:rFonts w:eastAsia="Times New Roman" w:cs="Times New Roman"/>
          <w:szCs w:val="24"/>
        </w:rPr>
        <w:t xml:space="preserve"> έχουν ένα κοινό: Είναι μεγαλόκαρδοι </w:t>
      </w:r>
      <w:r>
        <w:rPr>
          <w:rFonts w:eastAsia="Times New Roman"/>
          <w:bCs/>
        </w:rPr>
        <w:t>και</w:t>
      </w:r>
      <w:r>
        <w:rPr>
          <w:rFonts w:eastAsia="Times New Roman" w:cs="Times New Roman"/>
          <w:szCs w:val="24"/>
        </w:rPr>
        <w:t xml:space="preserve"> ποτέ δεν δείχνο</w:t>
      </w:r>
      <w:r>
        <w:rPr>
          <w:rFonts w:eastAsia="Times New Roman" w:cs="Times New Roman"/>
          <w:szCs w:val="24"/>
        </w:rPr>
        <w:t>υν μικροπρέπεια.</w:t>
      </w:r>
    </w:p>
    <w:p w14:paraId="5862BA67" w14:textId="77777777" w:rsidR="00924516" w:rsidRDefault="00D96E0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w:t>
      </w:r>
      <w:proofErr w:type="spellStart"/>
      <w:r>
        <w:rPr>
          <w:rFonts w:eastAsia="Times New Roman" w:cs="Times New Roman"/>
          <w:szCs w:val="24"/>
        </w:rPr>
        <w:t>π</w:t>
      </w:r>
      <w:r>
        <w:rPr>
          <w:rFonts w:eastAsia="Times New Roman" w:cs="Times New Roman"/>
          <w:szCs w:val="24"/>
        </w:rPr>
        <w:t>αοκτζής</w:t>
      </w:r>
      <w:proofErr w:type="spellEnd"/>
      <w:r>
        <w:rPr>
          <w:rFonts w:eastAsia="Times New Roman" w:cs="Times New Roman"/>
          <w:szCs w:val="24"/>
        </w:rPr>
        <w:t xml:space="preserve">, μπορώ να δεχθώ ότι ο καλύτερος </w:t>
      </w:r>
      <w:proofErr w:type="spellStart"/>
      <w:r>
        <w:rPr>
          <w:rFonts w:eastAsia="Times New Roman" w:cs="Times New Roman"/>
          <w:szCs w:val="24"/>
        </w:rPr>
        <w:t>πασαδόρος</w:t>
      </w:r>
      <w:proofErr w:type="spellEnd"/>
      <w:r>
        <w:rPr>
          <w:rFonts w:eastAsia="Times New Roman" w:cs="Times New Roman"/>
          <w:szCs w:val="24"/>
        </w:rPr>
        <w:t xml:space="preserve"> στην ιστορία του ελληνικού βόλεϊ δεν ήταν κάποιος </w:t>
      </w:r>
      <w:proofErr w:type="spellStart"/>
      <w:r>
        <w:rPr>
          <w:rFonts w:eastAsia="Times New Roman" w:cs="Times New Roman"/>
          <w:szCs w:val="24"/>
        </w:rPr>
        <w:t>π</w:t>
      </w:r>
      <w:r>
        <w:rPr>
          <w:rFonts w:eastAsia="Times New Roman" w:cs="Times New Roman"/>
          <w:szCs w:val="24"/>
        </w:rPr>
        <w:t>αοκτζής</w:t>
      </w:r>
      <w:proofErr w:type="spellEnd"/>
      <w:r>
        <w:rPr>
          <w:rFonts w:eastAsia="Times New Roman" w:cs="Times New Roman"/>
          <w:szCs w:val="24"/>
        </w:rPr>
        <w:t xml:space="preserve">, αλλά ο </w:t>
      </w:r>
      <w:proofErr w:type="spellStart"/>
      <w:r>
        <w:rPr>
          <w:rFonts w:eastAsia="Times New Roman" w:cs="Times New Roman"/>
          <w:szCs w:val="24"/>
        </w:rPr>
        <w:t>Μουστακίδης</w:t>
      </w:r>
      <w:proofErr w:type="spellEnd"/>
      <w:r>
        <w:rPr>
          <w:rFonts w:eastAsia="Times New Roman" w:cs="Times New Roman"/>
          <w:szCs w:val="24"/>
        </w:rPr>
        <w:t>, ο οποίος, όπως ξέρετε, έδινε φοβερές πάσες και κάρφωναν οι άλλοι. Η ερώτηση που μου κάνει ο κ. Κουτσούκος</w:t>
      </w:r>
      <w:r>
        <w:rPr>
          <w:rFonts w:eastAsia="Times New Roman" w:cs="Times New Roman"/>
          <w:szCs w:val="24"/>
        </w:rPr>
        <w:t xml:space="preserve"> είναι σε τέτοιο επίπεδο, που μπορούμε να τον λέμε από εδώ και πέρα «ο </w:t>
      </w:r>
      <w:proofErr w:type="spellStart"/>
      <w:r>
        <w:rPr>
          <w:rFonts w:eastAsia="Times New Roman" w:cs="Times New Roman"/>
          <w:szCs w:val="24"/>
        </w:rPr>
        <w:t>Μουστακίδης</w:t>
      </w:r>
      <w:proofErr w:type="spellEnd"/>
      <w:r>
        <w:rPr>
          <w:rFonts w:eastAsia="Times New Roman" w:cs="Times New Roman"/>
          <w:szCs w:val="24"/>
        </w:rPr>
        <w:t xml:space="preserve"> του ΠΑΣΟΚ», γιατί μου δίνει τη μεγάλη ευκαιρία να εξηγήσω την τεράστια διαφορά ανάμεσα στη διαδικασία που υπήρχε με τις προηγούμενες κυβερνήσεις και σε αυτή </w:t>
      </w:r>
      <w:r>
        <w:rPr>
          <w:rFonts w:eastAsia="Times New Roman" w:cs="Times New Roman"/>
          <w:bCs/>
          <w:shd w:val="clear" w:color="auto" w:fill="FFFFFF"/>
        </w:rPr>
        <w:t>που</w:t>
      </w:r>
      <w:r>
        <w:rPr>
          <w:rFonts w:eastAsia="Times New Roman" w:cs="Times New Roman"/>
          <w:szCs w:val="24"/>
        </w:rPr>
        <w:t xml:space="preserve"> ακολουθείται σήμερα.</w:t>
      </w:r>
    </w:p>
    <w:p w14:paraId="5862BA68"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Θυμάμαι ότι η κ. </w:t>
      </w:r>
      <w:proofErr w:type="spellStart"/>
      <w:r>
        <w:rPr>
          <w:rFonts w:eastAsia="Times New Roman" w:cs="Times New Roman"/>
          <w:szCs w:val="24"/>
        </w:rPr>
        <w:t>Μπαλαφούσια</w:t>
      </w:r>
      <w:proofErr w:type="spellEnd"/>
      <w:r>
        <w:rPr>
          <w:rFonts w:eastAsia="Times New Roman" w:cs="Times New Roman"/>
          <w:szCs w:val="24"/>
        </w:rPr>
        <w:t xml:space="preserve">, πριν από τον Τάκη </w:t>
      </w:r>
      <w:proofErr w:type="spellStart"/>
      <w:r>
        <w:rPr>
          <w:rFonts w:eastAsia="Times New Roman" w:cs="Times New Roman"/>
          <w:szCs w:val="24"/>
        </w:rPr>
        <w:t>Λιαργκόβα</w:t>
      </w:r>
      <w:proofErr w:type="spellEnd"/>
      <w:r>
        <w:rPr>
          <w:rFonts w:eastAsia="Times New Roman" w:cs="Times New Roman"/>
          <w:szCs w:val="24"/>
        </w:rPr>
        <w:t xml:space="preserve">, έκανε μια έκθεση που έλεγε ότι δεν είναι βιώσιμο το ελληνικό χρέος και ο κ. Βενιζέλος την έδιωξε την άλλη μέρα. Την άλλη μέρα την έδιωξε την κ. </w:t>
      </w:r>
      <w:proofErr w:type="spellStart"/>
      <w:r>
        <w:rPr>
          <w:rFonts w:eastAsia="Times New Roman" w:cs="Times New Roman"/>
          <w:szCs w:val="24"/>
        </w:rPr>
        <w:t>Μπαλαφούσια</w:t>
      </w:r>
      <w:proofErr w:type="spellEnd"/>
      <w:r>
        <w:rPr>
          <w:rFonts w:eastAsia="Times New Roman" w:cs="Times New Roman"/>
          <w:szCs w:val="24"/>
        </w:rPr>
        <w:t>, επειδή σε ένα κομμ</w:t>
      </w:r>
      <w:r>
        <w:rPr>
          <w:rFonts w:eastAsia="Times New Roman" w:cs="Times New Roman"/>
          <w:szCs w:val="24"/>
        </w:rPr>
        <w:t xml:space="preserve">άτι, σε μια έκθεση </w:t>
      </w:r>
      <w:r>
        <w:rPr>
          <w:rFonts w:eastAsia="Times New Roman" w:cs="Times New Roman"/>
          <w:szCs w:val="24"/>
        </w:rPr>
        <w:lastRenderedPageBreak/>
        <w:t>έλεγε ότι δεν είναι βιώσιμο το χρέος. Μάλιστα, ο κ. Βενιζέλος το δικαιολόγησε γιατί οι διεθνείς οργανισμοί έλεγαν ότι το χρέος είναι βιώσιμο, όταν το ΔΝΤ προφανώς το έλεγε αυτό γιατί αλλιώς δεν θα μπορούσε να είναι στο πρόγραμμα. Εγώ δεν</w:t>
      </w:r>
      <w:r>
        <w:rPr>
          <w:rFonts w:eastAsia="Times New Roman" w:cs="Times New Roman"/>
          <w:szCs w:val="24"/>
        </w:rPr>
        <w:t xml:space="preserve"> μπαίνω στην ουσία, αν είχε λάθος ή ήταν σωστή η κ. </w:t>
      </w:r>
      <w:proofErr w:type="spellStart"/>
      <w:r>
        <w:rPr>
          <w:rFonts w:eastAsia="Times New Roman" w:cs="Times New Roman"/>
          <w:szCs w:val="24"/>
        </w:rPr>
        <w:t>Μπαλαφούσια</w:t>
      </w:r>
      <w:proofErr w:type="spellEnd"/>
      <w:r>
        <w:rPr>
          <w:rFonts w:eastAsia="Times New Roman" w:cs="Times New Roman"/>
          <w:szCs w:val="24"/>
        </w:rPr>
        <w:t>. Την άλλη μέρα τη διώξανε αμέσως.</w:t>
      </w:r>
    </w:p>
    <w:p w14:paraId="5862BA69"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εμείς; Όταν ήλθαμε εμείς στα πράγματα κρατήσαμε τον κ. </w:t>
      </w:r>
      <w:proofErr w:type="spellStart"/>
      <w:r>
        <w:rPr>
          <w:rFonts w:eastAsia="Times New Roman" w:cs="Times New Roman"/>
          <w:szCs w:val="24"/>
        </w:rPr>
        <w:t>Λιαργκόβα</w:t>
      </w:r>
      <w:proofErr w:type="spellEnd"/>
      <w:r>
        <w:rPr>
          <w:rFonts w:eastAsia="Times New Roman" w:cs="Times New Roman"/>
          <w:szCs w:val="24"/>
        </w:rPr>
        <w:t xml:space="preserve"> για όλη τη θητεία του. Μόνο μία φορά είχαμε διαφωνία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r>
        <w:rPr>
          <w:rFonts w:eastAsia="Times New Roman" w:cs="Times New Roman"/>
          <w:szCs w:val="24"/>
        </w:rPr>
        <w:t>-</w:t>
      </w:r>
      <w:r>
        <w:rPr>
          <w:rFonts w:eastAsia="Times New Roman" w:cs="Times New Roman"/>
          <w:szCs w:val="24"/>
        </w:rPr>
        <w:t>π</w:t>
      </w:r>
      <w:r>
        <w:rPr>
          <w:rFonts w:eastAsia="Times New Roman" w:cs="Times New Roman"/>
          <w:szCs w:val="24"/>
        </w:rPr>
        <w:t>ου ήταν θέμα γεγονότων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που εξήγησε ότι έκανε ένα μεγάλο λάθος </w:t>
      </w:r>
      <w:r>
        <w:rPr>
          <w:rFonts w:eastAsia="Times New Roman" w:cs="Times New Roman"/>
          <w:szCs w:val="24"/>
        </w:rPr>
        <w:t xml:space="preserve">στον υπολογισμό </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επι</w:t>
      </w:r>
      <w:r>
        <w:rPr>
          <w:rFonts w:eastAsia="Times New Roman" w:cs="Times New Roman"/>
          <w:szCs w:val="24"/>
        </w:rPr>
        <w:t>το</w:t>
      </w:r>
      <w:r>
        <w:rPr>
          <w:rFonts w:eastAsia="Times New Roman" w:cs="Times New Roman"/>
          <w:szCs w:val="24"/>
        </w:rPr>
        <w:t>κ</w:t>
      </w:r>
      <w:r>
        <w:rPr>
          <w:rFonts w:eastAsia="Times New Roman" w:cs="Times New Roman"/>
          <w:szCs w:val="24"/>
        </w:rPr>
        <w:t>ίων</w:t>
      </w:r>
      <w:r>
        <w:rPr>
          <w:rFonts w:eastAsia="Times New Roman" w:cs="Times New Roman"/>
          <w:szCs w:val="24"/>
        </w:rPr>
        <w:t xml:space="preserve"> τα </w:t>
      </w:r>
      <w:r>
        <w:rPr>
          <w:rFonts w:eastAsia="Times New Roman" w:cs="Times New Roman"/>
          <w:szCs w:val="24"/>
        </w:rPr>
        <w:t>οποία</w:t>
      </w:r>
      <w:r>
        <w:rPr>
          <w:rFonts w:eastAsia="Times New Roman" w:cs="Times New Roman"/>
          <w:szCs w:val="24"/>
        </w:rPr>
        <w:t xml:space="preserve"> χρειάζεται να πληρώσει η ελληνική Κυβέρνηση για τα επόμενα χρόνια. Ο άνθρωπος που είναι πολύ σοβαρός, μου απάντησε: «Έχεις δίκιο, Ευκλείδη. Δεν είχα τα σ</w:t>
      </w:r>
      <w:r>
        <w:rPr>
          <w:rFonts w:eastAsia="Times New Roman" w:cs="Times New Roman"/>
          <w:szCs w:val="24"/>
        </w:rPr>
        <w:t xml:space="preserve">τοιχεία». Ίσως μου </w:t>
      </w:r>
      <w:r>
        <w:rPr>
          <w:rFonts w:eastAsia="Times New Roman" w:cs="Times New Roman"/>
          <w:szCs w:val="24"/>
        </w:rPr>
        <w:lastRenderedPageBreak/>
        <w:t>έκανε μια κριτική ότι αυτά τα στοιχεία έπρεπε να τα έχει πιο νωρίς και τελείωσε η θητεία του και αλλάξαμε και βάλαμε κάποιον άλλο.</w:t>
      </w:r>
    </w:p>
    <w:p w14:paraId="5862BA6A"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Δεν θα μπορούσε κάποιος να πει πώς είναι τα δ</w:t>
      </w:r>
      <w:r>
        <w:rPr>
          <w:rFonts w:eastAsia="Times New Roman" w:cs="Times New Roman"/>
          <w:szCs w:val="24"/>
        </w:rPr>
        <w:t>ύ</w:t>
      </w:r>
      <w:r>
        <w:rPr>
          <w:rFonts w:eastAsia="Times New Roman" w:cs="Times New Roman"/>
          <w:szCs w:val="24"/>
        </w:rPr>
        <w:t>ο μοντέλα. Το ένα μοντέλο ήταν ότι μόλις δεν μας αρέσει κάπο</w:t>
      </w:r>
      <w:r>
        <w:rPr>
          <w:rFonts w:eastAsia="Times New Roman" w:cs="Times New Roman"/>
          <w:szCs w:val="24"/>
        </w:rPr>
        <w:t xml:space="preserve">ιος τον διώχνουμε και βάζουμε κάποιον κομματικό υποψήφιο. Ο Τάκης ο </w:t>
      </w:r>
      <w:proofErr w:type="spellStart"/>
      <w:r>
        <w:rPr>
          <w:rFonts w:eastAsia="Times New Roman" w:cs="Times New Roman"/>
          <w:szCs w:val="24"/>
        </w:rPr>
        <w:t>Λιαργκόβας</w:t>
      </w:r>
      <w:proofErr w:type="spellEnd"/>
      <w:r>
        <w:rPr>
          <w:rFonts w:eastAsia="Times New Roman" w:cs="Times New Roman"/>
          <w:szCs w:val="24"/>
        </w:rPr>
        <w:t xml:space="preserve"> μπορεί να είναι φίλος μου και να έχουμε καλή σχέση, αλλά ήταν στους καταλόγους της Νέας Δημοκρατίας. Δεν διάλεξε έναν πανεπιστημιακό που δεν ήταν ταγμένος πολιτικά. Εμείς το δεχ</w:t>
      </w:r>
      <w:r>
        <w:rPr>
          <w:rFonts w:eastAsia="Times New Roman" w:cs="Times New Roman"/>
          <w:szCs w:val="24"/>
        </w:rPr>
        <w:t>θήκαμε αυτό, το σεβαστήκαμε αυτό και το αφήσαμε. Είχαμε πολύ καλή σχέση. Δεχθήκαμε και κριτική. Έλεγε και θετικά πράγματα, με εξαίρεση αυτό που σας είπα.</w:t>
      </w:r>
    </w:p>
    <w:p w14:paraId="5862BA6B"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από εδώ και πέρα θα περιμένω και άλλες ερωτήσεις από τον κ. Κουτσούκο για να με βοηθήσει στο έργο μου να «καρφώνω», όπως θα έπρεπε να «καρφώνω». </w:t>
      </w:r>
    </w:p>
    <w:p w14:paraId="5862BA6C"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5862BA6D"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862BA6E"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Κουτσούκο,</w:t>
      </w:r>
      <w:r>
        <w:rPr>
          <w:rFonts w:eastAsia="Times New Roman" w:cs="Times New Roman"/>
          <w:szCs w:val="24"/>
        </w:rPr>
        <w:t xml:space="preserve"> έχετε τον λόγο για τη δευτερολογία σας.</w:t>
      </w:r>
    </w:p>
    <w:p w14:paraId="5862BA6F"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w:t>
      </w:r>
    </w:p>
    <w:p w14:paraId="5862BA70"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Αντιπαρέρχομαι τα κρύα ανέκδοτα του κυρίου Υπουργού. Τα έχει κάνει εισαγωγή από εκεί που μεγάλωσε και σπούδασε. Δεν αφορούν τους Έλληνες πολίτες. Μου θυμίζει εκείνο το π</w:t>
      </w:r>
      <w:r>
        <w:rPr>
          <w:rFonts w:eastAsia="Times New Roman" w:cs="Times New Roman"/>
          <w:szCs w:val="24"/>
        </w:rPr>
        <w:t>αλιό ανέκδοτο που είπε ο σοβιετικός στον Αμερικάνο: «Και εσείς βασανίζετε τους μαύρους».</w:t>
      </w:r>
    </w:p>
    <w:p w14:paraId="5862BA71"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μιλήσουμε σοβαρά, κύριε Υπουργέ. </w:t>
      </w:r>
    </w:p>
    <w:p w14:paraId="5862BA72"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Σοβαρότατα μίλησα.</w:t>
      </w:r>
    </w:p>
    <w:p w14:paraId="5862BA73"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Ο θεσμός αυτός εισήχθη από την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του ΠΑΣΟΚ και όταν οι θεσμοί εισάγονται περνούν ένα στάδιο ωρίμανσης για να φτάσουν στην ολοκλήρωσή τους και την αποδοχή τους. Το έχουμε δει σε πάρα πολλές περιπτώσεις. Σας θυμίζω την κλασική περίπτωση του ΑΣΕΠ, που είναι ένας θεσμός που τον πολέμησαν πάρα</w:t>
      </w:r>
      <w:r>
        <w:rPr>
          <w:rFonts w:eastAsia="Times New Roman" w:cs="Times New Roman"/>
          <w:szCs w:val="24"/>
        </w:rPr>
        <w:t xml:space="preserve"> πολλοί, αλλά σήμερα όλοι τον αποδέχονται και τον επικαλούνται.</w:t>
      </w:r>
    </w:p>
    <w:p w14:paraId="5862BA74"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Γραφείο Προϋπολογισμού της Βουλής είχε επιλέξει τον προηγούμενο επικεφαλής με μία διακομματική, θα έλεγα, συναί</w:t>
      </w:r>
      <w:r>
        <w:rPr>
          <w:rFonts w:eastAsia="Times New Roman" w:cs="Times New Roman"/>
          <w:szCs w:val="24"/>
        </w:rPr>
        <w:lastRenderedPageBreak/>
        <w:t>νεση. Θα πίστευε κανένας ότι εσείς ένας άνθρωπος που επικοινωνείτε με τους θεσ</w:t>
      </w:r>
      <w:r>
        <w:rPr>
          <w:rFonts w:eastAsia="Times New Roman" w:cs="Times New Roman"/>
          <w:szCs w:val="24"/>
        </w:rPr>
        <w:t xml:space="preserve">μούς, την παλιά τρόικα -τώρα κουαρτέτο- και έχετε βάλει την υπογραφή σας εκεί που λέει για την </w:t>
      </w:r>
      <w:proofErr w:type="spellStart"/>
      <w:r>
        <w:rPr>
          <w:rFonts w:eastAsia="Times New Roman" w:cs="Times New Roman"/>
          <w:szCs w:val="24"/>
        </w:rPr>
        <w:t>αποκομματικοποίηση</w:t>
      </w:r>
      <w:proofErr w:type="spellEnd"/>
      <w:r>
        <w:rPr>
          <w:rFonts w:eastAsia="Times New Roman" w:cs="Times New Roman"/>
          <w:szCs w:val="24"/>
        </w:rPr>
        <w:t xml:space="preserve">, έχετε βάλει την υπογραφή σας στην Ανεξάρτητη Αρχή των Δημοσίων Εσόδων με τον έλεγχο των δανειστών, έχετε βάλει την υπογραφή σας στο </w:t>
      </w:r>
      <w:proofErr w:type="spellStart"/>
      <w:r>
        <w:rPr>
          <w:rFonts w:eastAsia="Times New Roman" w:cs="Times New Roman"/>
          <w:szCs w:val="24"/>
        </w:rPr>
        <w:t>υ</w:t>
      </w:r>
      <w:r>
        <w:rPr>
          <w:rFonts w:eastAsia="Times New Roman" w:cs="Times New Roman"/>
          <w:szCs w:val="24"/>
        </w:rPr>
        <w:t>περταμεί</w:t>
      </w:r>
      <w:r>
        <w:rPr>
          <w:rFonts w:eastAsia="Times New Roman" w:cs="Times New Roman"/>
          <w:szCs w:val="24"/>
        </w:rPr>
        <w:t>ο</w:t>
      </w:r>
      <w:proofErr w:type="spellEnd"/>
      <w:r>
        <w:rPr>
          <w:rFonts w:eastAsia="Times New Roman" w:cs="Times New Roman"/>
          <w:szCs w:val="24"/>
        </w:rPr>
        <w:t xml:space="preserve"> με τον έλεγχο των δανειστών, παντού έχετε βάλει την υπογραφή σας, δεν θα επιμένατε σήμερα σε μία καθεστωτική αντίληψη που ταυτίζει το κράτος με τους θεσμούς. Την έχω ακούσει αυτή τη αντίληψη στις τάξεις του ΣΥΡΙΖΑ, ότι πήραμε την Κυβέρνηση, αλλά δεν πήρα</w:t>
      </w:r>
      <w:r>
        <w:rPr>
          <w:rFonts w:eastAsia="Times New Roman" w:cs="Times New Roman"/>
          <w:szCs w:val="24"/>
        </w:rPr>
        <w:t>με ακόμη την εξουσία.</w:t>
      </w:r>
    </w:p>
    <w:p w14:paraId="5862BA75"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επιλογή σας αυτή και λυπάμαι που την υποστηρίζετε ως κορυφαίο μέλος της Κυβέρνησης, ταυτίζει τον θεσμό του Γραφείου Προϋπολογισμού της Βουλής που έχει την ευθύνη να παρατηρεί την </w:t>
      </w:r>
      <w:r>
        <w:rPr>
          <w:rFonts w:eastAsia="Times New Roman" w:cs="Times New Roman"/>
          <w:szCs w:val="24"/>
        </w:rPr>
        <w:lastRenderedPageBreak/>
        <w:t xml:space="preserve">εξέλιξη του </w:t>
      </w:r>
      <w:r>
        <w:rPr>
          <w:rFonts w:eastAsia="Times New Roman" w:cs="Times New Roman"/>
          <w:szCs w:val="24"/>
        </w:rPr>
        <w:t>π</w:t>
      </w:r>
      <w:r>
        <w:rPr>
          <w:rFonts w:eastAsia="Times New Roman" w:cs="Times New Roman"/>
          <w:szCs w:val="24"/>
        </w:rPr>
        <w:t>ροϋπολογισμού, να κάνει παρατηρήσεις και</w:t>
      </w:r>
      <w:r>
        <w:rPr>
          <w:rFonts w:eastAsia="Times New Roman" w:cs="Times New Roman"/>
          <w:szCs w:val="24"/>
        </w:rPr>
        <w:t xml:space="preserve"> προτάσεις, με ένα κομματικό σας στέλεχος.</w:t>
      </w:r>
    </w:p>
    <w:p w14:paraId="5862BA76"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έχετε πλειάδα καθηγητών συναδέλφων σας της πρώτης βαθμίδας στα </w:t>
      </w:r>
      <w:r>
        <w:rPr>
          <w:rFonts w:eastAsia="Times New Roman" w:cs="Times New Roman"/>
          <w:szCs w:val="24"/>
        </w:rPr>
        <w:t>π</w:t>
      </w:r>
      <w:r>
        <w:rPr>
          <w:rFonts w:eastAsia="Times New Roman" w:cs="Times New Roman"/>
          <w:szCs w:val="24"/>
        </w:rPr>
        <w:t xml:space="preserve">ανεπιστήμια που δεν έχουν τη σφραγίδα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 xml:space="preserve">πιτροπής. Την έχετε διορίσει όλη σας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πιτροπή, δεν έχει μείνει</w:t>
      </w:r>
      <w:r>
        <w:rPr>
          <w:rFonts w:eastAsia="Times New Roman" w:cs="Times New Roman"/>
          <w:szCs w:val="24"/>
        </w:rPr>
        <w:t xml:space="preserve"> σχεδόν κανένας χωρίς να μισθοδοτείται από το δημόσιο. Θα μπορούσατε, λοιπόν, να κάνετε μία αξιοπρεπή συναινετική επιλογή που προφανώς θα ήταν προσκείμενη σε εσάς.</w:t>
      </w:r>
    </w:p>
    <w:p w14:paraId="5862BA77" w14:textId="77777777" w:rsidR="00924516" w:rsidRDefault="00D96E02">
      <w:pPr>
        <w:spacing w:line="600" w:lineRule="auto"/>
        <w:ind w:firstLine="720"/>
        <w:contextualSpacing/>
        <w:jc w:val="both"/>
        <w:rPr>
          <w:rFonts w:eastAsia="Times New Roman"/>
          <w:szCs w:val="24"/>
        </w:rPr>
      </w:pPr>
      <w:proofErr w:type="spellStart"/>
      <w:r>
        <w:rPr>
          <w:rFonts w:eastAsia="Times New Roman"/>
          <w:szCs w:val="24"/>
        </w:rPr>
        <w:t>Παραβλέψατε</w:t>
      </w:r>
      <w:proofErr w:type="spellEnd"/>
      <w:r>
        <w:rPr>
          <w:rFonts w:eastAsia="Times New Roman"/>
          <w:szCs w:val="24"/>
        </w:rPr>
        <w:t xml:space="preserve"> όλη τη θεσμική διαδικασία. Ούτε τα βιογραφικά των υποψηφίων δεν </w:t>
      </w:r>
      <w:proofErr w:type="spellStart"/>
      <w:r>
        <w:rPr>
          <w:rFonts w:eastAsia="Times New Roman"/>
          <w:szCs w:val="24"/>
        </w:rPr>
        <w:t>εδόθησαν</w:t>
      </w:r>
      <w:proofErr w:type="spellEnd"/>
      <w:r>
        <w:rPr>
          <w:rFonts w:eastAsia="Times New Roman"/>
          <w:szCs w:val="24"/>
        </w:rPr>
        <w:t xml:space="preserve"> προς γν</w:t>
      </w:r>
      <w:r>
        <w:rPr>
          <w:rFonts w:eastAsia="Times New Roman"/>
          <w:szCs w:val="24"/>
        </w:rPr>
        <w:t xml:space="preserve">ώσιν της </w:t>
      </w:r>
      <w:r>
        <w:rPr>
          <w:rFonts w:eastAsia="Times New Roman"/>
          <w:szCs w:val="24"/>
        </w:rPr>
        <w:t>Ε</w:t>
      </w:r>
      <w:r>
        <w:rPr>
          <w:rFonts w:eastAsia="Times New Roman"/>
          <w:szCs w:val="24"/>
        </w:rPr>
        <w:t xml:space="preserve">πιτροπής του Κανονισμού της Βουλής που έκανε την επιλογή. </w:t>
      </w:r>
    </w:p>
    <w:p w14:paraId="5862BA78"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lastRenderedPageBreak/>
        <w:t>Επίσης, εσείς δώσατε τη συναίνεσή σας, για να μην πω ότι υποδείξατε -αυτό δεν μπορώ να το ξέρω, μόνο εσείς μπορείτε να το πείτε στη Βουλή κι έχει ενδιαφέρον, κύριε Υπουργέ, να το πείτε- τ</w:t>
      </w:r>
      <w:r>
        <w:rPr>
          <w:rFonts w:eastAsia="Times New Roman"/>
          <w:szCs w:val="24"/>
        </w:rPr>
        <w:t xml:space="preserve">ον πολιτικό σας </w:t>
      </w:r>
      <w:r>
        <w:rPr>
          <w:rFonts w:eastAsia="Times New Roman"/>
          <w:szCs w:val="24"/>
        </w:rPr>
        <w:t xml:space="preserve">υφιστάμενο </w:t>
      </w:r>
      <w:r>
        <w:rPr>
          <w:rFonts w:eastAsia="Times New Roman"/>
          <w:szCs w:val="24"/>
        </w:rPr>
        <w:t xml:space="preserve">να σας ασκεί έλεγχο και να κάνει υποδείξεις επί του προϋπολογισμού του δικού σας. Αυτό αν δεν είναι βαθύς </w:t>
      </w:r>
      <w:proofErr w:type="spellStart"/>
      <w:r>
        <w:rPr>
          <w:rFonts w:eastAsia="Times New Roman"/>
          <w:szCs w:val="24"/>
        </w:rPr>
        <w:t>καθεστωτισμός</w:t>
      </w:r>
      <w:proofErr w:type="spellEnd"/>
      <w:r>
        <w:rPr>
          <w:rFonts w:eastAsia="Times New Roman"/>
          <w:szCs w:val="24"/>
        </w:rPr>
        <w:t>, τι άλλο είναι;</w:t>
      </w:r>
    </w:p>
    <w:p w14:paraId="5862BA79"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 xml:space="preserve">Κατά τούτο, λοιπόν, πρέπει να απολογηθείτε και αφήστε τη </w:t>
      </w:r>
      <w:r>
        <w:rPr>
          <w:rFonts w:eastAsia="Times New Roman"/>
          <w:szCs w:val="24"/>
          <w:lang w:val="en-US"/>
        </w:rPr>
        <w:t>Mercedes</w:t>
      </w:r>
      <w:r>
        <w:rPr>
          <w:rFonts w:eastAsia="Times New Roman"/>
          <w:szCs w:val="24"/>
        </w:rPr>
        <w:t xml:space="preserve"> ή τη </w:t>
      </w:r>
      <w:r>
        <w:rPr>
          <w:rFonts w:eastAsia="Times New Roman"/>
          <w:szCs w:val="24"/>
          <w:lang w:val="en-US"/>
        </w:rPr>
        <w:t>BMW</w:t>
      </w:r>
      <w:r>
        <w:rPr>
          <w:rFonts w:eastAsia="Times New Roman"/>
          <w:szCs w:val="24"/>
        </w:rPr>
        <w:t xml:space="preserve"> του </w:t>
      </w:r>
      <w:r>
        <w:rPr>
          <w:rFonts w:eastAsia="Times New Roman"/>
          <w:szCs w:val="24"/>
        </w:rPr>
        <w:t xml:space="preserve">κ. </w:t>
      </w:r>
      <w:r>
        <w:rPr>
          <w:rFonts w:eastAsia="Times New Roman"/>
          <w:szCs w:val="24"/>
        </w:rPr>
        <w:t>Βενιζέλου ε</w:t>
      </w:r>
      <w:r>
        <w:rPr>
          <w:rFonts w:eastAsia="Times New Roman"/>
          <w:szCs w:val="24"/>
        </w:rPr>
        <w:t>κεί που είναι. Και όταν αποφασί</w:t>
      </w:r>
      <w:r>
        <w:rPr>
          <w:rFonts w:eastAsia="Times New Roman"/>
          <w:szCs w:val="24"/>
        </w:rPr>
        <w:t>ζ</w:t>
      </w:r>
      <w:r>
        <w:rPr>
          <w:rFonts w:eastAsia="Times New Roman"/>
          <w:szCs w:val="24"/>
        </w:rPr>
        <w:t>ετε να έ</w:t>
      </w:r>
      <w:r>
        <w:rPr>
          <w:rFonts w:eastAsia="Times New Roman"/>
          <w:szCs w:val="24"/>
        </w:rPr>
        <w:t>ρθ</w:t>
      </w:r>
      <w:r>
        <w:rPr>
          <w:rFonts w:eastAsia="Times New Roman"/>
          <w:szCs w:val="24"/>
        </w:rPr>
        <w:t xml:space="preserve">ετε στη Βουλή </w:t>
      </w:r>
      <w:r>
        <w:rPr>
          <w:rFonts w:eastAsia="Times New Roman"/>
          <w:szCs w:val="24"/>
        </w:rPr>
        <w:t>και ν</w:t>
      </w:r>
      <w:r>
        <w:rPr>
          <w:rFonts w:eastAsia="Times New Roman"/>
          <w:szCs w:val="24"/>
        </w:rPr>
        <w:t>α απαντ</w:t>
      </w:r>
      <w:r>
        <w:rPr>
          <w:rFonts w:eastAsia="Times New Roman"/>
          <w:szCs w:val="24"/>
        </w:rPr>
        <w:t>άτε</w:t>
      </w:r>
      <w:r>
        <w:rPr>
          <w:rFonts w:eastAsia="Times New Roman"/>
          <w:szCs w:val="24"/>
        </w:rPr>
        <w:t xml:space="preserve"> στις ερωτήσεις μου, πολύ ευχαρίστως να κάνετε κι άλλες «τάπες» στις δικές μου προσπάθειες.</w:t>
      </w:r>
    </w:p>
    <w:p w14:paraId="5862BA7A"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 xml:space="preserve">Όμως, θέλω να σας πω ότι αυτή η ορολογία εμένα δεν με εκφράζει. Χρησιμοποιείστε την. Με γειά </w:t>
      </w:r>
      <w:r>
        <w:rPr>
          <w:rFonts w:eastAsia="Times New Roman"/>
          <w:szCs w:val="24"/>
        </w:rPr>
        <w:t xml:space="preserve">σας και χαρά σας. Εγώ θέλω </w:t>
      </w:r>
      <w:r>
        <w:rPr>
          <w:rFonts w:eastAsia="Times New Roman"/>
          <w:szCs w:val="24"/>
        </w:rPr>
        <w:lastRenderedPageBreak/>
        <w:t>έναν πολιτισμένο, πολιτικό, επί της ουσίας διάλογο, διότι θεωρώ ότι από αυτή τη θέση του κορυφαίου Υπουργού έχετε τεράστια ευθύνη όχι μόνο για τα ζητήματα που αφορούν την πορεία της χώρας, το χρέος, για το οποίο δεν έχετε έλθει ε</w:t>
      </w:r>
      <w:r>
        <w:rPr>
          <w:rFonts w:eastAsia="Times New Roman"/>
          <w:szCs w:val="24"/>
        </w:rPr>
        <w:t>δώ να απαντήσετε στον κ. Βενιζέλο, μιας και αναφερθήκατε στον κ. Βενιζέλο, που σας έχει κάνει τη σχετική ερώτηση αλλά και για τους θεσμούς. Εδώ με τη συμμετοχή σας, τη συμβολή σας, τη συνενοχή σας -θα έλεγα- έχετε συμβάλει στη διαστρέβλωση ενός κορυφαίου κ</w:t>
      </w:r>
      <w:r>
        <w:rPr>
          <w:rFonts w:eastAsia="Times New Roman"/>
          <w:szCs w:val="24"/>
        </w:rPr>
        <w:t>αι κρίσιμου θεσμού για τον έλεγχο των δημοσίων οικονομικών. Λυπάμαι, αλλά τα νέα δεν είναι καλά, έτσι όπως μας τα είπατε.</w:t>
      </w:r>
    </w:p>
    <w:p w14:paraId="5862BA7B"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Ευχαριστώ, κύριε Πρόεδρε.</w:t>
      </w:r>
    </w:p>
    <w:p w14:paraId="5862BA7C"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5862BA7D"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lastRenderedPageBreak/>
        <w:t>Κύριε Υπουργέ, έχετε τον λόγο.</w:t>
      </w:r>
    </w:p>
    <w:p w14:paraId="5862BA7E"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b/>
          <w:szCs w:val="24"/>
        </w:rPr>
        <w:t>ΕΥΚΛΕΙΔΗΣ ΤΣΑΚΑΛΩ</w:t>
      </w:r>
      <w:r>
        <w:rPr>
          <w:rFonts w:eastAsia="Times New Roman"/>
          <w:b/>
          <w:szCs w:val="24"/>
        </w:rPr>
        <w:t>ΤΟΣ (Υπουργός Οικονομικών):</w:t>
      </w:r>
      <w:r>
        <w:rPr>
          <w:rFonts w:eastAsia="Times New Roman"/>
          <w:szCs w:val="24"/>
        </w:rPr>
        <w:t xml:space="preserve"> Λυπάμαι, κύριε Κουτσούκο. Είπατε για τη </w:t>
      </w:r>
      <w:r>
        <w:rPr>
          <w:rFonts w:eastAsia="Times New Roman"/>
          <w:szCs w:val="24"/>
          <w:lang w:val="en-US"/>
        </w:rPr>
        <w:t>BMW</w:t>
      </w:r>
      <w:r>
        <w:rPr>
          <w:rFonts w:eastAsia="Times New Roman"/>
          <w:szCs w:val="24"/>
        </w:rPr>
        <w:t xml:space="preserve"> και τη </w:t>
      </w:r>
      <w:r>
        <w:rPr>
          <w:rFonts w:eastAsia="Times New Roman"/>
          <w:szCs w:val="24"/>
          <w:lang w:val="en-US"/>
        </w:rPr>
        <w:t>Mercedes</w:t>
      </w:r>
      <w:r>
        <w:rPr>
          <w:rFonts w:eastAsia="Times New Roman"/>
          <w:szCs w:val="24"/>
        </w:rPr>
        <w:t xml:space="preserve"> του </w:t>
      </w:r>
      <w:r>
        <w:rPr>
          <w:rFonts w:eastAsia="Times New Roman"/>
          <w:szCs w:val="24"/>
        </w:rPr>
        <w:t xml:space="preserve">κ. </w:t>
      </w:r>
      <w:r>
        <w:rPr>
          <w:rFonts w:eastAsia="Times New Roman"/>
          <w:szCs w:val="24"/>
        </w:rPr>
        <w:t xml:space="preserve">Βενιζέλου. Δεν αναφέρθηκα σε αυτό. Μιλήσατε για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Επί της ουσίας δεν μιλήσατε. Επί της ουσίας, ο δικός σας πρώην υπαρχηγός</w:t>
      </w:r>
      <w:r>
        <w:rPr>
          <w:rFonts w:eastAsia="Times New Roman"/>
          <w:szCs w:val="24"/>
        </w:rPr>
        <w:t>, όταν</w:t>
      </w:r>
      <w:r>
        <w:rPr>
          <w:rFonts w:eastAsia="Times New Roman"/>
          <w:szCs w:val="24"/>
        </w:rPr>
        <w:t xml:space="preserve"> δεν του άρεσε μια φ</w:t>
      </w:r>
      <w:r>
        <w:rPr>
          <w:rFonts w:eastAsia="Times New Roman"/>
          <w:szCs w:val="24"/>
        </w:rPr>
        <w:t>ράση σ’ ένα κείμενο, τ</w:t>
      </w:r>
      <w:r>
        <w:rPr>
          <w:rFonts w:eastAsia="Times New Roman"/>
          <w:szCs w:val="24"/>
        </w:rPr>
        <w:t>η</w:t>
      </w:r>
      <w:r>
        <w:rPr>
          <w:rFonts w:eastAsia="Times New Roman"/>
          <w:szCs w:val="24"/>
        </w:rPr>
        <w:t>ν άλλαξε. Ναι ή όχι;</w:t>
      </w:r>
    </w:p>
    <w:p w14:paraId="5862BA7F"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Δεύτερον, μου λέτε ότι την προηγούμενη φορά έγινε με ανοι</w:t>
      </w:r>
      <w:r>
        <w:rPr>
          <w:rFonts w:eastAsia="Times New Roman"/>
          <w:szCs w:val="24"/>
        </w:rPr>
        <w:t>κ</w:t>
      </w:r>
      <w:r>
        <w:rPr>
          <w:rFonts w:eastAsia="Times New Roman"/>
          <w:szCs w:val="24"/>
        </w:rPr>
        <w:t>τές διαδικασίες. Και τώρα να σας πω ότι πάλι το ΠΑΣΟΚ ήταν το χειρότερο, όπως πάντα ήταν το χειρότερο, στο πελατειακό κράτος, γιατί στην προηγούμενη επιλο</w:t>
      </w:r>
      <w:r>
        <w:rPr>
          <w:rFonts w:eastAsia="Times New Roman"/>
          <w:szCs w:val="24"/>
        </w:rPr>
        <w:t xml:space="preserve">γή, όταν βγήκε ο κ. </w:t>
      </w:r>
      <w:proofErr w:type="spellStart"/>
      <w:r>
        <w:rPr>
          <w:rFonts w:eastAsia="Times New Roman"/>
          <w:szCs w:val="24"/>
        </w:rPr>
        <w:t>Λιαργκόβας</w:t>
      </w:r>
      <w:proofErr w:type="spellEnd"/>
      <w:r>
        <w:rPr>
          <w:rFonts w:eastAsia="Times New Roman"/>
          <w:szCs w:val="24"/>
        </w:rPr>
        <w:t xml:space="preserve">, τα τρία </w:t>
      </w:r>
      <w:r>
        <w:rPr>
          <w:rFonts w:eastAsia="Times New Roman"/>
          <w:szCs w:val="24"/>
        </w:rPr>
        <w:t>κ</w:t>
      </w:r>
      <w:r>
        <w:rPr>
          <w:rFonts w:eastAsia="Times New Roman"/>
          <w:szCs w:val="24"/>
        </w:rPr>
        <w:t xml:space="preserve">όμματα τότε βάλατε από έναν άνθρωπο. Έναν έβαλε η Νέα Δημοκρατία, έναν το ΠΑΣΟΚ κι έναν η ΔΗΜΑΡ. Και προς τιμήν του </w:t>
      </w:r>
      <w:r>
        <w:rPr>
          <w:rFonts w:eastAsia="Times New Roman"/>
          <w:szCs w:val="24"/>
        </w:rPr>
        <w:lastRenderedPageBreak/>
        <w:t>κ</w:t>
      </w:r>
      <w:r>
        <w:rPr>
          <w:rFonts w:eastAsia="Times New Roman"/>
          <w:szCs w:val="24"/>
        </w:rPr>
        <w:t>.</w:t>
      </w:r>
      <w:r>
        <w:rPr>
          <w:rFonts w:eastAsia="Times New Roman"/>
          <w:szCs w:val="24"/>
        </w:rPr>
        <w:t xml:space="preserve"> </w:t>
      </w:r>
      <w:proofErr w:type="spellStart"/>
      <w:r>
        <w:rPr>
          <w:rFonts w:eastAsia="Times New Roman"/>
          <w:szCs w:val="24"/>
        </w:rPr>
        <w:t>Μεϊμαράκη</w:t>
      </w:r>
      <w:proofErr w:type="spellEnd"/>
      <w:r>
        <w:rPr>
          <w:rFonts w:eastAsia="Times New Roman"/>
          <w:szCs w:val="24"/>
        </w:rPr>
        <w:t xml:space="preserve"> -όχι του ΠΑΣΟΚ, του καθεστωτικού ΠΑΣΟΚ, που είναι μέσα στο πελατειακό κράτος, είναι ο κορμός του πελατειακού κράτος- όταν </w:t>
      </w:r>
      <w:r>
        <w:rPr>
          <w:rFonts w:eastAsia="Times New Roman"/>
          <w:szCs w:val="24"/>
        </w:rPr>
        <w:t xml:space="preserve">το </w:t>
      </w:r>
      <w:r>
        <w:rPr>
          <w:rFonts w:eastAsia="Times New Roman"/>
          <w:szCs w:val="24"/>
        </w:rPr>
        <w:t>αμφισβ</w:t>
      </w:r>
      <w:r>
        <w:rPr>
          <w:rFonts w:eastAsia="Times New Roman"/>
          <w:szCs w:val="24"/>
        </w:rPr>
        <w:t>ητήσαμε</w:t>
      </w:r>
      <w:r>
        <w:rPr>
          <w:rFonts w:eastAsia="Times New Roman"/>
          <w:szCs w:val="24"/>
        </w:rPr>
        <w:t xml:space="preserve"> και είπαμε ότι δεν είναι σωστό αυτό</w:t>
      </w:r>
      <w:r>
        <w:rPr>
          <w:rFonts w:eastAsia="Times New Roman"/>
          <w:szCs w:val="24"/>
        </w:rPr>
        <w:t>,</w:t>
      </w:r>
      <w:r>
        <w:rPr>
          <w:rFonts w:eastAsia="Times New Roman"/>
          <w:szCs w:val="24"/>
        </w:rPr>
        <w:t xml:space="preserve"> να μην είναι </w:t>
      </w:r>
      <w:r>
        <w:rPr>
          <w:rFonts w:eastAsia="Times New Roman"/>
          <w:szCs w:val="24"/>
        </w:rPr>
        <w:t xml:space="preserve">δηλαδή </w:t>
      </w:r>
      <w:r>
        <w:rPr>
          <w:rFonts w:eastAsia="Times New Roman"/>
          <w:szCs w:val="24"/>
        </w:rPr>
        <w:t xml:space="preserve">πλουραλιστικό, ο άνθρωπος αμέσως είπε: «Ναι, δεν </w:t>
      </w:r>
      <w:r>
        <w:rPr>
          <w:rFonts w:eastAsia="Times New Roman"/>
          <w:szCs w:val="24"/>
        </w:rPr>
        <w:t xml:space="preserve">είναι». Και, μάλιστα, έκανε μια επέκταση της </w:t>
      </w:r>
      <w:r>
        <w:rPr>
          <w:rFonts w:eastAsia="Times New Roman"/>
          <w:szCs w:val="24"/>
        </w:rPr>
        <w:t>ε</w:t>
      </w:r>
      <w:r>
        <w:rPr>
          <w:rFonts w:eastAsia="Times New Roman"/>
          <w:szCs w:val="24"/>
        </w:rPr>
        <w:t>πιτροπής από τρία άτομα σε τέσσερα για να υπάρχει και διαφορετική άποψη. Αυτή είναι η αλήθεια. Αυτό έγινε.</w:t>
      </w:r>
    </w:p>
    <w:p w14:paraId="5862BA80"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Όσο για τον υφιστάμενο και προϊστάμενο, φοβάμαι ότι, όπως ανέδειξε και το δικό σας συνέδριο, είσαστε πά</w:t>
      </w:r>
      <w:r>
        <w:rPr>
          <w:rFonts w:eastAsia="Times New Roman"/>
          <w:szCs w:val="24"/>
        </w:rPr>
        <w:t xml:space="preserve">ρα πολύ πίσω. Εγώ κριτική όχι μόνο από υφιστάμενους, που λέτε εσείς, δέχομαι, αλλά και από απλούς πολίτες και </w:t>
      </w:r>
      <w:proofErr w:type="spellStart"/>
      <w:r>
        <w:rPr>
          <w:rFonts w:eastAsia="Times New Roman"/>
          <w:szCs w:val="24"/>
        </w:rPr>
        <w:t>σ</w:t>
      </w:r>
      <w:r>
        <w:rPr>
          <w:rFonts w:eastAsia="Times New Roman"/>
          <w:szCs w:val="24"/>
        </w:rPr>
        <w:t>υριζαίους</w:t>
      </w:r>
      <w:proofErr w:type="spellEnd"/>
      <w:r>
        <w:rPr>
          <w:rFonts w:eastAsia="Times New Roman"/>
          <w:szCs w:val="24"/>
        </w:rPr>
        <w:t xml:space="preserve"> και μη </w:t>
      </w:r>
      <w:proofErr w:type="spellStart"/>
      <w:r>
        <w:rPr>
          <w:rFonts w:eastAsia="Times New Roman"/>
          <w:szCs w:val="24"/>
        </w:rPr>
        <w:t>σ</w:t>
      </w:r>
      <w:r>
        <w:rPr>
          <w:rFonts w:eastAsia="Times New Roman"/>
          <w:szCs w:val="24"/>
        </w:rPr>
        <w:t>υριζαίους</w:t>
      </w:r>
      <w:proofErr w:type="spellEnd"/>
      <w:r>
        <w:rPr>
          <w:rFonts w:eastAsia="Times New Roman"/>
          <w:szCs w:val="24"/>
        </w:rPr>
        <w:t xml:space="preserve"> και είμαι πάντα έτοιμος </w:t>
      </w:r>
      <w:r>
        <w:rPr>
          <w:rFonts w:eastAsia="Times New Roman"/>
          <w:szCs w:val="24"/>
        </w:rPr>
        <w:t xml:space="preserve">για </w:t>
      </w:r>
      <w:r>
        <w:rPr>
          <w:rFonts w:eastAsia="Times New Roman"/>
          <w:szCs w:val="24"/>
        </w:rPr>
        <w:t>την κριτική.</w:t>
      </w:r>
    </w:p>
    <w:p w14:paraId="5862BA81"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Και πρέπει να σας πω ότι ο κ. </w:t>
      </w:r>
      <w:proofErr w:type="spellStart"/>
      <w:r>
        <w:rPr>
          <w:rFonts w:eastAsia="Times New Roman"/>
          <w:szCs w:val="24"/>
        </w:rPr>
        <w:t>Κουτεντάκης</w:t>
      </w:r>
      <w:proofErr w:type="spellEnd"/>
      <w:r>
        <w:rPr>
          <w:rFonts w:eastAsia="Times New Roman"/>
          <w:szCs w:val="24"/>
        </w:rPr>
        <w:t xml:space="preserve"> έκανε μια εξαιρετική δουλειά στο λ</w:t>
      </w:r>
      <w:r>
        <w:rPr>
          <w:rFonts w:eastAsia="Times New Roman"/>
          <w:szCs w:val="24"/>
        </w:rPr>
        <w:t xml:space="preserve">ογιστήριο. Το ότι έχουμε πάντα πλεόνασμα είναι από τη δική του δουλειά. Καταλαβαίνει </w:t>
      </w:r>
      <w:r>
        <w:rPr>
          <w:rFonts w:eastAsia="Times New Roman"/>
          <w:szCs w:val="24"/>
        </w:rPr>
        <w:t xml:space="preserve">πλήρως </w:t>
      </w:r>
      <w:r>
        <w:rPr>
          <w:rFonts w:eastAsia="Times New Roman"/>
          <w:szCs w:val="24"/>
        </w:rPr>
        <w:t xml:space="preserve">τα δημοσιονομικά του κράτους. Και εμείς διαλέγουμε ανθρώπους, αντιθέτως μ’ εσάς, επειδή έχουν αξία και ξέρουμε να </w:t>
      </w:r>
      <w:r>
        <w:rPr>
          <w:rFonts w:eastAsia="Times New Roman"/>
          <w:szCs w:val="24"/>
        </w:rPr>
        <w:t>ξε</w:t>
      </w:r>
      <w:r>
        <w:rPr>
          <w:rFonts w:eastAsia="Times New Roman"/>
          <w:szCs w:val="24"/>
        </w:rPr>
        <w:t xml:space="preserve">χωρίζουμε αυτούς που είναι άξιοι από αυτούς που </w:t>
      </w:r>
      <w:r>
        <w:rPr>
          <w:rFonts w:eastAsia="Times New Roman"/>
          <w:szCs w:val="24"/>
        </w:rPr>
        <w:t>δεν είναι άξιοι.</w:t>
      </w:r>
    </w:p>
    <w:p w14:paraId="5862BA82"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 xml:space="preserve">Να ξέρετε ότι μέσα στο αναπτυξιακό μας σχέδιο είναι να </w:t>
      </w:r>
      <w:r>
        <w:rPr>
          <w:rFonts w:eastAsia="Times New Roman"/>
          <w:szCs w:val="24"/>
        </w:rPr>
        <w:t>κ</w:t>
      </w:r>
      <w:r>
        <w:rPr>
          <w:rFonts w:eastAsia="Times New Roman"/>
          <w:szCs w:val="24"/>
        </w:rPr>
        <w:t xml:space="preserve">τυπήσουμε το πελατειακό κράτος, γιατί το </w:t>
      </w:r>
      <w:r>
        <w:rPr>
          <w:rFonts w:eastAsia="Times New Roman"/>
          <w:szCs w:val="24"/>
        </w:rPr>
        <w:t>κ</w:t>
      </w:r>
      <w:r>
        <w:rPr>
          <w:rFonts w:eastAsia="Times New Roman"/>
          <w:szCs w:val="24"/>
        </w:rPr>
        <w:t xml:space="preserve">τίζατε τριάντα χρόνια, το αγαπήσατε για τριάντα χρόνια και αν επιστρέψετε, θα υπάρχει </w:t>
      </w:r>
      <w:r>
        <w:rPr>
          <w:rFonts w:eastAsia="Times New Roman"/>
          <w:szCs w:val="24"/>
        </w:rPr>
        <w:t xml:space="preserve">και </w:t>
      </w:r>
      <w:r>
        <w:rPr>
          <w:rFonts w:eastAsia="Times New Roman"/>
          <w:szCs w:val="24"/>
        </w:rPr>
        <w:t xml:space="preserve">για άλλα τριάντα χρόνια. Γι’ αυτό δεν σας θέλουμε πια, γιατί αυτό το πελατειακό κράτος είναι συνώνυμο με το ΠΑΣΟΚ, έχει τη σφραγίδα του ΠΑΣΟΚ. Εσείς είστε οι εμπνευστές του κι εσείς θα το συνεχίζετε. </w:t>
      </w:r>
    </w:p>
    <w:p w14:paraId="5862BA83"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lastRenderedPageBreak/>
        <w:t>Απαντήστε μου τι έκανε ο κ. Βενιζέλος, απαντήστε μου επ</w:t>
      </w:r>
      <w:r>
        <w:rPr>
          <w:rFonts w:eastAsia="Times New Roman"/>
          <w:szCs w:val="24"/>
        </w:rPr>
        <w:t>ί της ουσίας και ξεχάστε τα άλλα. Τουλάχιστον τα αστεία μου έχουν κάποια αστεία. Τα δικά σας είναι ξινά.</w:t>
      </w:r>
    </w:p>
    <w:p w14:paraId="5862BA84"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5862BA85" w14:textId="77777777" w:rsidR="00924516" w:rsidRDefault="00D96E02">
      <w:pPr>
        <w:tabs>
          <w:tab w:val="left" w:pos="2940"/>
        </w:tabs>
        <w:spacing w:line="600" w:lineRule="auto"/>
        <w:ind w:firstLine="720"/>
        <w:contextualSpacing/>
        <w:jc w:val="both"/>
        <w:rPr>
          <w:rFonts w:eastAsia="Times New Roman"/>
          <w:szCs w:val="24"/>
        </w:rPr>
      </w:pPr>
      <w:r>
        <w:rPr>
          <w:rFonts w:eastAsia="Times New Roman"/>
          <w:szCs w:val="24"/>
        </w:rPr>
        <w:t>Έχω την τιμή να ανακοινώσω στο Σώμα ότι οι Υπουργοί Εθνικής Άμυνας, Εξωτερικών,  Δικαιοσύνης,</w:t>
      </w:r>
      <w:r>
        <w:rPr>
          <w:rFonts w:eastAsia="Times New Roman"/>
          <w:szCs w:val="24"/>
        </w:rPr>
        <w:t xml:space="preserve"> Διαφάνειας και Ανθρωπίνων Δικαιωμάτων και Οικονομικών κατέθεσαν σήμερα σχέδιο νόμου: «Κύρωση της </w:t>
      </w:r>
      <w:r>
        <w:rPr>
          <w:rFonts w:eastAsia="Times New Roman"/>
          <w:szCs w:val="24"/>
        </w:rPr>
        <w:t>Σ</w:t>
      </w:r>
      <w:r>
        <w:rPr>
          <w:rFonts w:eastAsia="Times New Roman"/>
          <w:szCs w:val="24"/>
        </w:rPr>
        <w:t xml:space="preserve">υμφωνίας στρατιωτικής συνεργασίας μεταξύ του Υπουργείου Εθνικής Άμυνας της Ελληνικής Δημοκρατίας και του Υπουργείου Άμυνας του </w:t>
      </w:r>
      <w:proofErr w:type="spellStart"/>
      <w:r>
        <w:rPr>
          <w:rFonts w:eastAsia="Times New Roman"/>
          <w:szCs w:val="24"/>
        </w:rPr>
        <w:t>Χασεμιτικού</w:t>
      </w:r>
      <w:proofErr w:type="spellEnd"/>
      <w:r>
        <w:rPr>
          <w:rFonts w:eastAsia="Times New Roman"/>
          <w:szCs w:val="24"/>
        </w:rPr>
        <w:t xml:space="preserve"> Βασιλείου της Ιορδ</w:t>
      </w:r>
      <w:r>
        <w:rPr>
          <w:rFonts w:eastAsia="Times New Roman"/>
          <w:szCs w:val="24"/>
        </w:rPr>
        <w:t>ανίας».</w:t>
      </w:r>
    </w:p>
    <w:p w14:paraId="5862BA86"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Οι Υπουργοί Εθνικής Άμυνας, Οικονομικών και Εξωτερικών κατέθεσαν σήμερα σχέδιο νόμου: «Κύρωση του Μνημονίου Κατανόησης μεταξύ του Υπουργείου Άμυνας της Δημοκρατίας της Βουλγαρίας και του Υπουργείου Εθνικής Άμυνας του Καναδά και του Υπουργείου Άμυνα</w:t>
      </w:r>
      <w:r>
        <w:rPr>
          <w:rFonts w:eastAsia="Times New Roman"/>
          <w:color w:val="000000"/>
          <w:szCs w:val="24"/>
          <w:shd w:val="clear" w:color="auto" w:fill="FFFFFF"/>
        </w:rPr>
        <w:t>ς της Δημοκρατίας της Κροατίας και του Υπουργείου Άμυνας της Δημοκρατίας της Τσεχίας και του Υπουργείου Άμυνας του Βασιλείου της Δανίας και του Υπουργείου Άμυνας της Δημοκρατίας της Εσθονίας και του Ομοσπονδιακού Υπουργείου Άμυνας της Ομοσπονδιακής Δημοκρα</w:t>
      </w:r>
      <w:r>
        <w:rPr>
          <w:rFonts w:eastAsia="Times New Roman"/>
          <w:color w:val="000000"/>
          <w:szCs w:val="24"/>
          <w:shd w:val="clear" w:color="auto" w:fill="FFFFFF"/>
        </w:rPr>
        <w:t xml:space="preserve">τίας της Γερμανίας και του Υπουργείου Άμυνας της Ιταλικής Δημοκρατίας και του Υπουργείου Άμυνας της Δημοκρατίας της Λετονίας και του Υπουργείου Εθνικής Άμυνας της Δημοκρατίας της Λιθουανίας και του Υπουργού Άμυνας </w:t>
      </w:r>
      <w:r>
        <w:rPr>
          <w:rFonts w:eastAsia="Times New Roman"/>
          <w:color w:val="000000"/>
          <w:szCs w:val="24"/>
          <w:shd w:val="clear" w:color="auto" w:fill="FFFFFF"/>
        </w:rPr>
        <w:lastRenderedPageBreak/>
        <w:t>του Βασιλείου της Ολλανδίας και του Υπουργ</w:t>
      </w:r>
      <w:r>
        <w:rPr>
          <w:rFonts w:eastAsia="Times New Roman"/>
          <w:color w:val="000000"/>
          <w:szCs w:val="24"/>
          <w:shd w:val="clear" w:color="auto" w:fill="FFFFFF"/>
        </w:rPr>
        <w:t>είου Άμυνας του Βασιλείου της Νορβηγίας και του Υπουργού Εθνικής Άμυνας της Δημοκρατίας της Πολωνίας και του Υπουργείου Εθνικής Άμυνας της Ρουμανίας και του Υπουργείου Άμυνας της Δημοκρατίας της Σλοβακίας και του Υπουργείου Άμυνας της Δημοκρατίας της Σλοβε</w:t>
      </w:r>
      <w:r>
        <w:rPr>
          <w:rFonts w:eastAsia="Times New Roman"/>
          <w:color w:val="000000"/>
          <w:szCs w:val="24"/>
          <w:shd w:val="clear" w:color="auto" w:fill="FFFFFF"/>
        </w:rPr>
        <w:t xml:space="preserve">νίας και του Υπουργείου Εθνικής Άμυνας της Δημοκρατίας της Τουρκίας και του Υπουργείου Άμυνας του Ηνωμένου Βασιλείου της Μεγάλης Βρετανίας και Βορείου Ιρλανδίας και του Υπουργείου Άμυνας των Ηνωμένων Πολιτειών της Αμερικής και του Ανώτατου Στρατηγείου των </w:t>
      </w:r>
      <w:r>
        <w:rPr>
          <w:rFonts w:eastAsia="Times New Roman"/>
          <w:color w:val="000000"/>
          <w:szCs w:val="24"/>
          <w:shd w:val="clear" w:color="auto" w:fill="FFFFFF"/>
        </w:rPr>
        <w:t xml:space="preserve">Συμμαχικών Δυνάμεων της Ευρώπης (SHAPE), όσον αφορά στη χρηματοδότηση του σχεδιασμού και της κατασκευής νέων εγκαταστάσεων για το Διεθνές Σχολείο του SHAPE, καθώς και της </w:t>
      </w:r>
      <w:r>
        <w:rPr>
          <w:rFonts w:eastAsia="Times New Roman"/>
          <w:color w:val="000000"/>
          <w:szCs w:val="24"/>
          <w:shd w:val="clear" w:color="auto" w:fill="FFFFFF"/>
        </w:rPr>
        <w:lastRenderedPageBreak/>
        <w:t xml:space="preserve">Τροποποίησης του ως άνω Μνημονίου Κατανόησης μεταξύ των ιδίων Συμμετεχόντων μετά της </w:t>
      </w:r>
      <w:r>
        <w:rPr>
          <w:rFonts w:eastAsia="Times New Roman"/>
          <w:color w:val="000000"/>
          <w:szCs w:val="24"/>
          <w:shd w:val="clear" w:color="auto" w:fill="FFFFFF"/>
        </w:rPr>
        <w:t>Διακοίνωσης Ένταξης όσον αφορά στη συμμετοχή του Υπουργείου Εθνικής Άμυνας της Ελληνικής Δημοκρατίας στο ως άνω Μνημόνιο Κατανόησης».</w:t>
      </w:r>
    </w:p>
    <w:p w14:paraId="5862BA87"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Τέλος, οι Υπουργοί Εξωτερικών, Οικονομικών, Διοικητικής Ανασυγκρότησης και ο Αναπληρωτής Υπουργός Εξωτερικών κατέθεσαν σχέ</w:t>
      </w:r>
      <w:r>
        <w:rPr>
          <w:rFonts w:eastAsia="Times New Roman"/>
          <w:color w:val="000000"/>
          <w:szCs w:val="24"/>
          <w:shd w:val="clear" w:color="auto" w:fill="FFFFFF"/>
        </w:rPr>
        <w:t>διο νόμου: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 Αλβανίας στην Ευρωπαϊκή Ένωση</w:t>
      </w:r>
      <w:r>
        <w:rPr>
          <w:rFonts w:eastAsia="Times New Roman"/>
          <w:color w:val="000000"/>
          <w:szCs w:val="24"/>
          <w:shd w:val="clear" w:color="auto" w:fill="FFFFFF"/>
        </w:rPr>
        <w:t xml:space="preserve">». </w:t>
      </w:r>
    </w:p>
    <w:p w14:paraId="5862BA88" w14:textId="77777777" w:rsidR="00924516" w:rsidRDefault="00D96E02">
      <w:pPr>
        <w:spacing w:after="0" w:line="600" w:lineRule="auto"/>
        <w:ind w:firstLine="720"/>
        <w:contextualSpacing/>
        <w:rPr>
          <w:rFonts w:eastAsia="Times New Roman"/>
          <w:color w:val="000000"/>
          <w:szCs w:val="24"/>
          <w:shd w:val="clear" w:color="auto" w:fill="FFFFFF"/>
        </w:rPr>
      </w:pPr>
      <w:r>
        <w:rPr>
          <w:rFonts w:eastAsia="Times New Roman"/>
          <w:color w:val="000000"/>
          <w:szCs w:val="24"/>
          <w:shd w:val="clear" w:color="auto" w:fill="FFFFFF"/>
        </w:rPr>
        <w:t>Παραπέμπονται στην αρμόδια Διαρκή Επιτροπή.</w:t>
      </w:r>
    </w:p>
    <w:p w14:paraId="5862BA89"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Κυρίες και κύριοι συνάδελφοι, ο Βουλευτής Βασίλειος </w:t>
      </w:r>
      <w:proofErr w:type="spellStart"/>
      <w:r>
        <w:rPr>
          <w:rFonts w:eastAsia="Times New Roman"/>
          <w:color w:val="000000"/>
          <w:szCs w:val="24"/>
          <w:shd w:val="clear" w:color="auto" w:fill="FFFFFF"/>
        </w:rPr>
        <w:t>Κικίλιας</w:t>
      </w:r>
      <w:proofErr w:type="spellEnd"/>
      <w:r>
        <w:rPr>
          <w:rFonts w:eastAsia="Times New Roman"/>
          <w:color w:val="000000"/>
          <w:szCs w:val="24"/>
          <w:shd w:val="clear" w:color="auto" w:fill="FFFFFF"/>
        </w:rPr>
        <w:t xml:space="preserve"> ζητεί άδεια ολιγοήμερης απουσίας στο Ισραήλ, από την Τρίτη 27 Μαρτίου μέχρι την Πέμπτη 29 Μαρτίου</w:t>
      </w:r>
      <w:r>
        <w:rPr>
          <w:rFonts w:eastAsia="Times New Roman"/>
          <w:color w:val="000000"/>
          <w:szCs w:val="24"/>
          <w:shd w:val="clear" w:color="auto" w:fill="FFFFFF"/>
        </w:rPr>
        <w:t xml:space="preserve"> 2018</w:t>
      </w:r>
      <w:r>
        <w:rPr>
          <w:rFonts w:eastAsia="Times New Roman"/>
          <w:color w:val="000000"/>
          <w:szCs w:val="24"/>
          <w:shd w:val="clear" w:color="auto" w:fill="FFFFFF"/>
        </w:rPr>
        <w:t>. Η Βουλή εγκρίνει;</w:t>
      </w:r>
    </w:p>
    <w:p w14:paraId="5862BA8A"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ΟΛΟΙ </w:t>
      </w:r>
      <w:r>
        <w:rPr>
          <w:rFonts w:eastAsia="Times New Roman"/>
          <w:b/>
          <w:color w:val="000000"/>
          <w:szCs w:val="24"/>
          <w:shd w:val="clear" w:color="auto" w:fill="FFFFFF"/>
        </w:rPr>
        <w:t xml:space="preserve">ΟΙ </w:t>
      </w:r>
      <w:r>
        <w:rPr>
          <w:rFonts w:eastAsia="Times New Roman"/>
          <w:b/>
          <w:color w:val="000000"/>
          <w:szCs w:val="24"/>
          <w:shd w:val="clear" w:color="auto" w:fill="FFFFFF"/>
        </w:rPr>
        <w:t>ΒΟΥΛΕΥΤΕΣ:</w:t>
      </w:r>
      <w:r>
        <w:rPr>
          <w:rFonts w:eastAsia="Times New Roman"/>
          <w:color w:val="000000"/>
          <w:szCs w:val="24"/>
          <w:shd w:val="clear" w:color="auto" w:fill="FFFFFF"/>
        </w:rPr>
        <w:t xml:space="preserve"> Μάλιστα, μάλιστα. </w:t>
      </w:r>
    </w:p>
    <w:p w14:paraId="5862BA8B"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sidRPr="006F4614">
        <w:rPr>
          <w:rFonts w:eastAsia="Times New Roman"/>
          <w:color w:val="000000"/>
          <w:szCs w:val="24"/>
          <w:shd w:val="clear" w:color="auto" w:fill="FFFFFF"/>
        </w:rPr>
        <w:t>Συνεπώς</w:t>
      </w:r>
      <w:r>
        <w:rPr>
          <w:rFonts w:eastAsia="Times New Roman"/>
          <w:b/>
          <w:color w:val="000000"/>
          <w:szCs w:val="24"/>
          <w:shd w:val="clear" w:color="auto" w:fill="FFFFFF"/>
        </w:rPr>
        <w:t xml:space="preserve"> </w:t>
      </w:r>
      <w:r>
        <w:rPr>
          <w:rFonts w:eastAsia="Times New Roman"/>
          <w:color w:val="000000"/>
          <w:szCs w:val="24"/>
          <w:shd w:val="clear" w:color="auto" w:fill="FFFFFF"/>
        </w:rPr>
        <w:t>η</w:t>
      </w:r>
      <w:r>
        <w:rPr>
          <w:rFonts w:eastAsia="Times New Roman"/>
          <w:color w:val="000000"/>
          <w:szCs w:val="24"/>
          <w:shd w:val="clear" w:color="auto" w:fill="FFFFFF"/>
        </w:rPr>
        <w:t xml:space="preserve"> Βουλή ενέκρινε τη ζητηθείσα άδεια. </w:t>
      </w:r>
    </w:p>
    <w:p w14:paraId="5862BA8C"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ο Βουλευτής Γεώργιος Κουμουτσάκος ζητε</w:t>
      </w:r>
      <w:r>
        <w:rPr>
          <w:rFonts w:eastAsia="Times New Roman"/>
          <w:color w:val="000000"/>
          <w:szCs w:val="24"/>
          <w:shd w:val="clear" w:color="auto" w:fill="FFFFFF"/>
        </w:rPr>
        <w:t>ί</w:t>
      </w:r>
      <w:r>
        <w:rPr>
          <w:rFonts w:eastAsia="Times New Roman"/>
          <w:color w:val="000000"/>
          <w:szCs w:val="24"/>
          <w:shd w:val="clear" w:color="auto" w:fill="FFFFFF"/>
        </w:rPr>
        <w:t xml:space="preserve"> άδεια ολιγοήμερης απουσίας στο εξωτερικό για προσωπικούς λόγους από 28 Μαρτίου έως 1 Απριλίου</w:t>
      </w:r>
      <w:r>
        <w:rPr>
          <w:rFonts w:eastAsia="Times New Roman"/>
          <w:color w:val="000000"/>
          <w:szCs w:val="24"/>
          <w:shd w:val="clear" w:color="auto" w:fill="FFFFFF"/>
        </w:rPr>
        <w:t xml:space="preserve"> 2018</w:t>
      </w:r>
      <w:r>
        <w:rPr>
          <w:rFonts w:eastAsia="Times New Roman"/>
          <w:color w:val="000000"/>
          <w:szCs w:val="24"/>
          <w:shd w:val="clear" w:color="auto" w:fill="FFFFFF"/>
        </w:rPr>
        <w:t>. Η Βουλή εγκ</w:t>
      </w:r>
      <w:r>
        <w:rPr>
          <w:rFonts w:eastAsia="Times New Roman"/>
          <w:color w:val="000000"/>
          <w:szCs w:val="24"/>
          <w:shd w:val="clear" w:color="auto" w:fill="FFFFFF"/>
        </w:rPr>
        <w:t>ρίνει;</w:t>
      </w:r>
    </w:p>
    <w:p w14:paraId="5862BA8D"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ΟΛΟΙ </w:t>
      </w:r>
      <w:r>
        <w:rPr>
          <w:rFonts w:eastAsia="Times New Roman"/>
          <w:b/>
          <w:color w:val="000000"/>
          <w:szCs w:val="24"/>
          <w:shd w:val="clear" w:color="auto" w:fill="FFFFFF"/>
        </w:rPr>
        <w:t xml:space="preserve">ΟΙ </w:t>
      </w:r>
      <w:r>
        <w:rPr>
          <w:rFonts w:eastAsia="Times New Roman"/>
          <w:b/>
          <w:color w:val="000000"/>
          <w:szCs w:val="24"/>
          <w:shd w:val="clear" w:color="auto" w:fill="FFFFFF"/>
        </w:rPr>
        <w:t>ΒΟΥΛΕΥΤΕΣ:</w:t>
      </w:r>
      <w:r>
        <w:rPr>
          <w:rFonts w:eastAsia="Times New Roman"/>
          <w:color w:val="000000"/>
          <w:szCs w:val="24"/>
          <w:shd w:val="clear" w:color="auto" w:fill="FFFFFF"/>
        </w:rPr>
        <w:t xml:space="preserve"> Μάλιστα, μάλιστα. </w:t>
      </w:r>
    </w:p>
    <w:p w14:paraId="5862BA8E"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Συνεπώς η</w:t>
      </w:r>
      <w:r>
        <w:rPr>
          <w:rFonts w:eastAsia="Times New Roman"/>
          <w:color w:val="000000"/>
          <w:szCs w:val="24"/>
          <w:shd w:val="clear" w:color="auto" w:fill="FFFFFF"/>
        </w:rPr>
        <w:t xml:space="preserve"> Βουλή ενέκρινε τη ζητηθείσα άδεια. </w:t>
      </w:r>
    </w:p>
    <w:p w14:paraId="5862BA8F"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lastRenderedPageBreak/>
        <w:t xml:space="preserve">Θα συζητηθεί η πέμπτη με αριθμό </w:t>
      </w:r>
      <w:r>
        <w:rPr>
          <w:rFonts w:eastAsia="Times New Roman"/>
          <w:color w:val="000000"/>
          <w:szCs w:val="24"/>
        </w:rPr>
        <w:t>1371/20-3-2018 επίκαιρη ερώτηση πρώτου κύκλου του Βουλευτή Α΄ Θεσσαλονίκης της Ένωσης Κεντρώων κ.</w:t>
      </w:r>
      <w:r>
        <w:rPr>
          <w:rFonts w:eastAsia="Times New Roman"/>
          <w:color w:val="000000"/>
          <w:szCs w:val="24"/>
        </w:rPr>
        <w:t xml:space="preserve"> </w:t>
      </w:r>
      <w:r>
        <w:rPr>
          <w:rFonts w:eastAsia="Times New Roman"/>
          <w:bCs/>
          <w:color w:val="000000"/>
          <w:szCs w:val="24"/>
        </w:rPr>
        <w:t>Ι</w:t>
      </w:r>
      <w:r>
        <w:rPr>
          <w:rFonts w:eastAsia="Times New Roman"/>
          <w:bCs/>
          <w:color w:val="000000"/>
          <w:szCs w:val="24"/>
        </w:rPr>
        <w:t xml:space="preserve">ωάννη </w:t>
      </w:r>
      <w:proofErr w:type="spellStart"/>
      <w:r>
        <w:rPr>
          <w:rFonts w:eastAsia="Times New Roman"/>
          <w:bCs/>
          <w:color w:val="000000"/>
          <w:szCs w:val="24"/>
        </w:rPr>
        <w:t>Σαρίδη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 «Ποιο το ακριβές υπόλοιπο του τραπεζικού λογαριασμού του ν.128/1975;».</w:t>
      </w:r>
    </w:p>
    <w:p w14:paraId="5862BA90"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Σαρίδη</w:t>
      </w:r>
      <w:proofErr w:type="spellEnd"/>
      <w:r>
        <w:rPr>
          <w:rFonts w:eastAsia="Times New Roman"/>
          <w:color w:val="000000"/>
          <w:szCs w:val="24"/>
        </w:rPr>
        <w:t xml:space="preserve">, έχετε τον λόγο. </w:t>
      </w:r>
    </w:p>
    <w:p w14:paraId="5862BA91" w14:textId="77777777" w:rsidR="00924516" w:rsidRDefault="00D96E02">
      <w:pPr>
        <w:spacing w:after="0" w:line="600" w:lineRule="auto"/>
        <w:ind w:firstLine="720"/>
        <w:contextualSpacing/>
        <w:jc w:val="both"/>
        <w:rPr>
          <w:rFonts w:eastAsia="Times New Roman"/>
          <w:color w:val="000000"/>
          <w:szCs w:val="24"/>
        </w:rPr>
      </w:pPr>
      <w:r>
        <w:rPr>
          <w:rFonts w:eastAsia="Times New Roman"/>
          <w:b/>
          <w:color w:val="000000"/>
          <w:szCs w:val="24"/>
        </w:rPr>
        <w:t>ΙΩΑΝΝΗΣ ΣΑΡΙΔΗΣ:</w:t>
      </w:r>
      <w:r>
        <w:rPr>
          <w:rFonts w:eastAsia="Times New Roman"/>
          <w:color w:val="000000"/>
          <w:szCs w:val="24"/>
        </w:rPr>
        <w:t xml:space="preserve"> Ευχαριστώ πολύ, κύριε Πρόεδρε. </w:t>
      </w:r>
    </w:p>
    <w:p w14:paraId="5862BA92"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rPr>
        <w:t>Κύριε Υπουργέ, η ερώτησή μου είναι πάρα πολύ απλή</w:t>
      </w:r>
      <w:r>
        <w:rPr>
          <w:rFonts w:eastAsia="Times New Roman"/>
          <w:color w:val="000000"/>
          <w:szCs w:val="24"/>
        </w:rPr>
        <w:t>.</w:t>
      </w:r>
      <w:r>
        <w:rPr>
          <w:rFonts w:eastAsia="Times New Roman"/>
          <w:color w:val="000000"/>
          <w:szCs w:val="24"/>
        </w:rPr>
        <w:t xml:space="preserve"> Πο</w:t>
      </w:r>
      <w:r>
        <w:rPr>
          <w:rFonts w:eastAsia="Times New Roman"/>
          <w:color w:val="000000"/>
          <w:szCs w:val="24"/>
        </w:rPr>
        <w:t xml:space="preserve">ιο είναι το υπόλοιπο ενός τραπεζικού λογαριασμού; Εσείς όμως και εγώ μέσα από τη διαδικασία του </w:t>
      </w:r>
      <w:r>
        <w:rPr>
          <w:rFonts w:eastAsia="Times New Roman"/>
          <w:color w:val="000000"/>
          <w:szCs w:val="24"/>
        </w:rPr>
        <w:t>κ</w:t>
      </w:r>
      <w:r>
        <w:rPr>
          <w:rFonts w:eastAsia="Times New Roman"/>
          <w:color w:val="000000"/>
          <w:szCs w:val="24"/>
        </w:rPr>
        <w:t xml:space="preserve">οινοβουλευτικού </w:t>
      </w:r>
      <w:r>
        <w:rPr>
          <w:rFonts w:eastAsia="Times New Roman"/>
          <w:color w:val="000000"/>
          <w:szCs w:val="24"/>
        </w:rPr>
        <w:t>ε</w:t>
      </w:r>
      <w:r>
        <w:rPr>
          <w:rFonts w:eastAsia="Times New Roman"/>
          <w:color w:val="000000"/>
          <w:szCs w:val="24"/>
        </w:rPr>
        <w:t xml:space="preserve">λέγχου γνωρίζουμε ότι η πληροφορία και το περιεχόμενο αυτής της ερώτησης είναι πολύ πιο σύνθετο. </w:t>
      </w:r>
    </w:p>
    <w:p w14:paraId="5862BA93"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rPr>
        <w:lastRenderedPageBreak/>
        <w:t>Ουσιαστικά αυτό που σας ρωτάω, κύριε Υπουργέ</w:t>
      </w:r>
      <w:r>
        <w:rPr>
          <w:rFonts w:eastAsia="Times New Roman"/>
          <w:color w:val="000000"/>
          <w:szCs w:val="24"/>
        </w:rPr>
        <w:t xml:space="preserve">, είναι -εάν έχω καταλάβει καλά- εδώ και είκοσι πέντε χρόνια οι τράπεζες παρακρατούν χρήματα των δανειοληπτών, ενώ με την απόφαση 1975/1991 του Διοικητική της Τράπεζας της Ελλάδος κ. </w:t>
      </w:r>
      <w:proofErr w:type="spellStart"/>
      <w:r>
        <w:rPr>
          <w:rFonts w:eastAsia="Times New Roman"/>
          <w:color w:val="000000"/>
          <w:szCs w:val="24"/>
        </w:rPr>
        <w:t>Χαλικιά</w:t>
      </w:r>
      <w:proofErr w:type="spellEnd"/>
      <w:r>
        <w:rPr>
          <w:rFonts w:eastAsia="Times New Roman"/>
          <w:color w:val="000000"/>
          <w:szCs w:val="24"/>
        </w:rPr>
        <w:t xml:space="preserve"> αυτές οι εισφορές έπρεπε να καταργηθούν. </w:t>
      </w:r>
    </w:p>
    <w:p w14:paraId="5862BA94"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rPr>
        <w:t>Άρα θέλω την άποψή σας,</w:t>
      </w:r>
      <w:r>
        <w:rPr>
          <w:rFonts w:eastAsia="Times New Roman"/>
          <w:color w:val="000000"/>
          <w:szCs w:val="24"/>
        </w:rPr>
        <w:t xml:space="preserve"> κύριε Υπουργέ, στο εξής: Από το 1991 μέχρι το 2015 οι τράπεζες παρακρατούσαν παράνομα χρήματα των Ελλήνων δανειοληπτών; </w:t>
      </w:r>
    </w:p>
    <w:p w14:paraId="5862BA95"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rPr>
        <w:t xml:space="preserve">Ευχαριστώ πολύ. </w:t>
      </w:r>
    </w:p>
    <w:p w14:paraId="5862BA96"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(Σπυρίδων Λυκούδης): </w:t>
      </w:r>
      <w:r>
        <w:rPr>
          <w:rFonts w:eastAsia="Times New Roman"/>
          <w:color w:val="000000"/>
          <w:szCs w:val="24"/>
          <w:shd w:val="clear" w:color="auto" w:fill="FFFFFF"/>
        </w:rPr>
        <w:t xml:space="preserve">Ευχαριστώ, κύριε συνάδελφε. </w:t>
      </w:r>
    </w:p>
    <w:p w14:paraId="5862BA97"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έχετε τον λόγο. </w:t>
      </w:r>
    </w:p>
    <w:p w14:paraId="5862BA98"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lastRenderedPageBreak/>
        <w:t>ΕΥΚΛΕΙΔΗΣ ΤΣΑΚΑΛΩΤΟΣ (Υπ</w:t>
      </w:r>
      <w:r>
        <w:rPr>
          <w:rFonts w:eastAsia="Times New Roman"/>
          <w:b/>
          <w:color w:val="000000"/>
          <w:szCs w:val="24"/>
          <w:shd w:val="clear" w:color="auto" w:fill="FFFFFF"/>
        </w:rPr>
        <w:t>ουργός Οικονομικών):</w:t>
      </w:r>
      <w:r>
        <w:rPr>
          <w:rFonts w:eastAsia="Times New Roman"/>
          <w:color w:val="000000"/>
          <w:szCs w:val="24"/>
          <w:shd w:val="clear" w:color="auto" w:fill="FFFFFF"/>
        </w:rPr>
        <w:t xml:space="preserve"> Κύριε συνάδελφε, το έχουμε ξανασυζητήσει οι δύο μας αυτό το θέμα. Είναι ένα θέμα που άλλαξε στην πορεία, λόγω του ότι αυτές οι παρακρατήσεις προορίζονταν για εξαγωγικές ενέργειες</w:t>
      </w:r>
      <w:r>
        <w:rPr>
          <w:rFonts w:eastAsia="Times New Roman"/>
          <w:color w:val="000000"/>
          <w:szCs w:val="24"/>
          <w:shd w:val="clear" w:color="auto" w:fill="FFFFFF"/>
        </w:rPr>
        <w:t>,</w:t>
      </w:r>
      <w:r>
        <w:rPr>
          <w:rFonts w:eastAsia="Times New Roman"/>
          <w:color w:val="000000"/>
          <w:szCs w:val="24"/>
          <w:shd w:val="clear" w:color="auto" w:fill="FFFFFF"/>
        </w:rPr>
        <w:t xml:space="preserve"> που η </w:t>
      </w:r>
      <w:r>
        <w:rPr>
          <w:rFonts w:eastAsia="Times New Roman"/>
          <w:bCs/>
          <w:szCs w:val="24"/>
          <w:shd w:val="clear" w:color="auto" w:fill="FFFFFF"/>
        </w:rPr>
        <w:t>DG</w:t>
      </w:r>
      <w:r>
        <w:rPr>
          <w:rFonts w:eastAsia="Times New Roman"/>
          <w:szCs w:val="24"/>
          <w:shd w:val="clear" w:color="auto" w:fill="FFFFFF"/>
        </w:rPr>
        <w:t xml:space="preserve"> </w:t>
      </w:r>
      <w:proofErr w:type="spellStart"/>
      <w:r>
        <w:rPr>
          <w:rFonts w:eastAsia="Times New Roman"/>
          <w:szCs w:val="24"/>
          <w:shd w:val="clear" w:color="auto" w:fill="FFFFFF"/>
        </w:rPr>
        <w:t>Competition</w:t>
      </w:r>
      <w:proofErr w:type="spellEnd"/>
      <w:r>
        <w:rPr>
          <w:rFonts w:eastAsia="Times New Roman"/>
          <w:color w:val="000000"/>
          <w:szCs w:val="24"/>
          <w:shd w:val="clear" w:color="auto" w:fill="FFFFFF"/>
        </w:rPr>
        <w:t xml:space="preserve">, η Διεύθυνση Ανταγωνισμού, αποφάσισε ότι είναι κρατική βοήθεια. </w:t>
      </w:r>
    </w:p>
    <w:p w14:paraId="5862BA99" w14:textId="77777777" w:rsidR="00924516" w:rsidRDefault="00D96E02">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υπάρχει κάτι παράνομο στην παρακράτηση. Το μόνο που έγινε</w:t>
      </w:r>
      <w:r>
        <w:rPr>
          <w:rFonts w:eastAsia="Times New Roman"/>
          <w:color w:val="000000"/>
          <w:szCs w:val="24"/>
          <w:shd w:val="clear" w:color="auto" w:fill="FFFFFF"/>
        </w:rPr>
        <w:t>,</w:t>
      </w:r>
      <w:r>
        <w:rPr>
          <w:rFonts w:eastAsia="Times New Roman"/>
          <w:color w:val="000000"/>
          <w:szCs w:val="24"/>
          <w:shd w:val="clear" w:color="auto" w:fill="FFFFFF"/>
        </w:rPr>
        <w:t xml:space="preserve"> είναι ότι άλλαξε η κατεύθυνση στην οποία πήγαιναν αυτά τα χρήματα, δηλαδή από το να πηγαίνουν για εξαγωγικές δραστηριότητες για</w:t>
      </w:r>
      <w:r>
        <w:rPr>
          <w:rFonts w:eastAsia="Times New Roman"/>
          <w:color w:val="000000"/>
          <w:szCs w:val="24"/>
          <w:shd w:val="clear" w:color="auto" w:fill="FFFFFF"/>
        </w:rPr>
        <w:t xml:space="preserve"> ενίσχυση των κρατικών δραστηριοτήτων, τώρα πηγαίνουν στους πυρόπληκτους και άλλες τέτοιες ομάδες. </w:t>
      </w:r>
    </w:p>
    <w:p w14:paraId="5862BA9A" w14:textId="77777777" w:rsidR="00924516" w:rsidRDefault="00D96E02">
      <w:pPr>
        <w:spacing w:after="0" w:line="600" w:lineRule="auto"/>
        <w:ind w:firstLine="720"/>
        <w:contextualSpacing/>
        <w:jc w:val="both"/>
        <w:rPr>
          <w:rFonts w:eastAsia="Times New Roman"/>
          <w:color w:val="000000"/>
          <w:szCs w:val="24"/>
        </w:rPr>
      </w:pPr>
      <w:r>
        <w:rPr>
          <w:rFonts w:eastAsia="Times New Roman"/>
          <w:color w:val="000000"/>
          <w:szCs w:val="24"/>
          <w:shd w:val="clear" w:color="auto" w:fill="FFFFFF"/>
        </w:rPr>
        <w:t xml:space="preserve">Πρέπει να σας πω ότι δεν υπάρχει τίποτα παράνομο. Είναι ένας μεγάλος λογαριασμός, που όπως λέτε και στην ερώτησή σας, </w:t>
      </w:r>
      <w:r>
        <w:rPr>
          <w:rFonts w:eastAsia="Times New Roman"/>
          <w:color w:val="000000"/>
          <w:szCs w:val="24"/>
          <w:shd w:val="clear" w:color="auto" w:fill="FFFFFF"/>
        </w:rPr>
        <w:lastRenderedPageBreak/>
        <w:t xml:space="preserve">είναι στην Τράπεζα της Ελλάδας. Κάτω </w:t>
      </w:r>
      <w:r>
        <w:rPr>
          <w:rFonts w:eastAsia="Times New Roman"/>
          <w:color w:val="000000"/>
          <w:szCs w:val="24"/>
          <w:shd w:val="clear" w:color="auto" w:fill="FFFFFF"/>
        </w:rPr>
        <w:t>από αυτόν τον μεγάλο λογαριασμό υπάρχουν διάφοροι λογαριασμοί, μέσα στους οποίους είναι ο λογαριασμός που συζητάμε.</w:t>
      </w:r>
    </w:p>
    <w:p w14:paraId="5862BA9B" w14:textId="77777777" w:rsidR="00924516" w:rsidRDefault="00D96E02">
      <w:pPr>
        <w:spacing w:after="0" w:line="600" w:lineRule="auto"/>
        <w:ind w:firstLine="720"/>
        <w:contextualSpacing/>
        <w:jc w:val="both"/>
        <w:rPr>
          <w:rFonts w:eastAsia="Times New Roman" w:cs="Times New Roman"/>
          <w:szCs w:val="24"/>
        </w:rPr>
      </w:pPr>
      <w:r>
        <w:rPr>
          <w:rFonts w:eastAsia="Times New Roman" w:cs="Times New Roman"/>
          <w:szCs w:val="24"/>
        </w:rPr>
        <w:t>Όμως δεν βλέπω τον λόγο να ανησυχείτε. Να κάνουμε μια συζήτηση, αλλά αυτή πρέπει να γίνει όχι στο πλαίσιο μιας ερώτησης αλλά στο πλαίσιο κάπ</w:t>
      </w:r>
      <w:r>
        <w:rPr>
          <w:rFonts w:eastAsia="Times New Roman" w:cs="Times New Roman"/>
          <w:szCs w:val="24"/>
        </w:rPr>
        <w:t>οιας νομοθετικής παρέμβασης. Είναι άλλο</w:t>
      </w:r>
      <w:r>
        <w:rPr>
          <w:rFonts w:eastAsia="Times New Roman" w:cs="Times New Roman"/>
          <w:szCs w:val="24"/>
        </w:rPr>
        <w:t>,</w:t>
      </w:r>
      <w:r>
        <w:rPr>
          <w:rFonts w:eastAsia="Times New Roman" w:cs="Times New Roman"/>
          <w:szCs w:val="24"/>
        </w:rPr>
        <w:t xml:space="preserve"> αν θεωρείτε ότι δεν πρέπει να γίνει αυτή η παρακράτηση από τα δάνεια στους πυρόπληκτους. Εγώ ακούω ότι για αυτό υπάρχουν επιχειρήματα και υπέρ και κατά. Δεν θα ήθελα να πω κάτι παραπάνω.</w:t>
      </w:r>
    </w:p>
    <w:p w14:paraId="5862BA9C"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w:t>
      </w:r>
      <w:r>
        <w:rPr>
          <w:rFonts w:eastAsia="Times New Roman" w:cs="Times New Roman"/>
          <w:b/>
          <w:szCs w:val="24"/>
        </w:rPr>
        <w:t>ς):</w:t>
      </w:r>
      <w:r>
        <w:rPr>
          <w:rFonts w:eastAsia="Times New Roman" w:cs="Times New Roman"/>
          <w:szCs w:val="24"/>
        </w:rPr>
        <w:t xml:space="preserve"> </w:t>
      </w:r>
      <w:r>
        <w:rPr>
          <w:rFonts w:eastAsia="Times New Roman"/>
          <w:color w:val="000000"/>
          <w:szCs w:val="24"/>
        </w:rPr>
        <w:t>Ευχαριστώ, κύριε Υπουργέ.</w:t>
      </w:r>
      <w:r>
        <w:rPr>
          <w:rFonts w:eastAsia="Times New Roman" w:cs="Times New Roman"/>
          <w:szCs w:val="24"/>
        </w:rPr>
        <w:t xml:space="preserve"> </w:t>
      </w:r>
    </w:p>
    <w:p w14:paraId="5862BA9D"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Δεν μου έχετε απαντήσει στο υπόλοιπο, κύριε Υπουργέ. </w:t>
      </w:r>
    </w:p>
    <w:p w14:paraId="5862BA9E"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Πώς θα δευτερολογήσω, κύριε Πρόεδρε; Δεν μου έδωσε την απάντηση. Αυτή ήταν η ερώτηση.</w:t>
      </w:r>
    </w:p>
    <w:p w14:paraId="5862BA9F"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αυτή την απάντηση σ</w:t>
      </w:r>
      <w:r>
        <w:rPr>
          <w:rFonts w:eastAsia="Times New Roman" w:cs="Times New Roman"/>
          <w:szCs w:val="24"/>
        </w:rPr>
        <w:t xml:space="preserve">ας έδωσε ο κύριος Υπουργός. Με </w:t>
      </w:r>
      <w:proofErr w:type="spellStart"/>
      <w:r>
        <w:rPr>
          <w:rFonts w:eastAsia="Times New Roman" w:cs="Times New Roman"/>
          <w:szCs w:val="24"/>
        </w:rPr>
        <w:t>συ</w:t>
      </w:r>
      <w:r>
        <w:rPr>
          <w:rFonts w:eastAsia="Times New Roman" w:cs="Times New Roman"/>
          <w:szCs w:val="24"/>
        </w:rPr>
        <w:t>γχωρείτε</w:t>
      </w:r>
      <w:proofErr w:type="spellEnd"/>
      <w:r>
        <w:rPr>
          <w:rFonts w:eastAsia="Times New Roman" w:cs="Times New Roman"/>
          <w:szCs w:val="24"/>
        </w:rPr>
        <w:t xml:space="preserve"> τώρα. Τι να κάνουμε; Έχετε τον λόγο για τη δευτερολογία σας.</w:t>
      </w:r>
    </w:p>
    <w:p w14:paraId="5862BAA0"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Κύριε Υπουργέ, δεν μου απαντήσατε στην ερώτηση</w:t>
      </w:r>
      <w:r>
        <w:rPr>
          <w:rFonts w:eastAsia="Times New Roman" w:cs="Times New Roman"/>
          <w:szCs w:val="24"/>
        </w:rPr>
        <w:t>,</w:t>
      </w:r>
      <w:r>
        <w:rPr>
          <w:rFonts w:eastAsia="Times New Roman" w:cs="Times New Roman"/>
          <w:szCs w:val="24"/>
        </w:rPr>
        <w:t xml:space="preserve"> ποιο είναι το υπόλοιπο αυτή τη στιγμή του τραπεζικού λογαριασμού. Έτσι μου στερείτε την </w:t>
      </w:r>
      <w:r>
        <w:rPr>
          <w:rFonts w:eastAsia="Times New Roman" w:cs="Times New Roman"/>
          <w:szCs w:val="24"/>
        </w:rPr>
        <w:t>ανταπάντησή μου</w:t>
      </w:r>
      <w:r>
        <w:rPr>
          <w:rFonts w:eastAsia="Times New Roman" w:cs="Times New Roman"/>
          <w:szCs w:val="24"/>
        </w:rPr>
        <w:t>,</w:t>
      </w:r>
      <w:r>
        <w:rPr>
          <w:rFonts w:eastAsia="Times New Roman" w:cs="Times New Roman"/>
          <w:szCs w:val="24"/>
        </w:rPr>
        <w:t xml:space="preserve"> γιατί δεν έχω δικαίωμα </w:t>
      </w:r>
      <w:proofErr w:type="spellStart"/>
      <w:r>
        <w:rPr>
          <w:rFonts w:eastAsia="Times New Roman" w:cs="Times New Roman"/>
          <w:szCs w:val="24"/>
        </w:rPr>
        <w:t>τριτολογίας</w:t>
      </w:r>
      <w:proofErr w:type="spellEnd"/>
      <w:r>
        <w:rPr>
          <w:rFonts w:eastAsia="Times New Roman" w:cs="Times New Roman"/>
          <w:szCs w:val="24"/>
        </w:rPr>
        <w:t>. Αυτό συμβαίνει αυτή τη στιγμή.</w:t>
      </w:r>
    </w:p>
    <w:p w14:paraId="5862BAA1"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είπατε αυτό, κύριε συνάδελφε. Μην καθυστερούμε.</w:t>
      </w:r>
    </w:p>
    <w:p w14:paraId="5862BAA2"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συνάδελφε, νόμιζα ότι το εξήγησα. </w:t>
      </w:r>
    </w:p>
    <w:p w14:paraId="5862BAA3"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επειδή είναι ένας λογαριασμός</w:t>
      </w:r>
      <w:r>
        <w:rPr>
          <w:rFonts w:eastAsia="Times New Roman" w:cs="Times New Roman"/>
          <w:szCs w:val="24"/>
        </w:rPr>
        <w:t>,</w:t>
      </w:r>
      <w:r>
        <w:rPr>
          <w:rFonts w:eastAsia="Times New Roman" w:cs="Times New Roman"/>
          <w:szCs w:val="24"/>
        </w:rPr>
        <w:t xml:space="preserve"> που είναι μέσα σε έναν μεγαλύτερο, είναι δύσκολο αυτό που ζητάτε να σας το δώσω με αριθμούς. Δεν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ένας λογαριασμός από μόνος του. Είναι ένας </w:t>
      </w:r>
      <w:proofErr w:type="spellStart"/>
      <w:r>
        <w:rPr>
          <w:rFonts w:eastAsia="Times New Roman" w:cs="Times New Roman"/>
          <w:szCs w:val="24"/>
        </w:rPr>
        <w:t>υπολογαριασμός</w:t>
      </w:r>
      <w:proofErr w:type="spellEnd"/>
      <w:r>
        <w:rPr>
          <w:rFonts w:eastAsia="Times New Roman" w:cs="Times New Roman"/>
          <w:szCs w:val="24"/>
        </w:rPr>
        <w:t>,</w:t>
      </w:r>
      <w:r>
        <w:rPr>
          <w:rFonts w:eastAsia="Times New Roman" w:cs="Times New Roman"/>
          <w:szCs w:val="24"/>
        </w:rPr>
        <w:t xml:space="preserve"> στον μεγάλο λογαριασμό που μπαίνουν μέσα τα χρ</w:t>
      </w:r>
      <w:r>
        <w:rPr>
          <w:rFonts w:eastAsia="Times New Roman" w:cs="Times New Roman"/>
          <w:szCs w:val="24"/>
        </w:rPr>
        <w:t>ήματα που θα πάρουμε από το ESM, που μπαίνουν μέσα τα χρήματα που μαζεύουμε από τις εξόδους της αγοράς. Αυτό είναι. Αν δεν το καταλάβατε, αυτή είναι η απάντησή μου.</w:t>
      </w:r>
    </w:p>
    <w:p w14:paraId="5862BAA4"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κύριε Υπουργέ. Πολύ ωραία. </w:t>
      </w:r>
    </w:p>
    <w:p w14:paraId="5862BAA5"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w:t>
      </w:r>
      <w:r>
        <w:rPr>
          <w:rFonts w:eastAsia="Times New Roman" w:cs="Times New Roman"/>
          <w:szCs w:val="24"/>
        </w:rPr>
        <w:t>ν λόγο.</w:t>
      </w:r>
    </w:p>
    <w:p w14:paraId="5862BAA6"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Κύριε Πρόεδρε, πριν από έξι μήνες είχε γίνει μια επίκαιρη ερώτηση στον κ. </w:t>
      </w:r>
      <w:proofErr w:type="spellStart"/>
      <w:r>
        <w:rPr>
          <w:rFonts w:eastAsia="Times New Roman" w:cs="Times New Roman"/>
          <w:szCs w:val="24"/>
        </w:rPr>
        <w:t>Τσακαλώτο</w:t>
      </w:r>
      <w:proofErr w:type="spellEnd"/>
      <w:r>
        <w:rPr>
          <w:rFonts w:eastAsia="Times New Roman" w:cs="Times New Roman"/>
          <w:szCs w:val="24"/>
        </w:rPr>
        <w:t xml:space="preserve">. Στη συγκεκριμένη επίκαιρη ερώτηση η οποία είχε γίνει, είχαμε ρωτήσει ποιο είναι τον </w:t>
      </w:r>
      <w:r>
        <w:rPr>
          <w:rFonts w:eastAsia="Times New Roman" w:cs="Times New Roman"/>
          <w:szCs w:val="24"/>
        </w:rPr>
        <w:lastRenderedPageBreak/>
        <w:t>Σεπτέμβριο του 2017 το υπόλοιπο του συγκεκριμένου λογαριασμού.</w:t>
      </w:r>
      <w:r>
        <w:rPr>
          <w:rFonts w:eastAsia="Times New Roman" w:cs="Times New Roman"/>
          <w:szCs w:val="24"/>
        </w:rPr>
        <w:t xml:space="preserve"> Τότε, λοιπόν, είχε πει ο κ. </w:t>
      </w:r>
      <w:proofErr w:type="spellStart"/>
      <w:r>
        <w:rPr>
          <w:rFonts w:eastAsia="Times New Roman" w:cs="Times New Roman"/>
          <w:szCs w:val="24"/>
        </w:rPr>
        <w:t>Τσακαλώτος</w:t>
      </w:r>
      <w:proofErr w:type="spellEnd"/>
      <w:r>
        <w:rPr>
          <w:rFonts w:eastAsia="Times New Roman" w:cs="Times New Roman"/>
          <w:szCs w:val="24"/>
        </w:rPr>
        <w:t xml:space="preserve"> ότι οι εισπράξεις του 2015, αν ενθυμούμαι καλά, ήταν 450 εκατομμύρια ευρώ και οι εισπράξεις του 2016 ήταν 430 εκατομμύρια ευρώ. </w:t>
      </w:r>
    </w:p>
    <w:p w14:paraId="5862BAA7"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Από εκεί είχε προκύψει ότι ο σκοπός της συγκεκριμένης εισφοράς του ν.128/1975</w:t>
      </w:r>
      <w:r>
        <w:rPr>
          <w:rFonts w:eastAsia="Times New Roman" w:cs="Times New Roman"/>
          <w:szCs w:val="24"/>
        </w:rPr>
        <w:t>,</w:t>
      </w:r>
      <w:r>
        <w:rPr>
          <w:rFonts w:eastAsia="Times New Roman" w:cs="Times New Roman"/>
          <w:szCs w:val="24"/>
        </w:rPr>
        <w:t xml:space="preserve"> είχε αλλ</w:t>
      </w:r>
      <w:r>
        <w:rPr>
          <w:rFonts w:eastAsia="Times New Roman" w:cs="Times New Roman"/>
          <w:szCs w:val="24"/>
        </w:rPr>
        <w:t xml:space="preserve">άξει με τον ν.4336, τον υπουργικό νόμο. Σε κάποια διάταξη μέσα σε μια </w:t>
      </w:r>
      <w:proofErr w:type="spellStart"/>
      <w:r>
        <w:rPr>
          <w:rFonts w:eastAsia="Times New Roman" w:cs="Times New Roman"/>
          <w:szCs w:val="24"/>
        </w:rPr>
        <w:t>υποπαράγραφο</w:t>
      </w:r>
      <w:proofErr w:type="spellEnd"/>
      <w:r>
        <w:rPr>
          <w:rFonts w:eastAsia="Times New Roman" w:cs="Times New Roman"/>
          <w:szCs w:val="24"/>
        </w:rPr>
        <w:t xml:space="preserve"> είχαν βάλει ότι είχε αλλάξει ο σκοπός, και από τότε θα πήγαιναν οι συγκεκριμένες εισφορές για τα θύματα τρομοκρατικών επιθέσεων και για τους πυρόπληκτους και για τους σεισμο</w:t>
      </w:r>
      <w:r>
        <w:rPr>
          <w:rFonts w:eastAsia="Times New Roman" w:cs="Times New Roman"/>
          <w:szCs w:val="24"/>
        </w:rPr>
        <w:t>παθείς και για διάφορα άλλα τέτοια.</w:t>
      </w:r>
    </w:p>
    <w:p w14:paraId="5862BAA8"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κύριε Πρόεδρε, στην πορεία του κοινοβουλευτικού ελέγχου αυτό που προέκυψε, μετά από τα επίσημα στοιχεία του Υπουργείου τα οποία θα τα καταθέσω και στα Πρακτικά, είναι ότι με απόφαση του κ. </w:t>
      </w:r>
      <w:proofErr w:type="spellStart"/>
      <w:r>
        <w:rPr>
          <w:rFonts w:eastAsia="Times New Roman" w:cs="Times New Roman"/>
          <w:szCs w:val="24"/>
        </w:rPr>
        <w:t>Χαλικιά</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ιοικητή της </w:t>
      </w:r>
      <w:r>
        <w:rPr>
          <w:rFonts w:eastAsia="Times New Roman" w:cs="Times New Roman"/>
          <w:szCs w:val="24"/>
        </w:rPr>
        <w:t>Τράπεζας της Ελλάδος το 1991</w:t>
      </w:r>
      <w:r>
        <w:rPr>
          <w:rFonts w:eastAsia="Times New Roman" w:cs="Times New Roman"/>
          <w:szCs w:val="24"/>
        </w:rPr>
        <w:t>,</w:t>
      </w:r>
      <w:r>
        <w:rPr>
          <w:rFonts w:eastAsia="Times New Roman" w:cs="Times New Roman"/>
          <w:szCs w:val="24"/>
        </w:rPr>
        <w:t xml:space="preserve"> η συγκεκριμένη εισφορά είχε καταργηθεί, δεν είχε αλλάξει σκοπό, όπως λέει ο Υπουργός. Άρα από το 1991 μέχρι τον Αύγουστο 2015 που έρχεται η νέα νομοθετική διάταξη, η συγκεκριμένη εισφορά παράνομα </w:t>
      </w:r>
      <w:proofErr w:type="spellStart"/>
      <w:r>
        <w:rPr>
          <w:rFonts w:eastAsia="Times New Roman" w:cs="Times New Roman"/>
          <w:szCs w:val="24"/>
        </w:rPr>
        <w:t>παρακρατείτο</w:t>
      </w:r>
      <w:proofErr w:type="spellEnd"/>
      <w:r>
        <w:rPr>
          <w:rFonts w:eastAsia="Times New Roman" w:cs="Times New Roman"/>
          <w:szCs w:val="24"/>
        </w:rPr>
        <w:t xml:space="preserve"> από τους δανειολή</w:t>
      </w:r>
      <w:r>
        <w:rPr>
          <w:rFonts w:eastAsia="Times New Roman" w:cs="Times New Roman"/>
          <w:szCs w:val="24"/>
        </w:rPr>
        <w:t xml:space="preserve">πτες. </w:t>
      </w:r>
    </w:p>
    <w:p w14:paraId="5862BAA9"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Ως εκ τούτου αν δεν ισχύει αυτή η απόφαση, η 1975</w:t>
      </w:r>
      <w:r>
        <w:rPr>
          <w:rFonts w:eastAsia="Times New Roman" w:cs="Times New Roman"/>
          <w:szCs w:val="24"/>
        </w:rPr>
        <w:t>/</w:t>
      </w:r>
      <w:r>
        <w:rPr>
          <w:rFonts w:eastAsia="Times New Roman" w:cs="Times New Roman"/>
          <w:szCs w:val="24"/>
        </w:rPr>
        <w:t xml:space="preserve">1991 του κ. </w:t>
      </w:r>
      <w:proofErr w:type="spellStart"/>
      <w:r>
        <w:rPr>
          <w:rFonts w:eastAsia="Times New Roman" w:cs="Times New Roman"/>
          <w:szCs w:val="24"/>
        </w:rPr>
        <w:t>Χαλικιά</w:t>
      </w:r>
      <w:proofErr w:type="spellEnd"/>
      <w:r>
        <w:rPr>
          <w:rFonts w:eastAsia="Times New Roman" w:cs="Times New Roman"/>
          <w:szCs w:val="24"/>
        </w:rPr>
        <w:t xml:space="preserve">, με ποια νέα απόφαση, με ποια υπουργική απόφαση, με ποια διάταξη, με ποια απόφαση του </w:t>
      </w:r>
      <w:r>
        <w:rPr>
          <w:rFonts w:eastAsia="Times New Roman" w:cs="Times New Roman"/>
          <w:szCs w:val="24"/>
        </w:rPr>
        <w:t>Δ</w:t>
      </w:r>
      <w:r>
        <w:rPr>
          <w:rFonts w:eastAsia="Times New Roman" w:cs="Times New Roman"/>
          <w:szCs w:val="24"/>
        </w:rPr>
        <w:t xml:space="preserve">ιοικητή της Τράπεζας της Ελλάδος, η συγκεκριμένη δεν ήταν πλέον εν ισχύι; Ένα είναι αυτό. </w:t>
      </w:r>
    </w:p>
    <w:p w14:paraId="5862BAAA"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να δεύτερο ερώτημα πάρα πολύ σημαντικό είναι το εξής. Θα καταθέσω στα Πρακτικά πίνακα του Υπουργείου Οικονομικών</w:t>
      </w:r>
      <w:r>
        <w:rPr>
          <w:rFonts w:eastAsia="Times New Roman" w:cs="Times New Roman"/>
          <w:szCs w:val="24"/>
        </w:rPr>
        <w:t>,</w:t>
      </w:r>
      <w:r>
        <w:rPr>
          <w:rFonts w:eastAsia="Times New Roman" w:cs="Times New Roman"/>
          <w:szCs w:val="24"/>
        </w:rPr>
        <w:t xml:space="preserve"> όπου φαίνεται ότι οι εισφορές από το 1991 μέχρι το 2015 ανήλθαν στα 9 δισεκατομμύρια. Οι πληρωμές που βγήκαν από αυτό</w:t>
      </w:r>
      <w:r>
        <w:rPr>
          <w:rFonts w:eastAsia="Times New Roman" w:cs="Times New Roman"/>
          <w:szCs w:val="24"/>
        </w:rPr>
        <w:t>ν</w:t>
      </w:r>
      <w:r>
        <w:rPr>
          <w:rFonts w:eastAsia="Times New Roman" w:cs="Times New Roman"/>
          <w:szCs w:val="24"/>
        </w:rPr>
        <w:t xml:space="preserve"> τον λογαριασμό, κύριε Π</w:t>
      </w:r>
      <w:r>
        <w:rPr>
          <w:rFonts w:eastAsia="Times New Roman" w:cs="Times New Roman"/>
          <w:szCs w:val="24"/>
        </w:rPr>
        <w:t xml:space="preserve">ρόεδρε, ανέρχονται στα 5 δισεκατομμύρια. Πού είναι τα άλλα 4 δισεκατομμύρια; </w:t>
      </w:r>
    </w:p>
    <w:p w14:paraId="5862BAAB"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Ό,τι χρήματα, κύριε Υπουργέ, και να έχει μέσα αυτή τη στιγμή ο συγκεκριμένος λογαριασμός, δεν δικαιολογείται. Είναι παράλογο, κύριε Υπουργέ. Το βρίσκετε λογικό</w:t>
      </w:r>
      <w:r>
        <w:rPr>
          <w:rFonts w:eastAsia="Times New Roman" w:cs="Times New Roman"/>
          <w:szCs w:val="24"/>
        </w:rPr>
        <w:t>,</w:t>
      </w:r>
      <w:r>
        <w:rPr>
          <w:rFonts w:eastAsia="Times New Roman" w:cs="Times New Roman"/>
          <w:szCs w:val="24"/>
        </w:rPr>
        <w:t xml:space="preserve"> για 100 εκατομμύρ</w:t>
      </w:r>
      <w:r>
        <w:rPr>
          <w:rFonts w:eastAsia="Times New Roman" w:cs="Times New Roman"/>
          <w:szCs w:val="24"/>
        </w:rPr>
        <w:t>ια να κόβουμε συντάξεις, για 100 εκατομμύρια να χάνουν τα σπίτια τους άνθρωποι; Το βρίσκετε λογικό</w:t>
      </w:r>
      <w:r>
        <w:rPr>
          <w:rFonts w:eastAsia="Times New Roman" w:cs="Times New Roman"/>
          <w:szCs w:val="24"/>
        </w:rPr>
        <w:t>,</w:t>
      </w:r>
      <w:r>
        <w:rPr>
          <w:rFonts w:eastAsia="Times New Roman" w:cs="Times New Roman"/>
          <w:szCs w:val="24"/>
        </w:rPr>
        <w:t xml:space="preserve"> να υπάρχουν λεφτά μέσα σε έναν λογαριασμό, που έχει έναν διαφορετικό σκοπό, και εμείς αυτή τη </w:t>
      </w:r>
      <w:r>
        <w:rPr>
          <w:rFonts w:eastAsia="Times New Roman" w:cs="Times New Roman"/>
          <w:szCs w:val="24"/>
        </w:rPr>
        <w:lastRenderedPageBreak/>
        <w:t>στιγμή να μην προσφέρουμε ούτε τη νομική βοήθεια, τη νομική πρ</w:t>
      </w:r>
      <w:r>
        <w:rPr>
          <w:rFonts w:eastAsia="Times New Roman" w:cs="Times New Roman"/>
          <w:szCs w:val="24"/>
        </w:rPr>
        <w:t>οστασία στους δανειολήπτες, που θα προέλθει από χρήματα των ίδιων των δανειοληπτών; Ό,τι λεφτά και αν έχετε μέσα στον λογαριασμό, κύριε Υπουργέ, το βρίσκετε λογικό αυτό;</w:t>
      </w:r>
    </w:p>
    <w:p w14:paraId="5862BAAC" w14:textId="77777777" w:rsidR="00924516" w:rsidRDefault="00D96E0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Επίσης για το τι λεφτά έχετε μέσα, σίγουρα θα ακολουθήσει από αύριο άλλη ερώτηση, γιατ</w:t>
      </w:r>
      <w:r>
        <w:rPr>
          <w:rFonts w:eastAsia="Times New Roman" w:cs="Times New Roman"/>
          <w:szCs w:val="24"/>
        </w:rPr>
        <w:t>ί σαφώς δεν έχετε έρθει προετοιμασμένος, κύριε Υπουργέ, να μου απαντήσετε στην ερώτηση. Ήταν σαφέστατη</w:t>
      </w:r>
      <w:r>
        <w:rPr>
          <w:rFonts w:eastAsia="Times New Roman" w:cs="Times New Roman"/>
          <w:szCs w:val="24"/>
        </w:rPr>
        <w:t>.</w:t>
      </w:r>
      <w:r>
        <w:rPr>
          <w:rFonts w:eastAsia="Times New Roman" w:cs="Times New Roman"/>
          <w:szCs w:val="24"/>
        </w:rPr>
        <w:t xml:space="preserve"> Πόσα χρήματα έχει μέσα αυτός ο λογαριασμός;</w:t>
      </w:r>
    </w:p>
    <w:p w14:paraId="5862BAAD" w14:textId="77777777" w:rsidR="00924516" w:rsidRDefault="00D96E02">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Σαρίδης</w:t>
      </w:r>
      <w:proofErr w:type="spellEnd"/>
      <w:r>
        <w:rPr>
          <w:rFonts w:eastAsia="Times New Roman" w:cs="Times New Roman"/>
        </w:rPr>
        <w:t xml:space="preserve"> καταθέτει για τα Πρακτικά τα προαναφερθέντα έγγραφα, τα οποί</w:t>
      </w:r>
      <w:r>
        <w:rPr>
          <w:rFonts w:eastAsia="Times New Roman" w:cs="Times New Roman"/>
        </w:rPr>
        <w:t>α βρίσκονται στο αρχείο του Τμήματος Γραμματείας της Διεύθυνσης Στενογραφίας και Πρακτικών της Βουλής)</w:t>
      </w:r>
    </w:p>
    <w:p w14:paraId="5862BAAE" w14:textId="77777777" w:rsidR="00924516" w:rsidRDefault="00D96E02">
      <w:pPr>
        <w:spacing w:line="600" w:lineRule="auto"/>
        <w:ind w:firstLine="720"/>
        <w:contextualSpacing/>
        <w:jc w:val="both"/>
        <w:rPr>
          <w:rFonts w:eastAsia="Times New Roman" w:cs="Times New Roman"/>
          <w:szCs w:val="24"/>
        </w:rPr>
      </w:pPr>
      <w:r>
        <w:rPr>
          <w:rFonts w:eastAsia="Times New Roman"/>
          <w:b/>
          <w:bCs/>
        </w:rPr>
        <w:lastRenderedPageBreak/>
        <w:t>ΠΡΟΕΔΡΕΥΩΝ (Σπυρίδων Λυκούδης):</w:t>
      </w:r>
      <w:r>
        <w:rPr>
          <w:rFonts w:eastAsia="Times New Roman" w:cs="Times New Roman"/>
          <w:szCs w:val="24"/>
        </w:rPr>
        <w:t xml:space="preserve"> Σας ευχαριστώ, κύριε συνάδελφε.</w:t>
      </w:r>
    </w:p>
    <w:p w14:paraId="5862BAAF"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τον λόγο.</w:t>
      </w:r>
    </w:p>
    <w:p w14:paraId="5862BAB0"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w:t>
      </w:r>
      <w:r>
        <w:rPr>
          <w:rFonts w:eastAsia="Times New Roman" w:cs="Times New Roman"/>
          <w:szCs w:val="24"/>
        </w:rPr>
        <w:t xml:space="preserve"> καταλαβαίνω την έντασή σας. Τα πράγματα είναι λίγο πιο απλά. </w:t>
      </w:r>
    </w:p>
    <w:p w14:paraId="5862BAB1"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Θα καταθέσω στη Βουλή στα Πρακτικά τον νόμο του 1992, που σημαίνει το αντίθετο απ’ αυτό που είπατε, ότι είναι τελείως νόμιμο, έχει καινούργιους νόμους που το λέει αυτό. Δεν ξέρω άμα θα το καταθ</w:t>
      </w:r>
      <w:r>
        <w:rPr>
          <w:rFonts w:eastAsia="Times New Roman" w:cs="Times New Roman"/>
          <w:szCs w:val="24"/>
        </w:rPr>
        <w:t xml:space="preserve">έσω, αλλά είναι εδώ οι συνεργάτες μου να σας εξηγήσουν γιατί διαβάζετε λάθος την απόφαση του τότε Διοικητή της Τράπεζας της Ελλάδος. </w:t>
      </w:r>
    </w:p>
    <w:p w14:paraId="5862BAB2"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862BAB3" w14:textId="77777777" w:rsidR="00924516" w:rsidRDefault="00D96E02">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w:t>
      </w:r>
      <w:r>
        <w:rPr>
          <w:rFonts w:eastAsia="Times New Roman" w:cs="Times New Roman"/>
          <w:szCs w:val="24"/>
        </w:rPr>
        <w:t>Υπουργός κ.</w:t>
      </w:r>
      <w:r>
        <w:rPr>
          <w:rFonts w:eastAsia="Times New Roman" w:cs="Times New Roman"/>
        </w:rPr>
        <w:t xml:space="preserve"> </w:t>
      </w:r>
      <w:r>
        <w:rPr>
          <w:rFonts w:eastAsia="Times New Roman" w:cs="Times New Roman"/>
          <w:szCs w:val="24"/>
        </w:rPr>
        <w:t xml:space="preserve">Ευκλείδης </w:t>
      </w:r>
      <w:proofErr w:type="spellStart"/>
      <w:r>
        <w:rPr>
          <w:rFonts w:eastAsia="Times New Roman" w:cs="Times New Roman"/>
          <w:szCs w:val="24"/>
        </w:rPr>
        <w:t>Τσακαλώτος</w:t>
      </w:r>
      <w:proofErr w:type="spellEnd"/>
      <w:r>
        <w:rPr>
          <w:rFonts w:eastAsia="Times New Roman" w:cs="Times New Roman"/>
          <w:szCs w:val="24"/>
        </w:rPr>
        <w:t xml:space="preserve"> </w:t>
      </w:r>
      <w:r>
        <w:rPr>
          <w:rFonts w:eastAsia="Times New Roman" w:cs="Times New Roman"/>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862BAB4"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έλος, όπως σας έχω εξηγήσει, σας έχω δώσει τα στοιχεία για τις ροές. Αλλά επειδή το απόθεμα μπο</w:t>
      </w:r>
      <w:r>
        <w:rPr>
          <w:rFonts w:eastAsia="Times New Roman" w:cs="Times New Roman"/>
          <w:szCs w:val="24"/>
        </w:rPr>
        <w:t>ρεί να χρησιμοποιηθεί μέσα απ’ αυτά που σας καταθέτω αλλού, δεν είναι εύκολο να σας δώσω το απόθεμα. Σας δίνω τη ροή κάθε χρόνο πόσο είναι και πόσο ξοδεύεται για τα σημαντικά. Δεν νομίζω ότι πηγαίνουν σε λάθος μέρος αυτά τα λεφτά, αλλά είναι στη διάθεσή σα</w:t>
      </w:r>
      <w:r>
        <w:rPr>
          <w:rFonts w:eastAsia="Times New Roman" w:cs="Times New Roman"/>
          <w:szCs w:val="24"/>
        </w:rPr>
        <w:t xml:space="preserve">ς να το ξανασυζητήσουμε. </w:t>
      </w:r>
    </w:p>
    <w:p w14:paraId="5862BAB5"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14:paraId="5862BAB6" w14:textId="77777777" w:rsidR="00924516" w:rsidRDefault="00D96E02">
      <w:pPr>
        <w:spacing w:line="600" w:lineRule="auto"/>
        <w:ind w:firstLine="720"/>
        <w:contextualSpacing/>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Σας ευχαριστώ, κύριε Υπουργέ. </w:t>
      </w:r>
    </w:p>
    <w:p w14:paraId="5862BAB7" w14:textId="77777777" w:rsidR="00924516" w:rsidRDefault="00D96E02">
      <w:pPr>
        <w:spacing w:line="600" w:lineRule="auto"/>
        <w:ind w:firstLine="720"/>
        <w:contextualSpacing/>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w:t>
      </w:r>
      <w:r>
        <w:rPr>
          <w:rFonts w:eastAsia="Times New Roman" w:cs="Times New Roman"/>
        </w:rPr>
        <w:t>οηγουμένως ξεναγήθηκαν στην έκθεση της αίθουσας «Ε</w:t>
      </w:r>
      <w:r>
        <w:rPr>
          <w:rFonts w:eastAsia="Times New Roman" w:cs="Times New Roman"/>
        </w:rPr>
        <w:t>ΛΕΥΘΕΡΙΟΣ</w:t>
      </w:r>
      <w:r>
        <w:rPr>
          <w:rFonts w:eastAsia="Times New Roman" w:cs="Times New Roman"/>
        </w:rPr>
        <w:t xml:space="preserve"> Β</w:t>
      </w:r>
      <w:r>
        <w:rPr>
          <w:rFonts w:eastAsia="Times New Roman" w:cs="Times New Roman"/>
        </w:rPr>
        <w:t>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δεκαπέντε μαθήτριες και μαθητές και </w:t>
      </w:r>
      <w:r>
        <w:rPr>
          <w:rFonts w:eastAsia="Times New Roman" w:cs="Times New Roman"/>
        </w:rPr>
        <w:t xml:space="preserve">δύο </w:t>
      </w:r>
      <w:r>
        <w:rPr>
          <w:rFonts w:eastAsia="Times New Roman" w:cs="Times New Roman"/>
        </w:rPr>
        <w:t>εκπαιδευτικοί</w:t>
      </w:r>
      <w:r>
        <w:rPr>
          <w:rFonts w:eastAsia="Times New Roman" w:cs="Times New Roman"/>
        </w:rPr>
        <w:t xml:space="preserve"> </w:t>
      </w:r>
      <w:r>
        <w:rPr>
          <w:rFonts w:eastAsia="Times New Roman" w:cs="Times New Roman"/>
        </w:rPr>
        <w:t>συνοδοί από το Δημοτικό Σχολείο Κε</w:t>
      </w:r>
      <w:r>
        <w:rPr>
          <w:rFonts w:eastAsia="Times New Roman" w:cs="Times New Roman"/>
        </w:rPr>
        <w:t xml:space="preserve">φάλου της Κω. </w:t>
      </w:r>
    </w:p>
    <w:p w14:paraId="5862BAB8" w14:textId="77777777" w:rsidR="00924516" w:rsidRDefault="00D96E02">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5862BAB9" w14:textId="77777777" w:rsidR="00924516" w:rsidRDefault="00D96E02">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862BABA"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w:t>
      </w:r>
      <w:r>
        <w:rPr>
          <w:rFonts w:eastAsia="Times New Roman" w:cs="Times New Roman"/>
          <w:szCs w:val="24"/>
        </w:rPr>
        <w:t xml:space="preserve">δεύτερη </w:t>
      </w:r>
      <w:r>
        <w:rPr>
          <w:rFonts w:eastAsia="Times New Roman" w:cs="Times New Roman"/>
          <w:szCs w:val="24"/>
        </w:rPr>
        <w:t>με αριθμό 1337/19-3-2018 επίκαιρη ερώτηση δευτέρου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w:t>
      </w:r>
      <w:r>
        <w:rPr>
          <w:rFonts w:eastAsia="Times New Roman" w:cs="Times New Roman"/>
          <w:szCs w:val="24"/>
        </w:rPr>
        <w:t xml:space="preserve">ρίου Καρρά </w:t>
      </w:r>
      <w:r>
        <w:rPr>
          <w:rFonts w:eastAsia="Times New Roman" w:cs="Times New Roman"/>
          <w:szCs w:val="24"/>
        </w:rPr>
        <w:lastRenderedPageBreak/>
        <w:t>προς τον Υπουργό Οικονομικών με θέμα</w:t>
      </w:r>
      <w:r>
        <w:rPr>
          <w:rFonts w:ascii="Symbol" w:eastAsia="Times New Roman" w:hAnsi="Symbol" w:cs="Times New Roman"/>
          <w:szCs w:val="24"/>
        </w:rPr>
        <w:t></w:t>
      </w:r>
      <w:r>
        <w:rPr>
          <w:rFonts w:eastAsia="Times New Roman" w:cs="Times New Roman"/>
          <w:szCs w:val="24"/>
        </w:rPr>
        <w:t xml:space="preserve"> «Ποια η τύχη των ρευστών αποθεματικών της </w:t>
      </w:r>
      <w:r>
        <w:rPr>
          <w:rFonts w:eastAsia="Times New Roman" w:cs="Times New Roman"/>
          <w:szCs w:val="24"/>
        </w:rPr>
        <w:t>«</w:t>
      </w:r>
      <w:r>
        <w:rPr>
          <w:rFonts w:eastAsia="Times New Roman" w:cs="Times New Roman"/>
          <w:szCs w:val="24"/>
        </w:rPr>
        <w:t>ΟΛΘ Α.Ε.</w:t>
      </w:r>
      <w:r>
        <w:rPr>
          <w:rFonts w:eastAsia="Times New Roman" w:cs="Times New Roman"/>
          <w:szCs w:val="24"/>
        </w:rPr>
        <w:t>»</w:t>
      </w:r>
      <w:r>
        <w:rPr>
          <w:rFonts w:eastAsia="Times New Roman" w:cs="Times New Roman"/>
          <w:szCs w:val="24"/>
        </w:rPr>
        <w:t>, ύψους 65.108.327,16 ευρώ</w:t>
      </w:r>
      <w:r>
        <w:rPr>
          <w:rFonts w:eastAsia="Times New Roman" w:cs="Times New Roman"/>
          <w:szCs w:val="24"/>
        </w:rPr>
        <w:t>,</w:t>
      </w:r>
      <w:r>
        <w:rPr>
          <w:rFonts w:eastAsia="Times New Roman" w:cs="Times New Roman"/>
          <w:szCs w:val="24"/>
        </w:rPr>
        <w:t xml:space="preserve"> μετά τη μεταβίβαση του πλειοψηφικού πακέτου των μετοχών του </w:t>
      </w:r>
      <w:r>
        <w:rPr>
          <w:rFonts w:eastAsia="Times New Roman" w:cs="Times New Roman"/>
          <w:szCs w:val="24"/>
        </w:rPr>
        <w:t xml:space="preserve">δημοσίου </w:t>
      </w:r>
      <w:r>
        <w:rPr>
          <w:rFonts w:eastAsia="Times New Roman" w:cs="Times New Roman"/>
          <w:szCs w:val="24"/>
        </w:rPr>
        <w:t>σε ιδιώτες;»</w:t>
      </w:r>
    </w:p>
    <w:p w14:paraId="5862BABB"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τ</w:t>
      </w:r>
      <w:r>
        <w:rPr>
          <w:rFonts w:eastAsia="Times New Roman" w:cs="Times New Roman"/>
          <w:szCs w:val="24"/>
        </w:rPr>
        <w:t xml:space="preserve">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5862BABC"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5862BABD"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δεδομένο ότι μια ανώνυμη εταιρεία και δη της μορφής και της εκτάσεως του Οργανισμού Λιμένος Θεσσαλονίκης, στους λογαριασμούς της έχει διάφορες εγγραφές και στο ταμείο της υπάρχουν διάφορα ποσά, τα οποία χρησιμοποιούνται για διάφορους σ</w:t>
      </w:r>
      <w:r>
        <w:rPr>
          <w:rFonts w:eastAsia="Times New Roman" w:cs="Times New Roman"/>
          <w:szCs w:val="24"/>
        </w:rPr>
        <w:t xml:space="preserve">κοπούς. </w:t>
      </w:r>
    </w:p>
    <w:p w14:paraId="5862BABE"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συγκεκριμένη περίπτωση ο Οργανισμός Λιμένος Θεσσαλονίκης με την εξαμηνιαία οικονομική έκθεση της 30</w:t>
      </w:r>
      <w:r>
        <w:rPr>
          <w:rFonts w:eastAsia="Times New Roman" w:cs="Times New Roman"/>
          <w:szCs w:val="24"/>
          <w:vertAlign w:val="superscript"/>
        </w:rPr>
        <w:t>ης</w:t>
      </w:r>
      <w:r>
        <w:rPr>
          <w:rFonts w:eastAsia="Times New Roman" w:cs="Times New Roman"/>
          <w:szCs w:val="24"/>
        </w:rPr>
        <w:t xml:space="preserve"> Ιουνίου 2017, την οποία έχει αναρτήσει στην ιστοσελίδα του, αναφέρει ότι έχει αφορολόγητα αποθεματικά στη διάθεση, τουτέστιν ρευστό χρήμα, συ</w:t>
      </w:r>
      <w:r>
        <w:rPr>
          <w:rFonts w:eastAsia="Times New Roman" w:cs="Times New Roman"/>
          <w:szCs w:val="24"/>
        </w:rPr>
        <w:t xml:space="preserve">νολικού ποσού 57.435.943,56 ευρώ συν το τακτικό αποθεματικό 65.108.327,16 ευρώ. Αυτά, λοιπόν, είναι μέσα στο ταμείο της εταιρείας και φέρονται ως κεφάλαιο το οποίο είναι διαθέσιμο για νέες επενδύσεις του Οργανισμού Λιμένος Θεσσαλονίκης. </w:t>
      </w:r>
    </w:p>
    <w:p w14:paraId="5862BABF" w14:textId="77777777" w:rsidR="00924516" w:rsidRDefault="00D96E02">
      <w:pPr>
        <w:spacing w:line="600" w:lineRule="auto"/>
        <w:ind w:firstLine="720"/>
        <w:contextualSpacing/>
        <w:jc w:val="both"/>
        <w:rPr>
          <w:rFonts w:eastAsia="Times New Roman"/>
          <w:bCs/>
        </w:rPr>
      </w:pPr>
      <w:r>
        <w:rPr>
          <w:rFonts w:eastAsia="Times New Roman"/>
          <w:bCs/>
        </w:rPr>
        <w:t>(Στο σημείο αυτό κ</w:t>
      </w:r>
      <w:r>
        <w:rPr>
          <w:rFonts w:eastAsia="Times New Roman"/>
          <w:bCs/>
        </w:rPr>
        <w:t>τυπάει το κουδούνι λήξεως του χρόνου ομιλίας του κυρίου Βουλευτή)</w:t>
      </w:r>
    </w:p>
    <w:p w14:paraId="5862BAC0"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απόφαση </w:t>
      </w:r>
      <w:r>
        <w:rPr>
          <w:rFonts w:eastAsia="Times New Roman" w:cs="Times New Roman"/>
          <w:szCs w:val="24"/>
        </w:rPr>
        <w:t xml:space="preserve">να </w:t>
      </w:r>
      <w:r>
        <w:rPr>
          <w:rFonts w:eastAsia="Times New Roman" w:cs="Times New Roman"/>
          <w:szCs w:val="24"/>
        </w:rPr>
        <w:t xml:space="preserve">ιδιωτικοποιηθεί, γιατί οι μετοχές ανήκαν στο ΤΑΙΠΕΔ </w:t>
      </w:r>
      <w:r>
        <w:rPr>
          <w:rFonts w:eastAsia="Times New Roman" w:cs="Times New Roman"/>
          <w:szCs w:val="24"/>
        </w:rPr>
        <w:t xml:space="preserve">οδήγησε σε </w:t>
      </w:r>
      <w:r>
        <w:rPr>
          <w:rFonts w:eastAsia="Times New Roman" w:cs="Times New Roman"/>
          <w:szCs w:val="24"/>
        </w:rPr>
        <w:t xml:space="preserve">διαγωνισμό, ο οποίος κατέληξε στο να μεταβιβαστεί η εταιρεία σε μια κοινοπραξία εταιρειών. Αυτό δεν το αμφισβητώ. </w:t>
      </w:r>
    </w:p>
    <w:p w14:paraId="5862BAC1"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το οποίο αναφέρω είναι το εξής: Εάν κατά τις διαπραγματεύσεις ή στο προηγούμενο στάδιο της υπογραφής της σύμβασης μεταξύ του </w:t>
      </w:r>
      <w:r>
        <w:rPr>
          <w:rFonts w:eastAsia="Times New Roman" w:cs="Times New Roman"/>
          <w:szCs w:val="24"/>
        </w:rPr>
        <w:t xml:space="preserve">ελληνικού δημοσίου </w:t>
      </w:r>
      <w:r>
        <w:rPr>
          <w:rFonts w:eastAsia="Times New Roman" w:cs="Times New Roman"/>
          <w:szCs w:val="24"/>
        </w:rPr>
        <w:t xml:space="preserve">και του ΟΛΘ, που ήταν το βήμα, όπως γνωρίζετε να προετοιμαστεί η μεταβίβαση </w:t>
      </w:r>
      <w:r>
        <w:rPr>
          <w:rFonts w:eastAsia="Times New Roman" w:cs="Times New Roman"/>
          <w:szCs w:val="24"/>
        </w:rPr>
        <w:t xml:space="preserve">των </w:t>
      </w:r>
      <w:r>
        <w:rPr>
          <w:rFonts w:eastAsia="Times New Roman" w:cs="Times New Roman"/>
          <w:szCs w:val="24"/>
        </w:rPr>
        <w:t>μετοχών, διότι η σύμβασ</w:t>
      </w:r>
      <w:r>
        <w:rPr>
          <w:rFonts w:eastAsia="Times New Roman" w:cs="Times New Roman"/>
          <w:szCs w:val="24"/>
        </w:rPr>
        <w:t xml:space="preserve">η αυτή κυρώθηκε με νόμο από τη Βουλή, ελήφθη η πρόνοια γι’ αυτό το ποσό των 65 περίπου εκατομμυρίων, αυτό να παραμείνει υπέρ του </w:t>
      </w:r>
      <w:r>
        <w:rPr>
          <w:rFonts w:eastAsia="Times New Roman" w:cs="Times New Roman"/>
          <w:szCs w:val="24"/>
        </w:rPr>
        <w:t xml:space="preserve">ελληνικού δημοσίου </w:t>
      </w:r>
      <w:r>
        <w:rPr>
          <w:rFonts w:eastAsia="Times New Roman" w:cs="Times New Roman"/>
          <w:szCs w:val="24"/>
        </w:rPr>
        <w:t xml:space="preserve">και να </w:t>
      </w:r>
      <w:proofErr w:type="spellStart"/>
      <w:r>
        <w:rPr>
          <w:rFonts w:eastAsia="Times New Roman" w:cs="Times New Roman"/>
          <w:szCs w:val="24"/>
        </w:rPr>
        <w:t>διακρατηθεί</w:t>
      </w:r>
      <w:proofErr w:type="spellEnd"/>
      <w:r>
        <w:rPr>
          <w:rFonts w:eastAsia="Times New Roman" w:cs="Times New Roman"/>
          <w:szCs w:val="24"/>
        </w:rPr>
        <w:t xml:space="preserve"> ή να διανεμηθεί στους παλαιούς μετόχους, όπως κύριος μέτοχος ήταν το </w:t>
      </w:r>
      <w:r>
        <w:rPr>
          <w:rFonts w:eastAsia="Times New Roman" w:cs="Times New Roman"/>
          <w:szCs w:val="24"/>
        </w:rPr>
        <w:lastRenderedPageBreak/>
        <w:t>δημόσιο</w:t>
      </w:r>
      <w:r>
        <w:rPr>
          <w:rFonts w:eastAsia="Times New Roman" w:cs="Times New Roman"/>
          <w:szCs w:val="24"/>
        </w:rPr>
        <w:t xml:space="preserve">, ούτως ώστε </w:t>
      </w:r>
      <w:r>
        <w:rPr>
          <w:rFonts w:eastAsia="Times New Roman" w:cs="Times New Roman"/>
          <w:szCs w:val="24"/>
        </w:rPr>
        <w:t>να μην αποτελέσει –διότι ξέρετε, κύριε Υπουργέ, σε αυτές τις περιπτώσεις δίνουμε και ένα μήνυμα στρεβλό πολλές φορές- ρευστό αποθεματικό, το οποίο περιήλθε στους νέους ιδιοκτήτες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άν έχουμε ένα τίμημα, το οποίο πληρώθηκε χθες ή προχθές, </w:t>
      </w:r>
      <w:r>
        <w:rPr>
          <w:rFonts w:eastAsia="Times New Roman" w:cs="Times New Roman"/>
          <w:szCs w:val="24"/>
        </w:rPr>
        <w:t xml:space="preserve">όπως </w:t>
      </w:r>
      <w:r>
        <w:rPr>
          <w:rFonts w:eastAsia="Times New Roman" w:cs="Times New Roman"/>
          <w:szCs w:val="24"/>
        </w:rPr>
        <w:t>διάβασα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ειδησιογραφία</w:t>
      </w:r>
      <w:r>
        <w:rPr>
          <w:rFonts w:eastAsia="Times New Roman" w:cs="Times New Roman"/>
          <w:szCs w:val="24"/>
        </w:rPr>
        <w:t>,</w:t>
      </w:r>
      <w:r>
        <w:rPr>
          <w:rFonts w:eastAsia="Times New Roman" w:cs="Times New Roman"/>
          <w:szCs w:val="24"/>
        </w:rPr>
        <w:t xml:space="preserve"> 231 εκατομμυρίων ευρώ, που ήταν το τίμημα της μεταβιβάσεως του 75% των μετοχών του δημοσίου, </w:t>
      </w:r>
      <w:r>
        <w:rPr>
          <w:rFonts w:eastAsia="Times New Roman" w:cs="Times New Roman"/>
          <w:szCs w:val="24"/>
        </w:rPr>
        <w:t xml:space="preserve">και δεδομένου ότι </w:t>
      </w:r>
      <w:r>
        <w:rPr>
          <w:rFonts w:eastAsia="Times New Roman" w:cs="Times New Roman"/>
          <w:szCs w:val="24"/>
        </w:rPr>
        <w:t>υπάρχει το αποθεματικό αυτό, το ρευστό, στο ταμείο της εταιρείας, κατανοείτε ότι αυτομάτως ουσιαστικά μειώνεται το τίμημα διότι βρ</w:t>
      </w:r>
      <w:r>
        <w:rPr>
          <w:rFonts w:eastAsia="Times New Roman" w:cs="Times New Roman"/>
          <w:szCs w:val="24"/>
        </w:rPr>
        <w:t xml:space="preserve">ίσκονται </w:t>
      </w:r>
      <w:r>
        <w:rPr>
          <w:rFonts w:eastAsia="Times New Roman" w:cs="Times New Roman"/>
          <w:szCs w:val="24"/>
        </w:rPr>
        <w:t xml:space="preserve">μετρητά </w:t>
      </w:r>
      <w:r>
        <w:rPr>
          <w:rFonts w:eastAsia="Times New Roman" w:cs="Times New Roman"/>
          <w:szCs w:val="24"/>
        </w:rPr>
        <w:t>χρήματα στο ταμείο κατά το ποσό των 65 εκατομμυρίων</w:t>
      </w:r>
      <w:r>
        <w:rPr>
          <w:rFonts w:eastAsia="Times New Roman" w:cs="Times New Roman"/>
          <w:szCs w:val="24"/>
        </w:rPr>
        <w:t>. Ε</w:t>
      </w:r>
      <w:r>
        <w:rPr>
          <w:rFonts w:eastAsia="Times New Roman" w:cs="Times New Roman"/>
          <w:szCs w:val="24"/>
        </w:rPr>
        <w:t xml:space="preserve">άν </w:t>
      </w:r>
      <w:r>
        <w:rPr>
          <w:rFonts w:eastAsia="Times New Roman" w:cs="Times New Roman"/>
          <w:szCs w:val="24"/>
        </w:rPr>
        <w:t xml:space="preserve">λοιπόν </w:t>
      </w:r>
      <w:r>
        <w:rPr>
          <w:rFonts w:eastAsia="Times New Roman" w:cs="Times New Roman"/>
          <w:szCs w:val="24"/>
        </w:rPr>
        <w:t>μιλάμε για αποθεματικά επενδύσε</w:t>
      </w:r>
      <w:r>
        <w:rPr>
          <w:rFonts w:eastAsia="Times New Roman" w:cs="Times New Roman"/>
          <w:szCs w:val="24"/>
        </w:rPr>
        <w:t>ων</w:t>
      </w:r>
      <w:r>
        <w:rPr>
          <w:rFonts w:eastAsia="Times New Roman" w:cs="Times New Roman"/>
          <w:szCs w:val="24"/>
        </w:rPr>
        <w:t xml:space="preserve"> τότε</w:t>
      </w:r>
      <w:r>
        <w:rPr>
          <w:rFonts w:eastAsia="Times New Roman" w:cs="Times New Roman"/>
          <w:szCs w:val="24"/>
        </w:rPr>
        <w:t xml:space="preserve"> αντιστοίχως μειώνεται και η υποχρέωση, την οποία αναλαμβάνει η αποκτώσα εταιρεία για έργα και επενδύσεις εντός της πρώτης περιόδου 180 εκατομμυρίων. </w:t>
      </w:r>
    </w:p>
    <w:p w14:paraId="5862BAC2" w14:textId="77777777" w:rsidR="00924516" w:rsidRDefault="00D96E02">
      <w:pPr>
        <w:tabs>
          <w:tab w:val="left" w:pos="6048"/>
        </w:tabs>
        <w:spacing w:line="600" w:lineRule="auto"/>
        <w:ind w:firstLine="709"/>
        <w:contextualSpacing/>
        <w:jc w:val="both"/>
        <w:rPr>
          <w:rFonts w:eastAsia="Times New Roman"/>
          <w:szCs w:val="24"/>
        </w:rPr>
      </w:pPr>
      <w:r>
        <w:rPr>
          <w:rFonts w:eastAsia="Times New Roman"/>
          <w:szCs w:val="24"/>
        </w:rPr>
        <w:lastRenderedPageBreak/>
        <w:t>Δηλαδή, από τα 180 εκατομμύρια που δεσμεύεται ότι θα κάνει επενδύσεις στη νέα περίοδο της τριετίας που απ</w:t>
      </w:r>
      <w:r>
        <w:rPr>
          <w:rFonts w:eastAsia="Times New Roman"/>
          <w:szCs w:val="24"/>
        </w:rPr>
        <w:t xml:space="preserve">οκτά την εταιρεία, εφόσον έχει ήδη στη διάθεσή της το ποσό των </w:t>
      </w:r>
      <w:r>
        <w:rPr>
          <w:rFonts w:eastAsia="Times New Roman"/>
          <w:szCs w:val="24"/>
        </w:rPr>
        <w:t xml:space="preserve">αποθεματικών των 65 </w:t>
      </w:r>
      <w:r>
        <w:rPr>
          <w:rFonts w:eastAsia="Times New Roman"/>
          <w:szCs w:val="24"/>
        </w:rPr>
        <w:t>εκατομμυρίων, μένουμε στα 180 μείον τα 65 εκατομμύρια.</w:t>
      </w:r>
    </w:p>
    <w:p w14:paraId="5862BAC3"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szCs w:val="24"/>
        </w:rPr>
        <w:t>Κατόπιν αυτού, το ερώτημά μου συνίσταται: Έλαβε μέριμνα η πολιτεία, ούτως ώστε προ της μεταβίβασης να εξασφαλίσει υπέρ</w:t>
      </w:r>
      <w:r>
        <w:rPr>
          <w:rFonts w:eastAsia="Times New Roman"/>
          <w:szCs w:val="24"/>
        </w:rPr>
        <w:t xml:space="preserve"> του ελληνικού δημοσίου το ποσό αυτό; Αν όχι, εγώ δεν θέλω να πω ότι είναι </w:t>
      </w:r>
      <w:r>
        <w:rPr>
          <w:rFonts w:eastAsia="Times New Roman"/>
          <w:szCs w:val="24"/>
        </w:rPr>
        <w:t>κακοπιστία</w:t>
      </w:r>
      <w:r>
        <w:rPr>
          <w:rFonts w:eastAsia="Times New Roman"/>
          <w:szCs w:val="24"/>
        </w:rPr>
        <w:t>. Δέχομαι ότι ξέφυγε</w:t>
      </w:r>
      <w:r>
        <w:rPr>
          <w:rFonts w:eastAsia="Times New Roman"/>
          <w:szCs w:val="24"/>
        </w:rPr>
        <w:t>.</w:t>
      </w:r>
      <w:r w:rsidDel="00D608BD">
        <w:rPr>
          <w:rFonts w:eastAsia="Times New Roman"/>
          <w:szCs w:val="24"/>
        </w:rPr>
        <w:t xml:space="preserve"> </w:t>
      </w:r>
    </w:p>
    <w:p w14:paraId="5862BAC4"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Εντάξει, κύριε συνάδελφε. Να απαντήσει ο κύριος Υπουργός.</w:t>
      </w:r>
    </w:p>
    <w:p w14:paraId="5862BAC5"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Αν </w:t>
      </w:r>
      <w:r>
        <w:rPr>
          <w:rFonts w:eastAsia="Times New Roman"/>
          <w:szCs w:val="24"/>
        </w:rPr>
        <w:t>ξέφυγε</w:t>
      </w:r>
      <w:r>
        <w:rPr>
          <w:rFonts w:eastAsia="Times New Roman"/>
          <w:szCs w:val="24"/>
        </w:rPr>
        <w:t>, λοιπόν, έχει μηχαν</w:t>
      </w:r>
      <w:r>
        <w:rPr>
          <w:rFonts w:eastAsia="Times New Roman"/>
          <w:szCs w:val="24"/>
        </w:rPr>
        <w:t>ισμούς και μέθοδο να το ανακτήσει; Διότι είναι επί ζημία του ελληνικού δημοσίου.</w:t>
      </w:r>
    </w:p>
    <w:p w14:paraId="5862BAC6"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Υπουργέ, έχετε τον λόγο.</w:t>
      </w:r>
    </w:p>
    <w:p w14:paraId="5862BAC7"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Πρόεδρε.</w:t>
      </w:r>
    </w:p>
    <w:p w14:paraId="5862BAC8"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szCs w:val="24"/>
        </w:rPr>
        <w:t xml:space="preserve">Ευχαριστώ, κύριοι συνάδελφοι, για την </w:t>
      </w:r>
      <w:r>
        <w:rPr>
          <w:rFonts w:eastAsia="Times New Roman"/>
          <w:szCs w:val="24"/>
        </w:rPr>
        <w:t>ερώτηση. Όπως καταλαβαίνετε, και οι παραχωρήσεις και οι ιδιωτικοποιήσεις είναι πολύ πολύπλοκα πράγματα. Άμα δείτε και τις συμβάσεις παραχώρησης, θα καταλάβετε ότι χρειάζεται κάποιος περισσότερες ώρες από ένα μνημόνιο, που λέει ο λόγος. Σε αυτές τις περιπτώ</w:t>
      </w:r>
      <w:r>
        <w:rPr>
          <w:rFonts w:eastAsia="Times New Roman"/>
          <w:szCs w:val="24"/>
        </w:rPr>
        <w:t>σεις σκέφτεσαι την τιμή, που η τιμή καθορίζεται βεβαίως από τα περιουσιακά στοιχεία, δηλαδή αυτός που αγοράζει την εταιρεία, αγοράζει και το ενεργητικό και το παθητικό και μετά είναι όλα τα πράγματα που είναι γύρω.</w:t>
      </w:r>
    </w:p>
    <w:p w14:paraId="5862BAC9"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szCs w:val="24"/>
        </w:rPr>
        <w:lastRenderedPageBreak/>
        <w:t xml:space="preserve">Σε τι δίνεις βάρος σε μια διαπραγμάτευση </w:t>
      </w:r>
      <w:r>
        <w:rPr>
          <w:rFonts w:eastAsia="Times New Roman"/>
          <w:szCs w:val="24"/>
        </w:rPr>
        <w:t xml:space="preserve">εξαρτάται. Για παράδειγμα, στη συγκεκριμένη περίπτωση νομίζω ότι η Κυβέρνηση και το ΤΑΙΠΕΔ έδωσε μεγάλο βάρος να αυξηθεί η επένδυση, δηλαδή οι επενδύσεις που είναι αναγκασμένη η καινούργια εταιρεία να κάνει. Οπότε, κατά κάποιον τρόπο, απαντάμε και σε αυτό </w:t>
      </w:r>
      <w:r>
        <w:rPr>
          <w:rFonts w:eastAsia="Times New Roman"/>
          <w:szCs w:val="24"/>
        </w:rPr>
        <w:t>που είπατε προς το τέλος της παρέμβασής σας, ότι βεβαίως εμείς αυξήσαμε από ό,τι ήταν αρχικά στη συμφωνία σιγά-σιγά την αναγκαστική επένδυση που χρειάζεται, βάλαμε και άλλα θέματα για την πρόσβαση των πολιτών προς τη θάλασσα και στην προβλήτα 1, αν δεν κάν</w:t>
      </w:r>
      <w:r>
        <w:rPr>
          <w:rFonts w:eastAsia="Times New Roman"/>
          <w:szCs w:val="24"/>
        </w:rPr>
        <w:t xml:space="preserve">ω λάθος, διαπραγματευτήκαμε για κάποια πράγματα του πανεπιστημίου, για πολιτιστικούς λόγους, αυξήθηκε το αντάλλαγμα παραχώρησης ως ποσοστό επί του κύκλου εργασίας από το 2% στο 3,5%. Δηλαδή είναι ένα πολύπλοκο πράγμα. Να πάρουμε, για </w:t>
      </w:r>
      <w:r>
        <w:rPr>
          <w:rFonts w:eastAsia="Times New Roman"/>
          <w:szCs w:val="24"/>
        </w:rPr>
        <w:lastRenderedPageBreak/>
        <w:t>παράδειγμα, τα αποθέμα</w:t>
      </w:r>
      <w:r>
        <w:rPr>
          <w:rFonts w:eastAsia="Times New Roman"/>
          <w:szCs w:val="24"/>
        </w:rPr>
        <w:t>τα δεν είναι σωστό. Γενικώς, μια εταιρεία αγοράζει και το ενεργητικό και το παθητικό και αυτό προφανώς ανταποκρίνεται μέσα στην τιμή.</w:t>
      </w:r>
    </w:p>
    <w:p w14:paraId="5862BACA"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szCs w:val="24"/>
        </w:rPr>
        <w:t>Για να σας δώσω να καταλάβετε, η τιμή μιας μετοχής κανονικά είναι η παρούσα καθαρή αξία όλων των μελλοντικών κερδών και πρ</w:t>
      </w:r>
      <w:r>
        <w:rPr>
          <w:rFonts w:eastAsia="Times New Roman"/>
          <w:szCs w:val="24"/>
        </w:rPr>
        <w:t>οφανώς αυτό εξαρτάται. Εγώ σας είπα πού δώσαμε μεγαλύτερη έμφαση, που νομίζω ότι και για τους πολίτες της Θεσσαλονίκης το πιο σημαντικό είναι η επένδυση που συνδέεται με αυτήν την ιδιωτικοποίηση.</w:t>
      </w:r>
    </w:p>
    <w:p w14:paraId="5862BACB"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έχετε τον λ</w:t>
      </w:r>
      <w:r>
        <w:rPr>
          <w:rFonts w:eastAsia="Times New Roman"/>
          <w:szCs w:val="24"/>
        </w:rPr>
        <w:t>όγο για τη δευτερολογία σας.</w:t>
      </w:r>
    </w:p>
    <w:p w14:paraId="5862BACC"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θα πρέπει να παρατηρήσω στην απάντηση του κυρίου Υπουργού το εξής: </w:t>
      </w:r>
      <w:r>
        <w:rPr>
          <w:rFonts w:eastAsia="Times New Roman"/>
          <w:szCs w:val="24"/>
        </w:rPr>
        <w:lastRenderedPageBreak/>
        <w:t>Ναι, μια εταιρεία όταν μεταβιβάζεται, έχει ενεργητικό και παθητικό, έχει κεφάλαια, έχει περιουσιακά στοιχεία και άυλ</w:t>
      </w:r>
      <w:r>
        <w:rPr>
          <w:rFonts w:eastAsia="Times New Roman"/>
          <w:szCs w:val="24"/>
        </w:rPr>
        <w:t>α ακόμα και υποχρεώσεις ακόμα. Δεν αμφισβητείται αυτό.</w:t>
      </w:r>
    </w:p>
    <w:p w14:paraId="5862BACD"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szCs w:val="24"/>
        </w:rPr>
        <w:t>Στη συγκεκριμένη, όμως, περίπτωση που μιλάμε για ιδιωτικοποίηση-μεταβίβαση δημόσιας περιουσίας, διότι οι μετοχές ανήκαν στο ΤΑΙΠΕΔ, έρχεται η ίδια η εταιρεία ΟΛΘ και σημειώνει κάτι. Αυτό μου κέντρισε τ</w:t>
      </w:r>
      <w:r>
        <w:rPr>
          <w:rFonts w:eastAsia="Times New Roman"/>
          <w:szCs w:val="24"/>
        </w:rPr>
        <w:t>ο ενδιαφέρον και έκανα την ερώτηση, κύριε Υπουργέ.</w:t>
      </w:r>
    </w:p>
    <w:p w14:paraId="5862BACE" w14:textId="77777777" w:rsidR="00924516" w:rsidRDefault="00D96E02">
      <w:pPr>
        <w:tabs>
          <w:tab w:val="left" w:pos="6048"/>
        </w:tabs>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Τι σημειώνει; Δεν άκουσα.</w:t>
      </w:r>
    </w:p>
    <w:p w14:paraId="5862BACF" w14:textId="77777777" w:rsidR="00924516" w:rsidRDefault="00D96E02">
      <w:pPr>
        <w:spacing w:line="600" w:lineRule="auto"/>
        <w:ind w:firstLine="720"/>
        <w:contextualSpacing/>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Σημειώνει στις οικονομικές καταστάσεις -και μου δίνει την αφορμή να κάνω την ερώτηση-, ότι ήδη με τον </w:t>
      </w:r>
      <w:r>
        <w:rPr>
          <w:rFonts w:eastAsia="Times New Roman"/>
          <w:szCs w:val="24"/>
        </w:rPr>
        <w:t>ν.</w:t>
      </w:r>
      <w:r>
        <w:rPr>
          <w:rFonts w:eastAsia="Times New Roman"/>
          <w:szCs w:val="24"/>
        </w:rPr>
        <w:t xml:space="preserve">4152/13 καταργήθηκε η διάταξη του καταστατικού του ΟΛΘ -θα το καταθέσω αυτό-, που απαγόρευε τη διανομή ή την </w:t>
      </w:r>
      <w:r>
        <w:rPr>
          <w:rFonts w:eastAsia="Times New Roman"/>
          <w:szCs w:val="24"/>
        </w:rPr>
        <w:lastRenderedPageBreak/>
        <w:t>κεφαλαιοποίηση των αποθεματικών και επιτρέπει πλέον -εν όψει προφανώς της ιδιωτικοποίησης, ούτως ώστε να απελευθερωθούν τα κεφάλαια- να γίνεται δια</w:t>
      </w:r>
      <w:r>
        <w:rPr>
          <w:rFonts w:eastAsia="Times New Roman"/>
          <w:szCs w:val="24"/>
        </w:rPr>
        <w:t xml:space="preserve">νομή ή κεφαλαιοποίηση με βάση φορολογικό συντελεστή που θα ισχύει, εντός της χρήσης που θα λάβει χώρα η διανομή ή η κεφαλαιοποίηση. Τι σημαίνει αυτό; </w:t>
      </w:r>
    </w:p>
    <w:p w14:paraId="5862BAD0"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Ότι ταυτόχρονα -και θα μου επιτρέψετε, κύριε Υπουργέ, να μπω λίγο </w:t>
      </w:r>
      <w:r>
        <w:rPr>
          <w:rFonts w:eastAsia="Times New Roman" w:cs="Times New Roman"/>
          <w:szCs w:val="24"/>
        </w:rPr>
        <w:t xml:space="preserve">και </w:t>
      </w:r>
      <w:r>
        <w:rPr>
          <w:rFonts w:eastAsia="Times New Roman" w:cs="Times New Roman"/>
          <w:szCs w:val="24"/>
        </w:rPr>
        <w:t xml:space="preserve">σε νομικό θέμα- </w:t>
      </w:r>
      <w:r>
        <w:rPr>
          <w:rFonts w:eastAsia="Times New Roman" w:cs="Times New Roman"/>
          <w:szCs w:val="24"/>
        </w:rPr>
        <w:t xml:space="preserve">ότι </w:t>
      </w:r>
      <w:r>
        <w:rPr>
          <w:rFonts w:eastAsia="Times New Roman" w:cs="Times New Roman"/>
          <w:szCs w:val="24"/>
        </w:rPr>
        <w:t>έρχεται άλλη νο</w:t>
      </w:r>
      <w:r>
        <w:rPr>
          <w:rFonts w:eastAsia="Times New Roman" w:cs="Times New Roman"/>
          <w:szCs w:val="24"/>
        </w:rPr>
        <w:t>μοθεσία, η οποία προβλέπει και αυτή την ιδιωτικοποίηση κρατικών εταιρειών και λέει ότι ναι, θα μπορούν τα αποθεματικά των εταιρειών με φορολογικό συντελεστή 15% όσα είναι μέχρι τις 31 Δεκεμβρίου του 2013 κεφαλαιοποιημένα, να διανεμηθούν στους μετόχους ως κ</w:t>
      </w:r>
      <w:r>
        <w:rPr>
          <w:rFonts w:eastAsia="Times New Roman" w:cs="Times New Roman"/>
          <w:szCs w:val="24"/>
        </w:rPr>
        <w:t xml:space="preserve">έρδη, ως έκτακτο κέρδος ή με </w:t>
      </w:r>
      <w:r>
        <w:rPr>
          <w:rFonts w:eastAsia="Times New Roman" w:cs="Times New Roman"/>
          <w:szCs w:val="24"/>
        </w:rPr>
        <w:t xml:space="preserve">συντελεστή </w:t>
      </w:r>
      <w:r>
        <w:rPr>
          <w:rFonts w:eastAsia="Times New Roman" w:cs="Times New Roman"/>
          <w:szCs w:val="24"/>
        </w:rPr>
        <w:t>19% από 1</w:t>
      </w:r>
      <w:r>
        <w:rPr>
          <w:rFonts w:eastAsia="Times New Roman" w:cs="Times New Roman"/>
          <w:szCs w:val="24"/>
          <w:vertAlign w:val="superscript"/>
        </w:rPr>
        <w:t>η</w:t>
      </w:r>
      <w:r>
        <w:rPr>
          <w:rFonts w:eastAsia="Times New Roman" w:cs="Times New Roman"/>
          <w:szCs w:val="24"/>
        </w:rPr>
        <w:t xml:space="preserve"> Ιανουαρίου του 2014, πάλι </w:t>
      </w:r>
      <w:r>
        <w:rPr>
          <w:rFonts w:eastAsia="Times New Roman" w:cs="Times New Roman"/>
          <w:szCs w:val="24"/>
        </w:rPr>
        <w:lastRenderedPageBreak/>
        <w:t>να διανεμηθούν, ούτως ώστε να μειωθούν τα ρευστά που θα παραχωρηθούν στον νέο αποκτώντα</w:t>
      </w:r>
      <w:r>
        <w:rPr>
          <w:rFonts w:eastAsia="Times New Roman" w:cs="Times New Roman"/>
          <w:szCs w:val="24"/>
        </w:rPr>
        <w:t xml:space="preserve"> και τα κρατήσει το κράτος.</w:t>
      </w:r>
    </w:p>
    <w:p w14:paraId="5862BAD1"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Η ίδια η ΟΛΘ -γι’ αυτό σας είπα ότι κάνω την ερώτηση-, το λέει α</w:t>
      </w:r>
      <w:r>
        <w:rPr>
          <w:rFonts w:eastAsia="Times New Roman" w:cs="Times New Roman"/>
          <w:szCs w:val="24"/>
        </w:rPr>
        <w:t xml:space="preserve">υτό και το λέει στις 30 Ιουνίου του 2017. Δηλαδή, ότι έχει δικαίωμα </w:t>
      </w:r>
      <w:r>
        <w:rPr>
          <w:rFonts w:eastAsia="Times New Roman" w:cs="Times New Roman"/>
          <w:szCs w:val="24"/>
        </w:rPr>
        <w:t xml:space="preserve">βάσει της </w:t>
      </w:r>
      <w:r>
        <w:rPr>
          <w:rFonts w:eastAsia="Times New Roman" w:cs="Times New Roman"/>
          <w:szCs w:val="24"/>
        </w:rPr>
        <w:t>εξαμηνιαία</w:t>
      </w:r>
      <w:r>
        <w:rPr>
          <w:rFonts w:eastAsia="Times New Roman" w:cs="Times New Roman"/>
          <w:szCs w:val="24"/>
        </w:rPr>
        <w:t>ς</w:t>
      </w:r>
      <w:r>
        <w:rPr>
          <w:rFonts w:eastAsia="Times New Roman" w:cs="Times New Roman"/>
          <w:szCs w:val="24"/>
        </w:rPr>
        <w:t xml:space="preserve"> οικονομική</w:t>
      </w:r>
      <w:r>
        <w:rPr>
          <w:rFonts w:eastAsia="Times New Roman" w:cs="Times New Roman"/>
          <w:szCs w:val="24"/>
        </w:rPr>
        <w:t>ς</w:t>
      </w:r>
      <w:r>
        <w:rPr>
          <w:rFonts w:eastAsia="Times New Roman" w:cs="Times New Roman"/>
          <w:szCs w:val="24"/>
        </w:rPr>
        <w:t xml:space="preserve"> έκθεση</w:t>
      </w:r>
      <w:r>
        <w:rPr>
          <w:rFonts w:eastAsia="Times New Roman" w:cs="Times New Roman"/>
          <w:szCs w:val="24"/>
        </w:rPr>
        <w:t>ς</w:t>
      </w:r>
      <w:r>
        <w:rPr>
          <w:rFonts w:eastAsia="Times New Roman" w:cs="Times New Roman"/>
          <w:szCs w:val="24"/>
        </w:rPr>
        <w:t xml:space="preserve">, της περιόδου 1 Ιανουαρίου έως 30 Ιουνίου. Είναι επίσημη από την ιστοσελίδα του ΟΛΘ. Και λέει «προσέξτε σε περίπτωση </w:t>
      </w:r>
      <w:r>
        <w:rPr>
          <w:rFonts w:eastAsia="Times New Roman" w:cs="Times New Roman"/>
          <w:szCs w:val="24"/>
        </w:rPr>
        <w:t>μεταβίβασης</w:t>
      </w:r>
      <w:r>
        <w:rPr>
          <w:rFonts w:eastAsia="Times New Roman" w:cs="Times New Roman"/>
          <w:szCs w:val="24"/>
        </w:rPr>
        <w:t>, υπάρχει η δυνατό</w:t>
      </w:r>
      <w:r>
        <w:rPr>
          <w:rFonts w:eastAsia="Times New Roman" w:cs="Times New Roman"/>
          <w:szCs w:val="24"/>
        </w:rPr>
        <w:t xml:space="preserve">τητα να </w:t>
      </w:r>
      <w:proofErr w:type="spellStart"/>
      <w:r>
        <w:rPr>
          <w:rFonts w:eastAsia="Times New Roman" w:cs="Times New Roman"/>
          <w:szCs w:val="24"/>
        </w:rPr>
        <w:t>παρακρατηθούν</w:t>
      </w:r>
      <w:proofErr w:type="spellEnd"/>
      <w:r>
        <w:rPr>
          <w:rFonts w:eastAsia="Times New Roman" w:cs="Times New Roman"/>
          <w:szCs w:val="24"/>
        </w:rPr>
        <w:t xml:space="preserve"> αυτά τα 65 εκατομμύρια υπέρ του ελληνικού δημοσίου», προφανώς κατά την αναλογία του που συμμετέχει στο κεφάλαιο της εταιρείας. </w:t>
      </w:r>
    </w:p>
    <w:p w14:paraId="5862BAD2"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 xml:space="preserve">δεν </w:t>
      </w:r>
      <w:r>
        <w:rPr>
          <w:rFonts w:eastAsia="Times New Roman" w:cs="Times New Roman"/>
          <w:szCs w:val="24"/>
        </w:rPr>
        <w:t>επηρέαζε τη διαπραγμάτευση το ζήτημα</w:t>
      </w:r>
      <w:r>
        <w:rPr>
          <w:rFonts w:eastAsia="Times New Roman" w:cs="Times New Roman"/>
          <w:szCs w:val="24"/>
        </w:rPr>
        <w:t xml:space="preserve"> των αποθεματικών, </w:t>
      </w:r>
      <w:r>
        <w:rPr>
          <w:rFonts w:eastAsia="Times New Roman" w:cs="Times New Roman"/>
          <w:szCs w:val="24"/>
        </w:rPr>
        <w:t xml:space="preserve">κύριε Υπουργέ, διότι ήταν γνωστό, ήταν </w:t>
      </w:r>
      <w:r>
        <w:rPr>
          <w:rFonts w:eastAsia="Times New Roman" w:cs="Times New Roman"/>
          <w:szCs w:val="24"/>
        </w:rPr>
        <w:t xml:space="preserve">δημοσιοποιημένο, ο διαγωνισμός είχε ξεκινήσει παλαιότερα και βρισκόταν σε </w:t>
      </w:r>
      <w:r>
        <w:rPr>
          <w:rFonts w:eastAsia="Times New Roman" w:cs="Times New Roman"/>
          <w:szCs w:val="24"/>
        </w:rPr>
        <w:lastRenderedPageBreak/>
        <w:t xml:space="preserve">εξέλιξη, αλλά ούτε και επηρέαζε το τίμημα. Ως προς δε το ζήτημα των επενδύσεων </w:t>
      </w:r>
      <w:r>
        <w:rPr>
          <w:rFonts w:eastAsia="Times New Roman" w:cs="Times New Roman"/>
          <w:szCs w:val="24"/>
        </w:rPr>
        <w:t xml:space="preserve">το οποίο </w:t>
      </w:r>
      <w:r>
        <w:rPr>
          <w:rFonts w:eastAsia="Times New Roman" w:cs="Times New Roman"/>
          <w:szCs w:val="24"/>
        </w:rPr>
        <w:t xml:space="preserve">θέσατε, </w:t>
      </w:r>
      <w:r>
        <w:rPr>
          <w:rFonts w:eastAsia="Times New Roman" w:cs="Times New Roman"/>
          <w:szCs w:val="24"/>
        </w:rPr>
        <w:t xml:space="preserve">συγχωρήστε </w:t>
      </w:r>
      <w:r>
        <w:rPr>
          <w:rFonts w:eastAsia="Times New Roman" w:cs="Times New Roman"/>
          <w:szCs w:val="24"/>
        </w:rPr>
        <w:t>με</w:t>
      </w:r>
      <w:r>
        <w:rPr>
          <w:rFonts w:eastAsia="Times New Roman" w:cs="Times New Roman"/>
          <w:szCs w:val="24"/>
        </w:rPr>
        <w:t>,</w:t>
      </w:r>
      <w:r>
        <w:rPr>
          <w:rFonts w:eastAsia="Times New Roman" w:cs="Times New Roman"/>
          <w:szCs w:val="24"/>
        </w:rPr>
        <w:t xml:space="preserve"> θα συμπληρώσω κάτι άλλο, που δεν ήταν στο ξεκίνημα της </w:t>
      </w:r>
      <w:r>
        <w:rPr>
          <w:rFonts w:eastAsia="Times New Roman" w:cs="Times New Roman"/>
          <w:szCs w:val="24"/>
        </w:rPr>
        <w:t xml:space="preserve">ερώτησής </w:t>
      </w:r>
      <w:r>
        <w:rPr>
          <w:rFonts w:eastAsia="Times New Roman" w:cs="Times New Roman"/>
          <w:szCs w:val="24"/>
        </w:rPr>
        <w:t xml:space="preserve">μου να </w:t>
      </w:r>
      <w:r>
        <w:rPr>
          <w:rFonts w:eastAsia="Times New Roman" w:cs="Times New Roman"/>
          <w:szCs w:val="24"/>
        </w:rPr>
        <w:t xml:space="preserve">το πω. Δεν είναι μόνο ότι θα κρατήσει τον προβλήτα 1 το ελληνικό δημόσιο προς χάρη των κατοίκων. Δεν είναι το 2,5% ή το 3,5% υπέρ των δήμων. Η σύμβαση παραχώρησης κρύβει και μια </w:t>
      </w:r>
      <w:r>
        <w:rPr>
          <w:rFonts w:eastAsia="Times New Roman" w:cs="Times New Roman"/>
          <w:szCs w:val="24"/>
        </w:rPr>
        <w:t xml:space="preserve">σοβαρή </w:t>
      </w:r>
      <w:r>
        <w:rPr>
          <w:rFonts w:eastAsia="Times New Roman" w:cs="Times New Roman"/>
          <w:szCs w:val="24"/>
        </w:rPr>
        <w:t xml:space="preserve">υποχρέωση </w:t>
      </w:r>
      <w:r>
        <w:rPr>
          <w:rFonts w:eastAsia="Times New Roman" w:cs="Times New Roman"/>
          <w:szCs w:val="24"/>
        </w:rPr>
        <w:t xml:space="preserve">σε βάρος </w:t>
      </w:r>
      <w:r>
        <w:rPr>
          <w:rFonts w:eastAsia="Times New Roman" w:cs="Times New Roman"/>
          <w:szCs w:val="24"/>
        </w:rPr>
        <w:t xml:space="preserve">του ελληνικού δημοσίου. Μιλώ για τον όρο 7 </w:t>
      </w:r>
      <w:r>
        <w:rPr>
          <w:rFonts w:eastAsia="Times New Roman" w:cs="Times New Roman"/>
          <w:szCs w:val="24"/>
        </w:rPr>
        <w:t>της σύμβα</w:t>
      </w:r>
      <w:r>
        <w:rPr>
          <w:rFonts w:eastAsia="Times New Roman" w:cs="Times New Roman"/>
          <w:szCs w:val="24"/>
        </w:rPr>
        <w:t xml:space="preserve">σης </w:t>
      </w:r>
      <w:r>
        <w:rPr>
          <w:rFonts w:eastAsia="Times New Roman" w:cs="Times New Roman"/>
          <w:szCs w:val="24"/>
        </w:rPr>
        <w:t>και για το ότι το ελληνικό δημόσιο υποχρεούται να κατασκευάσει τη σιδηροδρομική γραμμή που θα φθάσει μέχρι το λιμάνι, να συνδέσει το λιμάνι με την Εγνατία οδό, με δικές του δαπάνες και αν δεν το κάνει αυτό εγκαίρως, τότε πλέον, όπως ρητά λέει, «θα δίδε</w:t>
      </w:r>
      <w:r>
        <w:rPr>
          <w:rFonts w:eastAsia="Times New Roman" w:cs="Times New Roman"/>
          <w:szCs w:val="24"/>
        </w:rPr>
        <w:t xml:space="preserve">ται παράταση </w:t>
      </w:r>
      <w:r>
        <w:rPr>
          <w:rFonts w:eastAsia="Times New Roman" w:cs="Times New Roman"/>
          <w:szCs w:val="24"/>
        </w:rPr>
        <w:t xml:space="preserve">της </w:t>
      </w:r>
      <w:r>
        <w:rPr>
          <w:rFonts w:eastAsia="Times New Roman" w:cs="Times New Roman"/>
          <w:szCs w:val="24"/>
        </w:rPr>
        <w:t xml:space="preserve">πρώτης επενδυτικής περιόδου υποχρεωτικά </w:t>
      </w:r>
      <w:r>
        <w:rPr>
          <w:rFonts w:eastAsia="Times New Roman" w:cs="Times New Roman"/>
          <w:szCs w:val="24"/>
        </w:rPr>
        <w:lastRenderedPageBreak/>
        <w:t>από την αρχική καταληκτική ημερομηνία</w:t>
      </w:r>
      <w:r>
        <w:rPr>
          <w:rFonts w:eastAsia="Times New Roman" w:cs="Times New Roman"/>
          <w:szCs w:val="24"/>
        </w:rPr>
        <w:t>,</w:t>
      </w:r>
      <w:r>
        <w:rPr>
          <w:rFonts w:eastAsia="Times New Roman" w:cs="Times New Roman"/>
          <w:szCs w:val="24"/>
        </w:rPr>
        <w:t xml:space="preserve"> έως την ημερομηνία πραγματικής ολοκλήρωσης των έργων αυτών». </w:t>
      </w:r>
    </w:p>
    <w:p w14:paraId="5862BAD3"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στο αμάλγαμα των σχέσεων που είπατε, εμπλέκεται το ελληνικό δημόσιο και επιβαρύνεται. Και επανέρχομαι και κλείνω. Γιατί, λοιπόν δεν λήφθηκε πρόνοια γι’ αυτό το σημείο, το οποίο ενδεχόμενα θα ήταν τα χρήματα που θα κάλυπταν τις δημόσιες επενδύσεις για την </w:t>
      </w:r>
      <w:r>
        <w:rPr>
          <w:rFonts w:eastAsia="Times New Roman" w:cs="Times New Roman"/>
          <w:szCs w:val="24"/>
        </w:rPr>
        <w:t>κατασκευή της σιδηροδρομικής γραμμής ή τη σύνδεση με την Εγνατία και να λειτουργήσει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το λιμάνι; Και επιπλέον, δίνουμε στρεβλό μήνυμα και σε επόμενες </w:t>
      </w:r>
      <w:r>
        <w:rPr>
          <w:rFonts w:eastAsia="Times New Roman" w:cs="Times New Roman"/>
          <w:szCs w:val="24"/>
        </w:rPr>
        <w:t xml:space="preserve">επίδοξες </w:t>
      </w:r>
      <w:r>
        <w:rPr>
          <w:rFonts w:eastAsia="Times New Roman" w:cs="Times New Roman"/>
          <w:szCs w:val="24"/>
        </w:rPr>
        <w:t xml:space="preserve">ιδιωτικοποιήσεις, να αξιώνουν </w:t>
      </w:r>
      <w:r>
        <w:rPr>
          <w:rFonts w:eastAsia="Times New Roman" w:cs="Times New Roman"/>
          <w:szCs w:val="24"/>
        </w:rPr>
        <w:t xml:space="preserve">οι ενδιαφερόμενοι </w:t>
      </w:r>
      <w:r>
        <w:rPr>
          <w:rFonts w:eastAsia="Times New Roman" w:cs="Times New Roman"/>
          <w:szCs w:val="24"/>
        </w:rPr>
        <w:t>την επανάληψη του ίδιου φαινο</w:t>
      </w:r>
      <w:r>
        <w:rPr>
          <w:rFonts w:eastAsia="Times New Roman" w:cs="Times New Roman"/>
          <w:szCs w:val="24"/>
        </w:rPr>
        <w:t>μένου, όταν υπάρχουν ρευστά αποθεματικά μέσα στους λογαριασμούς των εταιρειών, που εν</w:t>
      </w:r>
      <w:r>
        <w:rPr>
          <w:rFonts w:eastAsia="Times New Roman" w:cs="Times New Roman"/>
          <w:szCs w:val="24"/>
        </w:rPr>
        <w:t xml:space="preserve"> </w:t>
      </w:r>
      <w:r>
        <w:rPr>
          <w:rFonts w:eastAsia="Times New Roman" w:cs="Times New Roman"/>
          <w:szCs w:val="24"/>
        </w:rPr>
        <w:t>τέλει μειώνουν το τίμημα</w:t>
      </w:r>
      <w:r>
        <w:rPr>
          <w:rFonts w:eastAsia="Times New Roman" w:cs="Times New Roman"/>
          <w:szCs w:val="24"/>
        </w:rPr>
        <w:t>.</w:t>
      </w:r>
      <w:r>
        <w:rPr>
          <w:rFonts w:eastAsia="Times New Roman" w:cs="Times New Roman"/>
          <w:szCs w:val="24"/>
        </w:rPr>
        <w:t xml:space="preserve"> </w:t>
      </w:r>
    </w:p>
    <w:p w14:paraId="5862BAD4"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Αυτές είναι οι παρατηρήσεις μου στις απαντήσεις σας, κύριε Υπουργέ.</w:t>
      </w:r>
    </w:p>
    <w:p w14:paraId="5862BAD5"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 καταθέτει για τ</w:t>
      </w:r>
      <w:r>
        <w:rPr>
          <w:rFonts w:eastAsia="Times New Roman" w:cs="Times New Roman"/>
          <w:szCs w:val="24"/>
        </w:rPr>
        <w:t xml:space="preserve">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862BAD6"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p>
    <w:p w14:paraId="5862BAD7"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862BAD8"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w:t>
      </w:r>
      <w:r>
        <w:rPr>
          <w:rFonts w:eastAsia="Times New Roman" w:cs="Times New Roman"/>
          <w:b/>
          <w:szCs w:val="24"/>
        </w:rPr>
        <w:t>ονομικών):</w:t>
      </w:r>
      <w:r>
        <w:rPr>
          <w:rFonts w:eastAsia="Times New Roman" w:cs="Times New Roman"/>
          <w:szCs w:val="24"/>
        </w:rPr>
        <w:t xml:space="preserve"> Κύριε Πρόεδρε, δεν υπάρχει μεγάλη διαφωνία. Αν υπάρχει διαφωνία, θα είναι προσέγγισης δικηγόρου ή οικονομολόγου.</w:t>
      </w:r>
    </w:p>
    <w:p w14:paraId="5862BAD9"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είμαι σίγουρος αν συμφωνούμε σε ένα πράγμα. Δηλαδή, εγώ καταλαβαίνω ότι τον νόμο τον άλλαξε η προηγούμενη </w:t>
      </w:r>
      <w:r>
        <w:rPr>
          <w:rFonts w:eastAsia="Times New Roman" w:cs="Times New Roman"/>
          <w:szCs w:val="24"/>
        </w:rPr>
        <w:t xml:space="preserve">κυβέρνηση </w:t>
      </w:r>
      <w:r>
        <w:rPr>
          <w:rFonts w:eastAsia="Times New Roman" w:cs="Times New Roman"/>
          <w:szCs w:val="24"/>
        </w:rPr>
        <w:t xml:space="preserve">το 2013 και </w:t>
      </w:r>
      <w:r>
        <w:rPr>
          <w:rFonts w:eastAsia="Times New Roman" w:cs="Times New Roman"/>
          <w:szCs w:val="24"/>
        </w:rPr>
        <w:t xml:space="preserve">συμφωνώ ότι με βάση αυτά που μας διαβάσατε, η επιχείρηση είχε κάθε δικαίωμα να δώσει σε μερίσματα. Σε αυτό δεν υπάρχει καμμία διαφωνία. Η μόνη διαφωνία </w:t>
      </w:r>
      <w:r>
        <w:rPr>
          <w:rFonts w:eastAsia="Times New Roman" w:cs="Times New Roman"/>
          <w:szCs w:val="24"/>
        </w:rPr>
        <w:t xml:space="preserve">ανάμεσά </w:t>
      </w:r>
      <w:r>
        <w:rPr>
          <w:rFonts w:eastAsia="Times New Roman" w:cs="Times New Roman"/>
          <w:szCs w:val="24"/>
        </w:rPr>
        <w:t xml:space="preserve">μας -αν υπάρχει, κάτι το οποίο μπορούμε να το συζητήσουμε και παραπέρα- είναι αν θα επηρέαζε το </w:t>
      </w:r>
      <w:r>
        <w:rPr>
          <w:rFonts w:eastAsia="Times New Roman" w:cs="Times New Roman"/>
          <w:szCs w:val="24"/>
        </w:rPr>
        <w:t>τίμημα. Αυτό δεν το καταλαβαίνω, γιατί για μένα είναι προφανές ότι αν πάρω την εταιρεία -πες ότι εγώ την αγόραζα- με τα 50 εκατομμύρια αποθέματα, θα έδινα περισσότερα χρήματα από ό,τι αν δεν είχα αυτά. Αυτό είναι το μόνο στο οποίο ίσως διαφωνούμε. Εκτός αν</w:t>
      </w:r>
      <w:r>
        <w:rPr>
          <w:rFonts w:eastAsia="Times New Roman" w:cs="Times New Roman"/>
          <w:szCs w:val="24"/>
        </w:rPr>
        <w:t xml:space="preserve"> δεν έχω καταλάβει καλά.</w:t>
      </w:r>
    </w:p>
    <w:p w14:paraId="5862BADA"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5862BADB"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Αφήστε με να τελειώσω.</w:t>
      </w:r>
    </w:p>
    <w:p w14:paraId="5862BADC"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Μπορεί να κάνω και λάθος ή μπορεί να μην κατάλαβα κάτι. Εγώ αυτό καταλαβαίνω και νομίζω ότι ούτε κι εσείς έχετε κάποι</w:t>
      </w:r>
      <w:r>
        <w:rPr>
          <w:rFonts w:eastAsia="Times New Roman" w:cs="Times New Roman"/>
          <w:szCs w:val="24"/>
        </w:rPr>
        <w:t>α σημαντική διαφορά σχετικά με το πού διαπραγματευτήκαμε, δηλαδή για τις επενδύσεις είτε για τον πολιτισμό είτε για το 2,5% και το 3,5%. Αλλά αυτό μπορούμε να το κοιτάξουμε. Στην ουσία μόνο αυτή είναι μια διαφωνία, την οποία μπορούμε να τη συζητήσουμε.</w:t>
      </w:r>
    </w:p>
    <w:p w14:paraId="5862BADD"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5862BADE"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5862BADF"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μια ερώτηση που δεν θα συζητηθεί, αλλά θα την εκφωνήσω πρώτα, για να δώσω για ένα λεπτό μόνο τον λόγο στον κ. Κυριαζίδη.</w:t>
      </w:r>
    </w:p>
    <w:p w14:paraId="5862BAE0"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Δύο ερωτήσεις, κύριε Πρόεδρε, δυστυχώς.</w:t>
      </w:r>
    </w:p>
    <w:p w14:paraId="5862BAE1"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Σωστά. </w:t>
      </w:r>
      <w:r>
        <w:rPr>
          <w:rFonts w:eastAsia="Times New Roman" w:cs="Times New Roman"/>
          <w:szCs w:val="24"/>
        </w:rPr>
        <w:t>Θ</w:t>
      </w:r>
      <w:r>
        <w:rPr>
          <w:rFonts w:eastAsia="Times New Roman" w:cs="Times New Roman"/>
          <w:szCs w:val="24"/>
        </w:rPr>
        <w:t>α τις πω</w:t>
      </w:r>
      <w:r>
        <w:rPr>
          <w:rFonts w:eastAsia="Times New Roman" w:cs="Times New Roman"/>
          <w:szCs w:val="24"/>
        </w:rPr>
        <w:t>,</w:t>
      </w:r>
      <w:r>
        <w:rPr>
          <w:rFonts w:eastAsia="Times New Roman" w:cs="Times New Roman"/>
          <w:szCs w:val="24"/>
        </w:rPr>
        <w:t xml:space="preserve"> για να σας δώσω τη δυνατότητα για ένα λεπτό. Απλώς να περιοριστείτε σε αυτό το λεπτό.</w:t>
      </w:r>
    </w:p>
    <w:p w14:paraId="5862BAE2" w14:textId="77777777" w:rsidR="00924516" w:rsidRDefault="00D96E0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την τρίτη με αριθμό 3195/5-2-2018 ερώτηση </w:t>
      </w:r>
      <w:r>
        <w:rPr>
          <w:rFonts w:eastAsia="Times New Roman" w:cs="Times New Roman"/>
          <w:szCs w:val="24"/>
        </w:rPr>
        <w:t xml:space="preserve">του κύκλου </w:t>
      </w:r>
      <w:r>
        <w:rPr>
          <w:rFonts w:eastAsia="Times New Roman" w:cs="Times New Roman"/>
          <w:szCs w:val="24"/>
        </w:rPr>
        <w:t>των αναφορών</w:t>
      </w:r>
      <w:r>
        <w:rPr>
          <w:rFonts w:eastAsia="Times New Roman" w:cs="Times New Roman"/>
          <w:szCs w:val="24"/>
        </w:rPr>
        <w:t xml:space="preserve"> και </w:t>
      </w:r>
      <w:r>
        <w:rPr>
          <w:rFonts w:eastAsia="Times New Roman" w:cs="Times New Roman"/>
          <w:szCs w:val="24"/>
        </w:rPr>
        <w:t xml:space="preserve">ερωτήσεων του Βουλευτή Δράμας της Νέας Δημοκρατίας κ. Δημητρίου Κυριαζίδη προς τον Υπουργό Υγείας, με θέμα: «Στελέχωση του Γενικού Νοσοκομείου Δράμας με </w:t>
      </w:r>
      <w:r>
        <w:rPr>
          <w:rFonts w:eastAsia="Times New Roman" w:cs="Times New Roman"/>
          <w:szCs w:val="24"/>
        </w:rPr>
        <w:lastRenderedPageBreak/>
        <w:t xml:space="preserve">αναισθησιολόγους και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του Νομού με ιατρονοσηλευτικό προσωπικό»</w:t>
      </w:r>
      <w:r>
        <w:rPr>
          <w:rFonts w:eastAsia="Times New Roman" w:cs="Times New Roman"/>
          <w:szCs w:val="24"/>
        </w:rPr>
        <w:t>, η οποία δεν θα σ</w:t>
      </w:r>
      <w:r>
        <w:rPr>
          <w:rFonts w:eastAsia="Times New Roman" w:cs="Times New Roman"/>
          <w:szCs w:val="24"/>
        </w:rPr>
        <w:t xml:space="preserve">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–αιτία ο </w:t>
      </w:r>
      <w:r>
        <w:rPr>
          <w:rFonts w:eastAsia="Times New Roman" w:cs="Times New Roman"/>
          <w:szCs w:val="24"/>
        </w:rPr>
        <w:t>φόρτο</w:t>
      </w:r>
      <w:r>
        <w:rPr>
          <w:rFonts w:eastAsia="Times New Roman" w:cs="Times New Roman"/>
          <w:szCs w:val="24"/>
        </w:rPr>
        <w:t>ς</w:t>
      </w:r>
      <w:r>
        <w:rPr>
          <w:rFonts w:eastAsia="Times New Roman" w:cs="Times New Roman"/>
          <w:szCs w:val="24"/>
        </w:rPr>
        <w:t xml:space="preserve"> εργασ</w:t>
      </w:r>
      <w:r>
        <w:rPr>
          <w:rFonts w:eastAsia="Times New Roman" w:cs="Times New Roman"/>
          <w:szCs w:val="24"/>
        </w:rPr>
        <w:t>ίας</w:t>
      </w:r>
      <w:r>
        <w:rPr>
          <w:rFonts w:eastAsia="Times New Roman" w:cs="Times New Roman"/>
          <w:szCs w:val="24"/>
        </w:rPr>
        <w:t>-</w:t>
      </w:r>
      <w:r>
        <w:rPr>
          <w:rFonts w:eastAsia="Times New Roman" w:cs="Times New Roman"/>
          <w:szCs w:val="24"/>
        </w:rPr>
        <w:t xml:space="preserve"> καθώς βρίσκεται στο Περιφερειακό Σ</w:t>
      </w:r>
      <w:r>
        <w:rPr>
          <w:rFonts w:eastAsia="Times New Roman" w:cs="Times New Roman"/>
          <w:szCs w:val="24"/>
        </w:rPr>
        <w:t>υνέδριο</w:t>
      </w:r>
      <w:r w:rsidRPr="007E3EDC">
        <w:rPr>
          <w:rFonts w:eastAsia="Times New Roman"/>
          <w:bCs/>
          <w:szCs w:val="24"/>
        </w:rPr>
        <w:t xml:space="preserve"> </w:t>
      </w:r>
      <w:r>
        <w:rPr>
          <w:rFonts w:eastAsia="Times New Roman"/>
          <w:bCs/>
          <w:szCs w:val="24"/>
        </w:rPr>
        <w:t>στην Κεντρική Μακεδονία</w:t>
      </w:r>
      <w:r>
        <w:rPr>
          <w:rFonts w:eastAsia="Times New Roman" w:cs="Times New Roman"/>
          <w:szCs w:val="24"/>
        </w:rPr>
        <w:t>.</w:t>
      </w:r>
    </w:p>
    <w:p w14:paraId="5862BAE3" w14:textId="77777777" w:rsidR="00924516" w:rsidRDefault="00D96E02">
      <w:pPr>
        <w:spacing w:line="600" w:lineRule="auto"/>
        <w:ind w:firstLine="709"/>
        <w:contextualSpacing/>
        <w:jc w:val="both"/>
        <w:rPr>
          <w:rFonts w:eastAsia="Times New Roman"/>
          <w:szCs w:val="24"/>
        </w:rPr>
      </w:pPr>
      <w:r>
        <w:rPr>
          <w:rFonts w:eastAsia="Times New Roman"/>
          <w:szCs w:val="24"/>
        </w:rPr>
        <w:t xml:space="preserve">Επίσης, η δεύτερη με αριθμό 3508/14-2-2018 ερώτηση </w:t>
      </w:r>
      <w:r>
        <w:rPr>
          <w:rFonts w:eastAsia="Times New Roman"/>
          <w:szCs w:val="24"/>
        </w:rPr>
        <w:t xml:space="preserve">του κύκλου </w:t>
      </w:r>
      <w:r>
        <w:rPr>
          <w:rFonts w:eastAsia="Times New Roman"/>
          <w:szCs w:val="24"/>
        </w:rPr>
        <w:t>των αναφορών</w:t>
      </w:r>
      <w:r>
        <w:rPr>
          <w:rFonts w:eastAsia="Times New Roman"/>
          <w:szCs w:val="24"/>
        </w:rPr>
        <w:t xml:space="preserve"> και </w:t>
      </w:r>
      <w:r>
        <w:rPr>
          <w:rFonts w:eastAsia="Times New Roman"/>
          <w:szCs w:val="24"/>
        </w:rPr>
        <w:t>ερωτήσεων το</w:t>
      </w:r>
      <w:r>
        <w:rPr>
          <w:rFonts w:eastAsia="Times New Roman"/>
          <w:szCs w:val="24"/>
        </w:rPr>
        <w:t>υ Βουλευτή Δράμας της Νέας Δημοκρατίας κ. Δημητρίου Κυριαζίδη προς τον Υπουργό Δικαιοσύνης, Διαφάνειας και Ανθρωπίνων Δικαιωμάτων, με θέμα: «Ίδρυση Τμήματος Μεταγωγών και Δικαστηρίων Δράμας και στελέχωσή του με το αναγκαίο προσωπικό. Στελέχωση με το αναγκα</w:t>
      </w:r>
      <w:r>
        <w:rPr>
          <w:rFonts w:eastAsia="Times New Roman"/>
          <w:szCs w:val="24"/>
        </w:rPr>
        <w:t xml:space="preserve">ίο προσωπικό του </w:t>
      </w:r>
      <w:r>
        <w:rPr>
          <w:rFonts w:eastAsia="Times New Roman"/>
          <w:szCs w:val="24"/>
        </w:rPr>
        <w:t>κ</w:t>
      </w:r>
      <w:r>
        <w:rPr>
          <w:rFonts w:eastAsia="Times New Roman"/>
          <w:szCs w:val="24"/>
        </w:rPr>
        <w:t xml:space="preserve">αταστήματος </w:t>
      </w:r>
      <w:r>
        <w:rPr>
          <w:rFonts w:eastAsia="Times New Roman"/>
          <w:szCs w:val="24"/>
        </w:rPr>
        <w:t>κ</w:t>
      </w:r>
      <w:r>
        <w:rPr>
          <w:rFonts w:eastAsia="Times New Roman"/>
          <w:szCs w:val="24"/>
        </w:rPr>
        <w:t>ράτησης Δράμας», δεν θα συζητη</w:t>
      </w:r>
      <w:r>
        <w:rPr>
          <w:rFonts w:eastAsia="Times New Roman"/>
          <w:szCs w:val="24"/>
        </w:rPr>
        <w:lastRenderedPageBreak/>
        <w:t>θεί λόγω κωλύματος του Υπουργού Δικαιοσύνης Διαφάνειας και Ανθρωπίνων Δικαιωμάτων κ. Σταύρου Κοντονή</w:t>
      </w:r>
      <w:r>
        <w:rPr>
          <w:rFonts w:eastAsia="Times New Roman"/>
          <w:szCs w:val="24"/>
        </w:rPr>
        <w:t>. Αιτία ο φόρτος εργασίας</w:t>
      </w:r>
      <w:r>
        <w:rPr>
          <w:rFonts w:eastAsia="Times New Roman"/>
          <w:szCs w:val="24"/>
        </w:rPr>
        <w:t>.</w:t>
      </w:r>
    </w:p>
    <w:p w14:paraId="5862BAE4" w14:textId="77777777" w:rsidR="00924516" w:rsidRDefault="00D96E02">
      <w:pPr>
        <w:spacing w:line="600" w:lineRule="auto"/>
        <w:ind w:firstLine="709"/>
        <w:contextualSpacing/>
        <w:jc w:val="both"/>
        <w:rPr>
          <w:rFonts w:eastAsia="Times New Roman"/>
          <w:szCs w:val="24"/>
        </w:rPr>
      </w:pPr>
      <w:r>
        <w:rPr>
          <w:rFonts w:eastAsia="Times New Roman"/>
          <w:szCs w:val="24"/>
        </w:rPr>
        <w:t>Κύριε Κυριαζίδη, ζητήσατε τον λόγο για να κάνετε μία δήλωση. Ορίστε.</w:t>
      </w:r>
    </w:p>
    <w:p w14:paraId="5862BAE5" w14:textId="77777777" w:rsidR="00924516" w:rsidRDefault="00D96E02">
      <w:pPr>
        <w:spacing w:line="600" w:lineRule="auto"/>
        <w:ind w:firstLine="709"/>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Ευχαριστώ, κύριε Πρόεδρε.</w:t>
      </w:r>
    </w:p>
    <w:p w14:paraId="5862BAE6" w14:textId="77777777" w:rsidR="00924516" w:rsidRDefault="00D96E02">
      <w:pPr>
        <w:spacing w:line="600" w:lineRule="auto"/>
        <w:contextualSpacing/>
        <w:jc w:val="both"/>
        <w:rPr>
          <w:rFonts w:eastAsia="Times New Roman"/>
          <w:szCs w:val="24"/>
        </w:rPr>
      </w:pPr>
      <w:r>
        <w:rPr>
          <w:rFonts w:eastAsia="Times New Roman"/>
          <w:szCs w:val="24"/>
        </w:rPr>
        <w:t>Θα παρακαλούσα να έχω την ανοχή σας</w:t>
      </w:r>
      <w:r>
        <w:rPr>
          <w:rFonts w:eastAsia="Times New Roman"/>
          <w:szCs w:val="24"/>
        </w:rPr>
        <w:t>,</w:t>
      </w:r>
      <w:r>
        <w:rPr>
          <w:rFonts w:eastAsia="Times New Roman"/>
          <w:szCs w:val="24"/>
        </w:rPr>
        <w:t xml:space="preserve"> για να μιλήσω για τις δύο ερωτήσεις από ένα λεπτό για την κ</w:t>
      </w:r>
      <w:r>
        <w:rPr>
          <w:rFonts w:eastAsia="Times New Roman"/>
          <w:szCs w:val="24"/>
        </w:rPr>
        <w:t>α</w:t>
      </w:r>
      <w:r>
        <w:rPr>
          <w:rFonts w:eastAsia="Times New Roman"/>
          <w:szCs w:val="24"/>
        </w:rPr>
        <w:t>θεμία, αν είναι δυνατόν.</w:t>
      </w:r>
    </w:p>
    <w:p w14:paraId="5862BAE7" w14:textId="77777777" w:rsidR="00924516" w:rsidRDefault="00D96E02">
      <w:pPr>
        <w:spacing w:line="600" w:lineRule="auto"/>
        <w:ind w:firstLine="709"/>
        <w:contextualSpacing/>
        <w:jc w:val="both"/>
        <w:rPr>
          <w:rFonts w:eastAsia="Times New Roman"/>
          <w:szCs w:val="24"/>
        </w:rPr>
      </w:pPr>
      <w:r>
        <w:rPr>
          <w:rFonts w:eastAsia="Times New Roman"/>
          <w:szCs w:val="24"/>
        </w:rPr>
        <w:t>Ξεκινώ από τη</w:t>
      </w:r>
      <w:r>
        <w:rPr>
          <w:rFonts w:eastAsia="Times New Roman"/>
          <w:szCs w:val="24"/>
        </w:rPr>
        <w:t xml:space="preserve"> δεύτερη, αλλά και οι δύο έγιναν ως γραπτά κείμενα από τις αρχές του έτους και δεν απαντήθηκαν. Μιλάμε βεβαίως για θέματα υγείας. Προχθές, μάλιστα, από πλευράς </w:t>
      </w:r>
      <w:r>
        <w:rPr>
          <w:rFonts w:eastAsia="Times New Roman"/>
          <w:szCs w:val="24"/>
        </w:rPr>
        <w:t>ι</w:t>
      </w:r>
      <w:r>
        <w:rPr>
          <w:rFonts w:eastAsia="Times New Roman"/>
          <w:szCs w:val="24"/>
        </w:rPr>
        <w:t xml:space="preserve">ατρικού </w:t>
      </w:r>
      <w:r>
        <w:rPr>
          <w:rFonts w:eastAsia="Times New Roman"/>
          <w:szCs w:val="24"/>
        </w:rPr>
        <w:lastRenderedPageBreak/>
        <w:t>σ</w:t>
      </w:r>
      <w:r>
        <w:rPr>
          <w:rFonts w:eastAsia="Times New Roman"/>
          <w:szCs w:val="24"/>
        </w:rPr>
        <w:t>υλλόγου αναφέρθηκε η επιδείνωση της λειτουργίας του νοσοκομείου. Καταθέτω και τη σχετι</w:t>
      </w:r>
      <w:r>
        <w:rPr>
          <w:rFonts w:eastAsia="Times New Roman"/>
          <w:szCs w:val="24"/>
        </w:rPr>
        <w:t>κή επιστολή προς τον Αναπληρωτή Υπουργό Υγείας.</w:t>
      </w:r>
    </w:p>
    <w:p w14:paraId="5862BAE8" w14:textId="77777777" w:rsidR="00924516" w:rsidRDefault="00D96E02">
      <w:pPr>
        <w:spacing w:line="600" w:lineRule="auto"/>
        <w:ind w:firstLine="709"/>
        <w:contextualSpacing/>
        <w:jc w:val="both"/>
        <w:rPr>
          <w:rFonts w:eastAsia="Times New Roman"/>
          <w:szCs w:val="24"/>
        </w:rPr>
      </w:pPr>
      <w:r>
        <w:rPr>
          <w:rFonts w:eastAsia="Times New Roman"/>
          <w:szCs w:val="24"/>
        </w:rPr>
        <w:t xml:space="preserve">(Στο σημείο αυτό ο Βουλευτής κ. Δημήτριος Κυριαζίδης καταθέτει για τα Πρακτικά την προαναφερθείσα επιστολή, η οποία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w:t>
      </w:r>
      <w:r>
        <w:rPr>
          <w:rFonts w:eastAsia="Times New Roman"/>
          <w:szCs w:val="24"/>
        </w:rPr>
        <w:t>Βουλής)</w:t>
      </w:r>
    </w:p>
    <w:p w14:paraId="5862BAE9" w14:textId="77777777" w:rsidR="00924516" w:rsidRDefault="00D96E02">
      <w:pPr>
        <w:spacing w:line="600" w:lineRule="auto"/>
        <w:ind w:firstLine="709"/>
        <w:contextualSpacing/>
        <w:jc w:val="both"/>
        <w:rPr>
          <w:rFonts w:eastAsia="Times New Roman"/>
          <w:szCs w:val="24"/>
        </w:rPr>
      </w:pPr>
      <w:r>
        <w:rPr>
          <w:rFonts w:eastAsia="Times New Roman"/>
          <w:szCs w:val="24"/>
        </w:rPr>
        <w:t xml:space="preserve">Σε ό,τι αφορά τον Υπουργό Δικαιοσύνης, κύριε Πρόεδρε, σε ερώτησή μου αναφορικά με τη λειτουργία κράτησης του </w:t>
      </w:r>
      <w:r>
        <w:rPr>
          <w:rFonts w:eastAsia="Times New Roman"/>
          <w:szCs w:val="24"/>
        </w:rPr>
        <w:t>κ</w:t>
      </w:r>
      <w:r>
        <w:rPr>
          <w:rFonts w:eastAsia="Times New Roman"/>
          <w:szCs w:val="24"/>
        </w:rPr>
        <w:t>αταστήματος Νικηφόρου, που δεν τελεί ακόμη σε λειτουργία, μου είπαν ότι θα υπήρχε προκήρυξη μέσα στο έτος και ότι θα στελεχωνόταν και θα δ</w:t>
      </w:r>
      <w:r>
        <w:rPr>
          <w:rFonts w:eastAsia="Times New Roman"/>
          <w:szCs w:val="24"/>
        </w:rPr>
        <w:t>ινόταν σε λειτουργία. Σε πρόσφατη απάντησή του στη συνάδελφο κ</w:t>
      </w:r>
      <w:r>
        <w:rPr>
          <w:rFonts w:eastAsia="Times New Roman"/>
          <w:szCs w:val="24"/>
        </w:rPr>
        <w:t>.</w:t>
      </w:r>
      <w:r>
        <w:rPr>
          <w:rFonts w:eastAsia="Times New Roman"/>
          <w:szCs w:val="24"/>
        </w:rPr>
        <w:t xml:space="preserve"> Αραμπατζή των Σερρών, παρεμπιπτόντως ο Υπουργός </w:t>
      </w:r>
      <w:proofErr w:type="spellStart"/>
      <w:r>
        <w:rPr>
          <w:rFonts w:eastAsia="Times New Roman"/>
          <w:szCs w:val="24"/>
        </w:rPr>
        <w:lastRenderedPageBreak/>
        <w:t>απήντησε</w:t>
      </w:r>
      <w:proofErr w:type="spellEnd"/>
      <w:r>
        <w:rPr>
          <w:rFonts w:eastAsia="Times New Roman"/>
          <w:szCs w:val="24"/>
        </w:rPr>
        <w:t xml:space="preserve"> ότι δεν υπάρχει δυνατότητα λειτουργίας μέσα στο 2018 και ότι πάμε για το 2019 </w:t>
      </w:r>
      <w:proofErr w:type="spellStart"/>
      <w:r>
        <w:rPr>
          <w:rFonts w:eastAsia="Times New Roman"/>
          <w:szCs w:val="24"/>
        </w:rPr>
        <w:t>κ.ο.κ</w:t>
      </w:r>
      <w:r>
        <w:rPr>
          <w:rFonts w:eastAsia="Times New Roman"/>
          <w:szCs w:val="24"/>
        </w:rPr>
        <w:t>.</w:t>
      </w:r>
      <w:proofErr w:type="spellEnd"/>
      <w:r>
        <w:rPr>
          <w:rFonts w:eastAsia="Times New Roman"/>
          <w:szCs w:val="24"/>
        </w:rPr>
        <w:t>.</w:t>
      </w:r>
    </w:p>
    <w:p w14:paraId="5862BAEA" w14:textId="77777777" w:rsidR="00924516" w:rsidRDefault="00D96E02">
      <w:pPr>
        <w:spacing w:line="600" w:lineRule="auto"/>
        <w:ind w:firstLine="709"/>
        <w:contextualSpacing/>
        <w:jc w:val="both"/>
        <w:rPr>
          <w:rFonts w:eastAsia="Times New Roman"/>
          <w:szCs w:val="24"/>
        </w:rPr>
      </w:pPr>
      <w:r>
        <w:rPr>
          <w:rFonts w:eastAsia="Times New Roman"/>
          <w:szCs w:val="24"/>
        </w:rPr>
        <w:t>Την προηγούμενη Δευτέρα ακριβώς, αγαπητέ κύριε Πρ</w:t>
      </w:r>
      <w:r>
        <w:rPr>
          <w:rFonts w:eastAsia="Times New Roman"/>
          <w:szCs w:val="24"/>
        </w:rPr>
        <w:t xml:space="preserve">όεδρε, είχαμε την ίδια συζήτηση για το </w:t>
      </w:r>
      <w:r>
        <w:rPr>
          <w:rFonts w:eastAsia="Times New Roman"/>
          <w:szCs w:val="24"/>
        </w:rPr>
        <w:t>Ν</w:t>
      </w:r>
      <w:r>
        <w:rPr>
          <w:rFonts w:eastAsia="Times New Roman"/>
          <w:szCs w:val="24"/>
        </w:rPr>
        <w:t>οσοκομείο της Δράμας και ετέθη προς παρουσία και ανάπτυξη</w:t>
      </w:r>
      <w:r>
        <w:rPr>
          <w:rFonts w:eastAsia="Times New Roman"/>
          <w:szCs w:val="24"/>
        </w:rPr>
        <w:t>,</w:t>
      </w:r>
      <w:r>
        <w:rPr>
          <w:rFonts w:eastAsia="Times New Roman"/>
          <w:szCs w:val="24"/>
        </w:rPr>
        <w:t xml:space="preserve"> για να απαντηθεί από πλευράς του Αναπληρωτή Υπουργού, ο οποίος δήλωσε κώλυμα λόγω φόρτου εργασίας. Εννοούσε ως φόρτο εργασίας το καφενείο της Βουλής, διότι β</w:t>
      </w:r>
      <w:r>
        <w:rPr>
          <w:rFonts w:eastAsia="Times New Roman"/>
          <w:szCs w:val="24"/>
        </w:rPr>
        <w:t>ρισκόταν στο καφενείο της Βουλής, δυστυχώς. Σήμερα που επαναλήφθηκε η ίδια ερώτηση, δηλώνει φόρτο εργασίας, διότι βρίσκεται σε ένα αναπτυξιακό συνέδριο.</w:t>
      </w:r>
    </w:p>
    <w:p w14:paraId="5862BAEB" w14:textId="77777777" w:rsidR="00924516" w:rsidRDefault="00D96E02">
      <w:pPr>
        <w:spacing w:line="600" w:lineRule="auto"/>
        <w:ind w:firstLine="709"/>
        <w:contextualSpacing/>
        <w:jc w:val="both"/>
        <w:rPr>
          <w:rFonts w:eastAsia="Times New Roman"/>
          <w:szCs w:val="24"/>
        </w:rPr>
      </w:pPr>
      <w:r>
        <w:rPr>
          <w:rFonts w:eastAsia="Times New Roman"/>
          <w:szCs w:val="24"/>
        </w:rPr>
        <w:t>Κύριε Πρόεδρε, να καταργηθεί αυτός ο κοινοβουλευτικός έλεγχος. Το έχετε διαπιστώσει κι εσείς. Έχετε κάν</w:t>
      </w:r>
      <w:r>
        <w:rPr>
          <w:rFonts w:eastAsia="Times New Roman"/>
          <w:szCs w:val="24"/>
        </w:rPr>
        <w:t xml:space="preserve">ει κι εσείς ανάλογη παρατήρηση. Δεν είναι ανάγκη να υπάρχει αυτή η ταλαιπωρία, να </w:t>
      </w:r>
      <w:r>
        <w:rPr>
          <w:rFonts w:eastAsia="Times New Roman"/>
          <w:szCs w:val="24"/>
        </w:rPr>
        <w:lastRenderedPageBreak/>
        <w:t>ξεκινάμε για μία συζήτηση από απόμακρα μέρη και να μη βρίσκονται εδώ οι Υπουργοί. Αν θέλετε, το ίδιο να γίνει και για το ίδιο το Κοινοβούλιο. Είδαμε προσφάτως τον Πρωθυπουργό</w:t>
      </w:r>
      <w:r>
        <w:rPr>
          <w:rFonts w:eastAsia="Times New Roman"/>
          <w:szCs w:val="24"/>
        </w:rPr>
        <w:t xml:space="preserve"> στις Βρυξέλλες να γίνεται και «νονός», να «βαφτίζει» τα Σκόπια «</w:t>
      </w:r>
      <w:proofErr w:type="spellStart"/>
      <w:r>
        <w:rPr>
          <w:rFonts w:eastAsia="Times New Roman"/>
          <w:szCs w:val="24"/>
        </w:rPr>
        <w:t>Γκόρνα</w:t>
      </w:r>
      <w:proofErr w:type="spellEnd"/>
      <w:r>
        <w:rPr>
          <w:rFonts w:eastAsia="Times New Roman"/>
          <w:szCs w:val="24"/>
        </w:rPr>
        <w:t xml:space="preserve"> Μακεδονία». Αυτά είναι ζητήματα που μας πληγώνουν και μας θίγουν.</w:t>
      </w:r>
    </w:p>
    <w:p w14:paraId="5862BAEC" w14:textId="77777777" w:rsidR="00924516" w:rsidRDefault="00D96E02">
      <w:pPr>
        <w:spacing w:line="600" w:lineRule="auto"/>
        <w:ind w:firstLine="709"/>
        <w:contextualSpacing/>
        <w:jc w:val="both"/>
        <w:rPr>
          <w:rFonts w:eastAsia="Times New Roman"/>
          <w:szCs w:val="24"/>
        </w:rPr>
      </w:pPr>
      <w:r>
        <w:rPr>
          <w:rFonts w:eastAsia="Times New Roman"/>
          <w:szCs w:val="24"/>
        </w:rPr>
        <w:t>Η κόρνα του λαού θα χτυπήσει, κύριε Πρόεδρε, και θα αφυπνίσει κάποιους από την υπνοβασία. Εύχομαι να μην είναι αργά γι</w:t>
      </w:r>
      <w:r>
        <w:rPr>
          <w:rFonts w:eastAsia="Times New Roman"/>
          <w:szCs w:val="24"/>
        </w:rPr>
        <w:t xml:space="preserve">α την πατρίδα. </w:t>
      </w:r>
    </w:p>
    <w:p w14:paraId="5862BAED" w14:textId="77777777" w:rsidR="00924516" w:rsidRDefault="00D96E02">
      <w:pPr>
        <w:spacing w:line="600" w:lineRule="auto"/>
        <w:ind w:firstLine="709"/>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Πάντως, επί της διαμαρτυρίας για το ότι δεν είναι εδώ ο Υπουργός να μείνετε. Μην ανοίγουμε τώρα άλλα ζητήματα, όπως το τι είπε ο Πρωθυπουργός. Το καταλαβαίνετε, είστε έμπειρος κοινοβουλευτικός. Από μια διαμαρ</w:t>
      </w:r>
      <w:r>
        <w:rPr>
          <w:rFonts w:eastAsia="Times New Roman"/>
          <w:szCs w:val="24"/>
        </w:rPr>
        <w:t>τυρία, ας μην πάμε τώρα στο πού πάει η χώρα.</w:t>
      </w:r>
    </w:p>
    <w:p w14:paraId="5862BAEE" w14:textId="77777777" w:rsidR="00924516" w:rsidRDefault="00D96E02">
      <w:pPr>
        <w:spacing w:line="600" w:lineRule="auto"/>
        <w:ind w:firstLine="709"/>
        <w:contextualSpacing/>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Δυστυχώς, από τις αρχές του έτους βλέπετε μια αντίληψη ολοκληρωτική, μια καθεστωτική νοοτροπία</w:t>
      </w:r>
      <w:r>
        <w:rPr>
          <w:rFonts w:eastAsia="Times New Roman"/>
          <w:szCs w:val="24"/>
        </w:rPr>
        <w:t>,</w:t>
      </w:r>
      <w:r>
        <w:rPr>
          <w:rFonts w:eastAsia="Times New Roman"/>
          <w:szCs w:val="24"/>
        </w:rPr>
        <w:t xml:space="preserve"> που δεν συνάδει με μια δημοκρατία. </w:t>
      </w:r>
    </w:p>
    <w:p w14:paraId="5862BAEF" w14:textId="77777777" w:rsidR="00924516" w:rsidRDefault="00D96E02">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να μας καταργήσετε με την έννοια της </w:t>
      </w:r>
      <w:r>
        <w:rPr>
          <w:rFonts w:eastAsia="Times New Roman"/>
          <w:szCs w:val="24"/>
        </w:rPr>
        <w:t xml:space="preserve">παρουσίας ή, αν θέλετε, και οι άλλοι κοινοβουλευτικοί έλεγχοι να μη γίνονται, αν αυτό βολεύει την Κυβέρνηση. Αυτό, όμως, δεν θα το επιτρέψει ο λαός, δεν θα </w:t>
      </w:r>
      <w:r>
        <w:rPr>
          <w:rFonts w:eastAsia="Times New Roman"/>
          <w:szCs w:val="24"/>
        </w:rPr>
        <w:t xml:space="preserve">το </w:t>
      </w:r>
      <w:r>
        <w:rPr>
          <w:rFonts w:eastAsia="Times New Roman"/>
          <w:szCs w:val="24"/>
        </w:rPr>
        <w:t>επιτρέψουμε ούτε εμείς και προφανώς ούτε κι εσείς.</w:t>
      </w:r>
    </w:p>
    <w:p w14:paraId="5862BAF0" w14:textId="77777777" w:rsidR="00924516" w:rsidRDefault="00D96E02">
      <w:pPr>
        <w:spacing w:line="600" w:lineRule="auto"/>
        <w:ind w:firstLine="709"/>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πολύ</w:t>
      </w:r>
      <w:r>
        <w:rPr>
          <w:rFonts w:eastAsia="Times New Roman"/>
          <w:szCs w:val="24"/>
        </w:rPr>
        <w:t>, κύριε Κυριαζίδη. Καταγράφηκε η διαμαρτυρία σας.</w:t>
      </w:r>
    </w:p>
    <w:p w14:paraId="5862BAF1" w14:textId="77777777" w:rsidR="00924516" w:rsidRDefault="00D96E02">
      <w:pPr>
        <w:spacing w:line="600" w:lineRule="auto"/>
        <w:ind w:firstLine="709"/>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Κι εγώ σας ευχαριστώ, κύριε Πρόεδρε.</w:t>
      </w:r>
    </w:p>
    <w:p w14:paraId="5862BAF2" w14:textId="77777777" w:rsidR="00924516" w:rsidRDefault="00D96E02">
      <w:pPr>
        <w:spacing w:line="600" w:lineRule="auto"/>
        <w:ind w:firstLine="709"/>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Κυρίες και κύριοι συνάδελφοι, η πρώτη με αριθμό 3519/14-2-2018 ερώτηση </w:t>
      </w:r>
      <w:r>
        <w:rPr>
          <w:rFonts w:eastAsia="Times New Roman"/>
          <w:szCs w:val="24"/>
        </w:rPr>
        <w:t xml:space="preserve">του κύκλου </w:t>
      </w:r>
      <w:r>
        <w:rPr>
          <w:rFonts w:eastAsia="Times New Roman"/>
          <w:szCs w:val="24"/>
        </w:rPr>
        <w:t>των αναφορών</w:t>
      </w:r>
      <w:r>
        <w:rPr>
          <w:rFonts w:eastAsia="Times New Roman"/>
          <w:szCs w:val="24"/>
        </w:rPr>
        <w:t xml:space="preserve"> και </w:t>
      </w:r>
      <w:r>
        <w:rPr>
          <w:rFonts w:eastAsia="Times New Roman"/>
          <w:szCs w:val="24"/>
        </w:rPr>
        <w:t>ερωτήσεων του Βο</w:t>
      </w:r>
      <w:r>
        <w:rPr>
          <w:rFonts w:eastAsia="Times New Roman"/>
          <w:szCs w:val="24"/>
        </w:rPr>
        <w:t xml:space="preserve">υλευτή Τρικάλων του Συνασπισμού Ριζοσπαστικής Αριστεράς κ. Αθανασίου Παπαδόπουλου προς τον Υπουργό Εθνικής Άμυνας, με θέμα: «Μετονομασία του </w:t>
      </w:r>
      <w:r>
        <w:rPr>
          <w:rFonts w:eastAsia="Times New Roman"/>
          <w:szCs w:val="24"/>
        </w:rPr>
        <w:t>Σ</w:t>
      </w:r>
      <w:r>
        <w:rPr>
          <w:rFonts w:eastAsia="Times New Roman"/>
          <w:szCs w:val="24"/>
        </w:rPr>
        <w:t xml:space="preserve">τρατοπέδου </w:t>
      </w:r>
      <w:r w:rsidRPr="00514FDA">
        <w:rPr>
          <w:rFonts w:eastAsia="Times New Roman"/>
          <w:szCs w:val="24"/>
        </w:rPr>
        <w:t>“</w:t>
      </w:r>
      <w:proofErr w:type="spellStart"/>
      <w:r>
        <w:rPr>
          <w:rFonts w:eastAsia="Times New Roman"/>
          <w:szCs w:val="24"/>
        </w:rPr>
        <w:t>Καβράκου</w:t>
      </w:r>
      <w:proofErr w:type="spellEnd"/>
      <w:r w:rsidRPr="00514FDA">
        <w:rPr>
          <w:rFonts w:eastAsia="Times New Roman"/>
          <w:szCs w:val="24"/>
        </w:rPr>
        <w:t>”</w:t>
      </w:r>
      <w:r>
        <w:rPr>
          <w:rFonts w:eastAsia="Times New Roman"/>
          <w:szCs w:val="24"/>
        </w:rPr>
        <w:t xml:space="preserve"> σε Στρατόπεδο Σχολής Μονίμων Υπαξιωματικών», δεν θα συζητηθεί λόγω απουσίας του Υπουργού Εθν</w:t>
      </w:r>
      <w:r>
        <w:rPr>
          <w:rFonts w:eastAsia="Times New Roman"/>
          <w:szCs w:val="24"/>
        </w:rPr>
        <w:t>ικής Άμυνας κ. Πάνου Καμμένου.</w:t>
      </w:r>
    </w:p>
    <w:p w14:paraId="5862BAF3" w14:textId="77777777" w:rsidR="00924516" w:rsidRDefault="00D96E02">
      <w:pPr>
        <w:spacing w:line="600" w:lineRule="auto"/>
        <w:ind w:firstLine="709"/>
        <w:contextualSpacing/>
        <w:jc w:val="both"/>
        <w:rPr>
          <w:rFonts w:eastAsia="Times New Roman"/>
          <w:szCs w:val="24"/>
        </w:rPr>
      </w:pPr>
      <w:r>
        <w:rPr>
          <w:rFonts w:eastAsia="Times New Roman"/>
          <w:szCs w:val="24"/>
        </w:rPr>
        <w:t xml:space="preserve">Η πρώτη με αριθμό 1359/20-3-2018 επίκαιρη ερώτηση πρώτου κύκλου του Βουλευτή Β΄ Αθηνών του Συνασπισμού Ριζοσπαστικής Αριστεράς κ. Νικολάου </w:t>
      </w:r>
      <w:proofErr w:type="spellStart"/>
      <w:r>
        <w:rPr>
          <w:rFonts w:eastAsia="Times New Roman"/>
          <w:szCs w:val="24"/>
        </w:rPr>
        <w:t>Ξυδάκη</w:t>
      </w:r>
      <w:proofErr w:type="spellEnd"/>
      <w:r>
        <w:rPr>
          <w:rFonts w:eastAsia="Times New Roman"/>
          <w:szCs w:val="24"/>
        </w:rPr>
        <w:t xml:space="preserve"> προς τον Υπουργό Οικονομικών, με </w:t>
      </w:r>
      <w:r>
        <w:rPr>
          <w:rFonts w:eastAsia="Times New Roman"/>
          <w:szCs w:val="24"/>
        </w:rPr>
        <w:lastRenderedPageBreak/>
        <w:t>θέμα: «Φορολογικές ελαφρύνσεις (</w:t>
      </w:r>
      <w:r>
        <w:rPr>
          <w:rFonts w:eastAsia="Times New Roman"/>
          <w:szCs w:val="24"/>
          <w:lang w:val="en-US"/>
        </w:rPr>
        <w:t>tax</w:t>
      </w:r>
      <w:r>
        <w:rPr>
          <w:rFonts w:eastAsia="Times New Roman"/>
          <w:szCs w:val="24"/>
        </w:rPr>
        <w:t xml:space="preserve"> </w:t>
      </w:r>
      <w:r>
        <w:rPr>
          <w:rFonts w:eastAsia="Times New Roman"/>
          <w:szCs w:val="24"/>
          <w:lang w:val="en-US"/>
        </w:rPr>
        <w:t>rebate</w:t>
      </w:r>
      <w:r>
        <w:rPr>
          <w:rFonts w:eastAsia="Times New Roman"/>
          <w:szCs w:val="24"/>
        </w:rPr>
        <w:t xml:space="preserve">) </w:t>
      </w:r>
      <w:r>
        <w:rPr>
          <w:rFonts w:eastAsia="Times New Roman"/>
          <w:szCs w:val="24"/>
        </w:rPr>
        <w:t>για ξένες κινηματογραφικές παραγωγές στην Ελλάδα», δεν θα συζητηθεί λόγω κωλύματος της Υφυπουργού Οικονομικών κ</w:t>
      </w:r>
      <w:r w:rsidRPr="00514FDA">
        <w:rPr>
          <w:rFonts w:eastAsia="Times New Roman"/>
          <w:szCs w:val="24"/>
        </w:rPr>
        <w:t>.</w:t>
      </w:r>
      <w:r>
        <w:rPr>
          <w:rFonts w:eastAsia="Times New Roman"/>
          <w:szCs w:val="24"/>
        </w:rPr>
        <w:t xml:space="preserve"> Αικατερίνης </w:t>
      </w:r>
      <w:proofErr w:type="spellStart"/>
      <w:r>
        <w:rPr>
          <w:rFonts w:eastAsia="Times New Roman"/>
          <w:szCs w:val="24"/>
        </w:rPr>
        <w:t>Παπανάτσιου</w:t>
      </w:r>
      <w:proofErr w:type="spellEnd"/>
      <w:r>
        <w:rPr>
          <w:rFonts w:eastAsia="Times New Roman"/>
          <w:szCs w:val="24"/>
        </w:rPr>
        <w:t>.</w:t>
      </w:r>
    </w:p>
    <w:p w14:paraId="5862BAF4" w14:textId="77777777" w:rsidR="00924516" w:rsidRDefault="00D96E02">
      <w:pPr>
        <w:spacing w:line="600" w:lineRule="auto"/>
        <w:ind w:firstLine="709"/>
        <w:contextualSpacing/>
        <w:jc w:val="both"/>
        <w:rPr>
          <w:rFonts w:eastAsia="Times New Roman"/>
          <w:szCs w:val="24"/>
        </w:rPr>
      </w:pPr>
      <w:r>
        <w:rPr>
          <w:rFonts w:eastAsia="Times New Roman"/>
          <w:szCs w:val="24"/>
        </w:rPr>
        <w:t>Η δεύτερη με αριθμό 1369/20-3-2018 επίκαιρη ερώτηση πρώτου κύκλου του Βουλευτή Β΄ Αθηνών της Νέας Δημοκρατίας κ. Σπυρί</w:t>
      </w:r>
      <w:r>
        <w:rPr>
          <w:rFonts w:eastAsia="Times New Roman"/>
          <w:szCs w:val="24"/>
        </w:rPr>
        <w:t xml:space="preserve">δωνος – </w:t>
      </w:r>
      <w:r>
        <w:rPr>
          <w:rFonts w:eastAsia="Times New Roman"/>
          <w:szCs w:val="24"/>
          <w:lang w:val="en-US"/>
        </w:rPr>
        <w:t>A</w:t>
      </w:r>
      <w:proofErr w:type="spellStart"/>
      <w:r>
        <w:rPr>
          <w:rFonts w:eastAsia="Times New Roman"/>
          <w:szCs w:val="24"/>
        </w:rPr>
        <w:t>δ</w:t>
      </w:r>
      <w:r>
        <w:rPr>
          <w:rFonts w:eastAsia="Times New Roman"/>
          <w:szCs w:val="24"/>
        </w:rPr>
        <w:t>ών</w:t>
      </w:r>
      <w:r>
        <w:rPr>
          <w:rFonts w:eastAsia="Times New Roman"/>
          <w:szCs w:val="24"/>
        </w:rPr>
        <w:t>ι</w:t>
      </w:r>
      <w:r>
        <w:rPr>
          <w:rFonts w:eastAsia="Times New Roman"/>
          <w:szCs w:val="24"/>
        </w:rPr>
        <w:t>δος</w:t>
      </w:r>
      <w:proofErr w:type="spellEnd"/>
      <w:r>
        <w:rPr>
          <w:rFonts w:eastAsia="Times New Roman"/>
          <w:szCs w:val="24"/>
        </w:rPr>
        <w:t xml:space="preserve"> Γεωργιάδη προς τον Υπουργό Οικονομικών, με θέμα: «Σιγή ιχθύος τηρεί το Υπουργείο Οικονομικών σχετικά με τη σύμβαση του Οργανισμού Διαχείρισης Δημοσίου Χρέους (ΟΔΔΗΧ) με την επενδυτική τράπεζα </w:t>
      </w:r>
      <w:r>
        <w:rPr>
          <w:rFonts w:eastAsia="Times New Roman"/>
          <w:szCs w:val="24"/>
          <w:lang w:val="en-US"/>
        </w:rPr>
        <w:t>Rothschild</w:t>
      </w:r>
      <w:r>
        <w:rPr>
          <w:rFonts w:eastAsia="Times New Roman"/>
          <w:szCs w:val="24"/>
        </w:rPr>
        <w:t>», δεν θα συζητηθεί λόγω κωλύματος το</w:t>
      </w:r>
      <w:r>
        <w:rPr>
          <w:rFonts w:eastAsia="Times New Roman"/>
          <w:szCs w:val="24"/>
        </w:rPr>
        <w:t xml:space="preserve">υ Αναπληρωτή Υπουργού Οικονομικών κ. Γεωργίου </w:t>
      </w:r>
      <w:proofErr w:type="spellStart"/>
      <w:r>
        <w:rPr>
          <w:rFonts w:eastAsia="Times New Roman"/>
          <w:szCs w:val="24"/>
        </w:rPr>
        <w:t>Χουλιαράκη</w:t>
      </w:r>
      <w:proofErr w:type="spellEnd"/>
      <w:r>
        <w:rPr>
          <w:rFonts w:eastAsia="Times New Roman"/>
          <w:szCs w:val="24"/>
        </w:rPr>
        <w:t>, λόγω φόρτου εργασίας.</w:t>
      </w:r>
    </w:p>
    <w:p w14:paraId="5862BAF5" w14:textId="77777777" w:rsidR="00924516" w:rsidRDefault="00D96E02">
      <w:pPr>
        <w:spacing w:line="600" w:lineRule="auto"/>
        <w:ind w:firstLine="720"/>
        <w:contextualSpacing/>
        <w:jc w:val="both"/>
        <w:rPr>
          <w:rFonts w:eastAsia="Times New Roman"/>
          <w:bCs/>
          <w:szCs w:val="24"/>
        </w:rPr>
      </w:pPr>
      <w:r>
        <w:rPr>
          <w:rFonts w:eastAsia="Times New Roman"/>
          <w:szCs w:val="24"/>
        </w:rPr>
        <w:t xml:space="preserve">Λόγω κωλύματος του Υπουργού Παιδείας,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xml:space="preserve"> δεν θα συζητηθεί η </w:t>
      </w:r>
      <w:r>
        <w:rPr>
          <w:rFonts w:eastAsia="Times New Roman"/>
          <w:szCs w:val="24"/>
        </w:rPr>
        <w:t xml:space="preserve">τέταρτη </w:t>
      </w:r>
      <w:r>
        <w:rPr>
          <w:rFonts w:eastAsia="Times New Roman"/>
          <w:szCs w:val="24"/>
        </w:rPr>
        <w:lastRenderedPageBreak/>
        <w:t xml:space="preserve">με αριθμό 1363/20-3-2018 επίκαιρη ερώτηση </w:t>
      </w:r>
      <w:r>
        <w:rPr>
          <w:rFonts w:eastAsia="Times New Roman"/>
          <w:szCs w:val="24"/>
        </w:rPr>
        <w:t xml:space="preserve">πρώτου κύκλου </w:t>
      </w:r>
      <w:r>
        <w:rPr>
          <w:rFonts w:eastAsia="Times New Roman"/>
          <w:szCs w:val="24"/>
        </w:rPr>
        <w:t xml:space="preserve">του </w:t>
      </w:r>
      <w:r>
        <w:rPr>
          <w:rFonts w:eastAsia="Times New Roman"/>
          <w:szCs w:val="24"/>
        </w:rPr>
        <w:t>Βουλευτή Α΄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Ιωάννη Δελή</w:t>
      </w:r>
      <w:r>
        <w:rPr>
          <w:rFonts w:eastAsia="Times New Roman"/>
          <w:b/>
          <w:bCs/>
          <w:szCs w:val="24"/>
        </w:rPr>
        <w:t xml:space="preserve"> </w:t>
      </w:r>
      <w:r>
        <w:rPr>
          <w:rFonts w:eastAsia="Times New Roman"/>
          <w:bCs/>
          <w:szCs w:val="24"/>
        </w:rPr>
        <w:t>π</w:t>
      </w:r>
      <w:r>
        <w:rPr>
          <w:rFonts w:eastAsia="Times New Roman"/>
          <w:szCs w:val="24"/>
        </w:rPr>
        <w:t xml:space="preserve">ρος τον Υπουργό </w:t>
      </w:r>
      <w:r>
        <w:rPr>
          <w:rFonts w:eastAsia="Times New Roman"/>
          <w:bCs/>
          <w:szCs w:val="24"/>
        </w:rPr>
        <w:t xml:space="preserve">Παιδείας, Έρευνας και Θρησκευμάτων, </w:t>
      </w:r>
      <w:r>
        <w:rPr>
          <w:rFonts w:eastAsia="Times New Roman"/>
          <w:szCs w:val="24"/>
        </w:rPr>
        <w:t xml:space="preserve">σχετικά με τα προβλήματα των χιλιάδων συμβασιούχων (αναπληρωτών και ωρομισθίων) </w:t>
      </w:r>
      <w:r>
        <w:rPr>
          <w:rFonts w:eastAsia="Times New Roman"/>
          <w:bCs/>
          <w:szCs w:val="24"/>
        </w:rPr>
        <w:t>εκπαιδευτικών.</w:t>
      </w:r>
    </w:p>
    <w:p w14:paraId="5862BAF6" w14:textId="77777777" w:rsidR="00924516" w:rsidRDefault="00D96E02">
      <w:pPr>
        <w:spacing w:after="0" w:line="600" w:lineRule="auto"/>
        <w:ind w:firstLine="720"/>
        <w:contextualSpacing/>
        <w:jc w:val="both"/>
        <w:rPr>
          <w:rFonts w:eastAsia="Times New Roman"/>
          <w:bCs/>
          <w:szCs w:val="24"/>
        </w:rPr>
      </w:pPr>
      <w:r>
        <w:rPr>
          <w:rFonts w:eastAsia="Times New Roman"/>
          <w:bCs/>
          <w:szCs w:val="24"/>
        </w:rPr>
        <w:t xml:space="preserve">Επίσης, δεν θα συζητηθεί </w:t>
      </w:r>
      <w:r>
        <w:rPr>
          <w:rFonts w:eastAsia="Times New Roman"/>
          <w:bCs/>
          <w:szCs w:val="24"/>
        </w:rPr>
        <w:t>για τον</w:t>
      </w:r>
      <w:r>
        <w:rPr>
          <w:rFonts w:eastAsia="Times New Roman"/>
          <w:bCs/>
          <w:szCs w:val="24"/>
        </w:rPr>
        <w:t xml:space="preserve"> ίδιο λόγο</w:t>
      </w:r>
      <w:r>
        <w:rPr>
          <w:rFonts w:eastAsia="Times New Roman"/>
          <w:bCs/>
          <w:szCs w:val="24"/>
        </w:rPr>
        <w:t xml:space="preserve"> η </w:t>
      </w:r>
      <w:r>
        <w:rPr>
          <w:rFonts w:eastAsia="Times New Roman"/>
          <w:bCs/>
          <w:szCs w:val="24"/>
        </w:rPr>
        <w:t>πρώτη</w:t>
      </w:r>
      <w:r>
        <w:rPr>
          <w:rFonts w:eastAsia="Times New Roman"/>
          <w:bCs/>
          <w:szCs w:val="24"/>
        </w:rPr>
        <w:t xml:space="preserve"> με αριθμό 1370/20-3-2018 επίκαιρη ερώτηση της Βουλευτού Επικρατείας της Νέας Δημοκρατίας κ</w:t>
      </w:r>
      <w:r>
        <w:rPr>
          <w:rFonts w:eastAsia="Times New Roman"/>
          <w:bCs/>
          <w:szCs w:val="24"/>
        </w:rPr>
        <w:t>.</w:t>
      </w:r>
      <w:r>
        <w:rPr>
          <w:rFonts w:eastAsia="Times New Roman"/>
          <w:bCs/>
          <w:szCs w:val="24"/>
        </w:rPr>
        <w:t xml:space="preserve"> Νίκης </w:t>
      </w:r>
      <w:proofErr w:type="spellStart"/>
      <w:r>
        <w:rPr>
          <w:rFonts w:eastAsia="Times New Roman"/>
          <w:bCs/>
          <w:szCs w:val="24"/>
        </w:rPr>
        <w:t>Κεραμέως</w:t>
      </w:r>
      <w:proofErr w:type="spellEnd"/>
      <w:r>
        <w:rPr>
          <w:rFonts w:eastAsia="Times New Roman"/>
          <w:bCs/>
          <w:szCs w:val="24"/>
        </w:rPr>
        <w:t xml:space="preserve"> προς </w:t>
      </w:r>
      <w:r>
        <w:rPr>
          <w:rFonts w:eastAsia="Times New Roman"/>
          <w:bCs/>
          <w:szCs w:val="24"/>
        </w:rPr>
        <w:t>τον</w:t>
      </w:r>
      <w:r>
        <w:rPr>
          <w:rFonts w:eastAsia="Times New Roman"/>
          <w:bCs/>
          <w:szCs w:val="24"/>
        </w:rPr>
        <w:t xml:space="preserve"> Υπουργό Παιδείας, Έρευνας και Θρησκευμάτων, με θέμα: «Ανεξέλεγκτη η βία και η ανομία στα τριτοβάθμια ιδρύματα».</w:t>
      </w:r>
    </w:p>
    <w:p w14:paraId="5862BAF7" w14:textId="77777777" w:rsidR="00924516" w:rsidRDefault="00D96E02">
      <w:pPr>
        <w:spacing w:after="0" w:line="600" w:lineRule="auto"/>
        <w:ind w:firstLine="720"/>
        <w:contextualSpacing/>
        <w:jc w:val="both"/>
        <w:rPr>
          <w:rFonts w:eastAsia="Times New Roman"/>
          <w:bCs/>
          <w:szCs w:val="24"/>
        </w:rPr>
      </w:pPr>
      <w:r>
        <w:rPr>
          <w:rFonts w:eastAsia="Times New Roman"/>
          <w:bCs/>
          <w:szCs w:val="24"/>
        </w:rPr>
        <w:t>Λόγω κωλύ</w:t>
      </w:r>
      <w:r>
        <w:rPr>
          <w:rFonts w:eastAsia="Times New Roman"/>
          <w:bCs/>
          <w:szCs w:val="24"/>
        </w:rPr>
        <w:t xml:space="preserve">ματος του Υπουργού Εθνικής Άμυνας κ. Πάνου Καμμένου, </w:t>
      </w:r>
      <w:r>
        <w:rPr>
          <w:rFonts w:eastAsia="Times New Roman"/>
          <w:bCs/>
          <w:szCs w:val="24"/>
        </w:rPr>
        <w:t>εξ</w:t>
      </w:r>
      <w:r>
        <w:rPr>
          <w:rFonts w:eastAsia="Times New Roman"/>
          <w:bCs/>
          <w:szCs w:val="24"/>
        </w:rPr>
        <w:t>αιτία</w:t>
      </w:r>
      <w:r>
        <w:rPr>
          <w:rFonts w:eastAsia="Times New Roman"/>
          <w:bCs/>
          <w:szCs w:val="24"/>
        </w:rPr>
        <w:t>ς</w:t>
      </w:r>
      <w:r>
        <w:rPr>
          <w:rFonts w:eastAsia="Times New Roman"/>
          <w:bCs/>
          <w:szCs w:val="24"/>
        </w:rPr>
        <w:t xml:space="preserve"> κυβερνητικ</w:t>
      </w:r>
      <w:r>
        <w:rPr>
          <w:rFonts w:eastAsia="Times New Roman"/>
          <w:bCs/>
          <w:szCs w:val="24"/>
        </w:rPr>
        <w:t>ού</w:t>
      </w:r>
      <w:r>
        <w:rPr>
          <w:rFonts w:eastAsia="Times New Roman"/>
          <w:bCs/>
          <w:szCs w:val="24"/>
        </w:rPr>
        <w:t xml:space="preserve"> έργο</w:t>
      </w:r>
      <w:r>
        <w:rPr>
          <w:rFonts w:eastAsia="Times New Roman"/>
          <w:bCs/>
          <w:szCs w:val="24"/>
        </w:rPr>
        <w:t>υ</w:t>
      </w:r>
      <w:r>
        <w:rPr>
          <w:rFonts w:eastAsia="Times New Roman"/>
          <w:bCs/>
          <w:szCs w:val="24"/>
        </w:rPr>
        <w:t xml:space="preserve"> που συνίσταται σε προγραμματισμένη σύσκεψη με ανώτατους αξιωματικούς στο ΥΠΕΘΑ, </w:t>
      </w:r>
      <w:r>
        <w:rPr>
          <w:rFonts w:eastAsia="Times New Roman"/>
          <w:bCs/>
          <w:szCs w:val="24"/>
        </w:rPr>
        <w:lastRenderedPageBreak/>
        <w:t xml:space="preserve">δεν θα συζητηθεί η </w:t>
      </w:r>
      <w:r>
        <w:rPr>
          <w:rFonts w:eastAsia="Times New Roman"/>
          <w:bCs/>
          <w:szCs w:val="24"/>
        </w:rPr>
        <w:t>τρίτη</w:t>
      </w:r>
      <w:r>
        <w:rPr>
          <w:rFonts w:eastAsia="Times New Roman"/>
          <w:bCs/>
          <w:szCs w:val="24"/>
        </w:rPr>
        <w:t xml:space="preserve"> με αριθμό 1314/13-3-2018 επίκαιρη ερώτηση </w:t>
      </w:r>
      <w:r>
        <w:rPr>
          <w:rFonts w:eastAsia="Times New Roman"/>
          <w:bCs/>
          <w:szCs w:val="24"/>
        </w:rPr>
        <w:t>δεύτερου κύκλου</w:t>
      </w:r>
      <w:r>
        <w:rPr>
          <w:rFonts w:eastAsia="Times New Roman"/>
          <w:bCs/>
          <w:szCs w:val="24"/>
        </w:rPr>
        <w:t xml:space="preserve"> του Βουλευτή</w:t>
      </w:r>
      <w:r>
        <w:rPr>
          <w:rFonts w:eastAsia="Times New Roman"/>
          <w:bCs/>
          <w:szCs w:val="24"/>
        </w:rPr>
        <w:t xml:space="preserve"> Λακωνίας της Νέας Δημοκρατίας κ. </w:t>
      </w:r>
      <w:r>
        <w:rPr>
          <w:rFonts w:eastAsia="Times New Roman"/>
          <w:szCs w:val="24"/>
        </w:rPr>
        <w:t>Αθανασίου Δαβάκη</w:t>
      </w:r>
      <w:r>
        <w:rPr>
          <w:rFonts w:eastAsia="Times New Roman"/>
          <w:bCs/>
          <w:szCs w:val="24"/>
        </w:rPr>
        <w:t xml:space="preserve"> προς τον Υπουργό </w:t>
      </w:r>
      <w:r>
        <w:rPr>
          <w:rFonts w:eastAsia="Times New Roman"/>
          <w:szCs w:val="24"/>
        </w:rPr>
        <w:t xml:space="preserve">Εθνικής Άμυνας, </w:t>
      </w:r>
      <w:r>
        <w:rPr>
          <w:rFonts w:eastAsia="Times New Roman"/>
          <w:bCs/>
          <w:szCs w:val="24"/>
        </w:rPr>
        <w:t>με θέμα: «Αναστολή λειτουργίας του Κέντρου Εκπαίδευσης Εφοδιασμού Μεταφορών ως Κέντρο Εκπαίδευσης Νεοσυλλέκτων».</w:t>
      </w:r>
    </w:p>
    <w:p w14:paraId="5862BAF8" w14:textId="77777777" w:rsidR="00924516" w:rsidRDefault="00D96E02">
      <w:pPr>
        <w:spacing w:after="0" w:line="600" w:lineRule="auto"/>
        <w:ind w:firstLine="720"/>
        <w:contextualSpacing/>
        <w:jc w:val="both"/>
        <w:rPr>
          <w:rFonts w:eastAsia="Times New Roman"/>
          <w:bCs/>
          <w:szCs w:val="24"/>
        </w:rPr>
      </w:pPr>
      <w:r>
        <w:rPr>
          <w:rFonts w:eastAsia="Times New Roman"/>
          <w:bCs/>
          <w:szCs w:val="24"/>
        </w:rPr>
        <w:t>Λόγω κωλύματος του Αναπληρωτή Υπουργού Υγείας</w:t>
      </w:r>
      <w:r>
        <w:rPr>
          <w:rFonts w:eastAsia="Times New Roman"/>
          <w:bCs/>
          <w:szCs w:val="24"/>
        </w:rPr>
        <w:t xml:space="preserve"> κ. Παύλου </w:t>
      </w:r>
      <w:proofErr w:type="spellStart"/>
      <w:r>
        <w:rPr>
          <w:rFonts w:eastAsia="Times New Roman"/>
          <w:bCs/>
          <w:szCs w:val="24"/>
        </w:rPr>
        <w:t>Πολάκη</w:t>
      </w:r>
      <w:proofErr w:type="spellEnd"/>
      <w:r>
        <w:rPr>
          <w:rFonts w:eastAsia="Times New Roman"/>
          <w:bCs/>
          <w:szCs w:val="24"/>
        </w:rPr>
        <w:t xml:space="preserve">, </w:t>
      </w:r>
      <w:r>
        <w:rPr>
          <w:rFonts w:eastAsia="Times New Roman"/>
          <w:bCs/>
          <w:szCs w:val="24"/>
        </w:rPr>
        <w:t>καθ</w:t>
      </w:r>
      <w:r>
        <w:rPr>
          <w:rFonts w:eastAsia="Times New Roman"/>
          <w:bCs/>
          <w:szCs w:val="24"/>
        </w:rPr>
        <w:t>ώς</w:t>
      </w:r>
      <w:r>
        <w:rPr>
          <w:rFonts w:eastAsia="Times New Roman"/>
          <w:bCs/>
          <w:szCs w:val="24"/>
        </w:rPr>
        <w:t xml:space="preserve"> βρίσκεται στο </w:t>
      </w:r>
      <w:r>
        <w:rPr>
          <w:rFonts w:eastAsia="Times New Roman"/>
          <w:bCs/>
          <w:szCs w:val="24"/>
        </w:rPr>
        <w:t>Π</w:t>
      </w:r>
      <w:r>
        <w:rPr>
          <w:rFonts w:eastAsia="Times New Roman"/>
          <w:bCs/>
          <w:szCs w:val="24"/>
        </w:rPr>
        <w:t xml:space="preserve">εριφερειακό </w:t>
      </w:r>
      <w:r>
        <w:rPr>
          <w:rFonts w:eastAsia="Times New Roman"/>
          <w:bCs/>
          <w:szCs w:val="24"/>
        </w:rPr>
        <w:t>Σ</w:t>
      </w:r>
      <w:r>
        <w:rPr>
          <w:rFonts w:eastAsia="Times New Roman"/>
          <w:bCs/>
          <w:szCs w:val="24"/>
        </w:rPr>
        <w:t xml:space="preserve">υνέδριο στην Κεντρική Μακεδονία, δεν θα συζητηθεί, επίσης, η </w:t>
      </w:r>
      <w:r>
        <w:rPr>
          <w:rFonts w:eastAsia="Times New Roman"/>
          <w:bCs/>
          <w:szCs w:val="24"/>
        </w:rPr>
        <w:t xml:space="preserve">τέταρτη </w:t>
      </w:r>
      <w:r>
        <w:rPr>
          <w:rFonts w:eastAsia="Times New Roman"/>
          <w:bCs/>
          <w:szCs w:val="24"/>
        </w:rPr>
        <w:t xml:space="preserve">με αριθμό 1303/13-3-2018 επίκαιρη ερώτηση </w:t>
      </w:r>
      <w:r>
        <w:rPr>
          <w:rFonts w:eastAsia="Times New Roman"/>
          <w:bCs/>
          <w:szCs w:val="24"/>
        </w:rPr>
        <w:t>δεύτερου κύκλου</w:t>
      </w:r>
      <w:r>
        <w:rPr>
          <w:rFonts w:eastAsia="Times New Roman"/>
          <w:bCs/>
          <w:szCs w:val="24"/>
        </w:rPr>
        <w:t xml:space="preserve"> του Βουλευτή Λάρισας της Δημοκρατικής Συμπαράταξης ΠΑΣΟΚ – ΔΗΜΑΡ. κ. </w:t>
      </w:r>
      <w:r>
        <w:rPr>
          <w:rFonts w:eastAsia="Times New Roman"/>
          <w:szCs w:val="24"/>
        </w:rPr>
        <w:t>Κωνσταν</w:t>
      </w:r>
      <w:r>
        <w:rPr>
          <w:rFonts w:eastAsia="Times New Roman"/>
          <w:szCs w:val="24"/>
        </w:rPr>
        <w:t xml:space="preserve">τίνου </w:t>
      </w:r>
      <w:proofErr w:type="spellStart"/>
      <w:r>
        <w:rPr>
          <w:rFonts w:eastAsia="Times New Roman"/>
          <w:szCs w:val="24"/>
        </w:rPr>
        <w:t>Μπαργιώτα</w:t>
      </w:r>
      <w:proofErr w:type="spellEnd"/>
      <w:r>
        <w:rPr>
          <w:rFonts w:eastAsia="Times New Roman"/>
          <w:b/>
          <w:szCs w:val="24"/>
        </w:rPr>
        <w:t xml:space="preserve"> </w:t>
      </w:r>
      <w:r>
        <w:rPr>
          <w:rFonts w:eastAsia="Times New Roman"/>
          <w:bCs/>
          <w:szCs w:val="24"/>
        </w:rPr>
        <w:t xml:space="preserve">προς τον Υπουργό </w:t>
      </w:r>
      <w:r>
        <w:rPr>
          <w:rFonts w:eastAsia="Times New Roman"/>
          <w:szCs w:val="24"/>
        </w:rPr>
        <w:t xml:space="preserve">Υγείας, </w:t>
      </w:r>
      <w:r>
        <w:rPr>
          <w:rFonts w:eastAsia="Times New Roman"/>
          <w:bCs/>
          <w:szCs w:val="24"/>
        </w:rPr>
        <w:t>με θέμα: «Ταλαιπωρία για χιλιάδες ασθενείς η διάθεση φαρμάκων από τα φαρμακεία του ΕΟΠΥΥ».</w:t>
      </w:r>
    </w:p>
    <w:p w14:paraId="5862BAF9" w14:textId="77777777" w:rsidR="00924516" w:rsidRDefault="00D96E02">
      <w:pPr>
        <w:spacing w:after="0" w:line="600" w:lineRule="auto"/>
        <w:ind w:firstLine="720"/>
        <w:contextualSpacing/>
        <w:jc w:val="both"/>
        <w:rPr>
          <w:rFonts w:eastAsia="Times New Roman"/>
          <w:bCs/>
          <w:szCs w:val="24"/>
        </w:rPr>
      </w:pPr>
      <w:r>
        <w:rPr>
          <w:rFonts w:eastAsia="Times New Roman"/>
          <w:bCs/>
          <w:szCs w:val="24"/>
        </w:rPr>
        <w:lastRenderedPageBreak/>
        <w:t>Κυρίες και κύριοι συνάδελφοι, έχω την τιμή να ανακοινώσω στο Σώμα ότι ο Υπουργός Δικαιοσύνης, Διαφάνειας και Ανθρωπίνων Δικα</w:t>
      </w:r>
      <w:r>
        <w:rPr>
          <w:rFonts w:eastAsia="Times New Roman"/>
          <w:bCs/>
          <w:szCs w:val="24"/>
        </w:rPr>
        <w:t xml:space="preserve">ιωμάτων διαβίβασε στη Βουλή, σύμφωνα με το άρθρο 86 του Συντάγματος και τον ν.3126/2003 περί </w:t>
      </w:r>
      <w:r>
        <w:rPr>
          <w:rFonts w:eastAsia="Times New Roman"/>
          <w:bCs/>
          <w:szCs w:val="24"/>
        </w:rPr>
        <w:t>«</w:t>
      </w:r>
      <w:r>
        <w:rPr>
          <w:rFonts w:eastAsia="Times New Roman"/>
          <w:bCs/>
          <w:szCs w:val="24"/>
        </w:rPr>
        <w:t>ποινικής ευθύνης των Υπουργών</w:t>
      </w:r>
      <w:r>
        <w:rPr>
          <w:rFonts w:eastAsia="Times New Roman"/>
          <w:bCs/>
          <w:szCs w:val="24"/>
        </w:rPr>
        <w:t>»</w:t>
      </w:r>
      <w:r>
        <w:rPr>
          <w:rFonts w:eastAsia="Times New Roman"/>
          <w:bCs/>
          <w:szCs w:val="24"/>
        </w:rPr>
        <w:t>, όπως ισχύει, στις 26</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2018 ποινική δικογραφία που αφορά στους αρμόδιους Υπουργούς για την άσκηση εποπτείας στα μέσα μαζικής ενημέ</w:t>
      </w:r>
      <w:r>
        <w:rPr>
          <w:rFonts w:eastAsia="Times New Roman"/>
          <w:bCs/>
          <w:szCs w:val="24"/>
        </w:rPr>
        <w:t xml:space="preserve">ρωσης κατά την τελευταία εικοσαετία και δη τους: </w:t>
      </w:r>
    </w:p>
    <w:p w14:paraId="5862BAFA" w14:textId="77777777" w:rsidR="00924516" w:rsidRDefault="00D96E02">
      <w:pPr>
        <w:spacing w:line="600" w:lineRule="auto"/>
        <w:ind w:firstLine="709"/>
        <w:contextualSpacing/>
        <w:jc w:val="both"/>
        <w:rPr>
          <w:rFonts w:eastAsia="Times New Roman" w:cs="Times New Roman"/>
          <w:szCs w:val="24"/>
        </w:rPr>
      </w:pPr>
      <w:r>
        <w:rPr>
          <w:rFonts w:eastAsia="Times New Roman"/>
          <w:bCs/>
          <w:szCs w:val="24"/>
        </w:rPr>
        <w:t>Δημήτριο Ρέππα, από 25</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1996 έως 20</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 xml:space="preserve">2000, Ανάργυρο </w:t>
      </w:r>
      <w:proofErr w:type="spellStart"/>
      <w:r>
        <w:rPr>
          <w:rFonts w:eastAsia="Times New Roman"/>
          <w:bCs/>
          <w:szCs w:val="24"/>
        </w:rPr>
        <w:t>Φατούρο</w:t>
      </w:r>
      <w:proofErr w:type="spellEnd"/>
      <w:r>
        <w:rPr>
          <w:rFonts w:eastAsia="Times New Roman"/>
          <w:bCs/>
          <w:szCs w:val="24"/>
        </w:rPr>
        <w:t xml:space="preserve"> από 20</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2000 έως 13</w:t>
      </w:r>
      <w:r>
        <w:rPr>
          <w:rFonts w:eastAsia="Times New Roman"/>
          <w:bCs/>
          <w:szCs w:val="24"/>
        </w:rPr>
        <w:t>-</w:t>
      </w:r>
      <w:r>
        <w:rPr>
          <w:rFonts w:eastAsia="Times New Roman"/>
          <w:bCs/>
          <w:szCs w:val="24"/>
        </w:rPr>
        <w:t>4</w:t>
      </w:r>
      <w:r>
        <w:rPr>
          <w:rFonts w:eastAsia="Times New Roman"/>
          <w:bCs/>
          <w:szCs w:val="24"/>
        </w:rPr>
        <w:t>-</w:t>
      </w:r>
      <w:r>
        <w:rPr>
          <w:rFonts w:eastAsia="Times New Roman"/>
          <w:bCs/>
          <w:szCs w:val="24"/>
        </w:rPr>
        <w:t>2000, Δημήτριο Ρέππα από 13</w:t>
      </w:r>
      <w:r>
        <w:rPr>
          <w:rFonts w:eastAsia="Times New Roman"/>
          <w:bCs/>
          <w:szCs w:val="24"/>
        </w:rPr>
        <w:t>-</w:t>
      </w:r>
      <w:r>
        <w:rPr>
          <w:rFonts w:eastAsia="Times New Roman"/>
          <w:bCs/>
          <w:szCs w:val="24"/>
        </w:rPr>
        <w:t>4</w:t>
      </w:r>
      <w:r>
        <w:rPr>
          <w:rFonts w:eastAsia="Times New Roman"/>
          <w:bCs/>
          <w:szCs w:val="24"/>
        </w:rPr>
        <w:t>-</w:t>
      </w:r>
      <w:r>
        <w:rPr>
          <w:rFonts w:eastAsia="Times New Roman"/>
          <w:bCs/>
          <w:szCs w:val="24"/>
        </w:rPr>
        <w:t>2000 έως 24</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2001, Χρήστο Πρωτόπαπα από 24</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2001 έως 13</w:t>
      </w:r>
      <w:r>
        <w:rPr>
          <w:rFonts w:eastAsia="Times New Roman"/>
          <w:bCs/>
          <w:szCs w:val="24"/>
        </w:rPr>
        <w:t>-</w:t>
      </w:r>
      <w:r>
        <w:rPr>
          <w:rFonts w:eastAsia="Times New Roman"/>
          <w:bCs/>
          <w:szCs w:val="24"/>
        </w:rPr>
        <w:t>2</w:t>
      </w:r>
      <w:r>
        <w:rPr>
          <w:rFonts w:eastAsia="Times New Roman"/>
          <w:bCs/>
          <w:szCs w:val="24"/>
        </w:rPr>
        <w:t>-</w:t>
      </w:r>
      <w:r>
        <w:rPr>
          <w:rFonts w:eastAsia="Times New Roman"/>
          <w:bCs/>
          <w:szCs w:val="24"/>
        </w:rPr>
        <w:t>2004, Γεώργιο Ρωμαίο από 13</w:t>
      </w:r>
      <w:r>
        <w:rPr>
          <w:rFonts w:eastAsia="Times New Roman"/>
          <w:bCs/>
          <w:szCs w:val="24"/>
        </w:rPr>
        <w:t>-</w:t>
      </w:r>
      <w:r>
        <w:rPr>
          <w:rFonts w:eastAsia="Times New Roman"/>
          <w:bCs/>
          <w:szCs w:val="24"/>
        </w:rPr>
        <w:t>2</w:t>
      </w:r>
      <w:r>
        <w:rPr>
          <w:rFonts w:eastAsia="Times New Roman"/>
          <w:bCs/>
          <w:szCs w:val="24"/>
        </w:rPr>
        <w:t>-</w:t>
      </w:r>
      <w:r>
        <w:rPr>
          <w:rFonts w:eastAsia="Times New Roman"/>
          <w:bCs/>
          <w:szCs w:val="24"/>
        </w:rPr>
        <w:t>2004 έως 10</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2004, Θεόδωρο Ρουσόπουλο από 29</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2004 και από 26</w:t>
      </w:r>
      <w:r>
        <w:rPr>
          <w:rFonts w:eastAsia="Times New Roman"/>
          <w:bCs/>
          <w:szCs w:val="24"/>
        </w:rPr>
        <w:t>-</w:t>
      </w:r>
      <w:r>
        <w:rPr>
          <w:rFonts w:eastAsia="Times New Roman"/>
          <w:bCs/>
          <w:szCs w:val="24"/>
        </w:rPr>
        <w:t>5</w:t>
      </w:r>
      <w:r>
        <w:rPr>
          <w:rFonts w:eastAsia="Times New Roman"/>
          <w:bCs/>
          <w:szCs w:val="24"/>
        </w:rPr>
        <w:t>-</w:t>
      </w:r>
      <w:r>
        <w:rPr>
          <w:rFonts w:eastAsia="Times New Roman"/>
          <w:bCs/>
          <w:szCs w:val="24"/>
        </w:rPr>
        <w:t>2004 έως 24</w:t>
      </w:r>
      <w:r>
        <w:rPr>
          <w:rFonts w:eastAsia="Times New Roman"/>
          <w:bCs/>
          <w:szCs w:val="24"/>
        </w:rPr>
        <w:t>-</w:t>
      </w:r>
      <w:r>
        <w:rPr>
          <w:rFonts w:eastAsia="Times New Roman"/>
          <w:bCs/>
          <w:szCs w:val="24"/>
        </w:rPr>
        <w:t>8</w:t>
      </w:r>
      <w:r>
        <w:rPr>
          <w:rFonts w:eastAsia="Times New Roman"/>
          <w:bCs/>
          <w:szCs w:val="24"/>
        </w:rPr>
        <w:t>-</w:t>
      </w:r>
      <w:r>
        <w:rPr>
          <w:rFonts w:eastAsia="Times New Roman"/>
          <w:bCs/>
          <w:szCs w:val="24"/>
        </w:rPr>
        <w:lastRenderedPageBreak/>
        <w:t xml:space="preserve">2007, Ξενοφώντα – Ροδόλφο </w:t>
      </w:r>
      <w:proofErr w:type="spellStart"/>
      <w:r>
        <w:rPr>
          <w:rFonts w:eastAsia="Times New Roman"/>
          <w:bCs/>
          <w:szCs w:val="24"/>
        </w:rPr>
        <w:t>Μορώνη</w:t>
      </w:r>
      <w:proofErr w:type="spellEnd"/>
      <w:r>
        <w:rPr>
          <w:rFonts w:eastAsia="Times New Roman"/>
          <w:bCs/>
          <w:szCs w:val="24"/>
        </w:rPr>
        <w:t xml:space="preserve"> από 24</w:t>
      </w:r>
      <w:r>
        <w:rPr>
          <w:rFonts w:eastAsia="Times New Roman"/>
          <w:bCs/>
          <w:szCs w:val="24"/>
        </w:rPr>
        <w:t>-</w:t>
      </w:r>
      <w:r>
        <w:rPr>
          <w:rFonts w:eastAsia="Times New Roman"/>
          <w:bCs/>
          <w:szCs w:val="24"/>
        </w:rPr>
        <w:t>8</w:t>
      </w:r>
      <w:r>
        <w:rPr>
          <w:rFonts w:eastAsia="Times New Roman"/>
          <w:bCs/>
          <w:szCs w:val="24"/>
        </w:rPr>
        <w:t>-</w:t>
      </w:r>
      <w:r>
        <w:rPr>
          <w:rFonts w:eastAsia="Times New Roman"/>
          <w:bCs/>
          <w:szCs w:val="24"/>
        </w:rPr>
        <w:t>2007 έως 19</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2007, Θεόδωρο Ρουσόπουλο από 25</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2007 έως 24</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2008, Προκόπιο Παυλόπουλο από 24</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2008 έως 4</w:t>
      </w:r>
      <w:r>
        <w:rPr>
          <w:rFonts w:eastAsia="Times New Roman"/>
          <w:bCs/>
          <w:szCs w:val="24"/>
        </w:rPr>
        <w:t>-</w:t>
      </w:r>
      <w:r>
        <w:rPr>
          <w:rFonts w:eastAsia="Times New Roman"/>
          <w:bCs/>
          <w:szCs w:val="24"/>
        </w:rPr>
        <w:t>2</w:t>
      </w:r>
      <w:r>
        <w:rPr>
          <w:rFonts w:eastAsia="Times New Roman"/>
          <w:bCs/>
          <w:szCs w:val="24"/>
        </w:rPr>
        <w:t>-</w:t>
      </w:r>
      <w:r>
        <w:rPr>
          <w:rFonts w:eastAsia="Times New Roman"/>
          <w:bCs/>
          <w:szCs w:val="24"/>
        </w:rPr>
        <w:t xml:space="preserve">2009, Κωνσταντίνο </w:t>
      </w:r>
      <w:r>
        <w:rPr>
          <w:rFonts w:eastAsia="Times New Roman"/>
          <w:bCs/>
          <w:szCs w:val="24"/>
        </w:rPr>
        <w:t>Γκιουλέκα από 4</w:t>
      </w:r>
      <w:r>
        <w:rPr>
          <w:rFonts w:eastAsia="Times New Roman"/>
          <w:bCs/>
          <w:szCs w:val="24"/>
        </w:rPr>
        <w:t>-</w:t>
      </w:r>
      <w:r>
        <w:rPr>
          <w:rFonts w:eastAsia="Times New Roman"/>
          <w:bCs/>
          <w:szCs w:val="24"/>
        </w:rPr>
        <w:t>2</w:t>
      </w:r>
      <w:r>
        <w:rPr>
          <w:rFonts w:eastAsia="Times New Roman"/>
          <w:bCs/>
          <w:szCs w:val="24"/>
        </w:rPr>
        <w:t>-</w:t>
      </w:r>
      <w:r>
        <w:rPr>
          <w:rFonts w:eastAsia="Times New Roman"/>
          <w:bCs/>
          <w:szCs w:val="24"/>
        </w:rPr>
        <w:t>2009 έως 11</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 xml:space="preserve">2009, Σπυρίδωνα </w:t>
      </w:r>
      <w:proofErr w:type="spellStart"/>
      <w:r>
        <w:rPr>
          <w:rFonts w:eastAsia="Times New Roman"/>
          <w:bCs/>
          <w:szCs w:val="24"/>
        </w:rPr>
        <w:t>Φλογαΐτη</w:t>
      </w:r>
      <w:proofErr w:type="spellEnd"/>
      <w:r>
        <w:rPr>
          <w:rFonts w:eastAsia="Times New Roman"/>
          <w:bCs/>
          <w:szCs w:val="24"/>
        </w:rPr>
        <w:t xml:space="preserve"> από 11</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2009 έως 7</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 xml:space="preserve">2009, Ιωάννη </w:t>
      </w:r>
      <w:proofErr w:type="spellStart"/>
      <w:r>
        <w:rPr>
          <w:rFonts w:eastAsia="Times New Roman"/>
          <w:bCs/>
          <w:szCs w:val="24"/>
        </w:rPr>
        <w:t>Ραγκούση</w:t>
      </w:r>
      <w:proofErr w:type="spellEnd"/>
      <w:r>
        <w:rPr>
          <w:rFonts w:eastAsia="Times New Roman"/>
          <w:bCs/>
          <w:szCs w:val="24"/>
        </w:rPr>
        <w:t xml:space="preserve"> από 7</w:t>
      </w:r>
      <w:r>
        <w:rPr>
          <w:rFonts w:eastAsia="Times New Roman"/>
          <w:bCs/>
          <w:szCs w:val="24"/>
        </w:rPr>
        <w:t>-</w:t>
      </w:r>
      <w:r>
        <w:rPr>
          <w:rFonts w:eastAsia="Times New Roman"/>
          <w:bCs/>
          <w:szCs w:val="24"/>
        </w:rPr>
        <w:t>10</w:t>
      </w:r>
      <w:r>
        <w:rPr>
          <w:rFonts w:eastAsia="Times New Roman"/>
          <w:bCs/>
          <w:szCs w:val="24"/>
        </w:rPr>
        <w:t>-</w:t>
      </w:r>
      <w:r>
        <w:rPr>
          <w:rFonts w:eastAsia="Times New Roman"/>
          <w:bCs/>
          <w:szCs w:val="24"/>
        </w:rPr>
        <w:t>2009 έως 2</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 xml:space="preserve">2010, Παύλο </w:t>
      </w:r>
      <w:proofErr w:type="spellStart"/>
      <w:r>
        <w:rPr>
          <w:rFonts w:eastAsia="Times New Roman"/>
          <w:bCs/>
          <w:szCs w:val="24"/>
        </w:rPr>
        <w:t>Γερουλάνο</w:t>
      </w:r>
      <w:proofErr w:type="spellEnd"/>
      <w:r>
        <w:rPr>
          <w:rFonts w:eastAsia="Times New Roman"/>
          <w:bCs/>
          <w:szCs w:val="24"/>
        </w:rPr>
        <w:t xml:space="preserve"> από 5</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2009 έως 28</w:t>
      </w:r>
      <w:r>
        <w:rPr>
          <w:rFonts w:eastAsia="Times New Roman"/>
          <w:bCs/>
          <w:szCs w:val="24"/>
        </w:rPr>
        <w:t>-</w:t>
      </w:r>
      <w:r>
        <w:rPr>
          <w:rFonts w:eastAsia="Times New Roman"/>
          <w:bCs/>
          <w:szCs w:val="24"/>
        </w:rPr>
        <w:t>9</w:t>
      </w:r>
      <w:r>
        <w:rPr>
          <w:rFonts w:eastAsia="Times New Roman"/>
          <w:bCs/>
          <w:szCs w:val="24"/>
        </w:rPr>
        <w:t>-</w:t>
      </w:r>
      <w:r>
        <w:rPr>
          <w:rFonts w:eastAsia="Times New Roman"/>
          <w:bCs/>
          <w:szCs w:val="24"/>
        </w:rPr>
        <w:t>2010, Γεώργιο Πεταλωτή από 2</w:t>
      </w:r>
      <w:r>
        <w:rPr>
          <w:rFonts w:eastAsia="Times New Roman"/>
          <w:bCs/>
          <w:szCs w:val="24"/>
        </w:rPr>
        <w:t>-</w:t>
      </w:r>
      <w:r>
        <w:rPr>
          <w:rFonts w:eastAsia="Times New Roman"/>
          <w:bCs/>
          <w:szCs w:val="24"/>
        </w:rPr>
        <w:t>11</w:t>
      </w:r>
      <w:r>
        <w:rPr>
          <w:rFonts w:eastAsia="Times New Roman"/>
          <w:bCs/>
          <w:szCs w:val="24"/>
        </w:rPr>
        <w:t>-</w:t>
      </w:r>
      <w:r>
        <w:rPr>
          <w:rFonts w:eastAsia="Times New Roman"/>
          <w:bCs/>
          <w:szCs w:val="24"/>
        </w:rPr>
        <w:t>2010 έως 17</w:t>
      </w:r>
      <w:r>
        <w:rPr>
          <w:rFonts w:eastAsia="Times New Roman"/>
          <w:bCs/>
          <w:szCs w:val="24"/>
        </w:rPr>
        <w:t>-</w:t>
      </w:r>
      <w:r>
        <w:rPr>
          <w:rFonts w:eastAsia="Times New Roman"/>
          <w:bCs/>
          <w:szCs w:val="24"/>
        </w:rPr>
        <w:t>6</w:t>
      </w:r>
      <w:r>
        <w:rPr>
          <w:rFonts w:eastAsia="Times New Roman"/>
          <w:bCs/>
          <w:szCs w:val="24"/>
        </w:rPr>
        <w:t>-</w:t>
      </w:r>
      <w:r>
        <w:rPr>
          <w:rFonts w:eastAsia="Times New Roman"/>
          <w:bCs/>
          <w:szCs w:val="24"/>
        </w:rPr>
        <w:t xml:space="preserve">2011, </w:t>
      </w:r>
      <w:r>
        <w:rPr>
          <w:rFonts w:eastAsia="Times New Roman" w:cs="Times New Roman"/>
          <w:szCs w:val="24"/>
        </w:rPr>
        <w:t xml:space="preserve">Ιωάννη </w:t>
      </w:r>
      <w:proofErr w:type="spellStart"/>
      <w:r>
        <w:rPr>
          <w:rFonts w:eastAsia="Times New Roman" w:cs="Times New Roman"/>
          <w:szCs w:val="24"/>
        </w:rPr>
        <w:t>Ραγκούση</w:t>
      </w:r>
      <w:proofErr w:type="spellEnd"/>
      <w:r>
        <w:rPr>
          <w:rFonts w:eastAsia="Times New Roman" w:cs="Times New Roman"/>
          <w:szCs w:val="24"/>
        </w:rPr>
        <w:t xml:space="preserve"> από 17-6-2011 έως </w:t>
      </w:r>
      <w:r>
        <w:rPr>
          <w:rFonts w:eastAsia="Times New Roman" w:cs="Times New Roman"/>
          <w:szCs w:val="24"/>
        </w:rPr>
        <w:t xml:space="preserve">27-6-2011, Παύλο </w:t>
      </w:r>
      <w:proofErr w:type="spellStart"/>
      <w:r>
        <w:rPr>
          <w:rFonts w:eastAsia="Times New Roman" w:cs="Times New Roman"/>
          <w:szCs w:val="24"/>
        </w:rPr>
        <w:t>Γερουλάνο</w:t>
      </w:r>
      <w:proofErr w:type="spellEnd"/>
      <w:r>
        <w:rPr>
          <w:rFonts w:eastAsia="Times New Roman" w:cs="Times New Roman"/>
          <w:szCs w:val="24"/>
        </w:rPr>
        <w:t xml:space="preserve"> από 28-9-2010 έως 11-8-2011, Γεώργιο Παπανδρέου από 27-6-2011 έως 11-7-2011, Ηλία </w:t>
      </w:r>
      <w:proofErr w:type="spellStart"/>
      <w:r>
        <w:rPr>
          <w:rFonts w:eastAsia="Times New Roman" w:cs="Times New Roman"/>
          <w:szCs w:val="24"/>
        </w:rPr>
        <w:t>Μόσιαλο</w:t>
      </w:r>
      <w:proofErr w:type="spellEnd"/>
      <w:r>
        <w:rPr>
          <w:rFonts w:eastAsia="Times New Roman" w:cs="Times New Roman"/>
          <w:szCs w:val="24"/>
        </w:rPr>
        <w:t xml:space="preserve"> από 11-7-2011 έως 11-11-2011, Λουκά Παπαδήμα από 11-11-2011 έως 8-12-2011, Παντελεήμονα Καψή από 8-12-2011 έως 17-5-2012, Αντώνιο Αργυρό απ</w:t>
      </w:r>
      <w:r>
        <w:rPr>
          <w:rFonts w:eastAsia="Times New Roman" w:cs="Times New Roman"/>
          <w:szCs w:val="24"/>
        </w:rPr>
        <w:t xml:space="preserve">ό 18-5-2012 έως 21-6-2012, Δημήτριο Σταμάτη από 28-6-2012 έως 11-7-2012, Συμεών </w:t>
      </w:r>
      <w:proofErr w:type="spellStart"/>
      <w:r>
        <w:rPr>
          <w:rFonts w:eastAsia="Times New Roman" w:cs="Times New Roman"/>
          <w:szCs w:val="24"/>
        </w:rPr>
        <w:t>Κεδίκογλου</w:t>
      </w:r>
      <w:proofErr w:type="spellEnd"/>
      <w:r>
        <w:rPr>
          <w:rFonts w:eastAsia="Times New Roman" w:cs="Times New Roman"/>
          <w:szCs w:val="24"/>
        </w:rPr>
        <w:t xml:space="preserve"> </w:t>
      </w:r>
      <w:r>
        <w:rPr>
          <w:rFonts w:eastAsia="Times New Roman" w:cs="Times New Roman"/>
          <w:szCs w:val="24"/>
        </w:rPr>
        <w:lastRenderedPageBreak/>
        <w:t xml:space="preserve">από 11-7-2012 έως 10-6-2014, Παντελεήμονα Καψή από 2-7-2013 έως 17-4-2014, Σοφία </w:t>
      </w:r>
      <w:proofErr w:type="spellStart"/>
      <w:r>
        <w:rPr>
          <w:rFonts w:eastAsia="Times New Roman" w:cs="Times New Roman"/>
          <w:szCs w:val="24"/>
        </w:rPr>
        <w:t>Βούλτεψη</w:t>
      </w:r>
      <w:proofErr w:type="spellEnd"/>
      <w:r>
        <w:rPr>
          <w:rFonts w:eastAsia="Times New Roman" w:cs="Times New Roman"/>
          <w:szCs w:val="24"/>
        </w:rPr>
        <w:t xml:space="preserve"> από 20-6-2014 έως 27-1-2015, Νικόλαο Παππά από 30-1-2015 έως 28-8-2015, Ελε</w:t>
      </w:r>
      <w:r>
        <w:rPr>
          <w:rFonts w:eastAsia="Times New Roman" w:cs="Times New Roman"/>
          <w:szCs w:val="24"/>
        </w:rPr>
        <w:t>υθέριο Παπαγεωργόπουλο από 30-8-2015 έως 23-9-2015, Νικόλαο Παππά από 29-9-2015 έως 5-11-2016 και από 5-11-2016 έως και σήμερα.</w:t>
      </w:r>
    </w:p>
    <w:p w14:paraId="5862BAFB"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5862BAFC"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5862BAFD"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862BAFE" w14:textId="77777777" w:rsidR="00924516" w:rsidRDefault="00D96E02">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18.52΄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w:t>
      </w:r>
      <w:r>
        <w:rPr>
          <w:rFonts w:eastAsia="Times New Roman" w:cs="Times New Roman"/>
          <w:szCs w:val="24"/>
        </w:rPr>
        <w:t xml:space="preserve"> προσεχή</w:t>
      </w:r>
      <w:r>
        <w:rPr>
          <w:rFonts w:eastAsia="Times New Roman" w:cs="Times New Roman"/>
          <w:szCs w:val="24"/>
        </w:rPr>
        <w:t xml:space="preserve"> Πέμπτη 29 Μαρτίου 2018 και ώρα 9.30΄</w:t>
      </w:r>
      <w:r>
        <w:rPr>
          <w:rFonts w:eastAsia="Times New Roman" w:cs="Times New Roman"/>
          <w:szCs w:val="24"/>
        </w:rPr>
        <w:t>,</w:t>
      </w:r>
      <w:r>
        <w:rPr>
          <w:rFonts w:eastAsia="Times New Roman" w:cs="Times New Roman"/>
          <w:szCs w:val="24"/>
        </w:rPr>
        <w:t xml:space="preserve"> με αντικείμενο εργασιών του </w:t>
      </w:r>
      <w:r>
        <w:rPr>
          <w:rFonts w:eastAsia="Times New Roman" w:cs="Times New Roman"/>
          <w:szCs w:val="24"/>
        </w:rPr>
        <w:lastRenderedPageBreak/>
        <w:t>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w:t>
      </w:r>
      <w:r>
        <w:rPr>
          <w:rFonts w:eastAsia="Times New Roman" w:cs="Times New Roman"/>
          <w:szCs w:val="24"/>
        </w:rPr>
        <w:t xml:space="preserve">ηση επικαίρων ερωτήσεων και β) νομοθετική εργασία, σύμφωνα με την ημερήσια διάταξη που έχει διανεμηθεί. </w:t>
      </w:r>
    </w:p>
    <w:p w14:paraId="5862BAFF" w14:textId="77777777" w:rsidR="00924516" w:rsidRDefault="00D96E02">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p>
    <w:sectPr w:rsidR="009245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muIhyJFVueTxP0lBkLjTdCzAY=" w:salt="T6fsMiVtCnYlNahmLD7u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16"/>
    <w:rsid w:val="00376B34"/>
    <w:rsid w:val="00924516"/>
    <w:rsid w:val="00D96E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BA53"/>
  <w15:docId w15:val="{9382CF53-29D9-41A8-A5A2-09F22849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A314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A3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607</MetadataID>
    <Session xmlns="641f345b-441b-4b81-9152-adc2e73ba5e1">Γ´</Session>
    <Date xmlns="641f345b-441b-4b81-9152-adc2e73ba5e1">2018-03-25T21:00:00+00:00</Date>
    <Status xmlns="641f345b-441b-4b81-9152-adc2e73ba5e1">
      <Url>http://srv-sp1/praktika/Lists/Incoming_Metadata/EditForm.aspx?ID=607&amp;Source=/praktika/Recordings_Library/Forms/AllItems.aspx</Url>
      <Description>Δημοσιεύτηκε</Description>
    </Status>
    <Meeting xmlns="641f345b-441b-4b81-9152-adc2e73ba5e1">ϞΓ´</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BE9EA-0CED-4D52-9A75-8BE49FBE17A4}">
  <ds:schemaRefs>
    <ds:schemaRef ds:uri="http://schemas.microsoft.com/sharepoint/v3/contenttype/forms"/>
  </ds:schemaRefs>
</ds:datastoreItem>
</file>

<file path=customXml/itemProps2.xml><?xml version="1.0" encoding="utf-8"?>
<ds:datastoreItem xmlns:ds="http://schemas.openxmlformats.org/officeDocument/2006/customXml" ds:itemID="{8A08E2F9-1123-456D-B08C-EB0170761239}">
  <ds:schemaRef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641f345b-441b-4b81-9152-adc2e73ba5e1"/>
  </ds:schemaRefs>
</ds:datastoreItem>
</file>

<file path=customXml/itemProps3.xml><?xml version="1.0" encoding="utf-8"?>
<ds:datastoreItem xmlns:ds="http://schemas.openxmlformats.org/officeDocument/2006/customXml" ds:itemID="{5E1D5395-5FA1-4279-A079-67CAB0648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7720</Words>
  <Characters>41688</Characters>
  <Application>Microsoft Office Word</Application>
  <DocSecurity>0</DocSecurity>
  <Lines>347</Lines>
  <Paragraphs>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2018-03-30T10:58:00Z</dcterms:created>
  <dcterms:modified xsi:type="dcterms:W3CDTF">2018-03-30T10:58:00Z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