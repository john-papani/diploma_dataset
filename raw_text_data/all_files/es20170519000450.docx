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D4C11" w14:textId="77777777" w:rsidR="00CB16A6" w:rsidRPr="00CB16A6" w:rsidRDefault="00CB16A6" w:rsidP="00CB16A6">
      <w:pPr>
        <w:spacing w:after="0" w:line="360" w:lineRule="auto"/>
        <w:rPr>
          <w:ins w:id="0" w:author="Φλούδα Χριστίνα" w:date="2017-05-26T12:49:00Z"/>
          <w:rFonts w:eastAsia="Times New Roman"/>
          <w:szCs w:val="24"/>
          <w:lang w:eastAsia="en-US"/>
        </w:rPr>
      </w:pPr>
      <w:bookmarkStart w:id="1" w:name="_GoBack"/>
      <w:bookmarkEnd w:id="1"/>
      <w:ins w:id="2" w:author="Φλούδα Χριστίνα" w:date="2017-05-26T12:49:00Z">
        <w:r w:rsidRPr="00CB16A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1BBEE88" w14:textId="77777777" w:rsidR="00CB16A6" w:rsidRPr="00CB16A6" w:rsidRDefault="00CB16A6" w:rsidP="00CB16A6">
      <w:pPr>
        <w:spacing w:after="0" w:line="360" w:lineRule="auto"/>
        <w:rPr>
          <w:ins w:id="3" w:author="Φλούδα Χριστίνα" w:date="2017-05-26T12:49:00Z"/>
          <w:rFonts w:eastAsia="Times New Roman"/>
          <w:szCs w:val="24"/>
          <w:lang w:eastAsia="en-US"/>
        </w:rPr>
      </w:pPr>
    </w:p>
    <w:p w14:paraId="01BAC6C1" w14:textId="77777777" w:rsidR="00CB16A6" w:rsidRPr="00CB16A6" w:rsidRDefault="00CB16A6" w:rsidP="00CB16A6">
      <w:pPr>
        <w:spacing w:after="0" w:line="360" w:lineRule="auto"/>
        <w:rPr>
          <w:ins w:id="4" w:author="Φλούδα Χριστίνα" w:date="2017-05-26T12:49:00Z"/>
          <w:rFonts w:eastAsia="Times New Roman"/>
          <w:szCs w:val="24"/>
          <w:lang w:eastAsia="en-US"/>
        </w:rPr>
      </w:pPr>
      <w:ins w:id="5" w:author="Φλούδα Χριστίνα" w:date="2017-05-26T12:49:00Z">
        <w:r w:rsidRPr="00CB16A6">
          <w:rPr>
            <w:rFonts w:eastAsia="Times New Roman"/>
            <w:szCs w:val="24"/>
            <w:lang w:eastAsia="en-US"/>
          </w:rPr>
          <w:t>ΠΙΝΑΚΑΣ ΠΕΡΙΕΧΟΜΕΝΩΝ</w:t>
        </w:r>
      </w:ins>
    </w:p>
    <w:p w14:paraId="75678A70" w14:textId="77777777" w:rsidR="00CB16A6" w:rsidRPr="00CB16A6" w:rsidRDefault="00CB16A6" w:rsidP="00CB16A6">
      <w:pPr>
        <w:spacing w:after="0" w:line="360" w:lineRule="auto"/>
        <w:rPr>
          <w:ins w:id="6" w:author="Φλούδα Χριστίνα" w:date="2017-05-26T12:49:00Z"/>
          <w:rFonts w:eastAsia="Times New Roman"/>
          <w:szCs w:val="24"/>
          <w:lang w:eastAsia="en-US"/>
        </w:rPr>
      </w:pPr>
      <w:ins w:id="7" w:author="Φλούδα Χριστίνα" w:date="2017-05-26T12:49:00Z">
        <w:r w:rsidRPr="00CB16A6">
          <w:rPr>
            <w:rFonts w:eastAsia="Times New Roman"/>
            <w:szCs w:val="24"/>
            <w:lang w:eastAsia="en-US"/>
          </w:rPr>
          <w:t xml:space="preserve">ΙΖ΄ ΠΕΡΙΟΔΟΣ </w:t>
        </w:r>
      </w:ins>
    </w:p>
    <w:p w14:paraId="2036F0F7" w14:textId="77777777" w:rsidR="00CB16A6" w:rsidRPr="00CB16A6" w:rsidRDefault="00CB16A6" w:rsidP="00CB16A6">
      <w:pPr>
        <w:spacing w:after="0" w:line="360" w:lineRule="auto"/>
        <w:rPr>
          <w:ins w:id="8" w:author="Φλούδα Χριστίνα" w:date="2017-05-26T12:49:00Z"/>
          <w:rFonts w:eastAsia="Times New Roman"/>
          <w:szCs w:val="24"/>
          <w:lang w:eastAsia="en-US"/>
        </w:rPr>
      </w:pPr>
      <w:ins w:id="9" w:author="Φλούδα Χριστίνα" w:date="2017-05-26T12:49:00Z">
        <w:r w:rsidRPr="00CB16A6">
          <w:rPr>
            <w:rFonts w:eastAsia="Times New Roman"/>
            <w:szCs w:val="24"/>
            <w:lang w:eastAsia="en-US"/>
          </w:rPr>
          <w:t>ΠΡΟΕΔΡΕΥΟΜΕΝΗΣ ΚΟΙΝΟΒΟΥΛΕΥΤΙΚΗΣ ΔΗΜΟΚΡΑΤΙΑΣ</w:t>
        </w:r>
      </w:ins>
    </w:p>
    <w:p w14:paraId="76C6EB19" w14:textId="77777777" w:rsidR="00CB16A6" w:rsidRPr="00CB16A6" w:rsidRDefault="00CB16A6" w:rsidP="00CB16A6">
      <w:pPr>
        <w:spacing w:after="0" w:line="360" w:lineRule="auto"/>
        <w:rPr>
          <w:ins w:id="10" w:author="Φλούδα Χριστίνα" w:date="2017-05-26T12:49:00Z"/>
          <w:rFonts w:eastAsia="Times New Roman"/>
          <w:szCs w:val="24"/>
          <w:lang w:eastAsia="en-US"/>
        </w:rPr>
      </w:pPr>
      <w:ins w:id="11" w:author="Φλούδα Χριστίνα" w:date="2017-05-26T12:49:00Z">
        <w:r w:rsidRPr="00CB16A6">
          <w:rPr>
            <w:rFonts w:eastAsia="Times New Roman"/>
            <w:szCs w:val="24"/>
            <w:lang w:eastAsia="en-US"/>
          </w:rPr>
          <w:t>ΣΥΝΟΔΟΣ Β΄</w:t>
        </w:r>
      </w:ins>
    </w:p>
    <w:p w14:paraId="48362733" w14:textId="77777777" w:rsidR="00CB16A6" w:rsidRPr="00CB16A6" w:rsidRDefault="00CB16A6" w:rsidP="00CB16A6">
      <w:pPr>
        <w:spacing w:after="0" w:line="360" w:lineRule="auto"/>
        <w:rPr>
          <w:ins w:id="12" w:author="Φλούδα Χριστίνα" w:date="2017-05-26T12:49:00Z"/>
          <w:rFonts w:eastAsia="Times New Roman"/>
          <w:szCs w:val="24"/>
          <w:lang w:eastAsia="en-US"/>
        </w:rPr>
      </w:pPr>
    </w:p>
    <w:p w14:paraId="608AB8F3" w14:textId="77777777" w:rsidR="00CB16A6" w:rsidRPr="00CB16A6" w:rsidRDefault="00CB16A6" w:rsidP="00CB16A6">
      <w:pPr>
        <w:spacing w:after="0" w:line="360" w:lineRule="auto"/>
        <w:rPr>
          <w:ins w:id="13" w:author="Φλούδα Χριστίνα" w:date="2017-05-26T12:49:00Z"/>
          <w:rFonts w:eastAsia="Times New Roman"/>
          <w:szCs w:val="24"/>
          <w:lang w:eastAsia="en-US"/>
        </w:rPr>
      </w:pPr>
      <w:ins w:id="14" w:author="Φλούδα Χριστίνα" w:date="2017-05-26T12:49:00Z">
        <w:r w:rsidRPr="00CB16A6">
          <w:rPr>
            <w:rFonts w:eastAsia="Times New Roman"/>
            <w:szCs w:val="24"/>
            <w:lang w:eastAsia="en-US"/>
          </w:rPr>
          <w:t>ΣΥΝΕΔΡΙΑΣΗ ΡΚΓ΄</w:t>
        </w:r>
      </w:ins>
    </w:p>
    <w:p w14:paraId="44E631EC" w14:textId="77777777" w:rsidR="00CB16A6" w:rsidRPr="00CB16A6" w:rsidRDefault="00CB16A6" w:rsidP="00CB16A6">
      <w:pPr>
        <w:spacing w:after="0" w:line="360" w:lineRule="auto"/>
        <w:rPr>
          <w:ins w:id="15" w:author="Φλούδα Χριστίνα" w:date="2017-05-26T12:49:00Z"/>
          <w:rFonts w:eastAsia="Times New Roman"/>
          <w:szCs w:val="24"/>
          <w:lang w:eastAsia="en-US"/>
        </w:rPr>
      </w:pPr>
      <w:ins w:id="16" w:author="Φλούδα Χριστίνα" w:date="2017-05-26T12:49:00Z">
        <w:r w:rsidRPr="00CB16A6">
          <w:rPr>
            <w:rFonts w:eastAsia="Times New Roman"/>
            <w:szCs w:val="24"/>
            <w:lang w:eastAsia="en-US"/>
          </w:rPr>
          <w:t>Παρασκευή  19 Μαΐου 2017</w:t>
        </w:r>
      </w:ins>
    </w:p>
    <w:p w14:paraId="4E15F6F0" w14:textId="77777777" w:rsidR="00CB16A6" w:rsidRPr="00CB16A6" w:rsidRDefault="00CB16A6" w:rsidP="00CB16A6">
      <w:pPr>
        <w:spacing w:after="0" w:line="360" w:lineRule="auto"/>
        <w:rPr>
          <w:ins w:id="17" w:author="Φλούδα Χριστίνα" w:date="2017-05-26T12:49:00Z"/>
          <w:rFonts w:eastAsia="Times New Roman"/>
          <w:szCs w:val="24"/>
          <w:lang w:eastAsia="en-US"/>
        </w:rPr>
      </w:pPr>
    </w:p>
    <w:p w14:paraId="3BAF249D" w14:textId="77777777" w:rsidR="00CB16A6" w:rsidRPr="00CB16A6" w:rsidRDefault="00CB16A6" w:rsidP="00CB16A6">
      <w:pPr>
        <w:spacing w:after="0" w:line="360" w:lineRule="auto"/>
        <w:rPr>
          <w:ins w:id="18" w:author="Φλούδα Χριστίνα" w:date="2017-05-26T12:49:00Z"/>
          <w:rFonts w:eastAsia="Times New Roman"/>
          <w:szCs w:val="24"/>
          <w:lang w:eastAsia="en-US"/>
        </w:rPr>
      </w:pPr>
      <w:ins w:id="19" w:author="Φλούδα Χριστίνα" w:date="2017-05-26T12:49:00Z">
        <w:r w:rsidRPr="00CB16A6">
          <w:rPr>
            <w:rFonts w:eastAsia="Times New Roman"/>
            <w:szCs w:val="24"/>
            <w:lang w:eastAsia="en-US"/>
          </w:rPr>
          <w:t>ΘΕΜΑΤΑ</w:t>
        </w:r>
      </w:ins>
    </w:p>
    <w:p w14:paraId="491C6331" w14:textId="77777777" w:rsidR="00CB16A6" w:rsidRPr="00CB16A6" w:rsidRDefault="00CB16A6" w:rsidP="00CB16A6">
      <w:pPr>
        <w:spacing w:after="0" w:line="360" w:lineRule="auto"/>
        <w:rPr>
          <w:ins w:id="20" w:author="Φλούδα Χριστίνα" w:date="2017-05-26T12:49:00Z"/>
          <w:rFonts w:eastAsia="Times New Roman"/>
          <w:szCs w:val="24"/>
          <w:lang w:eastAsia="en-US"/>
        </w:rPr>
      </w:pPr>
      <w:ins w:id="21" w:author="Φλούδα Χριστίνα" w:date="2017-05-26T12:49:00Z">
        <w:r w:rsidRPr="00CB16A6">
          <w:rPr>
            <w:rFonts w:eastAsia="Times New Roman"/>
            <w:szCs w:val="24"/>
            <w:lang w:eastAsia="en-US"/>
          </w:rPr>
          <w:t xml:space="preserve"> </w:t>
        </w:r>
        <w:r w:rsidRPr="00CB16A6">
          <w:rPr>
            <w:rFonts w:eastAsia="Times New Roman"/>
            <w:szCs w:val="24"/>
            <w:lang w:eastAsia="en-US"/>
          </w:rPr>
          <w:br/>
          <w:t xml:space="preserve">Α. ΕΙΔΙΚΑ ΘΕΜΑΤΑ </w:t>
        </w:r>
        <w:r w:rsidRPr="00CB16A6">
          <w:rPr>
            <w:rFonts w:eastAsia="Times New Roman"/>
            <w:szCs w:val="24"/>
            <w:lang w:eastAsia="en-US"/>
          </w:rPr>
          <w:br/>
          <w:t xml:space="preserve">1. Επικύρωση Πρακτικών, σελ. </w:t>
        </w:r>
        <w:r w:rsidRPr="00CB16A6">
          <w:rPr>
            <w:rFonts w:eastAsia="Times New Roman"/>
            <w:szCs w:val="24"/>
            <w:lang w:eastAsia="en-US"/>
          </w:rPr>
          <w:br/>
          <w:t xml:space="preserve">2.  Άδεια απουσίας των Βουλευτών κ.κ. Β. </w:t>
        </w:r>
        <w:proofErr w:type="spellStart"/>
        <w:r w:rsidRPr="00CB16A6">
          <w:rPr>
            <w:rFonts w:eastAsia="Times New Roman"/>
            <w:szCs w:val="24"/>
            <w:lang w:eastAsia="en-US"/>
          </w:rPr>
          <w:t>Γιόγιακα</w:t>
        </w:r>
        <w:proofErr w:type="spellEnd"/>
        <w:r w:rsidRPr="00CB16A6">
          <w:rPr>
            <w:rFonts w:eastAsia="Times New Roman"/>
            <w:szCs w:val="24"/>
            <w:lang w:eastAsia="en-US"/>
          </w:rPr>
          <w:t xml:space="preserve">, Ι. Αντωνιάδη, Μ. Γεωργιάδη και Ι. Μανιάτη, σελ. </w:t>
        </w:r>
        <w:r w:rsidRPr="00CB16A6">
          <w:rPr>
            <w:rFonts w:eastAsia="Times New Roman"/>
            <w:szCs w:val="24"/>
            <w:lang w:eastAsia="en-US"/>
          </w:rPr>
          <w:br/>
          <w:t xml:space="preserve">3. Ανακοινώνεται ότι τη συνεδρίαση παρακολουθούν μαθητές από το Δημοτικό Σχολείο </w:t>
        </w:r>
        <w:proofErr w:type="spellStart"/>
        <w:r w:rsidRPr="00CB16A6">
          <w:rPr>
            <w:rFonts w:eastAsia="Times New Roman"/>
            <w:szCs w:val="24"/>
            <w:lang w:eastAsia="en-US"/>
          </w:rPr>
          <w:t>Παμφίλων</w:t>
        </w:r>
        <w:proofErr w:type="spellEnd"/>
        <w:r w:rsidRPr="00CB16A6">
          <w:rPr>
            <w:rFonts w:eastAsia="Times New Roman"/>
            <w:szCs w:val="24"/>
            <w:lang w:eastAsia="en-US"/>
          </w:rPr>
          <w:t xml:space="preserve"> Λέσβου, το 46ο Δημοτικό Σχολείο Πειραιά, το 11ο Δημοτικό Σχολείο Χαϊδαρίου, το Δημοτικό Σχολείο Μεγάρων, δέκα στελέχη Γερμανικής Επιτροπής ανταγωνισμού και το 6ο Δημοτικό Σχολείο </w:t>
        </w:r>
        <w:proofErr w:type="spellStart"/>
        <w:r w:rsidRPr="00CB16A6">
          <w:rPr>
            <w:rFonts w:eastAsia="Times New Roman"/>
            <w:szCs w:val="24"/>
            <w:lang w:eastAsia="en-US"/>
          </w:rPr>
          <w:t>Ναυπάκτου</w:t>
        </w:r>
        <w:proofErr w:type="spellEnd"/>
        <w:r w:rsidRPr="00CB16A6">
          <w:rPr>
            <w:rFonts w:eastAsia="Times New Roman"/>
            <w:szCs w:val="24"/>
            <w:lang w:eastAsia="en-US"/>
          </w:rPr>
          <w:t xml:space="preserve">, σελ. </w:t>
        </w:r>
        <w:r w:rsidRPr="00CB16A6">
          <w:rPr>
            <w:rFonts w:eastAsia="Times New Roman"/>
            <w:szCs w:val="24"/>
            <w:lang w:eastAsia="en-US"/>
          </w:rPr>
          <w:br/>
          <w:t>4. Ειδική Ημερήσια Διάταξη:</w:t>
        </w:r>
      </w:ins>
    </w:p>
    <w:p w14:paraId="61162591" w14:textId="77777777" w:rsidR="00CB16A6" w:rsidRPr="00CB16A6" w:rsidRDefault="00CB16A6" w:rsidP="00CB16A6">
      <w:pPr>
        <w:spacing w:after="0" w:line="360" w:lineRule="auto"/>
        <w:rPr>
          <w:ins w:id="22" w:author="Φλούδα Χριστίνα" w:date="2017-05-26T12:49:00Z"/>
          <w:rFonts w:eastAsia="Times New Roman"/>
          <w:szCs w:val="24"/>
          <w:lang w:eastAsia="en-US"/>
        </w:rPr>
      </w:pPr>
      <w:ins w:id="23" w:author="Φλούδα Χριστίνα" w:date="2017-05-26T12:49:00Z">
        <w:r w:rsidRPr="00CB16A6">
          <w:rPr>
            <w:rFonts w:eastAsia="Times New Roman"/>
            <w:szCs w:val="24"/>
            <w:lang w:eastAsia="en-US"/>
          </w:rPr>
          <w:t xml:space="preserve">Ειδική συνεδρίαση της Ολομέλειας της Βουλής για την Ημέρα Μνήμης της Γενοκτονίας των Ελλήνων του Πόντου, σελ. </w:t>
        </w:r>
        <w:r w:rsidRPr="00CB16A6">
          <w:rPr>
            <w:rFonts w:eastAsia="Times New Roman"/>
            <w:szCs w:val="24"/>
            <w:lang w:eastAsia="en-US"/>
          </w:rPr>
          <w:br/>
          <w:t xml:space="preserve">5. Επί διαδικαστικού θέματος, σελ. </w:t>
        </w:r>
        <w:r w:rsidRPr="00CB16A6">
          <w:rPr>
            <w:rFonts w:eastAsia="Times New Roman"/>
            <w:szCs w:val="24"/>
            <w:lang w:eastAsia="en-US"/>
          </w:rPr>
          <w:br/>
          <w:t xml:space="preserve"> </w:t>
        </w:r>
        <w:r w:rsidRPr="00CB16A6">
          <w:rPr>
            <w:rFonts w:eastAsia="Times New Roman"/>
            <w:szCs w:val="24"/>
            <w:lang w:eastAsia="en-US"/>
          </w:rPr>
          <w:br/>
          <w:t xml:space="preserve">Β. ΚΟΙΝΟΒΟΥΛΕΥΤΙΚΟΣ ΕΛΕΓΧΟΣ </w:t>
        </w:r>
        <w:r w:rsidRPr="00CB16A6">
          <w:rPr>
            <w:rFonts w:eastAsia="Times New Roman"/>
            <w:szCs w:val="24"/>
            <w:lang w:eastAsia="en-US"/>
          </w:rPr>
          <w:br/>
          <w:t xml:space="preserve">1. Κατάθεση αναφορών, σελ. </w:t>
        </w:r>
        <w:r w:rsidRPr="00CB16A6">
          <w:rPr>
            <w:rFonts w:eastAsia="Times New Roman"/>
            <w:szCs w:val="24"/>
            <w:lang w:eastAsia="en-US"/>
          </w:rPr>
          <w:br/>
          <w:t xml:space="preserve">2. Ανακοίνωση του δελτίου επικαίρων ερωτήσεων της Δευτέρας 22 Μαΐου 2017, σελ. </w:t>
        </w:r>
        <w:r w:rsidRPr="00CB16A6">
          <w:rPr>
            <w:rFonts w:eastAsia="Times New Roman"/>
            <w:szCs w:val="24"/>
            <w:lang w:eastAsia="en-US"/>
          </w:rPr>
          <w:br/>
          <w:t>3. Συζήτηση επικαίρων ερωτήσεων:</w:t>
        </w:r>
        <w:r w:rsidRPr="00CB16A6">
          <w:rPr>
            <w:rFonts w:eastAsia="Times New Roman"/>
            <w:szCs w:val="24"/>
            <w:lang w:eastAsia="en-US"/>
          </w:rPr>
          <w:br/>
          <w:t xml:space="preserve">    α) Προς τον Υπουργό Υγείας:</w:t>
        </w:r>
        <w:r w:rsidRPr="00CB16A6">
          <w:rPr>
            <w:rFonts w:eastAsia="Times New Roman"/>
            <w:szCs w:val="24"/>
            <w:lang w:eastAsia="en-US"/>
          </w:rPr>
          <w:br/>
          <w:t xml:space="preserve">        i. σχετικά με τα υψηλά ποσοστά μη ενδεδειγμένων ιατρικά καισαρικών τομών, σελ. </w:t>
        </w:r>
        <w:r w:rsidRPr="00CB16A6">
          <w:rPr>
            <w:rFonts w:eastAsia="Times New Roman"/>
            <w:szCs w:val="24"/>
            <w:lang w:eastAsia="en-US"/>
          </w:rPr>
          <w:br/>
          <w:t xml:space="preserve">        </w:t>
        </w:r>
        <w:proofErr w:type="spellStart"/>
        <w:r w:rsidRPr="00CB16A6">
          <w:rPr>
            <w:rFonts w:eastAsia="Times New Roman"/>
            <w:szCs w:val="24"/>
            <w:lang w:eastAsia="en-US"/>
          </w:rPr>
          <w:t>ii</w:t>
        </w:r>
        <w:proofErr w:type="spellEnd"/>
        <w:r w:rsidRPr="00CB16A6">
          <w:rPr>
            <w:rFonts w:eastAsia="Times New Roman"/>
            <w:szCs w:val="24"/>
            <w:lang w:eastAsia="en-US"/>
          </w:rPr>
          <w:t xml:space="preserve">. με θέμα «διαστάσεις παίρνει το </w:t>
        </w:r>
        <w:proofErr w:type="spellStart"/>
        <w:r w:rsidRPr="00CB16A6">
          <w:rPr>
            <w:rFonts w:eastAsia="Times New Roman"/>
            <w:szCs w:val="24"/>
            <w:lang w:eastAsia="en-US"/>
          </w:rPr>
          <w:t>αντιεμβολιαστικό</w:t>
        </w:r>
        <w:proofErr w:type="spellEnd"/>
        <w:r w:rsidRPr="00CB16A6">
          <w:rPr>
            <w:rFonts w:eastAsia="Times New Roman"/>
            <w:szCs w:val="24"/>
            <w:lang w:eastAsia="en-US"/>
          </w:rPr>
          <w:t xml:space="preserve"> κίνημα και στην Ελλάδα», σελ. </w:t>
        </w:r>
        <w:r w:rsidRPr="00CB16A6">
          <w:rPr>
            <w:rFonts w:eastAsia="Times New Roman"/>
            <w:szCs w:val="24"/>
            <w:lang w:eastAsia="en-US"/>
          </w:rPr>
          <w:br/>
          <w:t xml:space="preserve">    β) Προς τον Αγροτικής Ανάπτυξης και Τροφίμων:</w:t>
        </w:r>
        <w:r w:rsidRPr="00CB16A6">
          <w:rPr>
            <w:rFonts w:eastAsia="Times New Roman"/>
            <w:szCs w:val="24"/>
            <w:lang w:eastAsia="en-US"/>
          </w:rPr>
          <w:br/>
          <w:t xml:space="preserve">        i. σχετικά με την παράταση υποβολής δηλώσεων σε αγρότες που υπέστησαν ζημιές από τον παγετό στον Δήμο </w:t>
        </w:r>
        <w:proofErr w:type="spellStart"/>
        <w:r w:rsidRPr="00CB16A6">
          <w:rPr>
            <w:rFonts w:eastAsia="Times New Roman"/>
            <w:szCs w:val="24"/>
            <w:lang w:eastAsia="en-US"/>
          </w:rPr>
          <w:t>Αγιάς</w:t>
        </w:r>
        <w:proofErr w:type="spellEnd"/>
        <w:r w:rsidRPr="00CB16A6">
          <w:rPr>
            <w:rFonts w:eastAsia="Times New Roman"/>
            <w:szCs w:val="24"/>
            <w:lang w:eastAsia="en-US"/>
          </w:rPr>
          <w:t xml:space="preserve"> του Νομού Λάρισας, σελ. </w:t>
        </w:r>
        <w:r w:rsidRPr="00CB16A6">
          <w:rPr>
            <w:rFonts w:eastAsia="Times New Roman"/>
            <w:szCs w:val="24"/>
            <w:lang w:eastAsia="en-US"/>
          </w:rPr>
          <w:br/>
          <w:t xml:space="preserve">        </w:t>
        </w:r>
        <w:proofErr w:type="spellStart"/>
        <w:r w:rsidRPr="00CB16A6">
          <w:rPr>
            <w:rFonts w:eastAsia="Times New Roman"/>
            <w:szCs w:val="24"/>
            <w:lang w:eastAsia="en-US"/>
          </w:rPr>
          <w:t>ii</w:t>
        </w:r>
        <w:proofErr w:type="spellEnd"/>
        <w:r w:rsidRPr="00CB16A6">
          <w:rPr>
            <w:rFonts w:eastAsia="Times New Roman"/>
            <w:szCs w:val="24"/>
            <w:lang w:eastAsia="en-US"/>
          </w:rPr>
          <w:t xml:space="preserve">. σχετικά με τα προβλήματα μη ομαλής καρποφορίας οπωροφόρων δέντρων σε περιοχές της Βόρειας Ελλάδας, σελ. </w:t>
        </w:r>
        <w:r w:rsidRPr="00CB16A6">
          <w:rPr>
            <w:rFonts w:eastAsia="Times New Roman"/>
            <w:szCs w:val="24"/>
            <w:lang w:eastAsia="en-US"/>
          </w:rPr>
          <w:br/>
          <w:t xml:space="preserve">    γ) Προς τον Υπουργό Δικαιοσύνης, Διαφάνειας και Ανθρωπίνων Δικαιωμάτων, με θέμα «τροπολογία σκάνδαλο για τους τραπεζίτες», σελ. </w:t>
        </w:r>
        <w:r w:rsidRPr="00CB16A6">
          <w:rPr>
            <w:rFonts w:eastAsia="Times New Roman"/>
            <w:szCs w:val="24"/>
            <w:lang w:eastAsia="en-US"/>
          </w:rPr>
          <w:br/>
          <w:t xml:space="preserve">    δ) Προς την Υπουργό Πολιτισμού και Αθλητισμού, σχετικά με την αναβάθμιση και την αξιοποίηση του αρχαιολογικού πολιτιστικού προϊόντος του Νομού Αιτωλοακαρνανίας, σελ. </w:t>
        </w:r>
        <w:r w:rsidRPr="00CB16A6">
          <w:rPr>
            <w:rFonts w:eastAsia="Times New Roman"/>
            <w:szCs w:val="24"/>
            <w:lang w:eastAsia="en-US"/>
          </w:rPr>
          <w:br/>
        </w:r>
      </w:ins>
    </w:p>
    <w:p w14:paraId="29AC128E" w14:textId="77777777" w:rsidR="00CB16A6" w:rsidRPr="00CB16A6" w:rsidRDefault="00CB16A6" w:rsidP="00CB16A6">
      <w:pPr>
        <w:spacing w:after="0" w:line="360" w:lineRule="auto"/>
        <w:rPr>
          <w:ins w:id="24" w:author="Φλούδα Χριστίνα" w:date="2017-05-26T12:49:00Z"/>
          <w:rFonts w:eastAsia="Times New Roman"/>
          <w:szCs w:val="24"/>
          <w:lang w:eastAsia="en-US"/>
        </w:rPr>
      </w:pPr>
      <w:ins w:id="25" w:author="Φλούδα Χριστίνα" w:date="2017-05-26T12:49:00Z">
        <w:r w:rsidRPr="00CB16A6">
          <w:rPr>
            <w:rFonts w:eastAsia="Times New Roman"/>
            <w:szCs w:val="24"/>
            <w:lang w:eastAsia="en-US"/>
          </w:rPr>
          <w:t>ΠΡΟΕΔΡΕΥΟΝΤΕΣ</w:t>
        </w:r>
      </w:ins>
    </w:p>
    <w:p w14:paraId="4950941F" w14:textId="77777777" w:rsidR="00CB16A6" w:rsidRPr="00CB16A6" w:rsidRDefault="00CB16A6" w:rsidP="00CB16A6">
      <w:pPr>
        <w:spacing w:after="0" w:line="360" w:lineRule="auto"/>
        <w:rPr>
          <w:ins w:id="26" w:author="Φλούδα Χριστίνα" w:date="2017-05-26T12:49:00Z"/>
          <w:rFonts w:eastAsia="Times New Roman"/>
          <w:szCs w:val="24"/>
          <w:lang w:eastAsia="en-US"/>
        </w:rPr>
      </w:pPr>
      <w:ins w:id="27" w:author="Φλούδα Χριστίνα" w:date="2017-05-26T12:49:00Z">
        <w:r w:rsidRPr="00CB16A6">
          <w:rPr>
            <w:rFonts w:eastAsia="Times New Roman"/>
            <w:szCs w:val="24"/>
            <w:lang w:eastAsia="en-US"/>
          </w:rPr>
          <w:t>ΒΑΡΕΜΕΝΟΣ Γ. , σελ.</w:t>
        </w:r>
        <w:r w:rsidRPr="00CB16A6">
          <w:rPr>
            <w:rFonts w:eastAsia="Times New Roman"/>
            <w:szCs w:val="24"/>
            <w:lang w:eastAsia="en-US"/>
          </w:rPr>
          <w:br/>
          <w:t>ΛΥΚΟΥΔΗΣ Σ. , σελ.</w:t>
        </w:r>
      </w:ins>
    </w:p>
    <w:p w14:paraId="334F4E7E" w14:textId="77777777" w:rsidR="00CB16A6" w:rsidRPr="00CB16A6" w:rsidRDefault="00CB16A6" w:rsidP="00CB16A6">
      <w:pPr>
        <w:spacing w:after="0" w:line="360" w:lineRule="auto"/>
        <w:rPr>
          <w:ins w:id="28" w:author="Φλούδα Χριστίνα" w:date="2017-05-26T12:49:00Z"/>
          <w:rFonts w:eastAsia="Times New Roman"/>
          <w:szCs w:val="24"/>
          <w:lang w:eastAsia="en-US"/>
        </w:rPr>
      </w:pPr>
    </w:p>
    <w:p w14:paraId="0482FA77" w14:textId="77777777" w:rsidR="00CB16A6" w:rsidRPr="00CB16A6" w:rsidRDefault="00CB16A6" w:rsidP="00CB16A6">
      <w:pPr>
        <w:spacing w:after="0" w:line="360" w:lineRule="auto"/>
        <w:rPr>
          <w:ins w:id="29" w:author="Φλούδα Χριστίνα" w:date="2017-05-26T12:49:00Z"/>
          <w:rFonts w:eastAsia="Times New Roman"/>
          <w:szCs w:val="24"/>
          <w:lang w:eastAsia="en-US"/>
        </w:rPr>
      </w:pPr>
    </w:p>
    <w:p w14:paraId="2FCF4DAC" w14:textId="77777777" w:rsidR="00CB16A6" w:rsidRPr="00CB16A6" w:rsidRDefault="00CB16A6" w:rsidP="00CB16A6">
      <w:pPr>
        <w:spacing w:after="0" w:line="360" w:lineRule="auto"/>
        <w:rPr>
          <w:ins w:id="30" w:author="Φλούδα Χριστίνα" w:date="2017-05-26T12:49:00Z"/>
          <w:rFonts w:eastAsia="Times New Roman"/>
          <w:szCs w:val="24"/>
          <w:lang w:eastAsia="en-US"/>
        </w:rPr>
      </w:pPr>
      <w:ins w:id="31" w:author="Φλούδα Χριστίνα" w:date="2017-05-26T12:49:00Z">
        <w:r w:rsidRPr="00CB16A6">
          <w:rPr>
            <w:rFonts w:eastAsia="Times New Roman"/>
            <w:szCs w:val="24"/>
            <w:lang w:eastAsia="en-US"/>
          </w:rPr>
          <w:t>ΟΜΙΛΗΤΕΣ</w:t>
        </w:r>
      </w:ins>
    </w:p>
    <w:p w14:paraId="0D56468D" w14:textId="3EE379EE" w:rsidR="00CB16A6" w:rsidRDefault="00CB16A6" w:rsidP="00CB16A6">
      <w:pPr>
        <w:spacing w:line="600" w:lineRule="auto"/>
        <w:ind w:firstLine="720"/>
        <w:jc w:val="both"/>
        <w:rPr>
          <w:ins w:id="32" w:author="Φλούδα Χριστίνα" w:date="2017-05-26T12:48:00Z"/>
          <w:rFonts w:eastAsia="Times New Roman"/>
          <w:szCs w:val="24"/>
        </w:rPr>
        <w:pPrChange w:id="33" w:author="Φλούδα Χριστίνα" w:date="2017-05-26T12:48:00Z">
          <w:pPr>
            <w:spacing w:line="600" w:lineRule="auto"/>
            <w:ind w:firstLine="720"/>
            <w:jc w:val="center"/>
          </w:pPr>
        </w:pPrChange>
      </w:pPr>
      <w:ins w:id="34" w:author="Φλούδα Χριστίνα" w:date="2017-05-26T12:49:00Z">
        <w:r w:rsidRPr="00CB16A6">
          <w:rPr>
            <w:rFonts w:eastAsia="Times New Roman"/>
            <w:szCs w:val="24"/>
            <w:lang w:eastAsia="en-US"/>
          </w:rPr>
          <w:br/>
          <w:t>Α. Επί της Ειδικής Ημερήσιας Διάταξης:</w:t>
        </w:r>
        <w:r w:rsidRPr="00CB16A6">
          <w:rPr>
            <w:rFonts w:eastAsia="Times New Roman"/>
            <w:szCs w:val="24"/>
            <w:lang w:eastAsia="en-US"/>
          </w:rPr>
          <w:br/>
          <w:t>ΑΜΑΝΑΤΙΔΗΣ Ι. , σελ.</w:t>
        </w:r>
        <w:r w:rsidRPr="00CB16A6">
          <w:rPr>
            <w:rFonts w:eastAsia="Times New Roman"/>
            <w:szCs w:val="24"/>
            <w:lang w:eastAsia="en-US"/>
          </w:rPr>
          <w:br/>
          <w:t>ΑΝΤΩΝΙΑΔΗΣ Ι. , σελ.</w:t>
        </w:r>
        <w:r w:rsidRPr="00CB16A6">
          <w:rPr>
            <w:rFonts w:eastAsia="Times New Roman"/>
            <w:szCs w:val="24"/>
            <w:lang w:eastAsia="en-US"/>
          </w:rPr>
          <w:br/>
          <w:t>ΑΡΒΑΝΙΤΙΔΗΣ Γ. , σελ.</w:t>
        </w:r>
        <w:r w:rsidRPr="00CB16A6">
          <w:rPr>
            <w:rFonts w:eastAsia="Times New Roman"/>
            <w:szCs w:val="24"/>
            <w:lang w:eastAsia="en-US"/>
          </w:rPr>
          <w:br/>
          <w:t>ΒΑΡΕΜΕΝΟΣ Γ. , σελ.</w:t>
        </w:r>
        <w:r w:rsidRPr="00CB16A6">
          <w:rPr>
            <w:rFonts w:eastAsia="Times New Roman"/>
            <w:szCs w:val="24"/>
            <w:lang w:eastAsia="en-US"/>
          </w:rPr>
          <w:br/>
          <w:t>ΓΑΒΡΟΓΛΟΥ Κ. , σελ.</w:t>
        </w:r>
        <w:r w:rsidRPr="00CB16A6">
          <w:rPr>
            <w:rFonts w:eastAsia="Times New Roman"/>
            <w:szCs w:val="24"/>
            <w:lang w:eastAsia="en-US"/>
          </w:rPr>
          <w:br/>
          <w:t>ΔΑΝΕΛΛΗΣ Σ. , σελ.</w:t>
        </w:r>
        <w:r w:rsidRPr="00CB16A6">
          <w:rPr>
            <w:rFonts w:eastAsia="Times New Roman"/>
            <w:szCs w:val="24"/>
            <w:lang w:eastAsia="en-US"/>
          </w:rPr>
          <w:br/>
          <w:t>ΔΕΛΗΣ Ι. , σελ.</w:t>
        </w:r>
        <w:r w:rsidRPr="00CB16A6">
          <w:rPr>
            <w:rFonts w:eastAsia="Times New Roman"/>
            <w:szCs w:val="24"/>
            <w:lang w:eastAsia="en-US"/>
          </w:rPr>
          <w:br/>
          <w:t>ΘΕΟΦΥΛΑΚΤΟΣ Ι. , σελ.</w:t>
        </w:r>
        <w:r w:rsidRPr="00CB16A6">
          <w:rPr>
            <w:rFonts w:eastAsia="Times New Roman"/>
            <w:szCs w:val="24"/>
            <w:lang w:eastAsia="en-US"/>
          </w:rPr>
          <w:br/>
          <w:t>ΛΑΖΑΡΙΔΗΣ Γ. , σελ.</w:t>
        </w:r>
        <w:r w:rsidRPr="00CB16A6">
          <w:rPr>
            <w:rFonts w:eastAsia="Times New Roman"/>
            <w:szCs w:val="24"/>
            <w:lang w:eastAsia="en-US"/>
          </w:rPr>
          <w:br/>
          <w:t>ΣΑΡΙΔΗΣ Ι. , σελ.</w:t>
        </w:r>
        <w:r w:rsidRPr="00CB16A6">
          <w:rPr>
            <w:rFonts w:eastAsia="Times New Roman"/>
            <w:szCs w:val="24"/>
            <w:lang w:eastAsia="en-US"/>
          </w:rPr>
          <w:br/>
          <w:t>ΣΑΧΙΝΙΔΗΣ Ι. , σελ.</w:t>
        </w:r>
        <w:r w:rsidRPr="00CB16A6">
          <w:rPr>
            <w:rFonts w:eastAsia="Times New Roman"/>
            <w:szCs w:val="24"/>
            <w:lang w:eastAsia="en-US"/>
          </w:rPr>
          <w:br/>
        </w:r>
        <w:r w:rsidRPr="00CB16A6">
          <w:rPr>
            <w:rFonts w:eastAsia="Times New Roman"/>
            <w:szCs w:val="24"/>
            <w:lang w:eastAsia="en-US"/>
          </w:rPr>
          <w:br/>
          <w:t>Β. Επί διαδικαστικού θέματος:</w:t>
        </w:r>
        <w:r w:rsidRPr="00CB16A6">
          <w:rPr>
            <w:rFonts w:eastAsia="Times New Roman"/>
            <w:szCs w:val="24"/>
            <w:lang w:eastAsia="en-US"/>
          </w:rPr>
          <w:br/>
          <w:t>ΒΑΡΕΜΕΝΟΣ Γ. , σελ.</w:t>
        </w:r>
        <w:r w:rsidRPr="00CB16A6">
          <w:rPr>
            <w:rFonts w:eastAsia="Times New Roman"/>
            <w:szCs w:val="24"/>
            <w:lang w:eastAsia="en-US"/>
          </w:rPr>
          <w:br/>
          <w:t>ΛΥΚΟΥΔΗΣ Σ. , σελ.</w:t>
        </w:r>
        <w:r w:rsidRPr="00CB16A6">
          <w:rPr>
            <w:rFonts w:eastAsia="Times New Roman"/>
            <w:szCs w:val="24"/>
            <w:lang w:eastAsia="en-US"/>
          </w:rPr>
          <w:br/>
        </w:r>
        <w:r w:rsidRPr="00CB16A6">
          <w:rPr>
            <w:rFonts w:eastAsia="Times New Roman"/>
            <w:szCs w:val="24"/>
            <w:lang w:eastAsia="en-US"/>
          </w:rPr>
          <w:br/>
          <w:t>Γ. Επί των επικαίρων ερωτήσεων:</w:t>
        </w:r>
        <w:r w:rsidRPr="00CB16A6">
          <w:rPr>
            <w:rFonts w:eastAsia="Times New Roman"/>
            <w:szCs w:val="24"/>
            <w:lang w:eastAsia="en-US"/>
          </w:rPr>
          <w:br/>
          <w:t>ΑΠΟΣΤΟΛΟΥ Ε. , σελ.</w:t>
        </w:r>
        <w:r w:rsidRPr="00CB16A6">
          <w:rPr>
            <w:rFonts w:eastAsia="Times New Roman"/>
            <w:szCs w:val="24"/>
            <w:lang w:eastAsia="en-US"/>
          </w:rPr>
          <w:br/>
          <w:t>ΑΡΑΜΠΑΤΖΗ Φ. , σελ.</w:t>
        </w:r>
        <w:r w:rsidRPr="00CB16A6">
          <w:rPr>
            <w:rFonts w:eastAsia="Times New Roman"/>
            <w:szCs w:val="24"/>
            <w:lang w:eastAsia="en-US"/>
          </w:rPr>
          <w:br/>
          <w:t>ΘΕΟΧΑΡΗΣ Θ. , σελ.</w:t>
        </w:r>
        <w:r w:rsidRPr="00CB16A6">
          <w:rPr>
            <w:rFonts w:eastAsia="Times New Roman"/>
            <w:szCs w:val="24"/>
            <w:lang w:eastAsia="en-US"/>
          </w:rPr>
          <w:br/>
          <w:t>ΚΟΝΙΟΡΔΟΥ Λ. , σελ.</w:t>
        </w:r>
        <w:r w:rsidRPr="00CB16A6">
          <w:rPr>
            <w:rFonts w:eastAsia="Times New Roman"/>
            <w:szCs w:val="24"/>
            <w:lang w:eastAsia="en-US"/>
          </w:rPr>
          <w:br/>
          <w:t>ΚΟΝΤΟΝΗΣ Χ. , σελ.</w:t>
        </w:r>
        <w:r w:rsidRPr="00CB16A6">
          <w:rPr>
            <w:rFonts w:eastAsia="Times New Roman"/>
            <w:szCs w:val="24"/>
            <w:lang w:eastAsia="en-US"/>
          </w:rPr>
          <w:br/>
          <w:t>ΛΑΜΠΡΟΥΛΗΣ Γ. , σελ.</w:t>
        </w:r>
        <w:r w:rsidRPr="00CB16A6">
          <w:rPr>
            <w:rFonts w:eastAsia="Times New Roman"/>
            <w:szCs w:val="24"/>
            <w:lang w:eastAsia="en-US"/>
          </w:rPr>
          <w:br/>
          <w:t>ΜΠΑΡΓΙΩΤΑΣ Κ. , σελ.</w:t>
        </w:r>
        <w:r w:rsidRPr="00CB16A6">
          <w:rPr>
            <w:rFonts w:eastAsia="Times New Roman"/>
            <w:szCs w:val="24"/>
            <w:lang w:eastAsia="en-US"/>
          </w:rPr>
          <w:br/>
          <w:t>ΝΙΚΟΛΟΠΟΥΛΟΣ Ν. , σελ.</w:t>
        </w:r>
        <w:r w:rsidRPr="00CB16A6">
          <w:rPr>
            <w:rFonts w:eastAsia="Times New Roman"/>
            <w:szCs w:val="24"/>
            <w:lang w:eastAsia="en-US"/>
          </w:rPr>
          <w:br/>
          <w:t>ΞΑΝΘΟΣ Α. , σελ.</w:t>
        </w:r>
        <w:r w:rsidRPr="00CB16A6">
          <w:rPr>
            <w:rFonts w:eastAsia="Times New Roman"/>
            <w:szCs w:val="24"/>
            <w:lang w:eastAsia="en-US"/>
          </w:rPr>
          <w:br/>
          <w:t>ΤΡΙΑΝΤΑΦΥΛΛΟΥ Μ. , σελ.</w:t>
        </w:r>
        <w:r w:rsidRPr="00CB16A6">
          <w:rPr>
            <w:rFonts w:eastAsia="Times New Roman"/>
            <w:szCs w:val="24"/>
            <w:lang w:eastAsia="en-US"/>
          </w:rPr>
          <w:br/>
        </w:r>
      </w:ins>
    </w:p>
    <w:p w14:paraId="1BC7526F" w14:textId="77777777" w:rsidR="00B1781D" w:rsidRDefault="00CB16A6">
      <w:pPr>
        <w:spacing w:line="600" w:lineRule="auto"/>
        <w:ind w:firstLine="720"/>
        <w:jc w:val="center"/>
        <w:rPr>
          <w:rFonts w:eastAsia="Times New Roman"/>
          <w:szCs w:val="24"/>
        </w:rPr>
      </w:pPr>
      <w:r>
        <w:rPr>
          <w:rFonts w:eastAsia="Times New Roman"/>
          <w:szCs w:val="24"/>
        </w:rPr>
        <w:t>ΠΡΑΚΤΙΚΑ ΒΟΥΛΗΣ</w:t>
      </w:r>
    </w:p>
    <w:p w14:paraId="1BC75270" w14:textId="77777777" w:rsidR="00B1781D" w:rsidRDefault="00CB16A6">
      <w:pPr>
        <w:spacing w:line="600" w:lineRule="auto"/>
        <w:ind w:firstLine="720"/>
        <w:jc w:val="center"/>
        <w:rPr>
          <w:rFonts w:eastAsia="Times New Roman"/>
          <w:szCs w:val="24"/>
        </w:rPr>
      </w:pPr>
      <w:r>
        <w:rPr>
          <w:rFonts w:eastAsia="Times New Roman"/>
          <w:szCs w:val="24"/>
        </w:rPr>
        <w:t xml:space="preserve">ΙΖ΄ ΠΕΡΙΟΔΟΣ </w:t>
      </w:r>
    </w:p>
    <w:p w14:paraId="1BC75271" w14:textId="77777777" w:rsidR="00B1781D" w:rsidRDefault="00CB16A6">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BC75272" w14:textId="77777777" w:rsidR="00B1781D" w:rsidRDefault="00CB16A6">
      <w:pPr>
        <w:spacing w:line="600" w:lineRule="auto"/>
        <w:ind w:firstLine="720"/>
        <w:jc w:val="center"/>
        <w:rPr>
          <w:rFonts w:eastAsia="Times New Roman"/>
          <w:szCs w:val="24"/>
        </w:rPr>
      </w:pPr>
      <w:r>
        <w:rPr>
          <w:rFonts w:eastAsia="Times New Roman"/>
          <w:szCs w:val="24"/>
        </w:rPr>
        <w:t>ΣΥΝΟΔΟΣ Β΄</w:t>
      </w:r>
    </w:p>
    <w:p w14:paraId="1BC75273" w14:textId="77777777" w:rsidR="00B1781D" w:rsidRDefault="00CB16A6">
      <w:pPr>
        <w:spacing w:line="600" w:lineRule="auto"/>
        <w:ind w:firstLine="720"/>
        <w:jc w:val="center"/>
        <w:rPr>
          <w:rFonts w:eastAsia="Times New Roman"/>
          <w:szCs w:val="24"/>
        </w:rPr>
      </w:pPr>
      <w:r>
        <w:rPr>
          <w:rFonts w:eastAsia="Times New Roman"/>
          <w:szCs w:val="24"/>
        </w:rPr>
        <w:t>ΣΥΝΕΔΡΙΑΣΗ  ΡΚΓ΄</w:t>
      </w:r>
    </w:p>
    <w:p w14:paraId="1BC75274" w14:textId="77777777" w:rsidR="00B1781D" w:rsidRDefault="00CB16A6">
      <w:pPr>
        <w:spacing w:line="600" w:lineRule="auto"/>
        <w:ind w:firstLine="720"/>
        <w:jc w:val="center"/>
        <w:rPr>
          <w:rFonts w:eastAsia="Times New Roman"/>
          <w:szCs w:val="24"/>
        </w:rPr>
      </w:pPr>
      <w:r>
        <w:rPr>
          <w:rFonts w:eastAsia="Times New Roman"/>
          <w:szCs w:val="24"/>
        </w:rPr>
        <w:t>Παρασκευή 19 Μαΐου 2017</w:t>
      </w:r>
    </w:p>
    <w:p w14:paraId="1BC75275" w14:textId="77777777" w:rsidR="00B1781D" w:rsidRDefault="00CB16A6">
      <w:pPr>
        <w:spacing w:line="600" w:lineRule="auto"/>
        <w:ind w:firstLine="720"/>
        <w:jc w:val="both"/>
        <w:rPr>
          <w:rFonts w:eastAsia="Times New Roman"/>
          <w:b/>
          <w:szCs w:val="24"/>
        </w:rPr>
      </w:pPr>
      <w:r>
        <w:rPr>
          <w:rFonts w:eastAsia="Times New Roman"/>
          <w:szCs w:val="24"/>
        </w:rPr>
        <w:t>Αθήνα, σήμερα στις 19 Μαΐου 2017, ημέρα Παρασκευή και ώρα 10.16΄</w:t>
      </w:r>
      <w:r w:rsidRPr="00E20A97">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A46E2F">
        <w:rPr>
          <w:rFonts w:eastAsia="Times New Roman"/>
          <w:b/>
          <w:szCs w:val="24"/>
        </w:rPr>
        <w:t>ΓΕΩΡΓΙΟΥ ΒΑΡΕΜΕΝΟΥ.</w:t>
      </w:r>
    </w:p>
    <w:p w14:paraId="1BC75276" w14:textId="77777777" w:rsidR="00B1781D" w:rsidRDefault="00CB16A6">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 xml:space="preserve">ΠΡΟΕΔΡΕΥΩΝ (Γεώργιος Βαρεμένος): </w:t>
      </w:r>
      <w:r>
        <w:rPr>
          <w:rFonts w:eastAsia="Times New Roman"/>
          <w:szCs w:val="24"/>
        </w:rPr>
        <w:t>Κυρίες και κύριοι συνάδελφοι, αρχίζει η συνεδρίαση.</w:t>
      </w:r>
    </w:p>
    <w:p w14:paraId="1BC75277" w14:textId="77777777" w:rsidR="00B1781D" w:rsidRDefault="00CB16A6">
      <w:pPr>
        <w:spacing w:line="600" w:lineRule="auto"/>
        <w:ind w:firstLine="720"/>
        <w:jc w:val="both"/>
        <w:rPr>
          <w:rFonts w:eastAsia="Times New Roman"/>
          <w:szCs w:val="24"/>
        </w:rPr>
      </w:pPr>
      <w:r>
        <w:rPr>
          <w:rFonts w:eastAsia="Times New Roman"/>
          <w:szCs w:val="24"/>
        </w:rPr>
        <w:t>(ΕΠΙΚΥΡΩΣ</w:t>
      </w:r>
      <w:r>
        <w:rPr>
          <w:rFonts w:eastAsia="Times New Roman"/>
          <w:szCs w:val="24"/>
        </w:rPr>
        <w:t>Η ΠΡΑΚΤΙΚΩΝ: Σύμφωνα με την από 18</w:t>
      </w:r>
      <w:r w:rsidRPr="00A46E2F">
        <w:rPr>
          <w:rFonts w:eastAsia="Times New Roman"/>
          <w:szCs w:val="24"/>
        </w:rPr>
        <w:t>-</w:t>
      </w:r>
      <w:r>
        <w:rPr>
          <w:rFonts w:eastAsia="Times New Roman"/>
          <w:szCs w:val="24"/>
        </w:rPr>
        <w:t>5</w:t>
      </w:r>
      <w:r w:rsidRPr="00A46E2F">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ΡΚΒ΄ συνεδριάσεώς του, της Πέμπτης 18</w:t>
      </w:r>
      <w:r>
        <w:rPr>
          <w:rFonts w:eastAsia="Times New Roman"/>
          <w:szCs w:val="24"/>
          <w:vertAlign w:val="superscript"/>
        </w:rPr>
        <w:t xml:space="preserve"> </w:t>
      </w:r>
      <w:r>
        <w:rPr>
          <w:rFonts w:eastAsia="Times New Roman"/>
          <w:szCs w:val="24"/>
        </w:rPr>
        <w:t xml:space="preserve">Μαΐου 2017, σε ό,τι αφορά την ψήφιση στο σύνολο του </w:t>
      </w:r>
      <w:r>
        <w:rPr>
          <w:rFonts w:eastAsia="Times New Roman"/>
          <w:szCs w:val="24"/>
        </w:rPr>
        <w:lastRenderedPageBreak/>
        <w:t>σχεδίου νόμου: «Συνταξιοδοτικές διατάξεις Δη</w:t>
      </w:r>
      <w:r>
        <w:rPr>
          <w:rFonts w:eastAsia="Times New Roman"/>
          <w:szCs w:val="24"/>
        </w:rPr>
        <w:t>μοσίου και τροποποίηση διατάξεων του ν.4387/2016, μέτρα εφαρμογής των δημοσιονομικών στόχων και μεταρρυθμίσεων, μέτρα κοινωνικής στήριξης και εργασιακές ρυθμίσεις, Μεσοπρόθεσμο Πλαίσιο Δημοσιονομικής Στρατηγικής 2018-2021 και λοιπές διατάξεις».)</w:t>
      </w:r>
    </w:p>
    <w:p w14:paraId="1BC75278" w14:textId="77777777" w:rsidR="00B1781D" w:rsidRDefault="00CB16A6">
      <w:pPr>
        <w:spacing w:line="600" w:lineRule="auto"/>
        <w:ind w:firstLine="720"/>
        <w:jc w:val="both"/>
        <w:rPr>
          <w:rFonts w:eastAsia="Times New Roman"/>
          <w:szCs w:val="24"/>
        </w:rPr>
      </w:pPr>
      <w:r>
        <w:rPr>
          <w:rFonts w:eastAsia="Times New Roman"/>
          <w:szCs w:val="24"/>
        </w:rPr>
        <w:t>Εισερχόμ</w:t>
      </w:r>
      <w:r>
        <w:rPr>
          <w:rFonts w:eastAsia="Times New Roman"/>
          <w:szCs w:val="24"/>
        </w:rPr>
        <w:t>ασ</w:t>
      </w:r>
      <w:r>
        <w:rPr>
          <w:rFonts w:eastAsia="Times New Roman"/>
          <w:szCs w:val="24"/>
        </w:rPr>
        <w:t>τε</w:t>
      </w:r>
      <w:r>
        <w:rPr>
          <w:rFonts w:eastAsia="Times New Roman"/>
          <w:szCs w:val="24"/>
        </w:rPr>
        <w:t xml:space="preserve"> στην </w:t>
      </w:r>
    </w:p>
    <w:p w14:paraId="1BC75279" w14:textId="77777777" w:rsidR="00B1781D" w:rsidRDefault="00CB16A6">
      <w:pPr>
        <w:spacing w:line="600" w:lineRule="auto"/>
        <w:ind w:firstLine="720"/>
        <w:jc w:val="center"/>
        <w:rPr>
          <w:rFonts w:eastAsia="Times New Roman"/>
          <w:b/>
          <w:szCs w:val="24"/>
        </w:rPr>
      </w:pPr>
      <w:r>
        <w:rPr>
          <w:rFonts w:eastAsia="Times New Roman"/>
          <w:b/>
          <w:szCs w:val="24"/>
        </w:rPr>
        <w:t>ΕΙΔΙΚΗ ΗΜΕΡΗΣΙΑ ΔΙΑΤΑΞΗ</w:t>
      </w:r>
    </w:p>
    <w:p w14:paraId="1BC7527A" w14:textId="77777777" w:rsidR="00B1781D" w:rsidRDefault="00CB16A6">
      <w:pPr>
        <w:spacing w:line="600" w:lineRule="auto"/>
        <w:ind w:firstLine="720"/>
        <w:jc w:val="both"/>
        <w:rPr>
          <w:rFonts w:eastAsia="Times New Roman"/>
          <w:szCs w:val="24"/>
        </w:rPr>
      </w:pPr>
      <w:r>
        <w:rPr>
          <w:rFonts w:eastAsia="Times New Roman"/>
          <w:szCs w:val="24"/>
        </w:rPr>
        <w:t>Ειδική συνεδρίαση της Ολομέλειας της Βουλής για την Ημέρα Μνήμης της Γενοκτονίας των Ελλήνων του Πόντου.</w:t>
      </w:r>
    </w:p>
    <w:p w14:paraId="1BC7527B" w14:textId="77777777" w:rsidR="00B1781D" w:rsidRDefault="00CB16A6">
      <w:pPr>
        <w:spacing w:line="600" w:lineRule="auto"/>
        <w:ind w:firstLine="720"/>
        <w:jc w:val="both"/>
        <w:rPr>
          <w:rFonts w:eastAsia="Times New Roman"/>
          <w:szCs w:val="24"/>
        </w:rPr>
      </w:pPr>
      <w:r>
        <w:rPr>
          <w:rFonts w:eastAsia="Times New Roman"/>
          <w:szCs w:val="24"/>
        </w:rPr>
        <w:t>Προεισαγωγικά να πω ότι τη σημερινή συνεδρίαση τιμούν με την παρουσία τους ο Πρόεδρος της Ελληνικής Βουλής, πρώην Πρόε</w:t>
      </w:r>
      <w:r>
        <w:rPr>
          <w:rFonts w:eastAsia="Times New Roman"/>
          <w:szCs w:val="24"/>
        </w:rPr>
        <w:t xml:space="preserve">δροι της Βουλής, διακεκριμένοι εκπρόσωποι του ποντιακού ελληνισμού και των σωματείων του. </w:t>
      </w:r>
    </w:p>
    <w:p w14:paraId="1BC7527C" w14:textId="77777777" w:rsidR="00B1781D" w:rsidRDefault="00CB16A6">
      <w:pPr>
        <w:spacing w:line="600" w:lineRule="auto"/>
        <w:ind w:firstLine="720"/>
        <w:jc w:val="both"/>
        <w:rPr>
          <w:rFonts w:eastAsia="Times New Roman" w:cs="Times New Roman"/>
        </w:rPr>
      </w:pPr>
      <w:r>
        <w:rPr>
          <w:rFonts w:eastAsia="Times New Roman" w:cs="Times New Roman"/>
        </w:rPr>
        <w:t>Επίσης,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w:t>
      </w:r>
      <w:r>
        <w:rPr>
          <w:rFonts w:eastAsia="Times New Roman" w:cs="Times New Roman"/>
        </w:rPr>
        <w:t>ν στην έκθεση της αίθουσας «ΕΛΕΥΘΕΡΙΟΣ ΒΕΝΙΖΕΛΟΣ» και ενημερώθηκαν για την ιστορία του κτηρίου και τον τρόπο οργάνω</w:t>
      </w:r>
      <w:r>
        <w:rPr>
          <w:rFonts w:eastAsia="Times New Roman" w:cs="Times New Roman"/>
        </w:rPr>
        <w:lastRenderedPageBreak/>
        <w:t xml:space="preserve">σης και λειτουργίας της Βουλής, είκοσι εννιά μαθήτριες και μαθητές και τέσσερις συνοδοί εκπαιδευτικοί από το Δημοτικό Σχολείο </w:t>
      </w:r>
      <w:proofErr w:type="spellStart"/>
      <w:r>
        <w:rPr>
          <w:rFonts w:eastAsia="Times New Roman" w:cs="Times New Roman"/>
        </w:rPr>
        <w:t>Παμφίλων</w:t>
      </w:r>
      <w:proofErr w:type="spellEnd"/>
      <w:r>
        <w:rPr>
          <w:rFonts w:eastAsia="Times New Roman" w:cs="Times New Roman"/>
        </w:rPr>
        <w:t xml:space="preserve"> Λέσβου</w:t>
      </w:r>
      <w:r>
        <w:rPr>
          <w:rFonts w:eastAsia="Times New Roman" w:cs="Times New Roman"/>
        </w:rPr>
        <w:t xml:space="preserve"> και το 46</w:t>
      </w:r>
      <w:r>
        <w:rPr>
          <w:rFonts w:eastAsia="Times New Roman" w:cs="Times New Roman"/>
          <w:vertAlign w:val="superscript"/>
        </w:rPr>
        <w:t>ο</w:t>
      </w:r>
      <w:r>
        <w:rPr>
          <w:rFonts w:eastAsia="Times New Roman" w:cs="Times New Roman"/>
        </w:rPr>
        <w:t xml:space="preserve"> Δημοτικό Σχολείο Πειραιά. </w:t>
      </w:r>
    </w:p>
    <w:p w14:paraId="1BC7527D" w14:textId="77777777" w:rsidR="00B1781D" w:rsidRDefault="00CB16A6">
      <w:pPr>
        <w:spacing w:line="600" w:lineRule="auto"/>
        <w:ind w:firstLine="720"/>
        <w:jc w:val="both"/>
        <w:rPr>
          <w:rFonts w:eastAsia="Times New Roman" w:cs="Times New Roman"/>
        </w:rPr>
      </w:pPr>
      <w:r>
        <w:rPr>
          <w:rFonts w:eastAsia="Times New Roman" w:cs="Times New Roman"/>
        </w:rPr>
        <w:t xml:space="preserve">Καλωσορίζουμε τα παιδιά! </w:t>
      </w:r>
    </w:p>
    <w:p w14:paraId="1BC7527E" w14:textId="77777777" w:rsidR="00B1781D" w:rsidRDefault="00CB16A6">
      <w:pPr>
        <w:spacing w:line="600" w:lineRule="auto"/>
        <w:ind w:left="360"/>
        <w:jc w:val="center"/>
        <w:rPr>
          <w:rFonts w:eastAsia="Times New Roman" w:cs="Times New Roman"/>
        </w:rPr>
      </w:pPr>
      <w:r>
        <w:rPr>
          <w:rFonts w:eastAsia="Times New Roman" w:cs="Times New Roman"/>
        </w:rPr>
        <w:t>(Χειροκροτήματα απ</w:t>
      </w:r>
      <w:r w:rsidRPr="005F6461">
        <w:rPr>
          <w:rFonts w:eastAsia="Times New Roman" w:cs="Times New Roman"/>
        </w:rPr>
        <w:t>’</w:t>
      </w:r>
      <w:r>
        <w:rPr>
          <w:rFonts w:eastAsia="Times New Roman" w:cs="Times New Roman"/>
        </w:rPr>
        <w:t xml:space="preserve"> όλες τις πτέρυγες της Βουλής)</w:t>
      </w:r>
    </w:p>
    <w:p w14:paraId="1BC7527F" w14:textId="77777777" w:rsidR="00B1781D" w:rsidRDefault="00CB16A6">
      <w:pPr>
        <w:spacing w:line="600" w:lineRule="auto"/>
        <w:ind w:firstLine="720"/>
        <w:jc w:val="both"/>
        <w:rPr>
          <w:rFonts w:eastAsia="Times New Roman" w:cs="Times New Roman"/>
        </w:rPr>
      </w:pPr>
      <w:r>
        <w:rPr>
          <w:rFonts w:eastAsia="Times New Roman" w:cs="Times New Roman"/>
        </w:rPr>
        <w:t>Κυρίες και κύριοι Βουλευτές, με τον ν.2193/1994 η Ελληνική Βουλή αναγνώρισε τη Γενοκτονία των Ελλήνων του Πόντου και καθόρισε τη 19</w:t>
      </w:r>
      <w:r>
        <w:rPr>
          <w:rFonts w:eastAsia="Times New Roman" w:cs="Times New Roman"/>
          <w:vertAlign w:val="superscript"/>
        </w:rPr>
        <w:t>η</w:t>
      </w:r>
      <w:r>
        <w:rPr>
          <w:rFonts w:eastAsia="Times New Roman" w:cs="Times New Roman"/>
        </w:rPr>
        <w:t xml:space="preserve"> Μαΐου ως</w:t>
      </w:r>
      <w:r>
        <w:rPr>
          <w:rFonts w:eastAsia="Times New Roman" w:cs="Times New Roman"/>
        </w:rPr>
        <w:t xml:space="preserve"> </w:t>
      </w:r>
      <w:r>
        <w:rPr>
          <w:rFonts w:eastAsia="Times New Roman" w:cs="Times New Roman"/>
        </w:rPr>
        <w:t>Η</w:t>
      </w:r>
      <w:r>
        <w:rPr>
          <w:rFonts w:eastAsia="Times New Roman" w:cs="Times New Roman"/>
        </w:rPr>
        <w:t xml:space="preserve">μέρα </w:t>
      </w:r>
      <w:r>
        <w:rPr>
          <w:rFonts w:eastAsia="Times New Roman" w:cs="Times New Roman"/>
        </w:rPr>
        <w:t>Μ</w:t>
      </w:r>
      <w:r>
        <w:rPr>
          <w:rFonts w:eastAsia="Times New Roman" w:cs="Times New Roman"/>
        </w:rPr>
        <w:t>νήμης. Ήταν μ</w:t>
      </w:r>
      <w:r>
        <w:rPr>
          <w:rFonts w:eastAsia="Times New Roman" w:cs="Times New Roman"/>
        </w:rPr>
        <w:t>ί</w:t>
      </w:r>
      <w:r>
        <w:rPr>
          <w:rFonts w:eastAsia="Times New Roman" w:cs="Times New Roman"/>
        </w:rPr>
        <w:t>α απόφαση που θεωρούμε ότι αποτελεί έκφραση σεβασμού και τιμής στην οδύνη των θυμάτων, προσπάθεια να διατηρη</w:t>
      </w:r>
      <w:r>
        <w:rPr>
          <w:rFonts w:eastAsia="Times New Roman" w:cs="Times New Roman"/>
        </w:rPr>
        <w:t>θεί η ιστορική μνήμη, αλλά και ευκαιρία να κατανοηθεί καλύτερα η Ιστορία και ιδιαίτερα στις πιο σκοτεινές πτυχές της, κάτι που συνιστά αναγκαία προϋπόθεση, προκειμένου δραματικές εμπειρίες, όπως αυτή που σήμερα μνημονεύουμε, να παραμείνουν οριστικά στο παρ</w:t>
      </w:r>
      <w:r>
        <w:rPr>
          <w:rFonts w:eastAsia="Times New Roman" w:cs="Times New Roman"/>
        </w:rPr>
        <w:t xml:space="preserve">ελθόν. </w:t>
      </w:r>
    </w:p>
    <w:p w14:paraId="1BC75280" w14:textId="77777777" w:rsidR="00B1781D" w:rsidRDefault="00CB16A6">
      <w:pPr>
        <w:spacing w:line="600" w:lineRule="auto"/>
        <w:ind w:firstLine="720"/>
        <w:jc w:val="both"/>
        <w:rPr>
          <w:rFonts w:eastAsia="Times New Roman" w:cs="Times New Roman"/>
        </w:rPr>
      </w:pPr>
      <w:r>
        <w:rPr>
          <w:rFonts w:eastAsia="Times New Roman" w:cs="Times New Roman"/>
        </w:rPr>
        <w:t xml:space="preserve">Επιτρέψτε μου να πω σε αυτό το σημείο ότι δεν </w:t>
      </w:r>
      <w:proofErr w:type="spellStart"/>
      <w:r>
        <w:rPr>
          <w:rFonts w:eastAsia="Times New Roman" w:cs="Times New Roman"/>
        </w:rPr>
        <w:t>εργαλειοποιούμε</w:t>
      </w:r>
      <w:proofErr w:type="spellEnd"/>
      <w:r>
        <w:rPr>
          <w:rFonts w:eastAsia="Times New Roman" w:cs="Times New Roman"/>
        </w:rPr>
        <w:t xml:space="preserve"> σκοτεινές σελίδες της Ιστορίας, προκειμένου να εξάψουμε πάθη ή να ερεθίσουμε εκλογικά ακροατήρια, ούτε αθροίζουμε γενοκτονίες, προκειμένου να πυροδοτήσουμε ρατσιστικά </w:t>
      </w:r>
      <w:r>
        <w:rPr>
          <w:rFonts w:eastAsia="Times New Roman" w:cs="Times New Roman"/>
        </w:rPr>
        <w:lastRenderedPageBreak/>
        <w:t>αντανακλαστικά. Όμω</w:t>
      </w:r>
      <w:r>
        <w:rPr>
          <w:rFonts w:eastAsia="Times New Roman" w:cs="Times New Roman"/>
        </w:rPr>
        <w:t xml:space="preserve">ς, πρέπει να πούμε ότι δεν βάζουμε κάτω από το χαλί της Ιστορίας το δράμα ενός ολόκληρου λαού. </w:t>
      </w:r>
    </w:p>
    <w:p w14:paraId="1BC75281" w14:textId="77777777" w:rsidR="00B1781D" w:rsidRDefault="00CB16A6">
      <w:pPr>
        <w:spacing w:line="600" w:lineRule="auto"/>
        <w:ind w:firstLine="720"/>
        <w:jc w:val="both"/>
        <w:rPr>
          <w:rFonts w:eastAsia="Times New Roman" w:cs="Times New Roman"/>
        </w:rPr>
      </w:pPr>
      <w:r>
        <w:rPr>
          <w:rFonts w:eastAsia="Times New Roman" w:cs="Times New Roman"/>
        </w:rPr>
        <w:t>Προϋπόθεση για οποιεσδήποτε καλές σχέσεις, για οποιαδήποτε συνεννόηση είναι οποιοσδήποτε να συμφιλιωθεί με το παρελθόν του, όσο οδυνηρή και αν είναι αυτή η διαδ</w:t>
      </w:r>
      <w:r>
        <w:rPr>
          <w:rFonts w:eastAsia="Times New Roman" w:cs="Times New Roman"/>
        </w:rPr>
        <w:t>ικασία, η οποία, όμως, ταυτόχρονα μπορεί να αποτελέσει και μ</w:t>
      </w:r>
      <w:r>
        <w:rPr>
          <w:rFonts w:eastAsia="Times New Roman" w:cs="Times New Roman"/>
        </w:rPr>
        <w:t>ί</w:t>
      </w:r>
      <w:r>
        <w:rPr>
          <w:rFonts w:eastAsia="Times New Roman" w:cs="Times New Roman"/>
        </w:rPr>
        <w:t xml:space="preserve">α κάθαρση ενός ιστορικού δράματος. </w:t>
      </w:r>
    </w:p>
    <w:p w14:paraId="1BC75282" w14:textId="77777777" w:rsidR="00B1781D" w:rsidRDefault="00CB16A6">
      <w:pPr>
        <w:spacing w:line="600" w:lineRule="auto"/>
        <w:ind w:firstLine="720"/>
        <w:jc w:val="both"/>
        <w:rPr>
          <w:rFonts w:eastAsia="Times New Roman" w:cs="Times New Roman"/>
        </w:rPr>
      </w:pPr>
      <w:r>
        <w:rPr>
          <w:rFonts w:eastAsia="Times New Roman" w:cs="Times New Roman"/>
        </w:rPr>
        <w:t>Η διαδικασία συγκρότησης των εθνών-κρατών υπήρξε σκληρή και συχνά βίαιη. Είχε πολύ αίμα, ιδρώτα και δάκρυα. Στην περίπτωση της Τουρκίας, η διαμόρφωση του σύγχρ</w:t>
      </w:r>
      <w:r>
        <w:rPr>
          <w:rFonts w:eastAsia="Times New Roman" w:cs="Times New Roman"/>
        </w:rPr>
        <w:t xml:space="preserve">ονου τουρκικού κράτους πάνω στα ερείπια της Οθωμανικής Αυτοκρατορίας, της μιας από τις τέσσερις αυτοκρατορίες που διαλύθηκαν στη διάρκεια του Μεγάλου Πολέμου, σήμαινε διωγμό, εκτοπισμό ή και εξόντωση των πληθυσμών που ήταν </w:t>
      </w:r>
      <w:proofErr w:type="spellStart"/>
      <w:r>
        <w:rPr>
          <w:rFonts w:eastAsia="Times New Roman" w:cs="Times New Roman"/>
        </w:rPr>
        <w:t>εθνοτικά</w:t>
      </w:r>
      <w:proofErr w:type="spellEnd"/>
      <w:r>
        <w:rPr>
          <w:rFonts w:eastAsia="Times New Roman" w:cs="Times New Roman"/>
        </w:rPr>
        <w:t xml:space="preserve"> και θρησκευτικά διαφορετ</w:t>
      </w:r>
      <w:r>
        <w:rPr>
          <w:rFonts w:eastAsia="Times New Roman" w:cs="Times New Roman"/>
        </w:rPr>
        <w:t xml:space="preserve">ικοί. </w:t>
      </w:r>
    </w:p>
    <w:p w14:paraId="1BC75283"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Για τους Έλληνες του Πόντου σήμανε εκατοντάδες χιλιάδες δολοφονημένους, εκτοπισμένους, πρόσφυγες.</w:t>
      </w:r>
    </w:p>
    <w:p w14:paraId="1BC75284"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Έχει σημασία να θυμόμαστε, έχει σημασία η ιστορική μνήμη, χωρίς φανατισμό, χωρίς μισαλλοδοξία, με σεβασμό στην ιστορική αλήθεια και στα πάθη των ανθρώπ</w:t>
      </w:r>
      <w:r>
        <w:rPr>
          <w:rFonts w:eastAsia="Times New Roman" w:cs="Times New Roman"/>
          <w:szCs w:val="24"/>
        </w:rPr>
        <w:t>ων.</w:t>
      </w:r>
    </w:p>
    <w:p w14:paraId="1BC75285"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Έχει σημασία να θυμόμαστε τις δραματικές συνέπειες του έξαλλου εθνικισμού και την αξία των δικαιωμάτων, των ελευθεριών, της ανεκτικότητας απέναντι στο διαφορετικό, της ειρηνικής συνύπαρξης των λαών. Ιδιαίτερα σήμερα, που όλα αυτά που προανέφερα δοκιμάζ</w:t>
      </w:r>
      <w:r>
        <w:rPr>
          <w:rFonts w:eastAsia="Times New Roman" w:cs="Times New Roman"/>
          <w:szCs w:val="24"/>
        </w:rPr>
        <w:t>ονται σκληρά στη γειτονική Τουρκία και η ευρύτερη περιοχή ζει μ</w:t>
      </w:r>
      <w:r>
        <w:rPr>
          <w:rFonts w:eastAsia="Times New Roman" w:cs="Times New Roman"/>
          <w:szCs w:val="24"/>
        </w:rPr>
        <w:t>ί</w:t>
      </w:r>
      <w:r>
        <w:rPr>
          <w:rFonts w:eastAsia="Times New Roman" w:cs="Times New Roman"/>
          <w:szCs w:val="24"/>
        </w:rPr>
        <w:t xml:space="preserve">α περίοδο εξαιρετικής έντασης, πρωτοφανών ανακατατάξεων και παρατεταμένης αστάθειας. </w:t>
      </w:r>
    </w:p>
    <w:p w14:paraId="1BC75286"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Έχει σημασία να ζητούμε τα αίτια των μαζικών εγκλημάτων και των ανθρωπιστικών καταστροφών. Η κατανόησή </w:t>
      </w:r>
      <w:r>
        <w:rPr>
          <w:rFonts w:eastAsia="Times New Roman" w:cs="Times New Roman"/>
          <w:szCs w:val="24"/>
        </w:rPr>
        <w:t>τους, με οδηγό την ιστορική αλήθεια, είναι από τις σημαντικότερες προϋποθέσεις για να αποτρέψουμε την επανάληψή τους στο μέλλον. Αν και δεν είναι καθόλου βέβαιο ότι η Ιστορία τελικά διδάσκει, έχει σημασία να προσπαθούμε, όσο μπορούμε, να βγάζουμε συμπεράσμ</w:t>
      </w:r>
      <w:r>
        <w:rPr>
          <w:rFonts w:eastAsia="Times New Roman" w:cs="Times New Roman"/>
          <w:szCs w:val="24"/>
        </w:rPr>
        <w:t xml:space="preserve">ατα από το παρελθόν και έχει σημασία, όσο δύσκολο και αν είναι αυτό, τα ίδια τα κράτη να αντιμετωπίζουν κριτικά τις επιλογές τους και να αναγνωρίζουν τις ευθύνες τους για τα γεγονότα, όσο τραγικά και αν ήταν αυτά, όπως αυτά για τα οποία σήμερα </w:t>
      </w:r>
      <w:r>
        <w:rPr>
          <w:rFonts w:eastAsia="Times New Roman" w:cs="Times New Roman"/>
          <w:szCs w:val="24"/>
        </w:rPr>
        <w:lastRenderedPageBreak/>
        <w:t>συζητούμε. Θ</w:t>
      </w:r>
      <w:r>
        <w:rPr>
          <w:rFonts w:eastAsia="Times New Roman" w:cs="Times New Roman"/>
          <w:szCs w:val="24"/>
        </w:rPr>
        <w:t>α ήταν μια πολύ πιο υγιής βάση για τις σχέσεις τους με τους άλλους στον σημερινό και αυριανό κόσμο.</w:t>
      </w:r>
    </w:p>
    <w:p w14:paraId="1BC75287"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τιμούμε με σεβασμό τα θύματα. Αναλογιζόμαστε τις θυσίες. Εκφράζουμε τον μεγάλο σεβασμό μας στους αγώνες των Ελλήνων Ποντίων γι</w:t>
      </w:r>
      <w:r>
        <w:rPr>
          <w:rFonts w:eastAsia="Times New Roman" w:cs="Times New Roman"/>
          <w:szCs w:val="24"/>
        </w:rPr>
        <w:t xml:space="preserve">α επιβίωση και προκοπή. </w:t>
      </w:r>
      <w:r>
        <w:rPr>
          <w:rFonts w:eastAsia="Times New Roman" w:cs="Times New Roman"/>
          <w:szCs w:val="24"/>
        </w:rPr>
        <w:t>Α</w:t>
      </w:r>
      <w:r>
        <w:rPr>
          <w:rFonts w:eastAsia="Times New Roman" w:cs="Times New Roman"/>
          <w:szCs w:val="24"/>
        </w:rPr>
        <w:t>πό αυτό το τελευταίο αντλούμε αισιοδοξία για το μέλλον.</w:t>
      </w:r>
    </w:p>
    <w:p w14:paraId="1BC75288"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Σας ευχαριστώ.</w:t>
      </w:r>
    </w:p>
    <w:p w14:paraId="1BC75289" w14:textId="77777777" w:rsidR="00B1781D" w:rsidRDefault="00CB16A6">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1BC7528A"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Παιδείας, Έρευνας και Θρησκευμάτων κ. Κωνσταντίνος </w:t>
      </w:r>
      <w:proofErr w:type="spellStart"/>
      <w:r>
        <w:rPr>
          <w:rFonts w:eastAsia="Times New Roman" w:cs="Times New Roman"/>
          <w:szCs w:val="24"/>
        </w:rPr>
        <w:t>Γαβρόγλου</w:t>
      </w:r>
      <w:proofErr w:type="spellEnd"/>
      <w:r>
        <w:rPr>
          <w:rFonts w:eastAsia="Times New Roman" w:cs="Times New Roman"/>
          <w:szCs w:val="24"/>
        </w:rPr>
        <w:t>.</w:t>
      </w:r>
    </w:p>
    <w:p w14:paraId="1BC7528B"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w:t>
      </w:r>
      <w:r>
        <w:rPr>
          <w:rFonts w:eastAsia="Times New Roman" w:cs="Times New Roman"/>
          <w:b/>
          <w:szCs w:val="24"/>
        </w:rPr>
        <w:t xml:space="preserve">ρησκευμάτων): </w:t>
      </w:r>
      <w:r>
        <w:rPr>
          <w:rFonts w:eastAsia="Times New Roman" w:cs="Times New Roman"/>
          <w:szCs w:val="24"/>
        </w:rPr>
        <w:t>Κυρίες και κύριοι, η Ελληνική Βουλή τιμά σήμερα τη μνήμη της Γενοκτονίας του ποντιακού ελληνισμού. Είναι μία ημέρα μνήμης που θεσμοθετήθηκε το 1994, εβδομήντα χρόνια μετά τα γεγονότα στα οποία αναφέρεται. Πρόκειται για τα τραγικά γεγονότα της</w:t>
      </w:r>
      <w:r>
        <w:rPr>
          <w:rFonts w:eastAsia="Times New Roman" w:cs="Times New Roman"/>
          <w:szCs w:val="24"/>
        </w:rPr>
        <w:t xml:space="preserve"> περιόδου 1914 - 1923, στη διάρκεια, δηλαδή, του Α΄ Παγκοσμίου πολέμου και του ελληνοτουρκικού πολέμου που ακολούθησε. </w:t>
      </w:r>
    </w:p>
    <w:p w14:paraId="1BC7528C"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Ο απολογισμός σε νεκρούς και εκτοπισμένους ήταν χωρίς προηγούμενο. Σε τουλάχιστον 350.000 εκτιμάται ότι ανέρχονται οι νεκροί, αν και καν</w:t>
      </w:r>
      <w:r>
        <w:rPr>
          <w:rFonts w:eastAsia="Times New Roman" w:cs="Times New Roman"/>
          <w:szCs w:val="24"/>
        </w:rPr>
        <w:t>είς δεν μπορεί να υπολογίσει με ακρίβεια. Αμέτρητοι οι εκτοπισμένοι, οι βασανισμένοι, οι πρόσφυγες, τμήματα μιας εικόνας που συνέθεταν παρόμοια βάσανα των υπόλοιπων χριστιανών της Οθωμανικής Αυτοκρατορίας. Όσοι γλίτωσαν, πήραν τον μαρτυρικό δρόμο της προσφ</w:t>
      </w:r>
      <w:r>
        <w:rPr>
          <w:rFonts w:eastAsia="Times New Roman" w:cs="Times New Roman"/>
          <w:szCs w:val="24"/>
        </w:rPr>
        <w:t xml:space="preserve">υγιάς. Άφησαν πίσω τους τους νεκρούς. Άφησαν πίσω τους τους θρυλικούς πια τόπους: Τραπεζούντα, Σούρμενα, </w:t>
      </w:r>
      <w:proofErr w:type="spellStart"/>
      <w:r>
        <w:rPr>
          <w:rFonts w:eastAsia="Times New Roman" w:cs="Times New Roman"/>
          <w:szCs w:val="24"/>
        </w:rPr>
        <w:t>Κερασούντα</w:t>
      </w:r>
      <w:proofErr w:type="spellEnd"/>
      <w:r>
        <w:rPr>
          <w:rFonts w:eastAsia="Times New Roman" w:cs="Times New Roman"/>
          <w:szCs w:val="24"/>
        </w:rPr>
        <w:t xml:space="preserve">, Σινώπη, Αμισός, Σάντα </w:t>
      </w:r>
      <w:proofErr w:type="spellStart"/>
      <w:r>
        <w:rPr>
          <w:rFonts w:eastAsia="Times New Roman" w:cs="Times New Roman"/>
          <w:szCs w:val="24"/>
        </w:rPr>
        <w:t>Κοτύωρα</w:t>
      </w:r>
      <w:proofErr w:type="spellEnd"/>
      <w:r>
        <w:rPr>
          <w:rFonts w:eastAsia="Times New Roman" w:cs="Times New Roman"/>
          <w:szCs w:val="24"/>
        </w:rPr>
        <w:t xml:space="preserve">, Τρίπολη, </w:t>
      </w:r>
      <w:proofErr w:type="spellStart"/>
      <w:r>
        <w:rPr>
          <w:rFonts w:eastAsia="Times New Roman" w:cs="Times New Roman"/>
          <w:szCs w:val="24"/>
        </w:rPr>
        <w:t>Ριζούντα</w:t>
      </w:r>
      <w:proofErr w:type="spellEnd"/>
      <w:r>
        <w:rPr>
          <w:rFonts w:eastAsia="Times New Roman" w:cs="Times New Roman"/>
          <w:szCs w:val="24"/>
        </w:rPr>
        <w:t xml:space="preserve">, Αργυρούπολη, </w:t>
      </w:r>
      <w:proofErr w:type="spellStart"/>
      <w:r>
        <w:rPr>
          <w:rFonts w:eastAsia="Times New Roman" w:cs="Times New Roman"/>
          <w:szCs w:val="24"/>
        </w:rPr>
        <w:t>Πουλαντσάκη</w:t>
      </w:r>
      <w:proofErr w:type="spellEnd"/>
      <w:r>
        <w:rPr>
          <w:rFonts w:eastAsia="Times New Roman" w:cs="Times New Roman"/>
          <w:szCs w:val="24"/>
        </w:rPr>
        <w:t xml:space="preserve">, Οινόη, Νικόπολη, </w:t>
      </w:r>
      <w:proofErr w:type="spellStart"/>
      <w:r>
        <w:rPr>
          <w:rFonts w:eastAsia="Times New Roman" w:cs="Times New Roman"/>
          <w:szCs w:val="24"/>
        </w:rPr>
        <w:t>Ινέπολη</w:t>
      </w:r>
      <w:proofErr w:type="spellEnd"/>
      <w:r>
        <w:rPr>
          <w:rFonts w:eastAsia="Times New Roman" w:cs="Times New Roman"/>
          <w:szCs w:val="24"/>
        </w:rPr>
        <w:t xml:space="preserve">, Σεβάστεια, </w:t>
      </w:r>
      <w:proofErr w:type="spellStart"/>
      <w:r>
        <w:rPr>
          <w:rFonts w:eastAsia="Times New Roman" w:cs="Times New Roman"/>
          <w:szCs w:val="24"/>
        </w:rPr>
        <w:t>Όφις</w:t>
      </w:r>
      <w:proofErr w:type="spellEnd"/>
      <w:r>
        <w:rPr>
          <w:rFonts w:eastAsia="Times New Roman" w:cs="Times New Roman"/>
          <w:szCs w:val="24"/>
        </w:rPr>
        <w:t>, Αμάσεια, Ματσούκα.</w:t>
      </w:r>
    </w:p>
    <w:p w14:paraId="1BC7528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ήραν οι ζωντανοί τον δρόμο της προσφυγιάς και μετά από αμέτρητες κακουχίες ήρθαν σε μια χώρα βουτηγμένη στις αντιφάσεις της, σε μ</w:t>
      </w:r>
      <w:r>
        <w:rPr>
          <w:rFonts w:eastAsia="Times New Roman" w:cs="Times New Roman"/>
          <w:szCs w:val="24"/>
        </w:rPr>
        <w:t>ί</w:t>
      </w:r>
      <w:r>
        <w:rPr>
          <w:rFonts w:eastAsia="Times New Roman" w:cs="Times New Roman"/>
          <w:szCs w:val="24"/>
        </w:rPr>
        <w:t xml:space="preserve">α χώρα φτωχή, αλλά τελικά σε έναν τόπο αφιλόξενο. </w:t>
      </w:r>
      <w:r>
        <w:rPr>
          <w:rFonts w:eastAsia="Times New Roman" w:cs="Times New Roman"/>
          <w:szCs w:val="24"/>
        </w:rPr>
        <w:t>Ό</w:t>
      </w:r>
      <w:r>
        <w:rPr>
          <w:rFonts w:eastAsia="Times New Roman" w:cs="Times New Roman"/>
          <w:szCs w:val="24"/>
        </w:rPr>
        <w:t xml:space="preserve">μως επιβίωσαν, με το πείσμα τους, και μεγαλούργησαν. </w:t>
      </w:r>
    </w:p>
    <w:p w14:paraId="1BC7528E" w14:textId="77777777" w:rsidR="00B1781D" w:rsidRDefault="00CB16A6">
      <w:pPr>
        <w:spacing w:line="600" w:lineRule="auto"/>
        <w:ind w:firstLine="720"/>
        <w:jc w:val="both"/>
        <w:rPr>
          <w:rFonts w:eastAsia="Times New Roman"/>
          <w:szCs w:val="24"/>
        </w:rPr>
      </w:pPr>
      <w:r>
        <w:rPr>
          <w:rFonts w:eastAsia="Times New Roman" w:cs="Times New Roman"/>
          <w:szCs w:val="24"/>
        </w:rPr>
        <w:t>Πρόκειται για μ</w:t>
      </w:r>
      <w:r>
        <w:rPr>
          <w:rFonts w:eastAsia="Times New Roman" w:cs="Times New Roman"/>
          <w:szCs w:val="24"/>
        </w:rPr>
        <w:t>ί</w:t>
      </w:r>
      <w:r>
        <w:rPr>
          <w:rFonts w:eastAsia="Times New Roman" w:cs="Times New Roman"/>
          <w:szCs w:val="24"/>
        </w:rPr>
        <w:t>α τρα</w:t>
      </w:r>
      <w:r>
        <w:rPr>
          <w:rFonts w:eastAsia="Times New Roman" w:cs="Times New Roman"/>
          <w:szCs w:val="24"/>
        </w:rPr>
        <w:t xml:space="preserve">γική περίοδο. Το γεγονότα του 1914 δεν ήταν κεραυνός εν αιθρία. Ήταν η κορύφωση ενός κλίματος </w:t>
      </w:r>
      <w:r>
        <w:rPr>
          <w:rFonts w:eastAsia="Times New Roman" w:cs="Times New Roman"/>
          <w:szCs w:val="24"/>
        </w:rPr>
        <w:lastRenderedPageBreak/>
        <w:t>αμοιβαίας δυσπιστίας και εχθρότητας, που είχε αρχίσει να οικοδομείται από τις αρχές του 20ού αιώνα όταν ήταν πια φανερό ότι η Οθωμανική Αυτοκρατορία πιθανότατα θα</w:t>
      </w:r>
      <w:r>
        <w:rPr>
          <w:rFonts w:eastAsia="Times New Roman" w:cs="Times New Roman"/>
          <w:szCs w:val="24"/>
        </w:rPr>
        <w:t xml:space="preserve"> διαλυόταν.</w:t>
      </w:r>
    </w:p>
    <w:p w14:paraId="1BC7528F"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Όσο πύκνωναν οι εθνικές διεκδικήσεις στην περιοχή τόσο βάθαινε και ο πόνος που επιβαλλόταν στους πληθυσμούς. Μαζικές εκτοπίσεις, γενοκτονίες, εθνοκαθάρσεις και καραβάνια προσφύγων είχαν διαμορφώσει το υπόβαθρο και τη γενικευμένη βία που θα συνό</w:t>
      </w:r>
      <w:r>
        <w:rPr>
          <w:rFonts w:eastAsia="Times New Roman" w:cs="Times New Roman"/>
          <w:szCs w:val="24"/>
        </w:rPr>
        <w:t>δευε το ξέσπασμα του Α΄ Παγκοσμίου Πολέμου. Ήταν μ</w:t>
      </w:r>
      <w:r>
        <w:rPr>
          <w:rFonts w:eastAsia="Times New Roman" w:cs="Times New Roman"/>
          <w:szCs w:val="24"/>
        </w:rPr>
        <w:t>ί</w:t>
      </w:r>
      <w:r>
        <w:rPr>
          <w:rFonts w:eastAsia="Times New Roman" w:cs="Times New Roman"/>
          <w:szCs w:val="24"/>
        </w:rPr>
        <w:t xml:space="preserve">α περίοδος όπου όλες οι βεβαιότητες χάθηκαν ή, ακόμη πιο ειρωνικά, αντιστράφηκαν. Η ελπίδα των προηγούμενων χρόνων είχε μετατραπεί σε εφιάλτη. </w:t>
      </w:r>
    </w:p>
    <w:p w14:paraId="1BC75290"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Δεν είναι άκαιρο, </w:t>
      </w:r>
      <w:r>
        <w:rPr>
          <w:rFonts w:eastAsia="Times New Roman"/>
          <w:bCs/>
        </w:rPr>
        <w:t>κυρίες και κύριοι συνάδελφοι,</w:t>
      </w:r>
      <w:r>
        <w:rPr>
          <w:rFonts w:eastAsia="Times New Roman" w:cs="Times New Roman"/>
          <w:szCs w:val="24"/>
        </w:rPr>
        <w:t xml:space="preserve"> να αναφερόμασ</w:t>
      </w:r>
      <w:r>
        <w:rPr>
          <w:rFonts w:eastAsia="Times New Roman" w:cs="Times New Roman"/>
          <w:szCs w:val="24"/>
        </w:rPr>
        <w:t xml:space="preserve">τε στο ευρύτερο πλαίσιο ούτε υποβιβάζει στο παραμικρό τα όσα υπέφεραν οι Πόντιοι αλλά και οι άλλες κοινότητες της εποχής. Συχνά περιχαρακωμένοι πίσω από πολιτικές ατζέντες και παγιωμένα σχήματα, διστάζουμε να ενσκήψουμε σε διαδικασίες που θα μας επέτρεπαν </w:t>
      </w:r>
      <w:r>
        <w:rPr>
          <w:rFonts w:eastAsia="Times New Roman" w:cs="Times New Roman"/>
          <w:szCs w:val="24"/>
        </w:rPr>
        <w:t xml:space="preserve">την ιστορική κατανόηση γεγονότων που έχουν βρει τον δρόμο τους στην εθνική μνήμη. Τα τραγικά γεγονότα που σημάδεψαν την πορεία του ποντιακού ελληνισμού ανήκουν ανάμεσα σε αυτά. Διστάζουμε, φαίνεται, φοβούμενοι ότι η </w:t>
      </w:r>
      <w:r>
        <w:rPr>
          <w:rFonts w:eastAsia="Times New Roman" w:cs="Times New Roman"/>
          <w:szCs w:val="24"/>
        </w:rPr>
        <w:lastRenderedPageBreak/>
        <w:t>ίδια η διαδικασία που θα επέτρεπε την κα</w:t>
      </w:r>
      <w:r>
        <w:rPr>
          <w:rFonts w:eastAsia="Times New Roman" w:cs="Times New Roman"/>
          <w:szCs w:val="24"/>
        </w:rPr>
        <w:t xml:space="preserve">τανόησή τους θα τα αποκαθήλωνε, θα μετρίαζε τη μοναδικότητα της τραγωδίας. Δεν θα έπρεπε. Διότι η διαδικασία μέσα από την οποία αναγνωρίζεται και τιμάται ουσιαστικά το παρελθόν ακολουθεί ακριβώς την αντίθετη πορεία, την πορεία δηλαδή της </w:t>
      </w:r>
      <w:proofErr w:type="spellStart"/>
      <w:r>
        <w:rPr>
          <w:rFonts w:eastAsia="Times New Roman" w:cs="Times New Roman"/>
          <w:szCs w:val="24"/>
        </w:rPr>
        <w:t>επανοικείωσης</w:t>
      </w:r>
      <w:proofErr w:type="spellEnd"/>
      <w:r>
        <w:rPr>
          <w:rFonts w:eastAsia="Times New Roman" w:cs="Times New Roman"/>
          <w:szCs w:val="24"/>
        </w:rPr>
        <w:t xml:space="preserve"> με α</w:t>
      </w:r>
      <w:r>
        <w:rPr>
          <w:rFonts w:eastAsia="Times New Roman" w:cs="Times New Roman"/>
          <w:szCs w:val="24"/>
        </w:rPr>
        <w:t xml:space="preserve">υτό μέσα από διαδικασίες που ενθαρρύνουν τους ανθρώπους να </w:t>
      </w:r>
      <w:proofErr w:type="spellStart"/>
      <w:r>
        <w:rPr>
          <w:rFonts w:eastAsia="Times New Roman" w:cs="Times New Roman"/>
          <w:szCs w:val="24"/>
        </w:rPr>
        <w:t>αναψηλαφίσουν</w:t>
      </w:r>
      <w:proofErr w:type="spellEnd"/>
      <w:r>
        <w:rPr>
          <w:rFonts w:eastAsia="Times New Roman" w:cs="Times New Roman"/>
          <w:szCs w:val="24"/>
        </w:rPr>
        <w:t xml:space="preserve"> την ιστορική συγκυρία, την εμπειρία των ανθρώπων που βίωσαν το γεγονός, τον τρόπο που οι μικρές και τραγικές ιστορίες μπολιάζονται μέσα στη μεγάλη, μέσα από μια τέτοια διαδικασία που </w:t>
      </w:r>
      <w:r>
        <w:rPr>
          <w:rFonts w:eastAsia="Times New Roman" w:cs="Times New Roman"/>
          <w:szCs w:val="24"/>
        </w:rPr>
        <w:t xml:space="preserve">οδηγεί στην </w:t>
      </w:r>
      <w:proofErr w:type="spellStart"/>
      <w:r>
        <w:rPr>
          <w:rFonts w:eastAsia="Times New Roman" w:cs="Times New Roman"/>
          <w:szCs w:val="24"/>
        </w:rPr>
        <w:t>ενσυναίσθηση</w:t>
      </w:r>
      <w:proofErr w:type="spellEnd"/>
      <w:r>
        <w:rPr>
          <w:rFonts w:eastAsia="Times New Roman" w:cs="Times New Roman"/>
          <w:szCs w:val="24"/>
        </w:rPr>
        <w:t xml:space="preserve">. </w:t>
      </w:r>
    </w:p>
    <w:p w14:paraId="1BC75291"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Τότε θα καταλαβαίναμε ότι η τραγικότητα της περιόδου 1914-1923 δεν αφορά μόνον τους νεκρούς. Αφορά ακριβώς και τη </w:t>
      </w:r>
      <w:proofErr w:type="spellStart"/>
      <w:r>
        <w:rPr>
          <w:rFonts w:eastAsia="Times New Roman" w:cs="Times New Roman"/>
          <w:szCs w:val="24"/>
        </w:rPr>
        <w:t>μεταιχμιακότητα</w:t>
      </w:r>
      <w:proofErr w:type="spellEnd"/>
      <w:r>
        <w:rPr>
          <w:rFonts w:eastAsia="Times New Roman" w:cs="Times New Roman"/>
          <w:szCs w:val="24"/>
        </w:rPr>
        <w:t xml:space="preserve"> της στιγμής όπου ο παλιός κόσμος δεν είχε ακόμη πεθάνει και ο καινούργιος δεν είχε ακόμη γεννηθεί. </w:t>
      </w:r>
    </w:p>
    <w:p w14:paraId="1BC75292"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Πρόκειται για μ</w:t>
      </w:r>
      <w:r>
        <w:rPr>
          <w:rFonts w:eastAsia="Times New Roman" w:cs="Times New Roman"/>
          <w:szCs w:val="24"/>
        </w:rPr>
        <w:t>ί</w:t>
      </w:r>
      <w:r>
        <w:rPr>
          <w:rFonts w:eastAsia="Times New Roman" w:cs="Times New Roman"/>
          <w:szCs w:val="24"/>
        </w:rPr>
        <w:t>α διαδικασία μέσα στην οποία χανόταν κάθε βεβαιότητα, όπου ο γείτονας μετατρεπόταν σε εχθρό, όπου το παρελθόν ξαναγραφόταν ώστε να αποκλείονται οι μέχρι πρότινος σύνοικοι, όπου η βία άτακτων σωμάτων βάθαινε τα συναι</w:t>
      </w:r>
      <w:r>
        <w:rPr>
          <w:rFonts w:eastAsia="Times New Roman" w:cs="Times New Roman"/>
          <w:szCs w:val="24"/>
        </w:rPr>
        <w:lastRenderedPageBreak/>
        <w:t>σθήματα αποξένωσης κι εχ</w:t>
      </w:r>
      <w:r>
        <w:rPr>
          <w:rFonts w:eastAsia="Times New Roman" w:cs="Times New Roman"/>
          <w:szCs w:val="24"/>
        </w:rPr>
        <w:t>θρότητας και σκλήραινε τις διαχωριστικές γραμμές ανάμεσα σε κοινότητες που συμβίωναν για αιώνες.</w:t>
      </w:r>
    </w:p>
    <w:p w14:paraId="1BC75293"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Ας </w:t>
      </w:r>
      <w:proofErr w:type="spellStart"/>
      <w:r>
        <w:rPr>
          <w:rFonts w:eastAsia="Times New Roman" w:cs="Times New Roman"/>
          <w:szCs w:val="24"/>
        </w:rPr>
        <w:t>αναστοχαστούμε</w:t>
      </w:r>
      <w:proofErr w:type="spellEnd"/>
      <w:r>
        <w:rPr>
          <w:rFonts w:eastAsia="Times New Roman" w:cs="Times New Roman"/>
          <w:szCs w:val="24"/>
        </w:rPr>
        <w:t>, λοιπόν, τα τελευταία χρόνια του ποντιακού ελληνισμού στην Οθωμανική Αυτοκρατορία, πέρα από τυπικούς και νομικούς όρους. Να δούμε την ίδια τη</w:t>
      </w:r>
      <w:r>
        <w:rPr>
          <w:rFonts w:eastAsia="Times New Roman" w:cs="Times New Roman"/>
          <w:szCs w:val="24"/>
        </w:rPr>
        <w:t>ν τραγική εμπειρία αυτών των ανθρώπων, να μη μείνουμε όμως σε αυτήν, να δούμε και την αντίστασή τους. Ελάχιστοι αναφέρονται στο ότι οι άνθρωποι αυτοί, ολόκληρες οικογένειες με μωρά παιδιά, πήραν τα βουνά και αντιστάθηκαν στις εξοντωτικές πορείες.</w:t>
      </w:r>
    </w:p>
    <w:p w14:paraId="1BC75294"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Ας μη χάν</w:t>
      </w:r>
      <w:r>
        <w:rPr>
          <w:rFonts w:eastAsia="Times New Roman" w:cs="Times New Roman"/>
          <w:szCs w:val="24"/>
        </w:rPr>
        <w:t>ουμε από την οπτική μας ότι η ελπίδα για το αύριο είναι αυτή που τους επέτρεψε να αντέξουν ακόμη και τις πιο σκληρές στιγμές αυτών των διωγμών. Οι μαρτυρίες είναι συγκλονιστικές. Είναι πολύ σημαντικό να κρατάμε μαζί με την τραγικότητα της εμπειρίας και τον</w:t>
      </w:r>
      <w:r>
        <w:rPr>
          <w:rFonts w:eastAsia="Times New Roman" w:cs="Times New Roman"/>
          <w:szCs w:val="24"/>
        </w:rPr>
        <w:t xml:space="preserve"> τρόπο που οι άνθρωποι δεν έμειναν αμέτοχοι στην Ιστορία. Προσπαθούσαν να επηρεάσουν την εξέλιξη των πραγμάτων. Ας ενσκήψουμε, λοιπόν, στο παρελθόν όχι μόνο ως ένδειξη τιμής προς όσους υπέφεραν και αδικήθηκαν, αλλά κυρίως για να κατανοήσουμε και να βαθύνου</w:t>
      </w:r>
      <w:r>
        <w:rPr>
          <w:rFonts w:eastAsia="Times New Roman" w:cs="Times New Roman"/>
          <w:szCs w:val="24"/>
        </w:rPr>
        <w:t xml:space="preserve">με την ιστορική μας σκέψη. </w:t>
      </w:r>
    </w:p>
    <w:p w14:paraId="1BC75295"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 xml:space="preserve">Το ποντιακό έθιμο του «Θωμά σα </w:t>
      </w:r>
      <w:proofErr w:type="spellStart"/>
      <w:r>
        <w:rPr>
          <w:rFonts w:eastAsia="Times New Roman" w:cs="Times New Roman"/>
          <w:szCs w:val="24"/>
        </w:rPr>
        <w:t>Ταφία</w:t>
      </w:r>
      <w:proofErr w:type="spellEnd"/>
      <w:r>
        <w:rPr>
          <w:rFonts w:eastAsia="Times New Roman" w:cs="Times New Roman"/>
          <w:szCs w:val="24"/>
        </w:rPr>
        <w:t>» έρχεται από πολύ βαθιά και από πολύ μακριά. Την Κυριακή του Θωμά συγγενείς και φίλοι των νεκρών συγκεντρώνονται στα κοιμητήρια και πάνω στους τάφους των αγαπημένων τους παραθέτουν γεύμα προς</w:t>
      </w:r>
      <w:r>
        <w:rPr>
          <w:rFonts w:eastAsia="Times New Roman" w:cs="Times New Roman"/>
          <w:szCs w:val="24"/>
        </w:rPr>
        <w:t xml:space="preserve"> τιμήν τους. Με αυτόν τον συγκλονιστικό τρόπο επικοινωνίας με τους αγαπημένους τους που πια δεν είναι μαζί τους, ο λαός αυτός μας θυμίζει κάθε φορά τη δύναμη της ίδιας της ζωής.</w:t>
      </w:r>
    </w:p>
    <w:p w14:paraId="1BC75296"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Δεν υπάρχει, όμως, μεγαλύτερη αναγνώριση και μεγαλύτερος φόρος τιμής απέναντι </w:t>
      </w:r>
      <w:r>
        <w:rPr>
          <w:rFonts w:eastAsia="Times New Roman" w:cs="Times New Roman"/>
          <w:szCs w:val="24"/>
        </w:rPr>
        <w:t>στη μνήμη τραγικών συμβάντων του παρελθόντος από το να κατορθώσουμε να διακρίνουμε τις διαφορετικές μορφές που μπορεί να έχει η επανάληψή τους και βεβαίως να την αποτρέψουμε.</w:t>
      </w:r>
      <w:r>
        <w:rPr>
          <w:rFonts w:eastAsia="Times New Roman" w:cs="Times New Roman"/>
          <w:szCs w:val="24"/>
        </w:rPr>
        <w:t xml:space="preserve"> </w:t>
      </w:r>
      <w:r>
        <w:rPr>
          <w:rFonts w:eastAsia="Times New Roman" w:cs="Times New Roman"/>
          <w:szCs w:val="24"/>
        </w:rPr>
        <w:t>Τότε μόνο θα έχει αποδοθεί ουσιαστική δικαιοσύνη στους νεκρούς της Γενοκτονίας.</w:t>
      </w:r>
    </w:p>
    <w:p w14:paraId="1BC75297"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Αυτή, όμως, η δέσμευση να αποτραπούν παρόμοια γεγονότα, αυτή η προσπάθεια να κατανοήσουμε τους λόγους που οδήγησαν σε γενοκτονίες, εθνοκαθάρσεις, σφαγές και αποκλεισμούς, αυτή λοιπόν η δέσμευση να αποτραπούν αυτά τα γεγονότα αποτελεί μια κουλτούρα ενδυνάμω</w:t>
      </w:r>
      <w:r>
        <w:rPr>
          <w:rFonts w:eastAsia="Times New Roman" w:cs="Times New Roman"/>
          <w:szCs w:val="24"/>
        </w:rPr>
        <w:t>σης της ίδιας της δημοκρατίας, αποτελεί μια κουλτούρα απερίφραστης καταγγελίας του ρατσισμού.</w:t>
      </w:r>
    </w:p>
    <w:p w14:paraId="1BC75298"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Γι’ αυτό και η καταγγελία της Γενοκτονίας των Ποντίων πρέπει να είναι συνώνυμη με τη δέσμευση στη δημοκρατία και τον αγώνα ενάντια σε κάθε είδους ρατσισμό, αλλιώς</w:t>
      </w:r>
      <w:r>
        <w:rPr>
          <w:rFonts w:eastAsia="Times New Roman" w:cs="Times New Roman"/>
          <w:szCs w:val="24"/>
        </w:rPr>
        <w:t xml:space="preserve"> η καταγγελία αυτή αποτελεί μια κοινωνικά ανέντιμη στάση.</w:t>
      </w:r>
    </w:p>
    <w:p w14:paraId="1BC7529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Η μνήμη του αγώνα και του ξεριζωμού του ποντιακού ελληνισμού είναι μια μνήμη ζωντανή στην ελληνική κοινωνία, ιδιαίτερα τις τελευταίες δεκαετίες. Είναι, επίσης, μια μνήμη στην οποία φαίνεται ότι συνα</w:t>
      </w:r>
      <w:r>
        <w:rPr>
          <w:rFonts w:eastAsia="Times New Roman" w:cs="Times New Roman"/>
          <w:szCs w:val="24"/>
        </w:rPr>
        <w:t>ινούν άνθρωποι από διαφορετικούς πολιτικούς χώρους και από διαφορετικές γενιές, μ</w:t>
      </w:r>
      <w:r>
        <w:rPr>
          <w:rFonts w:eastAsia="Times New Roman" w:cs="Times New Roman"/>
          <w:szCs w:val="24"/>
        </w:rPr>
        <w:t>ί</w:t>
      </w:r>
      <w:r>
        <w:rPr>
          <w:rFonts w:eastAsia="Times New Roman" w:cs="Times New Roman"/>
          <w:szCs w:val="24"/>
        </w:rPr>
        <w:t>α μνήμη που στο παρελθόν είχε αποκλειστεί κυρίως λόγω της απόκλισης των πολιτισμικών τους χαρακτηριστικών έτσι όπως διαμορφώθηκαν στο πέρασμα των αιώνων.</w:t>
      </w:r>
    </w:p>
    <w:p w14:paraId="1BC7529A"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Σήμερα, η καθολική τ</w:t>
      </w:r>
      <w:r>
        <w:rPr>
          <w:rFonts w:eastAsia="Times New Roman" w:cs="Times New Roman"/>
          <w:szCs w:val="24"/>
        </w:rPr>
        <w:t>ης αποδοχή και ο εθνικός της χαρακτήρας είναι η ζωντανή απόδειξη ότι οι κοινωνίες μας πρέπει να λειτουργούν συμπεριληπτικά και όχι αποκλείοντας κοινότητες που κατά περίπτωση βρίσκονται στο όριο της ετερότητας. Ας έχουμε αυτή τη δημοκρατική επιταγή κατά νου</w:t>
      </w:r>
      <w:r>
        <w:rPr>
          <w:rFonts w:eastAsia="Times New Roman" w:cs="Times New Roman"/>
          <w:szCs w:val="24"/>
        </w:rPr>
        <w:t xml:space="preserve"> μπροστά στις σύνθετες προκλήσεις του παρόντος.</w:t>
      </w:r>
    </w:p>
    <w:p w14:paraId="1BC7529B"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Σας ευχαριστώ.</w:t>
      </w:r>
    </w:p>
    <w:p w14:paraId="1BC7529C" w14:textId="77777777" w:rsidR="00B1781D" w:rsidRDefault="00CB16A6">
      <w:pPr>
        <w:spacing w:line="600" w:lineRule="auto"/>
        <w:jc w:val="center"/>
        <w:rPr>
          <w:rFonts w:eastAsia="Times New Roman"/>
          <w:bCs/>
        </w:rPr>
      </w:pPr>
      <w:r>
        <w:rPr>
          <w:rFonts w:eastAsia="Times New Roman"/>
          <w:bCs/>
        </w:rPr>
        <w:lastRenderedPageBreak/>
        <w:t>(Χειροκροτήματα)</w:t>
      </w:r>
    </w:p>
    <w:p w14:paraId="1BC7529D"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τώρα έχει ο κ. Θεοφύλακτος από τον ΣΥΡΙΖΑ.</w:t>
      </w:r>
    </w:p>
    <w:p w14:paraId="1BC7529E"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Ευχαριστώ, κύριε Πρόεδρε.</w:t>
      </w:r>
    </w:p>
    <w:p w14:paraId="1BC7529F"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Κύριε Πρόεδρε της Βουλής, κύριοι Υπουργοί, ε</w:t>
      </w:r>
      <w:r>
        <w:rPr>
          <w:rFonts w:eastAsia="Times New Roman" w:cs="Times New Roman"/>
          <w:szCs w:val="24"/>
        </w:rPr>
        <w:t>κλεκτοί προσκεκλημένοι, πρώην Πρόεδροι της Βουλής, κυρίες και κύριοι συνάδελφοι, επιτρέψτε μου τέτοια μέρα, που είναι η μέρα της Γενοκτονίας των Ποντίων, να ξεκινήσω παραθέτοντας αυτούσιους κάποιους στίχους από το πασίγνωστο πλέον τραγούδι του γνωστού, διά</w:t>
      </w:r>
      <w:r>
        <w:rPr>
          <w:rFonts w:eastAsia="Times New Roman" w:cs="Times New Roman"/>
          <w:szCs w:val="24"/>
        </w:rPr>
        <w:t xml:space="preserve">σημου νευροχειρουργού και πρόωρα χαμένου, με καταγωγή από την </w:t>
      </w:r>
      <w:proofErr w:type="spellStart"/>
      <w:r>
        <w:rPr>
          <w:rFonts w:eastAsia="Times New Roman" w:cs="Times New Roman"/>
          <w:szCs w:val="24"/>
        </w:rPr>
        <w:t>Ξηρολίμνη</w:t>
      </w:r>
      <w:proofErr w:type="spellEnd"/>
      <w:r>
        <w:rPr>
          <w:rFonts w:eastAsia="Times New Roman" w:cs="Times New Roman"/>
          <w:szCs w:val="24"/>
        </w:rPr>
        <w:t xml:space="preserve"> Κοζάνης, Χρήστου Αντωνιάδη: «Την </w:t>
      </w:r>
      <w:proofErr w:type="spellStart"/>
      <w:r>
        <w:rPr>
          <w:rFonts w:eastAsia="Times New Roman" w:cs="Times New Roman"/>
          <w:szCs w:val="24"/>
        </w:rPr>
        <w:t>πατρίδαμ</w:t>
      </w:r>
      <w:proofErr w:type="spellEnd"/>
      <w:r>
        <w:rPr>
          <w:rFonts w:eastAsia="Times New Roman" w:cs="Times New Roman"/>
          <w:szCs w:val="24"/>
        </w:rPr>
        <w:t xml:space="preserve">’ έχασα, </w:t>
      </w:r>
      <w:proofErr w:type="spellStart"/>
      <w:r>
        <w:rPr>
          <w:rFonts w:eastAsia="Times New Roman" w:cs="Times New Roman"/>
          <w:szCs w:val="24"/>
        </w:rPr>
        <w:t>άκλαψα</w:t>
      </w:r>
      <w:proofErr w:type="spellEnd"/>
      <w:r>
        <w:rPr>
          <w:rFonts w:eastAsia="Times New Roman" w:cs="Times New Roman"/>
          <w:szCs w:val="24"/>
        </w:rPr>
        <w:t xml:space="preserve"> και πόνεσα. </w:t>
      </w:r>
      <w:proofErr w:type="spellStart"/>
      <w:r>
        <w:rPr>
          <w:rFonts w:eastAsia="Times New Roman" w:cs="Times New Roman"/>
          <w:szCs w:val="24"/>
        </w:rPr>
        <w:t>Λύουμαι</w:t>
      </w:r>
      <w:proofErr w:type="spellEnd"/>
      <w:r>
        <w:rPr>
          <w:rFonts w:eastAsia="Times New Roman" w:cs="Times New Roman"/>
          <w:szCs w:val="24"/>
        </w:rPr>
        <w:t xml:space="preserve"> κι </w:t>
      </w:r>
      <w:proofErr w:type="spellStart"/>
      <w:r>
        <w:rPr>
          <w:rFonts w:eastAsia="Times New Roman" w:cs="Times New Roman"/>
          <w:szCs w:val="24"/>
        </w:rPr>
        <w:t>αροθυμώ</w:t>
      </w:r>
      <w:proofErr w:type="spellEnd"/>
      <w:r>
        <w:rPr>
          <w:rFonts w:eastAsia="Times New Roman" w:cs="Times New Roman"/>
          <w:szCs w:val="24"/>
        </w:rPr>
        <w:t xml:space="preserve">, ν’ </w:t>
      </w:r>
      <w:proofErr w:type="spellStart"/>
      <w:r>
        <w:rPr>
          <w:rFonts w:eastAsia="Times New Roman" w:cs="Times New Roman"/>
          <w:szCs w:val="24"/>
        </w:rPr>
        <w:t>ανασπάλω</w:t>
      </w:r>
      <w:proofErr w:type="spellEnd"/>
      <w:r>
        <w:rPr>
          <w:rFonts w:eastAsia="Times New Roman" w:cs="Times New Roman"/>
          <w:szCs w:val="24"/>
        </w:rPr>
        <w:t xml:space="preserve"> κι </w:t>
      </w:r>
      <w:proofErr w:type="spellStart"/>
      <w:r>
        <w:rPr>
          <w:rFonts w:eastAsia="Times New Roman" w:cs="Times New Roman"/>
          <w:szCs w:val="24"/>
        </w:rPr>
        <w:t>επορώ</w:t>
      </w:r>
      <w:proofErr w:type="spellEnd"/>
      <w:r>
        <w:rPr>
          <w:rFonts w:eastAsia="Times New Roman" w:cs="Times New Roman"/>
          <w:szCs w:val="24"/>
        </w:rPr>
        <w:t xml:space="preserve">. Τα </w:t>
      </w:r>
      <w:proofErr w:type="spellStart"/>
      <w:r>
        <w:rPr>
          <w:rFonts w:eastAsia="Times New Roman" w:cs="Times New Roman"/>
          <w:szCs w:val="24"/>
        </w:rPr>
        <w:t>ταφία</w:t>
      </w:r>
      <w:proofErr w:type="spellEnd"/>
      <w:r>
        <w:rPr>
          <w:rFonts w:eastAsia="Times New Roman" w:cs="Times New Roman"/>
          <w:szCs w:val="24"/>
        </w:rPr>
        <w:t xml:space="preserve"> μ’ έχασα ντ’ έθαψα κι </w:t>
      </w:r>
      <w:proofErr w:type="spellStart"/>
      <w:r>
        <w:rPr>
          <w:rFonts w:eastAsia="Times New Roman" w:cs="Times New Roman"/>
          <w:szCs w:val="24"/>
        </w:rPr>
        <w:t>ενέσπαλα</w:t>
      </w:r>
      <w:proofErr w:type="spellEnd"/>
      <w:r>
        <w:rPr>
          <w:rFonts w:eastAsia="Times New Roman" w:cs="Times New Roman"/>
          <w:szCs w:val="24"/>
        </w:rPr>
        <w:t xml:space="preserve">. Τ’ </w:t>
      </w:r>
      <w:proofErr w:type="spellStart"/>
      <w:r>
        <w:rPr>
          <w:rFonts w:eastAsia="Times New Roman" w:cs="Times New Roman"/>
          <w:szCs w:val="24"/>
        </w:rPr>
        <w:t>εμετέρτς</w:t>
      </w:r>
      <w:proofErr w:type="spellEnd"/>
      <w:r>
        <w:rPr>
          <w:rFonts w:eastAsia="Times New Roman" w:cs="Times New Roman"/>
          <w:szCs w:val="24"/>
        </w:rPr>
        <w:t xml:space="preserve"> </w:t>
      </w:r>
      <w:proofErr w:type="spellStart"/>
      <w:r>
        <w:rPr>
          <w:rFonts w:eastAsia="Times New Roman" w:cs="Times New Roman"/>
          <w:szCs w:val="24"/>
        </w:rPr>
        <w:t>αναστορώ</w:t>
      </w:r>
      <w:proofErr w:type="spellEnd"/>
      <w:r>
        <w:rPr>
          <w:rFonts w:eastAsia="Times New Roman" w:cs="Times New Roman"/>
          <w:szCs w:val="24"/>
        </w:rPr>
        <w:t xml:space="preserve">, και `ς </w:t>
      </w:r>
      <w:proofErr w:type="spellStart"/>
      <w:r>
        <w:rPr>
          <w:rFonts w:eastAsia="Times New Roman" w:cs="Times New Roman"/>
          <w:szCs w:val="24"/>
        </w:rPr>
        <w:t>σο</w:t>
      </w:r>
      <w:proofErr w:type="spellEnd"/>
      <w:r>
        <w:rPr>
          <w:rFonts w:eastAsia="Times New Roman" w:cs="Times New Roman"/>
          <w:szCs w:val="24"/>
        </w:rPr>
        <w:t xml:space="preserve"> </w:t>
      </w:r>
      <w:proofErr w:type="spellStart"/>
      <w:r>
        <w:rPr>
          <w:rFonts w:eastAsia="Times New Roman" w:cs="Times New Roman"/>
          <w:szCs w:val="24"/>
        </w:rPr>
        <w:t>ψυόπο</w:t>
      </w:r>
      <w:proofErr w:type="spellEnd"/>
      <w:r>
        <w:rPr>
          <w:rFonts w:eastAsia="Times New Roman" w:cs="Times New Roman"/>
          <w:szCs w:val="24"/>
        </w:rPr>
        <w:t xml:space="preserve"> μ’ κουβαλώ».</w:t>
      </w:r>
    </w:p>
    <w:p w14:paraId="1BC752A0"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τιμούμε εδώ στον ναό της δημοκρατίας την 98</w:t>
      </w:r>
      <w:r>
        <w:rPr>
          <w:rFonts w:eastAsia="Times New Roman" w:cs="Times New Roman"/>
          <w:szCs w:val="24"/>
          <w:vertAlign w:val="superscript"/>
        </w:rPr>
        <w:t>η</w:t>
      </w:r>
      <w:r>
        <w:rPr>
          <w:rFonts w:eastAsia="Times New Roman" w:cs="Times New Roman"/>
          <w:szCs w:val="24"/>
        </w:rPr>
        <w:t xml:space="preserve"> επέτειο της Γενοκτονίας του Ποντιακού Ελληνισμού, επειδή όπως τονίζει ο </w:t>
      </w:r>
      <w:proofErr w:type="spellStart"/>
      <w:r>
        <w:rPr>
          <w:rFonts w:eastAsia="Times New Roman" w:cs="Times New Roman"/>
          <w:szCs w:val="24"/>
        </w:rPr>
        <w:t>Έλι</w:t>
      </w:r>
      <w:proofErr w:type="spellEnd"/>
      <w:r>
        <w:rPr>
          <w:rFonts w:eastAsia="Times New Roman" w:cs="Times New Roman"/>
          <w:szCs w:val="24"/>
        </w:rPr>
        <w:t xml:space="preserve"> </w:t>
      </w:r>
      <w:proofErr w:type="spellStart"/>
      <w:r>
        <w:rPr>
          <w:rFonts w:eastAsia="Times New Roman" w:cs="Times New Roman"/>
          <w:szCs w:val="24"/>
        </w:rPr>
        <w:t>Βίζελ</w:t>
      </w:r>
      <w:proofErr w:type="spellEnd"/>
      <w:r>
        <w:rPr>
          <w:rFonts w:eastAsia="Times New Roman" w:cs="Times New Roman"/>
          <w:szCs w:val="24"/>
        </w:rPr>
        <w:t>, «ο δήμιος σκοτώνει πάντα δυο φορές, τη δεύτερη φορά με τη λήθη». Διότι ακριβώς δεν πρέπει να υπάρξει γενοκτονία της μνήμης.</w:t>
      </w:r>
    </w:p>
    <w:p w14:paraId="1BC752A1"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Η Γενοκτονία των Ελλήνων του Πόντου πραγματοποιή</w:t>
      </w:r>
      <w:r>
        <w:rPr>
          <w:rFonts w:eastAsia="Times New Roman" w:cs="Times New Roman"/>
          <w:szCs w:val="24"/>
        </w:rPr>
        <w:t>θηκε, όπως ανέφερε και ο κύριος Υπουργός, με σφαγές και εκτοπισμούς εναντίον ελληνικών πληθυσμών στην περιοχή του Πόντου από το κίνημα των Νεότουρκων κατά την περίοδο 1914-1923 και εκτιμάται ότι στοίχισε τη ζωή περίπου σε τριακόσιες είκοσι έξι χιλιάδες έως</w:t>
      </w:r>
      <w:r>
        <w:rPr>
          <w:rFonts w:eastAsia="Times New Roman" w:cs="Times New Roman"/>
          <w:szCs w:val="24"/>
        </w:rPr>
        <w:t xml:space="preserve"> και τριακόσιες ογδόντα δύο χιλιάδες Ελλήνων, σύμφωνα με τη διεθνή βιβλιογραφία. Είναι γενοκτονία που θεωρείται τμήμα της γενοκτονίας του ελληνισμού της Ανατολής και που πραγματοποιήθηκε παράλληλα με γενοκτονίες εις βάρος και άλλων πληθυσμών, δηλαδή των Αρ</w:t>
      </w:r>
      <w:r>
        <w:rPr>
          <w:rFonts w:eastAsia="Times New Roman" w:cs="Times New Roman"/>
          <w:szCs w:val="24"/>
        </w:rPr>
        <w:t xml:space="preserve">μενίων και των </w:t>
      </w:r>
      <w:proofErr w:type="spellStart"/>
      <w:r>
        <w:rPr>
          <w:rFonts w:eastAsia="Times New Roman" w:cs="Times New Roman"/>
          <w:szCs w:val="24"/>
        </w:rPr>
        <w:t>Ασσυρίων</w:t>
      </w:r>
      <w:proofErr w:type="spellEnd"/>
      <w:r>
        <w:rPr>
          <w:rFonts w:eastAsia="Times New Roman" w:cs="Times New Roman"/>
          <w:szCs w:val="24"/>
        </w:rPr>
        <w:t xml:space="preserve">, με αποτέλεσμα οι επιμέρους αυτές διώξεις-γενοκτονίες να θεωρούνται ως τμήματα μιας ενιαίας </w:t>
      </w:r>
      <w:proofErr w:type="spellStart"/>
      <w:r>
        <w:rPr>
          <w:rFonts w:eastAsia="Times New Roman" w:cs="Times New Roman"/>
          <w:szCs w:val="24"/>
        </w:rPr>
        <w:t>γενοκτονικής</w:t>
      </w:r>
      <w:proofErr w:type="spellEnd"/>
      <w:r>
        <w:rPr>
          <w:rFonts w:eastAsia="Times New Roman" w:cs="Times New Roman"/>
          <w:szCs w:val="24"/>
        </w:rPr>
        <w:t xml:space="preserve"> πολιτικής.</w:t>
      </w:r>
    </w:p>
    <w:p w14:paraId="1BC752A2"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Η διαδικασία εξόντωσης των ελληνικών πληθυσμών του Πόντου διακρίνεται ιστορικά σε τρεις συνεχόμενες φάσεις: Πρώτον, </w:t>
      </w:r>
      <w:r>
        <w:rPr>
          <w:rFonts w:eastAsia="Times New Roman" w:cs="Times New Roman"/>
          <w:szCs w:val="24"/>
        </w:rPr>
        <w:t>από την έναρξη του Α΄ Παγκοσμίου Πολέμου ως την κατάληψη της Τραπεζούντας από τον ρωσικό στρατό, δηλαδή 1914 με 1916, η δεύτερη τελειώνει με το τέλος του Α΄ Παγκοσμίου Πολέμου, 1916-1918 και η τελευταία ολοκληρώνεται με την εφαρμογή του Συμφώνου για την αν</w:t>
      </w:r>
      <w:r>
        <w:rPr>
          <w:rFonts w:eastAsia="Times New Roman" w:cs="Times New Roman"/>
          <w:szCs w:val="24"/>
        </w:rPr>
        <w:t>ταλλαγή των πληθυσμών Ελλάδας και Τουρκίας, 1918-1923.</w:t>
      </w:r>
    </w:p>
    <w:p w14:paraId="1BC752A3"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Ποιος ήταν, όμως, ο ελληνισμός του Πόντου; Από την Άλωση της Τραπεζούντας το 1461 από τους Οθωμανούς και μετά δεν αλλοιώθηκε το φρόνημα και η ελληνική συνείδηση των Ποντίων και γρήγορα κυριάρχησαν στην</w:t>
      </w:r>
      <w:r>
        <w:rPr>
          <w:rFonts w:eastAsia="Times New Roman" w:cs="Times New Roman"/>
          <w:szCs w:val="24"/>
        </w:rPr>
        <w:t xml:space="preserve"> οικονομική ζωή της περιοχής, ζώντας κυρίως στα αστικά κέντρα. Η οικονομική ανάκαμψη συνδυάστηκε με τη δημογραφική και πνευματική τους άνοδο. Το 1865 οι Έλληνες του Πόντου ανέρχονταν σε διακόσιες εξήντα πέντε χιλιάδες ψυχές, το 1880 σε τριακόσιες τριάντα χ</w:t>
      </w:r>
      <w:r>
        <w:rPr>
          <w:rFonts w:eastAsia="Times New Roman" w:cs="Times New Roman"/>
          <w:szCs w:val="24"/>
        </w:rPr>
        <w:t>ιλιάδες και στις αρχές του 20</w:t>
      </w:r>
      <w:r>
        <w:rPr>
          <w:rFonts w:eastAsia="Times New Roman" w:cs="Times New Roman"/>
          <w:szCs w:val="24"/>
          <w:vertAlign w:val="superscript"/>
        </w:rPr>
        <w:t>ου</w:t>
      </w:r>
      <w:r>
        <w:rPr>
          <w:rFonts w:eastAsia="Times New Roman" w:cs="Times New Roman"/>
          <w:szCs w:val="24"/>
        </w:rPr>
        <w:t xml:space="preserve"> αιώνα υπερδιπλασιάστηκαν και άγγιζαν τις επτακόσιες χιλιάδες Ποντίους.</w:t>
      </w:r>
    </w:p>
    <w:p w14:paraId="1BC752A4"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Παράλληλη ήταν και η αύξηση των σχολείων. Το 1860 υπήρχαν εκατό σχολεία στον Πόντο, ενώ το 1919 υπολογίζονται σε χίλια τετρακόσια ένα, ανάμεσά τους και τ</w:t>
      </w:r>
      <w:r>
        <w:rPr>
          <w:rFonts w:eastAsia="Times New Roman" w:cs="Times New Roman"/>
          <w:szCs w:val="24"/>
        </w:rPr>
        <w:t>ο περίφημο Φροντιστήριο της Τραπεζούντας. Εκτός από σχολεία υπήρχαν πολλά τυπογραφεία, περιοδικά, εφημερίδες, λέσχες και θέατρα, που τόνιζαν το υψηλό τους πνευματικό επίπεδο και το οποίο από τις επόμενες γενιές Ποντίων ήρθε και εδώ στην Ελλάδα.</w:t>
      </w:r>
    </w:p>
    <w:p w14:paraId="1BC752A5"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Θα ήθελα να</w:t>
      </w:r>
      <w:r>
        <w:rPr>
          <w:rFonts w:eastAsia="Times New Roman" w:cs="Times New Roman"/>
          <w:szCs w:val="24"/>
        </w:rPr>
        <w:t xml:space="preserve"> αναφέρω ενδεικτικά κάποια σημαντικά στιγμιότυπα της Γενοκτονίας: Ας πούμε για τον </w:t>
      </w:r>
      <w:proofErr w:type="spellStart"/>
      <w:r>
        <w:rPr>
          <w:rFonts w:eastAsia="Times New Roman" w:cs="Times New Roman"/>
          <w:szCs w:val="24"/>
        </w:rPr>
        <w:t>Λίμαν</w:t>
      </w:r>
      <w:proofErr w:type="spellEnd"/>
      <w:r>
        <w:rPr>
          <w:rFonts w:eastAsia="Times New Roman" w:cs="Times New Roman"/>
          <w:szCs w:val="24"/>
        </w:rPr>
        <w:t xml:space="preserve"> Φον </w:t>
      </w:r>
      <w:proofErr w:type="spellStart"/>
      <w:r>
        <w:rPr>
          <w:rFonts w:eastAsia="Times New Roman" w:cs="Times New Roman"/>
          <w:szCs w:val="24"/>
        </w:rPr>
        <w:t>Σάντερς</w:t>
      </w:r>
      <w:proofErr w:type="spellEnd"/>
      <w:r>
        <w:rPr>
          <w:rFonts w:eastAsia="Times New Roman" w:cs="Times New Roman"/>
          <w:szCs w:val="24"/>
        </w:rPr>
        <w:t xml:space="preserve">, </w:t>
      </w:r>
      <w:r>
        <w:rPr>
          <w:rFonts w:eastAsia="Times New Roman" w:cs="Times New Roman"/>
          <w:szCs w:val="24"/>
        </w:rPr>
        <w:lastRenderedPageBreak/>
        <w:t>τον Γερμανό στρατηγό που ήταν ο εμπνευστής του σχεδίου γενοκτονίας των χριστιανικών πληθυσμών της Μικράς Ασίας και του Πόντου. Για τις υπηρεσίες του θα αμ</w:t>
      </w:r>
      <w:r>
        <w:rPr>
          <w:rFonts w:eastAsia="Times New Roman" w:cs="Times New Roman"/>
          <w:szCs w:val="24"/>
        </w:rPr>
        <w:t xml:space="preserve">ειφθεί από τους Τούρκους με τον τίτλο του πασά. Ήταν ο άνθρωπος που ενέπνευσε στους αρχηγούς των Νεότουρκων </w:t>
      </w:r>
      <w:proofErr w:type="spellStart"/>
      <w:r>
        <w:rPr>
          <w:rFonts w:eastAsia="Times New Roman" w:cs="Times New Roman"/>
          <w:szCs w:val="24"/>
        </w:rPr>
        <w:t>Εμβέρ</w:t>
      </w:r>
      <w:proofErr w:type="spellEnd"/>
      <w:r>
        <w:rPr>
          <w:rFonts w:eastAsia="Times New Roman" w:cs="Times New Roman"/>
          <w:szCs w:val="24"/>
        </w:rPr>
        <w:t xml:space="preserve"> και </w:t>
      </w:r>
      <w:proofErr w:type="spellStart"/>
      <w:r>
        <w:rPr>
          <w:rFonts w:eastAsia="Times New Roman" w:cs="Times New Roman"/>
          <w:szCs w:val="24"/>
        </w:rPr>
        <w:t>Ταλλαάτ</w:t>
      </w:r>
      <w:proofErr w:type="spellEnd"/>
      <w:r>
        <w:rPr>
          <w:rFonts w:eastAsia="Times New Roman" w:cs="Times New Roman"/>
          <w:szCs w:val="24"/>
        </w:rPr>
        <w:t xml:space="preserve"> τη βασική αρχή της πολιτικής φιλοσοφίας, ότι «σε κάθε χώρα την ισχύ του έθνους τη φέρει η ομοιογένεια του πληθυσμού της», καθώς κα</w:t>
      </w:r>
      <w:r>
        <w:rPr>
          <w:rFonts w:eastAsia="Times New Roman" w:cs="Times New Roman"/>
          <w:szCs w:val="24"/>
        </w:rPr>
        <w:t xml:space="preserve">ι το σύνθημα «Η ισλαμική Τουρκία για τους </w:t>
      </w:r>
      <w:proofErr w:type="spellStart"/>
      <w:r>
        <w:rPr>
          <w:rFonts w:eastAsia="Times New Roman" w:cs="Times New Roman"/>
          <w:szCs w:val="24"/>
        </w:rPr>
        <w:t>Ισλάμηδες</w:t>
      </w:r>
      <w:proofErr w:type="spellEnd"/>
      <w:r>
        <w:rPr>
          <w:rFonts w:eastAsia="Times New Roman" w:cs="Times New Roman"/>
          <w:szCs w:val="24"/>
        </w:rPr>
        <w:t xml:space="preserve"> Τούρκους».</w:t>
      </w:r>
    </w:p>
    <w:p w14:paraId="1BC752A6"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Τα «</w:t>
      </w:r>
      <w:proofErr w:type="spellStart"/>
      <w:r>
        <w:rPr>
          <w:rFonts w:eastAsia="Times New Roman" w:cs="Times New Roman"/>
          <w:szCs w:val="24"/>
        </w:rPr>
        <w:t>αμελέ</w:t>
      </w:r>
      <w:proofErr w:type="spellEnd"/>
      <w:r>
        <w:rPr>
          <w:rFonts w:eastAsia="Times New Roman" w:cs="Times New Roman"/>
          <w:szCs w:val="24"/>
        </w:rPr>
        <w:t xml:space="preserve"> </w:t>
      </w:r>
      <w:proofErr w:type="spellStart"/>
      <w:r>
        <w:rPr>
          <w:rFonts w:eastAsia="Times New Roman" w:cs="Times New Roman"/>
          <w:szCs w:val="24"/>
        </w:rPr>
        <w:t>ταμπουρού</w:t>
      </w:r>
      <w:proofErr w:type="spellEnd"/>
      <w:r>
        <w:rPr>
          <w:rFonts w:eastAsia="Times New Roman" w:cs="Times New Roman"/>
          <w:szCs w:val="24"/>
        </w:rPr>
        <w:t>», τα τάγματα θανάτου. Η στρατολόγηση των Ελλήνων στα «</w:t>
      </w:r>
      <w:proofErr w:type="spellStart"/>
      <w:r>
        <w:rPr>
          <w:rFonts w:eastAsia="Times New Roman" w:cs="Times New Roman"/>
          <w:szCs w:val="24"/>
        </w:rPr>
        <w:t>αμελέ</w:t>
      </w:r>
      <w:proofErr w:type="spellEnd"/>
      <w:r>
        <w:rPr>
          <w:rFonts w:eastAsia="Times New Roman" w:cs="Times New Roman"/>
          <w:szCs w:val="24"/>
        </w:rPr>
        <w:t xml:space="preserve"> </w:t>
      </w:r>
      <w:proofErr w:type="spellStart"/>
      <w:r>
        <w:rPr>
          <w:rFonts w:eastAsia="Times New Roman" w:cs="Times New Roman"/>
          <w:szCs w:val="24"/>
        </w:rPr>
        <w:t>ταμπουρού</w:t>
      </w:r>
      <w:proofErr w:type="spellEnd"/>
      <w:r>
        <w:rPr>
          <w:rFonts w:eastAsia="Times New Roman" w:cs="Times New Roman"/>
          <w:szCs w:val="24"/>
        </w:rPr>
        <w:t xml:space="preserve">» ήταν ένα σατανικό σχέδιο που απέβλεπε στην εξόντωση του αρσενικού ελληνικού πληθυσμού, σχέδιο του </w:t>
      </w:r>
      <w:proofErr w:type="spellStart"/>
      <w:r>
        <w:rPr>
          <w:rFonts w:eastAsia="Times New Roman" w:cs="Times New Roman"/>
          <w:szCs w:val="24"/>
        </w:rPr>
        <w:t>Λίμα</w:t>
      </w:r>
      <w:r>
        <w:rPr>
          <w:rFonts w:eastAsia="Times New Roman" w:cs="Times New Roman"/>
          <w:szCs w:val="24"/>
        </w:rPr>
        <w:t>ν</w:t>
      </w:r>
      <w:proofErr w:type="spellEnd"/>
      <w:r>
        <w:rPr>
          <w:rFonts w:eastAsia="Times New Roman" w:cs="Times New Roman"/>
          <w:szCs w:val="24"/>
        </w:rPr>
        <w:t xml:space="preserve"> Φον </w:t>
      </w:r>
      <w:proofErr w:type="spellStart"/>
      <w:r>
        <w:rPr>
          <w:rFonts w:eastAsia="Times New Roman" w:cs="Times New Roman"/>
          <w:szCs w:val="24"/>
        </w:rPr>
        <w:t>Σάντερς</w:t>
      </w:r>
      <w:proofErr w:type="spellEnd"/>
      <w:r>
        <w:rPr>
          <w:rFonts w:eastAsia="Times New Roman" w:cs="Times New Roman"/>
          <w:szCs w:val="24"/>
        </w:rPr>
        <w:t>. Στρατολογούσαν ολόκληρο τον ανδρικό πληθυσμό εκτός από γέρους και παιδιά. Τους υποχρέωναν να σπάζουν πέτρες για δώδεκα ώρες την ημέρα με στέρηση τροφής και ύπνου. Οι παγωνιές, οι βροχές, η τρομερή ζέστη το καλοκαίρι, οι αρρώστιες έφεραν το α</w:t>
      </w:r>
      <w:r>
        <w:rPr>
          <w:rFonts w:eastAsia="Times New Roman" w:cs="Times New Roman"/>
          <w:szCs w:val="24"/>
        </w:rPr>
        <w:t xml:space="preserve">ποτέλεσμα που προέβλεψε ο Γερμανός αξιωματούχος λέγοντας: «Με το σύστημα που σας προτείνω ο θάνατός τους είναι βέβαιος, αλλά πριν πεθάνουν θα προσφέρουν για το έθνος τις πολύτιμες υπηρεσίες. Επιπλέον, οι γυναίκες δεν θα γεννούν παιδιά και έτσι θα </w:t>
      </w:r>
      <w:r>
        <w:rPr>
          <w:rFonts w:eastAsia="Times New Roman" w:cs="Times New Roman"/>
          <w:szCs w:val="24"/>
        </w:rPr>
        <w:lastRenderedPageBreak/>
        <w:t xml:space="preserve">λυθεί το </w:t>
      </w:r>
      <w:r>
        <w:rPr>
          <w:rFonts w:eastAsia="Times New Roman" w:cs="Times New Roman"/>
          <w:szCs w:val="24"/>
        </w:rPr>
        <w:t>δημογραφικό σας πρόβλημα, ενώ η μισητή και άτιμη αυτή ράτσα θα ξεκληριστεί, οι δε περιουσίες των Γιουνάν θα περάσουν στο δημόσιο, δηλαδή σε όλους.». Ανακάλυπταν, λοιπόν, οι Τούρκοι τότε πολύ πριν από τον Χίτλερ τα στρατόπεδα του θανάτου.</w:t>
      </w:r>
    </w:p>
    <w:p w14:paraId="1BC752A7"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Εκτοπισμοί, λευκές</w:t>
      </w:r>
      <w:r>
        <w:rPr>
          <w:rFonts w:eastAsia="Times New Roman" w:cs="Times New Roman"/>
          <w:szCs w:val="24"/>
        </w:rPr>
        <w:t xml:space="preserve"> σφαγές. Η δεύτερη μέθοδος εξαφάνισης των χριστιανών ήταν οι εκτοπισμοί. Μέσα στον χειμώνα τα γυναικόπαιδα και οι γέροι οδηγούνταν χιλιάδες χιλιόμετρα προς τον θάνατο. Οι άνδρες καθ’ οδόν απάγονταν και εκτελούνταν. Πρόκειται για πράγματα που τα είχε αναφέρ</w:t>
      </w:r>
      <w:r>
        <w:rPr>
          <w:rFonts w:eastAsia="Times New Roman" w:cs="Times New Roman"/>
          <w:szCs w:val="24"/>
        </w:rPr>
        <w:t xml:space="preserve">ει και ο πρόξενος </w:t>
      </w:r>
      <w:proofErr w:type="spellStart"/>
      <w:r>
        <w:rPr>
          <w:rFonts w:eastAsia="Times New Roman" w:cs="Times New Roman"/>
          <w:szCs w:val="24"/>
        </w:rPr>
        <w:t>Χόρτον</w:t>
      </w:r>
      <w:proofErr w:type="spellEnd"/>
      <w:r>
        <w:rPr>
          <w:rFonts w:eastAsia="Times New Roman" w:cs="Times New Roman"/>
          <w:szCs w:val="24"/>
        </w:rPr>
        <w:t xml:space="preserve"> στο γνωστό βιβλίο του «Η κατάρα της Ασία», όπου αναφέρει: «Η μακρά γραμμή που οδηγεί </w:t>
      </w:r>
      <w:r>
        <w:rPr>
          <w:rFonts w:eastAsia="Times New Roman"/>
          <w:bCs/>
        </w:rPr>
        <w:t xml:space="preserve">προς </w:t>
      </w:r>
      <w:r>
        <w:rPr>
          <w:rFonts w:eastAsia="Times New Roman" w:cs="Times New Roman"/>
          <w:szCs w:val="24"/>
        </w:rPr>
        <w:t>τον θάνατο.». Τέτοιες αφηγήσεις υπάρχουν σε κάθε οικογένεια, όπως και στη δική μου.</w:t>
      </w:r>
    </w:p>
    <w:p w14:paraId="1BC752A8"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Στην Πλατεία Ωρολογίου της Σαμψούντας η τουρκική διοίκηση</w:t>
      </w:r>
      <w:r>
        <w:rPr>
          <w:rFonts w:eastAsia="Times New Roman" w:cs="Times New Roman"/>
          <w:szCs w:val="24"/>
        </w:rPr>
        <w:t xml:space="preserve"> κρέμασε εκατοντάδες Ποντίους. Ο πασίγνωστος και φρικαλέος </w:t>
      </w:r>
      <w:proofErr w:type="spellStart"/>
      <w:r>
        <w:rPr>
          <w:rFonts w:eastAsia="Times New Roman" w:cs="Times New Roman"/>
          <w:szCs w:val="24"/>
        </w:rPr>
        <w:t>Τοπάλ</w:t>
      </w:r>
      <w:proofErr w:type="spellEnd"/>
      <w:r>
        <w:rPr>
          <w:rFonts w:eastAsia="Times New Roman" w:cs="Times New Roman"/>
          <w:szCs w:val="24"/>
        </w:rPr>
        <w:t xml:space="preserve"> </w:t>
      </w:r>
      <w:proofErr w:type="spellStart"/>
      <w:r>
        <w:rPr>
          <w:rFonts w:eastAsia="Times New Roman" w:cs="Times New Roman"/>
          <w:szCs w:val="24"/>
        </w:rPr>
        <w:t>Οσμάν</w:t>
      </w:r>
      <w:proofErr w:type="spellEnd"/>
      <w:r>
        <w:rPr>
          <w:rFonts w:eastAsia="Times New Roman" w:cs="Times New Roman"/>
          <w:szCs w:val="24"/>
        </w:rPr>
        <w:t xml:space="preserve"> ήταν ο εκτελεστής του ποντιακού ελληνισμού, ο αιμοσταγής δολοφόνος. Οι </w:t>
      </w:r>
      <w:proofErr w:type="spellStart"/>
      <w:r>
        <w:rPr>
          <w:rFonts w:eastAsia="Times New Roman" w:cs="Times New Roman"/>
          <w:szCs w:val="24"/>
        </w:rPr>
        <w:t>τσέτες</w:t>
      </w:r>
      <w:proofErr w:type="spellEnd"/>
      <w:r>
        <w:rPr>
          <w:rFonts w:eastAsia="Times New Roman" w:cs="Times New Roman"/>
          <w:szCs w:val="24"/>
        </w:rPr>
        <w:t xml:space="preserve"> του αδίστακτοι εγκληματίες, που πολλές φορές με τις πράξεις τους προκαλούσαν τη φρίκη και την απέχθεια ακόμ</w:t>
      </w:r>
      <w:r>
        <w:rPr>
          <w:rFonts w:eastAsia="Times New Roman" w:cs="Times New Roman"/>
          <w:szCs w:val="24"/>
        </w:rPr>
        <w:t>α και των ομόθρησκών τους Τούρκων.</w:t>
      </w:r>
    </w:p>
    <w:p w14:paraId="1BC752A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 xml:space="preserve">Η περιοχή της </w:t>
      </w:r>
      <w:proofErr w:type="spellStart"/>
      <w:r>
        <w:rPr>
          <w:rFonts w:eastAsia="Times New Roman" w:cs="Times New Roman"/>
          <w:szCs w:val="24"/>
        </w:rPr>
        <w:t>Πάφρας</w:t>
      </w:r>
      <w:proofErr w:type="spellEnd"/>
      <w:r>
        <w:rPr>
          <w:rFonts w:eastAsia="Times New Roman" w:cs="Times New Roman"/>
          <w:szCs w:val="24"/>
        </w:rPr>
        <w:t xml:space="preserve"> </w:t>
      </w:r>
      <w:proofErr w:type="spellStart"/>
      <w:r>
        <w:rPr>
          <w:rFonts w:eastAsia="Times New Roman" w:cs="Times New Roman"/>
          <w:szCs w:val="24"/>
        </w:rPr>
        <w:t>γενοκτονείται</w:t>
      </w:r>
      <w:proofErr w:type="spellEnd"/>
      <w:r>
        <w:rPr>
          <w:rFonts w:eastAsia="Times New Roman" w:cs="Times New Roman"/>
          <w:szCs w:val="24"/>
        </w:rPr>
        <w:t xml:space="preserve"> ολοσχερώς. Οι άνδρες σφάζονται και τα γυναικόπαιδα στέλνονται εξορία μέσα στον χειμώνα. Μετά τον Απρίλιο του 1920 ο </w:t>
      </w:r>
      <w:proofErr w:type="spellStart"/>
      <w:r>
        <w:rPr>
          <w:rFonts w:eastAsia="Times New Roman" w:cs="Times New Roman"/>
          <w:szCs w:val="24"/>
        </w:rPr>
        <w:t>Κεμάλ</w:t>
      </w:r>
      <w:proofErr w:type="spellEnd"/>
      <w:r>
        <w:rPr>
          <w:rFonts w:eastAsia="Times New Roman" w:cs="Times New Roman"/>
          <w:szCs w:val="24"/>
        </w:rPr>
        <w:t xml:space="preserve"> εξαπολύει γενικευμένες διώξεις, δίνοντας το τελειωτικό χτύπημα σ</w:t>
      </w:r>
      <w:r>
        <w:rPr>
          <w:rFonts w:eastAsia="Times New Roman" w:cs="Times New Roman"/>
          <w:szCs w:val="24"/>
        </w:rPr>
        <w:t>τον ελληνισμό της Ανατολής. Τ</w:t>
      </w:r>
      <w:r>
        <w:rPr>
          <w:rFonts w:eastAsia="Times New Roman" w:cs="Times New Roman"/>
          <w:szCs w:val="24"/>
        </w:rPr>
        <w:t>ο</w:t>
      </w:r>
      <w:r>
        <w:rPr>
          <w:rFonts w:eastAsia="Times New Roman" w:cs="Times New Roman"/>
          <w:szCs w:val="24"/>
        </w:rPr>
        <w:t xml:space="preserve"> σύνθημα του </w:t>
      </w:r>
      <w:proofErr w:type="spellStart"/>
      <w:r>
        <w:rPr>
          <w:rFonts w:eastAsia="Times New Roman" w:cs="Times New Roman"/>
          <w:szCs w:val="24"/>
        </w:rPr>
        <w:t>Κεμάλ</w:t>
      </w:r>
      <w:proofErr w:type="spellEnd"/>
      <w:r>
        <w:rPr>
          <w:rFonts w:eastAsia="Times New Roman" w:cs="Times New Roman"/>
          <w:szCs w:val="24"/>
        </w:rPr>
        <w:t xml:space="preserve"> είναι «Ουδείς Τούρκος θα προστατέψει χριστιανό κατά την εξόντωσή του.». Έτσι οι Τούρκοι φανατισμένοι θέλουν να αφανίσουν τους Έλληνες με κάθε τρόπο.</w:t>
      </w:r>
    </w:p>
    <w:p w14:paraId="1BC752AA"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χαρακτηριστική η διαταγή της γενικής διοίκησης του </w:t>
      </w:r>
      <w:proofErr w:type="spellStart"/>
      <w:r>
        <w:rPr>
          <w:rFonts w:eastAsia="Times New Roman" w:cs="Times New Roman"/>
          <w:szCs w:val="24"/>
        </w:rPr>
        <w:t>Κ</w:t>
      </w:r>
      <w:r>
        <w:rPr>
          <w:rFonts w:eastAsia="Times New Roman" w:cs="Times New Roman"/>
          <w:szCs w:val="24"/>
        </w:rPr>
        <w:t>εμάλ</w:t>
      </w:r>
      <w:proofErr w:type="spellEnd"/>
      <w:r>
        <w:rPr>
          <w:rFonts w:eastAsia="Times New Roman" w:cs="Times New Roman"/>
          <w:szCs w:val="24"/>
        </w:rPr>
        <w:t xml:space="preserve"> που λέει: «Κάθε στρατιώτης πρέπει να κάνει το καθήκον του και να σκοτώσει τέσσερις με πέντε Έλληνες για το μεγαλείο της πατρίδας. Όλοι οι άνδρες διατάσσονται να συμμορφωθούν με αυτή τη διαταγή.». Και πόσα άλλα! Στην Αμάσεια τα εγκληματικά δικαστήρια. </w:t>
      </w:r>
      <w:r>
        <w:rPr>
          <w:rFonts w:eastAsia="Times New Roman" w:cs="Times New Roman"/>
          <w:szCs w:val="24"/>
        </w:rPr>
        <w:t xml:space="preserve">Οι εξορίες των τραπεζούντιων Ελλήνων, η Κοιλάδα του Διαβόλου, που στις 3 Ιουλίου του 1921 οκτακόσια παλικάρια σφάχτηκαν στον δρόμο για το </w:t>
      </w:r>
      <w:proofErr w:type="spellStart"/>
      <w:r>
        <w:rPr>
          <w:rFonts w:eastAsia="Times New Roman" w:cs="Times New Roman"/>
          <w:szCs w:val="24"/>
        </w:rPr>
        <w:t>Ζόγκουρλου</w:t>
      </w:r>
      <w:proofErr w:type="spellEnd"/>
      <w:r>
        <w:rPr>
          <w:rFonts w:eastAsia="Times New Roman" w:cs="Times New Roman"/>
          <w:szCs w:val="24"/>
        </w:rPr>
        <w:t xml:space="preserve"> από τον </w:t>
      </w:r>
      <w:proofErr w:type="spellStart"/>
      <w:r>
        <w:rPr>
          <w:rFonts w:eastAsia="Times New Roman" w:cs="Times New Roman"/>
          <w:szCs w:val="24"/>
        </w:rPr>
        <w:t>Τοπάλ</w:t>
      </w:r>
      <w:proofErr w:type="spellEnd"/>
      <w:r>
        <w:rPr>
          <w:rFonts w:eastAsia="Times New Roman" w:cs="Times New Roman"/>
          <w:szCs w:val="24"/>
        </w:rPr>
        <w:t xml:space="preserve"> </w:t>
      </w:r>
      <w:proofErr w:type="spellStart"/>
      <w:r>
        <w:rPr>
          <w:rFonts w:eastAsia="Times New Roman" w:cs="Times New Roman"/>
          <w:szCs w:val="24"/>
        </w:rPr>
        <w:t>Οσμάν</w:t>
      </w:r>
      <w:proofErr w:type="spellEnd"/>
      <w:r>
        <w:rPr>
          <w:rFonts w:eastAsia="Times New Roman" w:cs="Times New Roman"/>
          <w:szCs w:val="24"/>
        </w:rPr>
        <w:t>.</w:t>
      </w:r>
    </w:p>
    <w:p w14:paraId="1BC752AB"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Το 1994 η Βουλή των Ελλήνων ψήφισε ομόφωνα την ανακήρυξη της 19</w:t>
      </w:r>
      <w:r>
        <w:rPr>
          <w:rFonts w:eastAsia="Times New Roman" w:cs="Times New Roman"/>
          <w:szCs w:val="24"/>
          <w:vertAlign w:val="superscript"/>
        </w:rPr>
        <w:t>ης</w:t>
      </w:r>
      <w:r>
        <w:rPr>
          <w:rFonts w:eastAsia="Times New Roman" w:cs="Times New Roman"/>
          <w:szCs w:val="24"/>
        </w:rPr>
        <w:t xml:space="preserve"> Μαΐου ως «Ημέρα Μνήμ</w:t>
      </w:r>
      <w:r>
        <w:rPr>
          <w:rFonts w:eastAsia="Times New Roman" w:cs="Times New Roman"/>
          <w:szCs w:val="24"/>
        </w:rPr>
        <w:t xml:space="preserve">ης για τη Γενοκτονία των Ελλήνων στον Μικρασιατικό Πόντο». Επίσης, το 1998 -να </w:t>
      </w:r>
      <w:r>
        <w:rPr>
          <w:rFonts w:eastAsia="Times New Roman" w:cs="Times New Roman"/>
          <w:szCs w:val="24"/>
        </w:rPr>
        <w:lastRenderedPageBreak/>
        <w:t>μην το ξεχνάμε- ψηφίστηκε ομόφωνα η 14</w:t>
      </w:r>
      <w:r>
        <w:rPr>
          <w:rFonts w:eastAsia="Times New Roman" w:cs="Times New Roman"/>
          <w:szCs w:val="24"/>
          <w:vertAlign w:val="superscript"/>
        </w:rPr>
        <w:t>η</w:t>
      </w:r>
      <w:r>
        <w:rPr>
          <w:rFonts w:eastAsia="Times New Roman" w:cs="Times New Roman"/>
          <w:szCs w:val="24"/>
        </w:rPr>
        <w:t xml:space="preserve"> Σεπτεμβρίου ως «Ημέρα Εθνικής Μνήμης της Γενοκτονίας των Ελλήνων της Μικράς Ασίας από το τουρκικό κράτος».</w:t>
      </w:r>
    </w:p>
    <w:p w14:paraId="1BC752AC"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Η επιστημονική αναγνώριση της </w:t>
      </w:r>
      <w:r>
        <w:rPr>
          <w:rFonts w:eastAsia="Times New Roman" w:cs="Times New Roman"/>
          <w:szCs w:val="24"/>
        </w:rPr>
        <w:t xml:space="preserve">Γενοκτονίας έρχεται τον Δεκέμβρη του 2007 από τη Διεθνή Ένωση Μελετητών Γενοκτονιών, International Association of </w:t>
      </w:r>
      <w:proofErr w:type="spellStart"/>
      <w:r>
        <w:rPr>
          <w:rFonts w:eastAsia="Times New Roman" w:cs="Times New Roman"/>
          <w:szCs w:val="24"/>
        </w:rPr>
        <w:t>Genocide</w:t>
      </w:r>
      <w:proofErr w:type="spellEnd"/>
      <w:r>
        <w:rPr>
          <w:rFonts w:eastAsia="Times New Roman" w:cs="Times New Roman"/>
          <w:szCs w:val="24"/>
        </w:rPr>
        <w:t xml:space="preserve"> </w:t>
      </w:r>
      <w:proofErr w:type="spellStart"/>
      <w:r>
        <w:rPr>
          <w:rFonts w:eastAsia="Times New Roman" w:cs="Times New Roman"/>
          <w:szCs w:val="24"/>
        </w:rPr>
        <w:t>Scholars</w:t>
      </w:r>
      <w:proofErr w:type="spellEnd"/>
      <w:r>
        <w:rPr>
          <w:rFonts w:eastAsia="Times New Roman" w:cs="Times New Roman"/>
          <w:szCs w:val="24"/>
        </w:rPr>
        <w:t>, που αναγνώρισε επίσημα τη Γενοκτονία των Ελλήνων και εξέδωσε σχετικό ψήφισμα. Λίγα κράτη, αλλά και αρκετές πολιτείες των ΗΠ</w:t>
      </w:r>
      <w:r>
        <w:rPr>
          <w:rFonts w:eastAsia="Times New Roman" w:cs="Times New Roman"/>
          <w:szCs w:val="24"/>
        </w:rPr>
        <w:t>Α έχουν αναγνωρίσει τη Γενοκτονία και νομίζω ότι είναι χρέος της Βουλής μας, κυρίες και κύριοι συνάδελφοι, και των Ομάδων Φιλίας να υποβάλουν τέτοιο αίτημα στους συναδέλφους των άλλων χωρών να αναγνωρίσουν τη Γενοκτονία την οποία σήμερα τιμούμε.</w:t>
      </w:r>
    </w:p>
    <w:p w14:paraId="1BC752A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Κλείνοντας</w:t>
      </w:r>
      <w:r>
        <w:rPr>
          <w:rFonts w:eastAsia="Times New Roman" w:cs="Times New Roman"/>
          <w:szCs w:val="24"/>
        </w:rPr>
        <w:t>, κύριε Πρόεδρε, θα ήθελα να αναφέρω ότι η αλησμόνητη πατρίδα του Πόντου μετουσιώνεται και ανασταίνεται σήμερα μέσα από τον χορό, τη γλώσσα και το τραγούδι. Οι νεκροί, οι εκτοπισμένοι, οι βασανισμένοι αγαλλιάζουν όχι μόνο στο άκουσμα των λόγων και των μνημ</w:t>
      </w:r>
      <w:r>
        <w:rPr>
          <w:rFonts w:eastAsia="Times New Roman" w:cs="Times New Roman"/>
          <w:szCs w:val="24"/>
        </w:rPr>
        <w:t xml:space="preserve">όσυνων, που είναι βεβαίως απαραίτητα, αλλά κάθε φορά που χιλιάδες χέρια Ποντίων και μη, </w:t>
      </w:r>
      <w:r>
        <w:rPr>
          <w:rFonts w:eastAsia="Times New Roman" w:cs="Times New Roman"/>
          <w:szCs w:val="24"/>
        </w:rPr>
        <w:lastRenderedPageBreak/>
        <w:t>ενώνονται και υψώνονται, χορεύοντας και τραγουδώντας στα ανταμώματα που διοργανώνουν οι αμέτρητοι ποντιακοί σύλλογοι ανά την Ελλάδα και στο εξωτερικό.</w:t>
      </w:r>
    </w:p>
    <w:p w14:paraId="1BC752AE"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Αγαλλιάζουν κάθε </w:t>
      </w:r>
      <w:r>
        <w:rPr>
          <w:rFonts w:eastAsia="Times New Roman" w:cs="Times New Roman"/>
          <w:szCs w:val="24"/>
        </w:rPr>
        <w:t>φορά που χιλιάδες Πόντιοι, νέοι, μεγαλύτεροι αλλά και μικρά παιδιά σχηματίζουν τους ατέλειωτους κυκλωτικούς χορούς της πατρίδας μας σείοντας τα σώματά τους στο άκουσμα της ποντιακής λύρας και μετουσιώνοντας τις θύμησες σε αστείρευτη ενέργεια. Κάθε φορά που</w:t>
      </w:r>
      <w:r>
        <w:rPr>
          <w:rFonts w:eastAsia="Times New Roman" w:cs="Times New Roman"/>
          <w:szCs w:val="24"/>
        </w:rPr>
        <w:t xml:space="preserve"> οι Πόντιοι συρρέουν και κατακλύζουν το ιστορικό μοναστήρι του Αγίου Ιωάννη </w:t>
      </w:r>
      <w:proofErr w:type="spellStart"/>
      <w:r>
        <w:rPr>
          <w:rFonts w:eastAsia="Times New Roman" w:cs="Times New Roman"/>
          <w:szCs w:val="24"/>
        </w:rPr>
        <w:t>Βαζελώνα</w:t>
      </w:r>
      <w:proofErr w:type="spellEnd"/>
      <w:r>
        <w:rPr>
          <w:rFonts w:eastAsia="Times New Roman" w:cs="Times New Roman"/>
          <w:szCs w:val="24"/>
        </w:rPr>
        <w:t xml:space="preserve"> στα μέρη μου, στον Ελλήσποντο Κοζάνης και την Παναγία Σουμελά στο Βέρμιο και τόσα μοναστήρια που ανιστορήθηκαν. </w:t>
      </w:r>
    </w:p>
    <w:p w14:paraId="1BC752AF"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Ρωμανία κι αν </w:t>
      </w:r>
      <w:proofErr w:type="spellStart"/>
      <w:r>
        <w:rPr>
          <w:rFonts w:eastAsia="Times New Roman" w:cs="Times New Roman"/>
          <w:szCs w:val="24"/>
        </w:rPr>
        <w:t>πέρασεν</w:t>
      </w:r>
      <w:proofErr w:type="spellEnd"/>
      <w:r>
        <w:rPr>
          <w:rFonts w:eastAsia="Times New Roman" w:cs="Times New Roman"/>
          <w:szCs w:val="24"/>
        </w:rPr>
        <w:t xml:space="preserve"> ανθ</w:t>
      </w:r>
      <w:r>
        <w:rPr>
          <w:rFonts w:eastAsia="Times New Roman" w:cs="Times New Roman"/>
          <w:szCs w:val="24"/>
        </w:rPr>
        <w:t xml:space="preserve">εί και φέρει και άλλο». </w:t>
      </w:r>
    </w:p>
    <w:p w14:paraId="1BC752B0"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Σας ευχαριστώ.</w:t>
      </w:r>
    </w:p>
    <w:p w14:paraId="1BC752B1" w14:textId="77777777" w:rsidR="00B1781D" w:rsidRDefault="00CB16A6">
      <w:pPr>
        <w:spacing w:line="600" w:lineRule="auto"/>
        <w:ind w:firstLine="720"/>
        <w:jc w:val="center"/>
        <w:rPr>
          <w:rFonts w:eastAsia="Times New Roman"/>
          <w:bCs/>
        </w:rPr>
      </w:pPr>
      <w:r>
        <w:rPr>
          <w:rFonts w:eastAsia="Times New Roman"/>
          <w:bCs/>
        </w:rPr>
        <w:t>(Χειροκροτήματα απ</w:t>
      </w:r>
      <w:r w:rsidRPr="005F6461">
        <w:rPr>
          <w:rFonts w:eastAsia="Times New Roman"/>
          <w:bCs/>
        </w:rPr>
        <w:t>’</w:t>
      </w:r>
      <w:r>
        <w:rPr>
          <w:rFonts w:eastAsia="Times New Roman"/>
          <w:bCs/>
        </w:rPr>
        <w:t xml:space="preserve"> όλες τις πτέρυγες της Βουλής)</w:t>
      </w:r>
    </w:p>
    <w:p w14:paraId="1BC752B2" w14:textId="77777777" w:rsidR="00B1781D" w:rsidRDefault="00CB16A6">
      <w:pPr>
        <w:spacing w:line="600" w:lineRule="auto"/>
        <w:ind w:firstLine="720"/>
        <w:jc w:val="both"/>
        <w:rPr>
          <w:rFonts w:eastAsia="Times New Roman" w:cs="Times New Roman"/>
        </w:rPr>
      </w:pPr>
      <w:r>
        <w:rPr>
          <w:rFonts w:eastAsia="Times New Roman"/>
          <w:b/>
          <w:bCs/>
        </w:rPr>
        <w:t>ΠΡΟΕΔΡΕΥΩΝ (Γεώργιος Βαρεμένος):</w:t>
      </w:r>
      <w:r>
        <w:rPr>
          <w:rFonts w:eastAsia="Times New Roman"/>
          <w:bCs/>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w:t>
      </w:r>
      <w:r>
        <w:rPr>
          <w:rFonts w:eastAsia="Times New Roman" w:cs="Times New Roman"/>
        </w:rPr>
        <w:t xml:space="preserve"> προηγουμένως συμμετείχαν στο εκπαιδευτικό πρόγραμμα </w:t>
      </w:r>
      <w:r>
        <w:rPr>
          <w:rFonts w:eastAsia="Times New Roman" w:cs="Times New Roman"/>
        </w:rPr>
        <w:lastRenderedPageBreak/>
        <w:t>«Εργαστήρι Δημοκρατίας», δεκαεννέα μαθητές και μαθήτριες και μια εκπαιδευτικός συνοδός τους από το 11</w:t>
      </w:r>
      <w:r>
        <w:rPr>
          <w:rFonts w:eastAsia="Times New Roman" w:cs="Times New Roman"/>
          <w:vertAlign w:val="superscript"/>
        </w:rPr>
        <w:t>ο</w:t>
      </w:r>
      <w:r>
        <w:rPr>
          <w:rFonts w:eastAsia="Times New Roman" w:cs="Times New Roman"/>
        </w:rPr>
        <w:t xml:space="preserve"> Δημοτικό Σχολείο Χαϊδαρίου. </w:t>
      </w:r>
    </w:p>
    <w:p w14:paraId="1BC752B3" w14:textId="77777777" w:rsidR="00B1781D" w:rsidRDefault="00CB16A6">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1BC752B4" w14:textId="77777777" w:rsidR="00B1781D" w:rsidRDefault="00CB16A6">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w:t>
      </w:r>
      <w:r>
        <w:rPr>
          <w:rFonts w:eastAsia="Times New Roman" w:cs="Times New Roman"/>
        </w:rPr>
        <w:t>υλής)</w:t>
      </w:r>
    </w:p>
    <w:p w14:paraId="1BC752B5" w14:textId="77777777" w:rsidR="00B1781D" w:rsidRDefault="00CB16A6">
      <w:pPr>
        <w:spacing w:line="600" w:lineRule="auto"/>
        <w:ind w:firstLine="720"/>
        <w:jc w:val="both"/>
        <w:rPr>
          <w:rFonts w:eastAsia="Times New Roman"/>
          <w:bCs/>
        </w:rPr>
      </w:pPr>
      <w:r>
        <w:rPr>
          <w:rFonts w:eastAsia="Times New Roman"/>
          <w:bCs/>
        </w:rPr>
        <w:t xml:space="preserve">Ο κ. Αντωνιάδης από τη Νέα Δημοκρατία έχει τον λόγο. </w:t>
      </w:r>
    </w:p>
    <w:p w14:paraId="1BC752B6" w14:textId="77777777" w:rsidR="00B1781D" w:rsidRDefault="00CB16A6">
      <w:pPr>
        <w:spacing w:line="600" w:lineRule="auto"/>
        <w:ind w:firstLine="720"/>
        <w:jc w:val="both"/>
        <w:rPr>
          <w:rFonts w:eastAsia="Times New Roman" w:cs="Times New Roman"/>
        </w:rPr>
      </w:pPr>
      <w:r>
        <w:rPr>
          <w:rFonts w:eastAsia="Times New Roman" w:cs="Times New Roman"/>
        </w:rPr>
        <w:t xml:space="preserve">Παρακαλώ, κύριε Αντωνιάδη, έχετε τον λόγο. </w:t>
      </w:r>
    </w:p>
    <w:p w14:paraId="1BC752B7" w14:textId="77777777" w:rsidR="00B1781D" w:rsidRDefault="00CB16A6">
      <w:pPr>
        <w:spacing w:line="600" w:lineRule="auto"/>
        <w:ind w:firstLine="720"/>
        <w:jc w:val="both"/>
        <w:rPr>
          <w:rFonts w:eastAsia="Times New Roman" w:cs="Times New Roman"/>
        </w:rPr>
      </w:pPr>
      <w:r>
        <w:rPr>
          <w:rFonts w:eastAsia="Times New Roman" w:cs="Times New Roman"/>
          <w:b/>
        </w:rPr>
        <w:t>ΙΩΑΝΝΗΣ ΑΝΤΩΝΙΑΔΗΣ:</w:t>
      </w:r>
      <w:r>
        <w:rPr>
          <w:rFonts w:eastAsia="Times New Roman" w:cs="Times New Roman"/>
        </w:rPr>
        <w:t xml:space="preserve"> Κύριε Πρόεδρε, κυρίες και κύριοι συνάδελφοι, κύριοι Υπουργοί, κύριοι Πρόεδροι της Βουλής, κατ</w:t>
      </w:r>
      <w:r>
        <w:rPr>
          <w:rFonts w:eastAsia="Times New Roman" w:cs="Times New Roman"/>
        </w:rPr>
        <w:t xml:space="preserve">’ </w:t>
      </w:r>
      <w:r>
        <w:rPr>
          <w:rFonts w:eastAsia="Times New Roman" w:cs="Times New Roman"/>
        </w:rPr>
        <w:t xml:space="preserve">αρχάς καλημέρα σας. </w:t>
      </w:r>
    </w:p>
    <w:p w14:paraId="1BC752B8" w14:textId="77777777" w:rsidR="00B1781D" w:rsidRDefault="00CB16A6">
      <w:pPr>
        <w:spacing w:line="600" w:lineRule="auto"/>
        <w:ind w:firstLine="720"/>
        <w:jc w:val="both"/>
        <w:rPr>
          <w:rFonts w:eastAsia="Times New Roman" w:cs="Times New Roman"/>
          <w:lang w:val="en-US"/>
        </w:rPr>
      </w:pPr>
      <w:r>
        <w:rPr>
          <w:rFonts w:eastAsia="Times New Roman" w:cs="Times New Roman"/>
        </w:rPr>
        <w:t>Επιτρέψτε μου πρ</w:t>
      </w:r>
      <w:r>
        <w:rPr>
          <w:rFonts w:eastAsia="Times New Roman" w:cs="Times New Roman"/>
        </w:rPr>
        <w:t xml:space="preserve">ιν ξεκινήσω την ομιλία μου να καλωσορίσω τους εκλεκτούς προσκεκλημένους, οι οποίοι τιμούν με την παρουσία τους το Κοινοβούλιό μας, ιδιαιτέρως όμως, τρία πρόσωπα ξεκινώντας από τον κ. </w:t>
      </w:r>
      <w:proofErr w:type="spellStart"/>
      <w:r>
        <w:rPr>
          <w:rFonts w:eastAsia="Times New Roman" w:cs="Times New Roman"/>
        </w:rPr>
        <w:t>Αντρίου</w:t>
      </w:r>
      <w:proofErr w:type="spellEnd"/>
      <w:r>
        <w:rPr>
          <w:rFonts w:eastAsia="Times New Roman" w:cs="Times New Roman"/>
        </w:rPr>
        <w:t xml:space="preserve"> </w:t>
      </w:r>
      <w:proofErr w:type="spellStart"/>
      <w:r>
        <w:rPr>
          <w:rFonts w:eastAsia="Times New Roman" w:cs="Times New Roman"/>
        </w:rPr>
        <w:t>Γούλφορντ</w:t>
      </w:r>
      <w:proofErr w:type="spellEnd"/>
      <w:r>
        <w:rPr>
          <w:rFonts w:eastAsia="Times New Roman" w:cs="Times New Roman"/>
        </w:rPr>
        <w:t xml:space="preserve"> Πρόεδρο της </w:t>
      </w:r>
      <w:r>
        <w:rPr>
          <w:rFonts w:eastAsia="Times New Roman" w:cs="Times New Roman"/>
          <w:lang w:val="en-US"/>
        </w:rPr>
        <w:t>IAGS</w:t>
      </w:r>
      <w:r>
        <w:rPr>
          <w:rFonts w:eastAsia="Times New Roman" w:cs="Times New Roman"/>
        </w:rPr>
        <w:t>, Πρόεδρο δηλαδή της Διεθνούς Ένωσης Ακ</w:t>
      </w:r>
      <w:r>
        <w:rPr>
          <w:rFonts w:eastAsia="Times New Roman" w:cs="Times New Roman"/>
        </w:rPr>
        <w:t xml:space="preserve">αδημαϊκών για τη Μελέτη των Γενοκτονιών. </w:t>
      </w:r>
      <w:proofErr w:type="spellStart"/>
      <w:r>
        <w:rPr>
          <w:rFonts w:eastAsia="Times New Roman" w:cs="Times New Roman"/>
          <w:lang w:val="en-US"/>
        </w:rPr>
        <w:t>Mr</w:t>
      </w:r>
      <w:proofErr w:type="spellEnd"/>
      <w:r w:rsidRPr="00782DD5">
        <w:rPr>
          <w:rFonts w:eastAsia="Times New Roman" w:cs="Times New Roman"/>
          <w:lang w:val="en-US"/>
        </w:rPr>
        <w:t xml:space="preserve"> </w:t>
      </w:r>
      <w:r>
        <w:rPr>
          <w:rFonts w:eastAsia="Times New Roman" w:cs="Times New Roman"/>
          <w:lang w:val="en-US"/>
        </w:rPr>
        <w:t>Andrew</w:t>
      </w:r>
      <w:r w:rsidRPr="00782DD5">
        <w:rPr>
          <w:rFonts w:eastAsia="Times New Roman" w:cs="Times New Roman"/>
          <w:lang w:val="en-US"/>
        </w:rPr>
        <w:t xml:space="preserve">, </w:t>
      </w:r>
      <w:r>
        <w:rPr>
          <w:rFonts w:eastAsia="Times New Roman" w:cs="Times New Roman"/>
          <w:lang w:val="en-US"/>
        </w:rPr>
        <w:t>welcome</w:t>
      </w:r>
      <w:r w:rsidRPr="00782DD5">
        <w:rPr>
          <w:rFonts w:eastAsia="Times New Roman" w:cs="Times New Roman"/>
          <w:lang w:val="en-US"/>
        </w:rPr>
        <w:t xml:space="preserve"> </w:t>
      </w:r>
      <w:r>
        <w:rPr>
          <w:rFonts w:eastAsia="Times New Roman" w:cs="Times New Roman"/>
          <w:lang w:val="en-US"/>
        </w:rPr>
        <w:t>to</w:t>
      </w:r>
      <w:r w:rsidRPr="00782DD5">
        <w:rPr>
          <w:rFonts w:eastAsia="Times New Roman" w:cs="Times New Roman"/>
          <w:lang w:val="en-US"/>
        </w:rPr>
        <w:t xml:space="preserve"> </w:t>
      </w:r>
      <w:r>
        <w:rPr>
          <w:rFonts w:eastAsia="Times New Roman" w:cs="Times New Roman"/>
          <w:lang w:val="en-US"/>
        </w:rPr>
        <w:t>Greece</w:t>
      </w:r>
      <w:r w:rsidRPr="00782DD5">
        <w:rPr>
          <w:rFonts w:eastAsia="Times New Roman" w:cs="Times New Roman"/>
          <w:lang w:val="en-US"/>
        </w:rPr>
        <w:t xml:space="preserve">, </w:t>
      </w:r>
      <w:r>
        <w:rPr>
          <w:rFonts w:eastAsia="Times New Roman" w:cs="Times New Roman"/>
          <w:lang w:val="en-US"/>
        </w:rPr>
        <w:t>welcome</w:t>
      </w:r>
      <w:r w:rsidRPr="00782DD5">
        <w:rPr>
          <w:rFonts w:eastAsia="Times New Roman" w:cs="Times New Roman"/>
          <w:lang w:val="en-US"/>
        </w:rPr>
        <w:t xml:space="preserve"> </w:t>
      </w:r>
      <w:r>
        <w:rPr>
          <w:rFonts w:eastAsia="Times New Roman" w:cs="Times New Roman"/>
          <w:lang w:val="en-US"/>
        </w:rPr>
        <w:t>to</w:t>
      </w:r>
      <w:r w:rsidRPr="00782DD5">
        <w:rPr>
          <w:rFonts w:eastAsia="Times New Roman" w:cs="Times New Roman"/>
          <w:lang w:val="en-US"/>
        </w:rPr>
        <w:t xml:space="preserve"> </w:t>
      </w:r>
      <w:r>
        <w:rPr>
          <w:rFonts w:eastAsia="Times New Roman" w:cs="Times New Roman"/>
          <w:lang w:val="en-US"/>
        </w:rPr>
        <w:t>our</w:t>
      </w:r>
      <w:r w:rsidRPr="00782DD5">
        <w:rPr>
          <w:rFonts w:eastAsia="Times New Roman" w:cs="Times New Roman"/>
          <w:lang w:val="en-US"/>
        </w:rPr>
        <w:t xml:space="preserve"> </w:t>
      </w:r>
      <w:r>
        <w:rPr>
          <w:rFonts w:eastAsia="Times New Roman" w:cs="Times New Roman"/>
          <w:lang w:val="en-US"/>
        </w:rPr>
        <w:t>Parliament</w:t>
      </w:r>
      <w:r w:rsidRPr="00782DD5">
        <w:rPr>
          <w:rFonts w:eastAsia="Times New Roman" w:cs="Times New Roman"/>
          <w:lang w:val="en-US"/>
        </w:rPr>
        <w:t xml:space="preserve">. </w:t>
      </w:r>
    </w:p>
    <w:p w14:paraId="1BC752B9" w14:textId="77777777" w:rsidR="00B1781D" w:rsidRDefault="00CB16A6">
      <w:pPr>
        <w:spacing w:line="600" w:lineRule="auto"/>
        <w:ind w:firstLine="720"/>
        <w:jc w:val="center"/>
        <w:rPr>
          <w:rFonts w:eastAsia="Times New Roman" w:cs="Times New Roman"/>
          <w:lang w:val="en-US"/>
        </w:rPr>
      </w:pPr>
      <w:r w:rsidRPr="00782DD5">
        <w:rPr>
          <w:rFonts w:eastAsia="Times New Roman" w:cs="Times New Roman"/>
          <w:lang w:val="en-US"/>
        </w:rPr>
        <w:t>(</w:t>
      </w:r>
      <w:r>
        <w:rPr>
          <w:rFonts w:eastAsia="Times New Roman" w:cs="Times New Roman"/>
        </w:rPr>
        <w:t>Χειροκροτήματα</w:t>
      </w:r>
      <w:r w:rsidRPr="00782DD5">
        <w:rPr>
          <w:rFonts w:eastAsia="Times New Roman" w:cs="Times New Roman"/>
          <w:lang w:val="en-US"/>
        </w:rPr>
        <w:t>)</w:t>
      </w:r>
    </w:p>
    <w:p w14:paraId="1BC752BA" w14:textId="77777777" w:rsidR="00B1781D" w:rsidRDefault="00CB16A6">
      <w:pPr>
        <w:spacing w:line="600" w:lineRule="auto"/>
        <w:ind w:firstLine="720"/>
        <w:jc w:val="both"/>
        <w:rPr>
          <w:rFonts w:eastAsia="Times New Roman" w:cs="Times New Roman"/>
        </w:rPr>
      </w:pPr>
      <w:r>
        <w:rPr>
          <w:rFonts w:eastAsia="Times New Roman" w:cs="Times New Roman"/>
        </w:rPr>
        <w:lastRenderedPageBreak/>
        <w:t xml:space="preserve">Να καλωσορίσω, επίσης, τον Περιφερειάρχη Αττικής και Νήσων και εκπρόσωπο της Παμποντιακής Ομοσπονδίας Ελλάδος τον κ. </w:t>
      </w:r>
      <w:proofErr w:type="spellStart"/>
      <w:r>
        <w:rPr>
          <w:rFonts w:eastAsia="Times New Roman" w:cs="Times New Roman"/>
        </w:rPr>
        <w:t>Βαρυθυμιάδη</w:t>
      </w:r>
      <w:proofErr w:type="spellEnd"/>
      <w:r>
        <w:rPr>
          <w:rFonts w:eastAsia="Times New Roman" w:cs="Times New Roman"/>
        </w:rPr>
        <w:t xml:space="preserve"> Γιώργο και εκ μέρους της Διεθνούς Συνομοσπονδίας Ποντίων Ελλήνων την κ. </w:t>
      </w:r>
      <w:proofErr w:type="spellStart"/>
      <w:r>
        <w:rPr>
          <w:rFonts w:eastAsia="Times New Roman" w:cs="Times New Roman"/>
        </w:rPr>
        <w:t>Βαρυθυμιάδη</w:t>
      </w:r>
      <w:proofErr w:type="spellEnd"/>
      <w:r>
        <w:rPr>
          <w:rFonts w:eastAsia="Times New Roman" w:cs="Times New Roman"/>
        </w:rPr>
        <w:t xml:space="preserve"> και όλα τα υπόλοιπα στελέχη εκπροσώπους του</w:t>
      </w:r>
      <w:r>
        <w:rPr>
          <w:rFonts w:eastAsia="Times New Roman" w:cs="Times New Roman"/>
        </w:rPr>
        <w:t xml:space="preserve"> Ποντιακού Ελληνισμού. </w:t>
      </w:r>
    </w:p>
    <w:p w14:paraId="1BC752BB" w14:textId="77777777" w:rsidR="00B1781D" w:rsidRDefault="00CB16A6">
      <w:pPr>
        <w:spacing w:line="600" w:lineRule="auto"/>
        <w:ind w:firstLine="720"/>
        <w:jc w:val="center"/>
        <w:rPr>
          <w:rFonts w:eastAsia="Times New Roman" w:cs="Times New Roman"/>
        </w:rPr>
      </w:pPr>
      <w:r>
        <w:rPr>
          <w:rFonts w:eastAsia="Times New Roman" w:cs="Times New Roman"/>
        </w:rPr>
        <w:t>(Χειροκροτήματα)</w:t>
      </w:r>
    </w:p>
    <w:p w14:paraId="1BC752BC" w14:textId="77777777" w:rsidR="00B1781D" w:rsidRDefault="00CB16A6">
      <w:pPr>
        <w:spacing w:line="600" w:lineRule="auto"/>
        <w:ind w:firstLine="720"/>
        <w:jc w:val="both"/>
        <w:rPr>
          <w:rFonts w:eastAsia="Times New Roman" w:cs="Times New Roman"/>
        </w:rPr>
      </w:pPr>
      <w:r>
        <w:rPr>
          <w:rFonts w:eastAsia="Times New Roman" w:cs="Times New Roman"/>
        </w:rPr>
        <w:t>«Μάζεψαν τον κόσμο έναν-έναν τους χωριανούς και τους έβαλαν σε ένα σπίτι σιμά στην εκκλησία, άντρες, γυναίκες, παιδιά, γέροι, μωρά. Έδωσαν φωτιά στο σπίτι και τους έκαψαν ζωντανούς. Προτού τους κάψουν ζωντανούς διάλ</w:t>
      </w:r>
      <w:r>
        <w:rPr>
          <w:rFonts w:eastAsia="Times New Roman" w:cs="Times New Roman"/>
        </w:rPr>
        <w:t>εξαν τέσσερ</w:t>
      </w:r>
      <w:r>
        <w:rPr>
          <w:rFonts w:eastAsia="Times New Roman" w:cs="Times New Roman"/>
        </w:rPr>
        <w:t>ε</w:t>
      </w:r>
      <w:r>
        <w:rPr>
          <w:rFonts w:eastAsia="Times New Roman" w:cs="Times New Roman"/>
        </w:rPr>
        <w:t xml:space="preserve">ις πέντε νέες γυναίκες να τις κρατήσουν για τον εαυτό τους. Μετά έβαλαν φωτιά στο σπίτι. Άναψε η φωτιά. Οι φωνές έφταναν στον ουρανό. Το σπίτι ήταν του κοντού του Κότα. </w:t>
      </w:r>
    </w:p>
    <w:p w14:paraId="1BC752BD" w14:textId="77777777" w:rsidR="00B1781D" w:rsidRDefault="00CB16A6">
      <w:pPr>
        <w:spacing w:line="600" w:lineRule="auto"/>
        <w:ind w:firstLine="720"/>
        <w:jc w:val="both"/>
        <w:rPr>
          <w:rFonts w:eastAsia="Times New Roman" w:cs="Times New Roman"/>
        </w:rPr>
      </w:pPr>
      <w:r>
        <w:rPr>
          <w:rFonts w:eastAsia="Times New Roman" w:cs="Times New Roman"/>
        </w:rPr>
        <w:t>Από τα χωριά που είχαν μείνει ανέπαφα έως τώρα λεηλατήθηκαν άλλα είκοσι οχ</w:t>
      </w:r>
      <w:r>
        <w:rPr>
          <w:rFonts w:eastAsia="Times New Roman" w:cs="Times New Roman"/>
        </w:rPr>
        <w:t xml:space="preserve">τώ και </w:t>
      </w:r>
      <w:proofErr w:type="spellStart"/>
      <w:r>
        <w:rPr>
          <w:rFonts w:eastAsia="Times New Roman" w:cs="Times New Roman"/>
        </w:rPr>
        <w:t>πυρπολήθηκαν</w:t>
      </w:r>
      <w:proofErr w:type="spellEnd"/>
      <w:r>
        <w:rPr>
          <w:rFonts w:eastAsia="Times New Roman" w:cs="Times New Roman"/>
        </w:rPr>
        <w:t>, ενώ γυναίκες και παιδιά, βρέφη, κορίτσια υποχρεώνονταν να διανυκτερεύουν στην ύπαιθρο, υπέστησαν κτηνώδη μεταχείριση και πολλοί από αυτούς αρρώσταιναν και εκατοντάδες πέθαιναν. Πολλά παιδιά έχασαν τους γονείς τους, περιπλανώνται άσκοπα</w:t>
      </w:r>
      <w:r>
        <w:rPr>
          <w:rFonts w:eastAsia="Times New Roman" w:cs="Times New Roman"/>
        </w:rPr>
        <w:t xml:space="preserve"> και έχουν πεθάνει στον δρόμο από την πείνα και το κρύο. Θάβεται μόνο ένα μέρος </w:t>
      </w:r>
      <w:r>
        <w:rPr>
          <w:rFonts w:eastAsia="Times New Roman" w:cs="Times New Roman"/>
        </w:rPr>
        <w:lastRenderedPageBreak/>
        <w:t xml:space="preserve">από αυτά, ενώ τα πτώματα των υπολοίπων θρέφουν τα όρνια και τα κοράκια.» </w:t>
      </w:r>
    </w:p>
    <w:p w14:paraId="1BC752BE" w14:textId="77777777" w:rsidR="00B1781D" w:rsidRDefault="00CB16A6">
      <w:pPr>
        <w:spacing w:line="600" w:lineRule="auto"/>
        <w:ind w:firstLine="720"/>
        <w:jc w:val="both"/>
        <w:rPr>
          <w:rFonts w:eastAsia="Times New Roman" w:cs="Times New Roman"/>
        </w:rPr>
      </w:pPr>
      <w:r>
        <w:rPr>
          <w:rFonts w:eastAsia="Times New Roman" w:cs="Times New Roman"/>
        </w:rPr>
        <w:t xml:space="preserve">Τον Δεκέμβριο του 1916 ο Αυστριακός </w:t>
      </w:r>
      <w:r>
        <w:rPr>
          <w:rFonts w:eastAsia="Times New Roman" w:cs="Times New Roman"/>
        </w:rPr>
        <w:t>π</w:t>
      </w:r>
      <w:r>
        <w:rPr>
          <w:rFonts w:eastAsia="Times New Roman" w:cs="Times New Roman"/>
        </w:rPr>
        <w:t xml:space="preserve">ρέσβης στην Κωνσταντινούπολη ενημέρωνε την κυβέρνησή του για τα τελευταία γεγονότα στον Πόντο και συγκεκριμένα στη μαρτυρική Αμισό. Στις 11 Δεκεμβρίου του 1916 λεηλατήθηκαν πέντε χωριά, κατόπιν κάηκαν, οι κάτοικοι εκτοπίστηκαν. Στις 12 Δεκεμβρίου του 1916 </w:t>
      </w:r>
      <w:r>
        <w:rPr>
          <w:rFonts w:eastAsia="Times New Roman" w:cs="Times New Roman"/>
        </w:rPr>
        <w:t>στα περίχωρα της πόλης καίγονται χωριά. Στις 14 Δεκεμβρίου ολόκληρα χωριά καίγονται μαζί με σχολεία και εκκλησίες. Στις 17 Δεκεμβρίου στην περιφέρεια Σαμψούντας έκαψαν έντεκα χωριά, η λεηλασία συνεχίζεται, οι χωρικοί κακοποιούνται και άλλα και άλλα και άλλ</w:t>
      </w:r>
      <w:r>
        <w:rPr>
          <w:rFonts w:eastAsia="Times New Roman" w:cs="Times New Roman"/>
        </w:rPr>
        <w:t xml:space="preserve">α, που δεν τα χωράει ανθρώπινος νους. Η λογική σταματά. Και μετά το κενό». Ο Αυστριακός Υποπρόξενος στην Αμισό ενημερώνει τον Υπουργό Εξωτερικών της Αυστρίας για τις αποφάσεις του </w:t>
      </w:r>
      <w:proofErr w:type="spellStart"/>
      <w:r>
        <w:rPr>
          <w:rFonts w:eastAsia="Times New Roman" w:cs="Times New Roman"/>
        </w:rPr>
        <w:t>μουτεσαρίφη</w:t>
      </w:r>
      <w:proofErr w:type="spellEnd"/>
      <w:r>
        <w:rPr>
          <w:rFonts w:eastAsia="Times New Roman" w:cs="Times New Roman"/>
        </w:rPr>
        <w:t xml:space="preserve"> Αμισού </w:t>
      </w:r>
      <w:proofErr w:type="spellStart"/>
      <w:r>
        <w:rPr>
          <w:rFonts w:eastAsia="Times New Roman" w:cs="Times New Roman"/>
        </w:rPr>
        <w:t>Ραφέτ</w:t>
      </w:r>
      <w:proofErr w:type="spellEnd"/>
      <w:r>
        <w:rPr>
          <w:rFonts w:eastAsia="Times New Roman" w:cs="Times New Roman"/>
        </w:rPr>
        <w:t xml:space="preserve"> μπέη. </w:t>
      </w:r>
    </w:p>
    <w:p w14:paraId="1BC752BF" w14:textId="77777777" w:rsidR="00B1781D" w:rsidRDefault="00CB16A6">
      <w:pPr>
        <w:spacing w:line="600" w:lineRule="auto"/>
        <w:ind w:firstLine="720"/>
        <w:jc w:val="both"/>
        <w:rPr>
          <w:rFonts w:eastAsia="Times New Roman" w:cs="Times New Roman"/>
        </w:rPr>
      </w:pPr>
      <w:r>
        <w:rPr>
          <w:rFonts w:eastAsia="Times New Roman" w:cs="Times New Roman"/>
        </w:rPr>
        <w:t xml:space="preserve">Στις 28 Νοεμβρίου του 1916 μου είπε ο </w:t>
      </w:r>
      <w:proofErr w:type="spellStart"/>
      <w:r>
        <w:rPr>
          <w:rFonts w:eastAsia="Times New Roman" w:cs="Times New Roman"/>
        </w:rPr>
        <w:t>Ραφέτ</w:t>
      </w:r>
      <w:proofErr w:type="spellEnd"/>
      <w:r>
        <w:rPr>
          <w:rFonts w:eastAsia="Times New Roman" w:cs="Times New Roman"/>
        </w:rPr>
        <w:t xml:space="preserve"> </w:t>
      </w:r>
      <w:r>
        <w:rPr>
          <w:rFonts w:eastAsia="Times New Roman" w:cs="Times New Roman"/>
        </w:rPr>
        <w:t xml:space="preserve">μπέης «Πρέπει να τελειώσουμε με τους Έλληνες. Έστειλα στα περίχωρα τάγματα να σκοτώσουν κάθε Έλληνα που συναντούν στον δρόμο». </w:t>
      </w:r>
    </w:p>
    <w:p w14:paraId="1BC752C0" w14:textId="77777777" w:rsidR="00B1781D" w:rsidRDefault="00CB16A6">
      <w:pPr>
        <w:spacing w:line="600" w:lineRule="auto"/>
        <w:ind w:firstLine="720"/>
        <w:jc w:val="both"/>
        <w:rPr>
          <w:rFonts w:eastAsia="Times New Roman" w:cs="Times New Roman"/>
          <w:szCs w:val="24"/>
        </w:rPr>
      </w:pPr>
      <w:r>
        <w:rPr>
          <w:rFonts w:eastAsia="Times New Roman" w:cs="Times New Roman"/>
        </w:rPr>
        <w:lastRenderedPageBreak/>
        <w:t>Χιλιάδες εκατοντάδες ντοκουμέντα στα αρχεία των Μεγάλων Δυνάμεων εκείνης της εποχής. Τα ντοκουμέντα αυτά είναι ζωντανοί μάρτυρες</w:t>
      </w:r>
      <w:r>
        <w:rPr>
          <w:rFonts w:eastAsia="Times New Roman" w:cs="Times New Roman"/>
        </w:rPr>
        <w:t>, αιώνιοι κατήγοροι των εγκλημάτων που διαπράχθηκαν εναντίον ολόκληρης της ανθρωπότητας και όχι μόνο, ενός λαού που το μόνο που διεκδίκησε ήταν το αυτονόητο δικαίωμα να ζήσει στη γη όπου έζησε περισσότερο από τρεις χιλιάδες χρόνια, με συνθήκες ισονομίας, δ</w:t>
      </w:r>
      <w:r>
        <w:rPr>
          <w:rFonts w:eastAsia="Times New Roman" w:cs="Times New Roman"/>
        </w:rPr>
        <w:t xml:space="preserve">ικαιοσύνης και ελευθερίας. </w:t>
      </w:r>
    </w:p>
    <w:p w14:paraId="1BC752C1"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Οι Νεότουρκοι και αργότερα οι </w:t>
      </w:r>
      <w:proofErr w:type="spellStart"/>
      <w:r>
        <w:rPr>
          <w:rFonts w:eastAsia="Times New Roman" w:cs="Times New Roman"/>
          <w:szCs w:val="24"/>
        </w:rPr>
        <w:t>Κεμαλικοί</w:t>
      </w:r>
      <w:proofErr w:type="spellEnd"/>
      <w:r>
        <w:rPr>
          <w:rFonts w:eastAsia="Times New Roman" w:cs="Times New Roman"/>
          <w:szCs w:val="24"/>
        </w:rPr>
        <w:t>, μετά την απώλεια των βαλκανικών εδαφών, νιώθοντας ανασφάλεια και για τον μικρασιατικό χώρο, αποφάσισαν ήδη από το 1911 τον αφανισμό των χριστιανικών εθνοτήτων. Το 1913-1914 ξεκίνησαν με τ</w:t>
      </w:r>
      <w:r>
        <w:rPr>
          <w:rFonts w:eastAsia="Times New Roman" w:cs="Times New Roman"/>
          <w:szCs w:val="24"/>
        </w:rPr>
        <w:t xml:space="preserve">ους Έλληνες της Ιωνίας, το 1915 με τους Αρμένιους και τους </w:t>
      </w:r>
      <w:proofErr w:type="spellStart"/>
      <w:r>
        <w:rPr>
          <w:rFonts w:eastAsia="Times New Roman" w:cs="Times New Roman"/>
          <w:szCs w:val="24"/>
        </w:rPr>
        <w:t>Ασσύριους</w:t>
      </w:r>
      <w:proofErr w:type="spellEnd"/>
      <w:r>
        <w:rPr>
          <w:rFonts w:eastAsia="Times New Roman" w:cs="Times New Roman"/>
          <w:szCs w:val="24"/>
        </w:rPr>
        <w:t xml:space="preserve"> και το 1916 σειρά είχαν οι Έλληνες του Πόντου. </w:t>
      </w:r>
    </w:p>
    <w:p w14:paraId="1BC752C2"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Ήταν στρατηγικά μεθοδευμένη η πολιτική αφανισμού των Ελλήνων του Πόντου, γιατί η ανεπτυγμένη οικονομία, η ανώτατη ελληνική παιδεία, η βαθιά</w:t>
      </w:r>
      <w:r>
        <w:rPr>
          <w:rFonts w:eastAsia="Times New Roman" w:cs="Times New Roman"/>
          <w:szCs w:val="24"/>
        </w:rPr>
        <w:t xml:space="preserve"> θρησκευτική συνείδηση και ο πολιτισμός ήταν επικίνδυνα όπλα για την ομαλή </w:t>
      </w:r>
      <w:proofErr w:type="spellStart"/>
      <w:r>
        <w:rPr>
          <w:rFonts w:eastAsia="Times New Roman" w:cs="Times New Roman"/>
          <w:szCs w:val="24"/>
        </w:rPr>
        <w:t>τουρκοποίηση</w:t>
      </w:r>
      <w:proofErr w:type="spellEnd"/>
      <w:r>
        <w:rPr>
          <w:rFonts w:eastAsia="Times New Roman" w:cs="Times New Roman"/>
          <w:szCs w:val="24"/>
        </w:rPr>
        <w:t xml:space="preserve"> της πλούσιας περιοχής, συν βεβαίως τη λεηλασία των περιουσιών. </w:t>
      </w:r>
    </w:p>
    <w:p w14:paraId="1BC752C3"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συνήθης τρόπος εξόντωσης ήταν ο εκτοπισμός και τα </w:t>
      </w:r>
      <w:proofErr w:type="spellStart"/>
      <w:r>
        <w:rPr>
          <w:rFonts w:eastAsia="Times New Roman" w:cs="Times New Roman"/>
          <w:szCs w:val="24"/>
        </w:rPr>
        <w:t>αμελέ</w:t>
      </w:r>
      <w:proofErr w:type="spellEnd"/>
      <w:r>
        <w:rPr>
          <w:rFonts w:eastAsia="Times New Roman" w:cs="Times New Roman"/>
          <w:szCs w:val="24"/>
        </w:rPr>
        <w:t xml:space="preserve"> </w:t>
      </w:r>
      <w:proofErr w:type="spellStart"/>
      <w:r>
        <w:rPr>
          <w:rFonts w:eastAsia="Times New Roman" w:cs="Times New Roman"/>
          <w:szCs w:val="24"/>
        </w:rPr>
        <w:t>ταμπουρού</w:t>
      </w:r>
      <w:proofErr w:type="spellEnd"/>
      <w:r>
        <w:rPr>
          <w:rFonts w:eastAsia="Times New Roman" w:cs="Times New Roman"/>
          <w:szCs w:val="24"/>
        </w:rPr>
        <w:t>, τα τάγματα εργασίας. Ο εκτοπισμός σ</w:t>
      </w:r>
      <w:r>
        <w:rPr>
          <w:rFonts w:eastAsia="Times New Roman" w:cs="Times New Roman"/>
          <w:szCs w:val="24"/>
        </w:rPr>
        <w:t xml:space="preserve">υνήθως </w:t>
      </w:r>
      <w:r>
        <w:rPr>
          <w:rFonts w:eastAsia="Times New Roman" w:cs="Times New Roman"/>
          <w:szCs w:val="24"/>
        </w:rPr>
        <w:lastRenderedPageBreak/>
        <w:t xml:space="preserve">γινόταν χειμώνα και με δυσμενείς καιρικές συνθήκες. Στους </w:t>
      </w:r>
      <w:proofErr w:type="spellStart"/>
      <w:r>
        <w:rPr>
          <w:rFonts w:eastAsia="Times New Roman" w:cs="Times New Roman"/>
          <w:szCs w:val="24"/>
        </w:rPr>
        <w:t>εκτοπιζόμενους</w:t>
      </w:r>
      <w:proofErr w:type="spellEnd"/>
      <w:r>
        <w:rPr>
          <w:rFonts w:eastAsia="Times New Roman" w:cs="Times New Roman"/>
          <w:szCs w:val="24"/>
        </w:rPr>
        <w:t xml:space="preserve"> απαγορευόταν να μεταφέρουν τρόφιμα, ρούχα, στρώματα, ενώ η πομπή ξεκινούσε με άγνωστο προορισμό. Την ίδια στιγμή στα ελληνικά σπίτια εισέβαλαν και κατέχονταν πλέον από Τούρκους</w:t>
      </w:r>
      <w:r>
        <w:rPr>
          <w:rFonts w:eastAsia="Times New Roman" w:cs="Times New Roman"/>
          <w:szCs w:val="24"/>
        </w:rPr>
        <w:t xml:space="preserve"> γείτονες. Οι σταθμεύσεις γίνονταν στην ύπαιθρο σε ακατοίκητες περιοχές, ώστε να αποκλείεται ο ανεφοδιασμός. Επιβαλλόταν επίτηδες η απολύμανση σε θερμά λουτρά και η έκθεσή τους αμέσως στην παγωμένη ύπαιθρο. Η λεηλασία ψυχών, σωμάτων και περιουσιών στο έπακ</w:t>
      </w:r>
      <w:r>
        <w:rPr>
          <w:rFonts w:eastAsia="Times New Roman" w:cs="Times New Roman"/>
          <w:szCs w:val="24"/>
        </w:rPr>
        <w:t xml:space="preserve">ρο. Ένα Άουσβιτς εν ροή. Ο υπέρμετρος φανατισμός τους τούς είχε οδηγήσει μάλιστα ως το σημείο να επαναφέρουν τη δουλεία και τον </w:t>
      </w:r>
      <w:proofErr w:type="spellStart"/>
      <w:r>
        <w:rPr>
          <w:rFonts w:eastAsia="Times New Roman" w:cs="Times New Roman"/>
          <w:szCs w:val="24"/>
        </w:rPr>
        <w:t>εξανδραπονδισμό</w:t>
      </w:r>
      <w:proofErr w:type="spellEnd"/>
      <w:r>
        <w:rPr>
          <w:rFonts w:eastAsia="Times New Roman" w:cs="Times New Roman"/>
          <w:szCs w:val="24"/>
        </w:rPr>
        <w:t xml:space="preserve">. Ο Τούρκος αστυνόμος του </w:t>
      </w:r>
      <w:proofErr w:type="spellStart"/>
      <w:r>
        <w:rPr>
          <w:rFonts w:eastAsia="Times New Roman" w:cs="Times New Roman"/>
          <w:szCs w:val="24"/>
        </w:rPr>
        <w:t>Μπαλούκ</w:t>
      </w:r>
      <w:proofErr w:type="spellEnd"/>
      <w:r>
        <w:rPr>
          <w:rFonts w:eastAsia="Times New Roman" w:cs="Times New Roman"/>
          <w:szCs w:val="24"/>
        </w:rPr>
        <w:t xml:space="preserve"> </w:t>
      </w:r>
      <w:proofErr w:type="spellStart"/>
      <w:r>
        <w:rPr>
          <w:rFonts w:eastAsia="Times New Roman" w:cs="Times New Roman"/>
          <w:szCs w:val="24"/>
        </w:rPr>
        <w:t>Χισάρ</w:t>
      </w:r>
      <w:proofErr w:type="spellEnd"/>
      <w:r>
        <w:rPr>
          <w:rFonts w:eastAsia="Times New Roman" w:cs="Times New Roman"/>
          <w:szCs w:val="24"/>
        </w:rPr>
        <w:t xml:space="preserve"> διαλαλούσε με δημόσιο κήρυκα τον Ιούλιο του 1915: «Παραδίδω γυναίκες των </w:t>
      </w:r>
      <w:r>
        <w:rPr>
          <w:rFonts w:eastAsia="Times New Roman" w:cs="Times New Roman"/>
          <w:szCs w:val="24"/>
        </w:rPr>
        <w:t>χριστιανών αντί πέντε λεπτών το κομμάτι».</w:t>
      </w:r>
    </w:p>
    <w:p w14:paraId="1BC752C4"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Η γενοκτονία των Ελλήνων του Πόντου, που πραγματοποιήθηκε από το κίνημα των Νεότουρκων και των </w:t>
      </w:r>
      <w:proofErr w:type="spellStart"/>
      <w:r>
        <w:rPr>
          <w:rFonts w:eastAsia="Times New Roman" w:cs="Times New Roman"/>
          <w:szCs w:val="24"/>
        </w:rPr>
        <w:t>Κεμαλικών</w:t>
      </w:r>
      <w:proofErr w:type="spellEnd"/>
      <w:r>
        <w:rPr>
          <w:rFonts w:eastAsia="Times New Roman" w:cs="Times New Roman"/>
          <w:szCs w:val="24"/>
        </w:rPr>
        <w:t>, εκτιμάται ότι στοίχισε τη ζωή σε πάνω από τριακόσιες πενήντα χιλιάδες Έλληνες του Πόντου. Οι επιζώντες κατέβ</w:t>
      </w:r>
      <w:r>
        <w:rPr>
          <w:rFonts w:eastAsia="Times New Roman" w:cs="Times New Roman"/>
          <w:szCs w:val="24"/>
        </w:rPr>
        <w:t xml:space="preserve">ηκαν στον Άνω Πόντο, στη Σοβιετική Ένωση, και μετά τη Μικρασιατική Καταστροφή στην Ελλάδα. Τα γεγονότα αυτά αναγνωρίζονται σήμερα </w:t>
      </w:r>
      <w:r>
        <w:rPr>
          <w:rFonts w:eastAsia="Times New Roman" w:cs="Times New Roman"/>
          <w:szCs w:val="24"/>
        </w:rPr>
        <w:lastRenderedPageBreak/>
        <w:t>ως Γενοκτονία από το ελληνικό κράτος, τη Γερμανία, την Κύπρο, την Αρμενία, τη Σουηδία, ορισμένες ομοσπονδιακές δημοκρατίες της</w:t>
      </w:r>
      <w:r>
        <w:rPr>
          <w:rFonts w:eastAsia="Times New Roman" w:cs="Times New Roman"/>
          <w:szCs w:val="24"/>
        </w:rPr>
        <w:t xml:space="preserve"> Ρωσίας, οκτώ πολιτείες των ΗΠΑ, την Αυστραλία, την Αυστρία, την Ολλανδία, αλλά και από διεθνείς οργανισμούς, όπως η Διεθνής Ένωση Μελετητών Γενοκτονιών.</w:t>
      </w:r>
    </w:p>
    <w:p w14:paraId="1BC752C5"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Βουλή των Ελλήνων, μετά από εβδομήντα χρόνια σιωπής, μετά από εβδομήντα χρόνια λευκών σελίδων στην ι</w:t>
      </w:r>
      <w:r>
        <w:rPr>
          <w:rFonts w:eastAsia="Times New Roman" w:cs="Times New Roman"/>
          <w:szCs w:val="24"/>
        </w:rPr>
        <w:t xml:space="preserve">στορία μας και μετά από εβδομήντα χρόνια λυκοφιλίας με την Τουρκία, αναγνωρίζει επιτέλους τη </w:t>
      </w:r>
      <w:r>
        <w:rPr>
          <w:rFonts w:eastAsia="Times New Roman" w:cs="Times New Roman"/>
          <w:szCs w:val="24"/>
        </w:rPr>
        <w:t>Γ</w:t>
      </w:r>
      <w:r>
        <w:rPr>
          <w:rFonts w:eastAsia="Times New Roman" w:cs="Times New Roman"/>
          <w:szCs w:val="24"/>
        </w:rPr>
        <w:t>ενοκτονία το 1994 και ψήφισε την 19</w:t>
      </w:r>
      <w:r w:rsidRPr="002D7BD9">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 Μαΐου ως ημέρα μνήμης της Γενοκτονίας των Ελλήνων του Πόντου. </w:t>
      </w:r>
    </w:p>
    <w:p w14:paraId="1BC752C6"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Αξίζει να μνημονεύσουμε κάποια ονόματα που έπαιξαν καθοριστικ</w:t>
      </w:r>
      <w:r>
        <w:rPr>
          <w:rFonts w:eastAsia="Times New Roman" w:cs="Times New Roman"/>
          <w:szCs w:val="24"/>
        </w:rPr>
        <w:t>ό ρόλο στην αναγνώριση της γενοκτονίας:</w:t>
      </w:r>
    </w:p>
    <w:p w14:paraId="1BC752C7"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Μιχάλης Χαραλαμπίδης, ο γεννήτωρ της ιδέας, ο διαμορφωτής μιας θεωρίας και μιας πολιτικής στρατηγικής.</w:t>
      </w:r>
    </w:p>
    <w:p w14:paraId="1BC752C8" w14:textId="77777777" w:rsidR="00B1781D" w:rsidRDefault="00CB16A6">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w:t>
      </w:r>
      <w:r w:rsidRPr="005F6461">
        <w:rPr>
          <w:rFonts w:eastAsia="Times New Roman" w:cs="Times New Roman"/>
          <w:szCs w:val="24"/>
        </w:rPr>
        <w:t>’</w:t>
      </w:r>
      <w:r>
        <w:rPr>
          <w:rFonts w:eastAsia="Times New Roman" w:cs="Times New Roman"/>
          <w:szCs w:val="24"/>
        </w:rPr>
        <w:t xml:space="preserve"> όλες τις πτέρυγες της Βουλής)</w:t>
      </w:r>
    </w:p>
    <w:p w14:paraId="1BC752C9"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Ευθύμης Ευθυμιάδης, πρώην Πρόεδρος της Ομοσπονδίας Ποντιακών Σω</w:t>
      </w:r>
      <w:r>
        <w:rPr>
          <w:rFonts w:eastAsia="Times New Roman" w:cs="Times New Roman"/>
          <w:szCs w:val="24"/>
        </w:rPr>
        <w:t>ματείων Βορείου Ελλάδος από το 1988. Πρώτος στον αγώνα για τη διεκδίκηση της γενοκτονίας.</w:t>
      </w:r>
    </w:p>
    <w:p w14:paraId="1BC752CA" w14:textId="77777777" w:rsidR="00B1781D" w:rsidRDefault="00CB16A6">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w:t>
      </w:r>
      <w:r w:rsidRPr="005F6461">
        <w:rPr>
          <w:rFonts w:eastAsia="Times New Roman" w:cs="Times New Roman"/>
          <w:szCs w:val="24"/>
        </w:rPr>
        <w:t>’</w:t>
      </w:r>
      <w:r>
        <w:rPr>
          <w:rFonts w:eastAsia="Times New Roman" w:cs="Times New Roman"/>
          <w:szCs w:val="24"/>
        </w:rPr>
        <w:t xml:space="preserve"> όλες τις πτέρυγες της Βουλής)</w:t>
      </w:r>
    </w:p>
    <w:p w14:paraId="1BC752CB"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Ανδρέας Παπανδρέου, ο Πρωθυπουργός που αναγνώρισε τη </w:t>
      </w:r>
      <w:r>
        <w:rPr>
          <w:rFonts w:eastAsia="Times New Roman" w:cs="Times New Roman"/>
          <w:szCs w:val="24"/>
        </w:rPr>
        <w:t>Γ</w:t>
      </w:r>
      <w:r>
        <w:rPr>
          <w:rFonts w:eastAsia="Times New Roman" w:cs="Times New Roman"/>
          <w:szCs w:val="24"/>
        </w:rPr>
        <w:t>ενοκτονία. Και βεβαίως, η Βουλή του 1994, που ομόφωνα αναγνώρι</w:t>
      </w:r>
      <w:r>
        <w:rPr>
          <w:rFonts w:eastAsia="Times New Roman" w:cs="Times New Roman"/>
          <w:szCs w:val="24"/>
        </w:rPr>
        <w:t xml:space="preserve">σε τη </w:t>
      </w:r>
      <w:r>
        <w:rPr>
          <w:rFonts w:eastAsia="Times New Roman" w:cs="Times New Roman"/>
          <w:szCs w:val="24"/>
        </w:rPr>
        <w:t>Γ</w:t>
      </w:r>
      <w:r>
        <w:rPr>
          <w:rFonts w:eastAsia="Times New Roman" w:cs="Times New Roman"/>
          <w:szCs w:val="24"/>
        </w:rPr>
        <w:t>ενοκτονία.</w:t>
      </w:r>
    </w:p>
    <w:p w14:paraId="1BC752CC" w14:textId="77777777" w:rsidR="00B1781D" w:rsidRDefault="00CB16A6">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w:t>
      </w:r>
      <w:r w:rsidRPr="005F6461">
        <w:rPr>
          <w:rFonts w:eastAsia="Times New Roman" w:cs="Times New Roman"/>
          <w:szCs w:val="24"/>
        </w:rPr>
        <w:t>’</w:t>
      </w:r>
      <w:r>
        <w:rPr>
          <w:rFonts w:eastAsia="Times New Roman" w:cs="Times New Roman"/>
          <w:szCs w:val="24"/>
        </w:rPr>
        <w:t xml:space="preserve"> όλες τις πτέρυγες της Βουλής)</w:t>
      </w:r>
    </w:p>
    <w:p w14:paraId="1BC752CD"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Φωτιάδης Κωνσταντίνος, ο </w:t>
      </w:r>
      <w:r>
        <w:rPr>
          <w:rFonts w:eastAsia="Times New Roman" w:cs="Times New Roman"/>
          <w:szCs w:val="24"/>
        </w:rPr>
        <w:t>κ</w:t>
      </w:r>
      <w:r>
        <w:rPr>
          <w:rFonts w:eastAsia="Times New Roman" w:cs="Times New Roman"/>
          <w:szCs w:val="24"/>
        </w:rPr>
        <w:t xml:space="preserve">αθηγητής Ιστορίας που μέσα από τους δεκατέσσερις τόμους τεκμηρίωσε για την ελληνική Βουλή το έγκλημα της </w:t>
      </w:r>
      <w:r>
        <w:rPr>
          <w:rFonts w:eastAsia="Times New Roman" w:cs="Times New Roman"/>
          <w:szCs w:val="24"/>
        </w:rPr>
        <w:t>Γ</w:t>
      </w:r>
      <w:r>
        <w:rPr>
          <w:rFonts w:eastAsia="Times New Roman" w:cs="Times New Roman"/>
          <w:szCs w:val="24"/>
        </w:rPr>
        <w:t>ενοκτονίας.</w:t>
      </w:r>
    </w:p>
    <w:p w14:paraId="1BC752CE" w14:textId="77777777" w:rsidR="00B1781D" w:rsidRDefault="00CB16A6">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w:t>
      </w:r>
      <w:r w:rsidRPr="005F6461">
        <w:rPr>
          <w:rFonts w:eastAsia="Times New Roman" w:cs="Times New Roman"/>
          <w:szCs w:val="24"/>
        </w:rPr>
        <w:t>’</w:t>
      </w:r>
      <w:r>
        <w:rPr>
          <w:rFonts w:eastAsia="Times New Roman" w:cs="Times New Roman"/>
          <w:szCs w:val="24"/>
        </w:rPr>
        <w:t xml:space="preserve"> όλες τις πτέρυγες της Βο</w:t>
      </w:r>
      <w:r>
        <w:rPr>
          <w:rFonts w:eastAsia="Times New Roman" w:cs="Times New Roman"/>
          <w:szCs w:val="24"/>
        </w:rPr>
        <w:t>υλής)</w:t>
      </w:r>
    </w:p>
    <w:p w14:paraId="1BC752CF"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proofErr w:type="spellStart"/>
      <w:r>
        <w:rPr>
          <w:rFonts w:eastAsia="Times New Roman" w:cs="Times New Roman"/>
          <w:szCs w:val="24"/>
        </w:rPr>
        <w:t>Παρχαρίδης</w:t>
      </w:r>
      <w:proofErr w:type="spellEnd"/>
      <w:r>
        <w:rPr>
          <w:rFonts w:eastAsia="Times New Roman" w:cs="Times New Roman"/>
          <w:szCs w:val="24"/>
        </w:rPr>
        <w:t xml:space="preserve"> Γιώργος, ο άνθρωπος που ίδρυσε την Παμποντιακή Ομοσπονδία Ελλάδ</w:t>
      </w:r>
      <w:r>
        <w:rPr>
          <w:rFonts w:eastAsia="Times New Roman" w:cs="Times New Roman"/>
          <w:szCs w:val="24"/>
        </w:rPr>
        <w:t>ο</w:t>
      </w:r>
      <w:r>
        <w:rPr>
          <w:rFonts w:eastAsia="Times New Roman" w:cs="Times New Roman"/>
          <w:szCs w:val="24"/>
        </w:rPr>
        <w:t xml:space="preserve">ς και δίδει εδώ και δεκαπέντε χρόνια αγώνα για τη διεθνή αναγνώριση των Ελλήνων του Πόντου. </w:t>
      </w:r>
    </w:p>
    <w:p w14:paraId="1BC752D0" w14:textId="77777777" w:rsidR="00B1781D" w:rsidRDefault="00CB16A6">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w:t>
      </w:r>
      <w:r w:rsidRPr="005F6461">
        <w:rPr>
          <w:rFonts w:eastAsia="Times New Roman" w:cs="Times New Roman"/>
          <w:szCs w:val="24"/>
        </w:rPr>
        <w:t>’</w:t>
      </w:r>
      <w:r>
        <w:rPr>
          <w:rFonts w:eastAsia="Times New Roman" w:cs="Times New Roman"/>
          <w:szCs w:val="24"/>
        </w:rPr>
        <w:t xml:space="preserve"> όλες τις πτέρυγες της Βουλής)</w:t>
      </w:r>
    </w:p>
    <w:p w14:paraId="1BC752D1"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σήμερα τον οργανωμένο χώρο εκπροσωπούν σε εθνικό επίπεδο η Παμποντιακή Ομοσπονδία Ελλάδος με Πρόεδρο τον Τοπαλίδη Χρήστο και η Διεθνής Συνομοσπονδία Ελλάδος με Πρόεδρο τον </w:t>
      </w:r>
      <w:proofErr w:type="spellStart"/>
      <w:r>
        <w:rPr>
          <w:rFonts w:eastAsia="Times New Roman" w:cs="Times New Roman"/>
          <w:szCs w:val="24"/>
        </w:rPr>
        <w:t>Παρχαρίδη</w:t>
      </w:r>
      <w:proofErr w:type="spellEnd"/>
      <w:r>
        <w:rPr>
          <w:rFonts w:eastAsia="Times New Roman" w:cs="Times New Roman"/>
          <w:szCs w:val="24"/>
        </w:rPr>
        <w:t xml:space="preserve"> </w:t>
      </w:r>
      <w:r>
        <w:rPr>
          <w:rFonts w:eastAsia="Times New Roman" w:cs="Times New Roman"/>
          <w:szCs w:val="24"/>
        </w:rPr>
        <w:lastRenderedPageBreak/>
        <w:t xml:space="preserve">Γιώργο. Αμφότερες, μαζί με ομοσπονδίες του εξωτερικού -Ευρώπης, Αμερικής, </w:t>
      </w:r>
      <w:r>
        <w:rPr>
          <w:rFonts w:eastAsia="Times New Roman" w:cs="Times New Roman"/>
          <w:szCs w:val="24"/>
        </w:rPr>
        <w:t>Αυστραλίας και Ανατολικών κρατών- δίνουν τον αγώνα για τη διεθνή αναγνώριση της γενοκτονίας.</w:t>
      </w:r>
    </w:p>
    <w:p w14:paraId="1BC752D2"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Ολοκληρώνοντας να αναφέρω ότι η γενοκτονία είναι ένα έγκλημα που υπερβαίνει τα όρια των εθνικών κρατών. Είναι έγκλημα κατά της ανθρωπότητας. Η διεθνής κοινότητα οφ</w:t>
      </w:r>
      <w:r>
        <w:rPr>
          <w:rFonts w:eastAsia="Times New Roman" w:cs="Times New Roman"/>
          <w:szCs w:val="24"/>
        </w:rPr>
        <w:t xml:space="preserve">είλει με όλα τα όργανα που διαθέτει και τους θεσμούς που διαθέτει να προχωρήσει πρώτον, στην αναγνώριση της Γενοκτονίας των Ελλήνων του Πόντου, για  να αναπαυθούν οι ψυχές των </w:t>
      </w:r>
      <w:proofErr w:type="spellStart"/>
      <w:r>
        <w:rPr>
          <w:rFonts w:eastAsia="Times New Roman" w:cs="Times New Roman"/>
          <w:szCs w:val="24"/>
        </w:rPr>
        <w:t>γενοκτονημένων</w:t>
      </w:r>
      <w:proofErr w:type="spellEnd"/>
      <w:r>
        <w:rPr>
          <w:rFonts w:eastAsia="Times New Roman" w:cs="Times New Roman"/>
          <w:szCs w:val="24"/>
        </w:rPr>
        <w:t xml:space="preserve"> αδερφών μας και να αποτραπούν παρόμοια εγκλήματα στο μέλλον. </w:t>
      </w:r>
    </w:p>
    <w:p w14:paraId="1BC752D3" w14:textId="77777777" w:rsidR="00B1781D" w:rsidRDefault="00CB16A6">
      <w:pPr>
        <w:spacing w:line="600" w:lineRule="auto"/>
        <w:ind w:firstLine="720"/>
        <w:jc w:val="both"/>
        <w:rPr>
          <w:rFonts w:eastAsia="Times New Roman"/>
          <w:szCs w:val="24"/>
        </w:rPr>
      </w:pPr>
      <w:r>
        <w:rPr>
          <w:rFonts w:eastAsia="Times New Roman"/>
          <w:szCs w:val="24"/>
        </w:rPr>
        <w:t>Δεύ</w:t>
      </w:r>
      <w:r>
        <w:rPr>
          <w:rFonts w:eastAsia="Times New Roman"/>
          <w:szCs w:val="24"/>
        </w:rPr>
        <w:t>τερον, να καταδικάσει την Τουρκία, η οποία ακόμα και σήμερα αρνείται επιμόνως το έγκλημα και ασελγεί πάνω στη μνήμη των αδικοχαμένων αδελφών Ελλήνων του Πόντου.</w:t>
      </w:r>
    </w:p>
    <w:p w14:paraId="1BC752D4" w14:textId="77777777" w:rsidR="00B1781D" w:rsidRDefault="00CB16A6">
      <w:pPr>
        <w:spacing w:line="600" w:lineRule="auto"/>
        <w:ind w:firstLine="720"/>
        <w:jc w:val="both"/>
        <w:rPr>
          <w:rFonts w:eastAsia="Times New Roman"/>
          <w:szCs w:val="24"/>
        </w:rPr>
      </w:pPr>
      <w:r>
        <w:rPr>
          <w:rFonts w:eastAsia="Times New Roman"/>
          <w:szCs w:val="24"/>
        </w:rPr>
        <w:t>Ας θεωρηθεί η παραπάνω ομιλία ένα μικρό μνημόσυνο στις ψυχές των αδικοχαμένων αδελφών μας.</w:t>
      </w:r>
    </w:p>
    <w:p w14:paraId="1BC752D5" w14:textId="77777777" w:rsidR="00B1781D" w:rsidRDefault="00CB16A6">
      <w:pPr>
        <w:spacing w:line="600" w:lineRule="auto"/>
        <w:ind w:firstLine="720"/>
        <w:jc w:val="both"/>
        <w:rPr>
          <w:rFonts w:eastAsia="Times New Roman"/>
          <w:szCs w:val="24"/>
        </w:rPr>
      </w:pPr>
      <w:r>
        <w:rPr>
          <w:rFonts w:eastAsia="Times New Roman"/>
          <w:szCs w:val="24"/>
        </w:rPr>
        <w:t>Αιων</w:t>
      </w:r>
      <w:r>
        <w:rPr>
          <w:rFonts w:eastAsia="Times New Roman"/>
          <w:szCs w:val="24"/>
        </w:rPr>
        <w:t>ία τους η μνήμη.</w:t>
      </w:r>
    </w:p>
    <w:p w14:paraId="1BC752D6" w14:textId="77777777" w:rsidR="00B1781D" w:rsidRDefault="00CB16A6">
      <w:pPr>
        <w:spacing w:line="600" w:lineRule="auto"/>
        <w:ind w:firstLine="720"/>
        <w:jc w:val="center"/>
        <w:rPr>
          <w:rFonts w:eastAsia="Times New Roman"/>
          <w:szCs w:val="24"/>
        </w:rPr>
      </w:pPr>
      <w:r>
        <w:rPr>
          <w:rFonts w:eastAsia="Times New Roman"/>
          <w:szCs w:val="24"/>
        </w:rPr>
        <w:t>(Χειροκροτήματα)</w:t>
      </w:r>
    </w:p>
    <w:p w14:paraId="1BC752D7" w14:textId="77777777" w:rsidR="00B1781D" w:rsidRDefault="00CB16A6">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Ο κ. </w:t>
      </w:r>
      <w:proofErr w:type="spellStart"/>
      <w:r>
        <w:rPr>
          <w:rFonts w:eastAsia="Times New Roman"/>
          <w:szCs w:val="24"/>
        </w:rPr>
        <w:t>Αρβανιτίδης</w:t>
      </w:r>
      <w:proofErr w:type="spellEnd"/>
      <w:r>
        <w:rPr>
          <w:rFonts w:eastAsia="Times New Roman"/>
          <w:szCs w:val="24"/>
        </w:rPr>
        <w:t xml:space="preserve"> από τη Δημοκρατική Συμπαράταξη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έχει τον λόγο.</w:t>
      </w:r>
    </w:p>
    <w:p w14:paraId="1BC752D8" w14:textId="77777777" w:rsidR="00B1781D" w:rsidRDefault="00CB16A6">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Κύριε Πρόεδρε, κυρίες και κύριοι συνάδελφοι, αγαπητοί εκπρόσωποι των ποντιακών σωματείων, </w:t>
      </w:r>
      <w:r>
        <w:rPr>
          <w:rFonts w:eastAsia="Times New Roman"/>
          <w:szCs w:val="24"/>
        </w:rPr>
        <w:t>εκλεκτοί προσκεκλημένοι, η 19</w:t>
      </w:r>
      <w:r>
        <w:rPr>
          <w:rFonts w:eastAsia="Times New Roman"/>
          <w:szCs w:val="24"/>
          <w:vertAlign w:val="superscript"/>
        </w:rPr>
        <w:t>η</w:t>
      </w:r>
      <w:r>
        <w:rPr>
          <w:rFonts w:eastAsia="Times New Roman"/>
          <w:szCs w:val="24"/>
        </w:rPr>
        <w:t xml:space="preserve"> Μαΐου είναι μέρα πένθους και μνήμης. Είναι μέρα πένθους και μνήμης για τη </w:t>
      </w:r>
      <w:r>
        <w:rPr>
          <w:rFonts w:eastAsia="Times New Roman"/>
          <w:szCs w:val="24"/>
        </w:rPr>
        <w:t>Γ</w:t>
      </w:r>
      <w:r>
        <w:rPr>
          <w:rFonts w:eastAsia="Times New Roman"/>
          <w:szCs w:val="24"/>
        </w:rPr>
        <w:t>ενοκτονία τουλάχιστον τριακοσίων πενήντα χιλιάδων Ελλήνων του Πόντου από το 1916 έως το 1923. Είναι μέρα που μας θυμίζει το δράμα των αδελφών μας Ποντ</w:t>
      </w:r>
      <w:r>
        <w:rPr>
          <w:rFonts w:eastAsia="Times New Roman"/>
          <w:szCs w:val="24"/>
        </w:rPr>
        <w:t>ίων, ένα δράμα που ζητάει δικαίωση εδώ και έναν ολόκληρο αιώνα.</w:t>
      </w:r>
    </w:p>
    <w:p w14:paraId="1BC752D9" w14:textId="77777777" w:rsidR="00B1781D" w:rsidRDefault="00CB16A6">
      <w:pPr>
        <w:spacing w:line="600" w:lineRule="auto"/>
        <w:ind w:firstLine="720"/>
        <w:jc w:val="both"/>
        <w:rPr>
          <w:rFonts w:eastAsia="Times New Roman"/>
          <w:szCs w:val="24"/>
        </w:rPr>
      </w:pPr>
      <w:r>
        <w:rPr>
          <w:rFonts w:eastAsia="Times New Roman"/>
          <w:szCs w:val="24"/>
        </w:rPr>
        <w:t>Η Γενοκτονία των Ελλήνων του Πόντου δεν είναι μόνο ένα απαράγραπτο έγκλημα κατά της ανθρωπότητας. Ήταν μια προσπάθεια να ξεριζωθούν βίαια οι σκέψεις, τα ήθη, τα έθιμα και οι παραδόσεις των προ</w:t>
      </w:r>
      <w:r>
        <w:rPr>
          <w:rFonts w:eastAsia="Times New Roman"/>
          <w:szCs w:val="24"/>
        </w:rPr>
        <w:t>γόνων μας. Οι ιδέες, όμως, αγαπητοί συνάδελφοι, δεν πεθαίνουν. Η κουλτούρα, ο πολιτισμός και το παράδειγμα της ζωής των Ποντίων ζει ακόμα άσβεστο.</w:t>
      </w:r>
    </w:p>
    <w:p w14:paraId="1BC752DA" w14:textId="77777777" w:rsidR="00B1781D" w:rsidRDefault="00CB16A6">
      <w:pPr>
        <w:spacing w:line="600" w:lineRule="auto"/>
        <w:ind w:firstLine="720"/>
        <w:jc w:val="both"/>
        <w:rPr>
          <w:rFonts w:eastAsia="Times New Roman"/>
          <w:szCs w:val="24"/>
        </w:rPr>
      </w:pPr>
      <w:r>
        <w:rPr>
          <w:rFonts w:eastAsia="Times New Roman"/>
          <w:szCs w:val="24"/>
        </w:rPr>
        <w:lastRenderedPageBreak/>
        <w:t xml:space="preserve">Μέρες σαν τη σημερινή τα συναισθήματα είναι πολλά και έντονα. Γνωρίζω καλά πως τα λόγια είναι πολύ φτωχά για </w:t>
      </w:r>
      <w:r>
        <w:rPr>
          <w:rFonts w:eastAsia="Times New Roman"/>
          <w:szCs w:val="24"/>
        </w:rPr>
        <w:t>να απαλύνουν τον πόνο μιας γενοκτονίας, τον πόνο για εκείνους που εξοντώθηκαν στις επιδρομές, στα τάγματα εργασίας, στις επιστρατεύσεις, στις αγγαρείες, στις βίαιες εκτοπίσεις, στις αναγκάστηκες μετοικεσίες, στις πεζοπορίες χιλιάδων χιλιομέτρων. Το θέμα εί</w:t>
      </w:r>
      <w:r>
        <w:rPr>
          <w:rFonts w:eastAsia="Times New Roman"/>
          <w:szCs w:val="24"/>
        </w:rPr>
        <w:t>ναι οι πράξεις, οι πράξεις που θα φέρουν την πολυπόθητη δικαίωση, οι πράξεις που θα φροντίσουν να μην ζήσουμε ξανά τέτοια τραγωδία.</w:t>
      </w:r>
    </w:p>
    <w:p w14:paraId="1BC752DB" w14:textId="77777777" w:rsidR="00B1781D" w:rsidRDefault="00CB16A6">
      <w:pPr>
        <w:spacing w:line="600" w:lineRule="auto"/>
        <w:ind w:firstLine="720"/>
        <w:jc w:val="both"/>
        <w:rPr>
          <w:rFonts w:eastAsia="Times New Roman"/>
          <w:szCs w:val="24"/>
        </w:rPr>
      </w:pPr>
      <w:r>
        <w:rPr>
          <w:rFonts w:eastAsia="Times New Roman"/>
          <w:szCs w:val="24"/>
        </w:rPr>
        <w:t>Το χρέος της ελληνικής πολιτείας είναι διαρκές σε δυο κατευθύνσεις. Χρειαζόμαστε συντεταγμένες πρωτοβουλίες για τη διεθνή κα</w:t>
      </w:r>
      <w:r>
        <w:rPr>
          <w:rFonts w:eastAsia="Times New Roman"/>
          <w:szCs w:val="24"/>
        </w:rPr>
        <w:t>ι ευρωπαϊκή αναγνώριση της γενοκτονίας του ποντιακού ελληνισμού, στο πλαίσιο των αρχών του Διεθνούς Δικαίου και των ευρωπαϊκών θεσμών. Χρειαζόμαστε, όμως, μια πραγματική προσπάθεια να μεταλαμπαδεύσουμε στα παιδιά μας το μεγαλείο της ψυχής των Ελλήνων του Π</w:t>
      </w:r>
      <w:r>
        <w:rPr>
          <w:rFonts w:eastAsia="Times New Roman"/>
          <w:szCs w:val="24"/>
        </w:rPr>
        <w:t>όντου.</w:t>
      </w:r>
    </w:p>
    <w:p w14:paraId="1BC752DC" w14:textId="77777777" w:rsidR="00B1781D" w:rsidRDefault="00CB16A6">
      <w:pPr>
        <w:spacing w:line="600" w:lineRule="auto"/>
        <w:ind w:firstLine="720"/>
        <w:jc w:val="both"/>
        <w:rPr>
          <w:rFonts w:eastAsia="Times New Roman"/>
          <w:szCs w:val="24"/>
        </w:rPr>
      </w:pPr>
      <w:r>
        <w:rPr>
          <w:rFonts w:eastAsia="Times New Roman"/>
          <w:szCs w:val="24"/>
        </w:rPr>
        <w:t xml:space="preserve">Ξέρετε, το μότο ζωής που με συντροφεύει είναι ένα: «Επιτρέπεται να πέσεις, επιβάλλεται να σηκωθείς». Και στη ζωή μου η φράση αυτή μου χρειάστηκε ουκ ολίγες φορές. Οι Έλληνες του </w:t>
      </w:r>
      <w:r>
        <w:rPr>
          <w:rFonts w:eastAsia="Times New Roman"/>
          <w:szCs w:val="24"/>
        </w:rPr>
        <w:lastRenderedPageBreak/>
        <w:t>Πόντου είναι για μένα φάρος και πυξίδα. Μας δίδαξαν με το πάθος τους τι</w:t>
      </w:r>
      <w:r>
        <w:rPr>
          <w:rFonts w:eastAsia="Times New Roman"/>
          <w:szCs w:val="24"/>
        </w:rPr>
        <w:t xml:space="preserve"> σημαίνει αγώνας για επιβίωση, προκοπή, πρόοδο, ευημερία και πολιτισμό. Μας δίδαξαν τι σημαίνει να ξεκινάς από την αρχή, να μην υποκύπτεις, να σηκώνεσαι στα πόδια σου και να τραβάς ξανά μπροστά. Αυτό, αγαπητοί συνάδελφοι, είναι κουλτούρα, είναι πολιτισμός,</w:t>
      </w:r>
      <w:r>
        <w:rPr>
          <w:rFonts w:eastAsia="Times New Roman"/>
          <w:szCs w:val="24"/>
        </w:rPr>
        <w:t xml:space="preserve"> είναι στάση ζωής. Και αυτή η στάση ζωής, αυτό το παράδειγμα είναι χρέος μας να περάσει στην επόμενη γενιά.</w:t>
      </w:r>
    </w:p>
    <w:p w14:paraId="1BC752DD" w14:textId="77777777" w:rsidR="00B1781D" w:rsidRDefault="00CB16A6">
      <w:pPr>
        <w:spacing w:line="600" w:lineRule="auto"/>
        <w:ind w:firstLine="720"/>
        <w:jc w:val="both"/>
        <w:rPr>
          <w:rFonts w:eastAsia="Times New Roman"/>
          <w:szCs w:val="24"/>
        </w:rPr>
      </w:pPr>
      <w:r>
        <w:rPr>
          <w:rFonts w:eastAsia="Times New Roman"/>
          <w:szCs w:val="24"/>
        </w:rPr>
        <w:t>Αν καταφέρουμε, κυρίες και κύριοι, να κάνουμε τα παιδιά μας νικητές της ζωής, τότε θα έχουμε προσφέρει τεράστια υπηρεσία στην πατρίδα, θα έχουμε δεί</w:t>
      </w:r>
      <w:r>
        <w:rPr>
          <w:rFonts w:eastAsia="Times New Roman"/>
          <w:szCs w:val="24"/>
        </w:rPr>
        <w:t>ξει έμπρακτα τον σεβασμό μας στους αγώνες και τον πόνο εκατοντάδων χιλιάδων ψυχών που υπήρξαν θύματα της ποντιακής γενοκτονίας. Αν καταφέρουμε να κάνουμε τα παιδιά μας νικητές ζωής, δεν θα έχουμε να φοβηθούμε τίποτα. Και το λέω αυτό σαν παρένθεση με αφορμή</w:t>
      </w:r>
      <w:r>
        <w:rPr>
          <w:rFonts w:eastAsia="Times New Roman"/>
          <w:szCs w:val="24"/>
        </w:rPr>
        <w:t xml:space="preserve"> την κρίση που βιώνει τα τελευταία χρόνια η πατρίδα μας, μια κρίση που δεν πρέπει να μας κάνει να σκύψουμε το κεφάλι.</w:t>
      </w:r>
    </w:p>
    <w:p w14:paraId="1BC752DE" w14:textId="77777777" w:rsidR="00B1781D" w:rsidRDefault="00CB16A6">
      <w:pPr>
        <w:spacing w:line="600" w:lineRule="auto"/>
        <w:ind w:firstLine="720"/>
        <w:jc w:val="both"/>
        <w:rPr>
          <w:rFonts w:eastAsia="Times New Roman"/>
          <w:szCs w:val="24"/>
        </w:rPr>
      </w:pPr>
      <w:r>
        <w:rPr>
          <w:rFonts w:eastAsia="Times New Roman"/>
          <w:szCs w:val="24"/>
        </w:rPr>
        <w:t xml:space="preserve">Υπό την έννοια αυτή, η παιδεία μας, η επιστημονική γνώση και τεκμηρίωση, η παράδοση που μένει ζωντανή μέσα </w:t>
      </w:r>
      <w:r>
        <w:rPr>
          <w:rFonts w:eastAsia="Times New Roman"/>
          <w:szCs w:val="24"/>
        </w:rPr>
        <w:lastRenderedPageBreak/>
        <w:t>από τα ποντιακά σωματεία πρέπει</w:t>
      </w:r>
      <w:r>
        <w:rPr>
          <w:rFonts w:eastAsia="Times New Roman"/>
          <w:szCs w:val="24"/>
        </w:rPr>
        <w:t xml:space="preserve"> να προστατευτούν ως κόρη οφθαλμού</w:t>
      </w:r>
    </w:p>
    <w:p w14:paraId="1BC752DF" w14:textId="77777777" w:rsidR="00B1781D" w:rsidRDefault="00CB16A6">
      <w:pPr>
        <w:spacing w:line="600" w:lineRule="auto"/>
        <w:ind w:firstLine="720"/>
        <w:jc w:val="both"/>
        <w:rPr>
          <w:rFonts w:eastAsia="Times New Roman"/>
          <w:szCs w:val="24"/>
        </w:rPr>
      </w:pPr>
      <w:r>
        <w:rPr>
          <w:rFonts w:eastAsia="Times New Roman"/>
          <w:szCs w:val="24"/>
        </w:rPr>
        <w:t>Πρέπει, τέλος, να θυμόμαστε ότι το ποντιακό ζήτημα για μας είναι ζώσα ιστορία. Δεν είναι μόνο θέμα ιστορικό. Είναι θέμα πολιτικό. Δεν αφορά μόνο το χθες. Αφορά το σήμερα και το αύριο. Οφείλουμε, λοιπόν, ως χώρα να πορευτο</w:t>
      </w:r>
      <w:r>
        <w:rPr>
          <w:rFonts w:eastAsia="Times New Roman"/>
          <w:szCs w:val="24"/>
        </w:rPr>
        <w:t>ύμε τον δύσκολο αυτόν δρόμο με βάση την αξία της δημοκρατίας, της συμβολής των λαών και το Διεθνές Δίκαιο. Έχουμε την αλήθεια με το μέρος μας, έχουμε το δίκιο με το μέρος μας και η δικαιοσύνη πάντα σε αυτή τη ζωή αργά ή γρήγορα αποδίδεται.</w:t>
      </w:r>
    </w:p>
    <w:p w14:paraId="1BC752E0" w14:textId="77777777" w:rsidR="00B1781D" w:rsidRDefault="00CB16A6">
      <w:pPr>
        <w:spacing w:line="600" w:lineRule="auto"/>
        <w:ind w:firstLine="720"/>
        <w:jc w:val="both"/>
        <w:rPr>
          <w:rFonts w:eastAsia="Times New Roman"/>
          <w:szCs w:val="24"/>
        </w:rPr>
      </w:pPr>
      <w:r>
        <w:rPr>
          <w:rFonts w:eastAsia="Times New Roman"/>
          <w:szCs w:val="24"/>
        </w:rPr>
        <w:t>Σας ευχαριστώ πο</w:t>
      </w:r>
      <w:r>
        <w:rPr>
          <w:rFonts w:eastAsia="Times New Roman"/>
          <w:szCs w:val="24"/>
        </w:rPr>
        <w:t>λύ.</w:t>
      </w:r>
    </w:p>
    <w:p w14:paraId="1BC752E1" w14:textId="77777777" w:rsidR="00B1781D" w:rsidRDefault="00CB16A6">
      <w:pPr>
        <w:spacing w:line="600" w:lineRule="auto"/>
        <w:ind w:firstLine="720"/>
        <w:jc w:val="center"/>
        <w:rPr>
          <w:rFonts w:eastAsia="Times New Roman"/>
          <w:szCs w:val="24"/>
        </w:rPr>
      </w:pPr>
      <w:r>
        <w:rPr>
          <w:rFonts w:eastAsia="Times New Roman"/>
          <w:szCs w:val="24"/>
        </w:rPr>
        <w:t>(Χειροκροτήματα)</w:t>
      </w:r>
    </w:p>
    <w:p w14:paraId="1BC752E2" w14:textId="77777777" w:rsidR="00B1781D" w:rsidRDefault="00CB16A6">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1BC752E3" w14:textId="77777777" w:rsidR="00B1781D" w:rsidRDefault="00CB16A6">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Σαχινίδης</w:t>
      </w:r>
      <w:proofErr w:type="spellEnd"/>
      <w:r>
        <w:rPr>
          <w:rFonts w:eastAsia="Times New Roman"/>
          <w:szCs w:val="24"/>
        </w:rPr>
        <w:t xml:space="preserve"> από τη Χρυσή Αυγή έχει τον λόγο.</w:t>
      </w:r>
    </w:p>
    <w:p w14:paraId="1BC752E4" w14:textId="77777777" w:rsidR="00B1781D" w:rsidRDefault="00CB16A6">
      <w:pPr>
        <w:spacing w:line="600" w:lineRule="auto"/>
        <w:ind w:firstLine="720"/>
        <w:jc w:val="both"/>
        <w:rPr>
          <w:rFonts w:eastAsia="Times New Roman"/>
          <w:szCs w:val="24"/>
        </w:rPr>
      </w:pPr>
      <w:r>
        <w:rPr>
          <w:rFonts w:eastAsia="Times New Roman"/>
          <w:b/>
          <w:szCs w:val="24"/>
        </w:rPr>
        <w:t>ΙΩΑΝΝΗΣ ΑΝΤΩΝΙΑΔΗΣ:</w:t>
      </w:r>
      <w:r>
        <w:rPr>
          <w:rFonts w:eastAsia="Times New Roman"/>
          <w:szCs w:val="24"/>
        </w:rPr>
        <w:t xml:space="preserve"> Κύριε Πρόεδρε, μισό λεπτό.</w:t>
      </w:r>
    </w:p>
    <w:p w14:paraId="1BC752E5" w14:textId="77777777" w:rsidR="00B1781D" w:rsidRDefault="00CB16A6">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Ορίστε.</w:t>
      </w:r>
    </w:p>
    <w:p w14:paraId="1BC752E6" w14:textId="77777777" w:rsidR="00B1781D" w:rsidRDefault="00CB16A6">
      <w:pPr>
        <w:spacing w:line="600" w:lineRule="auto"/>
        <w:ind w:firstLine="720"/>
        <w:jc w:val="both"/>
        <w:rPr>
          <w:rFonts w:eastAsia="Times New Roman"/>
          <w:szCs w:val="24"/>
        </w:rPr>
      </w:pPr>
      <w:r>
        <w:rPr>
          <w:rFonts w:eastAsia="Times New Roman"/>
          <w:b/>
          <w:szCs w:val="24"/>
        </w:rPr>
        <w:lastRenderedPageBreak/>
        <w:t>ΙΩΑΝΝΗΣ ΑΝΤΩΝΙΑΔΗΣ:</w:t>
      </w:r>
      <w:r>
        <w:rPr>
          <w:rFonts w:eastAsia="Times New Roman"/>
          <w:szCs w:val="24"/>
        </w:rPr>
        <w:t xml:space="preserve"> Κύριε Πρόεδρε, συγγνώμη. Μια μικρή παράλειψη, λόγω των περικοπών που έκανα. Ξέχασα να αναφέρω ένα σημαντικό γεγονός, το οποίο δείχνει και την ποιότητα της </w:t>
      </w:r>
      <w:r>
        <w:rPr>
          <w:rFonts w:eastAsia="Times New Roman"/>
          <w:szCs w:val="24"/>
        </w:rPr>
        <w:t>δ</w:t>
      </w:r>
      <w:r>
        <w:rPr>
          <w:rFonts w:eastAsia="Times New Roman"/>
          <w:szCs w:val="24"/>
        </w:rPr>
        <w:t>ημοκρατίας μας. Το 2013, πρέπει να αναφέρουμε, μέσα στον αντιρατσιστικό νόμο επί πρωθυπουργίας Σαμα</w:t>
      </w:r>
      <w:r>
        <w:rPr>
          <w:rFonts w:eastAsia="Times New Roman"/>
          <w:szCs w:val="24"/>
        </w:rPr>
        <w:t>ρά, συμπεριλήφθηκε η ποινικοποίηση της άρνησης των γενοκτονιών. Είναι πολύ σημαντικό, μαζί με όλα τα υπόλοιπα.</w:t>
      </w:r>
    </w:p>
    <w:p w14:paraId="1BC752E7" w14:textId="77777777" w:rsidR="00B1781D" w:rsidRDefault="00CB16A6">
      <w:pPr>
        <w:spacing w:line="600" w:lineRule="auto"/>
        <w:ind w:firstLine="720"/>
        <w:jc w:val="both"/>
        <w:rPr>
          <w:rFonts w:eastAsia="Times New Roman"/>
          <w:szCs w:val="24"/>
        </w:rPr>
      </w:pPr>
      <w:r>
        <w:rPr>
          <w:rFonts w:eastAsia="Times New Roman"/>
          <w:szCs w:val="24"/>
        </w:rPr>
        <w:t>Ευχαριστώ.</w:t>
      </w:r>
    </w:p>
    <w:p w14:paraId="1BC752E8" w14:textId="77777777" w:rsidR="00B1781D" w:rsidRDefault="00CB16A6">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BC752E9" w14:textId="77777777" w:rsidR="00B1781D" w:rsidRDefault="00CB16A6">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Τον λόγο έχει ο κ. </w:t>
      </w:r>
      <w:proofErr w:type="spellStart"/>
      <w:r>
        <w:rPr>
          <w:rFonts w:eastAsia="Times New Roman"/>
          <w:szCs w:val="24"/>
        </w:rPr>
        <w:t>Σαχινίδης</w:t>
      </w:r>
      <w:proofErr w:type="spellEnd"/>
      <w:r>
        <w:rPr>
          <w:rFonts w:eastAsia="Times New Roman"/>
          <w:szCs w:val="24"/>
        </w:rPr>
        <w:t>.</w:t>
      </w:r>
    </w:p>
    <w:p w14:paraId="1BC752EA" w14:textId="77777777" w:rsidR="00B1781D" w:rsidRDefault="00CB16A6">
      <w:pPr>
        <w:spacing w:line="600" w:lineRule="auto"/>
        <w:ind w:firstLine="720"/>
        <w:jc w:val="both"/>
        <w:rPr>
          <w:rFonts w:eastAsia="Times New Roman"/>
          <w:szCs w:val="24"/>
        </w:rPr>
      </w:pPr>
      <w:r>
        <w:rPr>
          <w:rFonts w:eastAsia="Times New Roman"/>
          <w:b/>
          <w:szCs w:val="24"/>
        </w:rPr>
        <w:t>ΙΩΑΝΝΗΣ ΣΑΧΙΝΙΔΗΣ</w:t>
      </w:r>
      <w:r>
        <w:rPr>
          <w:rFonts w:eastAsia="Times New Roman"/>
          <w:b/>
          <w:szCs w:val="24"/>
        </w:rPr>
        <w:t>:</w:t>
      </w:r>
      <w:r>
        <w:rPr>
          <w:rFonts w:eastAsia="Times New Roman"/>
          <w:szCs w:val="24"/>
        </w:rPr>
        <w:t xml:space="preserve"> Ευχαριστώ, κύριε Πρόεδρε.</w:t>
      </w:r>
    </w:p>
    <w:p w14:paraId="1BC752EB" w14:textId="77777777" w:rsidR="00B1781D" w:rsidRDefault="00CB16A6">
      <w:pPr>
        <w:spacing w:line="600" w:lineRule="auto"/>
        <w:ind w:firstLine="720"/>
        <w:jc w:val="both"/>
        <w:rPr>
          <w:rFonts w:eastAsia="Times New Roman"/>
          <w:szCs w:val="24"/>
        </w:rPr>
      </w:pPr>
      <w:r>
        <w:rPr>
          <w:rFonts w:eastAsia="Times New Roman"/>
          <w:szCs w:val="24"/>
        </w:rPr>
        <w:t>Αγαπητοί καλεσμένοι, τα δάκρυα στα μάτια μας δεν έχουν στεγνώσει ακόμη. Ξεριζωθήκαμε με τη βία από τη γη των προγόνων μας. Μια γη ελληνική, που αυτή η ελληνικότητά της χάνεται στα βάθη της ιστορίας. Πίσω μας αφήσαμε αυτήν τη γη,</w:t>
      </w:r>
      <w:r>
        <w:rPr>
          <w:rFonts w:eastAsia="Times New Roman"/>
          <w:szCs w:val="24"/>
        </w:rPr>
        <w:t xml:space="preserve"> σπαρμένη με τα ιερά κόκκαλα των προγόνων μας </w:t>
      </w:r>
      <w:proofErr w:type="spellStart"/>
      <w:r>
        <w:rPr>
          <w:rFonts w:eastAsia="Times New Roman"/>
          <w:szCs w:val="24"/>
        </w:rPr>
        <w:t>Κρατέλληνων</w:t>
      </w:r>
      <w:proofErr w:type="spellEnd"/>
      <w:r>
        <w:rPr>
          <w:rFonts w:eastAsia="Times New Roman"/>
          <w:szCs w:val="24"/>
        </w:rPr>
        <w:t xml:space="preserve">, με τα άψυχα κορμιά των αθώων γυναικόπαιδων. Οι πληγές ακόμα και </w:t>
      </w:r>
      <w:r>
        <w:rPr>
          <w:rFonts w:eastAsia="Times New Roman"/>
          <w:szCs w:val="24"/>
        </w:rPr>
        <w:lastRenderedPageBreak/>
        <w:t xml:space="preserve">σήμερα είναι ανοιχτές. Οι μνήμες φρέσκιες. Μόλις πριν ενενήντα οχτώ χρόνια. </w:t>
      </w:r>
    </w:p>
    <w:p w14:paraId="1BC752EC" w14:textId="77777777" w:rsidR="00B1781D" w:rsidRDefault="00CB16A6">
      <w:pPr>
        <w:spacing w:line="600" w:lineRule="auto"/>
        <w:ind w:firstLine="720"/>
        <w:jc w:val="both"/>
        <w:rPr>
          <w:rFonts w:eastAsia="Times New Roman"/>
          <w:szCs w:val="24"/>
        </w:rPr>
      </w:pPr>
      <w:r>
        <w:rPr>
          <w:rFonts w:eastAsia="Times New Roman"/>
          <w:szCs w:val="24"/>
        </w:rPr>
        <w:t xml:space="preserve">Γενοκτονία, λοιπόν, του ποντιακού </w:t>
      </w:r>
      <w:r>
        <w:rPr>
          <w:rFonts w:eastAsia="Times New Roman"/>
          <w:szCs w:val="24"/>
        </w:rPr>
        <w:t>Ε</w:t>
      </w:r>
      <w:r>
        <w:rPr>
          <w:rFonts w:eastAsia="Times New Roman"/>
          <w:szCs w:val="24"/>
        </w:rPr>
        <w:t>λληνισμού. Θα έλεγα ό</w:t>
      </w:r>
      <w:r>
        <w:rPr>
          <w:rFonts w:eastAsia="Times New Roman"/>
          <w:szCs w:val="24"/>
        </w:rPr>
        <w:t xml:space="preserve">χι μόνο του ποντιακού ελληνισμού, αλλά γενικότερα του </w:t>
      </w:r>
      <w:r>
        <w:rPr>
          <w:rFonts w:eastAsia="Times New Roman"/>
          <w:szCs w:val="24"/>
        </w:rPr>
        <w:t>Ε</w:t>
      </w:r>
      <w:r>
        <w:rPr>
          <w:rFonts w:eastAsia="Times New Roman"/>
          <w:szCs w:val="24"/>
        </w:rPr>
        <w:t xml:space="preserve">λληνισμού. Ίσως, είναι, κατά τη δική μου ταπεινή άποψη και γνώμη, όχι σωστό να τιμούμε μόνο τον ποντιακό </w:t>
      </w:r>
      <w:r>
        <w:rPr>
          <w:rFonts w:eastAsia="Times New Roman"/>
          <w:szCs w:val="24"/>
        </w:rPr>
        <w:t>Ε</w:t>
      </w:r>
      <w:r>
        <w:rPr>
          <w:rFonts w:eastAsia="Times New Roman"/>
          <w:szCs w:val="24"/>
        </w:rPr>
        <w:t xml:space="preserve">λληνισμό. Υπήρξαν θύματα και του μικρασιατικού </w:t>
      </w:r>
      <w:r>
        <w:rPr>
          <w:rFonts w:eastAsia="Times New Roman"/>
          <w:szCs w:val="24"/>
        </w:rPr>
        <w:t>Ε</w:t>
      </w:r>
      <w:r>
        <w:rPr>
          <w:rFonts w:eastAsia="Times New Roman"/>
          <w:szCs w:val="24"/>
        </w:rPr>
        <w:t>λληνισμού, υπήρξαν θύματα των Ελλήνων της Καππαδοκίας, αν και έχει οριστεί διαφορετική ημερομηνία από τη σημερινή, στις 17 Σεπτέμβρη να τιμάται η μνήμη των θυμάτων της Μικρασιατικής Καταστροφής. Θα έπρεπε ο ελληνισμός της Μικράς Ασίας να τιμάται σε μια μέρ</w:t>
      </w:r>
      <w:r>
        <w:rPr>
          <w:rFonts w:eastAsia="Times New Roman"/>
          <w:szCs w:val="24"/>
        </w:rPr>
        <w:t xml:space="preserve">α. Διότι αριθμητικά τα θύματα που υπήρξαν από αυτές τις γενοκτονίες, από αυτές τις εθνοκαθάρσεις ξεπερνούν ίσως και τα θύματα της γενοκτονίας των αδερφών μας Αρμενίων. </w:t>
      </w:r>
    </w:p>
    <w:p w14:paraId="1BC752ED" w14:textId="77777777" w:rsidR="00B1781D" w:rsidRDefault="00CB16A6">
      <w:pPr>
        <w:spacing w:line="600" w:lineRule="auto"/>
        <w:ind w:firstLine="720"/>
        <w:jc w:val="both"/>
        <w:rPr>
          <w:rFonts w:eastAsia="Times New Roman"/>
          <w:szCs w:val="24"/>
        </w:rPr>
      </w:pPr>
      <w:r>
        <w:rPr>
          <w:rFonts w:eastAsia="Times New Roman"/>
          <w:szCs w:val="24"/>
        </w:rPr>
        <w:t xml:space="preserve">Οι θύτες, οι φίλοι μας οι Τούρκοι. Οι φίλοι μας οι Τούρκοι! Αλήθεια, κατά πόσον μπορεί </w:t>
      </w:r>
      <w:r>
        <w:rPr>
          <w:rFonts w:eastAsia="Times New Roman"/>
          <w:szCs w:val="24"/>
        </w:rPr>
        <w:t xml:space="preserve">στην πραγματικότητα να υπάρξει μια ελληνοτουρκική φιλία, όταν εγώ θα δώσω το χέρι μου και θα πρέπει να μετράω αν θα λείπει κάποιο κομμάτι, όταν θα πάρω το </w:t>
      </w:r>
      <w:r>
        <w:rPr>
          <w:rFonts w:eastAsia="Times New Roman"/>
          <w:szCs w:val="24"/>
        </w:rPr>
        <w:lastRenderedPageBreak/>
        <w:t xml:space="preserve">χέρι μου πίσω; Αλήθεια, πώς μπορεί να υπάρξει μια ελληνοτουρκική φιλία, όταν θα γυρίσω την πλάτη μου </w:t>
      </w:r>
      <w:r>
        <w:rPr>
          <w:rFonts w:eastAsia="Times New Roman"/>
          <w:szCs w:val="24"/>
        </w:rPr>
        <w:t xml:space="preserve">να έχω το νου μου μην φάω πισώπλατη μαχαιριά. </w:t>
      </w:r>
    </w:p>
    <w:p w14:paraId="1BC752EE" w14:textId="77777777" w:rsidR="00B1781D" w:rsidRDefault="00CB16A6">
      <w:pPr>
        <w:spacing w:line="600" w:lineRule="auto"/>
        <w:ind w:firstLine="720"/>
        <w:jc w:val="both"/>
        <w:rPr>
          <w:rFonts w:eastAsia="Times New Roman"/>
          <w:szCs w:val="24"/>
        </w:rPr>
      </w:pPr>
      <w:r>
        <w:rPr>
          <w:rFonts w:eastAsia="Times New Roman"/>
          <w:szCs w:val="24"/>
        </w:rPr>
        <w:t xml:space="preserve">Θύτες, όπως ανέφερα, οι φίλοι μας οι Τούρκοι. Ηθικοί αυτουργοί και ενορχηστρωτές όλης αυτής της ιστορίας. Οι «φίλοι» μας οι Γερμανοί, οι «φίλοι» μας οι Γάλλοι, οι «φίλοι» μας οι Άγγλοι. </w:t>
      </w:r>
    </w:p>
    <w:p w14:paraId="1BC752EF" w14:textId="77777777" w:rsidR="00B1781D" w:rsidRDefault="00CB16A6">
      <w:pPr>
        <w:spacing w:line="600" w:lineRule="auto"/>
        <w:ind w:firstLine="720"/>
        <w:jc w:val="both"/>
        <w:rPr>
          <w:rFonts w:eastAsia="Times New Roman"/>
          <w:szCs w:val="24"/>
        </w:rPr>
      </w:pPr>
      <w:r>
        <w:rPr>
          <w:rFonts w:eastAsia="Times New Roman"/>
          <w:szCs w:val="24"/>
        </w:rPr>
        <w:t>Δεν είναι, κύριε Υπουρ</w:t>
      </w:r>
      <w:r>
        <w:rPr>
          <w:rFonts w:eastAsia="Times New Roman"/>
          <w:szCs w:val="24"/>
        </w:rPr>
        <w:t>γέ, όπως αναφέρατε πριν και λείπει ο ρατσισμός. Τα κίνητρα και τότε και σήμερα είναι ακριβώς τα ίδια. Τα κίνητρα και τότε και σήμερα είναι η οικονομία, είναι τα λεφτά. Ο πόλεμος και τότε και στις μέρες μας μαίνεται ακριβώς για τον ίδιο λόγο. Για τα πετρέλα</w:t>
      </w:r>
      <w:r>
        <w:rPr>
          <w:rFonts w:eastAsia="Times New Roman"/>
          <w:szCs w:val="24"/>
        </w:rPr>
        <w:t xml:space="preserve">ια της </w:t>
      </w:r>
      <w:proofErr w:type="spellStart"/>
      <w:r>
        <w:rPr>
          <w:rFonts w:eastAsia="Times New Roman"/>
          <w:szCs w:val="24"/>
        </w:rPr>
        <w:t>Μοσούλης</w:t>
      </w:r>
      <w:proofErr w:type="spellEnd"/>
      <w:r>
        <w:rPr>
          <w:rFonts w:eastAsia="Times New Roman"/>
          <w:szCs w:val="24"/>
        </w:rPr>
        <w:t xml:space="preserve"> και για τα νερά του Τίγρη και του Ευφράτη. Αυτά, για να αποκατασταθεί η αλήθεια.</w:t>
      </w:r>
    </w:p>
    <w:p w14:paraId="1BC752F0" w14:textId="77777777" w:rsidR="00B1781D" w:rsidRDefault="00CB16A6">
      <w:pPr>
        <w:spacing w:line="600" w:lineRule="auto"/>
        <w:ind w:firstLine="720"/>
        <w:jc w:val="both"/>
        <w:rPr>
          <w:rFonts w:eastAsia="Times New Roman"/>
          <w:szCs w:val="24"/>
        </w:rPr>
      </w:pPr>
      <w:r>
        <w:rPr>
          <w:rFonts w:eastAsia="Times New Roman"/>
          <w:szCs w:val="24"/>
        </w:rPr>
        <w:t xml:space="preserve">Ελληνοτουρκική φιλία. Έχουμε μεγαλώσει οι περισσότεροι που είμαστε ποντιακής καταγωγής με ιστορίες από την </w:t>
      </w:r>
      <w:proofErr w:type="spellStart"/>
      <w:r>
        <w:rPr>
          <w:rFonts w:eastAsia="Times New Roman"/>
          <w:szCs w:val="24"/>
        </w:rPr>
        <w:t>καλομάνα</w:t>
      </w:r>
      <w:proofErr w:type="spellEnd"/>
      <w:r>
        <w:rPr>
          <w:rFonts w:eastAsia="Times New Roman"/>
          <w:szCs w:val="24"/>
        </w:rPr>
        <w:t>. «</w:t>
      </w:r>
      <w:proofErr w:type="spellStart"/>
      <w:r>
        <w:rPr>
          <w:rFonts w:eastAsia="Times New Roman"/>
          <w:szCs w:val="24"/>
        </w:rPr>
        <w:t>Καλομάνα</w:t>
      </w:r>
      <w:proofErr w:type="spellEnd"/>
      <w:r>
        <w:rPr>
          <w:rFonts w:eastAsia="Times New Roman"/>
          <w:szCs w:val="24"/>
        </w:rPr>
        <w:t>» στα ποντιακά, για όσους δεν γνω</w:t>
      </w:r>
      <w:r>
        <w:rPr>
          <w:rFonts w:eastAsia="Times New Roman"/>
          <w:szCs w:val="24"/>
        </w:rPr>
        <w:t xml:space="preserve">ρίζουν, είναι η γιαγιά. Η δική μου γιαγιά με καταγωγή από </w:t>
      </w:r>
      <w:proofErr w:type="spellStart"/>
      <w:r>
        <w:rPr>
          <w:rFonts w:eastAsia="Times New Roman"/>
          <w:szCs w:val="24"/>
        </w:rPr>
        <w:t>Κερασούντα</w:t>
      </w:r>
      <w:proofErr w:type="spellEnd"/>
      <w:r>
        <w:rPr>
          <w:rFonts w:eastAsia="Times New Roman"/>
          <w:szCs w:val="24"/>
        </w:rPr>
        <w:t xml:space="preserve">, ο παππούς από το </w:t>
      </w:r>
      <w:proofErr w:type="spellStart"/>
      <w:r>
        <w:rPr>
          <w:rFonts w:eastAsia="Times New Roman"/>
          <w:szCs w:val="24"/>
        </w:rPr>
        <w:t>Καρς</w:t>
      </w:r>
      <w:proofErr w:type="spellEnd"/>
      <w:r>
        <w:rPr>
          <w:rFonts w:eastAsia="Times New Roman"/>
          <w:szCs w:val="24"/>
        </w:rPr>
        <w:t xml:space="preserve">. Ξέρετε, ειδικά τα βράδια του χειμώνα θέλαμε να ακούσουμε παραμύθια. Εμείς τα θεωρούσαμε παραμύθια, </w:t>
      </w:r>
      <w:r>
        <w:rPr>
          <w:rFonts w:eastAsia="Times New Roman"/>
          <w:szCs w:val="24"/>
        </w:rPr>
        <w:lastRenderedPageBreak/>
        <w:t>αλλά ήταν ιερές οι στιγμές, διότι μαθαίναμε ιστορία. Ήμασταν μικ</w:t>
      </w:r>
      <w:r>
        <w:rPr>
          <w:rFonts w:eastAsia="Times New Roman"/>
          <w:szCs w:val="24"/>
        </w:rPr>
        <w:t xml:space="preserve">ροί. Μεγαλώνοντας καταλάβαμε ότι ζούσαμε την ιστορία μέσα από τις αφηγήσεις της </w:t>
      </w:r>
      <w:proofErr w:type="spellStart"/>
      <w:r>
        <w:rPr>
          <w:rFonts w:eastAsia="Times New Roman"/>
          <w:szCs w:val="24"/>
        </w:rPr>
        <w:t>καλομάνας</w:t>
      </w:r>
      <w:proofErr w:type="spellEnd"/>
      <w:r>
        <w:rPr>
          <w:rFonts w:eastAsia="Times New Roman"/>
          <w:szCs w:val="24"/>
        </w:rPr>
        <w:t xml:space="preserve">. Μεγαλώσαμε με αυτές τις ιστορίες. </w:t>
      </w:r>
    </w:p>
    <w:p w14:paraId="1BC752F1" w14:textId="77777777" w:rsidR="00B1781D" w:rsidRDefault="00CB16A6">
      <w:pPr>
        <w:spacing w:line="600" w:lineRule="auto"/>
        <w:ind w:firstLine="720"/>
        <w:jc w:val="both"/>
        <w:rPr>
          <w:rFonts w:eastAsia="Times New Roman"/>
          <w:szCs w:val="24"/>
        </w:rPr>
      </w:pPr>
      <w:r>
        <w:rPr>
          <w:rFonts w:eastAsia="Times New Roman"/>
          <w:szCs w:val="24"/>
        </w:rPr>
        <w:t xml:space="preserve">Τι μας έλεγαν αυτές οι ιστορίες; Μας μιλούσαν για τον Εύξεινο Πόντο. Όταν αναφερόμασταν στην </w:t>
      </w:r>
      <w:proofErr w:type="spellStart"/>
      <w:r>
        <w:rPr>
          <w:rFonts w:eastAsia="Times New Roman"/>
          <w:szCs w:val="24"/>
        </w:rPr>
        <w:t>καλομάνα</w:t>
      </w:r>
      <w:proofErr w:type="spellEnd"/>
      <w:r>
        <w:rPr>
          <w:rFonts w:eastAsia="Times New Roman"/>
          <w:szCs w:val="24"/>
        </w:rPr>
        <w:t xml:space="preserve"> και της λέγαμε «πες μας γιαγ</w:t>
      </w:r>
      <w:r>
        <w:rPr>
          <w:rFonts w:eastAsia="Times New Roman"/>
          <w:szCs w:val="24"/>
        </w:rPr>
        <w:t>ιά για τον Εύξεινο Πόντο», μας διόρθωνε και μας έλεγε ότι «δεν ήταν Εύξεινος Πόντος, ήταν Άξενος Πόντος». Απλώς, στην κουλτούρα των Ποντίων -επειδή θέλουμε και μας αρέσει, διότι είμαστε άνθρωποι πραγματικά με πολιτισμό και με κουλτούρα- θέλαμε να ωραιοποιή</w:t>
      </w:r>
      <w:r>
        <w:rPr>
          <w:rFonts w:eastAsia="Times New Roman"/>
          <w:szCs w:val="24"/>
        </w:rPr>
        <w:t xml:space="preserve">σουμε τον Εύξεινο Πόντο, όταν ήταν φουσκωμένος, από Άξενο τον ονομάσαμε σε Εύξεινο. </w:t>
      </w:r>
    </w:p>
    <w:p w14:paraId="1BC752F2" w14:textId="77777777" w:rsidR="00B1781D" w:rsidRDefault="00CB16A6">
      <w:pPr>
        <w:spacing w:line="600" w:lineRule="auto"/>
        <w:ind w:firstLine="720"/>
        <w:jc w:val="both"/>
        <w:rPr>
          <w:rFonts w:eastAsia="Times New Roman"/>
          <w:szCs w:val="24"/>
        </w:rPr>
      </w:pPr>
      <w:r>
        <w:rPr>
          <w:rFonts w:eastAsia="Times New Roman"/>
          <w:szCs w:val="24"/>
        </w:rPr>
        <w:t>Οι ιστορίες</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της γιαγιάς τι μας έλεγαν; </w:t>
      </w:r>
      <w:r>
        <w:rPr>
          <w:rFonts w:eastAsia="Times New Roman"/>
          <w:szCs w:val="24"/>
        </w:rPr>
        <w:t>Θ</w:t>
      </w:r>
      <w:r>
        <w:rPr>
          <w:rFonts w:eastAsia="Times New Roman"/>
          <w:szCs w:val="24"/>
        </w:rPr>
        <w:t>α σας τα πω στα ποντιακά και θα ήθελα όσοι γνωρίζουν να κάνουν μια μετάφραση: «Π</w:t>
      </w:r>
      <w:r>
        <w:rPr>
          <w:rFonts w:eastAsia="Times New Roman"/>
          <w:szCs w:val="24"/>
        </w:rPr>
        <w:t>ουλί</w:t>
      </w:r>
      <w:r>
        <w:rPr>
          <w:rFonts w:eastAsia="Times New Roman"/>
          <w:szCs w:val="24"/>
        </w:rPr>
        <w:t xml:space="preserve">’ </w:t>
      </w:r>
      <w:r>
        <w:rPr>
          <w:rFonts w:eastAsia="Times New Roman"/>
          <w:szCs w:val="24"/>
        </w:rPr>
        <w:t>μ</w:t>
      </w:r>
      <w:r>
        <w:rPr>
          <w:rFonts w:eastAsia="Times New Roman"/>
          <w:szCs w:val="24"/>
        </w:rPr>
        <w:t xml:space="preserve"> </w:t>
      </w:r>
      <w:r>
        <w:rPr>
          <w:rFonts w:eastAsia="Times New Roman"/>
          <w:szCs w:val="24"/>
        </w:rPr>
        <w:t>με</w:t>
      </w:r>
      <w:r>
        <w:rPr>
          <w:rFonts w:eastAsia="Times New Roman"/>
          <w:szCs w:val="24"/>
        </w:rPr>
        <w:t xml:space="preserve"> </w:t>
      </w:r>
      <w:proofErr w:type="spellStart"/>
      <w:r>
        <w:rPr>
          <w:rFonts w:eastAsia="Times New Roman"/>
          <w:szCs w:val="24"/>
        </w:rPr>
        <w:t>τατήν</w:t>
      </w:r>
      <w:proofErr w:type="spellEnd"/>
      <w:r>
        <w:rPr>
          <w:rFonts w:eastAsia="Times New Roman"/>
          <w:szCs w:val="24"/>
        </w:rPr>
        <w:t>’ ς</w:t>
      </w:r>
      <w:r>
        <w:rPr>
          <w:rFonts w:eastAsia="Times New Roman"/>
          <w:szCs w:val="24"/>
        </w:rPr>
        <w:t xml:space="preserve"> </w:t>
      </w:r>
      <w:proofErr w:type="spellStart"/>
      <w:r>
        <w:rPr>
          <w:rFonts w:eastAsia="Times New Roman"/>
          <w:szCs w:val="24"/>
        </w:rPr>
        <w:t>τήδε</w:t>
      </w:r>
      <w:proofErr w:type="spellEnd"/>
      <w:r>
        <w:rPr>
          <w:rFonts w:eastAsia="Times New Roman"/>
          <w:szCs w:val="24"/>
        </w:rPr>
        <w:t xml:space="preserve"> </w:t>
      </w:r>
      <w:r>
        <w:rPr>
          <w:rFonts w:eastAsia="Times New Roman"/>
          <w:szCs w:val="24"/>
        </w:rPr>
        <w:t>κοινό</w:t>
      </w:r>
      <w:r>
        <w:rPr>
          <w:rFonts w:eastAsia="Times New Roman"/>
          <w:szCs w:val="24"/>
        </w:rPr>
        <w:t xml:space="preserve"> </w:t>
      </w:r>
      <w:proofErr w:type="spellStart"/>
      <w:r>
        <w:rPr>
          <w:rFonts w:eastAsia="Times New Roman"/>
          <w:szCs w:val="24"/>
        </w:rPr>
        <w:t>πάκε</w:t>
      </w:r>
      <w:proofErr w:type="spellEnd"/>
      <w:r>
        <w:rPr>
          <w:rFonts w:eastAsia="Times New Roman"/>
          <w:szCs w:val="24"/>
        </w:rPr>
        <w:t xml:space="preserve">’ </w:t>
      </w:r>
      <w:proofErr w:type="spellStart"/>
      <w:r>
        <w:rPr>
          <w:rFonts w:eastAsia="Times New Roman"/>
          <w:szCs w:val="24"/>
        </w:rPr>
        <w:t>χ</w:t>
      </w:r>
      <w:r>
        <w:rPr>
          <w:rFonts w:eastAsia="Times New Roman"/>
          <w:szCs w:val="24"/>
        </w:rPr>
        <w:t>ώμαι</w:t>
      </w:r>
      <w:proofErr w:type="spellEnd"/>
      <w:r>
        <w:rPr>
          <w:rFonts w:eastAsia="Times New Roman"/>
          <w:szCs w:val="24"/>
        </w:rPr>
        <w:t>. Α</w:t>
      </w:r>
      <w:r>
        <w:rPr>
          <w:rFonts w:eastAsia="Times New Roman"/>
          <w:szCs w:val="24"/>
        </w:rPr>
        <w:t xml:space="preserve">’ </w:t>
      </w:r>
      <w:proofErr w:type="spellStart"/>
      <w:r>
        <w:rPr>
          <w:rFonts w:eastAsia="Times New Roman"/>
          <w:szCs w:val="24"/>
        </w:rPr>
        <w:t>σέηνς</w:t>
      </w:r>
      <w:proofErr w:type="spellEnd"/>
      <w:r>
        <w:rPr>
          <w:rFonts w:eastAsia="Times New Roman"/>
          <w:szCs w:val="24"/>
        </w:rPr>
        <w:t xml:space="preserve"> </w:t>
      </w:r>
      <w:proofErr w:type="spellStart"/>
      <w:r>
        <w:rPr>
          <w:rFonts w:eastAsia="Times New Roman"/>
          <w:szCs w:val="24"/>
        </w:rPr>
        <w:t>μοναχά</w:t>
      </w:r>
      <w:proofErr w:type="spellEnd"/>
      <w:r>
        <w:rPr>
          <w:rFonts w:eastAsia="Times New Roman"/>
          <w:szCs w:val="24"/>
        </w:rPr>
        <w:t xml:space="preserve"> </w:t>
      </w:r>
      <w:r>
        <w:rPr>
          <w:rFonts w:eastAsia="Times New Roman"/>
          <w:szCs w:val="24"/>
        </w:rPr>
        <w:t>πόνο</w:t>
      </w:r>
      <w:r>
        <w:rPr>
          <w:rFonts w:eastAsia="Times New Roman"/>
          <w:szCs w:val="24"/>
        </w:rPr>
        <w:t xml:space="preserve"> </w:t>
      </w:r>
      <w:proofErr w:type="spellStart"/>
      <w:r>
        <w:rPr>
          <w:rFonts w:eastAsia="Times New Roman"/>
          <w:szCs w:val="24"/>
        </w:rPr>
        <w:t>δάκραι</w:t>
      </w:r>
      <w:proofErr w:type="spellEnd"/>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θάνατο είδαμε</w:t>
      </w:r>
      <w:r>
        <w:rPr>
          <w:rFonts w:eastAsia="Times New Roman"/>
          <w:szCs w:val="24"/>
        </w:rPr>
        <w:t>»: Το μόνο που είδαμε ήταν πόνος, δάκρυα και θάνατος. Ελληνοτουρκική φιλία με αυτούς, λοιπόν, ποτέ και πουθενά.</w:t>
      </w:r>
    </w:p>
    <w:p w14:paraId="1BC752F3"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Ιστορικά εάν κ</w:t>
      </w:r>
      <w:r>
        <w:rPr>
          <w:rFonts w:eastAsia="Times New Roman" w:cs="Times New Roman"/>
          <w:szCs w:val="24"/>
        </w:rPr>
        <w:t>αθίσ</w:t>
      </w:r>
      <w:r>
        <w:rPr>
          <w:rFonts w:eastAsia="Times New Roman" w:cs="Times New Roman"/>
          <w:szCs w:val="24"/>
        </w:rPr>
        <w:t>ουμε και αναφερθούμε, υπάρχει πληθώρα βιβλίων, φωτογραφιών και αφηγήσεων από Πό</w:t>
      </w:r>
      <w:r>
        <w:rPr>
          <w:rFonts w:eastAsia="Times New Roman" w:cs="Times New Roman"/>
          <w:szCs w:val="24"/>
        </w:rPr>
        <w:t xml:space="preserve">ντιους φιλόλογους, από Πόντιους καθηγητές. Πιστεύω ότι είναι ένα τεράστιο κομμάτι. Θα μπορούσαμε να μιλάμε όλη την ημέρα απλά και μόνο για τη </w:t>
      </w:r>
      <w:r>
        <w:rPr>
          <w:rFonts w:eastAsia="Times New Roman" w:cs="Times New Roman"/>
          <w:szCs w:val="24"/>
        </w:rPr>
        <w:t>Γ</w:t>
      </w:r>
      <w:r>
        <w:rPr>
          <w:rFonts w:eastAsia="Times New Roman" w:cs="Times New Roman"/>
          <w:szCs w:val="24"/>
        </w:rPr>
        <w:t xml:space="preserve">ενοκτονία των Ποντίων. </w:t>
      </w:r>
    </w:p>
    <w:p w14:paraId="1BC752F4"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Θα ήθελα, όμως, εδώ να κάνω και μια επισήμανση προς τον Υπουργό Παιδείας να μην πειράξει </w:t>
      </w:r>
      <w:r>
        <w:rPr>
          <w:rFonts w:eastAsia="Times New Roman" w:cs="Times New Roman"/>
          <w:szCs w:val="24"/>
        </w:rPr>
        <w:t xml:space="preserve">τα βιβλία </w:t>
      </w:r>
      <w:r>
        <w:rPr>
          <w:rFonts w:eastAsia="Times New Roman" w:cs="Times New Roman"/>
          <w:szCs w:val="24"/>
        </w:rPr>
        <w:t>Ι</w:t>
      </w:r>
      <w:r>
        <w:rPr>
          <w:rFonts w:eastAsia="Times New Roman" w:cs="Times New Roman"/>
          <w:szCs w:val="24"/>
        </w:rPr>
        <w:t>στορίας σε σχέση με την αναφορά στη Γενοκτονία των Ποντίων. Αφήστε ήσυχη, κύριε Υπουργέ, την ιστορία, διότι είναι έγκλημα αυτό που προσπαθείτε να κάνετε για άλλη μια φορά, γιατί η λήθη απέναντι στη Γενοκτονία των Ποντίων είναι μια δεύτερη συνεχό</w:t>
      </w:r>
      <w:r>
        <w:rPr>
          <w:rFonts w:eastAsia="Times New Roman" w:cs="Times New Roman"/>
          <w:szCs w:val="24"/>
        </w:rPr>
        <w:t xml:space="preserve">μενη γενοκτονία. </w:t>
      </w:r>
    </w:p>
    <w:p w14:paraId="1BC752F5"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Επίσης, δεν θα πρέπει να λησμονούμε την περίοδο στην οποία αναφέρθηκαν κάποιοι του 1937-1949. Είναι μια περίοδος εθνοκάθαρσης του </w:t>
      </w:r>
      <w:r>
        <w:rPr>
          <w:rFonts w:eastAsia="Times New Roman" w:cs="Times New Roman"/>
          <w:szCs w:val="24"/>
        </w:rPr>
        <w:t>π</w:t>
      </w:r>
      <w:r>
        <w:rPr>
          <w:rFonts w:eastAsia="Times New Roman" w:cs="Times New Roman"/>
          <w:szCs w:val="24"/>
        </w:rPr>
        <w:t xml:space="preserve">οντιακού </w:t>
      </w:r>
      <w:r>
        <w:rPr>
          <w:rFonts w:eastAsia="Times New Roman" w:cs="Times New Roman"/>
          <w:szCs w:val="24"/>
        </w:rPr>
        <w:t>Ε</w:t>
      </w:r>
      <w:r>
        <w:rPr>
          <w:rFonts w:eastAsia="Times New Roman" w:cs="Times New Roman"/>
          <w:szCs w:val="24"/>
        </w:rPr>
        <w:t>λληνισμού στην τότε Σοβιετική Ένωση. Το 1934 δεν λησμονούμε ότι ο «εθνάρχης» είχε προτείνει τον σ</w:t>
      </w:r>
      <w:r>
        <w:rPr>
          <w:rFonts w:eastAsia="Times New Roman" w:cs="Times New Roman"/>
          <w:szCs w:val="24"/>
        </w:rPr>
        <w:t xml:space="preserve">φαγέα των Ελλήνων του Πόντου, τον </w:t>
      </w:r>
      <w:proofErr w:type="spellStart"/>
      <w:r>
        <w:rPr>
          <w:rFonts w:eastAsia="Times New Roman" w:cs="Times New Roman"/>
          <w:szCs w:val="24"/>
        </w:rPr>
        <w:t>Κεμάλ</w:t>
      </w:r>
      <w:proofErr w:type="spellEnd"/>
      <w:r>
        <w:rPr>
          <w:rFonts w:eastAsia="Times New Roman" w:cs="Times New Roman"/>
          <w:szCs w:val="24"/>
        </w:rPr>
        <w:t xml:space="preserve"> </w:t>
      </w:r>
      <w:proofErr w:type="spellStart"/>
      <w:r>
        <w:rPr>
          <w:rFonts w:eastAsia="Times New Roman" w:cs="Times New Roman"/>
          <w:szCs w:val="24"/>
        </w:rPr>
        <w:t>Ατατούρκ</w:t>
      </w:r>
      <w:proofErr w:type="spellEnd"/>
      <w:r>
        <w:rPr>
          <w:rFonts w:eastAsia="Times New Roman" w:cs="Times New Roman"/>
          <w:szCs w:val="24"/>
        </w:rPr>
        <w:t xml:space="preserve">, για Νόμπελ </w:t>
      </w:r>
      <w:r>
        <w:rPr>
          <w:rFonts w:eastAsia="Times New Roman" w:cs="Times New Roman"/>
          <w:szCs w:val="24"/>
        </w:rPr>
        <w:t>ε</w:t>
      </w:r>
      <w:r>
        <w:rPr>
          <w:rFonts w:eastAsia="Times New Roman" w:cs="Times New Roman"/>
          <w:szCs w:val="24"/>
        </w:rPr>
        <w:t>ιρήνης. Ο αγώνας, λοιπόν, για καθημερινή αναγνώριση θα είναι συνεχής</w:t>
      </w:r>
      <w:r>
        <w:rPr>
          <w:rFonts w:eastAsia="Times New Roman" w:cs="Times New Roman"/>
          <w:szCs w:val="24"/>
        </w:rPr>
        <w:t>,</w:t>
      </w:r>
      <w:r>
        <w:rPr>
          <w:rFonts w:eastAsia="Times New Roman" w:cs="Times New Roman"/>
          <w:szCs w:val="24"/>
        </w:rPr>
        <w:t xml:space="preserve"> με σεβασμό στην ιερή μνήμη των θυμάτων και με περηφάνια στην καταγωγή μας. </w:t>
      </w:r>
    </w:p>
    <w:p w14:paraId="1BC752F6"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 xml:space="preserve">άν μου επιτρέπεται η ιεροσυλία να παραφράσω αυτό που ακούστηκε προηγουμένως: Η Ρωμανία κι αν </w:t>
      </w:r>
      <w:proofErr w:type="spellStart"/>
      <w:r>
        <w:rPr>
          <w:rFonts w:eastAsia="Times New Roman" w:cs="Times New Roman"/>
          <w:szCs w:val="24"/>
        </w:rPr>
        <w:t>επέρασεν</w:t>
      </w:r>
      <w:proofErr w:type="spellEnd"/>
      <w:r>
        <w:rPr>
          <w:rFonts w:eastAsia="Times New Roman" w:cs="Times New Roman"/>
          <w:szCs w:val="24"/>
        </w:rPr>
        <w:t xml:space="preserve">, για να ανθήσει και να φέρει και άλλο θέλει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κ</w:t>
      </w:r>
      <w:r>
        <w:rPr>
          <w:rFonts w:eastAsia="Times New Roman" w:cs="Times New Roman"/>
          <w:szCs w:val="24"/>
        </w:rPr>
        <w:t xml:space="preserve">υβέρνηση. </w:t>
      </w:r>
    </w:p>
    <w:p w14:paraId="1BC752F7" w14:textId="77777777" w:rsidR="00B1781D" w:rsidRDefault="00CB16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BC752F8" w14:textId="77777777" w:rsidR="00B1781D" w:rsidRDefault="00CB16A6">
      <w:pPr>
        <w:spacing w:line="600" w:lineRule="auto"/>
        <w:ind w:firstLine="720"/>
        <w:jc w:val="both"/>
        <w:rPr>
          <w:rFonts w:eastAsia="Times New Roman"/>
          <w:szCs w:val="24"/>
        </w:rPr>
      </w:pPr>
      <w:r>
        <w:rPr>
          <w:rFonts w:eastAsia="Times New Roman" w:cs="Times New Roman"/>
          <w:b/>
          <w:szCs w:val="24"/>
        </w:rPr>
        <w:t xml:space="preserve">ΠΡΟΕΔΡΕΥΩΝ (Γεώργιος Βαρεμένος): </w:t>
      </w:r>
      <w:r>
        <w:rPr>
          <w:rFonts w:eastAsia="Times New Roman"/>
          <w:szCs w:val="24"/>
        </w:rPr>
        <w:t>Κυρίες κ</w:t>
      </w:r>
      <w:r>
        <w:rPr>
          <w:rFonts w:eastAsia="Times New Roman"/>
          <w:szCs w:val="24"/>
        </w:rPr>
        <w:t>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w:t>
      </w:r>
      <w:r>
        <w:rPr>
          <w:rFonts w:eastAsia="Times New Roman"/>
          <w:szCs w:val="24"/>
        </w:rPr>
        <w:t>ο οργάνωσης και λειτουργίας της Βουλής, δεκαεννέα μαθητές και μαθήτριες και δύο εκπαιδευτικοί συνοδοί τους από το Δημοτικό Σχολείο Μεγάρων.</w:t>
      </w:r>
    </w:p>
    <w:p w14:paraId="1BC752F9" w14:textId="77777777" w:rsidR="00B1781D" w:rsidRDefault="00CB16A6">
      <w:pPr>
        <w:spacing w:line="600" w:lineRule="auto"/>
        <w:ind w:firstLine="720"/>
        <w:jc w:val="both"/>
        <w:rPr>
          <w:rFonts w:eastAsia="Times New Roman"/>
          <w:szCs w:val="24"/>
        </w:rPr>
      </w:pPr>
      <w:r>
        <w:rPr>
          <w:rFonts w:eastAsia="Times New Roman"/>
          <w:szCs w:val="24"/>
        </w:rPr>
        <w:t>Η Βουλή τούς καλωσορίζει.</w:t>
      </w:r>
    </w:p>
    <w:p w14:paraId="1BC752FA" w14:textId="77777777" w:rsidR="00B1781D" w:rsidRDefault="00CB16A6">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1BC752FB" w14:textId="77777777" w:rsidR="00B1781D" w:rsidRDefault="00CB16A6">
      <w:pPr>
        <w:spacing w:line="600" w:lineRule="auto"/>
        <w:ind w:firstLine="720"/>
        <w:jc w:val="both"/>
        <w:rPr>
          <w:rFonts w:eastAsia="Times New Roman"/>
          <w:szCs w:val="24"/>
        </w:rPr>
      </w:pPr>
      <w:r>
        <w:rPr>
          <w:rFonts w:eastAsia="Times New Roman"/>
          <w:szCs w:val="24"/>
        </w:rPr>
        <w:t>Επίσης, κυρίες και κύριοι συνάδελφοι, έχ</w:t>
      </w:r>
      <w:r>
        <w:rPr>
          <w:rFonts w:eastAsia="Times New Roman"/>
          <w:szCs w:val="24"/>
        </w:rPr>
        <w:t>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w:t>
      </w:r>
      <w:r>
        <w:rPr>
          <w:rFonts w:eastAsia="Times New Roman"/>
          <w:szCs w:val="24"/>
        </w:rPr>
        <w:lastRenderedPageBreak/>
        <w:t>νημερώθηκαν για την ιστορία του κτηρίου και τον τρόπο οργάνωσης και λειτουργ</w:t>
      </w:r>
      <w:r>
        <w:rPr>
          <w:rFonts w:eastAsia="Times New Roman"/>
          <w:szCs w:val="24"/>
        </w:rPr>
        <w:t xml:space="preserve">ίας της Βουλής, δέκα στελέχη </w:t>
      </w:r>
      <w:r>
        <w:rPr>
          <w:rFonts w:eastAsia="Times New Roman"/>
          <w:szCs w:val="24"/>
        </w:rPr>
        <w:t>γ</w:t>
      </w:r>
      <w:r>
        <w:rPr>
          <w:rFonts w:eastAsia="Times New Roman"/>
          <w:szCs w:val="24"/>
        </w:rPr>
        <w:t xml:space="preserve">ερμανικής Επιτροπής </w:t>
      </w:r>
      <w:r>
        <w:rPr>
          <w:rFonts w:eastAsia="Times New Roman"/>
          <w:szCs w:val="24"/>
        </w:rPr>
        <w:t>Α</w:t>
      </w:r>
      <w:r>
        <w:rPr>
          <w:rFonts w:eastAsia="Times New Roman"/>
          <w:szCs w:val="24"/>
        </w:rPr>
        <w:t xml:space="preserve">νταγωνισμού. </w:t>
      </w:r>
    </w:p>
    <w:p w14:paraId="1BC752FC" w14:textId="77777777" w:rsidR="00B1781D" w:rsidRDefault="00CB16A6">
      <w:pPr>
        <w:spacing w:line="600" w:lineRule="auto"/>
        <w:ind w:firstLine="720"/>
        <w:jc w:val="both"/>
        <w:rPr>
          <w:rFonts w:eastAsia="Times New Roman"/>
          <w:szCs w:val="24"/>
        </w:rPr>
      </w:pPr>
      <w:r>
        <w:rPr>
          <w:rFonts w:eastAsia="Times New Roman"/>
          <w:szCs w:val="24"/>
        </w:rPr>
        <w:t>Η Βουλή τούς καλωσορίζει.</w:t>
      </w:r>
    </w:p>
    <w:p w14:paraId="1BC752FD" w14:textId="77777777" w:rsidR="00B1781D" w:rsidRDefault="00CB16A6">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1BC752FE" w14:textId="77777777" w:rsidR="00B1781D" w:rsidRDefault="00CB16A6">
      <w:pPr>
        <w:spacing w:line="600" w:lineRule="auto"/>
        <w:ind w:firstLine="720"/>
        <w:rPr>
          <w:rFonts w:eastAsia="Times New Roman"/>
          <w:szCs w:val="24"/>
        </w:rPr>
      </w:pPr>
      <w:r>
        <w:rPr>
          <w:rFonts w:eastAsia="Times New Roman"/>
          <w:szCs w:val="24"/>
        </w:rPr>
        <w:t xml:space="preserve">Τον λόγο έχει ο Υφυπουργός Εξωτερικών κ. Ιωάννης Αμανατίδης. </w:t>
      </w:r>
    </w:p>
    <w:p w14:paraId="1BC752FF" w14:textId="77777777" w:rsidR="00B1781D" w:rsidRDefault="00CB16A6">
      <w:pPr>
        <w:spacing w:line="600" w:lineRule="auto"/>
        <w:ind w:firstLine="720"/>
        <w:rPr>
          <w:rFonts w:eastAsia="Times New Roman"/>
          <w:szCs w:val="24"/>
        </w:rPr>
      </w:pPr>
      <w:r>
        <w:rPr>
          <w:rFonts w:eastAsia="Times New Roman"/>
          <w:b/>
          <w:szCs w:val="24"/>
        </w:rPr>
        <w:t>ΙΩΑΝΝΗΣ ΑΜΑΝΑΤΙΔΗΣ (Υ</w:t>
      </w:r>
      <w:r>
        <w:rPr>
          <w:rFonts w:eastAsia="Times New Roman"/>
          <w:b/>
          <w:szCs w:val="24"/>
        </w:rPr>
        <w:t>φυ</w:t>
      </w:r>
      <w:r>
        <w:rPr>
          <w:rFonts w:eastAsia="Times New Roman"/>
          <w:b/>
          <w:szCs w:val="24"/>
        </w:rPr>
        <w:t xml:space="preserve">πουργός Εξωτερικών): </w:t>
      </w:r>
      <w:r>
        <w:rPr>
          <w:rFonts w:eastAsia="Times New Roman"/>
          <w:szCs w:val="24"/>
        </w:rPr>
        <w:t xml:space="preserve">Ευχαριστώ πάρα πολύ, κύριε Πρόεδρε. </w:t>
      </w:r>
    </w:p>
    <w:p w14:paraId="1BC75300" w14:textId="77777777" w:rsidR="00B1781D" w:rsidRDefault="00CB16A6">
      <w:pPr>
        <w:spacing w:line="600" w:lineRule="auto"/>
        <w:ind w:firstLine="720"/>
        <w:jc w:val="both"/>
        <w:rPr>
          <w:rFonts w:eastAsia="Times New Roman"/>
          <w:szCs w:val="24"/>
        </w:rPr>
      </w:pPr>
      <w:r>
        <w:rPr>
          <w:rFonts w:eastAsia="Times New Roman"/>
          <w:szCs w:val="24"/>
        </w:rPr>
        <w:t>Κύριε Πρόεδρε, κύριοι Υπουργοί, κυρίες και κύριοι συνάδελφοι, αξιότιμοι εκλεκτοί καλεσμένοι, κύριοι πρώην Πρόεδροι της ελληνικής Βουλής</w:t>
      </w:r>
      <w:r>
        <w:rPr>
          <w:rFonts w:eastAsia="Times New Roman"/>
          <w:szCs w:val="24"/>
        </w:rPr>
        <w:t>,</w:t>
      </w:r>
      <w:r>
        <w:rPr>
          <w:rFonts w:eastAsia="Times New Roman"/>
          <w:szCs w:val="24"/>
        </w:rPr>
        <w:t xml:space="preserve"> πέρασαν ενενήντα οκτώ χρόνια από τις 19 Μαΐου του 1919. Είναι η μέρα που τέθηκε σε</w:t>
      </w:r>
      <w:r>
        <w:rPr>
          <w:rFonts w:eastAsia="Times New Roman"/>
          <w:szCs w:val="24"/>
        </w:rPr>
        <w:t xml:space="preserve"> εφαρμογή το σχέδιο για την τελειωτική εξόντωση των Ελλήνων σε όλο τον Πόντο, σε μια ατελείωτη πορεία θανάτου, ένα Άουσβιτς εν ροή, όπως χαρακτηριστικά αναφέρει ο καθηγητής Πολυχρόνης </w:t>
      </w:r>
      <w:proofErr w:type="spellStart"/>
      <w:r>
        <w:rPr>
          <w:rFonts w:eastAsia="Times New Roman"/>
          <w:szCs w:val="24"/>
        </w:rPr>
        <w:t>Ενεπεκίδης</w:t>
      </w:r>
      <w:proofErr w:type="spellEnd"/>
      <w:r>
        <w:rPr>
          <w:rFonts w:eastAsia="Times New Roman"/>
          <w:szCs w:val="24"/>
        </w:rPr>
        <w:t xml:space="preserve">. </w:t>
      </w:r>
    </w:p>
    <w:p w14:paraId="1BC75301" w14:textId="77777777" w:rsidR="00B1781D" w:rsidRDefault="00CB16A6">
      <w:pPr>
        <w:spacing w:line="600" w:lineRule="auto"/>
        <w:ind w:firstLine="720"/>
        <w:jc w:val="both"/>
        <w:rPr>
          <w:rFonts w:eastAsia="Times New Roman"/>
          <w:szCs w:val="24"/>
        </w:rPr>
      </w:pPr>
      <w:r>
        <w:rPr>
          <w:rFonts w:eastAsia="Times New Roman"/>
          <w:szCs w:val="24"/>
        </w:rPr>
        <w:t>Μέχρι το 1924 η γη του Πόντου είχε γίνει θέατρο μιας θηριωδ</w:t>
      </w:r>
      <w:r>
        <w:rPr>
          <w:rFonts w:eastAsia="Times New Roman"/>
          <w:szCs w:val="24"/>
        </w:rPr>
        <w:t xml:space="preserve">ίας. Οκτακόσια δεκαπέντε χωριά ανασκάφηκαν, χίλιες </w:t>
      </w:r>
      <w:proofErr w:type="spellStart"/>
      <w:r>
        <w:rPr>
          <w:rFonts w:eastAsia="Times New Roman"/>
          <w:szCs w:val="24"/>
        </w:rPr>
        <w:t>εκα</w:t>
      </w:r>
      <w:r>
        <w:rPr>
          <w:rFonts w:eastAsia="Times New Roman"/>
          <w:szCs w:val="24"/>
        </w:rPr>
        <w:lastRenderedPageBreak/>
        <w:t>τόν</w:t>
      </w:r>
      <w:proofErr w:type="spellEnd"/>
      <w:r>
        <w:rPr>
          <w:rFonts w:eastAsia="Times New Roman"/>
          <w:szCs w:val="24"/>
        </w:rPr>
        <w:t xml:space="preserve"> τριάντα τέσσερις εκκλησίες καταστράφηκαν, εννιακόσια εξήντα σχολεία γκρεμίστηκαν, τριακόσιες πενήντα τρεις χιλιάδες Πόντιοι εξολοθρεύθηκαν, ενώ περισσότερ</w:t>
      </w:r>
      <w:r>
        <w:rPr>
          <w:rFonts w:eastAsia="Times New Roman"/>
          <w:szCs w:val="24"/>
        </w:rPr>
        <w:t>ες</w:t>
      </w:r>
      <w:r>
        <w:rPr>
          <w:rFonts w:eastAsia="Times New Roman"/>
          <w:szCs w:val="24"/>
        </w:rPr>
        <w:t xml:space="preserve"> από τετρακόσιες χιλιάδες ξεριζωμένοι έφτα</w:t>
      </w:r>
      <w:r>
        <w:rPr>
          <w:rFonts w:eastAsia="Times New Roman"/>
          <w:szCs w:val="24"/>
        </w:rPr>
        <w:t xml:space="preserve">σαν στην Ελλάδα, αφήνοντας πίσω τους έναν πολιτισμό τριών χιλιετιών, προγονικά εδάφη, εκκλησίες, τάφους και σχολεία με μοναδικές αποσκευές τις μνήμες και τον πόνο της καρδιάς τους. </w:t>
      </w:r>
    </w:p>
    <w:p w14:paraId="1BC75302" w14:textId="77777777" w:rsidR="00B1781D" w:rsidRDefault="00CB16A6">
      <w:pPr>
        <w:spacing w:line="600" w:lineRule="auto"/>
        <w:ind w:firstLine="720"/>
        <w:jc w:val="both"/>
        <w:rPr>
          <w:rFonts w:eastAsia="Times New Roman"/>
          <w:szCs w:val="24"/>
        </w:rPr>
      </w:pPr>
      <w:r>
        <w:rPr>
          <w:rFonts w:eastAsia="Times New Roman"/>
          <w:szCs w:val="24"/>
        </w:rPr>
        <w:t>«</w:t>
      </w:r>
      <w:proofErr w:type="spellStart"/>
      <w:r>
        <w:rPr>
          <w:rFonts w:eastAsia="Times New Roman"/>
          <w:szCs w:val="24"/>
        </w:rPr>
        <w:t>Επήεν</w:t>
      </w:r>
      <w:proofErr w:type="spellEnd"/>
      <w:r>
        <w:rPr>
          <w:rFonts w:eastAsia="Times New Roman"/>
          <w:szCs w:val="24"/>
        </w:rPr>
        <w:t xml:space="preserve"> να </w:t>
      </w:r>
      <w:proofErr w:type="spellStart"/>
      <w:r>
        <w:rPr>
          <w:rFonts w:eastAsia="Times New Roman"/>
          <w:szCs w:val="24"/>
        </w:rPr>
        <w:t>δεαβαίν</w:t>
      </w:r>
      <w:proofErr w:type="spellEnd"/>
      <w:r>
        <w:rPr>
          <w:rFonts w:eastAsia="Times New Roman"/>
          <w:szCs w:val="24"/>
        </w:rPr>
        <w:t xml:space="preserve">’ ο νους </w:t>
      </w:r>
      <w:proofErr w:type="spellStart"/>
      <w:r>
        <w:rPr>
          <w:rFonts w:eastAsia="Times New Roman"/>
          <w:szCs w:val="24"/>
        </w:rPr>
        <w:t>ιμ</w:t>
      </w:r>
      <w:proofErr w:type="spellEnd"/>
      <w:r>
        <w:rPr>
          <w:rFonts w:eastAsia="Times New Roman"/>
          <w:szCs w:val="24"/>
        </w:rPr>
        <w:t xml:space="preserve">’. </w:t>
      </w:r>
      <w:proofErr w:type="spellStart"/>
      <w:r>
        <w:rPr>
          <w:rFonts w:eastAsia="Times New Roman"/>
          <w:szCs w:val="24"/>
        </w:rPr>
        <w:t>Εκλίστα</w:t>
      </w:r>
      <w:proofErr w:type="spellEnd"/>
      <w:r>
        <w:rPr>
          <w:rFonts w:eastAsia="Times New Roman"/>
          <w:szCs w:val="24"/>
        </w:rPr>
        <w:t xml:space="preserve"> κα’ κι </w:t>
      </w:r>
      <w:proofErr w:type="spellStart"/>
      <w:r>
        <w:rPr>
          <w:rFonts w:eastAsia="Times New Roman"/>
          <w:szCs w:val="24"/>
        </w:rPr>
        <w:t>εφίλεσα</w:t>
      </w:r>
      <w:proofErr w:type="spellEnd"/>
      <w:r>
        <w:rPr>
          <w:rFonts w:eastAsia="Times New Roman"/>
          <w:szCs w:val="24"/>
        </w:rPr>
        <w:t xml:space="preserve"> το </w:t>
      </w:r>
      <w:proofErr w:type="spellStart"/>
      <w:r>
        <w:rPr>
          <w:rFonts w:eastAsia="Times New Roman"/>
          <w:szCs w:val="24"/>
        </w:rPr>
        <w:t>χώμαν</w:t>
      </w:r>
      <w:proofErr w:type="spellEnd"/>
      <w:r>
        <w:rPr>
          <w:rFonts w:eastAsia="Times New Roman"/>
          <w:szCs w:val="24"/>
        </w:rPr>
        <w:t xml:space="preserve"> και τα </w:t>
      </w:r>
      <w:proofErr w:type="spellStart"/>
      <w:r>
        <w:rPr>
          <w:rFonts w:eastAsia="Times New Roman"/>
          <w:szCs w:val="24"/>
        </w:rPr>
        <w:t>χορτ</w:t>
      </w:r>
      <w:r>
        <w:rPr>
          <w:rFonts w:eastAsia="Times New Roman"/>
          <w:szCs w:val="24"/>
        </w:rPr>
        <w:t>άρεα</w:t>
      </w:r>
      <w:proofErr w:type="spellEnd"/>
      <w:r>
        <w:rPr>
          <w:rFonts w:eastAsia="Times New Roman"/>
          <w:szCs w:val="24"/>
        </w:rPr>
        <w:t xml:space="preserve">. </w:t>
      </w:r>
      <w:proofErr w:type="spellStart"/>
      <w:r>
        <w:rPr>
          <w:rFonts w:eastAsia="Times New Roman"/>
          <w:szCs w:val="24"/>
        </w:rPr>
        <w:t>Εσ</w:t>
      </w:r>
      <w:proofErr w:type="spellEnd"/>
      <w:r>
        <w:rPr>
          <w:rFonts w:eastAsia="Times New Roman"/>
          <w:szCs w:val="24"/>
        </w:rPr>
        <w:t xml:space="preserve">’ </w:t>
      </w:r>
      <w:proofErr w:type="spellStart"/>
      <w:r>
        <w:rPr>
          <w:rFonts w:eastAsia="Times New Roman"/>
          <w:szCs w:val="24"/>
        </w:rPr>
        <w:t>κώθα</w:t>
      </w:r>
      <w:proofErr w:type="spellEnd"/>
      <w:r>
        <w:rPr>
          <w:rFonts w:eastAsia="Times New Roman"/>
          <w:szCs w:val="24"/>
        </w:rPr>
        <w:t xml:space="preserve"> έφυγα και </w:t>
      </w:r>
      <w:proofErr w:type="spellStart"/>
      <w:r>
        <w:rPr>
          <w:rFonts w:eastAsia="Times New Roman"/>
          <w:szCs w:val="24"/>
        </w:rPr>
        <w:t>οπίσ</w:t>
      </w:r>
      <w:proofErr w:type="spellEnd"/>
      <w:r>
        <w:rPr>
          <w:rFonts w:eastAsia="Times New Roman"/>
          <w:szCs w:val="24"/>
        </w:rPr>
        <w:t xml:space="preserve">’ άλλο </w:t>
      </w:r>
      <w:r>
        <w:rPr>
          <w:rFonts w:eastAsia="Times New Roman"/>
          <w:szCs w:val="24"/>
        </w:rPr>
        <w:t>’</w:t>
      </w:r>
      <w:r>
        <w:rPr>
          <w:rFonts w:eastAsia="Times New Roman"/>
          <w:szCs w:val="24"/>
        </w:rPr>
        <w:t xml:space="preserve">κι </w:t>
      </w:r>
      <w:proofErr w:type="spellStart"/>
      <w:r>
        <w:rPr>
          <w:rFonts w:eastAsia="Times New Roman"/>
          <w:szCs w:val="24"/>
        </w:rPr>
        <w:t>ετέρεσα</w:t>
      </w:r>
      <w:proofErr w:type="spellEnd"/>
      <w:r>
        <w:rPr>
          <w:rFonts w:eastAsia="Times New Roman"/>
          <w:szCs w:val="24"/>
        </w:rPr>
        <w:t xml:space="preserve">. Τα </w:t>
      </w:r>
      <w:proofErr w:type="spellStart"/>
      <w:r>
        <w:rPr>
          <w:rFonts w:eastAsia="Times New Roman"/>
          <w:szCs w:val="24"/>
        </w:rPr>
        <w:t>δάκρεα</w:t>
      </w:r>
      <w:proofErr w:type="spellEnd"/>
      <w:r>
        <w:rPr>
          <w:rFonts w:eastAsia="Times New Roman"/>
          <w:szCs w:val="24"/>
        </w:rPr>
        <w:t xml:space="preserve"> μ’ </w:t>
      </w:r>
      <w:proofErr w:type="spellStart"/>
      <w:r>
        <w:rPr>
          <w:rFonts w:eastAsia="Times New Roman"/>
          <w:szCs w:val="24"/>
        </w:rPr>
        <w:t>ετσουρώθαν</w:t>
      </w:r>
      <w:proofErr w:type="spellEnd"/>
      <w:r>
        <w:rPr>
          <w:rFonts w:eastAsia="Times New Roman"/>
          <w:szCs w:val="24"/>
        </w:rPr>
        <w:t xml:space="preserve"> και η καρδία μ’ πολλά </w:t>
      </w:r>
      <w:proofErr w:type="spellStart"/>
      <w:r>
        <w:rPr>
          <w:rFonts w:eastAsia="Times New Roman"/>
          <w:szCs w:val="24"/>
        </w:rPr>
        <w:t>αιματώθεν</w:t>
      </w:r>
      <w:proofErr w:type="spellEnd"/>
      <w:r>
        <w:rPr>
          <w:rFonts w:eastAsia="Times New Roman"/>
          <w:szCs w:val="24"/>
        </w:rPr>
        <w:t>». Είναι από τη μαρτυρία ενός πρόσφυγα του Πόντου: «Το μυαλό μου πήγε να φύγει, έσκυψα κάτω και φίλησα το χώμα και τα χορτάρια. Σηκώθηκα</w:t>
      </w:r>
      <w:r>
        <w:rPr>
          <w:rFonts w:eastAsia="Times New Roman"/>
          <w:szCs w:val="24"/>
        </w:rPr>
        <w:t>,</w:t>
      </w:r>
      <w:r>
        <w:rPr>
          <w:rFonts w:eastAsia="Times New Roman"/>
          <w:szCs w:val="24"/>
        </w:rPr>
        <w:t xml:space="preserve"> έφυγα και πίσω</w:t>
      </w:r>
      <w:r>
        <w:rPr>
          <w:rFonts w:eastAsia="Times New Roman"/>
          <w:szCs w:val="24"/>
        </w:rPr>
        <w:t xml:space="preserve"> δεν ξανακοίταξα. Τα δάκρυά μου στέρεψαν και η καρδιά μου μάτωσε πολύ.</w:t>
      </w:r>
      <w:r>
        <w:rPr>
          <w:rFonts w:eastAsia="Times New Roman"/>
          <w:szCs w:val="24"/>
        </w:rPr>
        <w:t>».</w:t>
      </w:r>
      <w:r>
        <w:rPr>
          <w:rFonts w:eastAsia="Times New Roman"/>
          <w:szCs w:val="24"/>
        </w:rPr>
        <w:t xml:space="preserve"> </w:t>
      </w:r>
    </w:p>
    <w:p w14:paraId="1BC75303" w14:textId="77777777" w:rsidR="00B1781D" w:rsidRDefault="00CB16A6">
      <w:pPr>
        <w:spacing w:line="600" w:lineRule="auto"/>
        <w:jc w:val="both"/>
        <w:rPr>
          <w:rFonts w:eastAsia="Times New Roman" w:cs="Times New Roman"/>
          <w:szCs w:val="24"/>
        </w:rPr>
      </w:pPr>
      <w:r>
        <w:rPr>
          <w:rFonts w:eastAsia="Times New Roman"/>
          <w:szCs w:val="24"/>
        </w:rPr>
        <w:t xml:space="preserve">Κυρίες και κύριοι συνάδελφοι, η άφιξη των Ποντίων στις νέες πατρίδες ήταν η απαρχή μιας δύσκολης αλλά δημιουργικής απαρχής για τον ποντιακό </w:t>
      </w:r>
      <w:r>
        <w:rPr>
          <w:rFonts w:eastAsia="Times New Roman"/>
          <w:szCs w:val="24"/>
        </w:rPr>
        <w:t>Ε</w:t>
      </w:r>
      <w:r>
        <w:rPr>
          <w:rFonts w:eastAsia="Times New Roman"/>
          <w:szCs w:val="24"/>
        </w:rPr>
        <w:t>λληνισμό. Εγκαταστάθηκαν κυρίως στους Νομ</w:t>
      </w:r>
      <w:r>
        <w:rPr>
          <w:rFonts w:eastAsia="Times New Roman"/>
          <w:szCs w:val="24"/>
        </w:rPr>
        <w:t>ούς Δράμας, Κιλκίς, Καβάλας, Ξάνθης, Κοζάνης, Πρέβεζας αλλά και στα αστικά κέντρα</w:t>
      </w:r>
      <w:r>
        <w:rPr>
          <w:rFonts w:eastAsia="Times New Roman"/>
          <w:szCs w:val="24"/>
        </w:rPr>
        <w:t>,</w:t>
      </w:r>
      <w:r>
        <w:rPr>
          <w:rFonts w:eastAsia="Times New Roman"/>
          <w:szCs w:val="24"/>
        </w:rPr>
        <w:t xml:space="preserve"> Αθήνα, Πειραιά, Θεσσαλονίκη.</w:t>
      </w:r>
      <w:r>
        <w:rPr>
          <w:rFonts w:eastAsia="Times New Roman" w:cs="Times New Roman"/>
          <w:szCs w:val="24"/>
        </w:rPr>
        <w:t xml:space="preserve"> </w:t>
      </w:r>
      <w:r>
        <w:rPr>
          <w:rFonts w:eastAsia="Times New Roman" w:cs="Times New Roman"/>
          <w:szCs w:val="24"/>
        </w:rPr>
        <w:t>Εκεί άρχισε ένας αγώνας επιβίωσης</w:t>
      </w:r>
      <w:r>
        <w:rPr>
          <w:rFonts w:eastAsia="Times New Roman" w:cs="Times New Roman"/>
          <w:szCs w:val="24"/>
        </w:rPr>
        <w:t>,</w:t>
      </w:r>
      <w:r>
        <w:rPr>
          <w:rFonts w:eastAsia="Times New Roman" w:cs="Times New Roman"/>
          <w:szCs w:val="24"/>
        </w:rPr>
        <w:t xml:space="preserve"> προσπαθώντας παράλληλα να </w:t>
      </w:r>
      <w:r>
        <w:rPr>
          <w:rFonts w:eastAsia="Times New Roman" w:cs="Times New Roman"/>
          <w:szCs w:val="24"/>
        </w:rPr>
        <w:lastRenderedPageBreak/>
        <w:t xml:space="preserve">διατηρήσουν τον ποντιακό </w:t>
      </w:r>
      <w:r>
        <w:rPr>
          <w:rFonts w:eastAsia="Times New Roman" w:cs="Times New Roman"/>
          <w:szCs w:val="24"/>
        </w:rPr>
        <w:t>Ε</w:t>
      </w:r>
      <w:r>
        <w:rPr>
          <w:rFonts w:eastAsia="Times New Roman" w:cs="Times New Roman"/>
          <w:szCs w:val="24"/>
        </w:rPr>
        <w:t xml:space="preserve">λληνισμό, τη μουσική, τη γλώσσα, τα ήθη και τα έθιμά τους. </w:t>
      </w:r>
    </w:p>
    <w:p w14:paraId="1BC75304"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Τα πρώτα χρόνια της ζωής τους στη νέα πατρίδα δεν ήταν σίγουρα και τα πιο ευχάριστα. Η μαζική αυτή άφιξη των χιλιάδων προσφύγων προκάλεσε ισχυρό σοκ</w:t>
      </w:r>
      <w:r>
        <w:rPr>
          <w:rFonts w:eastAsia="Times New Roman" w:cs="Times New Roman"/>
          <w:szCs w:val="24"/>
        </w:rPr>
        <w:t>,</w:t>
      </w:r>
      <w:r>
        <w:rPr>
          <w:rFonts w:eastAsia="Times New Roman" w:cs="Times New Roman"/>
          <w:szCs w:val="24"/>
        </w:rPr>
        <w:t xml:space="preserve"> με αποτέλεσμα να αντιμετωπίζονται αρχικά με δυ</w:t>
      </w:r>
      <w:r>
        <w:rPr>
          <w:rFonts w:eastAsia="Times New Roman" w:cs="Times New Roman"/>
          <w:szCs w:val="24"/>
        </w:rPr>
        <w:t xml:space="preserve">σπιστία. Φτάνουν στο σημείο να αμφισβητείται και η ίδια η ελληνικότητά τους και οι Πόντιοι με πίκρα λένε αυτό που λέει και το τραγούδι: «Πατρίδα μ’ </w:t>
      </w:r>
      <w:proofErr w:type="spellStart"/>
      <w:r>
        <w:rPr>
          <w:rFonts w:eastAsia="Times New Roman" w:cs="Times New Roman"/>
          <w:szCs w:val="24"/>
        </w:rPr>
        <w:t>αραεύω</w:t>
      </w:r>
      <w:proofErr w:type="spellEnd"/>
      <w:r>
        <w:rPr>
          <w:rFonts w:eastAsia="Times New Roman" w:cs="Times New Roman"/>
          <w:szCs w:val="24"/>
        </w:rPr>
        <w:t xml:space="preserve"> σε </w:t>
      </w:r>
      <w:proofErr w:type="spellStart"/>
      <w:r>
        <w:rPr>
          <w:rFonts w:eastAsia="Times New Roman" w:cs="Times New Roman"/>
          <w:szCs w:val="24"/>
        </w:rPr>
        <w:t>αμόν</w:t>
      </w:r>
      <w:proofErr w:type="spellEnd"/>
      <w:r>
        <w:rPr>
          <w:rFonts w:eastAsia="Times New Roman" w:cs="Times New Roman"/>
          <w:szCs w:val="24"/>
        </w:rPr>
        <w:t xml:space="preserve"> καταραμένος. Σα ξένα είμαι Έλληνας και </w:t>
      </w:r>
      <w:proofErr w:type="spellStart"/>
      <w:r>
        <w:rPr>
          <w:rFonts w:eastAsia="Times New Roman" w:cs="Times New Roman"/>
          <w:szCs w:val="24"/>
        </w:rPr>
        <w:t>σην</w:t>
      </w:r>
      <w:proofErr w:type="spellEnd"/>
      <w:r>
        <w:rPr>
          <w:rFonts w:eastAsia="Times New Roman" w:cs="Times New Roman"/>
          <w:szCs w:val="24"/>
        </w:rPr>
        <w:t xml:space="preserve"> </w:t>
      </w:r>
      <w:proofErr w:type="spellStart"/>
      <w:r>
        <w:rPr>
          <w:rFonts w:eastAsia="Times New Roman" w:cs="Times New Roman"/>
          <w:szCs w:val="24"/>
        </w:rPr>
        <w:t>Ελλάδαν</w:t>
      </w:r>
      <w:proofErr w:type="spellEnd"/>
      <w:r>
        <w:rPr>
          <w:rFonts w:eastAsia="Times New Roman" w:cs="Times New Roman"/>
          <w:szCs w:val="24"/>
        </w:rPr>
        <w:t xml:space="preserve"> ξένος</w:t>
      </w:r>
      <w:r>
        <w:rPr>
          <w:rFonts w:eastAsia="Times New Roman" w:cs="Times New Roman"/>
          <w:szCs w:val="24"/>
        </w:rPr>
        <w:t>.</w:t>
      </w:r>
      <w:r>
        <w:rPr>
          <w:rFonts w:eastAsia="Times New Roman" w:cs="Times New Roman"/>
          <w:szCs w:val="24"/>
        </w:rPr>
        <w:t>».</w:t>
      </w:r>
    </w:p>
    <w:p w14:paraId="1BC75305" w14:textId="77777777" w:rsidR="00B1781D" w:rsidRDefault="00CB16A6">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1BC75306"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 Παρά τις δυσκολ</w:t>
      </w:r>
      <w:r>
        <w:rPr>
          <w:rFonts w:eastAsia="Times New Roman" w:cs="Times New Roman"/>
          <w:szCs w:val="24"/>
        </w:rPr>
        <w:t xml:space="preserve">ίες όμως, οι Πόντιοι με την εργατικότητα, τη θέληση, τη δύναμη της ψυχής τους κατάφεραν με τον χρόνο να ενταχθούν στην ελληνική κοινωνία και να συμβάλουν τα μέγιστα στην ανάπτυξη και την πρόοδο της Ελλάδας σε οικονομικό, πολιτιστικό και κοινωνικό επίπεδο. </w:t>
      </w:r>
      <w:r>
        <w:rPr>
          <w:rFonts w:eastAsia="Times New Roman" w:cs="Times New Roman"/>
          <w:szCs w:val="24"/>
        </w:rPr>
        <w:t xml:space="preserve">Με την εισαγωγή νέων καλλιεργειών, την εφαρμογή νέων τεχνικών, η κατάσταση ανατράπηκε τελείως. Δέκα χρόνια μετά η καλλιεργήσιμη γη είχε αυξηθεί κατά 55% και το αγροτικό εισόδημα είχε διπλασιαστεί. </w:t>
      </w:r>
    </w:p>
    <w:p w14:paraId="1BC75307"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Στον τομέα της βιοτεχνίας και της βιομηχανίας η προσφορά τ</w:t>
      </w:r>
      <w:r>
        <w:rPr>
          <w:rFonts w:eastAsia="Times New Roman" w:cs="Times New Roman"/>
          <w:szCs w:val="24"/>
        </w:rPr>
        <w:t>ων προσφύγων ήταν ευεργετική. Αναπτύχθηκαν νέοι κλάδοι: μεταξουργία, κεραμική, χαλκουργία, ταπητουργία, αργυροχοΐα, βυρσοδεψία, ενώ στο διάστημα 1923-1930 ιδρύθηκαν πολλές νέες βιομηχανίες. Οι εμπορικές συναλλαγές της χώρας με το εξωτερικό διπλασιάστηκαν.</w:t>
      </w:r>
    </w:p>
    <w:p w14:paraId="1BC75308"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Τεράστια όμως υπήρξε και η συμβολή στον πνευματικό τομέα. Επιστήμονες, διανοούμενοι, πνευματικοί άνθρωποι από τον Πόντο λάμπρυναν τον χώρο των ελληνικών γραμμάτων. </w:t>
      </w:r>
    </w:p>
    <w:p w14:paraId="1BC7530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Κυρίες και κύριοι, γενοκτονία σημαίνει μεθοδική εξολόθρευση, ολική ή μερική</w:t>
      </w:r>
      <w:r>
        <w:rPr>
          <w:rFonts w:eastAsia="Times New Roman" w:cs="Times New Roman"/>
          <w:szCs w:val="24"/>
        </w:rPr>
        <w:t>,</w:t>
      </w:r>
      <w:r>
        <w:rPr>
          <w:rFonts w:eastAsia="Times New Roman" w:cs="Times New Roman"/>
          <w:szCs w:val="24"/>
        </w:rPr>
        <w:t xml:space="preserve"> μιας εθνικής, </w:t>
      </w:r>
      <w:r>
        <w:rPr>
          <w:rFonts w:eastAsia="Times New Roman" w:cs="Times New Roman"/>
          <w:szCs w:val="24"/>
        </w:rPr>
        <w:t xml:space="preserve">φυλετικής ή θρησκευτικής ομάδας. Πρόκειται για ένα πρωτογενές έγκλημα, το οποίο δεν έχει συνάρτηση με πολεμικές συγκρούσεις. Ο </w:t>
      </w:r>
      <w:proofErr w:type="spellStart"/>
      <w:r>
        <w:rPr>
          <w:rFonts w:eastAsia="Times New Roman" w:cs="Times New Roman"/>
          <w:szCs w:val="24"/>
        </w:rPr>
        <w:t>γενοκτόνος</w:t>
      </w:r>
      <w:proofErr w:type="spellEnd"/>
      <w:r>
        <w:rPr>
          <w:rFonts w:eastAsia="Times New Roman" w:cs="Times New Roman"/>
          <w:szCs w:val="24"/>
        </w:rPr>
        <w:t xml:space="preserve"> δεν σκοτώνει μια ομάδα για κάτι που έκανε, αλλά για κάτι που είναι. Στην περίπτωση των Ελλήνων του Πόντου, των Ελλήνων</w:t>
      </w:r>
      <w:r>
        <w:rPr>
          <w:rFonts w:eastAsia="Times New Roman" w:cs="Times New Roman"/>
          <w:szCs w:val="24"/>
        </w:rPr>
        <w:t xml:space="preserve"> της Μικράς Ασίας, των </w:t>
      </w:r>
      <w:proofErr w:type="spellStart"/>
      <w:r>
        <w:rPr>
          <w:rFonts w:eastAsia="Times New Roman" w:cs="Times New Roman"/>
          <w:szCs w:val="24"/>
        </w:rPr>
        <w:t>Καππαδοκών</w:t>
      </w:r>
      <w:proofErr w:type="spellEnd"/>
      <w:r>
        <w:rPr>
          <w:rFonts w:eastAsia="Times New Roman" w:cs="Times New Roman"/>
          <w:szCs w:val="24"/>
        </w:rPr>
        <w:t xml:space="preserve">, του Ελληνισμού της καθ’ Ανατολής, επειδή ήταν Έλληνες και χριστιανοί. </w:t>
      </w:r>
    </w:p>
    <w:p w14:paraId="1BC7530A"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Ενώ η </w:t>
      </w:r>
      <w:r>
        <w:rPr>
          <w:rFonts w:eastAsia="Times New Roman" w:cs="Times New Roman"/>
          <w:szCs w:val="24"/>
        </w:rPr>
        <w:t>Γ</w:t>
      </w:r>
      <w:r>
        <w:rPr>
          <w:rFonts w:eastAsia="Times New Roman" w:cs="Times New Roman"/>
          <w:szCs w:val="24"/>
        </w:rPr>
        <w:t xml:space="preserve">ενοκτονία των Εβραίων από τη ναζιστική ηγεσία όχι μόνο αναγνωρίστηκε άμεσα από τη διεθνή κοινότητα, αλλά και ο ίδιος ο Καγκελάριος </w:t>
      </w:r>
      <w:proofErr w:type="spellStart"/>
      <w:r>
        <w:rPr>
          <w:rFonts w:eastAsia="Times New Roman" w:cs="Times New Roman"/>
          <w:szCs w:val="24"/>
        </w:rPr>
        <w:t>Βίλ</w:t>
      </w:r>
      <w:r>
        <w:rPr>
          <w:rFonts w:eastAsia="Times New Roman" w:cs="Times New Roman"/>
          <w:szCs w:val="24"/>
        </w:rPr>
        <w:t>ι</w:t>
      </w:r>
      <w:proofErr w:type="spellEnd"/>
      <w:r>
        <w:rPr>
          <w:rFonts w:eastAsia="Times New Roman" w:cs="Times New Roman"/>
          <w:szCs w:val="24"/>
        </w:rPr>
        <w:t xml:space="preserve"> Μπραντ </w:t>
      </w:r>
      <w:r>
        <w:rPr>
          <w:rFonts w:eastAsia="Times New Roman" w:cs="Times New Roman"/>
          <w:szCs w:val="24"/>
        </w:rPr>
        <w:t xml:space="preserve">γονάτισε στον χώρο του </w:t>
      </w:r>
      <w:r>
        <w:rPr>
          <w:rFonts w:eastAsia="Times New Roman" w:cs="Times New Roman"/>
          <w:szCs w:val="24"/>
        </w:rPr>
        <w:lastRenderedPageBreak/>
        <w:t xml:space="preserve">μαρτυρίου του εβραϊκού </w:t>
      </w:r>
      <w:r>
        <w:rPr>
          <w:rFonts w:eastAsia="Times New Roman" w:cs="Times New Roman"/>
          <w:szCs w:val="24"/>
        </w:rPr>
        <w:t>Ο</w:t>
      </w:r>
      <w:r>
        <w:rPr>
          <w:rFonts w:eastAsia="Times New Roman" w:cs="Times New Roman"/>
          <w:szCs w:val="24"/>
        </w:rPr>
        <w:t xml:space="preserve">λοκαυτώματος, η αναγνώριση της </w:t>
      </w:r>
      <w:r>
        <w:rPr>
          <w:rFonts w:eastAsia="Times New Roman" w:cs="Times New Roman"/>
          <w:szCs w:val="24"/>
        </w:rPr>
        <w:t>Γ</w:t>
      </w:r>
      <w:r>
        <w:rPr>
          <w:rFonts w:eastAsia="Times New Roman" w:cs="Times New Roman"/>
          <w:szCs w:val="24"/>
        </w:rPr>
        <w:t xml:space="preserve">ενοκτονίας των Ποντίων προχώρησε αργά το πρώτο διάστημα, αμφιταλαντευόμενα κάποτε βήματα και αργά. </w:t>
      </w:r>
      <w:r>
        <w:rPr>
          <w:rFonts w:eastAsia="Times New Roman" w:cs="Times New Roman"/>
          <w:szCs w:val="24"/>
        </w:rPr>
        <w:t>Μ</w:t>
      </w:r>
      <w:r>
        <w:rPr>
          <w:rFonts w:eastAsia="Times New Roman" w:cs="Times New Roman"/>
          <w:szCs w:val="24"/>
        </w:rPr>
        <w:t>όνο τα τελευταία χρόνια καταγράφηκε μια σημαντική πρόοδος στην ανάπτυξη παγκό</w:t>
      </w:r>
      <w:r>
        <w:rPr>
          <w:rFonts w:eastAsia="Times New Roman" w:cs="Times New Roman"/>
          <w:szCs w:val="24"/>
        </w:rPr>
        <w:t xml:space="preserve">σμιας συνείδησης για την </w:t>
      </w:r>
      <w:r>
        <w:rPr>
          <w:rFonts w:eastAsia="Times New Roman" w:cs="Times New Roman"/>
          <w:szCs w:val="24"/>
        </w:rPr>
        <w:t>Γ</w:t>
      </w:r>
      <w:r>
        <w:rPr>
          <w:rFonts w:eastAsia="Times New Roman" w:cs="Times New Roman"/>
          <w:szCs w:val="24"/>
        </w:rPr>
        <w:t xml:space="preserve">ενοκτονία των Ελλήνων της Ανατολής. </w:t>
      </w:r>
    </w:p>
    <w:p w14:paraId="1BC7530B"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Ως γνωστόν, η Βουλή μας ομόφωνα καθιέρωσε τη 19</w:t>
      </w:r>
      <w:r>
        <w:rPr>
          <w:rFonts w:eastAsia="Times New Roman" w:cs="Times New Roman"/>
          <w:szCs w:val="24"/>
          <w:vertAlign w:val="superscript"/>
        </w:rPr>
        <w:t>η</w:t>
      </w:r>
      <w:r>
        <w:rPr>
          <w:rFonts w:eastAsia="Times New Roman" w:cs="Times New Roman"/>
          <w:szCs w:val="24"/>
        </w:rPr>
        <w:t xml:space="preserve"> Μαΐου ως «Ημέρα Μνήμης για τη Γενοκτονία των Ελλήνων στον Μικρασιατικό Πόντο». Η αναγνώριση αυτή, παρ</w:t>
      </w:r>
      <w:r>
        <w:rPr>
          <w:rFonts w:eastAsia="Times New Roman" w:cs="Times New Roman"/>
          <w:szCs w:val="24"/>
        </w:rPr>
        <w:t xml:space="preserve">’ </w:t>
      </w:r>
      <w:r>
        <w:rPr>
          <w:rFonts w:eastAsia="Times New Roman" w:cs="Times New Roman"/>
          <w:szCs w:val="24"/>
        </w:rPr>
        <w:t>όλη την εβδομηκονταετή καθυστέρηση, δικαί</w:t>
      </w:r>
      <w:r>
        <w:rPr>
          <w:rFonts w:eastAsia="Times New Roman" w:cs="Times New Roman"/>
          <w:szCs w:val="24"/>
        </w:rPr>
        <w:t xml:space="preserve">ωσε ηθικά τον ποντιακό </w:t>
      </w:r>
      <w:r>
        <w:rPr>
          <w:rFonts w:eastAsia="Times New Roman" w:cs="Times New Roman"/>
          <w:szCs w:val="24"/>
        </w:rPr>
        <w:t>Ε</w:t>
      </w:r>
      <w:r>
        <w:rPr>
          <w:rFonts w:eastAsia="Times New Roman" w:cs="Times New Roman"/>
          <w:szCs w:val="24"/>
        </w:rPr>
        <w:t xml:space="preserve">λληνισμό και συνέδεσε τον σύγχρονο </w:t>
      </w:r>
      <w:r>
        <w:rPr>
          <w:rFonts w:eastAsia="Times New Roman" w:cs="Times New Roman"/>
          <w:szCs w:val="24"/>
        </w:rPr>
        <w:t>Ε</w:t>
      </w:r>
      <w:r>
        <w:rPr>
          <w:rFonts w:eastAsia="Times New Roman" w:cs="Times New Roman"/>
          <w:szCs w:val="24"/>
        </w:rPr>
        <w:t>λληνισμό με την ιστορική του μνήμη. Κύπρος, Σουηδία, Αρμενία, Ολλανδία, πολλές πολιτείες των ΗΠΑ και της Αυστραλίας την έχουν αναγνωρίσει. Βέβαια, όπως αναφέρθηκαν και οι προηγούμενοι ομιλητές, εί</w:t>
      </w:r>
      <w:r>
        <w:rPr>
          <w:rFonts w:eastAsia="Times New Roman" w:cs="Times New Roman"/>
          <w:szCs w:val="24"/>
        </w:rPr>
        <w:t xml:space="preserve">ναι το ψήφισμα της Διεθνούς Ενώσεως Ακαδημαϊκών για τη Μελέτη των Γενοκτονιών, το οποίο ψηφίστηκε με τη συντριπτική πλειοψηφία του 83% των μελών του. </w:t>
      </w:r>
    </w:p>
    <w:p w14:paraId="1BC7530C"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Όμως οι εικόνες του ξεριζωμού και της βίας δεν έχουν εκλείψει από τη σύγχρονη πραγματικότητα. Το ορθόδοξο</w:t>
      </w:r>
      <w:r>
        <w:rPr>
          <w:rFonts w:eastAsia="Times New Roman" w:cs="Times New Roman"/>
          <w:szCs w:val="24"/>
        </w:rPr>
        <w:t xml:space="preserve"> χριστια</w:t>
      </w:r>
      <w:r>
        <w:rPr>
          <w:rFonts w:eastAsia="Times New Roman" w:cs="Times New Roman"/>
          <w:szCs w:val="24"/>
        </w:rPr>
        <w:lastRenderedPageBreak/>
        <w:t xml:space="preserve">νικό -και όχι μόνο βέβαια- στοιχείο στις εστίες εμπόλεμης σύρραξης χρήζει της αρωγής και της προσοχής μας. Η χώρα μας μπορεί να υπερηφανεύεται για τη συμπόνια και τον αλτρουισμό που συνεχίζει να επιδεικνύει προς επίρρωση της σύνδεσης των σύγχρονων </w:t>
      </w:r>
      <w:r>
        <w:rPr>
          <w:rFonts w:eastAsia="Times New Roman" w:cs="Times New Roman"/>
          <w:szCs w:val="24"/>
        </w:rPr>
        <w:t xml:space="preserve">Ελλήνων με την ιστορική τους μνήμη. Η ιστορία μας, η ιστορία του </w:t>
      </w:r>
      <w:r>
        <w:rPr>
          <w:rFonts w:eastAsia="Times New Roman" w:cs="Times New Roman"/>
          <w:szCs w:val="24"/>
        </w:rPr>
        <w:t>Ε</w:t>
      </w:r>
      <w:r>
        <w:rPr>
          <w:rFonts w:eastAsia="Times New Roman" w:cs="Times New Roman"/>
          <w:szCs w:val="24"/>
        </w:rPr>
        <w:t>λληνισμού</w:t>
      </w:r>
      <w:r>
        <w:rPr>
          <w:rFonts w:eastAsia="Times New Roman" w:cs="Times New Roman"/>
          <w:szCs w:val="24"/>
        </w:rPr>
        <w:t>,</w:t>
      </w:r>
      <w:r>
        <w:rPr>
          <w:rFonts w:eastAsia="Times New Roman" w:cs="Times New Roman"/>
          <w:szCs w:val="24"/>
        </w:rPr>
        <w:t xml:space="preserve"> είναι πρώτα απ’ όλα ιστορία επιβίωσης και διάκρισης, προσφοράς και ευθύνης αλλά και τόλμης και εθνικής ομοψυχίας απέναντι σε κινδύνους και προκλήσεις. </w:t>
      </w:r>
    </w:p>
    <w:p w14:paraId="1BC7530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w:t>
      </w:r>
      <w:r>
        <w:rPr>
          <w:rFonts w:eastAsia="Times New Roman" w:cs="Times New Roman"/>
          <w:szCs w:val="24"/>
        </w:rPr>
        <w:t>ι, η 19</w:t>
      </w:r>
      <w:r>
        <w:rPr>
          <w:rFonts w:eastAsia="Times New Roman" w:cs="Times New Roman"/>
          <w:szCs w:val="24"/>
          <w:vertAlign w:val="superscript"/>
        </w:rPr>
        <w:t>η</w:t>
      </w:r>
      <w:r>
        <w:rPr>
          <w:rFonts w:eastAsia="Times New Roman" w:cs="Times New Roman"/>
          <w:szCs w:val="24"/>
        </w:rPr>
        <w:t xml:space="preserve"> Μαΐου δίνει αφορμή, ιδιαίτερα σε εμάς τους Πόντιους, να ανασύρουμε μνήμες και να αναλογιστούμε το χρέος μας απέναντι στα θύματα της γενοκτονίας, τους συγγενείς μας και τους σύγχρονους Πόντιους. Οφείλουμε να γνωρίζουμε και να τιμούμε την ιστορία μα</w:t>
      </w:r>
      <w:r>
        <w:rPr>
          <w:rFonts w:eastAsia="Times New Roman" w:cs="Times New Roman"/>
          <w:szCs w:val="24"/>
        </w:rPr>
        <w:t xml:space="preserve">ς. Οφείλουμε να συνεχίσουμε ενωμένοι να δίνουμε τον αγώνα μας για την επιβίωση της ιστορικής μνήμης, απαλλαγμένοι όμως από αισθήματα προκατάληψης και μισαλλοδοξίας, απέναντι στους υπεύθυνους της γενοκτονίας. </w:t>
      </w:r>
    </w:p>
    <w:p w14:paraId="1BC7530E" w14:textId="77777777" w:rsidR="00B1781D" w:rsidRDefault="00CB16A6">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1BC7530F"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Πέρυσι απ’ αυτό εδώ το Βήμα εί</w:t>
      </w:r>
      <w:r>
        <w:rPr>
          <w:rFonts w:eastAsia="Times New Roman" w:cs="Times New Roman"/>
          <w:szCs w:val="24"/>
        </w:rPr>
        <w:t>χα αναρωτηθεί: Μπορούν να γίνουν κι άλλα βήματα; Έγιναν βήματα.</w:t>
      </w:r>
    </w:p>
    <w:p w14:paraId="1BC75310"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 βήμα ήταν –κι επιτρέψτε μου να το πω- η εξαγγελία στον χώρο που παραχωρήθηκε στον Δήμο Παύλου Μελά, μαζί με το Μουσείο Εθνικής Αντίστασης, </w:t>
      </w:r>
      <w:r>
        <w:rPr>
          <w:rFonts w:eastAsia="Times New Roman" w:cs="Times New Roman"/>
          <w:szCs w:val="24"/>
        </w:rPr>
        <w:t>μ</w:t>
      </w:r>
      <w:r>
        <w:rPr>
          <w:rFonts w:eastAsia="Times New Roman" w:cs="Times New Roman"/>
          <w:szCs w:val="24"/>
        </w:rPr>
        <w:t xml:space="preserve">ουσείο αφιερωμένο στον Ποντιακό και Μικρασιατικό Ελληνισμό.  </w:t>
      </w:r>
    </w:p>
    <w:p w14:paraId="1BC75311"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Δεύτερον, τι μπορεί ακόμα να γίνει; Να γίνει περισσότερο γνωστή στους νέους η </w:t>
      </w:r>
      <w:r>
        <w:rPr>
          <w:rFonts w:eastAsia="Times New Roman" w:cs="Times New Roman"/>
          <w:szCs w:val="24"/>
        </w:rPr>
        <w:t>ο</w:t>
      </w:r>
      <w:r>
        <w:rPr>
          <w:rFonts w:eastAsia="Times New Roman" w:cs="Times New Roman"/>
          <w:szCs w:val="24"/>
        </w:rPr>
        <w:t xml:space="preserve">δύσσεια του </w:t>
      </w:r>
      <w:r>
        <w:rPr>
          <w:rFonts w:eastAsia="Times New Roman" w:cs="Times New Roman"/>
          <w:szCs w:val="24"/>
        </w:rPr>
        <w:t>π</w:t>
      </w:r>
      <w:r>
        <w:rPr>
          <w:rFonts w:eastAsia="Times New Roman" w:cs="Times New Roman"/>
          <w:szCs w:val="24"/>
        </w:rPr>
        <w:t xml:space="preserve">οντιακού Ελληνισμού, για το πώς οι Πόντιοι κράτησαν άσβεστο το πανάρχαιο λυχνάρι του </w:t>
      </w:r>
      <w:r>
        <w:rPr>
          <w:rFonts w:eastAsia="Times New Roman" w:cs="Times New Roman"/>
          <w:szCs w:val="24"/>
        </w:rPr>
        <w:t>Ε</w:t>
      </w:r>
      <w:r>
        <w:rPr>
          <w:rFonts w:eastAsia="Times New Roman" w:cs="Times New Roman"/>
          <w:szCs w:val="24"/>
        </w:rPr>
        <w:t>λληνισμού, θησαυ</w:t>
      </w:r>
      <w:r>
        <w:rPr>
          <w:rFonts w:eastAsia="Times New Roman" w:cs="Times New Roman"/>
          <w:szCs w:val="24"/>
        </w:rPr>
        <w:t xml:space="preserve">ρίζοντάς το με το λάδι των </w:t>
      </w:r>
      <w:r>
        <w:rPr>
          <w:rFonts w:eastAsia="Times New Roman" w:cs="Times New Roman"/>
          <w:szCs w:val="24"/>
        </w:rPr>
        <w:t>π</w:t>
      </w:r>
      <w:r>
        <w:rPr>
          <w:rFonts w:eastAsia="Times New Roman" w:cs="Times New Roman"/>
          <w:szCs w:val="24"/>
        </w:rPr>
        <w:t xml:space="preserve">οντιακών </w:t>
      </w:r>
      <w:r>
        <w:rPr>
          <w:rFonts w:eastAsia="Times New Roman" w:cs="Times New Roman"/>
          <w:szCs w:val="24"/>
        </w:rPr>
        <w:t>α</w:t>
      </w:r>
      <w:r>
        <w:rPr>
          <w:rFonts w:eastAsia="Times New Roman" w:cs="Times New Roman"/>
          <w:szCs w:val="24"/>
        </w:rPr>
        <w:t xml:space="preserve">γώνων, για το πώς διατήρησαν τα ήθη, τα έθιμα, τις παραδόσεις και για το πώς οι Πόντιοι είχαμε και έχουμε στο αίμα μας την αυτοθυσία. </w:t>
      </w:r>
    </w:p>
    <w:p w14:paraId="1BC75312"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Σε αυτό το σημείο -και μια και υπάρχει η συνολική αντίληψη για το σύνολο των γενοκτ</w:t>
      </w:r>
      <w:r>
        <w:rPr>
          <w:rFonts w:eastAsia="Times New Roman" w:cs="Times New Roman"/>
          <w:szCs w:val="24"/>
        </w:rPr>
        <w:t>ονιών που έχουν γίνει στον 20</w:t>
      </w:r>
      <w:r>
        <w:rPr>
          <w:rFonts w:eastAsia="Times New Roman" w:cs="Times New Roman"/>
          <w:szCs w:val="24"/>
          <w:vertAlign w:val="superscript"/>
        </w:rPr>
        <w:t>ό</w:t>
      </w:r>
      <w:r>
        <w:rPr>
          <w:rFonts w:eastAsia="Times New Roman" w:cs="Times New Roman"/>
          <w:szCs w:val="24"/>
        </w:rPr>
        <w:t xml:space="preserve"> αιώνα- θα πρότεινα αν μπορεί να δει σοβαρά το Υπουργείο Παιδείας να φτιάξει έναν φάκελο με τις γενοκτονίες του 20</w:t>
      </w:r>
      <w:r>
        <w:rPr>
          <w:rFonts w:eastAsia="Times New Roman" w:cs="Times New Roman"/>
          <w:szCs w:val="24"/>
          <w:vertAlign w:val="superscript"/>
        </w:rPr>
        <w:t>ο</w:t>
      </w:r>
      <w:r>
        <w:rPr>
          <w:rFonts w:eastAsia="Times New Roman" w:cs="Times New Roman"/>
          <w:szCs w:val="24"/>
          <w:vertAlign w:val="superscript"/>
        </w:rPr>
        <w:t>ύ</w:t>
      </w:r>
      <w:r>
        <w:rPr>
          <w:rFonts w:eastAsia="Times New Roman" w:cs="Times New Roman"/>
          <w:szCs w:val="24"/>
        </w:rPr>
        <w:t xml:space="preserve"> αιώνα και των Αρμενίων. Όπως ακριβώς λέμε για το Ολοκαύτωμα και υπάρχει μάθημα και δραστηριότητες γι’ αυτό, π</w:t>
      </w:r>
      <w:r>
        <w:rPr>
          <w:rFonts w:eastAsia="Times New Roman" w:cs="Times New Roman"/>
          <w:szCs w:val="24"/>
        </w:rPr>
        <w:t xml:space="preserve">έρα από τις δραστηριότητες και τις ομιλίες που γίνονται στα σχολεία για τις γενοκτονίες, να μπορεί να υπάρχει κι ένας υποστηρικτικός φάκελος </w:t>
      </w:r>
      <w:r>
        <w:rPr>
          <w:rFonts w:eastAsia="Times New Roman" w:cs="Times New Roman"/>
          <w:szCs w:val="24"/>
        </w:rPr>
        <w:lastRenderedPageBreak/>
        <w:t>για όλα αυτά και τα παιδιά μας με πιο οργανωμένο τρόπο να μπορούν να τα διδάσκονται.</w:t>
      </w:r>
    </w:p>
    <w:p w14:paraId="1BC75313"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Τρίτον, το να προωθηθούν τα αι</w:t>
      </w:r>
      <w:r>
        <w:rPr>
          <w:rFonts w:eastAsia="Times New Roman" w:cs="Times New Roman"/>
          <w:szCs w:val="24"/>
        </w:rPr>
        <w:t xml:space="preserve">τήματα του ποντιακού κινήματος, κυρίες και κύριοι συνάδελφοι, προϋποθέτει την ενότητα. Μετά λύπης μου και σήμερα και τις άλλες μέρες είδα ότι οι </w:t>
      </w:r>
      <w:r>
        <w:rPr>
          <w:rFonts w:eastAsia="Times New Roman" w:cs="Times New Roman"/>
          <w:szCs w:val="24"/>
        </w:rPr>
        <w:t>π</w:t>
      </w:r>
      <w:r>
        <w:rPr>
          <w:rFonts w:eastAsia="Times New Roman" w:cs="Times New Roman"/>
          <w:szCs w:val="24"/>
        </w:rPr>
        <w:t xml:space="preserve">οντιακές </w:t>
      </w:r>
      <w:r>
        <w:rPr>
          <w:rFonts w:eastAsia="Times New Roman" w:cs="Times New Roman"/>
          <w:szCs w:val="24"/>
        </w:rPr>
        <w:t>ο</w:t>
      </w:r>
      <w:r>
        <w:rPr>
          <w:rFonts w:eastAsia="Times New Roman" w:cs="Times New Roman"/>
          <w:szCs w:val="24"/>
        </w:rPr>
        <w:t>μοσπονδίες δεν κατόρθωσαν να κάνουν μια κοινή εκδήλωση. Εύχομαι -και θα δουλέψω και σε αυτόν τον τομ</w:t>
      </w:r>
      <w:r>
        <w:rPr>
          <w:rFonts w:eastAsia="Times New Roman" w:cs="Times New Roman"/>
          <w:szCs w:val="24"/>
        </w:rPr>
        <w:t>έα και θα δουλέψουμε όλοι- στα εκατό χρόνια</w:t>
      </w:r>
      <w:r>
        <w:rPr>
          <w:rFonts w:eastAsia="Times New Roman" w:cs="Times New Roman"/>
          <w:szCs w:val="24"/>
        </w:rPr>
        <w:t>,</w:t>
      </w:r>
      <w:r>
        <w:rPr>
          <w:rFonts w:eastAsia="Times New Roman" w:cs="Times New Roman"/>
          <w:szCs w:val="24"/>
        </w:rPr>
        <w:t xml:space="preserve"> μετά από δύο χρόνια, όλοι μαζί οι Πόντιοι να κάνουμε μια εκδήλωση. </w:t>
      </w:r>
    </w:p>
    <w:p w14:paraId="1BC75314" w14:textId="77777777" w:rsidR="00B1781D" w:rsidRDefault="00CB16A6">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1BC75315"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Δεν βοηθούν, βέβαια, τοποθετήσεις εδώ, οι οποίες πολύ σωστά ανέφεραν την ΠΟΕ, πολύ σωστά ανέφεραν το Παγκόσμιο Συμβούλιο Ποντι</w:t>
      </w:r>
      <w:r>
        <w:rPr>
          <w:rFonts w:eastAsia="Times New Roman" w:cs="Times New Roman"/>
          <w:szCs w:val="24"/>
        </w:rPr>
        <w:t>ακού Ελληνισμού, αλλά δεν μπορεί να ξεχνάς και την ΠΟΠΣ, δεν μπορείς να ξεχνάς και την ΠΟΣΕΠ. Χρειάζονται βήματα ενότητας. Σε αυτά τα βήματα ενότητας του ποντιακού κινήματος πρέπει όλοι να συνεισφέρουμε. Αυτή είναι η δύναμή μας</w:t>
      </w:r>
      <w:r>
        <w:rPr>
          <w:rFonts w:eastAsia="Times New Roman" w:cs="Times New Roman"/>
          <w:szCs w:val="24"/>
        </w:rPr>
        <w:t>,</w:t>
      </w:r>
      <w:r>
        <w:rPr>
          <w:rFonts w:eastAsia="Times New Roman" w:cs="Times New Roman"/>
          <w:szCs w:val="24"/>
        </w:rPr>
        <w:t xml:space="preserve"> άλλωστε. Οι Πόντιοι είμαστε</w:t>
      </w:r>
      <w:r>
        <w:rPr>
          <w:rFonts w:eastAsia="Times New Roman" w:cs="Times New Roman"/>
          <w:szCs w:val="24"/>
        </w:rPr>
        <w:t xml:space="preserve"> ενωμένοι.</w:t>
      </w:r>
    </w:p>
    <w:p w14:paraId="1BC75316"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Δεν είμαστε.</w:t>
      </w:r>
    </w:p>
    <w:p w14:paraId="1BC75317"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lastRenderedPageBreak/>
        <w:t>ΙΩΑΝΝΗΣ ΑΜΑΝΑΤΙΔΗΣ</w:t>
      </w:r>
      <w:r>
        <w:rPr>
          <w:rFonts w:eastAsia="Times New Roman" w:cs="Times New Roman"/>
          <w:b/>
          <w:szCs w:val="24"/>
        </w:rPr>
        <w:t xml:space="preserve"> (Υφυπουργός Εξωτερικών)</w:t>
      </w:r>
      <w:r>
        <w:rPr>
          <w:rFonts w:eastAsia="Times New Roman" w:cs="Times New Roman"/>
          <w:b/>
          <w:szCs w:val="24"/>
        </w:rPr>
        <w:t>:</w:t>
      </w:r>
      <w:r>
        <w:rPr>
          <w:rFonts w:eastAsia="Times New Roman" w:cs="Times New Roman"/>
          <w:szCs w:val="24"/>
        </w:rPr>
        <w:t xml:space="preserve"> Μπορεί να διαφωνείτε, κύριε Υπουργέ, αλλά η δικιά μου η εκτίμηση είναι ότι είμαστε ενωμένοι, γιατί έχουμε την κοινή γλώσσα, έχουμε τις κοινές παραδόσεις, έχουμε την κοινή θρησκεία και έχουμε όλα αυτά που περάσαμε και οι πρόγονοί μας περάσανε από τότε. Και</w:t>
      </w:r>
      <w:r>
        <w:rPr>
          <w:rFonts w:eastAsia="Times New Roman" w:cs="Times New Roman"/>
          <w:szCs w:val="24"/>
        </w:rPr>
        <w:t xml:space="preserve"> πρέπει να ενωθούμε. </w:t>
      </w:r>
    </w:p>
    <w:p w14:paraId="1BC75318" w14:textId="77777777" w:rsidR="00B1781D" w:rsidRDefault="00CB16A6">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1BC75319"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με αυτό να κλείνουμε, κύριε συνάδελφε. </w:t>
      </w:r>
    </w:p>
    <w:p w14:paraId="1BC7531A"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ΙΩΑΝΝΗΣ ΑΜΑΝΑΤΙΔΗΣ</w:t>
      </w:r>
      <w:r>
        <w:rPr>
          <w:rFonts w:eastAsia="Times New Roman" w:cs="Times New Roman"/>
          <w:b/>
          <w:szCs w:val="24"/>
        </w:rPr>
        <w:t xml:space="preserve"> (Υφυπουργός Εξωτερικών)</w:t>
      </w:r>
      <w:r>
        <w:rPr>
          <w:rFonts w:eastAsia="Times New Roman" w:cs="Times New Roman"/>
          <w:b/>
          <w:szCs w:val="24"/>
        </w:rPr>
        <w:t>:</w:t>
      </w:r>
      <w:r>
        <w:rPr>
          <w:rFonts w:eastAsia="Times New Roman" w:cs="Times New Roman"/>
          <w:szCs w:val="24"/>
        </w:rPr>
        <w:t xml:space="preserve"> Το δύσκολο έργο του τερματισμού της μη αποδοχής της ιστορικής αλήθειας από τη γείτονα χώρα, από </w:t>
      </w:r>
      <w:r>
        <w:rPr>
          <w:rFonts w:eastAsia="Times New Roman" w:cs="Times New Roman"/>
          <w:szCs w:val="24"/>
        </w:rPr>
        <w:t>την Τουρκία, η οποία θα πρέπει αναμφισβήτητα να συμπορευτεί με τη συγχώρεση, θα πρέπει να αναλάβουν οι ίδιες οι κοινωνίες</w:t>
      </w:r>
      <w:r>
        <w:rPr>
          <w:rFonts w:eastAsia="Times New Roman" w:cs="Times New Roman"/>
          <w:szCs w:val="24"/>
        </w:rPr>
        <w:t>,</w:t>
      </w:r>
      <w:r>
        <w:rPr>
          <w:rFonts w:eastAsia="Times New Roman" w:cs="Times New Roman"/>
          <w:szCs w:val="24"/>
        </w:rPr>
        <w:t xml:space="preserve"> σε απευθείας γόνιμο και εποικοδομητικό διάλογο, ώστε τέτοια ειλικρινής προσέγγιση να αποκλείσει το ενδεχόμενο να επαναληφθούν παρόμοιες αποτρόπαιες πράξεις.</w:t>
      </w:r>
    </w:p>
    <w:p w14:paraId="1BC7531B"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Τελειώνω, κυρίες και κύριοι, με δύο στοιχεία. </w:t>
      </w:r>
    </w:p>
    <w:p w14:paraId="1BC7531C"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 xml:space="preserve">Αυτός ο διάλογος για την αναγνώριση της </w:t>
      </w:r>
      <w:r>
        <w:rPr>
          <w:rFonts w:eastAsia="Times New Roman" w:cs="Times New Roman"/>
          <w:szCs w:val="24"/>
        </w:rPr>
        <w:t>Γ</w:t>
      </w:r>
      <w:r>
        <w:rPr>
          <w:rFonts w:eastAsia="Times New Roman" w:cs="Times New Roman"/>
          <w:szCs w:val="24"/>
        </w:rPr>
        <w:t>ενοκτονίας</w:t>
      </w:r>
      <w:r>
        <w:rPr>
          <w:rFonts w:eastAsia="Times New Roman" w:cs="Times New Roman"/>
          <w:szCs w:val="24"/>
        </w:rPr>
        <w:t xml:space="preserve"> των Ποντίων, σε συνδυασμό με την αναγνώριση και εξάλειψη του ταμπού για την ποντιακή </w:t>
      </w:r>
      <w:r>
        <w:rPr>
          <w:rFonts w:eastAsia="Times New Roman" w:cs="Times New Roman"/>
          <w:szCs w:val="24"/>
        </w:rPr>
        <w:t>Γ</w:t>
      </w:r>
      <w:r>
        <w:rPr>
          <w:rFonts w:eastAsia="Times New Roman" w:cs="Times New Roman"/>
          <w:szCs w:val="24"/>
        </w:rPr>
        <w:t xml:space="preserve">ενοκτονία, θα συμβάλουν στην αυγή μιας νέας εποχής. </w:t>
      </w:r>
      <w:r>
        <w:rPr>
          <w:rFonts w:eastAsia="Times New Roman" w:cs="Times New Roman"/>
          <w:szCs w:val="24"/>
        </w:rPr>
        <w:t>Ό</w:t>
      </w:r>
      <w:r>
        <w:rPr>
          <w:rFonts w:eastAsia="Times New Roman" w:cs="Times New Roman"/>
          <w:szCs w:val="24"/>
        </w:rPr>
        <w:t>πως ο Κωστής Παλαμάς έγραψε εκατό χρόνια πριν</w:t>
      </w:r>
      <w:r>
        <w:rPr>
          <w:rFonts w:eastAsia="Times New Roman" w:cs="Times New Roman"/>
          <w:szCs w:val="24"/>
        </w:rPr>
        <w:t>:</w:t>
      </w:r>
      <w:r>
        <w:rPr>
          <w:rFonts w:eastAsia="Times New Roman" w:cs="Times New Roman"/>
          <w:szCs w:val="24"/>
        </w:rPr>
        <w:t xml:space="preserve"> «Πλατιά </w:t>
      </w:r>
      <w:proofErr w:type="spellStart"/>
      <w:r>
        <w:rPr>
          <w:rFonts w:eastAsia="Times New Roman" w:cs="Times New Roman"/>
          <w:szCs w:val="24"/>
        </w:rPr>
        <w:t>είν</w:t>
      </w:r>
      <w:proofErr w:type="spellEnd"/>
      <w:r>
        <w:rPr>
          <w:rFonts w:eastAsia="Times New Roman" w:cs="Times New Roman"/>
          <w:szCs w:val="24"/>
        </w:rPr>
        <w:t xml:space="preserve">’ η γη μας για το τράνεμα όλων. Δόξα σε αυτόν που το χέρι </w:t>
      </w:r>
      <w:r>
        <w:rPr>
          <w:rFonts w:eastAsia="Times New Roman" w:cs="Times New Roman"/>
          <w:szCs w:val="24"/>
        </w:rPr>
        <w:t>σήκωσε πρώτος, όχι για φοβέρα, μα το αντίμαχο χέρι για να σφίξει!».</w:t>
      </w:r>
    </w:p>
    <w:p w14:paraId="1BC7531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θα μου επιτρέψετε να κλείσω δανειζόμενος έναν διάλογο από το βιβλίο του Γ. </w:t>
      </w:r>
      <w:proofErr w:type="spellStart"/>
      <w:r>
        <w:rPr>
          <w:rFonts w:eastAsia="Times New Roman" w:cs="Times New Roman"/>
          <w:szCs w:val="24"/>
        </w:rPr>
        <w:t>Καλπούζου</w:t>
      </w:r>
      <w:proofErr w:type="spellEnd"/>
      <w:r>
        <w:rPr>
          <w:rFonts w:eastAsia="Times New Roman" w:cs="Times New Roman"/>
          <w:szCs w:val="24"/>
        </w:rPr>
        <w:t xml:space="preserve"> «Σέρρα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Η ψυχή το</w:t>
      </w:r>
      <w:r>
        <w:rPr>
          <w:rFonts w:eastAsia="Times New Roman" w:cs="Times New Roman"/>
          <w:szCs w:val="24"/>
        </w:rPr>
        <w:t>υ</w:t>
      </w:r>
      <w:r>
        <w:rPr>
          <w:rFonts w:eastAsia="Times New Roman" w:cs="Times New Roman"/>
          <w:szCs w:val="24"/>
        </w:rPr>
        <w:t xml:space="preserve"> Πόντου». Έχει έναν διάλογο και λέει ο ένας «…εγώ διαλέγω τους αν</w:t>
      </w:r>
      <w:r>
        <w:rPr>
          <w:rFonts w:eastAsia="Times New Roman" w:cs="Times New Roman"/>
          <w:szCs w:val="24"/>
        </w:rPr>
        <w:t>θρώπους ανεξαρτήτως φυλής» και του απαντάει ο άλλος, ρωτώντας: «Άμα βάνει κανείς πάνω απ’ όλα αυτόν τον τρόπο σκέψης,…δεν επιβάλλεται και να μην ξύνει πληγές με όσα στραβά συνέβησαν; Να θωρεί μπροστά;»</w:t>
      </w:r>
      <w:r>
        <w:rPr>
          <w:rFonts w:eastAsia="Times New Roman" w:cs="Times New Roman"/>
          <w:szCs w:val="24"/>
        </w:rPr>
        <w:t>.</w:t>
      </w:r>
      <w:r>
        <w:rPr>
          <w:rFonts w:eastAsia="Times New Roman" w:cs="Times New Roman"/>
          <w:szCs w:val="24"/>
        </w:rPr>
        <w:t xml:space="preserve"> Και έρχεται η ανταπάντηση: «Κοιτάς μπροστά, όταν δεν </w:t>
      </w:r>
      <w:r>
        <w:rPr>
          <w:rFonts w:eastAsia="Times New Roman" w:cs="Times New Roman"/>
          <w:szCs w:val="24"/>
        </w:rPr>
        <w:t>ξεχνάς από πού έρχεσαι. Συντελέστηκε, σύμφωνα με τις νέες ορολογίες, τα χρόνια εκείνα γενοκτονία των Ελλήνων του Πόντου και προηγουμένως των Αρμενίων και σε άλλο</w:t>
      </w:r>
      <w:r>
        <w:rPr>
          <w:rFonts w:eastAsia="Times New Roman" w:cs="Times New Roman"/>
          <w:szCs w:val="24"/>
        </w:rPr>
        <w:t>υ</w:t>
      </w:r>
      <w:r>
        <w:rPr>
          <w:rFonts w:eastAsia="Times New Roman" w:cs="Times New Roman"/>
          <w:szCs w:val="24"/>
        </w:rPr>
        <w:t xml:space="preserve">ς τόπους των </w:t>
      </w:r>
      <w:proofErr w:type="spellStart"/>
      <w:r>
        <w:rPr>
          <w:rFonts w:eastAsia="Times New Roman" w:cs="Times New Roman"/>
          <w:szCs w:val="24"/>
        </w:rPr>
        <w:t>Ασσυρίων</w:t>
      </w:r>
      <w:proofErr w:type="spellEnd"/>
      <w:r>
        <w:rPr>
          <w:rFonts w:eastAsia="Times New Roman" w:cs="Times New Roman"/>
          <w:szCs w:val="24"/>
        </w:rPr>
        <w:t>. Πρόκειται για εγκλήματα κατά της ανθρωπότητας και πρέπει να καταγραφούν</w:t>
      </w:r>
      <w:r>
        <w:rPr>
          <w:rFonts w:eastAsia="Times New Roman" w:cs="Times New Roman"/>
          <w:szCs w:val="24"/>
        </w:rPr>
        <w:t xml:space="preserve"> ως ιστορική αλήθεια. Εάν τα αναμοχλεύεις τούτα σκοπεύοντας </w:t>
      </w:r>
      <w:r>
        <w:rPr>
          <w:rFonts w:eastAsia="Times New Roman" w:cs="Times New Roman"/>
          <w:szCs w:val="24"/>
        </w:rPr>
        <w:lastRenderedPageBreak/>
        <w:t>να υψώσεις το μίσος, καλύτερα να μην ακουστεί η φωνή σου. Να της βάλεις φίμωτρο. Απεναντίας, δεν πρέπει να σιωπάς εάν πασχίζεις να φανούν τα κακά για να μην ξαναγίνουν</w:t>
      </w:r>
      <w:r>
        <w:rPr>
          <w:rFonts w:eastAsia="Times New Roman" w:cs="Times New Roman"/>
          <w:szCs w:val="24"/>
        </w:rPr>
        <w:t>.</w:t>
      </w:r>
      <w:r>
        <w:rPr>
          <w:rFonts w:eastAsia="Times New Roman" w:cs="Times New Roman"/>
          <w:szCs w:val="24"/>
        </w:rPr>
        <w:t>».</w:t>
      </w:r>
    </w:p>
    <w:p w14:paraId="1BC7531E"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BC7531F" w14:textId="77777777" w:rsidR="00B1781D" w:rsidRDefault="00CB16A6">
      <w:pPr>
        <w:spacing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w:t>
      </w:r>
    </w:p>
    <w:p w14:paraId="1BC75320"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Δελής από το Κομμουνιστικό Κόμμα Ελλάδας έχει τον λόγο.</w:t>
      </w:r>
    </w:p>
    <w:p w14:paraId="1BC75321"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Κυρίες και κύριοι Βουλευτές, αγαπητοί προσκεκλημένοι, ο βίαιος και βάρβαρος ξεριζωμός των Ελλήνων του Πόντου αλλά και άλλων μειονοτήτων</w:t>
      </w:r>
      <w:r>
        <w:rPr>
          <w:rFonts w:eastAsia="Times New Roman" w:cs="Times New Roman"/>
          <w:szCs w:val="24"/>
        </w:rPr>
        <w:t xml:space="preserve"> από τις περιοχές του Εύξεινου Πόντου πριν από έναν αιώνα δεν ερμηνεύεται ολοκληρωμένα</w:t>
      </w:r>
      <w:r>
        <w:rPr>
          <w:rFonts w:eastAsia="Times New Roman" w:cs="Times New Roman"/>
          <w:szCs w:val="24"/>
        </w:rPr>
        <w:t>,</w:t>
      </w:r>
      <w:r>
        <w:rPr>
          <w:rFonts w:eastAsia="Times New Roman" w:cs="Times New Roman"/>
          <w:szCs w:val="24"/>
        </w:rPr>
        <w:t xml:space="preserve"> αν δεν ενταχθεί στο ιστορικό, πολιτικό και κοινωνικό πλαίσιό της, αν δεν φωτιστεί το ιστορικό υπόβαθρο εκείνης της περιόδου.</w:t>
      </w:r>
    </w:p>
    <w:p w14:paraId="1BC75322"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Ο ποντιακός </w:t>
      </w:r>
      <w:r>
        <w:rPr>
          <w:rFonts w:eastAsia="Times New Roman" w:cs="Times New Roman"/>
          <w:szCs w:val="24"/>
        </w:rPr>
        <w:t>Ε</w:t>
      </w:r>
      <w:r>
        <w:rPr>
          <w:rFonts w:eastAsia="Times New Roman" w:cs="Times New Roman"/>
          <w:szCs w:val="24"/>
        </w:rPr>
        <w:t>λληνισμός τότε βρέθηκε στη δίν</w:t>
      </w:r>
      <w:r>
        <w:rPr>
          <w:rFonts w:eastAsia="Times New Roman" w:cs="Times New Roman"/>
          <w:szCs w:val="24"/>
        </w:rPr>
        <w:t>η και έζησε στο πετσί του τις συνέπειες της διαμόρφωσης, της ανάπτυξης των εθνικών αστικών κρατών, όπως των νότιων Σλάβων στη Βαλκανική και πιο ειδικά των Αρμενίων, των Αράβων, των Τούρκων</w:t>
      </w:r>
      <w:r>
        <w:rPr>
          <w:rFonts w:eastAsia="Times New Roman" w:cs="Times New Roman"/>
          <w:szCs w:val="24"/>
        </w:rPr>
        <w:t>,</w:t>
      </w:r>
      <w:r>
        <w:rPr>
          <w:rFonts w:eastAsia="Times New Roman" w:cs="Times New Roman"/>
          <w:szCs w:val="24"/>
        </w:rPr>
        <w:t xml:space="preserve"> κυρίως στην Εγγύς Ανατολή. </w:t>
      </w:r>
      <w:r>
        <w:rPr>
          <w:rFonts w:eastAsia="Times New Roman" w:cs="Times New Roman"/>
          <w:szCs w:val="24"/>
        </w:rPr>
        <w:t>Ό</w:t>
      </w:r>
      <w:r>
        <w:rPr>
          <w:rFonts w:eastAsia="Times New Roman" w:cs="Times New Roman"/>
          <w:szCs w:val="24"/>
        </w:rPr>
        <w:t xml:space="preserve">λα αυτά, </w:t>
      </w:r>
      <w:r>
        <w:rPr>
          <w:rFonts w:eastAsia="Times New Roman" w:cs="Times New Roman"/>
          <w:szCs w:val="24"/>
        </w:rPr>
        <w:t>μάλιστα</w:t>
      </w:r>
      <w:r>
        <w:rPr>
          <w:rFonts w:eastAsia="Times New Roman" w:cs="Times New Roman"/>
          <w:szCs w:val="24"/>
        </w:rPr>
        <w:t xml:space="preserve">, μέσα σε </w:t>
      </w:r>
      <w:r>
        <w:rPr>
          <w:rFonts w:eastAsia="Times New Roman" w:cs="Times New Roman"/>
          <w:szCs w:val="24"/>
        </w:rPr>
        <w:lastRenderedPageBreak/>
        <w:t>συνθήκες χρό</w:t>
      </w:r>
      <w:r>
        <w:rPr>
          <w:rFonts w:eastAsia="Times New Roman" w:cs="Times New Roman"/>
          <w:szCs w:val="24"/>
        </w:rPr>
        <w:t>νιας αποσύνθεσης της Οθωμανικής Αυτοκρατορίας, που εξελισσόταν τότε βεβαίως και κάτω από τη διαρκή και άμεση επέμβαση των ισχυρών καπιταλιστικών κρατών της Ευρώπης.</w:t>
      </w:r>
    </w:p>
    <w:p w14:paraId="1BC75323"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Μέσα σε αυτό το ιστορικό</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γεωγραφικό πλαίσιο και πιο συγκεκριμένα στη βίαιη διαδικασία δια</w:t>
      </w:r>
      <w:r>
        <w:rPr>
          <w:rFonts w:eastAsia="Times New Roman" w:cs="Times New Roman"/>
          <w:szCs w:val="24"/>
        </w:rPr>
        <w:t>μόρφωσης έθνους-κράτους από την τουρκική αστική τάξη</w:t>
      </w:r>
      <w:r>
        <w:rPr>
          <w:rFonts w:eastAsia="Times New Roman" w:cs="Times New Roman"/>
          <w:szCs w:val="24"/>
        </w:rPr>
        <w:t>,</w:t>
      </w:r>
      <w:r>
        <w:rPr>
          <w:rFonts w:eastAsia="Times New Roman" w:cs="Times New Roman"/>
          <w:szCs w:val="24"/>
        </w:rPr>
        <w:t xml:space="preserve"> υπήρξαν άμεσες, καταστροφικές συνέπειες και σχεδιασμένοι διωγμοί των εθνικών μειονοτήτων, ανάμεσά τους φυσικά και της ελληνικής ποντιακής μειονότητας, αλλά και των άλλων πληθυσμών της Θράκης και της Μικ</w:t>
      </w:r>
      <w:r>
        <w:rPr>
          <w:rFonts w:eastAsia="Times New Roman" w:cs="Times New Roman"/>
          <w:szCs w:val="24"/>
        </w:rPr>
        <w:t>ράς Ασίας.</w:t>
      </w:r>
    </w:p>
    <w:p w14:paraId="1BC75324"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Οι συνέπειες</w:t>
      </w:r>
      <w:r>
        <w:rPr>
          <w:rFonts w:eastAsia="Times New Roman" w:cs="Times New Roman"/>
          <w:szCs w:val="24"/>
        </w:rPr>
        <w:t>,</w:t>
      </w:r>
      <w:r>
        <w:rPr>
          <w:rFonts w:eastAsia="Times New Roman" w:cs="Times New Roman"/>
          <w:szCs w:val="24"/>
        </w:rPr>
        <w:t xml:space="preserve"> όμως, δεν ήταν ίδιες για όλους. Τους διωγμούς και τα βάσανα τα υπέστησαν κατά κύριο λόγο οι λαϊκοί άνθρωποι, η φτωχολογιά, καθώς αυτοί χρησιμοποιήθηκαν ερήμην τους για άλλους σκοπούς. Οι Έλληνες του Πόντου δεν είχαν απέναντί τους γ</w:t>
      </w:r>
      <w:r>
        <w:rPr>
          <w:rFonts w:eastAsia="Times New Roman" w:cs="Times New Roman"/>
          <w:szCs w:val="24"/>
        </w:rPr>
        <w:t>ενικά και αφηρημένα τους Τούρκους, αλλά πριν απ’ όλους την τούρκικη αστική τάξη, που με το γενικευμένο αιματοκύλισμα επιδίωκε να εκτοπίσει το ανταγωνιστικό, γι</w:t>
      </w:r>
      <w:r>
        <w:rPr>
          <w:rFonts w:eastAsia="Times New Roman" w:cs="Times New Roman"/>
          <w:szCs w:val="24"/>
        </w:rPr>
        <w:t>α</w:t>
      </w:r>
      <w:r>
        <w:rPr>
          <w:rFonts w:eastAsia="Times New Roman" w:cs="Times New Roman"/>
          <w:szCs w:val="24"/>
        </w:rPr>
        <w:t xml:space="preserve"> αυτή, ελληνικό κεφάλαιο.</w:t>
      </w:r>
    </w:p>
    <w:p w14:paraId="1BC75325"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 xml:space="preserve">Απέναντί τους, όμως, είχαν </w:t>
      </w:r>
      <w:r>
        <w:rPr>
          <w:rFonts w:eastAsia="Times New Roman" w:cs="Times New Roman"/>
          <w:szCs w:val="24"/>
        </w:rPr>
        <w:t>-</w:t>
      </w:r>
      <w:r>
        <w:rPr>
          <w:rFonts w:eastAsia="Times New Roman" w:cs="Times New Roman"/>
          <w:szCs w:val="24"/>
        </w:rPr>
        <w:t>και ας μη φαινόταν τότε και τόσο καθαρά</w:t>
      </w:r>
      <w:r>
        <w:rPr>
          <w:rFonts w:eastAsia="Times New Roman" w:cs="Times New Roman"/>
          <w:szCs w:val="24"/>
        </w:rPr>
        <w:t>-</w:t>
      </w:r>
      <w:r>
        <w:rPr>
          <w:rFonts w:eastAsia="Times New Roman" w:cs="Times New Roman"/>
          <w:szCs w:val="24"/>
        </w:rPr>
        <w:t xml:space="preserve"> κ</w:t>
      </w:r>
      <w:r>
        <w:rPr>
          <w:rFonts w:eastAsia="Times New Roman" w:cs="Times New Roman"/>
          <w:szCs w:val="24"/>
        </w:rPr>
        <w:t>αι την ελληνική αστική τάξη, που χρησιμοποίησε αδίστακτα τους ελληνικούς και άλλους πληθυσμούς στον Πόντο ως αντιπερισπασμό και ως μέσο πίεσης για τα δικά της ανταγωνιστικά συμφέροντα, εγκαταλείποντάς τους κυριολεκτικά την τελευταία κρίσιμη στιγμή στην τύχ</w:t>
      </w:r>
      <w:r>
        <w:rPr>
          <w:rFonts w:eastAsia="Times New Roman" w:cs="Times New Roman"/>
          <w:szCs w:val="24"/>
        </w:rPr>
        <w:t>η τους.</w:t>
      </w:r>
    </w:p>
    <w:p w14:paraId="1BC75326"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Αυτοί οι ανταγωνισμοί των αστικών τάξεων, της ελληνικής και της τούρκικης, συνεχίζονται και σήμερα, σε νέο φυσικά πλαίσιο. Εντείνονται μάλιστα και συμπλέκονται και με τους ευρύτερους ανταγωνισμούς των μεγάλων σημερινών ιμπεριαλιστικών δυνάμεων, τρο</w:t>
      </w:r>
      <w:r>
        <w:rPr>
          <w:rFonts w:eastAsia="Times New Roman" w:cs="Times New Roman"/>
          <w:szCs w:val="24"/>
        </w:rPr>
        <w:t>φοδοτώντας την τούρκικη επιθετικότητα με την κάλυψη του ΝΑΤΟ</w:t>
      </w:r>
      <w:r>
        <w:rPr>
          <w:rFonts w:eastAsia="Times New Roman" w:cs="Times New Roman"/>
          <w:szCs w:val="24"/>
        </w:rPr>
        <w:t>,</w:t>
      </w:r>
      <w:r>
        <w:rPr>
          <w:rFonts w:eastAsia="Times New Roman" w:cs="Times New Roman"/>
          <w:szCs w:val="24"/>
        </w:rPr>
        <w:t xml:space="preserve"> αλλά και την προσπάθεια της ελληνικής αστικής τάξης για την περιβόητη </w:t>
      </w:r>
      <w:proofErr w:type="spellStart"/>
      <w:r>
        <w:rPr>
          <w:rFonts w:eastAsia="Times New Roman" w:cs="Times New Roman"/>
          <w:szCs w:val="24"/>
        </w:rPr>
        <w:t>γεωστρατηγική</w:t>
      </w:r>
      <w:proofErr w:type="spellEnd"/>
      <w:r>
        <w:rPr>
          <w:rFonts w:eastAsia="Times New Roman" w:cs="Times New Roman"/>
          <w:szCs w:val="24"/>
        </w:rPr>
        <w:t xml:space="preserve"> της αναβάθμιση στην περιοχή της </w:t>
      </w:r>
      <w:r>
        <w:rPr>
          <w:rFonts w:eastAsia="Times New Roman" w:cs="Times New Roman"/>
          <w:szCs w:val="24"/>
        </w:rPr>
        <w:t>Ν</w:t>
      </w:r>
      <w:r>
        <w:rPr>
          <w:rFonts w:eastAsia="Times New Roman" w:cs="Times New Roman"/>
          <w:szCs w:val="24"/>
        </w:rPr>
        <w:t xml:space="preserve">οτιοανατολικής Μεσογείου. Ας επαγρυπνεί, λοιπόν, ο ελληνικός λαός αλλά και </w:t>
      </w:r>
      <w:r>
        <w:rPr>
          <w:rFonts w:eastAsia="Times New Roman" w:cs="Times New Roman"/>
          <w:szCs w:val="24"/>
        </w:rPr>
        <w:t>όλοι οι γειτονικοί λαοί.</w:t>
      </w:r>
    </w:p>
    <w:p w14:paraId="1BC75327"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Το τότε αποτέλεσμα των πολιτικών και των ανταγωνισμών αυτών των αστικών τάξεων και των δύο χωρών είναι γνωστό. Εκατοντάδες χιλιάδες άνθρωποι χάθηκαν και περίπου ενάμισι εκατομμύριο ψυχές πήραν τον δρόμο της προσφυγιάς. Οι Πόντιοι π</w:t>
      </w:r>
      <w:r>
        <w:rPr>
          <w:rFonts w:eastAsia="Times New Roman" w:cs="Times New Roman"/>
          <w:szCs w:val="24"/>
        </w:rPr>
        <w:t xml:space="preserve">ου επαναπατρίστηκαν τελικά εγκαταστάθηκαν από τις ελληνικές </w:t>
      </w:r>
      <w:r>
        <w:rPr>
          <w:rFonts w:eastAsia="Times New Roman" w:cs="Times New Roman"/>
          <w:szCs w:val="24"/>
        </w:rPr>
        <w:lastRenderedPageBreak/>
        <w:t>αρχές κυρίως σε περιοχές της βόρειας Ελλάδας, που σε πολλές περιοχές αποδείχθηκαν οικονομικά ακατάλληλες για τη συντήρησή τους, μιας και τα κριτήρια της εγκατάστασής τους δεν ήταν ανθρωπιστικά, αλ</w:t>
      </w:r>
      <w:r>
        <w:rPr>
          <w:rFonts w:eastAsia="Times New Roman" w:cs="Times New Roman"/>
          <w:szCs w:val="24"/>
        </w:rPr>
        <w:t>λά πολιτικά. Οι συνέπειες του τρόπου με τον οποίο μεταχειρίστηκαν οι αστικές κυβερνήσεις τότε τις προσφυγικές μάζες άφησαν πίσω τους χρόνια προβλήματα, πολλά από τα οποία συνεχίζονται μέχρι τις μέρες μας.</w:t>
      </w:r>
    </w:p>
    <w:p w14:paraId="1BC75328"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Η προσφυγική αποκατάσταση υπήρξε μια μακρόχρονη τμη</w:t>
      </w:r>
      <w:r>
        <w:rPr>
          <w:rFonts w:eastAsia="Times New Roman" w:cs="Times New Roman"/>
          <w:szCs w:val="24"/>
        </w:rPr>
        <w:t xml:space="preserve">ματική διαδικασία, η οποία για πολλούς πρόσφυγες θα διαρκούσε ακόμα και μια δεκαετία μετά την άφιξή τους στην Ελλάδα. Σε αυτό συνέβαλλαν και οι συνεχείς μετακινήσεις των προσφύγων, ιδιαίτερα τα πρώτα χρόνια, για να βρουν κατάλληλο τόπο για την εγκατάστασή </w:t>
      </w:r>
      <w:r>
        <w:rPr>
          <w:rFonts w:eastAsia="Times New Roman" w:cs="Times New Roman"/>
          <w:szCs w:val="24"/>
        </w:rPr>
        <w:t>τους.</w:t>
      </w:r>
    </w:p>
    <w:p w14:paraId="1BC7532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Η οικονομική κατάσταση των προσφυγικών μαζών και οι συνθήκες  διαβίωσής τους υπήρξαν άθλιες, ενώ οι επιθέσεις ενάντιά τους δεν υπήρξαν μόνον φραστικές, καθώς σε πολλές περιπτώσεις έλαβαν ακόμ</w:t>
      </w:r>
      <w:r>
        <w:rPr>
          <w:rFonts w:eastAsia="Times New Roman" w:cs="Times New Roman"/>
          <w:szCs w:val="24"/>
        </w:rPr>
        <w:t>α</w:t>
      </w:r>
      <w:r>
        <w:rPr>
          <w:rFonts w:eastAsia="Times New Roman" w:cs="Times New Roman"/>
          <w:szCs w:val="24"/>
        </w:rPr>
        <w:t xml:space="preserve"> και τη μορφή της φυσικής βίας από τους λεγόμενους πατριώτ</w:t>
      </w:r>
      <w:r>
        <w:rPr>
          <w:rFonts w:eastAsia="Times New Roman" w:cs="Times New Roman"/>
          <w:szCs w:val="24"/>
        </w:rPr>
        <w:t>ες και εθνικόφρονες της εποχής εκείνης. Γι</w:t>
      </w:r>
      <w:r>
        <w:rPr>
          <w:rFonts w:eastAsia="Times New Roman" w:cs="Times New Roman"/>
          <w:szCs w:val="24"/>
        </w:rPr>
        <w:t>α</w:t>
      </w:r>
      <w:r>
        <w:rPr>
          <w:rFonts w:eastAsia="Times New Roman" w:cs="Times New Roman"/>
          <w:szCs w:val="24"/>
        </w:rPr>
        <w:t xml:space="preserve"> </w:t>
      </w:r>
      <w:r>
        <w:rPr>
          <w:rFonts w:eastAsia="Times New Roman" w:cs="Times New Roman"/>
          <w:szCs w:val="24"/>
        </w:rPr>
        <w:lastRenderedPageBreak/>
        <w:t xml:space="preserve">αυτό και είναι ιστορική αναίδεια και πρόκληση ο ίδιος ιδεολογικός πολιτικός χώρος σήμερα να προσπαθεί ψηφοθηρώντας να καπηλευτεί τα γνήσια αισθήματα του </w:t>
      </w:r>
      <w:r w:rsidRPr="00A546EC">
        <w:rPr>
          <w:rFonts w:eastAsia="Times New Roman" w:cs="Times New Roman"/>
          <w:szCs w:val="24"/>
        </w:rPr>
        <w:t>ποντιακ</w:t>
      </w:r>
      <w:r w:rsidRPr="00EB28B7">
        <w:rPr>
          <w:rFonts w:eastAsia="Times New Roman" w:cs="Times New Roman"/>
          <w:szCs w:val="24"/>
        </w:rPr>
        <w:t xml:space="preserve">ού </w:t>
      </w:r>
      <w:r w:rsidRPr="00A546EC">
        <w:rPr>
          <w:rFonts w:eastAsia="Times New Roman" w:cs="Times New Roman"/>
          <w:szCs w:val="24"/>
        </w:rPr>
        <w:t>Ε</w:t>
      </w:r>
      <w:r w:rsidRPr="00A546EC">
        <w:rPr>
          <w:rFonts w:eastAsia="Times New Roman" w:cs="Times New Roman"/>
          <w:szCs w:val="24"/>
        </w:rPr>
        <w:t>λληνισμού.</w:t>
      </w:r>
    </w:p>
    <w:p w14:paraId="1BC7532A"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Οι κομμουνιστές στο ΚΚΕ έδωσαν και τό</w:t>
      </w:r>
      <w:r>
        <w:rPr>
          <w:rFonts w:eastAsia="Times New Roman" w:cs="Times New Roman"/>
          <w:szCs w:val="24"/>
        </w:rPr>
        <w:t xml:space="preserve">τε μια τιτάνια μάχη, καταγγέλλοντας τις ψεύτικες διαχωριστικές γραμμές που ήθελε να επιβάλει ο αστικός κόσμος μεταξύ των προσφύγων και των ντόπιων εργαζομένων, στη λογική βεβαίως του «διαίρει και βασίλευε». </w:t>
      </w:r>
    </w:p>
    <w:p w14:paraId="1BC7532B"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Ο ποντιακός </w:t>
      </w:r>
      <w:r>
        <w:rPr>
          <w:rFonts w:eastAsia="Times New Roman" w:cs="Times New Roman"/>
          <w:szCs w:val="24"/>
        </w:rPr>
        <w:t>Ε</w:t>
      </w:r>
      <w:r>
        <w:rPr>
          <w:rFonts w:eastAsia="Times New Roman" w:cs="Times New Roman"/>
          <w:szCs w:val="24"/>
        </w:rPr>
        <w:t xml:space="preserve">λληνισμός, λοιπόν, έζησε στο πετσί </w:t>
      </w:r>
      <w:r>
        <w:rPr>
          <w:rFonts w:eastAsia="Times New Roman" w:cs="Times New Roman"/>
          <w:szCs w:val="24"/>
        </w:rPr>
        <w:t xml:space="preserve">του την προσφυγιά και έμαθε τι θα πει να μετακινείσαι σε εμπόλεμες ζώνες, τι θα πει εξαθλίωση, αρρώστιες, ρατσισμός. </w:t>
      </w:r>
    </w:p>
    <w:p w14:paraId="1BC7532C"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Ελλάδας όλα αυτά τα χρόνια στηρίζει κάθε δίκαιη διεκδίκηση του οργανωμένου ποντιακού κινήματος, όπως και όλες τις δ</w:t>
      </w:r>
      <w:r>
        <w:rPr>
          <w:rFonts w:eastAsia="Times New Roman" w:cs="Times New Roman"/>
          <w:szCs w:val="24"/>
        </w:rPr>
        <w:t>ιεκδικήσεις του λαού κόντρα στις επιλογές της Κυβέρνησης και της Ευρωπαϊκής Ένωσης. Στεκόμαστε στο πλευρό των χιλιάδων ομογενών που ύστερα από τη διάλυση της Σοβιετικής Ένωσης και την καπιταλιστική παλινόρθωση εγκαταστάθηκαν στην πατρίδα μας και συνεχίζουν</w:t>
      </w:r>
      <w:r>
        <w:rPr>
          <w:rFonts w:eastAsia="Times New Roman" w:cs="Times New Roman"/>
          <w:szCs w:val="24"/>
        </w:rPr>
        <w:t xml:space="preserve"> μετά από τόσα χρόνια να αντιμετωπίζουν σοβαρά προβλήματα αποκατάστασης. Θεωρούμε ότι πρέπει να αναδειχθεί και να στηριχθεί </w:t>
      </w:r>
      <w:r>
        <w:rPr>
          <w:rFonts w:eastAsia="Times New Roman" w:cs="Times New Roman"/>
          <w:szCs w:val="24"/>
        </w:rPr>
        <w:lastRenderedPageBreak/>
        <w:t>από το ελληνικό κράτος η πολιτιστική και πνευματική δραστηριότητα των Ποντίων όλων των γενεών. Η αξιοποίηση της ιστορικής μνήμης από</w:t>
      </w:r>
      <w:r>
        <w:rPr>
          <w:rFonts w:eastAsia="Times New Roman" w:cs="Times New Roman"/>
          <w:szCs w:val="24"/>
        </w:rPr>
        <w:t xml:space="preserve"> τον λαό οφείλει να οδηγεί στην αποκάλυψη της εθνικιστικής ρητορικής, στην εξουδετέρωση του δηλητήριου του εθνικιστικού μίσους. </w:t>
      </w:r>
    </w:p>
    <w:p w14:paraId="1BC7532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Τέλος, δηλώνουμε ξανά ότι παραμένουμε σταθερά στο πλευρό των ποντιακών οργανώσεων και συλλόγων και στηρίζουμε παντού τις προσπά</w:t>
      </w:r>
      <w:r>
        <w:rPr>
          <w:rFonts w:eastAsia="Times New Roman" w:cs="Times New Roman"/>
          <w:szCs w:val="24"/>
        </w:rPr>
        <w:t xml:space="preserve">θειες που κάνουν για τη διεθνή αναγνώριση της Γενοκτονίας του Ποντιακού Ελληνισμού. </w:t>
      </w:r>
    </w:p>
    <w:p w14:paraId="1BC7532E"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Ευχαριστώ.</w:t>
      </w:r>
    </w:p>
    <w:p w14:paraId="1BC7532F" w14:textId="77777777" w:rsidR="00B1781D" w:rsidRDefault="00CB16A6">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1BC75330"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Λαζαρίδης από τους Ανεξάρτητους Έλληνες. </w:t>
      </w:r>
    </w:p>
    <w:p w14:paraId="1BC75331"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Ευχαριστώ, κύριε Πρόεδρε. </w:t>
      </w:r>
    </w:p>
    <w:p w14:paraId="1BC75332"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Θέλω κι εγώ να καλωσορίσω τους εκλεκτούς προσκεκλημένους Έλληνες και ξένους, όπως επίσης και τους εκπροσώπους, τους συμπατριώτες, των ποντιακών φορέων. </w:t>
      </w:r>
    </w:p>
    <w:p w14:paraId="1BC75333"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θα ήθελα να ξεκινήσω τη σημερινή μου τοποθέτηση γι’ αυτή τη σημαντική μέρ</w:t>
      </w:r>
      <w:r>
        <w:rPr>
          <w:rFonts w:eastAsia="Times New Roman" w:cs="Times New Roman"/>
          <w:szCs w:val="24"/>
        </w:rPr>
        <w:t xml:space="preserve">α για όλους εμάς του Ποντίους, από τις χαρακτηριστικές μαρτυρίες δύο Ποντίων γυναικών, οι οποίες δίνουν το στίγμα όλου του παραλογισμού και της πρωτόγνωρης για τα ιστορικά χρονικά, αποτρόπαιης ενέργειας του ξεριζωμού. </w:t>
      </w:r>
    </w:p>
    <w:p w14:paraId="1BC75334"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Θα σας τα πω στη νεοελληνική, γιατί α</w:t>
      </w:r>
      <w:r>
        <w:rPr>
          <w:rFonts w:eastAsia="Times New Roman" w:cs="Times New Roman"/>
          <w:szCs w:val="24"/>
        </w:rPr>
        <w:t xml:space="preserve">ν το πω στα ποντιακά, φορτίζω ιδιαίτερα συναισθηματικά. </w:t>
      </w:r>
    </w:p>
    <w:p w14:paraId="1BC75335"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Ποντιακά να το πεις. </w:t>
      </w:r>
    </w:p>
    <w:p w14:paraId="1BC75336"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Δεν θα μας φτάσει ο χρόνος, Υπουργέ μου. </w:t>
      </w:r>
    </w:p>
    <w:p w14:paraId="1BC75337"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Αναφέρει η Παρθένα </w:t>
      </w:r>
      <w:proofErr w:type="spellStart"/>
      <w:r>
        <w:rPr>
          <w:rFonts w:eastAsia="Times New Roman" w:cs="Times New Roman"/>
          <w:szCs w:val="24"/>
        </w:rPr>
        <w:t>Πουαρίδου</w:t>
      </w:r>
      <w:proofErr w:type="spellEnd"/>
      <w:r>
        <w:rPr>
          <w:rFonts w:eastAsia="Times New Roman" w:cs="Times New Roman"/>
          <w:szCs w:val="24"/>
        </w:rPr>
        <w:t xml:space="preserve"> από το </w:t>
      </w:r>
      <w:proofErr w:type="spellStart"/>
      <w:r>
        <w:rPr>
          <w:rFonts w:eastAsia="Times New Roman" w:cs="Times New Roman"/>
          <w:szCs w:val="24"/>
        </w:rPr>
        <w:t>Χαψίκιοϊ</w:t>
      </w:r>
      <w:proofErr w:type="spellEnd"/>
      <w:r>
        <w:rPr>
          <w:rFonts w:eastAsia="Times New Roman" w:cs="Times New Roman"/>
          <w:szCs w:val="24"/>
        </w:rPr>
        <w:t>,</w:t>
      </w:r>
      <w:r>
        <w:rPr>
          <w:rFonts w:eastAsia="Times New Roman" w:cs="Times New Roman"/>
          <w:szCs w:val="24"/>
        </w:rPr>
        <w:t xml:space="preserve"> περιφέρεια της Τραπεζούντας τα εξής: «</w:t>
      </w:r>
      <w:proofErr w:type="spellStart"/>
      <w:r>
        <w:rPr>
          <w:rFonts w:eastAsia="Times New Roman" w:cs="Times New Roman"/>
          <w:szCs w:val="24"/>
        </w:rPr>
        <w:t>Εϊ</w:t>
      </w:r>
      <w:proofErr w:type="spellEnd"/>
      <w:r>
        <w:rPr>
          <w:rFonts w:eastAsia="Times New Roman" w:cs="Times New Roman"/>
          <w:szCs w:val="24"/>
        </w:rPr>
        <w:t xml:space="preserve"> ρίζα μ’, τι να σας πω! Όταν ξεκινήσαμε από την πατρίδα να φύγουμε για την Ελλάδα, τόσο πολύ τα έχασα, που δεν σκέφτηκα να πάρω τίποτα! Μόνο την εικόνα είπα να πάρω και τ’ Άγια Λείψανα, για να μας προστατεύουνε στου</w:t>
      </w:r>
      <w:r>
        <w:rPr>
          <w:rFonts w:eastAsia="Times New Roman" w:cs="Times New Roman"/>
          <w:szCs w:val="24"/>
        </w:rPr>
        <w:t xml:space="preserve">ς δρόμους. Και μ’ εκείνα ήρθαμε εδώ στην Ελλάδα. Και </w:t>
      </w:r>
      <w:r>
        <w:rPr>
          <w:rFonts w:eastAsia="Times New Roman" w:cs="Times New Roman"/>
          <w:szCs w:val="24"/>
        </w:rPr>
        <w:lastRenderedPageBreak/>
        <w:t>το τι τραβήξαμε δεν λέγεται! Τι ταλαιπωρία, τι φτώχεια, τι βάσανα! Ο Θεός μόνο τα ξέρει!...»</w:t>
      </w:r>
    </w:p>
    <w:p w14:paraId="1BC75338"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Είναι αυτό, κύριε Υπουργέ, που λέγαμε μια μέρα στην Παναγία Σουμελά στην Εκκλησία, που σας είχα πει ότι είχε π</w:t>
      </w:r>
      <w:r>
        <w:rPr>
          <w:rFonts w:eastAsia="Times New Roman" w:cs="Times New Roman"/>
          <w:szCs w:val="24"/>
        </w:rPr>
        <w:t xml:space="preserve">ει ο παππούς μου τότε, ο </w:t>
      </w:r>
      <w:proofErr w:type="spellStart"/>
      <w:r>
        <w:rPr>
          <w:rFonts w:eastAsia="Times New Roman" w:cs="Times New Roman"/>
          <w:szCs w:val="24"/>
        </w:rPr>
        <w:t>παπ</w:t>
      </w:r>
      <w:r>
        <w:rPr>
          <w:rFonts w:eastAsia="Times New Roman" w:cs="Times New Roman"/>
          <w:szCs w:val="24"/>
        </w:rPr>
        <w:t>α</w:t>
      </w:r>
      <w:proofErr w:type="spellEnd"/>
      <w:r>
        <w:rPr>
          <w:rFonts w:eastAsia="Times New Roman" w:cs="Times New Roman"/>
          <w:szCs w:val="24"/>
        </w:rPr>
        <w:t>-</w:t>
      </w:r>
      <w:r>
        <w:rPr>
          <w:rFonts w:eastAsia="Times New Roman" w:cs="Times New Roman"/>
          <w:szCs w:val="24"/>
        </w:rPr>
        <w:t>Σ</w:t>
      </w:r>
      <w:r>
        <w:rPr>
          <w:rFonts w:eastAsia="Times New Roman" w:cs="Times New Roman"/>
          <w:szCs w:val="24"/>
        </w:rPr>
        <w:t>άββας ότι «</w:t>
      </w:r>
      <w:proofErr w:type="spellStart"/>
      <w:r>
        <w:rPr>
          <w:rFonts w:eastAsia="Times New Roman" w:cs="Times New Roman"/>
          <w:szCs w:val="24"/>
        </w:rPr>
        <w:t>έγκαμε</w:t>
      </w:r>
      <w:proofErr w:type="spellEnd"/>
      <w:r>
        <w:rPr>
          <w:rFonts w:eastAsia="Times New Roman" w:cs="Times New Roman"/>
          <w:szCs w:val="24"/>
        </w:rPr>
        <w:t xml:space="preserve"> μετ' εμάς τα εικόνας και τ’ </w:t>
      </w:r>
      <w:proofErr w:type="spellStart"/>
      <w:r>
        <w:rPr>
          <w:rFonts w:eastAsia="Times New Roman" w:cs="Times New Roman"/>
          <w:szCs w:val="24"/>
        </w:rPr>
        <w:t>αλλώματά</w:t>
      </w:r>
      <w:proofErr w:type="spellEnd"/>
      <w:r>
        <w:rPr>
          <w:rFonts w:eastAsia="Times New Roman" w:cs="Times New Roman"/>
          <w:szCs w:val="24"/>
        </w:rPr>
        <w:t xml:space="preserve"> μου, τι δεν άλλο και </w:t>
      </w:r>
      <w:proofErr w:type="spellStart"/>
      <w:r>
        <w:rPr>
          <w:rFonts w:eastAsia="Times New Roman" w:cs="Times New Roman"/>
          <w:szCs w:val="24"/>
        </w:rPr>
        <w:t>πόρεσαμε</w:t>
      </w:r>
      <w:proofErr w:type="spellEnd"/>
      <w:r>
        <w:rPr>
          <w:rFonts w:eastAsia="Times New Roman" w:cs="Times New Roman"/>
          <w:szCs w:val="24"/>
        </w:rPr>
        <w:t xml:space="preserve"> να </w:t>
      </w:r>
      <w:proofErr w:type="spellStart"/>
      <w:r>
        <w:rPr>
          <w:rFonts w:eastAsia="Times New Roman" w:cs="Times New Roman"/>
          <w:szCs w:val="24"/>
        </w:rPr>
        <w:t>πέρουμε</w:t>
      </w:r>
      <w:proofErr w:type="spellEnd"/>
      <w:r>
        <w:rPr>
          <w:rFonts w:eastAsia="Times New Roman" w:cs="Times New Roman"/>
          <w:szCs w:val="24"/>
        </w:rPr>
        <w:t>».</w:t>
      </w:r>
    </w:p>
    <w:p w14:paraId="1BC75339"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Όσοι ξέρουν αρχαία ελληνικά καταλαβαίνουν. </w:t>
      </w:r>
    </w:p>
    <w:p w14:paraId="1BC7533A"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ΛΑΖΑΡΙΔΗΣ:</w:t>
      </w:r>
      <w:r>
        <w:rPr>
          <w:rFonts w:eastAsia="Times New Roman" w:cs="Times New Roman"/>
          <w:szCs w:val="24"/>
        </w:rPr>
        <w:t xml:space="preserve"> Έτσι έλεγε ο </w:t>
      </w:r>
      <w:proofErr w:type="spellStart"/>
      <w:r>
        <w:rPr>
          <w:rFonts w:eastAsia="Times New Roman" w:cs="Times New Roman"/>
          <w:szCs w:val="24"/>
        </w:rPr>
        <w:t>παπ</w:t>
      </w:r>
      <w:r>
        <w:rPr>
          <w:rFonts w:eastAsia="Times New Roman" w:cs="Times New Roman"/>
          <w:szCs w:val="24"/>
        </w:rPr>
        <w:t>α</w:t>
      </w:r>
      <w:proofErr w:type="spellEnd"/>
      <w:r>
        <w:rPr>
          <w:rFonts w:eastAsia="Times New Roman" w:cs="Times New Roman"/>
          <w:szCs w:val="24"/>
        </w:rPr>
        <w:t>-Σάββας.</w:t>
      </w:r>
      <w:r>
        <w:rPr>
          <w:rFonts w:eastAsia="Times New Roman" w:cs="Times New Roman"/>
          <w:b/>
          <w:szCs w:val="24"/>
        </w:rPr>
        <w:t xml:space="preserve"> </w:t>
      </w:r>
      <w:r>
        <w:rPr>
          <w:rFonts w:eastAsia="Times New Roman" w:cs="Times New Roman"/>
          <w:szCs w:val="24"/>
        </w:rPr>
        <w:t xml:space="preserve">Έχετε δίκιο, Υπουργέ μου, αλλά φορτιζόμαστε συναισθηματικά οι Πόντιοι, γιατί μας έρχονται στο μυαλό, ξέρετε. Είναι ζωντανές μνήμες όλα αυτά. </w:t>
      </w:r>
    </w:p>
    <w:p w14:paraId="1BC7533B"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Συνεχίζω. Η Κυριακή </w:t>
      </w:r>
      <w:proofErr w:type="spellStart"/>
      <w:r>
        <w:rPr>
          <w:rFonts w:eastAsia="Times New Roman" w:cs="Times New Roman"/>
          <w:szCs w:val="24"/>
        </w:rPr>
        <w:t>Σεϊτανίδου</w:t>
      </w:r>
      <w:proofErr w:type="spellEnd"/>
      <w:r>
        <w:rPr>
          <w:rFonts w:eastAsia="Times New Roman" w:cs="Times New Roman"/>
          <w:szCs w:val="24"/>
        </w:rPr>
        <w:t xml:space="preserve"> – Αβραμίδου σημειώνει: «Τον χρόνο που θα πήγαι</w:t>
      </w:r>
      <w:r>
        <w:rPr>
          <w:rFonts w:eastAsia="Times New Roman" w:cs="Times New Roman"/>
          <w:szCs w:val="24"/>
        </w:rPr>
        <w:t xml:space="preserve">να Α΄ τάξη στο σχολείο, έκαψαν τα χωριά μας! Το 1913 ή το 1914! Ο </w:t>
      </w:r>
      <w:proofErr w:type="spellStart"/>
      <w:r>
        <w:rPr>
          <w:rFonts w:eastAsia="Times New Roman" w:cs="Times New Roman"/>
          <w:szCs w:val="24"/>
        </w:rPr>
        <w:t>Τοπάλ</w:t>
      </w:r>
      <w:proofErr w:type="spellEnd"/>
      <w:r>
        <w:rPr>
          <w:rFonts w:eastAsia="Times New Roman" w:cs="Times New Roman"/>
          <w:szCs w:val="24"/>
        </w:rPr>
        <w:t xml:space="preserve"> </w:t>
      </w:r>
      <w:proofErr w:type="spellStart"/>
      <w:r>
        <w:rPr>
          <w:rFonts w:eastAsia="Times New Roman" w:cs="Times New Roman"/>
          <w:szCs w:val="24"/>
        </w:rPr>
        <w:t>Οσμάν</w:t>
      </w:r>
      <w:proofErr w:type="spellEnd"/>
      <w:r>
        <w:rPr>
          <w:rFonts w:eastAsia="Times New Roman" w:cs="Times New Roman"/>
          <w:szCs w:val="24"/>
        </w:rPr>
        <w:t xml:space="preserve"> ήταν!</w:t>
      </w:r>
    </w:p>
    <w:p w14:paraId="1BC7533C" w14:textId="77777777" w:rsidR="00B1781D" w:rsidRDefault="00CB16A6">
      <w:pPr>
        <w:spacing w:line="600" w:lineRule="auto"/>
        <w:ind w:firstLine="720"/>
        <w:jc w:val="both"/>
        <w:rPr>
          <w:rFonts w:eastAsia="Times New Roman"/>
          <w:szCs w:val="24"/>
        </w:rPr>
      </w:pPr>
      <w:r>
        <w:rPr>
          <w:rFonts w:eastAsia="Times New Roman"/>
          <w:szCs w:val="24"/>
        </w:rPr>
        <w:lastRenderedPageBreak/>
        <w:t>Ήρθαν οι Τούρκοι στρατιώτες και με όπλα και πολυβόλα σκότωναν χωρίς να ξεχωρίζουν άνδρες, γυναίκες ή παιδιά! Ο πατέρας μου έλεγε, ποιος ξέρει πόσο θα μας βασανίσουν πάλι… Φ</w:t>
      </w:r>
      <w:r>
        <w:rPr>
          <w:rFonts w:eastAsia="Times New Roman"/>
          <w:szCs w:val="24"/>
        </w:rPr>
        <w:t xml:space="preserve">ύγαμε με ένα τσουβάλι στον ώμο. Όλα τα θυμάμαι κάθε μέρα και τα μάτια μου είναι πάντα δακρυσμένα!...». </w:t>
      </w:r>
    </w:p>
    <w:p w14:paraId="1BC7533D" w14:textId="77777777" w:rsidR="00B1781D" w:rsidRDefault="00CB16A6">
      <w:pPr>
        <w:spacing w:line="600" w:lineRule="auto"/>
        <w:ind w:firstLine="720"/>
        <w:jc w:val="both"/>
        <w:rPr>
          <w:rFonts w:eastAsia="Times New Roman"/>
          <w:szCs w:val="24"/>
        </w:rPr>
      </w:pPr>
      <w:r>
        <w:rPr>
          <w:rFonts w:eastAsia="Times New Roman"/>
          <w:szCs w:val="24"/>
        </w:rPr>
        <w:t>Αυτή η μικρή αναφορά φανερώνει τα πάντα. Δεν μπορούμε, όμως, να αρκεστούμε μόνο σε συγκινητικές περιγραφές</w:t>
      </w:r>
      <w:r>
        <w:rPr>
          <w:rFonts w:eastAsia="Times New Roman"/>
          <w:szCs w:val="24"/>
        </w:rPr>
        <w:t>,</w:t>
      </w:r>
      <w:r>
        <w:rPr>
          <w:rFonts w:eastAsia="Times New Roman"/>
          <w:szCs w:val="24"/>
        </w:rPr>
        <w:t xml:space="preserve"> όσο δεν έχουν δικαιωθεί όλοι αυτοί που βίωσα</w:t>
      </w:r>
      <w:r>
        <w:rPr>
          <w:rFonts w:eastAsia="Times New Roman"/>
          <w:szCs w:val="24"/>
        </w:rPr>
        <w:t>ν τα τραγικά γεγονότα και όσο εμείς, οι απόγονοί τους, κάθε μέρα ακούμε τους γείτονες από απέναντι, από τα πιο επίσημα χείλη της ηγεσίας τους, να μας προκαλούν.</w:t>
      </w:r>
    </w:p>
    <w:p w14:paraId="1BC7533E" w14:textId="77777777" w:rsidR="00B1781D" w:rsidRDefault="00CB16A6">
      <w:pPr>
        <w:spacing w:line="600" w:lineRule="auto"/>
        <w:ind w:firstLine="720"/>
        <w:jc w:val="both"/>
        <w:rPr>
          <w:rFonts w:eastAsia="Times New Roman"/>
          <w:szCs w:val="24"/>
        </w:rPr>
      </w:pPr>
      <w:r>
        <w:rPr>
          <w:rFonts w:eastAsia="Times New Roman"/>
          <w:szCs w:val="24"/>
        </w:rPr>
        <w:t>Χρειάζεται αφ</w:t>
      </w:r>
      <w:r>
        <w:rPr>
          <w:rFonts w:eastAsia="Times New Roman"/>
          <w:szCs w:val="24"/>
        </w:rPr>
        <w:t xml:space="preserve">’ </w:t>
      </w:r>
      <w:r>
        <w:rPr>
          <w:rFonts w:eastAsia="Times New Roman"/>
          <w:szCs w:val="24"/>
        </w:rPr>
        <w:t>ενός να κρατήσουμε την ιστορική μνήμη όλης αυτής της τραγικής πορείας. Αφ</w:t>
      </w:r>
      <w:r>
        <w:rPr>
          <w:rFonts w:eastAsia="Times New Roman"/>
          <w:szCs w:val="24"/>
        </w:rPr>
        <w:t xml:space="preserve">’ </w:t>
      </w:r>
      <w:r>
        <w:rPr>
          <w:rFonts w:eastAsia="Times New Roman"/>
          <w:szCs w:val="24"/>
        </w:rPr>
        <w:t>ετέρο</w:t>
      </w:r>
      <w:r>
        <w:rPr>
          <w:rFonts w:eastAsia="Times New Roman"/>
          <w:szCs w:val="24"/>
        </w:rPr>
        <w:t>υ, όμως, πρέπει να είμαστε έτοιμοι ανά πάσα στιγμή για οποιαδήποτε πρόκληση δεχόμαστε ακόμα και σήμερα. Πρέπει να έχουμε ένα πλήρες ψύχραιμο σχέδιο αντιμετώπισης κάθε κακόβουλης ενέργειας εναντίον μας ως έθνους και ως κράτους, έτσι ώστε να ανταποκριθούμε μ</w:t>
      </w:r>
      <w:r>
        <w:rPr>
          <w:rFonts w:eastAsia="Times New Roman"/>
          <w:szCs w:val="24"/>
        </w:rPr>
        <w:t xml:space="preserve">ε τον πιο αποτελεσματικό τρόπο. Και το έχουμε. </w:t>
      </w:r>
    </w:p>
    <w:p w14:paraId="1BC7533F" w14:textId="77777777" w:rsidR="00B1781D" w:rsidRDefault="00CB16A6">
      <w:pPr>
        <w:spacing w:line="600" w:lineRule="auto"/>
        <w:ind w:firstLine="720"/>
        <w:jc w:val="both"/>
        <w:rPr>
          <w:rFonts w:eastAsia="Times New Roman"/>
          <w:szCs w:val="24"/>
        </w:rPr>
      </w:pPr>
      <w:r>
        <w:rPr>
          <w:rFonts w:eastAsia="Times New Roman"/>
          <w:szCs w:val="24"/>
        </w:rPr>
        <w:t xml:space="preserve">Οι Ένοπλες Δυνάμεις είναι πάντα σε εγρήγορση για την αποτροπή κάθε επιβουλής. Από την άλλη, όλος ο ελληνικός λαός </w:t>
      </w:r>
      <w:r>
        <w:rPr>
          <w:rFonts w:eastAsia="Times New Roman"/>
          <w:szCs w:val="24"/>
        </w:rPr>
        <w:lastRenderedPageBreak/>
        <w:t xml:space="preserve">στηρίζει και εμψυχώνει τόσο τα στρατευμένα νιάτα, όσο και θεσμούς που συμβάλλουν στην ειρήνη, </w:t>
      </w:r>
      <w:r>
        <w:rPr>
          <w:rFonts w:eastAsia="Times New Roman"/>
          <w:szCs w:val="24"/>
        </w:rPr>
        <w:t xml:space="preserve">όπως εθελοντές που προσφέρουν υπηρεσίες. Και αναφέρομαι στους </w:t>
      </w:r>
      <w:proofErr w:type="spellStart"/>
      <w:r>
        <w:rPr>
          <w:rFonts w:eastAsia="Times New Roman"/>
          <w:szCs w:val="24"/>
        </w:rPr>
        <w:t>διασώστες</w:t>
      </w:r>
      <w:proofErr w:type="spellEnd"/>
      <w:r>
        <w:rPr>
          <w:rFonts w:eastAsia="Times New Roman"/>
          <w:szCs w:val="24"/>
        </w:rPr>
        <w:t xml:space="preserve"> Σαμαρείτες, στον Ερυθρό Σταυρό, αλλά και στο μεγάλο και σημαντικό έργο της Εκκλησίας μας. </w:t>
      </w:r>
    </w:p>
    <w:p w14:paraId="1BC75340" w14:textId="77777777" w:rsidR="00B1781D" w:rsidRDefault="00CB16A6">
      <w:pPr>
        <w:spacing w:line="600" w:lineRule="auto"/>
        <w:ind w:firstLine="720"/>
        <w:jc w:val="both"/>
        <w:rPr>
          <w:rFonts w:eastAsia="Times New Roman"/>
          <w:szCs w:val="24"/>
        </w:rPr>
      </w:pPr>
      <w:r>
        <w:rPr>
          <w:rFonts w:eastAsia="Times New Roman"/>
          <w:szCs w:val="24"/>
        </w:rPr>
        <w:t>Η γενοκτονία αναφέρεται σε σφαγές και εκτοπισμούς εναντίον ελληνικών πληθυσμών που πραγματοπο</w:t>
      </w:r>
      <w:r>
        <w:rPr>
          <w:rFonts w:eastAsia="Times New Roman"/>
          <w:szCs w:val="24"/>
        </w:rPr>
        <w:t>ιήθηκαν από το κίνημα των Νεότουρκων κατά την περίοδο 1914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1923. Τα καταγεγραμμένα θύματα είναι </w:t>
      </w:r>
      <w:r>
        <w:rPr>
          <w:rFonts w:eastAsia="Times New Roman"/>
          <w:szCs w:val="24"/>
        </w:rPr>
        <w:t>τριακόσιες πενήντα τρεις χιλιάδες</w:t>
      </w:r>
      <w:r>
        <w:rPr>
          <w:rFonts w:eastAsia="Times New Roman"/>
          <w:szCs w:val="24"/>
        </w:rPr>
        <w:t xml:space="preserve">. Εδώ, όμως, θα μου επιτρέψετε μία παρένθεση. Ο αείμνηστος καθηγητής Πολυχρόνης </w:t>
      </w:r>
      <w:proofErr w:type="spellStart"/>
      <w:r>
        <w:rPr>
          <w:rFonts w:eastAsia="Times New Roman"/>
          <w:szCs w:val="24"/>
        </w:rPr>
        <w:t>Ενεπεκίδης</w:t>
      </w:r>
      <w:proofErr w:type="spellEnd"/>
      <w:r>
        <w:rPr>
          <w:rFonts w:eastAsia="Times New Roman"/>
          <w:szCs w:val="24"/>
        </w:rPr>
        <w:t xml:space="preserve"> σε συζητήσεις που είχαμε επάνω στη</w:t>
      </w:r>
      <w:r>
        <w:rPr>
          <w:rFonts w:eastAsia="Times New Roman"/>
          <w:szCs w:val="24"/>
        </w:rPr>
        <w:t xml:space="preserve"> Θεσσαλονίκη όταν έκανε την έρευνα του, είπε ότι από τα στοιχεία που μάζεψε από τα Υπουργεία Εξωτερικών της Αυστρίας, της Γερμανίας κ.λπ.</w:t>
      </w:r>
      <w:r>
        <w:rPr>
          <w:rFonts w:eastAsia="Times New Roman"/>
          <w:szCs w:val="24"/>
        </w:rPr>
        <w:t>,</w:t>
      </w:r>
      <w:r>
        <w:rPr>
          <w:rFonts w:eastAsia="Times New Roman"/>
          <w:szCs w:val="24"/>
        </w:rPr>
        <w:t xml:space="preserve"> βγάζει το συμπέρασμα ότι ο αριθμός των νεκρών πρέπει να ανέρχονταν στις </w:t>
      </w:r>
      <w:r>
        <w:rPr>
          <w:rFonts w:eastAsia="Times New Roman"/>
          <w:szCs w:val="24"/>
        </w:rPr>
        <w:t>τετρακόσιες χιλιάδες</w:t>
      </w:r>
      <w:r>
        <w:rPr>
          <w:rFonts w:eastAsia="Times New Roman"/>
          <w:szCs w:val="24"/>
        </w:rPr>
        <w:t>. Επίσημα, όμως, καταγεγρ</w:t>
      </w:r>
      <w:r>
        <w:rPr>
          <w:rFonts w:eastAsia="Times New Roman"/>
          <w:szCs w:val="24"/>
        </w:rPr>
        <w:t xml:space="preserve">αμμένοι είναι </w:t>
      </w:r>
      <w:r>
        <w:rPr>
          <w:rFonts w:eastAsia="Times New Roman"/>
          <w:szCs w:val="24"/>
        </w:rPr>
        <w:t>τριακόσιες πενήντα τρεις χιλιάδες</w:t>
      </w:r>
      <w:r>
        <w:rPr>
          <w:rFonts w:eastAsia="Times New Roman"/>
          <w:szCs w:val="24"/>
        </w:rPr>
        <w:t xml:space="preserve">. </w:t>
      </w:r>
    </w:p>
    <w:p w14:paraId="1BC75341" w14:textId="77777777" w:rsidR="00B1781D" w:rsidRDefault="00CB16A6">
      <w:pPr>
        <w:spacing w:line="600" w:lineRule="auto"/>
        <w:ind w:firstLine="720"/>
        <w:jc w:val="both"/>
        <w:rPr>
          <w:rFonts w:eastAsia="Times New Roman"/>
          <w:szCs w:val="24"/>
        </w:rPr>
      </w:pPr>
      <w:r>
        <w:rPr>
          <w:rFonts w:eastAsia="Times New Roman"/>
          <w:szCs w:val="24"/>
        </w:rPr>
        <w:t>Αυτό σημαίνει, κύριοι συνάδελφοι, ότι καθένας από εμάς τους Ποντίους έχει αφήσει τουλάχιστον από έναν νεκρό πίσω. Και αυτό εξηγεί γιατί από τους παππούδες μας και από τις μανά</w:t>
      </w:r>
      <w:r>
        <w:rPr>
          <w:rFonts w:eastAsia="Times New Roman"/>
          <w:szCs w:val="24"/>
        </w:rPr>
        <w:lastRenderedPageBreak/>
        <w:t>δες μας μάθαμε όλοι εμείς οι Πό</w:t>
      </w:r>
      <w:r>
        <w:rPr>
          <w:rFonts w:eastAsia="Times New Roman"/>
          <w:szCs w:val="24"/>
        </w:rPr>
        <w:t>ντιοι στο εικονοστάσι</w:t>
      </w:r>
      <w:r>
        <w:rPr>
          <w:rFonts w:eastAsia="Times New Roman"/>
          <w:szCs w:val="24"/>
        </w:rPr>
        <w:t>,</w:t>
      </w:r>
      <w:r>
        <w:rPr>
          <w:rFonts w:eastAsia="Times New Roman"/>
          <w:szCs w:val="24"/>
        </w:rPr>
        <w:t xml:space="preserve"> που έχουμε στο σπίτι </w:t>
      </w:r>
      <w:r>
        <w:rPr>
          <w:rFonts w:eastAsia="Times New Roman"/>
          <w:szCs w:val="24"/>
        </w:rPr>
        <w:t>μας,</w:t>
      </w:r>
      <w:r>
        <w:rPr>
          <w:rFonts w:eastAsia="Times New Roman"/>
          <w:szCs w:val="24"/>
        </w:rPr>
        <w:t xml:space="preserve"> να έχουμε πάντα αναμμένο το καντήλι μπροστά στις εικόνες. Είναι καντήλι αναμμένο στη μνήμη όλων εκείνων που αφήσαμε πίσω μας. </w:t>
      </w:r>
    </w:p>
    <w:p w14:paraId="1BC75342" w14:textId="77777777" w:rsidR="00B1781D" w:rsidRDefault="00CB16A6">
      <w:pPr>
        <w:spacing w:line="600" w:lineRule="auto"/>
        <w:ind w:firstLine="720"/>
        <w:jc w:val="both"/>
        <w:rPr>
          <w:rFonts w:eastAsia="Times New Roman"/>
          <w:szCs w:val="24"/>
        </w:rPr>
      </w:pPr>
      <w:r>
        <w:rPr>
          <w:rFonts w:eastAsia="Times New Roman"/>
          <w:szCs w:val="24"/>
        </w:rPr>
        <w:t>Οι λιγοστοί επιζώντες κατέφυγαν μετά τη Μικρασιατική Καταστροφή του 1922 στην Ελ</w:t>
      </w:r>
      <w:r>
        <w:rPr>
          <w:rFonts w:eastAsia="Times New Roman"/>
          <w:szCs w:val="24"/>
        </w:rPr>
        <w:t xml:space="preserve">λάδα. Όλα αυτά έζησαν στο πετσί τους οι Έλληνες του Πόντου. Η Γενοκτονία των Ελλήνων του Πόντου θεωρείται τμήμα της ενιαίας γενοκτονίας του </w:t>
      </w:r>
      <w:r>
        <w:rPr>
          <w:rFonts w:eastAsia="Times New Roman"/>
          <w:szCs w:val="24"/>
        </w:rPr>
        <w:t>Ε</w:t>
      </w:r>
      <w:r>
        <w:rPr>
          <w:rFonts w:eastAsia="Times New Roman"/>
          <w:szCs w:val="24"/>
        </w:rPr>
        <w:t>λληνισμού της Ανατολής, η οποία ήταν μια από τις πρώτες σύγχρονες γενοκτονίες. Είναι η σκόπιμη και συστηματική εξόν</w:t>
      </w:r>
      <w:r>
        <w:rPr>
          <w:rFonts w:eastAsia="Times New Roman"/>
          <w:szCs w:val="24"/>
        </w:rPr>
        <w:t xml:space="preserve">τωση των ελληνικών πληθυσμών της Ανατολικής Θράκης και της Μικράς Ασίας, Ιωνίας, Καππαδοκίας, Πόντου, Βιθυνίας. </w:t>
      </w:r>
    </w:p>
    <w:p w14:paraId="1BC75343" w14:textId="77777777" w:rsidR="00B1781D" w:rsidRDefault="00CB16A6">
      <w:pPr>
        <w:spacing w:line="600" w:lineRule="auto"/>
        <w:ind w:firstLine="720"/>
        <w:jc w:val="both"/>
        <w:rPr>
          <w:rFonts w:eastAsia="Times New Roman"/>
          <w:szCs w:val="24"/>
        </w:rPr>
      </w:pPr>
      <w:r>
        <w:rPr>
          <w:rFonts w:eastAsia="Times New Roman"/>
          <w:szCs w:val="24"/>
        </w:rPr>
        <w:t>Ήταν ένα προμελετημένο έγκλημα το οποίο η κυβέρνηση των Νεότουρκων έφερε σε πέρας με συστηματικότητα. Οι μέθοδοι που χρησιμοποίησε ήταν: ο ξερι</w:t>
      </w:r>
      <w:r>
        <w:rPr>
          <w:rFonts w:eastAsia="Times New Roman"/>
          <w:szCs w:val="24"/>
        </w:rPr>
        <w:t>ζωμός, η εξάντληση στις κακουχίες, τα βασανιστήρια, η πείνα και η δίψα και τα στρατόπεδα θανάτου στην έρημο. Αυτός που προξενεί τη γενοκτονία δεν εξοντώνει μια ομάδα για κάτι που έκανε, αλλά για κάτι που είναι. Στην περίπτωση των Ελλήνων του Πόντου εξοντώθ</w:t>
      </w:r>
      <w:r>
        <w:rPr>
          <w:rFonts w:eastAsia="Times New Roman"/>
          <w:szCs w:val="24"/>
        </w:rPr>
        <w:t>ηκαν επειδή ήταν χριστιανοί και Έλληνες.</w:t>
      </w:r>
    </w:p>
    <w:p w14:paraId="1BC75344" w14:textId="77777777" w:rsidR="00B1781D" w:rsidRDefault="00CB16A6">
      <w:pPr>
        <w:spacing w:line="600" w:lineRule="auto"/>
        <w:ind w:firstLine="720"/>
        <w:jc w:val="both"/>
        <w:rPr>
          <w:rFonts w:eastAsia="Times New Roman"/>
          <w:szCs w:val="24"/>
        </w:rPr>
      </w:pPr>
      <w:r>
        <w:rPr>
          <w:rFonts w:eastAsia="Times New Roman"/>
          <w:szCs w:val="24"/>
        </w:rPr>
        <w:lastRenderedPageBreak/>
        <w:t>Το κίνημα των μαζικών διώξεων ξεκίνησε στον Πόντο με τη μορφή εκτοπίσεων το 1915. Οι εκτοπίσεις συνεχίζονταν ακατάπαυστα και κατά την εποχή που τα ρωσικά στρατεύματα εισήλθαν στην Τραπεζούντα στις αρχές του 1916. Το</w:t>
      </w:r>
      <w:r>
        <w:rPr>
          <w:rFonts w:eastAsia="Times New Roman"/>
          <w:szCs w:val="24"/>
        </w:rPr>
        <w:t xml:space="preserve"> 1915 ήταν μια χρονιά ορόσημο για τον ποντιακό </w:t>
      </w:r>
      <w:r>
        <w:rPr>
          <w:rFonts w:eastAsia="Times New Roman"/>
          <w:szCs w:val="24"/>
        </w:rPr>
        <w:t>Ε</w:t>
      </w:r>
      <w:r>
        <w:rPr>
          <w:rFonts w:eastAsia="Times New Roman"/>
          <w:szCs w:val="24"/>
        </w:rPr>
        <w:t>λληνισμό της Μικράς Ασίας. Τη χρονιά εκείνη και ενώ όλα τα ευρωπαϊκά κράτη είχαν εμπλακεί στον Α΄ Παγκόσμιο Πόλεμο, οι Τούρκοι εκπόνησαν και έθεσαν σε εφαρμογή το σχέδιο εξόντωσης των χριστιανικών πληθυσμών τ</w:t>
      </w:r>
      <w:r>
        <w:rPr>
          <w:rFonts w:eastAsia="Times New Roman"/>
          <w:szCs w:val="24"/>
        </w:rPr>
        <w:t>ης Μικράς Ασίας. Τον Ιούνιο αρχίζουν οι πρώτες βιαιοπραγίες εναντίον του ποντιακού στοιχείου. Οι Πόντιοι, όμως, πίστεψαν ότι το τέλος του Α΄ Παγκοσμίου Πολέμου θα έφερνε το οριστικό τέρμα στα δεινά τους, αλλά διαψεύστηκαν.</w:t>
      </w:r>
    </w:p>
    <w:p w14:paraId="1BC75345"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Οι εκκλήσεις τους για να συμπεριλ</w:t>
      </w:r>
      <w:r>
        <w:rPr>
          <w:rFonts w:eastAsia="Times New Roman" w:cs="Times New Roman"/>
          <w:szCs w:val="24"/>
        </w:rPr>
        <w:t xml:space="preserve">ηφθούν στο ελληνικό κράτος δεν εισακούστηκαν από τον Ελευθέριο Βενιζέλο, ο οποίος θεωρούσε ότι ο Πόντος ήταν πολύ απομακρυσμένος από τις υπόλοιπες ελληνικές περιοχές, με αποτέλεσμα να είναι αδύνατη η υπεράσπισή του από τις τουρκικές επιδρομές. </w:t>
      </w:r>
    </w:p>
    <w:p w14:paraId="1BC75346"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Σε αντάλλαγ</w:t>
      </w:r>
      <w:r>
        <w:rPr>
          <w:rFonts w:eastAsia="Times New Roman" w:cs="Times New Roman"/>
          <w:szCs w:val="24"/>
        </w:rPr>
        <w:t xml:space="preserve">μα, πρότεινε να προχωρήσουν οι Πόντιοι στη δημιουργία μιας ομοσπονδίας με τους Αρμένιους και πράγματι ο Αρχιεπίσκοπος Τραπεζούντας Χρύσανθος Φιλιππίδης, μια πολύ </w:t>
      </w:r>
      <w:r>
        <w:rPr>
          <w:rFonts w:eastAsia="Times New Roman" w:cs="Times New Roman"/>
          <w:szCs w:val="24"/>
        </w:rPr>
        <w:lastRenderedPageBreak/>
        <w:t xml:space="preserve">σημαντική προσωπικότητα, και ο Πρόεδρος των Αρμενίων Αλέξανδρος </w:t>
      </w:r>
      <w:proofErr w:type="spellStart"/>
      <w:r>
        <w:rPr>
          <w:rFonts w:eastAsia="Times New Roman" w:cs="Times New Roman"/>
          <w:szCs w:val="24"/>
        </w:rPr>
        <w:t>Χατισιάν</w:t>
      </w:r>
      <w:proofErr w:type="spellEnd"/>
      <w:r>
        <w:rPr>
          <w:rFonts w:eastAsia="Times New Roman" w:cs="Times New Roman"/>
          <w:szCs w:val="24"/>
        </w:rPr>
        <w:t xml:space="preserve"> υπέγραψαν τον Ιανουάρ</w:t>
      </w:r>
      <w:r>
        <w:rPr>
          <w:rFonts w:eastAsia="Times New Roman" w:cs="Times New Roman"/>
          <w:szCs w:val="24"/>
        </w:rPr>
        <w:t xml:space="preserve">ιο του 1920 συμφωνία για τη δημιουργία </w:t>
      </w:r>
      <w:proofErr w:type="spellStart"/>
      <w:r>
        <w:rPr>
          <w:rFonts w:eastAsia="Times New Roman" w:cs="Times New Roman"/>
          <w:szCs w:val="24"/>
        </w:rPr>
        <w:t>ποντοαρμενικού</w:t>
      </w:r>
      <w:proofErr w:type="spellEnd"/>
      <w:r>
        <w:rPr>
          <w:rFonts w:eastAsia="Times New Roman" w:cs="Times New Roman"/>
          <w:szCs w:val="24"/>
        </w:rPr>
        <w:t xml:space="preserve"> κράτους. </w:t>
      </w:r>
    </w:p>
    <w:p w14:paraId="1BC75347"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Όμως, τον Νοέμβριο του 1920 ο αρμενικός στρατός ηττήθηκε στο </w:t>
      </w:r>
      <w:proofErr w:type="spellStart"/>
      <w:r>
        <w:rPr>
          <w:rFonts w:eastAsia="Times New Roman" w:cs="Times New Roman"/>
          <w:szCs w:val="24"/>
        </w:rPr>
        <w:t>Ερζερούμ</w:t>
      </w:r>
      <w:proofErr w:type="spellEnd"/>
      <w:r>
        <w:rPr>
          <w:rFonts w:eastAsia="Times New Roman" w:cs="Times New Roman"/>
          <w:szCs w:val="24"/>
        </w:rPr>
        <w:t xml:space="preserve"> από τις δυνάμεις του </w:t>
      </w:r>
      <w:proofErr w:type="spellStart"/>
      <w:r>
        <w:rPr>
          <w:rFonts w:eastAsia="Times New Roman" w:cs="Times New Roman"/>
          <w:szCs w:val="24"/>
        </w:rPr>
        <w:t>Κεμάλ</w:t>
      </w:r>
      <w:proofErr w:type="spellEnd"/>
      <w:r>
        <w:rPr>
          <w:rFonts w:eastAsia="Times New Roman" w:cs="Times New Roman"/>
          <w:szCs w:val="24"/>
        </w:rPr>
        <w:t xml:space="preserve">, με αποτέλεσμα να συνθηκολογήσουν οι Αρμένιοι και να μείνουν οι Πόντιοι μόνοι τους. </w:t>
      </w:r>
    </w:p>
    <w:p w14:paraId="1BC75348"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Έκτοτε και</w:t>
      </w:r>
      <w:r>
        <w:rPr>
          <w:rFonts w:eastAsia="Times New Roman" w:cs="Times New Roman"/>
          <w:szCs w:val="24"/>
        </w:rPr>
        <w:t xml:space="preserve"> μέχρι τον Αύγουστο του 1922, ο </w:t>
      </w:r>
      <w:proofErr w:type="spellStart"/>
      <w:r>
        <w:rPr>
          <w:rFonts w:eastAsia="Times New Roman" w:cs="Times New Roman"/>
          <w:szCs w:val="24"/>
        </w:rPr>
        <w:t>Κεμάλ</w:t>
      </w:r>
      <w:proofErr w:type="spellEnd"/>
      <w:r>
        <w:rPr>
          <w:rFonts w:eastAsia="Times New Roman" w:cs="Times New Roman"/>
          <w:szCs w:val="24"/>
        </w:rPr>
        <w:t xml:space="preserve"> έχοντας εκκαθαρίσει τα δευτερεύοντα μέτωπα στη Μικρά Ασία προχώρησε ανενόχλητος στη σταδιακή εξόντωση του ποντιακού </w:t>
      </w:r>
      <w:r>
        <w:rPr>
          <w:rFonts w:eastAsia="Times New Roman" w:cs="Times New Roman"/>
          <w:szCs w:val="24"/>
        </w:rPr>
        <w:t>Ε</w:t>
      </w:r>
      <w:r>
        <w:rPr>
          <w:rFonts w:eastAsia="Times New Roman" w:cs="Times New Roman"/>
          <w:szCs w:val="24"/>
        </w:rPr>
        <w:t xml:space="preserve">λληνισμού. </w:t>
      </w:r>
    </w:p>
    <w:p w14:paraId="1BC7534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Οι πόλεις και τα χωριά κάηκαν, οι χωρικοί σφάχτηκαν, ατιμάστηκαν, εξορίστηκαν ή έφευγαν ομαδικά στα δάση και στα βουνά. Όσοι άνδρες συλλαμβάνονταν προωθούνταν στο εσωτερικό της Μικράς Ασίας. Τραγική ήταν και η τύχη των σταυροπηγιακών μονών του Πόντου. </w:t>
      </w:r>
    </w:p>
    <w:p w14:paraId="1BC7534A"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 xml:space="preserve">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BC7534B"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το καταστροφικό μίσος των Νεότουρκων και τον τυφλό ισλαμικό φανατισμό δεν γλίτωσαν ούτε τα μοναστήρια, τα οποία επί αιώνες είχαν σεβαστεί οι σουλτάνοι και οι κατά τόπους </w:t>
      </w:r>
      <w:proofErr w:type="spellStart"/>
      <w:r>
        <w:rPr>
          <w:rFonts w:eastAsia="Times New Roman" w:cs="Times New Roman"/>
          <w:szCs w:val="24"/>
        </w:rPr>
        <w:t>ν</w:t>
      </w:r>
      <w:r>
        <w:rPr>
          <w:rFonts w:eastAsia="Times New Roman" w:cs="Times New Roman"/>
          <w:szCs w:val="24"/>
        </w:rPr>
        <w:t>τερεμπέηδες</w:t>
      </w:r>
      <w:proofErr w:type="spellEnd"/>
      <w:r>
        <w:rPr>
          <w:rFonts w:eastAsia="Times New Roman" w:cs="Times New Roman"/>
          <w:szCs w:val="24"/>
        </w:rPr>
        <w:t xml:space="preserve"> και πασάδες, παραχωρώντας κατά διαστήματα σε πολλά από αυτά υλικά, αλλά και θρησκευτικά προνόμια. </w:t>
      </w:r>
    </w:p>
    <w:p w14:paraId="1BC7534C"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Επισπεύδω την τοποθέτησή μου, γιατί βλέπω ότι έληξε ο χρόνος, κύριε Πρόεδρε.</w:t>
      </w:r>
    </w:p>
    <w:p w14:paraId="1BC7534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Οι μονές που ανέκαθεν υπήρξαν άσυλο των καταδιωγμένων χριστιανών </w:t>
      </w:r>
      <w:r>
        <w:rPr>
          <w:rFonts w:eastAsia="Times New Roman" w:cs="Times New Roman"/>
          <w:szCs w:val="24"/>
        </w:rPr>
        <w:t xml:space="preserve">υφίστανται απερίγραπτες επιθέσεις εκ μέρους των Τούρκων </w:t>
      </w:r>
      <w:proofErr w:type="spellStart"/>
      <w:r>
        <w:rPr>
          <w:rFonts w:eastAsia="Times New Roman" w:cs="Times New Roman"/>
          <w:szCs w:val="24"/>
        </w:rPr>
        <w:t>τσετέδων</w:t>
      </w:r>
      <w:proofErr w:type="spellEnd"/>
      <w:r>
        <w:rPr>
          <w:rFonts w:eastAsia="Times New Roman" w:cs="Times New Roman"/>
          <w:szCs w:val="24"/>
        </w:rPr>
        <w:t>. «Δεινή υπήρξε η τύχη της σταυροπηγιακής Μονής Σουμελά. Τη 19</w:t>
      </w:r>
      <w:r>
        <w:rPr>
          <w:rFonts w:eastAsia="Times New Roman" w:cs="Times New Roman"/>
          <w:szCs w:val="24"/>
          <w:vertAlign w:val="superscript"/>
        </w:rPr>
        <w:t>η</w:t>
      </w:r>
      <w:r>
        <w:rPr>
          <w:rFonts w:eastAsia="Times New Roman" w:cs="Times New Roman"/>
          <w:szCs w:val="24"/>
        </w:rPr>
        <w:t xml:space="preserve"> Απριλίου 1916 οι πατέρες της ιεράς ταύτης μονής, </w:t>
      </w:r>
      <w:proofErr w:type="spellStart"/>
      <w:r>
        <w:rPr>
          <w:rFonts w:eastAsia="Times New Roman" w:cs="Times New Roman"/>
          <w:szCs w:val="24"/>
        </w:rPr>
        <w:t>λεηλατηθέντες</w:t>
      </w:r>
      <w:proofErr w:type="spellEnd"/>
      <w:r>
        <w:rPr>
          <w:rFonts w:eastAsia="Times New Roman" w:cs="Times New Roman"/>
          <w:szCs w:val="24"/>
        </w:rPr>
        <w:t xml:space="preserve"> και </w:t>
      </w:r>
      <w:proofErr w:type="spellStart"/>
      <w:r>
        <w:rPr>
          <w:rFonts w:eastAsia="Times New Roman" w:cs="Times New Roman"/>
          <w:szCs w:val="24"/>
        </w:rPr>
        <w:t>απειληθέντες</w:t>
      </w:r>
      <w:proofErr w:type="spellEnd"/>
      <w:r>
        <w:rPr>
          <w:rFonts w:eastAsia="Times New Roman" w:cs="Times New Roman"/>
          <w:szCs w:val="24"/>
        </w:rPr>
        <w:t xml:space="preserve"> επανειλημμένως διά θανάτου εκ μέρους των Τούρκων</w:t>
      </w:r>
      <w:r>
        <w:rPr>
          <w:rFonts w:eastAsia="Times New Roman" w:cs="Times New Roman"/>
          <w:szCs w:val="24"/>
        </w:rPr>
        <w:t xml:space="preserve">, </w:t>
      </w:r>
      <w:proofErr w:type="spellStart"/>
      <w:r>
        <w:rPr>
          <w:rFonts w:eastAsia="Times New Roman" w:cs="Times New Roman"/>
          <w:szCs w:val="24"/>
        </w:rPr>
        <w:t>εγκατέλιπον</w:t>
      </w:r>
      <w:proofErr w:type="spellEnd"/>
      <w:r>
        <w:rPr>
          <w:rFonts w:eastAsia="Times New Roman" w:cs="Times New Roman"/>
          <w:szCs w:val="24"/>
        </w:rPr>
        <w:t xml:space="preserve"> </w:t>
      </w:r>
      <w:proofErr w:type="spellStart"/>
      <w:r>
        <w:rPr>
          <w:rFonts w:eastAsia="Times New Roman" w:cs="Times New Roman"/>
          <w:szCs w:val="24"/>
        </w:rPr>
        <w:t>νύκτωρ</w:t>
      </w:r>
      <w:proofErr w:type="spellEnd"/>
      <w:r>
        <w:rPr>
          <w:rFonts w:eastAsia="Times New Roman" w:cs="Times New Roman"/>
          <w:szCs w:val="24"/>
        </w:rPr>
        <w:t xml:space="preserve"> την Μονήν». </w:t>
      </w:r>
    </w:p>
    <w:p w14:paraId="1BC7534E"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«Φρίττει ο νους του ανθρώπου», έγραψε ο Μητροπολίτης </w:t>
      </w:r>
      <w:proofErr w:type="spellStart"/>
      <w:r>
        <w:rPr>
          <w:rFonts w:eastAsia="Times New Roman" w:cs="Times New Roman"/>
          <w:szCs w:val="24"/>
        </w:rPr>
        <w:t>Ροδοπόλεως</w:t>
      </w:r>
      <w:proofErr w:type="spellEnd"/>
      <w:r>
        <w:rPr>
          <w:rFonts w:eastAsia="Times New Roman" w:cs="Times New Roman"/>
          <w:szCs w:val="24"/>
        </w:rPr>
        <w:t xml:space="preserve"> Κύριλλος, «διά τας διαπραχθείσας φρικαλεότητας και τον αριθμόν των θυμάτων ανερχομένων εις </w:t>
      </w:r>
      <w:proofErr w:type="spellStart"/>
      <w:r>
        <w:rPr>
          <w:rFonts w:eastAsia="Times New Roman" w:cs="Times New Roman"/>
          <w:szCs w:val="24"/>
        </w:rPr>
        <w:t>χιλίας</w:t>
      </w:r>
      <w:proofErr w:type="spellEnd"/>
      <w:r>
        <w:rPr>
          <w:rFonts w:eastAsia="Times New Roman" w:cs="Times New Roman"/>
          <w:szCs w:val="24"/>
        </w:rPr>
        <w:t xml:space="preserve"> </w:t>
      </w:r>
      <w:proofErr w:type="spellStart"/>
      <w:r>
        <w:rPr>
          <w:rFonts w:eastAsia="Times New Roman" w:cs="Times New Roman"/>
          <w:szCs w:val="24"/>
        </w:rPr>
        <w:t>τετρακοσίας</w:t>
      </w:r>
      <w:proofErr w:type="spellEnd"/>
      <w:r>
        <w:rPr>
          <w:rFonts w:eastAsia="Times New Roman" w:cs="Times New Roman"/>
          <w:szCs w:val="24"/>
        </w:rPr>
        <w:t xml:space="preserve"> ογδόντα εφτά </w:t>
      </w:r>
      <w:proofErr w:type="spellStart"/>
      <w:r>
        <w:rPr>
          <w:rFonts w:eastAsia="Times New Roman" w:cs="Times New Roman"/>
          <w:szCs w:val="24"/>
        </w:rPr>
        <w:t>ψυχάς</w:t>
      </w:r>
      <w:proofErr w:type="spellEnd"/>
      <w:r>
        <w:rPr>
          <w:rFonts w:eastAsia="Times New Roman" w:cs="Times New Roman"/>
          <w:szCs w:val="24"/>
        </w:rPr>
        <w:t xml:space="preserve">, </w:t>
      </w:r>
      <w:proofErr w:type="spellStart"/>
      <w:r>
        <w:rPr>
          <w:rFonts w:eastAsia="Times New Roman" w:cs="Times New Roman"/>
          <w:szCs w:val="24"/>
        </w:rPr>
        <w:t>αίτινες</w:t>
      </w:r>
      <w:proofErr w:type="spellEnd"/>
      <w:r>
        <w:rPr>
          <w:rFonts w:eastAsia="Times New Roman" w:cs="Times New Roman"/>
          <w:szCs w:val="24"/>
        </w:rPr>
        <w:t xml:space="preserve"> </w:t>
      </w:r>
      <w:proofErr w:type="spellStart"/>
      <w:r>
        <w:rPr>
          <w:rFonts w:eastAsia="Times New Roman" w:cs="Times New Roman"/>
          <w:szCs w:val="24"/>
        </w:rPr>
        <w:t>εύρον</w:t>
      </w:r>
      <w:proofErr w:type="spellEnd"/>
      <w:r>
        <w:rPr>
          <w:rFonts w:eastAsia="Times New Roman" w:cs="Times New Roman"/>
          <w:szCs w:val="24"/>
        </w:rPr>
        <w:t xml:space="preserve"> </w:t>
      </w:r>
      <w:proofErr w:type="spellStart"/>
      <w:r>
        <w:rPr>
          <w:rFonts w:eastAsia="Times New Roman" w:cs="Times New Roman"/>
          <w:szCs w:val="24"/>
        </w:rPr>
        <w:t>οικτρόν</w:t>
      </w:r>
      <w:proofErr w:type="spellEnd"/>
      <w:r>
        <w:rPr>
          <w:rFonts w:eastAsia="Times New Roman" w:cs="Times New Roman"/>
          <w:szCs w:val="24"/>
        </w:rPr>
        <w:t xml:space="preserve"> θάνατο</w:t>
      </w:r>
      <w:r>
        <w:rPr>
          <w:rFonts w:eastAsia="Times New Roman" w:cs="Times New Roman"/>
          <w:szCs w:val="24"/>
        </w:rPr>
        <w:t xml:space="preserve">ν εν τοις </w:t>
      </w:r>
      <w:proofErr w:type="spellStart"/>
      <w:r>
        <w:rPr>
          <w:rFonts w:eastAsia="Times New Roman" w:cs="Times New Roman"/>
          <w:szCs w:val="24"/>
        </w:rPr>
        <w:t>όρεσι</w:t>
      </w:r>
      <w:proofErr w:type="spellEnd"/>
      <w:r>
        <w:rPr>
          <w:rFonts w:eastAsia="Times New Roman" w:cs="Times New Roman"/>
          <w:szCs w:val="24"/>
        </w:rPr>
        <w:t xml:space="preserve">, τοις </w:t>
      </w:r>
      <w:proofErr w:type="spellStart"/>
      <w:r>
        <w:rPr>
          <w:rFonts w:eastAsia="Times New Roman" w:cs="Times New Roman"/>
          <w:szCs w:val="24"/>
        </w:rPr>
        <w:t>σπηλαίοις</w:t>
      </w:r>
      <w:proofErr w:type="spellEnd"/>
      <w:r>
        <w:rPr>
          <w:rFonts w:eastAsia="Times New Roman" w:cs="Times New Roman"/>
          <w:szCs w:val="24"/>
        </w:rPr>
        <w:t xml:space="preserve"> και ταις </w:t>
      </w:r>
      <w:proofErr w:type="spellStart"/>
      <w:r>
        <w:rPr>
          <w:rFonts w:eastAsia="Times New Roman" w:cs="Times New Roman"/>
          <w:szCs w:val="24"/>
        </w:rPr>
        <w:t>οπαίς</w:t>
      </w:r>
      <w:proofErr w:type="spellEnd"/>
      <w:r>
        <w:rPr>
          <w:rFonts w:eastAsia="Times New Roman" w:cs="Times New Roman"/>
          <w:szCs w:val="24"/>
        </w:rPr>
        <w:t xml:space="preserve"> της γης, όπου </w:t>
      </w:r>
      <w:proofErr w:type="spellStart"/>
      <w:r>
        <w:rPr>
          <w:rFonts w:eastAsia="Times New Roman" w:cs="Times New Roman"/>
          <w:szCs w:val="24"/>
        </w:rPr>
        <w:t>εκρύβησαν</w:t>
      </w:r>
      <w:proofErr w:type="spellEnd"/>
      <w:r>
        <w:rPr>
          <w:rFonts w:eastAsia="Times New Roman" w:cs="Times New Roman"/>
          <w:szCs w:val="24"/>
        </w:rPr>
        <w:t xml:space="preserve"> </w:t>
      </w:r>
      <w:r>
        <w:rPr>
          <w:rFonts w:eastAsia="Times New Roman" w:cs="Times New Roman"/>
          <w:szCs w:val="24"/>
        </w:rPr>
        <w:lastRenderedPageBreak/>
        <w:t xml:space="preserve">ίνα </w:t>
      </w:r>
      <w:proofErr w:type="spellStart"/>
      <w:r>
        <w:rPr>
          <w:rFonts w:eastAsia="Times New Roman" w:cs="Times New Roman"/>
          <w:szCs w:val="24"/>
        </w:rPr>
        <w:t>αποφύγωσι</w:t>
      </w:r>
      <w:proofErr w:type="spellEnd"/>
      <w:r>
        <w:rPr>
          <w:rFonts w:eastAsia="Times New Roman" w:cs="Times New Roman"/>
          <w:szCs w:val="24"/>
        </w:rPr>
        <w:t xml:space="preserve"> την </w:t>
      </w:r>
      <w:proofErr w:type="spellStart"/>
      <w:r>
        <w:rPr>
          <w:rFonts w:eastAsia="Times New Roman" w:cs="Times New Roman"/>
          <w:szCs w:val="24"/>
        </w:rPr>
        <w:t>δολοφόνον</w:t>
      </w:r>
      <w:proofErr w:type="spellEnd"/>
      <w:r>
        <w:rPr>
          <w:rFonts w:eastAsia="Times New Roman" w:cs="Times New Roman"/>
          <w:szCs w:val="24"/>
        </w:rPr>
        <w:t xml:space="preserve"> μάχαιραν των σφαγέων». Συγκλονιστικές πραγματικά οι περιγραφές. Ό,τι δεν κατάφερε ο </w:t>
      </w:r>
      <w:r>
        <w:rPr>
          <w:rFonts w:eastAsia="Times New Roman" w:cs="Times New Roman"/>
          <w:szCs w:val="24"/>
        </w:rPr>
        <w:t>σ</w:t>
      </w:r>
      <w:r>
        <w:rPr>
          <w:rFonts w:eastAsia="Times New Roman" w:cs="Times New Roman"/>
          <w:szCs w:val="24"/>
        </w:rPr>
        <w:t xml:space="preserve">ουλτάνος σε πέντε αιώνες, το πέτυχε ο </w:t>
      </w:r>
      <w:proofErr w:type="spellStart"/>
      <w:r>
        <w:rPr>
          <w:rFonts w:eastAsia="Times New Roman" w:cs="Times New Roman"/>
          <w:szCs w:val="24"/>
        </w:rPr>
        <w:t>Κεμάλ</w:t>
      </w:r>
      <w:proofErr w:type="spellEnd"/>
      <w:r>
        <w:rPr>
          <w:rFonts w:eastAsia="Times New Roman" w:cs="Times New Roman"/>
          <w:szCs w:val="24"/>
        </w:rPr>
        <w:t xml:space="preserve"> σε πέντε χρόνια! </w:t>
      </w:r>
    </w:p>
    <w:p w14:paraId="1BC7534F"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Αντιδρώντα</w:t>
      </w:r>
      <w:r>
        <w:rPr>
          <w:rFonts w:eastAsia="Times New Roman" w:cs="Times New Roman"/>
          <w:szCs w:val="24"/>
        </w:rPr>
        <w:t xml:space="preserve">ς στην καταπίεση των Τούρκων, τις δολοφονίες, τις εξορίες και τις πυρπολήσεις των χωριών τους, οι </w:t>
      </w:r>
      <w:proofErr w:type="spellStart"/>
      <w:r>
        <w:rPr>
          <w:rFonts w:eastAsia="Times New Roman" w:cs="Times New Roman"/>
          <w:szCs w:val="24"/>
        </w:rPr>
        <w:t>Ελληνοπόντιοι</w:t>
      </w:r>
      <w:proofErr w:type="spellEnd"/>
      <w:r>
        <w:rPr>
          <w:rFonts w:eastAsia="Times New Roman" w:cs="Times New Roman"/>
          <w:szCs w:val="24"/>
        </w:rPr>
        <w:t>, όπως και οι Αρμένιοι, ανέβηκαν αντάρτες στα βουνά για να περισώσουν ό,τι ήταν δυνατόν. Μετά τη Γενοκτονία των Αρμενίων, το 1915, οι Τούρκοι εθν</w:t>
      </w:r>
      <w:r>
        <w:rPr>
          <w:rFonts w:eastAsia="Times New Roman" w:cs="Times New Roman"/>
          <w:szCs w:val="24"/>
        </w:rPr>
        <w:t xml:space="preserve">ικιστές, υπό τον Μουσταφά </w:t>
      </w:r>
      <w:proofErr w:type="spellStart"/>
      <w:r>
        <w:rPr>
          <w:rFonts w:eastAsia="Times New Roman" w:cs="Times New Roman"/>
          <w:szCs w:val="24"/>
        </w:rPr>
        <w:t>Κεμάλ</w:t>
      </w:r>
      <w:proofErr w:type="spellEnd"/>
      <w:r>
        <w:rPr>
          <w:rFonts w:eastAsia="Times New Roman" w:cs="Times New Roman"/>
          <w:szCs w:val="24"/>
        </w:rPr>
        <w:t>, είχαν πλέον όλο το πεδίο ανοι</w:t>
      </w:r>
      <w:r>
        <w:rPr>
          <w:rFonts w:eastAsia="Times New Roman" w:cs="Times New Roman"/>
          <w:szCs w:val="24"/>
        </w:rPr>
        <w:t>κ</w:t>
      </w:r>
      <w:r>
        <w:rPr>
          <w:rFonts w:eastAsia="Times New Roman" w:cs="Times New Roman"/>
          <w:szCs w:val="24"/>
        </w:rPr>
        <w:t xml:space="preserve">τό μπροστά τους για να εξολοθρεύσουν τους </w:t>
      </w:r>
      <w:proofErr w:type="spellStart"/>
      <w:r>
        <w:rPr>
          <w:rFonts w:eastAsia="Times New Roman" w:cs="Times New Roman"/>
          <w:szCs w:val="24"/>
        </w:rPr>
        <w:t>Ελληνοπόντιους</w:t>
      </w:r>
      <w:proofErr w:type="spellEnd"/>
      <w:r>
        <w:rPr>
          <w:rFonts w:eastAsia="Times New Roman" w:cs="Times New Roman"/>
          <w:szCs w:val="24"/>
        </w:rPr>
        <w:t xml:space="preserve">. </w:t>
      </w:r>
    </w:p>
    <w:p w14:paraId="1BC75350" w14:textId="77777777" w:rsidR="00B1781D" w:rsidRDefault="00CB16A6">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 xml:space="preserve">Παρακαλώ, κύριε συνάδελφε, να ολοκληρώσετε. </w:t>
      </w:r>
    </w:p>
    <w:p w14:paraId="1BC75351" w14:textId="77777777" w:rsidR="00B1781D" w:rsidRDefault="00CB16A6">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Τελειώνω σε ένα λεπτό, κύριε Πρόεδρε</w:t>
      </w:r>
      <w:r>
        <w:rPr>
          <w:rFonts w:eastAsia="Times New Roman"/>
          <w:bCs/>
          <w:szCs w:val="24"/>
        </w:rPr>
        <w:t xml:space="preserve">. </w:t>
      </w:r>
    </w:p>
    <w:p w14:paraId="1BC75352" w14:textId="77777777" w:rsidR="00B1781D" w:rsidRDefault="00CB16A6">
      <w:pPr>
        <w:spacing w:line="600" w:lineRule="auto"/>
        <w:ind w:firstLine="720"/>
        <w:jc w:val="both"/>
        <w:rPr>
          <w:rFonts w:eastAsia="Times New Roman"/>
          <w:bCs/>
          <w:szCs w:val="24"/>
        </w:rPr>
      </w:pPr>
      <w:r>
        <w:rPr>
          <w:rFonts w:eastAsia="Times New Roman"/>
          <w:bCs/>
          <w:szCs w:val="24"/>
        </w:rPr>
        <w:t xml:space="preserve">Ένα εκλεκτό τμήμα του Ελληνισμού ζούσε στα βόρεια της Μικράς Ασίας, στην περιοχή του Πόντου, μετά τη διάλυση της Βυζαντινής Αυτοκρατορίας. Η οικονομική τους ανάκαμψη συνδυάστηκε με τη δημογραφική και πνευματική τους άνοδο. Το 1860 υπήρχαν εκατό σχολεία </w:t>
      </w:r>
      <w:r>
        <w:rPr>
          <w:rFonts w:eastAsia="Times New Roman"/>
          <w:bCs/>
          <w:szCs w:val="24"/>
        </w:rPr>
        <w:t xml:space="preserve">στον Πόντο, ενώ το 1919 υπολογίζονται </w:t>
      </w:r>
      <w:r>
        <w:rPr>
          <w:rFonts w:eastAsia="Times New Roman"/>
          <w:bCs/>
          <w:szCs w:val="24"/>
        </w:rPr>
        <w:lastRenderedPageBreak/>
        <w:t>σε χίλια τετρακόσια ένα, ανάμεσά τους και το περίφημο Φροντιστήριο της Τραπεζούντας. Ο «Φάρος της Ανατολής», έτσι λεγόταν το Φροντιστήριο της Τραπεζούντας. Εκτός από σχολεία, διέθεταν τυπογραφεία, περιοδικά, εφημερίδες</w:t>
      </w:r>
      <w:r>
        <w:rPr>
          <w:rFonts w:eastAsia="Times New Roman"/>
          <w:bCs/>
          <w:szCs w:val="24"/>
        </w:rPr>
        <w:t xml:space="preserve">, λέσχες, θέατρα κ.λπ., που τόνιζαν το υψηλό τους πνευματικό επίπεδο. </w:t>
      </w:r>
    </w:p>
    <w:p w14:paraId="1BC75353" w14:textId="77777777" w:rsidR="00B1781D" w:rsidRDefault="00CB16A6">
      <w:pPr>
        <w:spacing w:line="600" w:lineRule="auto"/>
        <w:ind w:firstLine="720"/>
        <w:jc w:val="both"/>
        <w:rPr>
          <w:rFonts w:eastAsia="Times New Roman"/>
          <w:bCs/>
          <w:szCs w:val="24"/>
        </w:rPr>
      </w:pPr>
      <w:r>
        <w:rPr>
          <w:rFonts w:eastAsia="Times New Roman"/>
          <w:bCs/>
          <w:szCs w:val="24"/>
        </w:rPr>
        <w:t>Παράλληλα, οι Έλληνες του Πόντου, ασχολούμενοι με την αγροτική παραγωγή και την κτηνοτροφία στον πρωτογενή τομέα, ήταν πρωτοπόροι για την εποχή τους σε βιολογικές καλλιέργειες, όπως τις</w:t>
      </w:r>
      <w:r>
        <w:rPr>
          <w:rFonts w:eastAsia="Times New Roman"/>
          <w:bCs/>
          <w:szCs w:val="24"/>
        </w:rPr>
        <w:t xml:space="preserve"> ονομάζουμε σήμερα. </w:t>
      </w:r>
    </w:p>
    <w:p w14:paraId="1BC75354" w14:textId="77777777" w:rsidR="00B1781D" w:rsidRDefault="00CB16A6">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Είστε σαφής, κύριε συνάδελφε.</w:t>
      </w:r>
    </w:p>
    <w:p w14:paraId="1BC75355" w14:textId="77777777" w:rsidR="00B1781D" w:rsidRDefault="00CB16A6">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Τελειώνω σε μισό λεπτό, κύριε Πρόεδρε. </w:t>
      </w:r>
    </w:p>
    <w:p w14:paraId="1BC75356" w14:textId="77777777" w:rsidR="00B1781D" w:rsidRDefault="00CB16A6">
      <w:pPr>
        <w:spacing w:line="600" w:lineRule="auto"/>
        <w:ind w:firstLine="720"/>
        <w:jc w:val="both"/>
        <w:rPr>
          <w:rFonts w:eastAsia="Times New Roman"/>
          <w:bCs/>
          <w:szCs w:val="24"/>
        </w:rPr>
      </w:pPr>
      <w:r>
        <w:rPr>
          <w:rFonts w:eastAsia="Times New Roman"/>
          <w:bCs/>
          <w:szCs w:val="24"/>
        </w:rPr>
        <w:t>Κλείνοντας, είναι ολοφάνερο ότι όσο καλύτερα γνωρίζουμε το χθες τόσο καλύτερα κατανοούμε το σήμερα. Έτσι, τόσο π</w:t>
      </w:r>
      <w:r>
        <w:rPr>
          <w:rFonts w:eastAsia="Times New Roman"/>
          <w:bCs/>
          <w:szCs w:val="24"/>
        </w:rPr>
        <w:t xml:space="preserve">ιο γρήγορα και σταθερά βαδίζουμε στο αύριο. </w:t>
      </w:r>
    </w:p>
    <w:p w14:paraId="1BC75357" w14:textId="77777777" w:rsidR="00B1781D" w:rsidRDefault="00CB16A6">
      <w:pPr>
        <w:spacing w:line="600" w:lineRule="auto"/>
        <w:ind w:firstLine="720"/>
        <w:jc w:val="both"/>
        <w:rPr>
          <w:rFonts w:eastAsia="Times New Roman"/>
          <w:bCs/>
          <w:szCs w:val="24"/>
        </w:rPr>
      </w:pPr>
      <w:r>
        <w:rPr>
          <w:rFonts w:eastAsia="Times New Roman"/>
          <w:bCs/>
          <w:szCs w:val="24"/>
        </w:rPr>
        <w:t xml:space="preserve">Θέλω να κλείσω με τη φράση με την οποία έκλεινε πάντα τις διηγήσεις του ο </w:t>
      </w:r>
      <w:proofErr w:type="spellStart"/>
      <w:r>
        <w:rPr>
          <w:rFonts w:eastAsia="Times New Roman"/>
          <w:bCs/>
          <w:szCs w:val="24"/>
        </w:rPr>
        <w:t>παπα</w:t>
      </w:r>
      <w:proofErr w:type="spellEnd"/>
      <w:r>
        <w:rPr>
          <w:rFonts w:eastAsia="Times New Roman"/>
          <w:bCs/>
          <w:szCs w:val="24"/>
        </w:rPr>
        <w:t xml:space="preserve">-Σάββας Λαζαρίδης, ο παππούς μου: </w:t>
      </w:r>
      <w:r>
        <w:rPr>
          <w:rFonts w:eastAsia="Times New Roman"/>
          <w:bCs/>
          <w:szCs w:val="24"/>
        </w:rPr>
        <w:lastRenderedPageBreak/>
        <w:t>«</w:t>
      </w:r>
      <w:proofErr w:type="spellStart"/>
      <w:r>
        <w:rPr>
          <w:rFonts w:eastAsia="Times New Roman"/>
          <w:bCs/>
          <w:szCs w:val="24"/>
        </w:rPr>
        <w:t>Έι</w:t>
      </w:r>
      <w:proofErr w:type="spellEnd"/>
      <w:r>
        <w:rPr>
          <w:rFonts w:eastAsia="Times New Roman"/>
          <w:bCs/>
          <w:szCs w:val="24"/>
        </w:rPr>
        <w:t xml:space="preserve"> </w:t>
      </w:r>
      <w:proofErr w:type="spellStart"/>
      <w:r>
        <w:rPr>
          <w:rFonts w:eastAsia="Times New Roman"/>
          <w:bCs/>
          <w:szCs w:val="24"/>
        </w:rPr>
        <w:t>καιτιτε</w:t>
      </w:r>
      <w:proofErr w:type="spellEnd"/>
      <w:r>
        <w:rPr>
          <w:rFonts w:eastAsia="Times New Roman"/>
          <w:bCs/>
          <w:szCs w:val="24"/>
        </w:rPr>
        <w:t xml:space="preserve"> </w:t>
      </w:r>
      <w:proofErr w:type="spellStart"/>
      <w:r>
        <w:rPr>
          <w:rFonts w:eastAsia="Times New Roman"/>
          <w:bCs/>
          <w:szCs w:val="24"/>
        </w:rPr>
        <w:t>πουλίμ</w:t>
      </w:r>
      <w:proofErr w:type="spellEnd"/>
      <w:r>
        <w:rPr>
          <w:rFonts w:eastAsia="Times New Roman"/>
          <w:bCs/>
          <w:szCs w:val="24"/>
        </w:rPr>
        <w:t xml:space="preserve"> </w:t>
      </w:r>
      <w:proofErr w:type="spellStart"/>
      <w:r>
        <w:rPr>
          <w:rFonts w:eastAsia="Times New Roman"/>
          <w:bCs/>
          <w:szCs w:val="24"/>
        </w:rPr>
        <w:t>καμμίαν</w:t>
      </w:r>
      <w:proofErr w:type="spellEnd"/>
      <w:r>
        <w:rPr>
          <w:rFonts w:eastAsia="Times New Roman"/>
          <w:bCs/>
          <w:szCs w:val="24"/>
        </w:rPr>
        <w:t xml:space="preserve"> κι θα </w:t>
      </w:r>
      <w:proofErr w:type="spellStart"/>
      <w:r>
        <w:rPr>
          <w:rFonts w:eastAsia="Times New Roman"/>
          <w:bCs/>
          <w:szCs w:val="24"/>
        </w:rPr>
        <w:t>ανασπάλω</w:t>
      </w:r>
      <w:proofErr w:type="spellEnd"/>
      <w:r>
        <w:rPr>
          <w:rFonts w:eastAsia="Times New Roman"/>
          <w:bCs/>
          <w:szCs w:val="24"/>
        </w:rPr>
        <w:t>». Έτσι κι εγώ κλείνω τη φράση μου με το «</w:t>
      </w:r>
      <w:proofErr w:type="spellStart"/>
      <w:r>
        <w:rPr>
          <w:rFonts w:eastAsia="Times New Roman"/>
          <w:bCs/>
          <w:szCs w:val="24"/>
        </w:rPr>
        <w:t>Καμμίαν</w:t>
      </w:r>
      <w:proofErr w:type="spellEnd"/>
      <w:r>
        <w:rPr>
          <w:rFonts w:eastAsia="Times New Roman"/>
          <w:bCs/>
          <w:szCs w:val="24"/>
        </w:rPr>
        <w:t xml:space="preserve"> κι θα </w:t>
      </w:r>
      <w:proofErr w:type="spellStart"/>
      <w:r>
        <w:rPr>
          <w:rFonts w:eastAsia="Times New Roman"/>
          <w:bCs/>
          <w:szCs w:val="24"/>
        </w:rPr>
        <w:t>αν</w:t>
      </w:r>
      <w:r>
        <w:rPr>
          <w:rFonts w:eastAsia="Times New Roman"/>
          <w:bCs/>
          <w:szCs w:val="24"/>
        </w:rPr>
        <w:t>ασπάλουμε</w:t>
      </w:r>
      <w:proofErr w:type="spellEnd"/>
      <w:r>
        <w:rPr>
          <w:rFonts w:eastAsia="Times New Roman"/>
          <w:bCs/>
          <w:szCs w:val="24"/>
        </w:rPr>
        <w:t xml:space="preserve">». </w:t>
      </w:r>
    </w:p>
    <w:p w14:paraId="1BC75358" w14:textId="77777777" w:rsidR="00B1781D" w:rsidRDefault="00CB16A6">
      <w:pPr>
        <w:spacing w:line="600" w:lineRule="auto"/>
        <w:ind w:firstLine="720"/>
        <w:jc w:val="both"/>
        <w:rPr>
          <w:rFonts w:eastAsia="Times New Roman"/>
          <w:bCs/>
          <w:szCs w:val="24"/>
        </w:rPr>
      </w:pPr>
      <w:r>
        <w:rPr>
          <w:rFonts w:eastAsia="Times New Roman"/>
          <w:bCs/>
          <w:szCs w:val="24"/>
        </w:rPr>
        <w:t xml:space="preserve">Σας ευχαριστώ πολύ. </w:t>
      </w:r>
    </w:p>
    <w:p w14:paraId="1BC7535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καταθέσω για τα Πρακτικά και το ποντιακό άσμα «Η Ρωμανία </w:t>
      </w:r>
      <w:proofErr w:type="spellStart"/>
      <w:r>
        <w:rPr>
          <w:rFonts w:eastAsia="Times New Roman" w:cs="Times New Roman"/>
          <w:szCs w:val="24"/>
        </w:rPr>
        <w:t>επάρθη</w:t>
      </w:r>
      <w:proofErr w:type="spellEnd"/>
      <w:r>
        <w:rPr>
          <w:rFonts w:eastAsia="Times New Roman" w:cs="Times New Roman"/>
          <w:szCs w:val="24"/>
        </w:rPr>
        <w:t>, η Ρωμανία ανθεί και φέρει κι άλλο».</w:t>
      </w:r>
    </w:p>
    <w:p w14:paraId="1BC7535A"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Σας ευχαριστώ.</w:t>
      </w:r>
    </w:p>
    <w:p w14:paraId="1BC7535B"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Γεώργιος Λαζαρίδης καταθέτει για τα Πρακτικά το προανα</w:t>
      </w:r>
      <w:r>
        <w:rPr>
          <w:rFonts w:eastAsia="Times New Roman" w:cs="Times New Roman"/>
          <w:szCs w:val="24"/>
        </w:rPr>
        <w:t xml:space="preserve">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BC7535C"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Πάντως, ο </w:t>
      </w:r>
      <w:proofErr w:type="spellStart"/>
      <w:r>
        <w:rPr>
          <w:rFonts w:eastAsia="Times New Roman" w:cs="Times New Roman"/>
          <w:szCs w:val="24"/>
        </w:rPr>
        <w:t>παπα</w:t>
      </w:r>
      <w:proofErr w:type="spellEnd"/>
      <w:r>
        <w:rPr>
          <w:rFonts w:eastAsia="Times New Roman" w:cs="Times New Roman"/>
          <w:szCs w:val="24"/>
        </w:rPr>
        <w:t>-Σάββας θα ήταν κάπως πιο λακωνικός!</w:t>
      </w:r>
    </w:p>
    <w:p w14:paraId="1BC7535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έχετε τον λόγο.</w:t>
      </w:r>
    </w:p>
    <w:p w14:paraId="1BC7535E"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πολύ, κύριε Πρόεδρε.</w:t>
      </w:r>
    </w:p>
    <w:p w14:paraId="1BC7535F"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Αξιότιμε κύριε Υπουργέ, κυρίες και κύριοι συνάδελφοι, αξιότιμοι προσκεκλημένοι, φίλες και φίλοι, τριακόσιες πενήντα τρεις χιλιάδες ελληνικές ψυχές του Πόντου! Τι πόνο έχει περάσει </w:t>
      </w:r>
      <w:r>
        <w:rPr>
          <w:rFonts w:eastAsia="Times New Roman" w:cs="Times New Roman"/>
          <w:szCs w:val="24"/>
        </w:rPr>
        <w:lastRenderedPageBreak/>
        <w:t>ο Έλληνας! Τι πόνο κρύβει αυτή η πατρίδα! Πόσ</w:t>
      </w:r>
      <w:r>
        <w:rPr>
          <w:rFonts w:eastAsia="Times New Roman" w:cs="Times New Roman"/>
          <w:szCs w:val="24"/>
        </w:rPr>
        <w:t xml:space="preserve">ο αίμα έχει πέσει, έχει ποτίσει αυτά τα χώματα! </w:t>
      </w:r>
    </w:p>
    <w:p w14:paraId="1BC75360"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Πριν ορκιστώ Βουλευτής και πριν αναλάβω την ευθύνη της συμμετοχής μου στην Επιτροπή Εξωτερικών Υποθέσεων και Εθνικής Άμυνας, θεωρούσα ήδη πολύ σημαντικό όσοι έχουμε καταγωγή από τον Πόντο τέτοιες μέρες του Μ</w:t>
      </w:r>
      <w:r>
        <w:rPr>
          <w:rFonts w:eastAsia="Times New Roman" w:cs="Times New Roman"/>
          <w:szCs w:val="24"/>
        </w:rPr>
        <w:t>άη, τέτοιες μέρες σαν τη σημερινή να εξηγούμε στα παιδιά μας τι έγινε στον Πόντο, τι συνέβη στους Έλληνες του Πόντου, από ποιον και γιατί.</w:t>
      </w:r>
    </w:p>
    <w:p w14:paraId="1BC75361"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Σήμερα έχοντας την εμπειρία και τις γνώσεις, που προσφέρει αυτή η Έδρα, η βουλευτική Έδρα, κατανοώντας καλύτερα το μέ</w:t>
      </w:r>
      <w:r>
        <w:rPr>
          <w:rFonts w:eastAsia="Times New Roman" w:cs="Times New Roman"/>
          <w:szCs w:val="24"/>
        </w:rPr>
        <w:t xml:space="preserve">γεθος της απειλής του τουρκικού αναθεωρητισμού, γνωρίζω πια πως είναι ζωτικής σημασίας για την επιβίωση του ελληνικού έθνους το να μαθαίνουν οι νέες γενιές των Ελλήνων το τι έχουν να περιμένουν από τους Τούρκους, εάν τους δοθεί η ευκαιρία. </w:t>
      </w:r>
    </w:p>
    <w:p w14:paraId="1BC75362"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Το μέγεθος της οργάνωσης αλλά και η πολυπλοκότητα του σχεδιασμού και της εκτέλεσης της </w:t>
      </w:r>
      <w:r>
        <w:rPr>
          <w:rFonts w:eastAsia="Times New Roman" w:cs="Times New Roman"/>
          <w:szCs w:val="24"/>
        </w:rPr>
        <w:t>Γ</w:t>
      </w:r>
      <w:r>
        <w:rPr>
          <w:rFonts w:eastAsia="Times New Roman" w:cs="Times New Roman"/>
          <w:szCs w:val="24"/>
        </w:rPr>
        <w:t xml:space="preserve">ενοκτονίας των Ελλήνων του Πόντου αποδεικνύουν πως τα όσα εγκληματικά έγιναν, έγιναν από το σύνολο του τουρκικού κράτους και όχι μόνο από έναν </w:t>
      </w:r>
      <w:r>
        <w:rPr>
          <w:rFonts w:eastAsia="Times New Roman" w:cs="Times New Roman"/>
          <w:szCs w:val="24"/>
        </w:rPr>
        <w:lastRenderedPageBreak/>
        <w:t>άνθρωπο. Οι Τούρκοι ως έθ</w:t>
      </w:r>
      <w:r>
        <w:rPr>
          <w:rFonts w:eastAsia="Times New Roman" w:cs="Times New Roman"/>
          <w:szCs w:val="24"/>
        </w:rPr>
        <w:t xml:space="preserve">νος έχουν επιχειρήσει και πολλές εθνοκαθάρσεις και πολλές γενοκτονίες. Συνεχίζουν αυτές τις συμπεριφορές ακόμα και σήμερα με τους Κούρδους. Ως έθνος με επικεφαλής τον </w:t>
      </w:r>
      <w:proofErr w:type="spellStart"/>
      <w:r>
        <w:rPr>
          <w:rFonts w:eastAsia="Times New Roman" w:cs="Times New Roman"/>
          <w:szCs w:val="24"/>
        </w:rPr>
        <w:t>Κεμάλ</w:t>
      </w:r>
      <w:proofErr w:type="spellEnd"/>
      <w:r>
        <w:rPr>
          <w:rFonts w:eastAsia="Times New Roman" w:cs="Times New Roman"/>
          <w:szCs w:val="24"/>
        </w:rPr>
        <w:t xml:space="preserve"> σφάγιασαν δεκάδες χιλιάδες Έλληνες. Δεν είχαν τότε και δεν έχουν και σήμερα κανένα </w:t>
      </w:r>
      <w:r>
        <w:rPr>
          <w:rFonts w:eastAsia="Times New Roman" w:cs="Times New Roman"/>
          <w:szCs w:val="24"/>
        </w:rPr>
        <w:t xml:space="preserve">ηθικό ή πολιτισμικό φραγμό. Δεν είχαν και δεν έχουν ούτε συνείδηση ούτε ανθρωπιά. </w:t>
      </w:r>
    </w:p>
    <w:p w14:paraId="1BC75363"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Η σημερινή ημέρα μνήμης είναι πολύ σημαντική, κυρίως γιατί μας δίνει την αφορμή να σκεφθούμε και να αναρωτηθούμε τι σημαίνει για τον σύγχρονο </w:t>
      </w:r>
      <w:r>
        <w:rPr>
          <w:rFonts w:eastAsia="Times New Roman" w:cs="Times New Roman"/>
          <w:szCs w:val="24"/>
        </w:rPr>
        <w:t>Ε</w:t>
      </w:r>
      <w:r>
        <w:rPr>
          <w:rFonts w:eastAsia="Times New Roman" w:cs="Times New Roman"/>
          <w:szCs w:val="24"/>
        </w:rPr>
        <w:t xml:space="preserve">λληνισμό η λέξη «Πόντιος», τι </w:t>
      </w:r>
      <w:r>
        <w:rPr>
          <w:rFonts w:eastAsia="Times New Roman" w:cs="Times New Roman"/>
          <w:szCs w:val="24"/>
        </w:rPr>
        <w:t xml:space="preserve">σημαίνει να έχεις καταγωγή από τον Πόντο. </w:t>
      </w:r>
    </w:p>
    <w:p w14:paraId="1BC75364"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Πόση από την ψυχή του </w:t>
      </w:r>
      <w:r>
        <w:rPr>
          <w:rFonts w:eastAsia="Times New Roman" w:cs="Times New Roman"/>
          <w:szCs w:val="24"/>
        </w:rPr>
        <w:t>Ε</w:t>
      </w:r>
      <w:r>
        <w:rPr>
          <w:rFonts w:eastAsia="Times New Roman" w:cs="Times New Roman"/>
          <w:szCs w:val="24"/>
        </w:rPr>
        <w:t xml:space="preserve">λληνισμού διέσωσαν όσοι ξέφυγαν από την τουρκική βαρβαρότητα; Προσωπικά πιστεύω πως το να κατάγεσαι από τον Πόντο είναι σπάνια τιμή για κάθε Έλληνα και ταυτόχρονα απόδειξη πως ο </w:t>
      </w:r>
      <w:r>
        <w:rPr>
          <w:rFonts w:eastAsia="Times New Roman" w:cs="Times New Roman"/>
          <w:szCs w:val="24"/>
        </w:rPr>
        <w:t>Ε</w:t>
      </w:r>
      <w:r>
        <w:rPr>
          <w:rFonts w:eastAsia="Times New Roman" w:cs="Times New Roman"/>
          <w:szCs w:val="24"/>
        </w:rPr>
        <w:t>λληνισμός δ</w:t>
      </w:r>
      <w:r>
        <w:rPr>
          <w:rFonts w:eastAsia="Times New Roman" w:cs="Times New Roman"/>
          <w:szCs w:val="24"/>
        </w:rPr>
        <w:t xml:space="preserve">εν είναι εύκολο να χαθεί στην λήθη της ιστορίας. </w:t>
      </w:r>
    </w:p>
    <w:p w14:paraId="1BC75365"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Είναι ευθύνη όλων μας να συνεχίσουν τα παιδιά μας να μαθαίνουν τι συνέβη κατά τη </w:t>
      </w:r>
      <w:r>
        <w:rPr>
          <w:rFonts w:eastAsia="Times New Roman" w:cs="Times New Roman"/>
          <w:szCs w:val="24"/>
        </w:rPr>
        <w:t>Γ</w:t>
      </w:r>
      <w:r>
        <w:rPr>
          <w:rFonts w:eastAsia="Times New Roman" w:cs="Times New Roman"/>
          <w:szCs w:val="24"/>
        </w:rPr>
        <w:t xml:space="preserve">ενοκτονία των Ελλήνων του Πόντου. Είναι υποχρέωσή μας να μην ξεχάσουμε ποτέ σε ποιους αναφερόταν ο Μουσταφά </w:t>
      </w:r>
      <w:proofErr w:type="spellStart"/>
      <w:r>
        <w:rPr>
          <w:rFonts w:eastAsia="Times New Roman" w:cs="Times New Roman"/>
          <w:szCs w:val="24"/>
        </w:rPr>
        <w:t>Κεμάλ</w:t>
      </w:r>
      <w:proofErr w:type="spellEnd"/>
      <w:r>
        <w:rPr>
          <w:rFonts w:eastAsia="Times New Roman" w:cs="Times New Roman"/>
          <w:szCs w:val="24"/>
        </w:rPr>
        <w:t xml:space="preserve"> </w:t>
      </w:r>
      <w:proofErr w:type="spellStart"/>
      <w:r>
        <w:rPr>
          <w:rFonts w:eastAsia="Times New Roman" w:cs="Times New Roman"/>
          <w:szCs w:val="24"/>
        </w:rPr>
        <w:t>Ατατούρκ</w:t>
      </w:r>
      <w:proofErr w:type="spellEnd"/>
      <w:r>
        <w:rPr>
          <w:rFonts w:eastAsia="Times New Roman" w:cs="Times New Roman"/>
          <w:szCs w:val="24"/>
        </w:rPr>
        <w:t xml:space="preserve">, </w:t>
      </w:r>
      <w:r>
        <w:rPr>
          <w:rFonts w:eastAsia="Times New Roman" w:cs="Times New Roman"/>
          <w:szCs w:val="24"/>
        </w:rPr>
        <w:t xml:space="preserve">όταν τον Αύγουστο </w:t>
      </w:r>
      <w:r>
        <w:rPr>
          <w:rFonts w:eastAsia="Times New Roman" w:cs="Times New Roman"/>
          <w:szCs w:val="24"/>
        </w:rPr>
        <w:lastRenderedPageBreak/>
        <w:t xml:space="preserve">του 1923 περηφανευόταν από το βήμα της </w:t>
      </w:r>
      <w:r>
        <w:rPr>
          <w:rFonts w:eastAsia="Times New Roman" w:cs="Times New Roman"/>
          <w:szCs w:val="24"/>
        </w:rPr>
        <w:t>τ</w:t>
      </w:r>
      <w:r>
        <w:rPr>
          <w:rFonts w:eastAsia="Times New Roman" w:cs="Times New Roman"/>
          <w:szCs w:val="24"/>
        </w:rPr>
        <w:t>ουρκικής Εθνοσυνέλευσης</w:t>
      </w:r>
      <w:r>
        <w:rPr>
          <w:rFonts w:eastAsia="Times New Roman" w:cs="Times New Roman"/>
          <w:szCs w:val="24"/>
        </w:rPr>
        <w:t>:</w:t>
      </w:r>
      <w:r>
        <w:rPr>
          <w:rFonts w:eastAsia="Times New Roman" w:cs="Times New Roman"/>
          <w:szCs w:val="24"/>
        </w:rPr>
        <w:t xml:space="preserve"> «Επιτέλους, τους ξεριζώσαμε».</w:t>
      </w:r>
    </w:p>
    <w:p w14:paraId="1BC75366"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Γ</w:t>
      </w:r>
      <w:r>
        <w:rPr>
          <w:rFonts w:eastAsia="Times New Roman" w:cs="Times New Roman"/>
          <w:szCs w:val="24"/>
        </w:rPr>
        <w:t xml:space="preserve">ενοκτονία των Ποντίων και τα μαθήματα, που μπορεί να πάρει κάθε Έλληνας από την ιστορία του ποντιακού </w:t>
      </w:r>
      <w:r>
        <w:rPr>
          <w:rFonts w:eastAsia="Times New Roman" w:cs="Times New Roman"/>
          <w:szCs w:val="24"/>
        </w:rPr>
        <w:t>Ε</w:t>
      </w:r>
      <w:r>
        <w:rPr>
          <w:rFonts w:eastAsia="Times New Roman" w:cs="Times New Roman"/>
          <w:szCs w:val="24"/>
        </w:rPr>
        <w:t>λληνισμού, με ακολουθούν στην καθημερ</w:t>
      </w:r>
      <w:r>
        <w:rPr>
          <w:rFonts w:eastAsia="Times New Roman" w:cs="Times New Roman"/>
          <w:szCs w:val="24"/>
        </w:rPr>
        <w:t>ινότητά μου και με συμβουλεύουν στις αποφάσεις μου. Ακόμα έχω στα αφτιά μου τα λόγια ενός θείου μου, του νεότερου από την οικογένεια: «Με πήρε ο παππούς σου αγκαλιά σαν πιο μεγάλος. Παιδί εγώ και δεν με άφησε. Μέρες και νύχτες ολάκερες περπατούσαμε. Τα πόδ</w:t>
      </w:r>
      <w:r>
        <w:rPr>
          <w:rFonts w:eastAsia="Times New Roman" w:cs="Times New Roman"/>
          <w:szCs w:val="24"/>
        </w:rPr>
        <w:t>ια του είχαν ματώσει. Πονούσε, αλλά δεν έβγαλε άχνα</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Φύγαμε από το σπίτι </w:t>
      </w:r>
      <w:r>
        <w:rPr>
          <w:rFonts w:eastAsia="Times New Roman" w:cs="Times New Roman"/>
          <w:szCs w:val="24"/>
        </w:rPr>
        <w:t>μας»</w:t>
      </w:r>
      <w:r>
        <w:rPr>
          <w:rFonts w:eastAsia="Times New Roman" w:cs="Times New Roman"/>
          <w:szCs w:val="24"/>
        </w:rPr>
        <w:t xml:space="preserve">, του είπα, </w:t>
      </w:r>
      <w:r>
        <w:rPr>
          <w:rFonts w:eastAsia="Times New Roman" w:cs="Times New Roman"/>
          <w:szCs w:val="24"/>
        </w:rPr>
        <w:t>«</w:t>
      </w:r>
      <w:r>
        <w:rPr>
          <w:rFonts w:eastAsia="Times New Roman" w:cs="Times New Roman"/>
          <w:szCs w:val="24"/>
        </w:rPr>
        <w:t xml:space="preserve">αφήσαμε το σπίτι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Το σπίτι μας είναι στην καρδιά </w:t>
      </w:r>
      <w:r>
        <w:rPr>
          <w:rFonts w:eastAsia="Times New Roman" w:cs="Times New Roman"/>
          <w:szCs w:val="24"/>
        </w:rPr>
        <w:t>μας»</w:t>
      </w:r>
      <w:r>
        <w:rPr>
          <w:rFonts w:eastAsia="Times New Roman" w:cs="Times New Roman"/>
          <w:szCs w:val="24"/>
        </w:rPr>
        <w:t xml:space="preserve">, μου απάντησε, </w:t>
      </w:r>
      <w:r>
        <w:rPr>
          <w:rFonts w:eastAsia="Times New Roman" w:cs="Times New Roman"/>
          <w:szCs w:val="24"/>
        </w:rPr>
        <w:t>«</w:t>
      </w:r>
      <w:r>
        <w:rPr>
          <w:rFonts w:eastAsia="Times New Roman" w:cs="Times New Roman"/>
          <w:szCs w:val="24"/>
        </w:rPr>
        <w:t>και εκεί θα μείνει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Εκεί είναι το σπίτι μας. Να είσαι υπερήφανος για τον παππούλη σου</w:t>
      </w:r>
      <w:r>
        <w:rPr>
          <w:rFonts w:eastAsia="Times New Roman" w:cs="Times New Roman"/>
          <w:szCs w:val="24"/>
        </w:rPr>
        <w:t>»</w:t>
      </w:r>
      <w:r>
        <w:rPr>
          <w:rFonts w:eastAsia="Times New Roman" w:cs="Times New Roman"/>
          <w:szCs w:val="24"/>
        </w:rPr>
        <w:t xml:space="preserve">, μου είπε, </w:t>
      </w:r>
      <w:r>
        <w:rPr>
          <w:rFonts w:eastAsia="Times New Roman" w:cs="Times New Roman"/>
          <w:szCs w:val="24"/>
        </w:rPr>
        <w:t>«</w:t>
      </w:r>
      <w:r>
        <w:rPr>
          <w:rFonts w:eastAsia="Times New Roman" w:cs="Times New Roman"/>
          <w:szCs w:val="24"/>
        </w:rPr>
        <w:t>για την καταγωγή σου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Είμαι», του απάντησα. </w:t>
      </w:r>
    </w:p>
    <w:p w14:paraId="1BC75367"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Είναι ευθύνη μας να μη ξεχάσουμε. Είναι ευθύνη μας να γνωρίζουν οι νεότεροι. Είναι ευθύνη μας να μην σταματήσουμε τον αγώνα, μέχρι να ακουστεί μια «συγγνώμη» από το ίδιο βήμα, που ο </w:t>
      </w:r>
      <w:proofErr w:type="spellStart"/>
      <w:r>
        <w:rPr>
          <w:rFonts w:eastAsia="Times New Roman" w:cs="Times New Roman"/>
          <w:szCs w:val="24"/>
        </w:rPr>
        <w:t>Κεμάλ</w:t>
      </w:r>
      <w:proofErr w:type="spellEnd"/>
      <w:r>
        <w:rPr>
          <w:rFonts w:eastAsia="Times New Roman" w:cs="Times New Roman"/>
          <w:szCs w:val="24"/>
        </w:rPr>
        <w:t xml:space="preserve"> παραδέχτ</w:t>
      </w:r>
      <w:r>
        <w:rPr>
          <w:rFonts w:eastAsia="Times New Roman" w:cs="Times New Roman"/>
          <w:szCs w:val="24"/>
        </w:rPr>
        <w:t>ηκε το έγκλημά του εις βάρος του Ποντιακού Ελληνισμού. Να παραδεχθεί τη συγγνώμη γι’ αυτό το οποίο έχει γίνει.</w:t>
      </w:r>
    </w:p>
    <w:p w14:paraId="1BC75368"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Ο Πόντος ζει, είναι μέσα μας, είναι στο αίμα μας. Είναι η κληρονομιά που αφήνουμε στα παιδιά μας, είναι ο αέρας που αναπνέουμε. Τιμή στη μνήμη τω</w:t>
      </w:r>
      <w:r>
        <w:rPr>
          <w:rFonts w:eastAsia="Times New Roman" w:cs="Times New Roman"/>
          <w:szCs w:val="24"/>
        </w:rPr>
        <w:t>ν θυμάτων της Γενοκτονίας των Ελλήνων του Πόντου!</w:t>
      </w:r>
    </w:p>
    <w:p w14:paraId="1BC7536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Ευχαριστώ πολύ.</w:t>
      </w:r>
    </w:p>
    <w:p w14:paraId="1BC7536A" w14:textId="77777777" w:rsidR="00B1781D" w:rsidRDefault="00CB16A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BC7536B"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Τελευταίος, αλλά όχι έσχατος ομιλητής, ο κ. Σπυρίδων </w:t>
      </w:r>
      <w:proofErr w:type="spellStart"/>
      <w:r>
        <w:rPr>
          <w:rFonts w:eastAsia="Times New Roman" w:cs="Times New Roman"/>
          <w:szCs w:val="24"/>
        </w:rPr>
        <w:t>Δανέλλης</w:t>
      </w:r>
      <w:proofErr w:type="spellEnd"/>
      <w:r>
        <w:rPr>
          <w:rFonts w:eastAsia="Times New Roman" w:cs="Times New Roman"/>
          <w:szCs w:val="24"/>
        </w:rPr>
        <w:t xml:space="preserve"> από το Ποτάμι.</w:t>
      </w:r>
    </w:p>
    <w:p w14:paraId="1BC7536C"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1BC7536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εκλεκτοί προσκεκλημένοι, κάθε ημέρα ιστορικής μνήμης, όπως η σημερινή, πρέπει να αποτελεί ευκαιρία </w:t>
      </w:r>
      <w:proofErr w:type="spellStart"/>
      <w:r>
        <w:rPr>
          <w:rFonts w:eastAsia="Times New Roman" w:cs="Times New Roman"/>
          <w:szCs w:val="24"/>
        </w:rPr>
        <w:t>αναστοχασμού</w:t>
      </w:r>
      <w:proofErr w:type="spellEnd"/>
      <w:r>
        <w:rPr>
          <w:rFonts w:eastAsia="Times New Roman" w:cs="Times New Roman"/>
          <w:szCs w:val="24"/>
        </w:rPr>
        <w:t xml:space="preserve"> στην πορεία για εθνική αυτογνωσία, μια διαδικασία αναγκαία για την αποφυγή ανάλογων οδυ</w:t>
      </w:r>
      <w:r>
        <w:rPr>
          <w:rFonts w:eastAsia="Times New Roman" w:cs="Times New Roman"/>
          <w:szCs w:val="24"/>
        </w:rPr>
        <w:t>νηρών καταστάσεων στο παρόν ή στο μέλλον.</w:t>
      </w:r>
    </w:p>
    <w:p w14:paraId="1BC7536E"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Αυτό, βεβαίως, προϋποθέτει την ανάγνωση της ιστορίας, δίχως τους παραμορφωτικούς φακούς της σκοπιμότητας, αναλόγως με τη συγκυρία. Δεν υπάρχει εξάλλου ούτε ένα έθνος που </w:t>
      </w:r>
      <w:r>
        <w:rPr>
          <w:rFonts w:eastAsia="Times New Roman" w:cs="Times New Roman"/>
          <w:szCs w:val="24"/>
        </w:rPr>
        <w:lastRenderedPageBreak/>
        <w:t xml:space="preserve">δεν αρέσκεται στην κατασκευή βολικών </w:t>
      </w:r>
      <w:r>
        <w:rPr>
          <w:rFonts w:eastAsia="Times New Roman" w:cs="Times New Roman"/>
          <w:szCs w:val="24"/>
        </w:rPr>
        <w:t>ιστορικών μύθων, μύθων που είτε υπερτονίζουν τον θετικό ιστορικό ρόλο του είτε διογκώνουν τον αρνητικό ρόλο των ιστορικών του εχθρών είτε εξαφανίζουν από το</w:t>
      </w:r>
      <w:r>
        <w:rPr>
          <w:rFonts w:eastAsia="Times New Roman" w:cs="Times New Roman"/>
          <w:szCs w:val="24"/>
        </w:rPr>
        <w:t>ν</w:t>
      </w:r>
      <w:r>
        <w:rPr>
          <w:rFonts w:eastAsia="Times New Roman" w:cs="Times New Roman"/>
          <w:szCs w:val="24"/>
        </w:rPr>
        <w:t xml:space="preserve"> δικό τους χάρτη τους μη βολικούς γείτονες. </w:t>
      </w:r>
    </w:p>
    <w:p w14:paraId="1BC7536F"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Και δυστυχώς σε αυτό το πλαίσιο γνωρίζουμε όλοι πως η </w:t>
      </w:r>
      <w:r>
        <w:rPr>
          <w:rFonts w:eastAsia="Times New Roman" w:cs="Times New Roman"/>
          <w:szCs w:val="24"/>
        </w:rPr>
        <w:t xml:space="preserve">νεοελληνική πραγματικότητα βρίθει αντίστοιχων παραδειγμάτων. Η Γενοκτονία των Ποντίων, ωστόσο, δεν ανήκει στον κύκλο των ελληνικών ιστορικών μυθευμάτων. Το αποτύπωμα αυτού του τραύματος είναι εμφανές στην προσφυγική μνήμη, γιατί η καταστροφή του δυναμικού </w:t>
      </w:r>
      <w:r>
        <w:rPr>
          <w:rFonts w:eastAsia="Times New Roman" w:cs="Times New Roman"/>
          <w:szCs w:val="24"/>
        </w:rPr>
        <w:t>αυτού τμήματος του Ελληνισμού συνέβη πραγματικά, με ανυπολόγιστες συνέπειες για εκατοντάδες χιλιάδες Ποντίους, που μέσα από απίστευτες περιπέτειες έφτασαν απευθείας ή μέσω της Σοβιετικής Ένωσης στις νέες πατρίδες. Και σ</w:t>
      </w:r>
      <w:r>
        <w:rPr>
          <w:rFonts w:eastAsia="Times New Roman" w:cs="Times New Roman"/>
          <w:szCs w:val="24"/>
        </w:rPr>
        <w:t>ε</w:t>
      </w:r>
      <w:r>
        <w:rPr>
          <w:rFonts w:eastAsia="Times New Roman" w:cs="Times New Roman"/>
          <w:szCs w:val="24"/>
        </w:rPr>
        <w:t xml:space="preserve"> αυτή την θλιβερή «Οδύσσεια», η κατα</w:t>
      </w:r>
      <w:r>
        <w:rPr>
          <w:rFonts w:eastAsia="Times New Roman" w:cs="Times New Roman"/>
          <w:szCs w:val="24"/>
        </w:rPr>
        <w:t xml:space="preserve">μέτρηση των θυμάτων σε απόλυτα νούμερα δεν έχει καμμία απολύτως σημασία. </w:t>
      </w:r>
    </w:p>
    <w:p w14:paraId="1BC75370"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Αυτό που έχει, όμως, σημασία, αυτό για το οποίο πρέπει όλοι να δουλέψουμε έξω από κρατικές λογικές ή επενδύσεις στο θυμικό που εξυπηρετούν ιδιοτέλειες, είναι το αίτημα για αναγνώριση</w:t>
      </w:r>
      <w:r>
        <w:rPr>
          <w:rFonts w:eastAsia="Times New Roman" w:cs="Times New Roman"/>
          <w:szCs w:val="24"/>
        </w:rPr>
        <w:t xml:space="preserve"> ενός συχνά αποσιωπημένου εγκλήματος. </w:t>
      </w:r>
    </w:p>
    <w:p w14:paraId="1BC75371"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 xml:space="preserve">Οφείλουμε να γίνουμε η φωνή αυτών που δεν μπορούν να μιλήσουν. Και αν έχει αξία η αναγνώριση αυτής της ημέρας, ως ημέρας μνήμης της Γενοκτονίας των Ελλήνων Ποντίων από το δικό μας Κοινοβούλιο, είναι γιατί προωθεί την </w:t>
      </w:r>
      <w:r>
        <w:rPr>
          <w:rFonts w:eastAsia="Times New Roman" w:cs="Times New Roman"/>
          <w:szCs w:val="24"/>
        </w:rPr>
        <w:t xml:space="preserve">αποτροπή και άλλων παρόμοιων εγκλημάτων κατά την ανθρωπότητας. </w:t>
      </w:r>
    </w:p>
    <w:p w14:paraId="1BC75372"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Δεν θα μπορούσα να το θέσω καλύτερα από τους Αμερικανούς συναδέλφους μας, οι οποίοι στο σχέδιο ψηφίσματος για το θέμα της Γενοκτονίας των Αρμενίων, αναγνώριζαν ότι η σχετική απόφαση της Επιτρο</w:t>
      </w:r>
      <w:r>
        <w:rPr>
          <w:rFonts w:eastAsia="Times New Roman" w:cs="Times New Roman"/>
          <w:szCs w:val="24"/>
        </w:rPr>
        <w:t>πής Εξωτερικών Υποθέσεων της Αμερικανικής Βουλής των Αντιπροσώπων ήταν μια νίκη της ιστορικής αλήθειας έναντι της πολιτικής και των συμφερόντων, σημειώνοντας παράλληλα πως «η αδυναμία των εθνικών και διεθνών αρχών να τιμωρήσουν τους υπεύθυνους για τη Γενοκ</w:t>
      </w:r>
      <w:r>
        <w:rPr>
          <w:rFonts w:eastAsia="Times New Roman" w:cs="Times New Roman"/>
          <w:szCs w:val="24"/>
        </w:rPr>
        <w:t xml:space="preserve">τονία των Αρμενίων είναι και ένας από τους λόγους για τους οποίους έχουν έκτοτε γίνει δεκάδες άλλες γενοκτονίες». </w:t>
      </w:r>
    </w:p>
    <w:p w14:paraId="1BC75373"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Και στο πλαίσιο αυτό, σιγά-σιγά, τόσο οι πνευματικές ελίτ όσο και το πολιτικό σύστημα της Τουρκίας θα πρέπει να </w:t>
      </w:r>
      <w:proofErr w:type="spellStart"/>
      <w:r>
        <w:rPr>
          <w:rFonts w:eastAsia="Times New Roman" w:cs="Times New Roman"/>
          <w:szCs w:val="24"/>
        </w:rPr>
        <w:t>αναστοχαστούν</w:t>
      </w:r>
      <w:proofErr w:type="spellEnd"/>
      <w:r>
        <w:rPr>
          <w:rFonts w:eastAsia="Times New Roman" w:cs="Times New Roman"/>
          <w:szCs w:val="24"/>
        </w:rPr>
        <w:t xml:space="preserve"> και να αναγνωρί</w:t>
      </w:r>
      <w:r>
        <w:rPr>
          <w:rFonts w:eastAsia="Times New Roman" w:cs="Times New Roman"/>
          <w:szCs w:val="24"/>
        </w:rPr>
        <w:t>σουν την πραγματικότητα των γενοκτονιών που έχουν διαπραχθεί, χωρίς πια να τις αρνούνται.</w:t>
      </w:r>
    </w:p>
    <w:p w14:paraId="1BC75374"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 xml:space="preserve">Θα ήταν πραγματικά πράξη θάρρους η αναγνώριση των εγκλημάτων και αυτό αποτελεί απαραίτητη προϋπόθεση για την οικοδόμηση της πραγματικής φιλίας και συνεργασίας μεταξύ </w:t>
      </w:r>
      <w:r>
        <w:rPr>
          <w:rFonts w:eastAsia="Times New Roman" w:cs="Times New Roman"/>
          <w:szCs w:val="24"/>
        </w:rPr>
        <w:t>των δύο λαών. Εξάλλου τα παραδείγματα άλλων λαών, που προέβησαν στην αναγνώριση παρομοίων εγκλημάτων, δείχνουν τον δρόμο.</w:t>
      </w:r>
    </w:p>
    <w:p w14:paraId="1BC75375" w14:textId="77777777" w:rsidR="00B1781D" w:rsidRDefault="00CB16A6">
      <w:pPr>
        <w:spacing w:line="600" w:lineRule="auto"/>
        <w:ind w:firstLine="720"/>
        <w:jc w:val="both"/>
        <w:rPr>
          <w:rFonts w:eastAsia="Times New Roman" w:cs="Times New Roman"/>
          <w:szCs w:val="24"/>
        </w:rPr>
      </w:pPr>
      <w:r w:rsidRPr="00C7552A">
        <w:rPr>
          <w:rFonts w:eastAsia="Times New Roman" w:cs="Times New Roman"/>
          <w:color w:val="000000" w:themeColor="text1"/>
          <w:szCs w:val="24"/>
        </w:rPr>
        <w:t>Ιστορία, όμως, είναι και οι μικρές προσωπικές ιστορίες του καθενός από εμάς. Είναι η αφήγηση των γιαγιάδων, το τραγούδι των παππούδων,</w:t>
      </w:r>
      <w:r w:rsidRPr="00C7552A">
        <w:rPr>
          <w:rFonts w:eastAsia="Times New Roman" w:cs="Times New Roman"/>
          <w:color w:val="000000" w:themeColor="text1"/>
          <w:szCs w:val="24"/>
        </w:rPr>
        <w:t xml:space="preserve"> οι χοροί στις γιορτές μας, η ιδιαίτερη κουζίνα μας, όλα αυτά που συνιστούν τον κατά </w:t>
      </w:r>
      <w:r>
        <w:rPr>
          <w:rFonts w:eastAsia="Times New Roman" w:cs="Times New Roman"/>
          <w:szCs w:val="24"/>
        </w:rPr>
        <w:t>τόπους πολιτισμό μας. Συνιστούν τη συλλογική μνήμη που οφείλουμε να διατηρούμε ζωντανή.</w:t>
      </w:r>
    </w:p>
    <w:p w14:paraId="1BC75376"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Δεν μπορώ</w:t>
      </w:r>
      <w:r>
        <w:rPr>
          <w:rFonts w:eastAsia="Times New Roman" w:cs="Times New Roman"/>
          <w:szCs w:val="24"/>
        </w:rPr>
        <w:t>,</w:t>
      </w:r>
      <w:r>
        <w:rPr>
          <w:rFonts w:eastAsia="Times New Roman" w:cs="Times New Roman"/>
          <w:szCs w:val="24"/>
        </w:rPr>
        <w:t xml:space="preserve"> σ’ αυτό το σημείο</w:t>
      </w:r>
      <w:r>
        <w:rPr>
          <w:rFonts w:eastAsia="Times New Roman" w:cs="Times New Roman"/>
          <w:szCs w:val="24"/>
        </w:rPr>
        <w:t>,</w:t>
      </w:r>
      <w:r>
        <w:rPr>
          <w:rFonts w:eastAsia="Times New Roman" w:cs="Times New Roman"/>
          <w:szCs w:val="24"/>
        </w:rPr>
        <w:t xml:space="preserve"> να αντισταθώ στον πειρασμό της προσωπικής διαφοράς. Τ</w:t>
      </w:r>
      <w:r>
        <w:rPr>
          <w:rFonts w:eastAsia="Times New Roman" w:cs="Times New Roman"/>
          <w:szCs w:val="24"/>
        </w:rPr>
        <w:t>η διαφορετικότητα των Ποντίων με την τόσο συνεκτική ταυτότητα, που τέσσερις γενιές μετά τον ξεριζωμό κρατούν ακόμη τόσο ισχυρή στα πέρατα του κόσμου, τη γνώρισα όταν έγινα και εγώ Πόντιος εξ αγχιστείας, μπαίνοντας στην ευρύτερη οικογένειά τους.</w:t>
      </w:r>
    </w:p>
    <w:p w14:paraId="1BC75377"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w:t>
      </w:r>
      <w:r>
        <w:rPr>
          <w:rFonts w:eastAsia="Times New Roman" w:cs="Times New Roman"/>
          <w:szCs w:val="24"/>
        </w:rPr>
        <w:t>κύριοι συνάδελφοι, σήμερα οι μνήμες των χαμένων πατρίδων δεν δικαιώνονται με την επικίνδυνη και εξαιρετικά προωθημένη ψευδαίσθηση της ανακατάληψής τους. Δικαιώνονται με την αναγνώριση των θυσιών, της φρίκης των απάνθρωπων διωγμών αλλά και της αναγνώρισης τ</w:t>
      </w:r>
      <w:r>
        <w:rPr>
          <w:rFonts w:eastAsia="Times New Roman" w:cs="Times New Roman"/>
          <w:szCs w:val="24"/>
        </w:rPr>
        <w:t>ης μεθοδολογίας των γενοκτονιών ως ανεξίτηλων στιγμάτων στην εξέλιξη του ανθρώπινου πολιτισμού. Για εμένα ο ορισμός της πατρίδας είναι ότι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is</w:t>
      </w:r>
      <w:r>
        <w:rPr>
          <w:rFonts w:eastAsia="Times New Roman" w:cs="Times New Roman"/>
          <w:szCs w:val="24"/>
        </w:rPr>
        <w:t xml:space="preserve"> </w:t>
      </w:r>
      <w:r>
        <w:rPr>
          <w:rFonts w:eastAsia="Times New Roman" w:cs="Times New Roman"/>
          <w:szCs w:val="24"/>
          <w:lang w:val="en-US"/>
        </w:rPr>
        <w:t>where</w:t>
      </w:r>
      <w:r>
        <w:rPr>
          <w:rFonts w:eastAsia="Times New Roman" w:cs="Times New Roman"/>
          <w:szCs w:val="24"/>
        </w:rPr>
        <w:t xml:space="preserve"> </w:t>
      </w:r>
      <w:r>
        <w:rPr>
          <w:rFonts w:eastAsia="Times New Roman" w:cs="Times New Roman"/>
          <w:szCs w:val="24"/>
          <w:lang w:val="en-US"/>
        </w:rPr>
        <w:t>your</w:t>
      </w:r>
      <w:r>
        <w:rPr>
          <w:rFonts w:eastAsia="Times New Roman" w:cs="Times New Roman"/>
          <w:szCs w:val="24"/>
        </w:rPr>
        <w:t xml:space="preserve"> </w:t>
      </w:r>
      <w:r>
        <w:rPr>
          <w:rFonts w:eastAsia="Times New Roman" w:cs="Times New Roman"/>
          <w:szCs w:val="24"/>
          <w:lang w:val="en-US"/>
        </w:rPr>
        <w:t>heart</w:t>
      </w:r>
      <w:r>
        <w:rPr>
          <w:rFonts w:eastAsia="Times New Roman" w:cs="Times New Roman"/>
          <w:szCs w:val="24"/>
        </w:rPr>
        <w:t xml:space="preserve"> </w:t>
      </w:r>
      <w:r>
        <w:rPr>
          <w:rFonts w:eastAsia="Times New Roman" w:cs="Times New Roman"/>
          <w:szCs w:val="24"/>
          <w:lang w:val="en-US"/>
        </w:rPr>
        <w:t>is</w:t>
      </w:r>
      <w:r>
        <w:rPr>
          <w:rFonts w:eastAsia="Times New Roman" w:cs="Times New Roman"/>
          <w:szCs w:val="24"/>
        </w:rPr>
        <w:t>», ότι ο τόπος σου, η εστία σου, η πατρίδα σου είναι εκεί που είναι η καρδιά σου.</w:t>
      </w:r>
    </w:p>
    <w:p w14:paraId="1BC75378"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Κυνηγημ</w:t>
      </w:r>
      <w:r>
        <w:rPr>
          <w:rFonts w:eastAsia="Times New Roman" w:cs="Times New Roman"/>
          <w:szCs w:val="24"/>
        </w:rPr>
        <w:t>ένοι Πόντιοι και Πόντιες, ερχόμενοι εδώ, ομολογουμένως βρέθηκαν σε αφιλόξενη περιοχή, παρά το ότι ήρθαν στην Ελλάδα. Παρ’ όλα αυτά, ξαναέστησαν τις ζωές τους, τα νοικοκυριά τους, πρόκοψαν όσο λίγοι επαγγελματικά, ακαδημαϊκά, κοινωνικά και οικονομικά, ένιωσ</w:t>
      </w:r>
      <w:r>
        <w:rPr>
          <w:rFonts w:eastAsia="Times New Roman" w:cs="Times New Roman"/>
          <w:szCs w:val="24"/>
        </w:rPr>
        <w:t>αν γηγενείς στις νέες τους πατρίδες, χωρίς ποτέ όμως να αποχωριστούν τον νόστο που τους κατάτρεχε και τους κατατρέχει. Εξακολουθούν να κρατούν ζωντανές όχι μόνο τις μνήμες και τις διηγήσεις αλλά και τα ιδιαίτερα στοιχεία του πολιτισμού τους, προσφέροντας α</w:t>
      </w:r>
      <w:r>
        <w:rPr>
          <w:rFonts w:eastAsia="Times New Roman" w:cs="Times New Roman"/>
          <w:szCs w:val="24"/>
        </w:rPr>
        <w:t>νεκτίμητο πλούτο στον ελληνικό πολιτισμό.</w:t>
      </w:r>
    </w:p>
    <w:p w14:paraId="1BC7537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Σας ευχαριστώ.</w:t>
      </w:r>
    </w:p>
    <w:p w14:paraId="1BC7537A" w14:textId="77777777" w:rsidR="00B1781D" w:rsidRDefault="00CB16A6">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14:paraId="1BC7537B"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1BC7537C"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παρακαλώ να τηρήσουμε ενός λεπτού σιγή στη μνήμη των θυμάτων της Γενοκτονίας των Ποντίων.</w:t>
      </w:r>
    </w:p>
    <w:p w14:paraId="1BC7537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Στο σημείο αυτό όρθιοι οι Βουλευτές τηρούν ενός λεπτού σιγή στη μνήμη των θυμάτων της Γενοκτονίας των Ποντίων)</w:t>
      </w:r>
    </w:p>
    <w:p w14:paraId="1BC7537E"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Αιωνία τους η μνήμη!</w:t>
      </w:r>
    </w:p>
    <w:p w14:paraId="1BC7537F" w14:textId="77777777" w:rsidR="00B1781D" w:rsidRDefault="00CB16A6">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1BC75380"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σ</w:t>
      </w:r>
      <w:r>
        <w:rPr>
          <w:rFonts w:eastAsia="Times New Roman" w:cs="Times New Roman"/>
          <w:szCs w:val="24"/>
        </w:rPr>
        <w:t>υνεδρίαση για την Ημέρα Μνήμης της Γενοκτονίας των Ελλ</w:t>
      </w:r>
      <w:r>
        <w:rPr>
          <w:rFonts w:eastAsia="Times New Roman" w:cs="Times New Roman"/>
          <w:szCs w:val="24"/>
        </w:rPr>
        <w:t>ήνων του Πόντου.</w:t>
      </w:r>
    </w:p>
    <w:p w14:paraId="1BC75381"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Στο σημείο αυτό π</w:t>
      </w:r>
      <w:r>
        <w:rPr>
          <w:rFonts w:eastAsia="Times New Roman" w:cs="Times New Roman"/>
          <w:szCs w:val="24"/>
        </w:rPr>
        <w:t xml:space="preserve">αρακαλείται ο κύριος Γραμματέας να ανακοινώσει τις αναφορές προς το Σώμα. </w:t>
      </w:r>
    </w:p>
    <w:p w14:paraId="1BC75382"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(Ανακοινώνονται προς το Σώμα από τον Γραμματέα της Βουλής κ. Μάριο </w:t>
      </w:r>
      <w:proofErr w:type="spellStart"/>
      <w:r>
        <w:rPr>
          <w:rFonts w:eastAsia="Times New Roman" w:cs="Times New Roman"/>
          <w:szCs w:val="24"/>
        </w:rPr>
        <w:t>Κάτση</w:t>
      </w:r>
      <w:proofErr w:type="spellEnd"/>
      <w:r>
        <w:rPr>
          <w:rFonts w:eastAsia="Times New Roman" w:cs="Times New Roman"/>
          <w:szCs w:val="24"/>
        </w:rPr>
        <w:t>, Βουλευτή Θεσπρωτίας</w:t>
      </w:r>
      <w:r>
        <w:rPr>
          <w:rFonts w:eastAsia="Times New Roman" w:cs="Times New Roman"/>
          <w:szCs w:val="24"/>
        </w:rPr>
        <w:t>,</w:t>
      </w:r>
      <w:r>
        <w:rPr>
          <w:rFonts w:eastAsia="Times New Roman" w:cs="Times New Roman"/>
          <w:szCs w:val="24"/>
        </w:rPr>
        <w:t xml:space="preserve"> τα ακόλουθα: </w:t>
      </w:r>
    </w:p>
    <w:p w14:paraId="1BC75383" w14:textId="77777777" w:rsidR="00B1781D" w:rsidRDefault="00CB16A6">
      <w:pPr>
        <w:spacing w:line="600" w:lineRule="auto"/>
        <w:ind w:firstLine="720"/>
        <w:jc w:val="both"/>
        <w:rPr>
          <w:rFonts w:eastAsia="Times New Roman"/>
          <w:szCs w:val="24"/>
        </w:rPr>
      </w:pPr>
      <w:r w:rsidRPr="00097F3C">
        <w:rPr>
          <w:rFonts w:eastAsia="Times New Roman"/>
          <w:szCs w:val="24"/>
        </w:rPr>
        <w:t>Α. ΚΑΤΑΘΕΣΗ ΑΝΑΦΟΡΩΝ</w:t>
      </w:r>
    </w:p>
    <w:p w14:paraId="1BC75384" w14:textId="77777777" w:rsidR="00B1781D" w:rsidRDefault="00CB16A6">
      <w:pPr>
        <w:spacing w:line="600" w:lineRule="auto"/>
        <w:ind w:firstLine="720"/>
        <w:jc w:val="center"/>
        <w:rPr>
          <w:rFonts w:eastAsia="Times New Roman"/>
          <w:szCs w:val="24"/>
        </w:rPr>
      </w:pPr>
      <w:r>
        <w:rPr>
          <w:rFonts w:eastAsia="Times New Roman"/>
          <w:szCs w:val="24"/>
        </w:rPr>
        <w:lastRenderedPageBreak/>
        <w:t>(Να μπει η σελίδα 67</w:t>
      </w:r>
      <w:r w:rsidRPr="00097F3C">
        <w:rPr>
          <w:rFonts w:eastAsia="Times New Roman"/>
          <w:szCs w:val="24"/>
        </w:rPr>
        <w:t>α)</w:t>
      </w:r>
    </w:p>
    <w:p w14:paraId="1BC75385" w14:textId="77777777" w:rsidR="00B1781D" w:rsidRDefault="00CB16A6">
      <w:pPr>
        <w:spacing w:line="600" w:lineRule="auto"/>
        <w:ind w:firstLine="720"/>
        <w:jc w:val="both"/>
        <w:rPr>
          <w:rFonts w:eastAsia="Times New Roman"/>
          <w:szCs w:val="24"/>
        </w:rPr>
      </w:pPr>
      <w:r w:rsidRPr="00097F3C">
        <w:rPr>
          <w:rFonts w:eastAsia="Times New Roman"/>
          <w:szCs w:val="24"/>
        </w:rPr>
        <w:t>Β. ΑΠΑΝΤΗΣΕΙΣ ΥΠΟΥΡΓΩΝ ΣΕ ΕΡΩΤΗΣΕΙΣ ΒΟΥΛΕΥΤΩΝ</w:t>
      </w:r>
    </w:p>
    <w:p w14:paraId="1BC75386" w14:textId="77777777" w:rsidR="00B1781D" w:rsidRDefault="00CB16A6">
      <w:pPr>
        <w:spacing w:line="600" w:lineRule="auto"/>
        <w:ind w:firstLine="720"/>
        <w:jc w:val="center"/>
        <w:rPr>
          <w:rFonts w:eastAsia="Times New Roman"/>
          <w:szCs w:val="24"/>
        </w:rPr>
      </w:pPr>
      <w:r>
        <w:rPr>
          <w:rFonts w:eastAsia="Times New Roman"/>
          <w:szCs w:val="24"/>
        </w:rPr>
        <w:t>(Να μπει η σελίδα 67</w:t>
      </w:r>
      <w:r w:rsidRPr="00097F3C">
        <w:rPr>
          <w:rFonts w:eastAsia="Times New Roman"/>
          <w:szCs w:val="24"/>
        </w:rPr>
        <w:t>β)</w:t>
      </w:r>
    </w:p>
    <w:p w14:paraId="1BC75387" w14:textId="77777777" w:rsidR="00B1781D" w:rsidRDefault="00CB16A6">
      <w:pPr>
        <w:tabs>
          <w:tab w:val="left" w:pos="6000"/>
        </w:tabs>
        <w:spacing w:line="600" w:lineRule="auto"/>
        <w:ind w:firstLine="720"/>
        <w:jc w:val="center"/>
        <w:rPr>
          <w:rFonts w:eastAsia="Times New Roman" w:cs="Times New Roman"/>
          <w:color w:val="FF0000"/>
          <w:szCs w:val="24"/>
        </w:rPr>
      </w:pPr>
      <w:r w:rsidRPr="00097F3C">
        <w:rPr>
          <w:rFonts w:eastAsia="Times New Roman" w:cs="Times New Roman"/>
          <w:color w:val="FF0000"/>
          <w:szCs w:val="24"/>
        </w:rPr>
        <w:t>(ΑΛΛΑΓΗ ΣΕΛΙΔΑΣ)</w:t>
      </w:r>
    </w:p>
    <w:p w14:paraId="1BC75388" w14:textId="77777777" w:rsidR="00B1781D" w:rsidRDefault="00CB16A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έχω την τιμή να ανακοινώσω στο Σώμα το δελτίο επικαίρων ερωτήσεων της Δευτέρας 22 Μα</w:t>
      </w:r>
      <w:r>
        <w:rPr>
          <w:rFonts w:eastAsia="Times New Roman" w:cs="Times New Roman"/>
          <w:szCs w:val="24"/>
        </w:rPr>
        <w:t>ΐου 2017.</w:t>
      </w:r>
    </w:p>
    <w:p w14:paraId="1BC75389" w14:textId="77777777" w:rsidR="00B1781D" w:rsidRDefault="00CB16A6">
      <w:pPr>
        <w:spacing w:line="600" w:lineRule="auto"/>
        <w:ind w:firstLine="720"/>
        <w:contextualSpacing/>
        <w:jc w:val="both"/>
        <w:rPr>
          <w:rFonts w:eastAsia="Times New Roman"/>
          <w:bCs/>
          <w:szCs w:val="24"/>
        </w:rPr>
      </w:pPr>
      <w:r>
        <w:rPr>
          <w:rFonts w:eastAsia="Times New Roman"/>
          <w:bCs/>
          <w:szCs w:val="24"/>
        </w:rPr>
        <w:t xml:space="preserve">Α. </w:t>
      </w:r>
      <w:r>
        <w:rPr>
          <w:rFonts w:eastAsia="Times New Roman"/>
          <w:bCs/>
          <w:szCs w:val="24"/>
        </w:rPr>
        <w:t>ΕΠΙΚΑΙΡΕΣ ΕΡΩΤΗΣΕΙΣ</w:t>
      </w:r>
      <w:r>
        <w:rPr>
          <w:rFonts w:eastAsia="Times New Roman"/>
          <w:bCs/>
          <w:szCs w:val="24"/>
        </w:rPr>
        <w:t xml:space="preserve"> Πρώτου Κύκλου (Άρθρο 130 παρ</w:t>
      </w:r>
      <w:r>
        <w:rPr>
          <w:rFonts w:eastAsia="Times New Roman"/>
          <w:bCs/>
          <w:szCs w:val="24"/>
        </w:rPr>
        <w:t xml:space="preserve">άγραφοι </w:t>
      </w:r>
      <w:r>
        <w:rPr>
          <w:rFonts w:eastAsia="Times New Roman"/>
          <w:bCs/>
          <w:szCs w:val="24"/>
        </w:rPr>
        <w:t xml:space="preserve">2 και 3 </w:t>
      </w:r>
      <w:r>
        <w:rPr>
          <w:rFonts w:eastAsia="Times New Roman"/>
          <w:bCs/>
          <w:szCs w:val="24"/>
        </w:rPr>
        <w:t xml:space="preserve">του </w:t>
      </w:r>
      <w:r>
        <w:rPr>
          <w:rFonts w:eastAsia="Times New Roman"/>
          <w:bCs/>
          <w:szCs w:val="24"/>
        </w:rPr>
        <w:t>Καν</w:t>
      </w:r>
      <w:r>
        <w:rPr>
          <w:rFonts w:eastAsia="Times New Roman"/>
          <w:bCs/>
          <w:szCs w:val="24"/>
        </w:rPr>
        <w:t xml:space="preserve">ονισμού της </w:t>
      </w:r>
      <w:r>
        <w:rPr>
          <w:rFonts w:eastAsia="Times New Roman"/>
          <w:bCs/>
          <w:szCs w:val="24"/>
        </w:rPr>
        <w:t>Βουλής)</w:t>
      </w:r>
    </w:p>
    <w:p w14:paraId="1BC7538A" w14:textId="77777777" w:rsidR="00B1781D" w:rsidRDefault="00CB16A6">
      <w:pPr>
        <w:spacing w:line="600" w:lineRule="auto"/>
        <w:ind w:firstLine="720"/>
        <w:contextualSpacing/>
        <w:jc w:val="both"/>
        <w:rPr>
          <w:rFonts w:eastAsia="Times New Roman"/>
          <w:szCs w:val="24"/>
        </w:rPr>
      </w:pPr>
      <w:r>
        <w:rPr>
          <w:rFonts w:eastAsia="Times New Roman"/>
          <w:szCs w:val="24"/>
        </w:rPr>
        <w:t xml:space="preserve">1. Η με αριθμό 837/15-5-2017 επίκαιρη ερώτηση του Βουλευτή Δράμας της Νέας Δημοκρατίας  κ. </w:t>
      </w:r>
      <w:r>
        <w:rPr>
          <w:rFonts w:eastAsia="Times New Roman"/>
          <w:bCs/>
          <w:szCs w:val="24"/>
        </w:rPr>
        <w:t>Δημητρίου Κυριαζίδη</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 σύ</w:t>
      </w:r>
      <w:r>
        <w:rPr>
          <w:rFonts w:eastAsia="Times New Roman"/>
          <w:szCs w:val="24"/>
        </w:rPr>
        <w:t>σταση Ογκολογικής Κλινικής στο Γενικό Νοσοκομείο Δράμας.</w:t>
      </w:r>
    </w:p>
    <w:p w14:paraId="1BC7538B" w14:textId="77777777" w:rsidR="00B1781D" w:rsidRDefault="00CB16A6">
      <w:pPr>
        <w:spacing w:before="100" w:beforeAutospacing="1" w:after="100" w:afterAutospacing="1" w:line="600" w:lineRule="auto"/>
        <w:ind w:firstLine="720"/>
        <w:contextualSpacing/>
        <w:jc w:val="both"/>
        <w:rPr>
          <w:rFonts w:eastAsia="Times New Roman"/>
          <w:szCs w:val="24"/>
        </w:rPr>
      </w:pPr>
      <w:r>
        <w:rPr>
          <w:rFonts w:eastAsia="Times New Roman"/>
          <w:szCs w:val="24"/>
        </w:rPr>
        <w:t>2. Η με αριθμό 826/9-5-2017 επίκαιρη ερώτηση του Ε΄ Αντιπροέδρου της Βουλής και Βουλευτή Δωδεκανήσου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 xml:space="preserve">Δημητρίου </w:t>
      </w:r>
      <w:proofErr w:type="spellStart"/>
      <w:r>
        <w:rPr>
          <w:rFonts w:eastAsia="Times New Roman"/>
          <w:bCs/>
          <w:szCs w:val="24"/>
        </w:rPr>
        <w:t>Κρεμαστινού</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 λήψη μέτρων ενίσχυσης της οικονομίας της Δωδεκανήσου.</w:t>
      </w:r>
    </w:p>
    <w:p w14:paraId="1BC7538C" w14:textId="77777777" w:rsidR="00B1781D" w:rsidRDefault="00CB16A6">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3. Η με αριθμό 842/16-5-2017 επίκαιρη ερώτηση του Βουλευτή Λέσβου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Σταύρου Τάσσου</w:t>
      </w:r>
      <w:r>
        <w:rPr>
          <w:rFonts w:eastAsia="Times New Roman"/>
          <w:szCs w:val="24"/>
        </w:rPr>
        <w:t xml:space="preserve"> προς τον Υπουργό </w:t>
      </w:r>
      <w:r>
        <w:rPr>
          <w:rFonts w:eastAsia="Times New Roman"/>
          <w:bCs/>
          <w:szCs w:val="24"/>
        </w:rPr>
        <w:t xml:space="preserve">Παιδείας, Έρευνας και Θρησκευμάτων, </w:t>
      </w:r>
      <w:r>
        <w:rPr>
          <w:rFonts w:eastAsia="Times New Roman"/>
          <w:szCs w:val="24"/>
        </w:rPr>
        <w:t xml:space="preserve">σχετικά με τα </w:t>
      </w:r>
      <w:r>
        <w:rPr>
          <w:rFonts w:eastAsia="Times New Roman"/>
          <w:szCs w:val="24"/>
        </w:rPr>
        <w:t>σοβαρά προβλήματα στην καθαριότητα στις εγκαταστάσεις του ΤΕΙ Στερεάς Ελλάδας στα Ψαχνά Ευβοίας.</w:t>
      </w:r>
    </w:p>
    <w:p w14:paraId="1BC7538D" w14:textId="77777777" w:rsidR="00B1781D" w:rsidRDefault="00CB16A6">
      <w:pPr>
        <w:spacing w:before="100" w:beforeAutospacing="1" w:after="100" w:afterAutospacing="1" w:line="600" w:lineRule="auto"/>
        <w:ind w:left="-142" w:firstLine="862"/>
        <w:contextualSpacing/>
        <w:jc w:val="both"/>
        <w:rPr>
          <w:rFonts w:eastAsia="Times New Roman"/>
          <w:szCs w:val="24"/>
        </w:rPr>
      </w:pPr>
      <w:r>
        <w:rPr>
          <w:rFonts w:eastAsia="Times New Roman"/>
          <w:bCs/>
          <w:szCs w:val="24"/>
        </w:rPr>
        <w:t xml:space="preserve">Β. </w:t>
      </w:r>
      <w:r>
        <w:rPr>
          <w:rFonts w:eastAsia="Times New Roman"/>
          <w:bCs/>
          <w:szCs w:val="24"/>
        </w:rPr>
        <w:t>ΕΠΙΚΑΙΡΕΣ ΕΡΩΤΗΣΕΙΣ</w:t>
      </w:r>
      <w:r>
        <w:rPr>
          <w:rFonts w:eastAsia="Times New Roman"/>
          <w:bCs/>
          <w:szCs w:val="24"/>
        </w:rPr>
        <w:t xml:space="preserve"> Δεύτερου Κύκλου (Άρθρο 130 παρ</w:t>
      </w:r>
      <w:r>
        <w:rPr>
          <w:rFonts w:eastAsia="Times New Roman"/>
          <w:bCs/>
          <w:szCs w:val="24"/>
        </w:rPr>
        <w:t xml:space="preserve">άγραφοι </w:t>
      </w:r>
      <w:r>
        <w:rPr>
          <w:rFonts w:eastAsia="Times New Roman"/>
          <w:bCs/>
          <w:szCs w:val="24"/>
        </w:rPr>
        <w:t xml:space="preserve">2 και 3 </w:t>
      </w:r>
      <w:r>
        <w:rPr>
          <w:rFonts w:eastAsia="Times New Roman"/>
          <w:bCs/>
          <w:szCs w:val="24"/>
        </w:rPr>
        <w:t xml:space="preserve">του </w:t>
      </w:r>
      <w:r>
        <w:rPr>
          <w:rFonts w:eastAsia="Times New Roman"/>
          <w:bCs/>
          <w:szCs w:val="24"/>
        </w:rPr>
        <w:t>Καν</w:t>
      </w:r>
      <w:r>
        <w:rPr>
          <w:rFonts w:eastAsia="Times New Roman"/>
          <w:bCs/>
          <w:szCs w:val="24"/>
        </w:rPr>
        <w:t xml:space="preserve">ονισμού της </w:t>
      </w:r>
      <w:r>
        <w:rPr>
          <w:rFonts w:eastAsia="Times New Roman"/>
          <w:bCs/>
          <w:szCs w:val="24"/>
        </w:rPr>
        <w:t>Βουλής)</w:t>
      </w:r>
    </w:p>
    <w:p w14:paraId="1BC7538E" w14:textId="77777777" w:rsidR="00B1781D" w:rsidRDefault="00CB16A6">
      <w:pPr>
        <w:spacing w:before="100" w:beforeAutospacing="1" w:after="100" w:afterAutospacing="1" w:line="600" w:lineRule="auto"/>
        <w:ind w:firstLine="720"/>
        <w:contextualSpacing/>
        <w:jc w:val="both"/>
        <w:rPr>
          <w:rFonts w:eastAsia="Times New Roman"/>
          <w:szCs w:val="24"/>
        </w:rPr>
      </w:pPr>
      <w:r>
        <w:rPr>
          <w:rFonts w:eastAsia="Times New Roman"/>
          <w:szCs w:val="24"/>
        </w:rPr>
        <w:t>1. Η με αριθμό 838/15-5-2017 επίκαιρη ερώτηση του Βουλευτή Μαγν</w:t>
      </w:r>
      <w:r>
        <w:rPr>
          <w:rFonts w:eastAsia="Times New Roman"/>
          <w:szCs w:val="24"/>
        </w:rPr>
        <w:t xml:space="preserve">ησίας της Νέας Δημοκρατίας κ. </w:t>
      </w:r>
      <w:r>
        <w:rPr>
          <w:rFonts w:eastAsia="Times New Roman"/>
          <w:bCs/>
          <w:szCs w:val="24"/>
        </w:rPr>
        <w:t xml:space="preserve">Χρήστου </w:t>
      </w:r>
      <w:proofErr w:type="spellStart"/>
      <w:r>
        <w:rPr>
          <w:rFonts w:eastAsia="Times New Roman"/>
          <w:bCs/>
          <w:szCs w:val="24"/>
        </w:rPr>
        <w:t>Μπουκώρου</w:t>
      </w:r>
      <w:proofErr w:type="spellEnd"/>
      <w:r>
        <w:rPr>
          <w:rFonts w:eastAsia="Times New Roman"/>
          <w:b/>
          <w:bCs/>
          <w:szCs w:val="24"/>
        </w:rPr>
        <w:t xml:space="preserve"> </w:t>
      </w:r>
      <w:r>
        <w:rPr>
          <w:rFonts w:eastAsia="Times New Roman"/>
          <w:szCs w:val="24"/>
        </w:rPr>
        <w:t xml:space="preserve">προς την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σχετικά με την καταπολέμηση της αδήλωτης εργασίας.</w:t>
      </w:r>
    </w:p>
    <w:p w14:paraId="1BC7538F" w14:textId="77777777" w:rsidR="00B1781D" w:rsidRDefault="00CB16A6">
      <w:pPr>
        <w:spacing w:before="100" w:beforeAutospacing="1" w:after="100" w:afterAutospacing="1" w:line="600" w:lineRule="auto"/>
        <w:ind w:firstLine="720"/>
        <w:contextualSpacing/>
        <w:jc w:val="both"/>
        <w:rPr>
          <w:rFonts w:eastAsia="Times New Roman"/>
          <w:szCs w:val="24"/>
        </w:rPr>
      </w:pPr>
      <w:r>
        <w:rPr>
          <w:rFonts w:eastAsia="Times New Roman"/>
          <w:szCs w:val="24"/>
        </w:rPr>
        <w:t>2. Η με αριθμό 827/11-5-2017 επίκαιρη ερώτηση του Βουλευτή Αχαΐας της Δημοκρατική</w:t>
      </w:r>
      <w:r>
        <w:rPr>
          <w:rFonts w:eastAsia="Times New Roman"/>
          <w:szCs w:val="24"/>
        </w:rPr>
        <w:t>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Θεόδωρου Παπαθεοδώρου</w:t>
      </w:r>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b/>
          <w:bCs/>
          <w:szCs w:val="24"/>
        </w:rPr>
        <w:t xml:space="preserve"> </w:t>
      </w:r>
      <w:r>
        <w:rPr>
          <w:rFonts w:eastAsia="Times New Roman"/>
          <w:szCs w:val="24"/>
        </w:rPr>
        <w:t>σχετικά με την αυθαίρετη και παράνομα διακριτική μεταχείριση υποψηφίων μελών Συνεργαζόμενου Εκπαιδευτικού Προσωπικού (ΣΕΠ) σε προκηρύξεις του Ελληνικ</w:t>
      </w:r>
      <w:r>
        <w:rPr>
          <w:rFonts w:eastAsia="Times New Roman"/>
          <w:szCs w:val="24"/>
        </w:rPr>
        <w:t>ού Ανοικτού Πανεπιστημίου (ΕΑΠ).</w:t>
      </w:r>
    </w:p>
    <w:p w14:paraId="1BC75390" w14:textId="77777777" w:rsidR="00B1781D" w:rsidRDefault="00CB16A6">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 xml:space="preserve">3. Η με αριθμό 807/8-5-2017 επίκαιρη ερώτηση του Βουλευτή Λασιθίου της Νέας Δημοκρατίας κ. </w:t>
      </w:r>
      <w:r>
        <w:rPr>
          <w:rFonts w:eastAsia="Times New Roman"/>
          <w:bCs/>
          <w:szCs w:val="24"/>
        </w:rPr>
        <w:t xml:space="preserve">Ιωάννη </w:t>
      </w:r>
      <w:proofErr w:type="spellStart"/>
      <w:r>
        <w:rPr>
          <w:rFonts w:eastAsia="Times New Roman"/>
          <w:bCs/>
          <w:szCs w:val="24"/>
        </w:rPr>
        <w:t>Πλακιωτάκη</w:t>
      </w:r>
      <w:proofErr w:type="spellEnd"/>
      <w:r>
        <w:rPr>
          <w:rFonts w:eastAsia="Times New Roman"/>
          <w:szCs w:val="24"/>
        </w:rPr>
        <w:t xml:space="preserve"> προς τον Υπουργό </w:t>
      </w:r>
      <w:r>
        <w:rPr>
          <w:rFonts w:eastAsia="Times New Roman"/>
          <w:bCs/>
          <w:szCs w:val="24"/>
        </w:rPr>
        <w:t>Ναυτιλίας και Νησιωτικής Πολιτικής,</w:t>
      </w:r>
      <w:r>
        <w:rPr>
          <w:rFonts w:eastAsia="Times New Roman"/>
          <w:b/>
          <w:bCs/>
          <w:szCs w:val="24"/>
        </w:rPr>
        <w:t xml:space="preserve"> </w:t>
      </w:r>
      <w:r>
        <w:rPr>
          <w:rFonts w:eastAsia="Times New Roman"/>
          <w:szCs w:val="24"/>
        </w:rPr>
        <w:t>σχετικά με την πλήρη αποδυνάμωση του ελληνικού νηολογίου.</w:t>
      </w:r>
    </w:p>
    <w:p w14:paraId="1BC75391" w14:textId="77777777" w:rsidR="00B1781D" w:rsidRDefault="00CB16A6">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4. </w:t>
      </w:r>
      <w:r>
        <w:rPr>
          <w:rFonts w:eastAsia="Times New Roman"/>
          <w:szCs w:val="24"/>
        </w:rPr>
        <w:t>Η με αριθμό 824/9-5-2017 επίκαιρη ερώτηση του Βουλευτή Λέσβου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Σταύρου Τάσσου</w:t>
      </w:r>
      <w:r>
        <w:rPr>
          <w:rFonts w:eastAsia="Times New Roman"/>
          <w:szCs w:val="24"/>
        </w:rPr>
        <w:t xml:space="preserve"> προς τον Υπουργό </w:t>
      </w:r>
      <w:r>
        <w:rPr>
          <w:rFonts w:eastAsia="Times New Roman"/>
          <w:bCs/>
          <w:szCs w:val="24"/>
        </w:rPr>
        <w:t>Εσωτερικών,</w:t>
      </w:r>
      <w:r>
        <w:rPr>
          <w:rFonts w:eastAsia="Times New Roman"/>
          <w:b/>
          <w:bCs/>
          <w:szCs w:val="24"/>
        </w:rPr>
        <w:t xml:space="preserve"> </w:t>
      </w:r>
      <w:r>
        <w:rPr>
          <w:rFonts w:eastAsia="Times New Roman"/>
          <w:szCs w:val="24"/>
        </w:rPr>
        <w:t xml:space="preserve">σχετικά με τον καθαρισμό της κοίτης των ποταμών </w:t>
      </w:r>
      <w:proofErr w:type="spellStart"/>
      <w:r>
        <w:rPr>
          <w:rFonts w:eastAsia="Times New Roman"/>
          <w:szCs w:val="24"/>
        </w:rPr>
        <w:t>Τσικνιά</w:t>
      </w:r>
      <w:proofErr w:type="spellEnd"/>
      <w:r>
        <w:rPr>
          <w:rFonts w:eastAsia="Times New Roman"/>
          <w:szCs w:val="24"/>
        </w:rPr>
        <w:t xml:space="preserve">, Μυλοπόταμου και </w:t>
      </w:r>
      <w:proofErr w:type="spellStart"/>
      <w:r>
        <w:rPr>
          <w:rFonts w:eastAsia="Times New Roman"/>
          <w:szCs w:val="24"/>
        </w:rPr>
        <w:t>Γκαγκαδέλλη</w:t>
      </w:r>
      <w:proofErr w:type="spellEnd"/>
      <w:r>
        <w:rPr>
          <w:rFonts w:eastAsia="Times New Roman"/>
          <w:szCs w:val="24"/>
        </w:rPr>
        <w:t xml:space="preserve"> στη Λέσβο.</w:t>
      </w:r>
    </w:p>
    <w:p w14:paraId="1BC75392" w14:textId="77777777" w:rsidR="00B1781D" w:rsidRDefault="00CB16A6">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5. Η με αριθμό </w:t>
      </w:r>
      <w:r>
        <w:rPr>
          <w:rFonts w:eastAsia="Times New Roman"/>
          <w:szCs w:val="24"/>
        </w:rPr>
        <w:t>808/8-5-2017 επίκαιρη ερώτηση της Βουλευτού Β΄ Αθηνών της Νέας Δημοκρατίας κ</w:t>
      </w:r>
      <w:r>
        <w:rPr>
          <w:rFonts w:eastAsia="Times New Roman"/>
          <w:szCs w:val="24"/>
        </w:rPr>
        <w:t>.</w:t>
      </w:r>
      <w:r>
        <w:rPr>
          <w:rFonts w:eastAsia="Times New Roman"/>
          <w:szCs w:val="24"/>
        </w:rPr>
        <w:t xml:space="preserve"> </w:t>
      </w:r>
      <w:r>
        <w:rPr>
          <w:rFonts w:eastAsia="Times New Roman"/>
          <w:bCs/>
          <w:szCs w:val="24"/>
        </w:rPr>
        <w:t>Άννας</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Μισέλ Ασημακοπούλου</w:t>
      </w:r>
      <w:r>
        <w:rPr>
          <w:rFonts w:eastAsia="Times New Roman"/>
          <w:szCs w:val="24"/>
        </w:rPr>
        <w:t xml:space="preserve"> προς τον Υπουργό </w:t>
      </w:r>
      <w:r>
        <w:rPr>
          <w:rFonts w:eastAsia="Times New Roman"/>
          <w:bCs/>
          <w:szCs w:val="24"/>
        </w:rPr>
        <w:t>Ψηφιακής Πολιτικής, Τηλεπικοινωνιών και Ενημέρωσης,</w:t>
      </w:r>
      <w:r>
        <w:rPr>
          <w:rFonts w:eastAsia="Times New Roman"/>
          <w:b/>
          <w:bCs/>
          <w:szCs w:val="24"/>
        </w:rPr>
        <w:t xml:space="preserve"> </w:t>
      </w:r>
      <w:r>
        <w:rPr>
          <w:rFonts w:eastAsia="Times New Roman"/>
          <w:szCs w:val="24"/>
        </w:rPr>
        <w:t>σχετικά με το τηλεοπτικό σήμα σε απομακρυσμένες περιοχές.</w:t>
      </w:r>
    </w:p>
    <w:p w14:paraId="1BC75393" w14:textId="77777777" w:rsidR="00B1781D" w:rsidRDefault="00CB16A6">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6. Η με αριθμό </w:t>
      </w:r>
      <w:r>
        <w:rPr>
          <w:rFonts w:eastAsia="Times New Roman"/>
          <w:szCs w:val="24"/>
        </w:rPr>
        <w:t>825/9-5-2017 επίκαιρη ερώτηση του Βουλευτή Ηρακλείου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Εμμανουήλ Συντυχάκη</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την ακύρωση των πιστοποιητικών των ατόμων με χρόνιες παθήσεις από τα Κέντρα Πιστοποίησης Αναπηρίας (ΚΕΠΑ).</w:t>
      </w:r>
    </w:p>
    <w:p w14:paraId="1BC75394" w14:textId="77777777" w:rsidR="00B1781D" w:rsidRDefault="00CB16A6">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7</w:t>
      </w:r>
      <w:r>
        <w:rPr>
          <w:rFonts w:eastAsia="Times New Roman"/>
          <w:szCs w:val="24"/>
        </w:rPr>
        <w:t xml:space="preserve">. Η με αριθμό 723/11-4-2017 επίκαιρη ερώτηση του Βουλευτή Β΄ Θεσσαλονίκης του Κομμουνιστικού </w:t>
      </w:r>
      <w:proofErr w:type="spellStart"/>
      <w:r>
        <w:rPr>
          <w:rFonts w:eastAsia="Times New Roman"/>
          <w:szCs w:val="24"/>
        </w:rPr>
        <w:t>Κόμματ</w:t>
      </w:r>
      <w:r>
        <w:rPr>
          <w:rFonts w:eastAsia="Times New Roman"/>
          <w:szCs w:val="24"/>
        </w:rPr>
        <w:t>α</w:t>
      </w:r>
      <w:r>
        <w:rPr>
          <w:rFonts w:eastAsia="Times New Roman"/>
          <w:szCs w:val="24"/>
        </w:rPr>
        <w:t>ς</w:t>
      </w:r>
      <w:proofErr w:type="spellEnd"/>
      <w:r>
        <w:rPr>
          <w:rFonts w:eastAsia="Times New Roman"/>
          <w:szCs w:val="24"/>
        </w:rPr>
        <w:t xml:space="preserve"> Ελλάδ</w:t>
      </w:r>
      <w:r>
        <w:rPr>
          <w:rFonts w:eastAsia="Times New Roman"/>
          <w:szCs w:val="24"/>
        </w:rPr>
        <w:t>α</w:t>
      </w:r>
      <w:r>
        <w:rPr>
          <w:rFonts w:eastAsia="Times New Roman"/>
          <w:szCs w:val="24"/>
        </w:rPr>
        <w:t xml:space="preserve">ς κ. </w:t>
      </w:r>
      <w:r>
        <w:rPr>
          <w:rFonts w:eastAsia="Times New Roman"/>
          <w:bCs/>
          <w:szCs w:val="24"/>
        </w:rPr>
        <w:t xml:space="preserve">Σάκη </w:t>
      </w:r>
      <w:proofErr w:type="spellStart"/>
      <w:r>
        <w:rPr>
          <w:rFonts w:eastAsia="Times New Roman"/>
          <w:bCs/>
          <w:szCs w:val="24"/>
        </w:rPr>
        <w:t>Βαρδαλή</w:t>
      </w:r>
      <w:proofErr w:type="spellEnd"/>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την απώλεια ζωής εξαιτίας των τραγικών ελλείψεων στην επείγουσα ιατρική στην Περιφερειακή Ενότ</w:t>
      </w:r>
      <w:r>
        <w:rPr>
          <w:rFonts w:eastAsia="Times New Roman"/>
          <w:szCs w:val="24"/>
        </w:rPr>
        <w:t>ητα Χαλκιδικής.</w:t>
      </w:r>
    </w:p>
    <w:p w14:paraId="1BC75395" w14:textId="77777777" w:rsidR="00B1781D" w:rsidRDefault="00CB16A6">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8. Η με αριθμό 698/5-4-2017 επίκαιρη ερώτηση του Βουλευτή Πέλλας του Λαϊκού Συνδέσμου - Χρυσή Αυγή κ. </w:t>
      </w:r>
      <w:r>
        <w:rPr>
          <w:rFonts w:eastAsia="Times New Roman"/>
          <w:bCs/>
          <w:szCs w:val="24"/>
        </w:rPr>
        <w:t xml:space="preserve">Ιωάννη </w:t>
      </w:r>
      <w:proofErr w:type="spellStart"/>
      <w:r>
        <w:rPr>
          <w:rFonts w:eastAsia="Times New Roman"/>
          <w:bCs/>
          <w:szCs w:val="24"/>
        </w:rPr>
        <w:t>Σαχινίδη</w:t>
      </w:r>
      <w:proofErr w:type="spellEnd"/>
      <w:r>
        <w:rPr>
          <w:rFonts w:eastAsia="Times New Roman"/>
          <w:szCs w:val="24"/>
        </w:rPr>
        <w:t xml:space="preserve"> προς την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σχετικά με τη</w:t>
      </w:r>
      <w:r>
        <w:rPr>
          <w:rFonts w:eastAsia="Times New Roman"/>
          <w:szCs w:val="24"/>
        </w:rPr>
        <w:t xml:space="preserve"> «ραγδαία αύξηση της ανεργίας στην Καστοριά επί Κυβερνήσεως ΣΥΡΙΖΑ».</w:t>
      </w:r>
    </w:p>
    <w:p w14:paraId="1BC75396" w14:textId="77777777" w:rsidR="00B1781D" w:rsidRDefault="00CB16A6">
      <w:pPr>
        <w:spacing w:before="100" w:beforeAutospacing="1" w:after="100" w:afterAutospacing="1" w:line="600" w:lineRule="auto"/>
        <w:ind w:firstLine="720"/>
        <w:contextualSpacing/>
        <w:jc w:val="both"/>
        <w:rPr>
          <w:rFonts w:eastAsia="Times New Roman"/>
          <w:szCs w:val="24"/>
        </w:rPr>
      </w:pPr>
      <w:r>
        <w:rPr>
          <w:rFonts w:eastAsia="Times New Roman"/>
          <w:szCs w:val="24"/>
        </w:rPr>
        <w:t>9. Η με αριθμό 682/3-4-2017 επίκαιρη ερώτηση του Βουλευτή Αργολίδας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Ιωάννη Μανιάτη</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b/>
          <w:bCs/>
          <w:szCs w:val="24"/>
        </w:rPr>
        <w:t xml:space="preserve"> </w:t>
      </w:r>
      <w:r>
        <w:rPr>
          <w:rFonts w:eastAsia="Times New Roman"/>
          <w:szCs w:val="24"/>
        </w:rPr>
        <w:t xml:space="preserve">σχετικά με </w:t>
      </w:r>
      <w:r>
        <w:rPr>
          <w:rFonts w:eastAsia="Times New Roman"/>
          <w:szCs w:val="24"/>
        </w:rPr>
        <w:t>την ενεργοποίηση της απόφασης για την πιλοτική μελέτη της Ζώνης Οικιστικού Ελέγχου (ΖΟΕ) του Άργους.</w:t>
      </w:r>
    </w:p>
    <w:p w14:paraId="1BC75397" w14:textId="77777777" w:rsidR="00B1781D" w:rsidRDefault="00CB16A6">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10. Η με αριθμό 643/21-3-2017 επίκαιρη ερώτηση του Βουλευτή Αιτωλοακαρνανίας της Δημοκρατικής Συμπαράταξης </w:t>
      </w:r>
      <w:r>
        <w:rPr>
          <w:rFonts w:eastAsia="Times New Roman"/>
          <w:szCs w:val="24"/>
        </w:rPr>
        <w:lastRenderedPageBreak/>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Δημητρίου Κωνσταντόπουλου</w:t>
      </w:r>
      <w:r>
        <w:rPr>
          <w:rFonts w:eastAsia="Times New Roman"/>
          <w:szCs w:val="24"/>
        </w:rPr>
        <w:t xml:space="preserve"> προς </w:t>
      </w:r>
      <w:r>
        <w:rPr>
          <w:rFonts w:eastAsia="Times New Roman"/>
          <w:szCs w:val="24"/>
        </w:rPr>
        <w:t xml:space="preserve">τον Υπουργό </w:t>
      </w:r>
      <w:r>
        <w:rPr>
          <w:rFonts w:eastAsia="Times New Roman"/>
          <w:bCs/>
          <w:szCs w:val="24"/>
        </w:rPr>
        <w:t>Παιδείας, Έρευνας και Θρησκευμάτων,</w:t>
      </w:r>
      <w:r>
        <w:rPr>
          <w:rFonts w:eastAsia="Times New Roman"/>
          <w:szCs w:val="24"/>
        </w:rPr>
        <w:t xml:space="preserve"> σχετικά με την στήριξη και την αναβάθμιση του ΤΕΙ Μεσολογγίου. </w:t>
      </w:r>
    </w:p>
    <w:p w14:paraId="1BC75398" w14:textId="77777777" w:rsidR="00B1781D" w:rsidRDefault="00CB16A6">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11. Η με αριθμό 504/20-2-2017 επίκαιρη ερώτηση του Βουλευτή Επικρατείας του Λαϊκού Συνδέσμου – Χρυσή Αυγή κ. </w:t>
      </w:r>
      <w:r>
        <w:rPr>
          <w:rFonts w:eastAsia="Times New Roman"/>
          <w:bCs/>
          <w:szCs w:val="24"/>
        </w:rPr>
        <w:t>Χρήστου Παππά</w:t>
      </w:r>
      <w:r>
        <w:rPr>
          <w:rFonts w:eastAsia="Times New Roman"/>
          <w:szCs w:val="24"/>
        </w:rPr>
        <w:t xml:space="preserve"> προς τον Υπουργό</w:t>
      </w:r>
      <w:r>
        <w:rPr>
          <w:rFonts w:eastAsia="Times New Roman"/>
          <w:szCs w:val="24"/>
        </w:rPr>
        <w:t xml:space="preserve"> </w:t>
      </w:r>
      <w:r>
        <w:rPr>
          <w:rFonts w:eastAsia="Times New Roman"/>
          <w:bCs/>
          <w:szCs w:val="24"/>
        </w:rPr>
        <w:t>Παιδ</w:t>
      </w:r>
      <w:r>
        <w:rPr>
          <w:rFonts w:eastAsia="Times New Roman"/>
          <w:bCs/>
          <w:szCs w:val="24"/>
        </w:rPr>
        <w:t>είας, Έρευνας και Θρησκευμάτων</w:t>
      </w:r>
      <w:r>
        <w:rPr>
          <w:rFonts w:eastAsia="Times New Roman"/>
          <w:b/>
          <w:bCs/>
          <w:szCs w:val="24"/>
        </w:rPr>
        <w:t xml:space="preserve">, </w:t>
      </w:r>
      <w:r>
        <w:rPr>
          <w:rFonts w:eastAsia="Times New Roman"/>
          <w:szCs w:val="24"/>
        </w:rPr>
        <w:t xml:space="preserve">σχετικά με «την εκπλήρωση του </w:t>
      </w:r>
      <w:r>
        <w:rPr>
          <w:rFonts w:eastAsia="Times New Roman"/>
          <w:szCs w:val="24"/>
        </w:rPr>
        <w:t>τάματος</w:t>
      </w:r>
      <w:r>
        <w:rPr>
          <w:rFonts w:eastAsia="Times New Roman"/>
          <w:szCs w:val="24"/>
        </w:rPr>
        <w:t xml:space="preserve"> του </w:t>
      </w:r>
      <w:r>
        <w:rPr>
          <w:rFonts w:eastAsia="Times New Roman"/>
          <w:szCs w:val="24"/>
        </w:rPr>
        <w:t>έθνους</w:t>
      </w:r>
      <w:r>
        <w:rPr>
          <w:rFonts w:eastAsia="Times New Roman"/>
          <w:szCs w:val="24"/>
        </w:rPr>
        <w:t>».</w:t>
      </w:r>
    </w:p>
    <w:p w14:paraId="1BC75399" w14:textId="77777777" w:rsidR="00B1781D" w:rsidRDefault="00CB16A6">
      <w:pPr>
        <w:spacing w:before="100" w:beforeAutospacing="1" w:after="100" w:afterAutospacing="1" w:line="600" w:lineRule="auto"/>
        <w:ind w:firstLine="720"/>
        <w:contextualSpacing/>
        <w:jc w:val="both"/>
        <w:rPr>
          <w:rFonts w:eastAsia="Times New Roman"/>
          <w:szCs w:val="24"/>
        </w:rPr>
      </w:pPr>
      <w:r>
        <w:rPr>
          <w:rFonts w:eastAsia="Times New Roman"/>
          <w:szCs w:val="24"/>
        </w:rPr>
        <w:t>12. Η με αριθμό 602/14-3-2017 επίκαιρη ερώτηση του Βουλευτή Α΄ Θεσσαλονίκης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Ιωάννη Δελή</w:t>
      </w:r>
      <w:r>
        <w:rPr>
          <w:rFonts w:eastAsia="Times New Roman"/>
          <w:szCs w:val="24"/>
        </w:rPr>
        <w:t xml:space="preserve"> προς τον Υπουργό </w:t>
      </w:r>
      <w:r>
        <w:rPr>
          <w:rFonts w:eastAsia="Times New Roman"/>
          <w:bCs/>
          <w:szCs w:val="24"/>
        </w:rPr>
        <w:t>Παιδείας, Έρευνας και Θρησκευ</w:t>
      </w:r>
      <w:r>
        <w:rPr>
          <w:rFonts w:eastAsia="Times New Roman"/>
          <w:bCs/>
          <w:szCs w:val="24"/>
        </w:rPr>
        <w:t>μάτων,</w:t>
      </w:r>
      <w:r>
        <w:rPr>
          <w:rFonts w:eastAsia="Times New Roman"/>
          <w:b/>
          <w:bCs/>
          <w:szCs w:val="24"/>
        </w:rPr>
        <w:t xml:space="preserve"> </w:t>
      </w:r>
      <w:r>
        <w:rPr>
          <w:rFonts w:eastAsia="Times New Roman"/>
          <w:szCs w:val="24"/>
        </w:rPr>
        <w:t>σχετικά με τις άδειες των αναπληρωτών εκπαιδευτικών.</w:t>
      </w:r>
    </w:p>
    <w:p w14:paraId="1BC7539A" w14:textId="77777777" w:rsidR="00B1781D" w:rsidRDefault="00CB16A6">
      <w:pPr>
        <w:spacing w:before="100" w:beforeAutospacing="1" w:after="100" w:afterAutospacing="1" w:line="600" w:lineRule="auto"/>
        <w:ind w:firstLine="720"/>
        <w:contextualSpacing/>
        <w:jc w:val="both"/>
        <w:rPr>
          <w:rFonts w:eastAsia="Times New Roman"/>
          <w:szCs w:val="24"/>
        </w:rPr>
      </w:pPr>
      <w:r>
        <w:rPr>
          <w:rFonts w:eastAsia="Times New Roman"/>
          <w:bCs/>
          <w:szCs w:val="24"/>
        </w:rPr>
        <w:t>ΑΝΑΦΟΡΕΣ -</w:t>
      </w:r>
      <w:r w:rsidRPr="00600E50">
        <w:rPr>
          <w:rFonts w:eastAsia="Times New Roman"/>
          <w:bCs/>
          <w:szCs w:val="24"/>
        </w:rPr>
        <w:t xml:space="preserve"> </w:t>
      </w:r>
      <w:r>
        <w:rPr>
          <w:rFonts w:eastAsia="Times New Roman"/>
          <w:bCs/>
          <w:szCs w:val="24"/>
        </w:rPr>
        <w:t xml:space="preserve">ΕΡΩΤΗΣΕΙΣ </w:t>
      </w:r>
      <w:r>
        <w:rPr>
          <w:rFonts w:eastAsia="Times New Roman"/>
          <w:bCs/>
          <w:szCs w:val="24"/>
        </w:rPr>
        <w:t>(Άρθρο 130 παρ</w:t>
      </w:r>
      <w:r>
        <w:rPr>
          <w:rFonts w:eastAsia="Times New Roman"/>
          <w:bCs/>
          <w:szCs w:val="24"/>
        </w:rPr>
        <w:t>άγραφος</w:t>
      </w:r>
      <w:r>
        <w:rPr>
          <w:rFonts w:eastAsia="Times New Roman"/>
          <w:bCs/>
          <w:szCs w:val="24"/>
        </w:rPr>
        <w:t xml:space="preserve"> 5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1BC7539B" w14:textId="77777777" w:rsidR="00B1781D" w:rsidRDefault="00CB16A6">
      <w:pPr>
        <w:spacing w:before="100" w:beforeAutospacing="1" w:after="100" w:afterAutospacing="1" w:line="600" w:lineRule="auto"/>
        <w:ind w:firstLine="720"/>
        <w:contextualSpacing/>
        <w:jc w:val="both"/>
        <w:rPr>
          <w:rFonts w:eastAsia="Times New Roman"/>
          <w:szCs w:val="24"/>
        </w:rPr>
      </w:pPr>
      <w:r>
        <w:rPr>
          <w:rFonts w:eastAsia="Times New Roman"/>
          <w:szCs w:val="24"/>
        </w:rPr>
        <w:t>1. Η με αριθμό 3826/1-3-2017 ερώτηση του Βουλευτή Ηλείας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Ιωάννη Κουτσούκου</w:t>
      </w:r>
      <w:r>
        <w:rPr>
          <w:rFonts w:eastAsia="Times New Roman"/>
          <w:szCs w:val="24"/>
        </w:rPr>
        <w:t xml:space="preserve"> προς τον Υπουργό </w:t>
      </w:r>
      <w:r>
        <w:rPr>
          <w:rFonts w:eastAsia="Times New Roman"/>
          <w:bCs/>
          <w:szCs w:val="24"/>
        </w:rPr>
        <w:t>Υποδομών και Μεταφορών,</w:t>
      </w:r>
      <w:r>
        <w:rPr>
          <w:rFonts w:eastAsia="Times New Roman"/>
          <w:b/>
          <w:bCs/>
          <w:szCs w:val="24"/>
        </w:rPr>
        <w:t xml:space="preserve"> </w:t>
      </w:r>
      <w:r>
        <w:rPr>
          <w:rFonts w:eastAsia="Times New Roman"/>
          <w:szCs w:val="24"/>
        </w:rPr>
        <w:t>με θέμα «να χυθεί άπλετο φως στα έργα και τις ημέρες του κ. Καλογρίτσα με τη χρηματοδότησή του από την «</w:t>
      </w:r>
      <w:proofErr w:type="spellStart"/>
      <w:r>
        <w:rPr>
          <w:rFonts w:eastAsia="Times New Roman"/>
          <w:szCs w:val="24"/>
        </w:rPr>
        <w:t>Attica</w:t>
      </w:r>
      <w:proofErr w:type="spellEnd"/>
      <w:r>
        <w:rPr>
          <w:rFonts w:eastAsia="Times New Roman"/>
          <w:szCs w:val="24"/>
        </w:rPr>
        <w:t xml:space="preserve"> Bank» </w:t>
      </w:r>
      <w:r>
        <w:rPr>
          <w:rFonts w:eastAsia="Times New Roman"/>
          <w:szCs w:val="24"/>
        </w:rPr>
        <w:lastRenderedPageBreak/>
        <w:t>και την ανάληψη έργων οδοποιίας του τμήματος Πατρών - Πύργου».</w:t>
      </w:r>
    </w:p>
    <w:p w14:paraId="1BC7539C" w14:textId="77777777" w:rsidR="00B1781D" w:rsidRDefault="00CB16A6">
      <w:pPr>
        <w:spacing w:before="100" w:beforeAutospacing="1" w:after="100" w:afterAutospacing="1" w:line="600" w:lineRule="auto"/>
        <w:ind w:firstLine="720"/>
        <w:contextualSpacing/>
        <w:jc w:val="both"/>
        <w:rPr>
          <w:rFonts w:eastAsia="Times New Roman"/>
          <w:szCs w:val="24"/>
        </w:rPr>
      </w:pPr>
      <w:r>
        <w:rPr>
          <w:rFonts w:eastAsia="Times New Roman"/>
          <w:szCs w:val="24"/>
        </w:rPr>
        <w:t>2. Η με αριθμό 4605/29-3-2017 ερώτ</w:t>
      </w:r>
      <w:r>
        <w:rPr>
          <w:rFonts w:eastAsia="Times New Roman"/>
          <w:szCs w:val="24"/>
        </w:rPr>
        <w:t>ηση του Βουλευτή Αργολίδας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Ιωάννη Μανιάτη</w:t>
      </w:r>
      <w:r>
        <w:rPr>
          <w:rFonts w:eastAsia="Times New Roman"/>
          <w:szCs w:val="24"/>
        </w:rPr>
        <w:t xml:space="preserve"> προς τον Υπουργό </w:t>
      </w:r>
      <w:r>
        <w:rPr>
          <w:rFonts w:eastAsia="Times New Roman"/>
          <w:bCs/>
          <w:szCs w:val="24"/>
        </w:rPr>
        <w:t>Υποδομών και Μεταφορών,</w:t>
      </w:r>
      <w:r>
        <w:rPr>
          <w:rFonts w:eastAsia="Times New Roman"/>
          <w:b/>
          <w:bCs/>
          <w:szCs w:val="24"/>
        </w:rPr>
        <w:t xml:space="preserve"> </w:t>
      </w:r>
      <w:r>
        <w:rPr>
          <w:rFonts w:eastAsia="Times New Roman"/>
          <w:szCs w:val="24"/>
        </w:rPr>
        <w:t>σχετικά με την οικονομική ασφυξία στις Δημόσιες Αστικές Συγκοινωνίες.</w:t>
      </w:r>
    </w:p>
    <w:p w14:paraId="1BC7539D" w14:textId="77777777" w:rsidR="00B1781D" w:rsidRDefault="00CB16A6">
      <w:pPr>
        <w:spacing w:before="100" w:beforeAutospacing="1" w:after="100" w:afterAutospacing="1" w:line="600" w:lineRule="auto"/>
        <w:ind w:firstLine="720"/>
        <w:contextualSpacing/>
        <w:jc w:val="both"/>
        <w:rPr>
          <w:rFonts w:eastAsia="Times New Roman"/>
          <w:szCs w:val="24"/>
        </w:rPr>
      </w:pPr>
      <w:r>
        <w:rPr>
          <w:rFonts w:eastAsia="Times New Roman"/>
          <w:szCs w:val="24"/>
        </w:rPr>
        <w:t>3. Η με αριθμό 1775/6-12-2016 ερώτηση της Βουλευτού Αττι</w:t>
      </w:r>
      <w:r>
        <w:rPr>
          <w:rFonts w:eastAsia="Times New Roman"/>
          <w:szCs w:val="24"/>
        </w:rPr>
        <w:t>κής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w:t>
      </w:r>
      <w:r>
        <w:rPr>
          <w:rFonts w:eastAsia="Times New Roman"/>
          <w:szCs w:val="24"/>
        </w:rPr>
        <w:t>.</w:t>
      </w:r>
      <w:r>
        <w:rPr>
          <w:rFonts w:eastAsia="Times New Roman"/>
          <w:szCs w:val="24"/>
        </w:rPr>
        <w:t xml:space="preserve"> </w:t>
      </w:r>
      <w:r>
        <w:rPr>
          <w:rFonts w:eastAsia="Times New Roman"/>
          <w:bCs/>
          <w:szCs w:val="24"/>
        </w:rPr>
        <w:t>Παρασκευής</w:t>
      </w:r>
      <w:r>
        <w:rPr>
          <w:rFonts w:eastAsia="Times New Roman"/>
          <w:szCs w:val="24"/>
        </w:rPr>
        <w:t xml:space="preserve"> </w:t>
      </w:r>
      <w:r>
        <w:rPr>
          <w:rFonts w:eastAsia="Times New Roman"/>
          <w:bCs/>
          <w:szCs w:val="24"/>
        </w:rPr>
        <w:t xml:space="preserve">(Εύης) </w:t>
      </w:r>
      <w:proofErr w:type="spellStart"/>
      <w:r>
        <w:rPr>
          <w:rFonts w:eastAsia="Times New Roman"/>
          <w:bCs/>
          <w:szCs w:val="24"/>
        </w:rPr>
        <w:t>Χριστοφιλοπούλου</w:t>
      </w:r>
      <w:proofErr w:type="spellEnd"/>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την «αδιαφορία του Υπουργείου Υγείας για το Νοσοκομείο Ζακύνθου».</w:t>
      </w:r>
    </w:p>
    <w:p w14:paraId="1BC7539E" w14:textId="77777777" w:rsidR="00B1781D" w:rsidRDefault="00CB16A6">
      <w:pPr>
        <w:spacing w:before="100" w:beforeAutospacing="1" w:after="100" w:afterAutospacing="1" w:line="600" w:lineRule="auto"/>
        <w:ind w:firstLine="709"/>
        <w:contextualSpacing/>
        <w:jc w:val="center"/>
        <w:rPr>
          <w:rFonts w:eastAsia="Times New Roman"/>
          <w:szCs w:val="24"/>
        </w:rPr>
      </w:pPr>
      <w:r w:rsidRPr="00D852FA">
        <w:rPr>
          <w:rFonts w:eastAsia="Times New Roman"/>
          <w:color w:val="FF0000"/>
          <w:szCs w:val="24"/>
        </w:rPr>
        <w:t>(ΑΛΛΑΓΗ ΣΕΛΙΔΑΣ ΛΟΓΩ ΑΛΛΑΓΗΣ ΘΕΜΑΤΟΣ)</w:t>
      </w:r>
    </w:p>
    <w:p w14:paraId="1BC7539F" w14:textId="77777777" w:rsidR="00B1781D" w:rsidRDefault="00CB16A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Κυρίες και κύριοι συνάδελφοι, εισερχόμαστε στη συζήτηση των </w:t>
      </w:r>
    </w:p>
    <w:p w14:paraId="1BC753A0" w14:textId="77777777" w:rsidR="00B1781D" w:rsidRDefault="00CB16A6">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1BC753A1"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Ξεκινούμε</w:t>
      </w:r>
      <w:r>
        <w:rPr>
          <w:rFonts w:eastAsia="Times New Roman" w:cs="Times New Roman"/>
          <w:szCs w:val="24"/>
        </w:rPr>
        <w:t xml:space="preserve"> τη συζήτηση με</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τρίτη με αριθμό 3614/21-2-2017 ερώτηση του κύκλου των αναφορών και ερωτήσεων του Ανεξάρτητου Βουλευτή Β΄ Αθηνών κ. </w:t>
      </w:r>
      <w:r>
        <w:rPr>
          <w:rFonts w:eastAsia="Times New Roman" w:cs="Times New Roman"/>
          <w:bCs/>
          <w:szCs w:val="24"/>
        </w:rPr>
        <w:t xml:space="preserve">Θεοχάρη </w:t>
      </w:r>
      <w:proofErr w:type="spellStart"/>
      <w:r>
        <w:rPr>
          <w:rFonts w:eastAsia="Times New Roman" w:cs="Times New Roman"/>
          <w:bCs/>
          <w:szCs w:val="24"/>
        </w:rPr>
        <w:t>Θεοχάρη</w:t>
      </w:r>
      <w:proofErr w:type="spellEnd"/>
      <w:r>
        <w:rPr>
          <w:rFonts w:eastAsia="Times New Roman" w:cs="Times New Roman"/>
          <w:szCs w:val="24"/>
        </w:rPr>
        <w:t xml:space="preserve"> προς τον </w:t>
      </w:r>
      <w:r>
        <w:rPr>
          <w:rFonts w:eastAsia="Times New Roman" w:cs="Times New Roman"/>
          <w:szCs w:val="24"/>
        </w:rPr>
        <w:lastRenderedPageBreak/>
        <w:t xml:space="preserve">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τα υψηλά ποσοστά μη ενδεδειγμένων ιατρικά καισαρικών τομών.</w:t>
      </w:r>
    </w:p>
    <w:p w14:paraId="1BC753A2"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Κύριε Θεοχάρη, έχετε τον λόγο για δύο λεπτά.</w:t>
      </w:r>
    </w:p>
    <w:p w14:paraId="1BC753A3"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Σας ευχαριστώ πολύ, κύριε Πρόεδρε και κύριε Υπουργέ, που είχατε την καλοσύνη να έλθετε </w:t>
      </w:r>
      <w:r>
        <w:rPr>
          <w:rFonts w:eastAsia="Times New Roman" w:cs="Times New Roman"/>
          <w:szCs w:val="24"/>
        </w:rPr>
        <w:t>να συζητήσουμε αυτή την ερώτηση.</w:t>
      </w:r>
    </w:p>
    <w:p w14:paraId="1BC753A4"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Επανέρχομαι σε μια αναπάντητη ερώτηση και γι’ αυτό την κάνω επίκαιρη, στο ζήτημα των υψηλών ποσοστών μη ενδεδειγμένων ιατρικά καισαρικών τομών που πραγματοποιούνται στη χώρα μας.</w:t>
      </w:r>
    </w:p>
    <w:p w14:paraId="1BC753A5"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Ειδικότερα, σύμφωνα με έκθεση της Επιτροπής </w:t>
      </w:r>
      <w:r>
        <w:rPr>
          <w:rFonts w:eastAsia="Times New Roman" w:cs="Times New Roman"/>
          <w:szCs w:val="24"/>
        </w:rPr>
        <w:t>του ΟΗΕ, τα ποσοστά των καισαρικών τομών που πραγματοποιούνται στην Ελλάδα χωρίς ιατρική αιτιολόγηση προσεγγίζουν το 40% σε δημόσια και το 65% σε ιδιωτικά νοσηλευτικά ιδρύματα, ξεπερνώντας παρασάγγας το ποσοστό του 15% που θεωρείται από τον Παγκόσμιο Οργαν</w:t>
      </w:r>
      <w:r>
        <w:rPr>
          <w:rFonts w:eastAsia="Times New Roman" w:cs="Times New Roman"/>
          <w:szCs w:val="24"/>
        </w:rPr>
        <w:t>ισμό Υγείας ως ικανό να καλύπτει τις ιατρικές ανάγκες.</w:t>
      </w:r>
    </w:p>
    <w:p w14:paraId="1BC753A6" w14:textId="77777777" w:rsidR="00B1781D" w:rsidRDefault="00CB16A6">
      <w:pPr>
        <w:spacing w:line="600" w:lineRule="auto"/>
        <w:ind w:firstLine="720"/>
        <w:jc w:val="both"/>
        <w:rPr>
          <w:rFonts w:eastAsia="Times New Roman" w:cs="Times New Roman"/>
          <w:szCs w:val="24"/>
        </w:rPr>
      </w:pPr>
      <w:r w:rsidRPr="00477811">
        <w:rPr>
          <w:rFonts w:eastAsia="Times New Roman" w:cs="Times New Roman"/>
          <w:szCs w:val="24"/>
        </w:rPr>
        <w:t xml:space="preserve">Σύμφωνα με συμπεράσματα του έτους 2013 της </w:t>
      </w:r>
      <w:r w:rsidRPr="00477811">
        <w:rPr>
          <w:rFonts w:eastAsia="Times New Roman" w:cs="Times New Roman"/>
          <w:szCs w:val="24"/>
        </w:rPr>
        <w:t>ε</w:t>
      </w:r>
      <w:r w:rsidRPr="00477811">
        <w:rPr>
          <w:rFonts w:eastAsia="Times New Roman" w:cs="Times New Roman"/>
          <w:szCs w:val="24"/>
        </w:rPr>
        <w:t xml:space="preserve">πιτροπής, η ελληνική </w:t>
      </w:r>
    </w:p>
    <w:p w14:paraId="1BC753A7" w14:textId="77777777" w:rsidR="00B1781D" w:rsidRDefault="00CB16A6">
      <w:pPr>
        <w:spacing w:line="600" w:lineRule="auto"/>
        <w:jc w:val="both"/>
        <w:rPr>
          <w:rFonts w:eastAsia="Times New Roman" w:cs="Times New Roman"/>
          <w:szCs w:val="24"/>
        </w:rPr>
      </w:pPr>
      <w:r w:rsidRPr="00477811">
        <w:rPr>
          <w:rFonts w:eastAsia="Times New Roman" w:cs="Times New Roman"/>
          <w:szCs w:val="24"/>
        </w:rPr>
        <w:lastRenderedPageBreak/>
        <w:t>α</w:t>
      </w:r>
      <w:r w:rsidRPr="00477811">
        <w:rPr>
          <w:rFonts w:eastAsia="Times New Roman" w:cs="Times New Roman"/>
          <w:szCs w:val="24"/>
        </w:rPr>
        <w:t xml:space="preserve">ντιπροσωπεία όφειλε να συντάξει την όγδοη τακτική της έκθεση τον Μάρτιο του 2017, προβαίνοντας σε απολογισμό των μέτρων που έλαβε για </w:t>
      </w:r>
      <w:r w:rsidRPr="00477811">
        <w:rPr>
          <w:rFonts w:eastAsia="Times New Roman" w:cs="Times New Roman"/>
          <w:szCs w:val="24"/>
        </w:rPr>
        <w:t>τη μείωση των καταχρηστικών καισαρικών.</w:t>
      </w:r>
    </w:p>
    <w:p w14:paraId="1BC753A8"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Επίσης τα επίσημα στοιχεία του ΕΟΠΥΥ είναι αποκαλυπτικά. Το 2015</w:t>
      </w:r>
      <w:r>
        <w:rPr>
          <w:rFonts w:eastAsia="Times New Roman" w:cs="Times New Roman"/>
          <w:szCs w:val="24"/>
        </w:rPr>
        <w:t>,</w:t>
      </w:r>
      <w:r>
        <w:rPr>
          <w:rFonts w:eastAsia="Times New Roman" w:cs="Times New Roman"/>
          <w:szCs w:val="24"/>
        </w:rPr>
        <w:t xml:space="preserve"> από τ</w:t>
      </w:r>
      <w:r>
        <w:rPr>
          <w:rFonts w:eastAsia="Times New Roman" w:cs="Times New Roman"/>
          <w:szCs w:val="24"/>
        </w:rPr>
        <w:t>ι</w:t>
      </w:r>
      <w:r>
        <w:rPr>
          <w:rFonts w:eastAsia="Times New Roman" w:cs="Times New Roman"/>
          <w:szCs w:val="24"/>
        </w:rPr>
        <w:t xml:space="preserve">ς τριάντα έξι χιλιάδες τετρακόσιους σαράντα πέντε τοκετούς ασφαλισμένων στον φορέα σε δημόσια και ιδιωτικά μαιευτήρια το 58% έγινε με καισαρική </w:t>
      </w:r>
      <w:r>
        <w:rPr>
          <w:rFonts w:eastAsia="Times New Roman" w:cs="Times New Roman"/>
          <w:szCs w:val="24"/>
        </w:rPr>
        <w:t>τομή και αντίστοιχα στους πρώτους εννιά μήνες του 2016 σε σαράντα μία χιλιάδες έξι γεννήσεις οι είκοσι τρεις χιλιάδες εξακόσιες δύο πραγματοποιήθηκαν με καισαρική τομή πάλι 58% περίπου.</w:t>
      </w:r>
    </w:p>
    <w:p w14:paraId="1BC753A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Αξιοσημείωτο είναι ότι το κόστος της καισαρικής τομής για το δημόσιο τ</w:t>
      </w:r>
      <w:r>
        <w:rPr>
          <w:rFonts w:eastAsia="Times New Roman" w:cs="Times New Roman"/>
          <w:szCs w:val="24"/>
        </w:rPr>
        <w:t>αμείο είναι διπλάσιο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Χίλια διακόσια </w:t>
      </w:r>
      <w:r>
        <w:rPr>
          <w:rFonts w:eastAsia="Times New Roman" w:cs="Times New Roman"/>
          <w:szCs w:val="24"/>
        </w:rPr>
        <w:t>ευρώ στο δημόσιο νοσοκομείο, σε σχέση με τα 600 ευρώ του φυσιολογικού τοκετού.</w:t>
      </w:r>
    </w:p>
    <w:p w14:paraId="1BC753AA"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Συνεπώς ρωτώ:</w:t>
      </w:r>
    </w:p>
    <w:p w14:paraId="1BC753AB"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Ποια τα μέτρα τα οποία ελήφθησαν από το Υπουργείο για τη μείωση των καταχρηστικών καισαρικών τομών, συμμορφούμενο προς τις συσ</w:t>
      </w:r>
      <w:r>
        <w:rPr>
          <w:rFonts w:eastAsia="Times New Roman" w:cs="Times New Roman"/>
          <w:szCs w:val="24"/>
        </w:rPr>
        <w:t xml:space="preserve">τάσεις του έτους 2013 της </w:t>
      </w:r>
      <w:r>
        <w:rPr>
          <w:rFonts w:eastAsia="Times New Roman" w:cs="Times New Roman"/>
          <w:szCs w:val="24"/>
        </w:rPr>
        <w:t>ε</w:t>
      </w:r>
      <w:r>
        <w:rPr>
          <w:rFonts w:eastAsia="Times New Roman" w:cs="Times New Roman"/>
          <w:szCs w:val="24"/>
        </w:rPr>
        <w:t>πιτροπής του ΟΗΕ για την εξάλειψη των διακρίσεων κατά των γυναικών;</w:t>
      </w:r>
    </w:p>
    <w:p w14:paraId="1BC753AC"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Προτίθεστε να δημοσιοποιείτε ανά τακτικά χρονικά διαστήματα σε ειδική ιστοσελίδα τα στατιστικά στοιχεία τόσο των καισαρικών όσο και των φυσιολογικών τοκετών σε ε</w:t>
      </w:r>
      <w:r>
        <w:rPr>
          <w:rFonts w:eastAsia="Times New Roman" w:cs="Times New Roman"/>
          <w:szCs w:val="24"/>
        </w:rPr>
        <w:t>θνικό επίπεδο και κατά γεωγραφική περιοχή, ώστε να μπορεί να γίνει αντικειμενική καταγραφή και αξιολόγηση;</w:t>
      </w:r>
    </w:p>
    <w:p w14:paraId="1BC753A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Ποια η πρόβλεψη για παρακολούθηση, εκπαίδευση ή επανεκπαίδευση του προσωπικού στην περίπτωση που συγκεκριμένες περιοχές ή κλινικές εμφανίζουν αυξημέν</w:t>
      </w:r>
      <w:r>
        <w:rPr>
          <w:rFonts w:eastAsia="Times New Roman" w:cs="Times New Roman"/>
          <w:szCs w:val="24"/>
        </w:rPr>
        <w:t>α ποσοστά μη ιατρικά ενδεδειγμένων καισαρικών τομών;</w:t>
      </w:r>
    </w:p>
    <w:p w14:paraId="1BC753AE"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Τέλος, ποιος ο προγραμματισμός είτε για την έκδοση σχετικής εγκυκλίου είτε για νομοθετική ρύθμιση που να καθιστά υποχρεωτική την ιατρική αιτιολόγηση προ της διεξαγωγής της καισαρικής τομής;</w:t>
      </w:r>
    </w:p>
    <w:p w14:paraId="1BC753AF"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Ευχαριστώ.</w:t>
      </w:r>
    </w:p>
    <w:p w14:paraId="1BC753B0"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(Γεώργιος Βαρεμένος):</w:t>
      </w:r>
      <w:r>
        <w:rPr>
          <w:rFonts w:eastAsia="Times New Roman" w:cs="Times New Roman"/>
          <w:szCs w:val="24"/>
        </w:rPr>
        <w:t xml:space="preserve"> Κύριε Υπουργέ, έχετε τον λόγο για τρία λεπτά.</w:t>
      </w:r>
    </w:p>
    <w:p w14:paraId="1BC753B1"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Αγαπητέ συνάδελφε, ευχαριστώ για την ερώτηση.</w:t>
      </w:r>
    </w:p>
    <w:p w14:paraId="1BC753B2"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Η αλήθεια είναι ότι έχουμε συζητήσει άλλες δύο φορές στην Ολομέλεια επίκαιρη ερώτηση πολύ πρόσφατα,</w:t>
      </w:r>
      <w:r>
        <w:rPr>
          <w:rFonts w:eastAsia="Times New Roman" w:cs="Times New Roman"/>
          <w:szCs w:val="24"/>
        </w:rPr>
        <w:t xml:space="preserve"> και του συναδέλφου κ. Δημαρά και της συναδέλφου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Μεγαλοοικονόμου</w:t>
      </w:r>
      <w:proofErr w:type="spellEnd"/>
      <w:r>
        <w:rPr>
          <w:rFonts w:eastAsia="Times New Roman" w:cs="Times New Roman"/>
          <w:szCs w:val="24"/>
        </w:rPr>
        <w:t>,</w:t>
      </w:r>
      <w:r>
        <w:rPr>
          <w:rFonts w:eastAsia="Times New Roman" w:cs="Times New Roman"/>
          <w:szCs w:val="24"/>
        </w:rPr>
        <w:t xml:space="preserve"> ακριβώς για το ίδιο θέμα. Όμως θεωρώ ότι έχει αξία να συζητούμε και να αναζητούμε τρόπους αλλαγής πολιτικής και κυρίως αλλαγής στην πράξη και από την πλευρά των επαγγελματιών υγείας, αλλα</w:t>
      </w:r>
      <w:r>
        <w:rPr>
          <w:rFonts w:eastAsia="Times New Roman" w:cs="Times New Roman"/>
          <w:szCs w:val="24"/>
        </w:rPr>
        <w:t>γής κουλτούρας δηλαδή, αλλά και από την πλευρά των γυναικών.</w:t>
      </w:r>
    </w:p>
    <w:p w14:paraId="1BC753B3"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Είναι ένα φαινόμενο, όπως πολύ σωστά επισημαίνετε, πολύ ανησυχητικό. Αυτά τα ποσοστά</w:t>
      </w:r>
      <w:r>
        <w:rPr>
          <w:rFonts w:eastAsia="Times New Roman" w:cs="Times New Roman"/>
          <w:szCs w:val="24"/>
        </w:rPr>
        <w:t xml:space="preserve"> τα οποία καταγράφονται, τα απέδειξε και μια πρόσφατη έρευνα του Παγκόσμιου Οργανισμού Υγείας, η οποία έγινε στη χώρα μας σε συνεργασία με το Υπουργείο Υγείας. Υπάρχει ένα πολύ καλό και τεκμηριωμένο </w:t>
      </w:r>
      <w:r>
        <w:rPr>
          <w:rFonts w:eastAsia="Times New Roman" w:cs="Times New Roman"/>
          <w:szCs w:val="24"/>
          <w:lang w:val="en-US"/>
        </w:rPr>
        <w:t>report</w:t>
      </w:r>
      <w:r>
        <w:rPr>
          <w:rFonts w:eastAsia="Times New Roman" w:cs="Times New Roman"/>
          <w:szCs w:val="24"/>
        </w:rPr>
        <w:t>, που δείχνει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ότι το ποσοστό αυτό και </w:t>
      </w:r>
      <w:r>
        <w:rPr>
          <w:rFonts w:eastAsia="Times New Roman" w:cs="Times New Roman"/>
          <w:szCs w:val="24"/>
        </w:rPr>
        <w:t>εκθέτει τη χώρα μας και εκθέτει την επιστημονική κοινότητα της πατρίδας μας και εκθέτει γυναίκες εγκύους στον αυξημένο κίνδυνο μιας χειρουργικής πράξης και φυσικά επιβαρύνει το σύστημα υγείας με υπηρεσίες που ενδεχομένως δεν είναι επιβεβλημένες από ιατρική</w:t>
      </w:r>
      <w:r>
        <w:rPr>
          <w:rFonts w:eastAsia="Times New Roman" w:cs="Times New Roman"/>
          <w:szCs w:val="24"/>
        </w:rPr>
        <w:t xml:space="preserve"> άποψη και έχουν μεγαλύτερο οικονομικό κόστος.</w:t>
      </w:r>
    </w:p>
    <w:p w14:paraId="1BC753B4"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Άρα το θέμα ότι πρέπει να βρούμε ένα πλαίσιο παρεμβάσεων και αλλαγών που θα τροποποιούν τη σημερινή κατάσταση</w:t>
      </w:r>
      <w:r>
        <w:rPr>
          <w:rFonts w:eastAsia="Times New Roman" w:cs="Times New Roman"/>
          <w:szCs w:val="24"/>
        </w:rPr>
        <w:t>,</w:t>
      </w:r>
      <w:r>
        <w:rPr>
          <w:rFonts w:eastAsia="Times New Roman" w:cs="Times New Roman"/>
          <w:szCs w:val="24"/>
        </w:rPr>
        <w:t xml:space="preserve"> νομίζω ότι είναι αυταπόδεικτο.</w:t>
      </w:r>
    </w:p>
    <w:p w14:paraId="1BC753B5" w14:textId="77777777" w:rsidR="00B1781D" w:rsidRDefault="00CB1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παρέμβαση που πρέπει να γίνει</w:t>
      </w:r>
      <w:r>
        <w:rPr>
          <w:rFonts w:eastAsia="Times New Roman" w:cs="Times New Roman"/>
          <w:szCs w:val="24"/>
        </w:rPr>
        <w:t>,</w:t>
      </w:r>
      <w:r>
        <w:rPr>
          <w:rFonts w:eastAsia="Times New Roman" w:cs="Times New Roman"/>
          <w:szCs w:val="24"/>
        </w:rPr>
        <w:t xml:space="preserve"> νομίζω ότι επικεντρώνεται σε ορισμ</w:t>
      </w:r>
      <w:r>
        <w:rPr>
          <w:rFonts w:eastAsia="Times New Roman" w:cs="Times New Roman"/>
          <w:szCs w:val="24"/>
        </w:rPr>
        <w:t xml:space="preserve">ένα βασικά πεδία. </w:t>
      </w:r>
    </w:p>
    <w:p w14:paraId="1BC753B6" w14:textId="77777777" w:rsidR="00B1781D" w:rsidRDefault="00CB1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πρώτο είναι ότι πρέπει να υπάρξει ένα σύστημα πολύ καλής τεκμηρίωσης και εφαρμογής συγκεκριμένων θεραπευτικών πρωτοκόλλων. </w:t>
      </w:r>
    </w:p>
    <w:p w14:paraId="1BC753B7" w14:textId="77777777" w:rsidR="00B1781D" w:rsidRDefault="00CB1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Επιστημονική Εταιρεία των Μαιευτήρων-Γυναικολόγων έχει εκδώσει ένα τέτοιο πλαίσιο κατευθυντήριων οδηγιών, έχ</w:t>
      </w:r>
      <w:r>
        <w:rPr>
          <w:rFonts w:eastAsia="Times New Roman" w:cs="Times New Roman"/>
          <w:szCs w:val="24"/>
        </w:rPr>
        <w:t>ει εγκριθεί από το ΚΕΣΥ και γίνεται μια προσπάθεια αυτόν τον καιρό</w:t>
      </w:r>
      <w:r>
        <w:rPr>
          <w:rFonts w:eastAsia="Times New Roman" w:cs="Times New Roman"/>
          <w:szCs w:val="24"/>
        </w:rPr>
        <w:t>,</w:t>
      </w:r>
      <w:r>
        <w:rPr>
          <w:rFonts w:eastAsia="Times New Roman" w:cs="Times New Roman"/>
          <w:szCs w:val="24"/>
        </w:rPr>
        <w:t xml:space="preserve"> να δοθεί ως κατεύθυνση σε όλες τις γυναικολογικές κλινικές της χώρας είτε του δημόσιου είτε του ιδιωτικού τομέα, έτσι ώστε τουλάχιστον να είναι σαφές το πλαίσιο και να πειστούν και οι γυνα</w:t>
      </w:r>
      <w:r>
        <w:rPr>
          <w:rFonts w:eastAsia="Times New Roman" w:cs="Times New Roman"/>
          <w:szCs w:val="24"/>
        </w:rPr>
        <w:t>ικολόγοι ότι τηρώντας αυτές τις κατευθυντήριες οδηγίες</w:t>
      </w:r>
      <w:r>
        <w:rPr>
          <w:rFonts w:eastAsia="Times New Roman" w:cs="Times New Roman"/>
          <w:szCs w:val="24"/>
        </w:rPr>
        <w:t>,</w:t>
      </w:r>
      <w:r>
        <w:rPr>
          <w:rFonts w:eastAsia="Times New Roman" w:cs="Times New Roman"/>
          <w:szCs w:val="24"/>
        </w:rPr>
        <w:t xml:space="preserve"> μπορούν να διενεργούν τον φυσιολογικό τοκετό με ασφάλεια και να μπορούν να πείσουν</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τις γυναίκες για το ότι δεν υπάρχει κανένας λόγος να καταφεύγουν σε μια, κατά την άποψή τους και κατά την κο</w:t>
      </w:r>
      <w:r>
        <w:rPr>
          <w:rFonts w:eastAsia="Times New Roman" w:cs="Times New Roman"/>
          <w:szCs w:val="24"/>
        </w:rPr>
        <w:t xml:space="preserve">ινώς </w:t>
      </w:r>
      <w:proofErr w:type="spellStart"/>
      <w:r>
        <w:rPr>
          <w:rFonts w:eastAsia="Times New Roman" w:cs="Times New Roman"/>
          <w:szCs w:val="24"/>
        </w:rPr>
        <w:t>εδραιωθείσα</w:t>
      </w:r>
      <w:proofErr w:type="spellEnd"/>
      <w:r>
        <w:rPr>
          <w:rFonts w:eastAsia="Times New Roman" w:cs="Times New Roman"/>
          <w:szCs w:val="24"/>
        </w:rPr>
        <w:t xml:space="preserve">, ας πούμε, αντίληψη, πιο εύκολη επιλογή όπως θεωρείται η επιλογή της καισαρικής τομής. </w:t>
      </w:r>
    </w:p>
    <w:p w14:paraId="1BC753B8" w14:textId="77777777" w:rsidR="00B1781D" w:rsidRDefault="00CB1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θέμα, λοιπόν, είναι το θέμα των πρωτοκόλλων. </w:t>
      </w:r>
    </w:p>
    <w:p w14:paraId="1BC753B9" w14:textId="77777777" w:rsidR="00B1781D" w:rsidRDefault="00CB1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ζήτημα, προφανώς, της εκπαίδευσης είναι πολύ σημαντικό και του ιατρικού προσωπικού και του πα</w:t>
      </w:r>
      <w:r>
        <w:rPr>
          <w:rFonts w:eastAsia="Times New Roman" w:cs="Times New Roman"/>
          <w:szCs w:val="24"/>
        </w:rPr>
        <w:t>ραϊατρικού προσωπικού, των μαιών, της αναβάθμισης του ρόλου των μαιών. Νομίζουμε ότι θα παίξει πάρα πολύ σημαντικό ρόλο η ενδυνάμωση της παρουσίας της μαίας ιδιαίτερα στην πρωτοβάθμια φροντίδα, στην προγεννητική παρακολούθηση των εγκύων κ</w:t>
      </w:r>
      <w:r>
        <w:rPr>
          <w:rFonts w:eastAsia="Times New Roman" w:cs="Times New Roman"/>
          <w:szCs w:val="24"/>
        </w:rPr>
        <w:t>.</w:t>
      </w:r>
      <w:r>
        <w:rPr>
          <w:rFonts w:eastAsia="Times New Roman" w:cs="Times New Roman"/>
          <w:szCs w:val="24"/>
        </w:rPr>
        <w:t>λπ. και μπορεί να</w:t>
      </w:r>
      <w:r>
        <w:rPr>
          <w:rFonts w:eastAsia="Times New Roman" w:cs="Times New Roman"/>
          <w:szCs w:val="24"/>
        </w:rPr>
        <w:t xml:space="preserve"> ενισχύσει την απόφαση</w:t>
      </w:r>
      <w:r>
        <w:rPr>
          <w:rFonts w:eastAsia="Times New Roman" w:cs="Times New Roman"/>
          <w:szCs w:val="24"/>
        </w:rPr>
        <w:t>,</w:t>
      </w:r>
      <w:r>
        <w:rPr>
          <w:rFonts w:eastAsia="Times New Roman" w:cs="Times New Roman"/>
          <w:szCs w:val="24"/>
        </w:rPr>
        <w:t xml:space="preserve"> να επιλεγεί ο φυσιολογικός τοκετός ως μια ασφαλής εξέλιξη στη διαδικασία της κύησης. </w:t>
      </w:r>
    </w:p>
    <w:p w14:paraId="1BC753BA" w14:textId="77777777" w:rsidR="00B1781D" w:rsidRDefault="00CB1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ζήτημα, λοιπόν, της ενημέρωσης της κοινωνίας και ιδιαίτερα των νέων κοριτσιών, των γυναικών που είναι σε ηλικία προς τεκνοποίηση, είναι πάρα πο</w:t>
      </w:r>
      <w:r>
        <w:rPr>
          <w:rFonts w:eastAsia="Times New Roman" w:cs="Times New Roman"/>
          <w:szCs w:val="24"/>
        </w:rPr>
        <w:t>λύ σημαντικό.</w:t>
      </w:r>
    </w:p>
    <w:p w14:paraId="1BC753BB" w14:textId="77777777" w:rsidR="00B1781D" w:rsidRDefault="00CB1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ζήτημα της υποχρεωτικής αιτιολόγησης από την πλευρά των μαιευτήρων-γυναικολόγων για κάθε διενέργεια καισαρικής τομής της αιτιολόγησης με βάση συγκεκριμένες ιατρικές ενδείξεις επίσης είναι πάρα πολύ σημαντικό και αυτό έχουμε σκοπό τώρα να τ</w:t>
      </w:r>
      <w:r>
        <w:rPr>
          <w:rFonts w:eastAsia="Times New Roman" w:cs="Times New Roman"/>
          <w:szCs w:val="24"/>
        </w:rPr>
        <w:t>ο υλοποιήσουμε αρχ</w:t>
      </w:r>
      <w:r>
        <w:rPr>
          <w:rFonts w:eastAsia="Times New Roman" w:cs="Times New Roman"/>
          <w:szCs w:val="24"/>
        </w:rPr>
        <w:t>ικά</w:t>
      </w:r>
      <w:r>
        <w:rPr>
          <w:rFonts w:eastAsia="Times New Roman" w:cs="Times New Roman"/>
          <w:szCs w:val="24"/>
        </w:rPr>
        <w:t xml:space="preserve"> στο σύστημα υγείας αλλά νομίζω και ευρύτερα και στον ιδιωτικό τομέα. </w:t>
      </w:r>
    </w:p>
    <w:p w14:paraId="1BC753BC" w14:textId="77777777" w:rsidR="00B1781D" w:rsidRDefault="00CB1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πρέπει να καταγράφονται και τα στοιχεία. Αυτό το έχουμε προβλέψει στο Σύστημα Επιχειρηματικής Ευφυίας του Υπουργείου Υγείας, που παίρνει τα δεδομένα από τα </w:t>
      </w:r>
      <w:r>
        <w:rPr>
          <w:rFonts w:eastAsia="Times New Roman" w:cs="Times New Roman"/>
          <w:szCs w:val="24"/>
        </w:rPr>
        <w:t xml:space="preserve">πληροφοριακά συστήματα των νοσοκομείων και τα μεταφέρει στο Υπουργείο. Εκεί θα καταγράφονται οι ήδη διενεργηθείσες καισαρικές τομές και θα μπορούμε να έχουμε μια καλή εικόνα της κατανομής τους στις διάφορες δημόσιες δομές. </w:t>
      </w:r>
    </w:p>
    <w:p w14:paraId="1BC753BD" w14:textId="77777777" w:rsidR="00B1781D" w:rsidRDefault="00CB1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ίγουρα χρειάζεται συνολικά μια </w:t>
      </w:r>
      <w:r>
        <w:rPr>
          <w:rFonts w:eastAsia="Times New Roman" w:cs="Times New Roman"/>
          <w:szCs w:val="24"/>
        </w:rPr>
        <w:t>προσπάθεια</w:t>
      </w:r>
      <w:r>
        <w:rPr>
          <w:rFonts w:eastAsia="Times New Roman" w:cs="Times New Roman"/>
          <w:szCs w:val="24"/>
        </w:rPr>
        <w:t>,</w:t>
      </w:r>
      <w:r>
        <w:rPr>
          <w:rFonts w:eastAsia="Times New Roman" w:cs="Times New Roman"/>
          <w:szCs w:val="24"/>
        </w:rPr>
        <w:t xml:space="preserve"> να υπάρξουν αντικίνητρα σε αυτό το οποίο σήμερα φαίνεται ότι είναι η κυρίαρχη επιλογή. Το 60% περίπου των γυναικών…</w:t>
      </w:r>
    </w:p>
    <w:p w14:paraId="1BC753BE" w14:textId="77777777" w:rsidR="00B1781D" w:rsidRDefault="00CB1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Αφήστε και κάτι για τη δευτερολογία σας, κύριε Υπουργέ. </w:t>
      </w:r>
    </w:p>
    <w:p w14:paraId="1BC753BF" w14:textId="77777777" w:rsidR="00B1781D" w:rsidRDefault="00CB1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Τελε</w:t>
      </w:r>
      <w:r>
        <w:rPr>
          <w:rFonts w:eastAsia="Times New Roman" w:cs="Times New Roman"/>
          <w:szCs w:val="24"/>
        </w:rPr>
        <w:t xml:space="preserve">ιώνω, κύριε Πρόεδρε. </w:t>
      </w:r>
    </w:p>
    <w:p w14:paraId="1BC753C0" w14:textId="77777777" w:rsidR="00B1781D" w:rsidRDefault="00CB1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θεωρώ ότι υπάρχουν πολλοί λόγοι –και έχουν αναλυθεί αυτοί- που αιτιολογούν κατά κάποιον τρόπο τη σημερινή κατάσταση. Το θέμα δεν είναι να τη δικαιολογήσουμε αλλά να υπάρξει μια συνεκτική παρέμβαση, η οποία σιγά σιγά να αρχίσει </w:t>
      </w:r>
      <w:r>
        <w:rPr>
          <w:rFonts w:eastAsia="Times New Roman" w:cs="Times New Roman"/>
          <w:szCs w:val="24"/>
        </w:rPr>
        <w:lastRenderedPageBreak/>
        <w:t xml:space="preserve">να </w:t>
      </w:r>
      <w:r>
        <w:rPr>
          <w:rFonts w:eastAsia="Times New Roman" w:cs="Times New Roman"/>
          <w:szCs w:val="24"/>
        </w:rPr>
        <w:t xml:space="preserve">τροποποιεί συμπεριφορές, να αλλάζει την κοινωνική κουλτούρα γύρω από αυτό το θέμα και να προσαρμόζει τη χώρα μας σε αυτά τα οποία ισχύουν στις υπόλοιπες χώρες της Ευρώπης. </w:t>
      </w:r>
    </w:p>
    <w:p w14:paraId="1BC753C1" w14:textId="77777777" w:rsidR="00B1781D" w:rsidRDefault="00CB1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w:t>
      </w:r>
      <w:proofErr w:type="spellStart"/>
      <w:r>
        <w:rPr>
          <w:rFonts w:eastAsia="Times New Roman" w:cs="Times New Roman"/>
          <w:szCs w:val="24"/>
        </w:rPr>
        <w:t>υποδιπλάσιο</w:t>
      </w:r>
      <w:proofErr w:type="spellEnd"/>
      <w:r>
        <w:rPr>
          <w:rFonts w:eastAsia="Times New Roman" w:cs="Times New Roman"/>
          <w:szCs w:val="24"/>
        </w:rPr>
        <w:t xml:space="preserve"> το ποσοστό των καισαρικών τομών στις χώρες της Ευρωπαϊκής Ένωσης </w:t>
      </w:r>
      <w:r>
        <w:rPr>
          <w:rFonts w:eastAsia="Times New Roman" w:cs="Times New Roman"/>
          <w:szCs w:val="24"/>
        </w:rPr>
        <w:t xml:space="preserve">κατά μέσο όρο. Βεβαίως και σε αυτές το ποσοστό είναι πολύ πάνω από το όριο που θέτει ο Παγκόσμιος Οργανισμός Υγείας, που είναι το 15%. Σε εμάς είναι το 60% και ο μέσος όρος στην Ευρώπη είναι το 25% με 30%. </w:t>
      </w:r>
    </w:p>
    <w:p w14:paraId="1BC753C2" w14:textId="77777777" w:rsidR="00B1781D" w:rsidRDefault="00CB1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Νομίζω, λοιπόν, ότι έχουν γίνει μερικά πρώτα </w:t>
      </w:r>
      <w:r>
        <w:rPr>
          <w:rFonts w:eastAsia="Times New Roman" w:cs="Times New Roman"/>
          <w:szCs w:val="24"/>
        </w:rPr>
        <w:t>βήματα. Χρειάζεται από εδώ και πέρα συνέπεια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προσπάθεια συνεργειών με την επιστημονική κοινότητα. </w:t>
      </w:r>
    </w:p>
    <w:p w14:paraId="1BC753C3" w14:textId="77777777" w:rsidR="00B1781D" w:rsidRDefault="00CB1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w:t>
      </w:r>
    </w:p>
    <w:p w14:paraId="1BC753C4" w14:textId="77777777" w:rsidR="00B1781D" w:rsidRDefault="00CB1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Θεοχάρη, έχετε τον λόγο. </w:t>
      </w:r>
    </w:p>
    <w:p w14:paraId="1BC753C5" w14:textId="77777777" w:rsidR="00B1781D" w:rsidRDefault="00CB1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Χαίρομαι, κύριε Υπουργέ, που κατ’ αρ</w:t>
      </w:r>
      <w:r>
        <w:rPr>
          <w:rFonts w:eastAsia="Times New Roman" w:cs="Times New Roman"/>
          <w:szCs w:val="24"/>
        </w:rPr>
        <w:t xml:space="preserve">χάς άκουσα στην απάντησή σας κάποια ψήγματα στρατηγικής. Άκουσα τα ζητήματα της καταγραφής, τα ζητήματα της αιτιολόγησης, θέματα που σας είχα θέσει και στην ερώτησή μου. </w:t>
      </w:r>
    </w:p>
    <w:p w14:paraId="1BC753C6"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Είναι προφανές ότι όταν έχουμε τετραπλάσιες καισαρικές</w:t>
      </w:r>
      <w:r>
        <w:rPr>
          <w:rFonts w:eastAsia="Times New Roman" w:cs="Times New Roman"/>
          <w:szCs w:val="24"/>
        </w:rPr>
        <w:t>,</w:t>
      </w:r>
      <w:r>
        <w:rPr>
          <w:rFonts w:eastAsia="Times New Roman" w:cs="Times New Roman"/>
          <w:szCs w:val="24"/>
        </w:rPr>
        <w:t xml:space="preserve"> υπάρχει ένα ζήτημα νοοτροπίας</w:t>
      </w:r>
      <w:r>
        <w:rPr>
          <w:rFonts w:eastAsia="Times New Roman" w:cs="Times New Roman"/>
          <w:szCs w:val="24"/>
        </w:rPr>
        <w:t xml:space="preserve"> είτε γιατί οι γυναικολόγοι θέλουν να έχουν έλεγχο στο ωράριό τους, να πηγαίνουν με ραντεβού στους τοκετούς και να μην τους έχουν όποτε αυτοί συμβούν είτε γιατί οι γυναίκες οι οποίες γεννούν</w:t>
      </w:r>
      <w:r>
        <w:rPr>
          <w:rFonts w:eastAsia="Times New Roman" w:cs="Times New Roman"/>
          <w:szCs w:val="24"/>
        </w:rPr>
        <w:t>,</w:t>
      </w:r>
      <w:r>
        <w:rPr>
          <w:rFonts w:eastAsia="Times New Roman" w:cs="Times New Roman"/>
          <w:szCs w:val="24"/>
        </w:rPr>
        <w:t xml:space="preserve"> θέλουν ή έχουν πειστεί ότι υπάρχει μια ευκολία, σε μια ώρα μπορούν να ξεμπερδέψουν σε σχέση με τις έξι έως τριάντα έξι ώρες που μπορεί να διαρκέσει ένας τοκετός. Άρα τα ζητήματα της νοοτροπίας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σημαντικά.</w:t>
      </w:r>
    </w:p>
    <w:p w14:paraId="1BC753C7"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Μιλήσατε για πρωτόκολλα. Μιλήσατε </w:t>
      </w:r>
      <w:r>
        <w:rPr>
          <w:rFonts w:eastAsia="Times New Roman" w:cs="Times New Roman"/>
          <w:szCs w:val="24"/>
        </w:rPr>
        <w:t xml:space="preserve">για εκπαίδευση. Μιλήσατε για τις μαίες, την αιτιολόγηση και την καταγραφή. Δεν είδα να μιλάτε για χρονοδιαγράμματα. Δεν είδα να μιλάτε για ενέργειες και δράσεις. </w:t>
      </w:r>
    </w:p>
    <w:p w14:paraId="1BC753C8"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Δεν καταλαβαίνω για ποιον λόγο δεν προχωράμε στα </w:t>
      </w:r>
      <w:r>
        <w:rPr>
          <w:rFonts w:eastAsia="Times New Roman" w:cs="Times New Roman"/>
          <w:szCs w:val="24"/>
          <w:lang w:val="en-US"/>
        </w:rPr>
        <w:t>birth</w:t>
      </w:r>
      <w:r>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 όπως προτείνει ο Παγκόσμιος Ο</w:t>
      </w:r>
      <w:r>
        <w:rPr>
          <w:rFonts w:eastAsia="Times New Roman" w:cs="Times New Roman"/>
          <w:szCs w:val="24"/>
        </w:rPr>
        <w:t xml:space="preserve">ργανισμός Υγείας αλλά και ο Σύλλογος Επιστημόνων Μαιών </w:t>
      </w:r>
      <w:proofErr w:type="spellStart"/>
      <w:r>
        <w:rPr>
          <w:rFonts w:eastAsia="Times New Roman" w:cs="Times New Roman"/>
          <w:szCs w:val="24"/>
        </w:rPr>
        <w:t>Μαιευτών</w:t>
      </w:r>
      <w:proofErr w:type="spellEnd"/>
      <w:r>
        <w:rPr>
          <w:rFonts w:eastAsia="Times New Roman" w:cs="Times New Roman"/>
          <w:szCs w:val="24"/>
        </w:rPr>
        <w:t xml:space="preserve"> Αθήνας, ο ΣΕΜΑ, που θα μπορούσαν να αλλάξουν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άρδην τα δεδομένα και να δώσουν σωστές συμβουλές στις γυναίκες</w:t>
      </w:r>
      <w:r>
        <w:rPr>
          <w:rFonts w:eastAsia="Times New Roman" w:cs="Times New Roman"/>
          <w:szCs w:val="24"/>
        </w:rPr>
        <w:t>,</w:t>
      </w:r>
      <w:r>
        <w:rPr>
          <w:rFonts w:eastAsia="Times New Roman" w:cs="Times New Roman"/>
          <w:szCs w:val="24"/>
        </w:rPr>
        <w:t xml:space="preserve"> οι οποίες ας μην ξεχνάμε ότι είναι ευάλωτες σε μία τέτοια κατάσταση, </w:t>
      </w:r>
      <w:r>
        <w:rPr>
          <w:rFonts w:eastAsia="Times New Roman" w:cs="Times New Roman"/>
          <w:szCs w:val="24"/>
        </w:rPr>
        <w:lastRenderedPageBreak/>
        <w:t>έ</w:t>
      </w:r>
      <w:r>
        <w:rPr>
          <w:rFonts w:eastAsia="Times New Roman" w:cs="Times New Roman"/>
          <w:szCs w:val="24"/>
        </w:rPr>
        <w:t xml:space="preserve">χουν ενδεχομένως φόβο, δεν ξέρουν πώς να πάρουν αποφάσεις. Συνεπώς η σωστή ενημέρωση είναι πάρα πολύ σημαντική. Ιδρύστε έστω πιλοτικά ένα </w:t>
      </w:r>
      <w:r>
        <w:rPr>
          <w:rFonts w:eastAsia="Times New Roman" w:cs="Times New Roman"/>
          <w:szCs w:val="24"/>
          <w:lang w:val="en-US"/>
        </w:rPr>
        <w:t>birth</w:t>
      </w:r>
      <w:r>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 xml:space="preserve">. Πηγαίνετε σε ένα μαιευτήριο, σε ένα νοσοκομείο, φτιάξτε ένα </w:t>
      </w:r>
      <w:r>
        <w:rPr>
          <w:rFonts w:eastAsia="Times New Roman" w:cs="Times New Roman"/>
          <w:szCs w:val="24"/>
          <w:lang w:val="en-US"/>
        </w:rPr>
        <w:t>birth</w:t>
      </w:r>
      <w:r>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w:t>
      </w:r>
      <w:r>
        <w:rPr>
          <w:rFonts w:eastAsia="Times New Roman" w:cs="Times New Roman"/>
          <w:szCs w:val="24"/>
        </w:rPr>
        <w:t xml:space="preserve"> για να δούμε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τα απο</w:t>
      </w:r>
      <w:r>
        <w:rPr>
          <w:rFonts w:eastAsia="Times New Roman" w:cs="Times New Roman"/>
          <w:szCs w:val="24"/>
        </w:rPr>
        <w:t xml:space="preserve">τελέσματα να αρχίσουν να λειτουργούν. </w:t>
      </w:r>
    </w:p>
    <w:p w14:paraId="1BC753C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Το ΚΕΣΥ, όπως είπατε και εσείς, είναι ένα συμβουλευτικό όργανο του Υπουργείου Υγείας σε θέματα δομής και λειτουργίας του Εθνικού Συστήματος Υγείας. Έχει ήδη από το 2014 εκδώσει την </w:t>
      </w:r>
      <w:r>
        <w:rPr>
          <w:rFonts w:eastAsia="Times New Roman" w:cs="Times New Roman"/>
          <w:szCs w:val="24"/>
        </w:rPr>
        <w:t>ο</w:t>
      </w:r>
      <w:r>
        <w:rPr>
          <w:rFonts w:eastAsia="Times New Roman" w:cs="Times New Roman"/>
          <w:szCs w:val="24"/>
        </w:rPr>
        <w:t xml:space="preserve">δηγία </w:t>
      </w:r>
      <w:r>
        <w:rPr>
          <w:rFonts w:eastAsia="Times New Roman" w:cs="Times New Roman"/>
          <w:szCs w:val="24"/>
        </w:rPr>
        <w:t xml:space="preserve">με αριθμό </w:t>
      </w:r>
      <w:r>
        <w:rPr>
          <w:rFonts w:eastAsia="Times New Roman" w:cs="Times New Roman"/>
          <w:szCs w:val="24"/>
        </w:rPr>
        <w:t xml:space="preserve">12 σε σχέση με την </w:t>
      </w:r>
      <w:r>
        <w:rPr>
          <w:rFonts w:eastAsia="Times New Roman" w:cs="Times New Roman"/>
          <w:szCs w:val="24"/>
        </w:rPr>
        <w:t>καισαρική τομή. Την καταθέτω στα Πρακτικά για να την γνωρίζει και ο ελληνικός λαός.</w:t>
      </w:r>
    </w:p>
    <w:p w14:paraId="1BC753CA"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Θεοχάρης (Χάρης) Θεοχάρης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w:t>
      </w:r>
      <w:r>
        <w:rPr>
          <w:rFonts w:eastAsia="Times New Roman" w:cs="Times New Roman"/>
          <w:szCs w:val="24"/>
        </w:rPr>
        <w:t>θυνσης Στενογραφίας και Πρακτικών της Βουλής)</w:t>
      </w:r>
    </w:p>
    <w:p w14:paraId="1BC753CB"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Συνεπώς δεν είμαι σίγουρος για ποιον λόγο από το 2014 έως σήμερα</w:t>
      </w:r>
      <w:r>
        <w:rPr>
          <w:rFonts w:eastAsia="Times New Roman" w:cs="Times New Roman"/>
          <w:szCs w:val="24"/>
        </w:rPr>
        <w:t>,</w:t>
      </w:r>
      <w:r>
        <w:rPr>
          <w:rFonts w:eastAsia="Times New Roman" w:cs="Times New Roman"/>
          <w:szCs w:val="24"/>
        </w:rPr>
        <w:t xml:space="preserve"> δεν μπορούμε να εφαρμόσουμε αυτή την κατευθυντήρια </w:t>
      </w:r>
      <w:r>
        <w:rPr>
          <w:rFonts w:eastAsia="Times New Roman" w:cs="Times New Roman"/>
          <w:szCs w:val="24"/>
        </w:rPr>
        <w:t>ο</w:t>
      </w:r>
      <w:r>
        <w:rPr>
          <w:rFonts w:eastAsia="Times New Roman" w:cs="Times New Roman"/>
          <w:szCs w:val="24"/>
        </w:rPr>
        <w:t xml:space="preserve">δηγία του ΚΕΣΥ και για ποιον λόγο δεν μπορούμε να προχωρήσουμε σε μία </w:t>
      </w:r>
      <w:proofErr w:type="spellStart"/>
      <w:r>
        <w:rPr>
          <w:rFonts w:eastAsia="Times New Roman" w:cs="Times New Roman"/>
          <w:szCs w:val="24"/>
        </w:rPr>
        <w:t>μαιοκεντρική</w:t>
      </w:r>
      <w:proofErr w:type="spellEnd"/>
      <w:r>
        <w:rPr>
          <w:rFonts w:eastAsia="Times New Roman" w:cs="Times New Roman"/>
          <w:szCs w:val="24"/>
        </w:rPr>
        <w:t xml:space="preserve"> </w:t>
      </w:r>
      <w:proofErr w:type="spellStart"/>
      <w:r>
        <w:rPr>
          <w:rFonts w:eastAsia="Times New Roman" w:cs="Times New Roman"/>
          <w:szCs w:val="24"/>
        </w:rPr>
        <w:t>περιγεννη</w:t>
      </w:r>
      <w:r>
        <w:rPr>
          <w:rFonts w:eastAsia="Times New Roman" w:cs="Times New Roman"/>
          <w:szCs w:val="24"/>
        </w:rPr>
        <w:t>τική</w:t>
      </w:r>
      <w:proofErr w:type="spellEnd"/>
      <w:r>
        <w:rPr>
          <w:rFonts w:eastAsia="Times New Roman" w:cs="Times New Roman"/>
          <w:szCs w:val="24"/>
        </w:rPr>
        <w:t xml:space="preserve"> παρακολού</w:t>
      </w:r>
      <w:r>
        <w:rPr>
          <w:rFonts w:eastAsia="Times New Roman" w:cs="Times New Roman"/>
          <w:szCs w:val="24"/>
        </w:rPr>
        <w:lastRenderedPageBreak/>
        <w:t>θηση. Δεν υπάρχει καμ</w:t>
      </w:r>
      <w:r>
        <w:rPr>
          <w:rFonts w:eastAsia="Times New Roman" w:cs="Times New Roman"/>
          <w:szCs w:val="24"/>
        </w:rPr>
        <w:t>μιά</w:t>
      </w:r>
      <w:r>
        <w:rPr>
          <w:rFonts w:eastAsia="Times New Roman" w:cs="Times New Roman"/>
          <w:szCs w:val="24"/>
        </w:rPr>
        <w:t xml:space="preserve"> δυνατότητα σήμερα στην πρωτοβάθμια φροντίδα υγείας για </w:t>
      </w:r>
      <w:proofErr w:type="spellStart"/>
      <w:r>
        <w:rPr>
          <w:rFonts w:eastAsia="Times New Roman" w:cs="Times New Roman"/>
          <w:szCs w:val="24"/>
        </w:rPr>
        <w:t>μαιοκεντρική</w:t>
      </w:r>
      <w:proofErr w:type="spellEnd"/>
      <w:r>
        <w:rPr>
          <w:rFonts w:eastAsia="Times New Roman" w:cs="Times New Roman"/>
          <w:szCs w:val="24"/>
        </w:rPr>
        <w:t xml:space="preserve"> παρακολούθηση. Αυτό πρέπει να αλλάξει.</w:t>
      </w:r>
    </w:p>
    <w:p w14:paraId="1BC753CC"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Επίσης όσον αφορά την πρόοδο για την επιδημιολογική βάση δεδομένων</w:t>
      </w:r>
      <w:r>
        <w:rPr>
          <w:rFonts w:eastAsia="Times New Roman" w:cs="Times New Roman"/>
          <w:szCs w:val="24"/>
        </w:rPr>
        <w:t>,</w:t>
      </w:r>
      <w:r>
        <w:rPr>
          <w:rFonts w:eastAsia="Times New Roman" w:cs="Times New Roman"/>
          <w:szCs w:val="24"/>
        </w:rPr>
        <w:t xml:space="preserve"> μάς είπατε ότι έχει προβλεφθεί στις προδια</w:t>
      </w:r>
      <w:r>
        <w:rPr>
          <w:rFonts w:eastAsia="Times New Roman" w:cs="Times New Roman"/>
          <w:szCs w:val="24"/>
        </w:rPr>
        <w:t>γραφές του συστήματος. Δεν άκουσα πότε θα μπορούμε να μαζέψουμε αυτά τα δεδομένα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να τα κάνουμε δημοσίως διαθέσιμα.</w:t>
      </w:r>
    </w:p>
    <w:p w14:paraId="1BC753C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Συνεπώς αυτή η κουλτούρα της καταχρηστικής καισαρικής μόνον με δραστικές δράσεις από το Υπουργείο Υγείας και από εσάς, κύριε Υπο</w:t>
      </w:r>
      <w:r>
        <w:rPr>
          <w:rFonts w:eastAsia="Times New Roman" w:cs="Times New Roman"/>
          <w:szCs w:val="24"/>
        </w:rPr>
        <w:t>υργέ, μπορεί να αλλάξει. Αυτό περιμένουμε να δούμε τουλάχιστον κάποια υλοποίηση και όχι μόνον ζητήματα στρατηγικής.</w:t>
      </w:r>
    </w:p>
    <w:p w14:paraId="1BC753CE"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1BC753CF"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Συμφωνώ ότι από τις διαπιστώσεις μέχρι την</w:t>
      </w:r>
      <w:r>
        <w:rPr>
          <w:rFonts w:eastAsia="Times New Roman" w:cs="Times New Roman"/>
          <w:szCs w:val="24"/>
        </w:rPr>
        <w:t xml:space="preserve"> αλλαγή της κατάστασης</w:t>
      </w:r>
      <w:r>
        <w:rPr>
          <w:rFonts w:eastAsia="Times New Roman" w:cs="Times New Roman"/>
          <w:szCs w:val="24"/>
        </w:rPr>
        <w:t>,</w:t>
      </w:r>
      <w:r>
        <w:rPr>
          <w:rFonts w:eastAsia="Times New Roman" w:cs="Times New Roman"/>
          <w:szCs w:val="24"/>
        </w:rPr>
        <w:t xml:space="preserve"> πάντα παρεμβάλλεται ένα πολύ μεγάλο διάστημα και χρειάζεται πολύ </w:t>
      </w:r>
      <w:r>
        <w:rPr>
          <w:rFonts w:eastAsia="Times New Roman" w:cs="Times New Roman"/>
          <w:szCs w:val="24"/>
        </w:rPr>
        <w:lastRenderedPageBreak/>
        <w:t xml:space="preserve">συστηματική προσπάθεια για να έχουμε μετρήσιμα αποτελέσματα. </w:t>
      </w:r>
    </w:p>
    <w:p w14:paraId="1BC753D0"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Οφείλετε να αναγνωρίσετε ότι με δική μας πρωτοβουλία άνοιξε αυτή η συζήτηση. Σε συνεργασία με το τοπικό γ</w:t>
      </w:r>
      <w:r>
        <w:rPr>
          <w:rFonts w:eastAsia="Times New Roman" w:cs="Times New Roman"/>
          <w:szCs w:val="24"/>
        </w:rPr>
        <w:t>ραφείο του Παγκόσμιου Οργανισμού Υγείας στην Ελλάδα και με εμπειρογνώμονες που έφερε ο Παγκόσμιος Οργανισμός από το εξωτερικό, έγινε μια πολύ συστηματική καταγραφή και ανάλυση του φαινομένου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υπήρξαν προτάσεις πολιτικής. Αυτές τις προτάσεις πολιτικής θα προσπαθήσουμε σιγά σιγά</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θέλοντας να πείσουμε και το προσωπικό, τους επαγγελματίες υγείας, το προσωπικό του ΕΣΥ, τους γιατρούς που εμπλέκονται και στον δημόσιο και στον ιδιωτικό τομέα α</w:t>
      </w:r>
      <w:r>
        <w:rPr>
          <w:rFonts w:eastAsia="Times New Roman" w:cs="Times New Roman"/>
          <w:szCs w:val="24"/>
        </w:rPr>
        <w:t>λλά κυρίως την κοινωνία, τις γυναίκες ότι δεν είναι αυτή η εύκολη επιλογή και ότι ο φυσιολογικός τοκετός μπορεί να γίνει με ασφάλεια και με αξιοπρέπεια σήμερα και στο δημόσιο νοσοκομείο αλλά και στην ιδιωτική κλινική, χωρίς να τεθεί σε κίνδυνο προφανώς ούτ</w:t>
      </w:r>
      <w:r>
        <w:rPr>
          <w:rFonts w:eastAsia="Times New Roman" w:cs="Times New Roman"/>
          <w:szCs w:val="24"/>
        </w:rPr>
        <w:t>ε η γυναίκα ούτε το νεογέννητο ούτε να υπάρχουν προβλήματα αμυντικής ιατρικής. Γιατί ένα επιχείρημα που προβάλλουν κα</w:t>
      </w:r>
      <w:r>
        <w:rPr>
          <w:rFonts w:eastAsia="Times New Roman" w:cs="Times New Roman"/>
          <w:szCs w:val="24"/>
        </w:rPr>
        <w:t>μ</w:t>
      </w:r>
      <w:r>
        <w:rPr>
          <w:rFonts w:eastAsia="Times New Roman" w:cs="Times New Roman"/>
          <w:szCs w:val="24"/>
        </w:rPr>
        <w:t>μιά φορά οι γυναικολόγοι</w:t>
      </w:r>
      <w:r>
        <w:rPr>
          <w:rFonts w:eastAsia="Times New Roman" w:cs="Times New Roman"/>
          <w:szCs w:val="24"/>
        </w:rPr>
        <w:t>,</w:t>
      </w:r>
      <w:r>
        <w:rPr>
          <w:rFonts w:eastAsia="Times New Roman" w:cs="Times New Roman"/>
          <w:szCs w:val="24"/>
        </w:rPr>
        <w:t xml:space="preserve"> είναι ότι σε ένα ενδεχόμενο αρνητικό </w:t>
      </w:r>
      <w:proofErr w:type="spellStart"/>
      <w:r>
        <w:rPr>
          <w:rFonts w:eastAsia="Times New Roman" w:cs="Times New Roman"/>
          <w:szCs w:val="24"/>
        </w:rPr>
        <w:t>σύμβαμα</w:t>
      </w:r>
      <w:proofErr w:type="spellEnd"/>
      <w:r>
        <w:rPr>
          <w:rFonts w:eastAsia="Times New Roman" w:cs="Times New Roman"/>
          <w:szCs w:val="24"/>
        </w:rPr>
        <w:t xml:space="preserve"> κατά την εξέλιξη του τοκετού</w:t>
      </w:r>
      <w:r>
        <w:rPr>
          <w:rFonts w:eastAsia="Times New Roman" w:cs="Times New Roman"/>
          <w:szCs w:val="24"/>
        </w:rPr>
        <w:t>,</w:t>
      </w:r>
      <w:r>
        <w:rPr>
          <w:rFonts w:eastAsia="Times New Roman" w:cs="Times New Roman"/>
          <w:szCs w:val="24"/>
        </w:rPr>
        <w:t xml:space="preserve"> υπάρχουν στη συνέχεια θέματα αστικής </w:t>
      </w:r>
      <w:r>
        <w:rPr>
          <w:rFonts w:eastAsia="Times New Roman" w:cs="Times New Roman"/>
          <w:szCs w:val="24"/>
        </w:rPr>
        <w:lastRenderedPageBreak/>
        <w:t>ευθύνης, διώξεων κ.λπ. και με αυτή την έννοια η καισαρική τομή «προφυλάσσει» από τέτοιους κινδύνους.</w:t>
      </w:r>
    </w:p>
    <w:p w14:paraId="1BC753D1"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Νομίζω, λοιπόν, ότι χρειάζεται μια συνολική ενίσχυση όλου του πλαισίου και να πειστούν και οι γιατροί ότι όταν τηρούνται συγκεκριμένα πρωτόκολλα</w:t>
      </w:r>
      <w:r>
        <w:rPr>
          <w:rFonts w:eastAsia="Times New Roman" w:cs="Times New Roman"/>
          <w:szCs w:val="24"/>
        </w:rPr>
        <w:t>,</w:t>
      </w:r>
      <w:r>
        <w:rPr>
          <w:rFonts w:eastAsia="Times New Roman" w:cs="Times New Roman"/>
          <w:szCs w:val="24"/>
        </w:rPr>
        <w:t xml:space="preserve"> αυτή η επ</w:t>
      </w:r>
      <w:r>
        <w:rPr>
          <w:rFonts w:eastAsia="Times New Roman" w:cs="Times New Roman"/>
          <w:szCs w:val="24"/>
        </w:rPr>
        <w:t xml:space="preserve">ιλογή είναι ασφαλής. </w:t>
      </w:r>
    </w:p>
    <w:p w14:paraId="1BC753D2"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Είναι ενδιαφέρον ότι σε ορισμένες κλινικές του ΕΣΥ που έχουν τηρηθεί όσο είναι δυνατόν ή τέλος πάντων με πρωτοβουλία των διοικήσεων και των ανθρώπων του συστήματος υγείας έχει γίνει προσπάθεια να τηρηθούν τα πρωτόκολλα αυτά, τα ποσοστ</w:t>
      </w:r>
      <w:r>
        <w:rPr>
          <w:rFonts w:eastAsia="Times New Roman" w:cs="Times New Roman"/>
          <w:szCs w:val="24"/>
        </w:rPr>
        <w:t>ά των καισαρικών τομών είναι στατιστικά πολύ χαμηλότερα σε σχέση με τον μέσο όρο.</w:t>
      </w:r>
    </w:p>
    <w:p w14:paraId="1BC753D3"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Η προσπάθεια μας, λοιπόν, θα είναι αυτή. Θα προσπαθήσουμε να είναι και ένας δείκτης αξιολόγησης της ποιότητας της φροντίδας στα δημόσια νοσοκομεία και άρα και αξιολόγησης και</w:t>
      </w:r>
      <w:r>
        <w:rPr>
          <w:rFonts w:eastAsia="Times New Roman" w:cs="Times New Roman"/>
          <w:szCs w:val="24"/>
        </w:rPr>
        <w:t xml:space="preserve"> των διοικήσεων των νοσοκομείων </w:t>
      </w:r>
      <w:r>
        <w:rPr>
          <w:rFonts w:eastAsia="Times New Roman" w:cs="Times New Roman"/>
          <w:szCs w:val="24"/>
        </w:rPr>
        <w:t>κ</w:t>
      </w:r>
      <w:r>
        <w:rPr>
          <w:rFonts w:eastAsia="Times New Roman" w:cs="Times New Roman"/>
          <w:szCs w:val="24"/>
        </w:rPr>
        <w:t>αι θα είναι κι ένας στόχος</w:t>
      </w:r>
      <w:r>
        <w:rPr>
          <w:rFonts w:eastAsia="Times New Roman" w:cs="Times New Roman"/>
          <w:szCs w:val="24"/>
        </w:rPr>
        <w:t>,</w:t>
      </w:r>
      <w:r>
        <w:rPr>
          <w:rFonts w:eastAsia="Times New Roman" w:cs="Times New Roman"/>
          <w:szCs w:val="24"/>
        </w:rPr>
        <w:t xml:space="preserve"> να υπάρξει μια αισθητή μείωση σε αυτά τα ποσοστά. </w:t>
      </w:r>
    </w:p>
    <w:p w14:paraId="1BC753D4"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Τώρα αναπτύσσεται και ολοκληρώνεται αυτό το σύστημα της διασύνδεσης των διάσπαρτων πληροφοριακών συστημάτων που είχαν τα δημόσια νοσοκομεία μέσω</w:t>
      </w:r>
      <w:r>
        <w:rPr>
          <w:rFonts w:eastAsia="Times New Roman" w:cs="Times New Roman"/>
          <w:szCs w:val="24"/>
        </w:rPr>
        <w:t xml:space="preserve"> του </w:t>
      </w:r>
      <w:r>
        <w:rPr>
          <w:rFonts w:eastAsia="Times New Roman" w:cs="Times New Roman"/>
          <w:szCs w:val="24"/>
          <w:lang w:val="en-US"/>
        </w:rPr>
        <w:t>Bi</w:t>
      </w:r>
      <w:r>
        <w:rPr>
          <w:rFonts w:eastAsia="Times New Roman" w:cs="Times New Roman"/>
          <w:szCs w:val="24"/>
        </w:rPr>
        <w:t xml:space="preserve"> με το Υπουργείο. </w:t>
      </w:r>
      <w:r>
        <w:rPr>
          <w:rFonts w:eastAsia="Times New Roman" w:cs="Times New Roman"/>
          <w:szCs w:val="24"/>
        </w:rPr>
        <w:lastRenderedPageBreak/>
        <w:t xml:space="preserve">Εκεί θα είναι </w:t>
      </w:r>
      <w:proofErr w:type="spellStart"/>
      <w:r>
        <w:rPr>
          <w:rFonts w:eastAsia="Times New Roman" w:cs="Times New Roman"/>
          <w:szCs w:val="24"/>
        </w:rPr>
        <w:t>π</w:t>
      </w:r>
      <w:r>
        <w:rPr>
          <w:rFonts w:eastAsia="Times New Roman" w:cs="Times New Roman"/>
          <w:szCs w:val="24"/>
        </w:rPr>
        <w:t>ροσβάσιμα</w:t>
      </w:r>
      <w:proofErr w:type="spellEnd"/>
      <w:r>
        <w:rPr>
          <w:rFonts w:eastAsia="Times New Roman" w:cs="Times New Roman"/>
          <w:szCs w:val="24"/>
        </w:rPr>
        <w:t xml:space="preserve"> τα δεδομένα αυτά και θα γίνει μια προσπάθεια όσο γίνεται καλύτερης αξιοποίησής τους. </w:t>
      </w:r>
    </w:p>
    <w:p w14:paraId="1BC753D5"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Δεν θέλω να λέω μεγάλα λόγια. Θεωρώ ότι είναι σημαντική αυτή η προτεραιότητα. Και στο νομοσχέδιο το οποίο έχουμε βγάλει </w:t>
      </w:r>
      <w:r>
        <w:rPr>
          <w:rFonts w:eastAsia="Times New Roman" w:cs="Times New Roman"/>
          <w:szCs w:val="24"/>
        </w:rPr>
        <w:t xml:space="preserve">σε δημόσια διαβούλευση για την πρωτοβάθμια φροντίδα υγείας, έχουμε βάλει ένα ειδικό άρθρο, το οποίο αναφέρεται συγκεκριμένα στην αναβάθμιση του ρόλου των μαιών ιδιαίτερα στην πρωτοβάθμια φροντίδα υγείας με τα δίκτυα μαιευτικής φροντίδας, που νομίζουμε ότι </w:t>
      </w:r>
      <w:r>
        <w:rPr>
          <w:rFonts w:eastAsia="Times New Roman" w:cs="Times New Roman"/>
          <w:szCs w:val="24"/>
        </w:rPr>
        <w:t xml:space="preserve">πάει σιγά σιγά να προωθήσει μια άλλη κουλτούρα λιγότερο </w:t>
      </w:r>
      <w:proofErr w:type="spellStart"/>
      <w:r>
        <w:rPr>
          <w:rFonts w:eastAsia="Times New Roman" w:cs="Times New Roman"/>
          <w:szCs w:val="24"/>
        </w:rPr>
        <w:t>ι</w:t>
      </w:r>
      <w:r>
        <w:rPr>
          <w:rFonts w:eastAsia="Times New Roman" w:cs="Times New Roman"/>
          <w:szCs w:val="24"/>
        </w:rPr>
        <w:t>ατροκεντρική</w:t>
      </w:r>
      <w:proofErr w:type="spellEnd"/>
      <w:r>
        <w:rPr>
          <w:rFonts w:eastAsia="Times New Roman" w:cs="Times New Roman"/>
          <w:szCs w:val="24"/>
        </w:rPr>
        <w:t>, που μπορεί να προωθήσει αυτή την ιδέα.</w:t>
      </w:r>
    </w:p>
    <w:p w14:paraId="1BC753D6"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Η ιδέα των </w:t>
      </w:r>
      <w:r>
        <w:rPr>
          <w:rFonts w:eastAsia="Times New Roman" w:cs="Times New Roman"/>
          <w:szCs w:val="24"/>
          <w:lang w:val="en-US"/>
        </w:rPr>
        <w:t>birth</w:t>
      </w:r>
      <w:r>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 xml:space="preserve"> είναι προς συζήτηση και νομίζω ότι πρέπει να κρατήσουμε την πρότασή σας για μια πιλοτική εφαρμογή, ώστε να το δούμε πιο σ</w:t>
      </w:r>
      <w:r>
        <w:rPr>
          <w:rFonts w:eastAsia="Times New Roman" w:cs="Times New Roman"/>
          <w:szCs w:val="24"/>
        </w:rPr>
        <w:t>υγκεκριμένα αυτό.</w:t>
      </w:r>
    </w:p>
    <w:p w14:paraId="1BC753D7"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Ευχαριστώ.</w:t>
      </w:r>
    </w:p>
    <w:p w14:paraId="1BC753D8" w14:textId="77777777" w:rsidR="00B1781D" w:rsidRDefault="00CB16A6">
      <w:pPr>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szCs w:val="24"/>
        </w:rPr>
        <w:t xml:space="preserve"> Κι εμείς ευχαριστούμε.</w:t>
      </w:r>
    </w:p>
    <w:p w14:paraId="1BC753D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Ενημερώνουμε ότι δεν θα συζητηθούν λόγω απουσίας των αρμόδιων Υπουργών στο εξωτερικό η πρώτη με αριθμό </w:t>
      </w:r>
      <w:r>
        <w:rPr>
          <w:rFonts w:eastAsia="Times New Roman" w:cs="Times New Roman"/>
          <w:szCs w:val="24"/>
        </w:rPr>
        <w:lastRenderedPageBreak/>
        <w:t>829/12-5-2017 επίκαιρη ερώτηση δεύτερου κύκλου (Α΄) του Βουλευτή Φλώ</w:t>
      </w:r>
      <w:r>
        <w:rPr>
          <w:rFonts w:eastAsia="Times New Roman" w:cs="Times New Roman"/>
          <w:szCs w:val="24"/>
        </w:rPr>
        <w:t xml:space="preserve">ρινας της Νέας Δημοκρατίας κ. Ιωάννη Αντωνιάδη προς τον Υπουργό Περιβάλλοντος και Ενέργειας, σχετικά με τη συνολική και όχι τμηματική μετεγκατάσταση της κοινότητας Αχλάδας Νομού Φλώρινας, όπως επίσης και η τέταρτη με αριθμό 841/16-5-2017 επίκαιρη ερώτηση </w:t>
      </w:r>
      <w:r>
        <w:rPr>
          <w:rFonts w:eastAsia="Times New Roman" w:cs="Times New Roman"/>
          <w:szCs w:val="24"/>
        </w:rPr>
        <w:t>π</w:t>
      </w:r>
      <w:r>
        <w:rPr>
          <w:rFonts w:eastAsia="Times New Roman" w:cs="Times New Roman"/>
          <w:szCs w:val="24"/>
        </w:rPr>
        <w:t>ρώτ</w:t>
      </w:r>
      <w:r>
        <w:rPr>
          <w:rFonts w:eastAsia="Times New Roman" w:cs="Times New Roman"/>
          <w:szCs w:val="24"/>
        </w:rPr>
        <w:t>ου κύκλου (Β΄)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Μεταναστευτικής Πολιτικής, σχετικά με τη λειτουργία του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υ</w:t>
      </w:r>
      <w:r>
        <w:rPr>
          <w:rFonts w:eastAsia="Times New Roman" w:cs="Times New Roman"/>
          <w:szCs w:val="24"/>
        </w:rPr>
        <w:t xml:space="preserve">ποδοχής </w:t>
      </w:r>
      <w:r>
        <w:rPr>
          <w:rFonts w:eastAsia="Times New Roman" w:cs="Times New Roman"/>
          <w:szCs w:val="24"/>
        </w:rPr>
        <w:t>π</w:t>
      </w:r>
      <w:r>
        <w:rPr>
          <w:rFonts w:eastAsia="Times New Roman" w:cs="Times New Roman"/>
          <w:szCs w:val="24"/>
        </w:rPr>
        <w:t>ροσφύγων στο Λαύριο.</w:t>
      </w:r>
    </w:p>
    <w:p w14:paraId="1BC753DA"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Αμέσως τώρα σειρά έχει η τέταρτη με αριθμό 833/1</w:t>
      </w:r>
      <w:r>
        <w:rPr>
          <w:rFonts w:eastAsia="Times New Roman" w:cs="Times New Roman"/>
          <w:szCs w:val="24"/>
        </w:rPr>
        <w:t>5-5-2017 επίκαιρη ερώτηση πρώτου κύκλου (Α΄) του ΣΤ΄ Αντιπροέδρου της Βουλής και Βουλευτή Λάρισας του Κομμουνιστικού Κόμματος Ελλάδ</w:t>
      </w:r>
      <w:r>
        <w:rPr>
          <w:rFonts w:eastAsia="Times New Roman" w:cs="Times New Roman"/>
          <w:szCs w:val="24"/>
        </w:rPr>
        <w:t>α</w:t>
      </w:r>
      <w:r>
        <w:rPr>
          <w:rFonts w:eastAsia="Times New Roman" w:cs="Times New Roman"/>
          <w:szCs w:val="24"/>
        </w:rPr>
        <w:t xml:space="preserve">ς κ. Γεωργίου </w:t>
      </w:r>
      <w:proofErr w:type="spellStart"/>
      <w:r>
        <w:rPr>
          <w:rFonts w:eastAsia="Times New Roman" w:cs="Times New Roman"/>
          <w:szCs w:val="24"/>
        </w:rPr>
        <w:t>Λαμπρούλη</w:t>
      </w:r>
      <w:proofErr w:type="spellEnd"/>
      <w:r>
        <w:rPr>
          <w:rFonts w:eastAsia="Times New Roman" w:cs="Times New Roman"/>
          <w:szCs w:val="24"/>
        </w:rPr>
        <w:t xml:space="preserve"> προς τον Υπουργό Αγροτικής Ανάπτυξης και Τροφίμων, σχετικά με την παράταση υποβολής δηλώσεων σε αγρό</w:t>
      </w:r>
      <w:r>
        <w:rPr>
          <w:rFonts w:eastAsia="Times New Roman" w:cs="Times New Roman"/>
          <w:szCs w:val="24"/>
        </w:rPr>
        <w:t xml:space="preserve">τες που υπέστησαν ζημιές από τον παγετό στον Δήμο </w:t>
      </w:r>
      <w:proofErr w:type="spellStart"/>
      <w:r>
        <w:rPr>
          <w:rFonts w:eastAsia="Times New Roman" w:cs="Times New Roman"/>
          <w:szCs w:val="24"/>
        </w:rPr>
        <w:t>Αγιάς</w:t>
      </w:r>
      <w:proofErr w:type="spellEnd"/>
      <w:r>
        <w:rPr>
          <w:rFonts w:eastAsia="Times New Roman" w:cs="Times New Roman"/>
          <w:szCs w:val="24"/>
        </w:rPr>
        <w:t xml:space="preserve"> του Νομού Λάρισας.</w:t>
      </w:r>
    </w:p>
    <w:p w14:paraId="1BC753DB"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έχετε τον λόγο για δύο λεπτά.</w:t>
      </w:r>
    </w:p>
    <w:p w14:paraId="1BC753DC" w14:textId="77777777" w:rsidR="00B1781D" w:rsidRDefault="00CB16A6">
      <w:pPr>
        <w:spacing w:line="600" w:lineRule="auto"/>
        <w:ind w:firstLine="720"/>
        <w:jc w:val="both"/>
        <w:rPr>
          <w:rFonts w:eastAsia="Times New Roman"/>
          <w:bCs/>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Ευχαριστώ, </w:t>
      </w:r>
      <w:r>
        <w:rPr>
          <w:rFonts w:eastAsia="Times New Roman"/>
          <w:bCs/>
        </w:rPr>
        <w:t>κύριε Πρόεδρε.</w:t>
      </w:r>
    </w:p>
    <w:p w14:paraId="1BC753DD" w14:textId="77777777" w:rsidR="00B1781D" w:rsidRDefault="00CB16A6">
      <w:pPr>
        <w:spacing w:line="600" w:lineRule="auto"/>
        <w:ind w:firstLine="720"/>
        <w:jc w:val="both"/>
        <w:rPr>
          <w:rFonts w:eastAsia="Times New Roman"/>
          <w:bCs/>
        </w:rPr>
      </w:pPr>
      <w:r>
        <w:rPr>
          <w:rFonts w:eastAsia="Times New Roman"/>
          <w:bCs/>
        </w:rPr>
        <w:t xml:space="preserve">Η ερώτηση αφορά, όπως είπατε κι εσείς κύριε Πρόεδρε, τα </w:t>
      </w:r>
      <w:r>
        <w:rPr>
          <w:rFonts w:eastAsia="Times New Roman"/>
          <w:bCs/>
        </w:rPr>
        <w:t xml:space="preserve">προβλήματα που δημιουργήθηκαν σε δενδροκαλλιέργειες στον Δήμο </w:t>
      </w:r>
      <w:proofErr w:type="spellStart"/>
      <w:r>
        <w:rPr>
          <w:rFonts w:eastAsia="Times New Roman"/>
          <w:bCs/>
        </w:rPr>
        <w:t>Αγιάς</w:t>
      </w:r>
      <w:proofErr w:type="spellEnd"/>
      <w:r>
        <w:rPr>
          <w:rFonts w:eastAsia="Times New Roman"/>
          <w:bCs/>
        </w:rPr>
        <w:t xml:space="preserve"> του Νομού Λάρισας από τον παγετό κατά τη χειμερινή περίοδο, με αποτέλεσμα την καταστροφή σε μερικές περιπτώσεις μέρους καλλιεργήσιμης γης αλλά και σε ορισμένες άλλες περιοχές στον Δήμο </w:t>
      </w:r>
      <w:proofErr w:type="spellStart"/>
      <w:r>
        <w:rPr>
          <w:rFonts w:eastAsia="Times New Roman"/>
          <w:bCs/>
        </w:rPr>
        <w:t>Αγι</w:t>
      </w:r>
      <w:r>
        <w:rPr>
          <w:rFonts w:eastAsia="Times New Roman"/>
          <w:bCs/>
        </w:rPr>
        <w:t>άς</w:t>
      </w:r>
      <w:proofErr w:type="spellEnd"/>
      <w:r>
        <w:rPr>
          <w:rFonts w:eastAsia="Times New Roman"/>
          <w:bCs/>
        </w:rPr>
        <w:t xml:space="preserve"> υπήρξαν εκτεταμένες καταστροφές στα χωράφια κ.λπ.</w:t>
      </w:r>
      <w:r>
        <w:rPr>
          <w:rFonts w:eastAsia="Times New Roman"/>
          <w:bCs/>
        </w:rPr>
        <w:t>.</w:t>
      </w:r>
    </w:p>
    <w:p w14:paraId="1BC753DE" w14:textId="77777777" w:rsidR="00B1781D" w:rsidRDefault="00CB16A6">
      <w:pPr>
        <w:spacing w:line="600" w:lineRule="auto"/>
        <w:ind w:firstLine="720"/>
        <w:jc w:val="both"/>
        <w:rPr>
          <w:rFonts w:eastAsia="Times New Roman"/>
          <w:bCs/>
        </w:rPr>
      </w:pPr>
      <w:r>
        <w:rPr>
          <w:rFonts w:eastAsia="Times New Roman"/>
          <w:bCs/>
        </w:rPr>
        <w:t>Ενώ ο παγετός ανηγγέλθη από τον ΕΛΓΑ και οι αγρότες κλήθηκαν να καταθέσουν δηλώσεις ζημίας, λόγω των διακοπών του Πάσχα αλλά και της υπολειτουργίας των υπηρεσιών, δεν κατέστη εφικτό όλοι οι παραγωγοί πο</w:t>
      </w:r>
      <w:r>
        <w:rPr>
          <w:rFonts w:eastAsia="Times New Roman"/>
          <w:bCs/>
        </w:rPr>
        <w:t>υ υπέστησαν ζημιές να υποβάλουν έγκαιρα τη δήλωση στον ΕΛΓΑ.</w:t>
      </w:r>
    </w:p>
    <w:p w14:paraId="1BC753DF" w14:textId="77777777" w:rsidR="00B1781D" w:rsidRDefault="00CB16A6">
      <w:pPr>
        <w:spacing w:line="600" w:lineRule="auto"/>
        <w:ind w:firstLine="720"/>
        <w:jc w:val="both"/>
        <w:rPr>
          <w:rFonts w:eastAsia="Times New Roman"/>
          <w:bCs/>
        </w:rPr>
      </w:pPr>
      <w:r>
        <w:rPr>
          <w:rFonts w:eastAsia="Times New Roman"/>
          <w:bCs/>
        </w:rPr>
        <w:t xml:space="preserve">Έτσι, με βάση αυτή την εξέλιξη, οι παραγωγοί ζήτησαν να δοθεί παράταση από τον ΕΛΓΑ, ώστε και να υποβάλουν, βεβαίως, τις δηλώσεις ζημιάς, αλλά και από εκεί και πέρα να ξεκινήσει η διαδικασία των </w:t>
      </w:r>
      <w:r>
        <w:rPr>
          <w:rFonts w:eastAsia="Times New Roman"/>
          <w:bCs/>
        </w:rPr>
        <w:t xml:space="preserve">εκτιμήσεων και κατ’ επέκταση των αποζημιώσεων. </w:t>
      </w:r>
    </w:p>
    <w:p w14:paraId="1BC753E0" w14:textId="77777777" w:rsidR="00B1781D" w:rsidRDefault="00CB16A6">
      <w:pPr>
        <w:spacing w:line="600" w:lineRule="auto"/>
        <w:ind w:firstLine="720"/>
        <w:jc w:val="both"/>
        <w:rPr>
          <w:rFonts w:eastAsia="Times New Roman"/>
          <w:bCs/>
        </w:rPr>
      </w:pPr>
      <w:r>
        <w:rPr>
          <w:rFonts w:eastAsia="Times New Roman"/>
          <w:bCs/>
        </w:rPr>
        <w:lastRenderedPageBreak/>
        <w:t xml:space="preserve">Γίνεται κατανοητό ότι υπάρχει κίνδυνος να μείνουν παραγωγοί εκτός αποζημίωσης με ενδεχόμενη μη ικανοποίηση του αιτήματος για παράταση της προθεσμίας υποβολής των αιτήσεων ζημιάς, αλλά και παράλληλα, όπως </w:t>
      </w:r>
      <w:proofErr w:type="spellStart"/>
      <w:r>
        <w:rPr>
          <w:rFonts w:eastAsia="Times New Roman"/>
          <w:bCs/>
        </w:rPr>
        <w:t>προε</w:t>
      </w:r>
      <w:r>
        <w:rPr>
          <w:rFonts w:eastAsia="Times New Roman"/>
          <w:bCs/>
        </w:rPr>
        <w:t>ίπα</w:t>
      </w:r>
      <w:proofErr w:type="spellEnd"/>
      <w:r>
        <w:rPr>
          <w:rFonts w:eastAsia="Times New Roman"/>
          <w:bCs/>
        </w:rPr>
        <w:t>, να υπάρξουν και καθυστερήσεις στην εκτίμηση και για τις αποζημιώσεις.</w:t>
      </w:r>
    </w:p>
    <w:p w14:paraId="1BC753E1" w14:textId="77777777" w:rsidR="00B1781D" w:rsidRDefault="00CB16A6">
      <w:pPr>
        <w:spacing w:line="600" w:lineRule="auto"/>
        <w:ind w:firstLine="720"/>
        <w:jc w:val="both"/>
        <w:rPr>
          <w:rFonts w:eastAsia="Times New Roman"/>
          <w:bCs/>
        </w:rPr>
      </w:pPr>
      <w:r>
        <w:rPr>
          <w:rFonts w:eastAsia="Times New Roman"/>
          <w:bCs/>
        </w:rPr>
        <w:t xml:space="preserve">Τα ερωτήματα στον Υπουργό, κύριε Πρόεδρε, είναι αν θα δοθεί όντως αυτή η παράταση στους αγρότες της περιοχής της </w:t>
      </w:r>
      <w:proofErr w:type="spellStart"/>
      <w:r>
        <w:rPr>
          <w:rFonts w:eastAsia="Times New Roman"/>
          <w:bCs/>
        </w:rPr>
        <w:t>Αγιάς</w:t>
      </w:r>
      <w:proofErr w:type="spellEnd"/>
      <w:r>
        <w:rPr>
          <w:rFonts w:eastAsia="Times New Roman"/>
          <w:bCs/>
        </w:rPr>
        <w:t>, προκειμένου να γίνουν δεκτές όλες οι δηλώσεις ζημιάς από όλου</w:t>
      </w:r>
      <w:r>
        <w:rPr>
          <w:rFonts w:eastAsia="Times New Roman"/>
          <w:bCs/>
        </w:rPr>
        <w:t xml:space="preserve">ς τους παραγωγούς, αλλά και ποιο είναι το χρονοδιάγραμμα της διαδικασίας τόσο της εκτίμησης όσο και των αποζημιώσεων που θα ακολουθήσουν. </w:t>
      </w:r>
    </w:p>
    <w:p w14:paraId="1BC753E2" w14:textId="77777777" w:rsidR="00B1781D" w:rsidRDefault="00CB16A6">
      <w:pPr>
        <w:spacing w:line="600" w:lineRule="auto"/>
        <w:ind w:firstLine="720"/>
        <w:jc w:val="both"/>
        <w:rPr>
          <w:rFonts w:eastAsia="Times New Roman"/>
          <w:bCs/>
        </w:rPr>
      </w:pPr>
      <w:r>
        <w:rPr>
          <w:rFonts w:eastAsia="Times New Roman"/>
          <w:bCs/>
        </w:rPr>
        <w:t>Ευχαριστώ, κύριε Πρόεδρε.</w:t>
      </w:r>
    </w:p>
    <w:p w14:paraId="1BC753E3" w14:textId="77777777" w:rsidR="00B1781D" w:rsidRDefault="00CB16A6">
      <w:pPr>
        <w:spacing w:line="600" w:lineRule="auto"/>
        <w:ind w:firstLine="720"/>
        <w:jc w:val="both"/>
        <w:rPr>
          <w:rFonts w:eastAsia="Times New Roman"/>
          <w:bCs/>
        </w:rPr>
      </w:pPr>
      <w:r>
        <w:rPr>
          <w:rFonts w:eastAsia="Times New Roman"/>
          <w:b/>
        </w:rPr>
        <w:t>ΠΡΟΕΔΡΕΥΩΝ</w:t>
      </w:r>
      <w:r>
        <w:rPr>
          <w:rFonts w:eastAsia="Times New Roman"/>
          <w:b/>
          <w:bCs/>
        </w:rPr>
        <w:t xml:space="preserve"> (Γεώργιος Βαρεμένος):</w:t>
      </w:r>
      <w:r>
        <w:rPr>
          <w:rFonts w:eastAsia="Times New Roman"/>
          <w:bCs/>
        </w:rPr>
        <w:t xml:space="preserve"> Κι εμείς ευχαριστούμε.</w:t>
      </w:r>
    </w:p>
    <w:p w14:paraId="1BC753E4" w14:textId="77777777" w:rsidR="00B1781D" w:rsidRDefault="00CB16A6">
      <w:pPr>
        <w:spacing w:line="600" w:lineRule="auto"/>
        <w:ind w:firstLine="720"/>
        <w:jc w:val="both"/>
        <w:rPr>
          <w:rFonts w:eastAsia="Times New Roman"/>
          <w:bCs/>
        </w:rPr>
      </w:pPr>
      <w:r>
        <w:rPr>
          <w:rFonts w:eastAsia="Times New Roman"/>
          <w:bCs/>
        </w:rPr>
        <w:t>Κύριε Υπουργέ, έχετε τον λόγο.</w:t>
      </w:r>
    </w:p>
    <w:p w14:paraId="1BC753E5" w14:textId="77777777" w:rsidR="00B1781D" w:rsidRDefault="00CB16A6">
      <w:pPr>
        <w:spacing w:line="600" w:lineRule="auto"/>
        <w:ind w:firstLine="720"/>
        <w:jc w:val="both"/>
        <w:rPr>
          <w:rFonts w:eastAsia="Times New Roman"/>
          <w:bCs/>
        </w:rPr>
      </w:pPr>
      <w:r>
        <w:rPr>
          <w:rFonts w:eastAsia="Times New Roman"/>
          <w:b/>
          <w:bCs/>
        </w:rPr>
        <w:t>ΕΥΑΓ</w:t>
      </w:r>
      <w:r>
        <w:rPr>
          <w:rFonts w:eastAsia="Times New Roman"/>
          <w:b/>
          <w:bCs/>
        </w:rPr>
        <w:t>ΓΕΛΟΣ ΑΠΟΣΤΟΛΟΥ (Υπουργός Αγροτικής Ανάπτυξης και Τροφίμων):</w:t>
      </w:r>
      <w:r>
        <w:rPr>
          <w:rFonts w:eastAsia="Times New Roman"/>
          <w:bCs/>
        </w:rPr>
        <w:t xml:space="preserve"> Κύριε συνάδελφε, απαντώ κατευθείαν στο ερώτημά </w:t>
      </w:r>
      <w:r>
        <w:rPr>
          <w:rFonts w:eastAsia="Times New Roman"/>
          <w:bCs/>
        </w:rPr>
        <w:t>σας,</w:t>
      </w:r>
      <w:r>
        <w:rPr>
          <w:rFonts w:eastAsia="Times New Roman"/>
          <w:bCs/>
        </w:rPr>
        <w:t xml:space="preserve"> που ουσιαστικά αφορά την παράταση </w:t>
      </w:r>
      <w:r>
        <w:rPr>
          <w:rFonts w:eastAsia="Times New Roman"/>
          <w:bCs/>
        </w:rPr>
        <w:lastRenderedPageBreak/>
        <w:t>της προθεσμίας υποβολής των δηλώσεων, πέραν των δεκαπέντε ημερών που προβλέπονται από τον σχετικό κανονισμό.</w:t>
      </w:r>
    </w:p>
    <w:p w14:paraId="1BC753E6" w14:textId="77777777" w:rsidR="00B1781D" w:rsidRDefault="00CB16A6">
      <w:pPr>
        <w:spacing w:line="600" w:lineRule="auto"/>
        <w:ind w:firstLine="720"/>
        <w:jc w:val="both"/>
        <w:rPr>
          <w:rFonts w:eastAsia="Times New Roman" w:cs="Times New Roman"/>
          <w:szCs w:val="24"/>
        </w:rPr>
      </w:pPr>
      <w:r>
        <w:rPr>
          <w:rFonts w:eastAsia="Times New Roman"/>
          <w:bCs/>
        </w:rPr>
        <w:t>Υπάρχει δυνατότητα, εφόσον συντρέχουν λόγοι ανωτέρας βίας, οι οποίοι βεβαίως αποδεικνύονται με στοιχεία, να μπορεί να δοθεί η δυνατότητα αυτή.</w:t>
      </w:r>
    </w:p>
    <w:p w14:paraId="1BC753E7"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Όμως, τέτοιες περιπτώσεις δεν υπάρχουν. Αυτό που εξετάστηκε από την αρμόδια υπηρεσία ήταν να δοθεί αυτή η δυνατότ</w:t>
      </w:r>
      <w:r>
        <w:rPr>
          <w:rFonts w:eastAsia="Times New Roman" w:cs="Times New Roman"/>
          <w:szCs w:val="24"/>
        </w:rPr>
        <w:t>ητα με απόφαση του Διοικητικού Συμβουλίου του ΕΛΓΑ.</w:t>
      </w:r>
    </w:p>
    <w:p w14:paraId="1BC753E8"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Χθες, λοιπόν, συνεδρίασε το Διοικητικό Συμβούλιο του ΕΛΓΑ και στην απόφασή του καταλήγει ότι γίνονται δεκτές οι εκπρόθεσμες παρατάσεις των δηλώσεων. Επιπλέον, επειδή υπάρχουν </w:t>
      </w:r>
      <w:proofErr w:type="spellStart"/>
      <w:r>
        <w:rPr>
          <w:rFonts w:eastAsia="Times New Roman" w:cs="Times New Roman"/>
          <w:szCs w:val="24"/>
        </w:rPr>
        <w:t>μηλοπαραγωγοί</w:t>
      </w:r>
      <w:proofErr w:type="spellEnd"/>
      <w:r>
        <w:rPr>
          <w:rFonts w:eastAsia="Times New Roman" w:cs="Times New Roman"/>
          <w:szCs w:val="24"/>
        </w:rPr>
        <w:t>, ιδιαίτερα στην</w:t>
      </w:r>
      <w:r>
        <w:rPr>
          <w:rFonts w:eastAsia="Times New Roman" w:cs="Times New Roman"/>
          <w:szCs w:val="24"/>
        </w:rPr>
        <w:t xml:space="preserve"> Αγιά, που δεν έκαναν χρήση του δεκαπενθημέρου των παρατάσεων, δίνουμε λοιπόν και σε αυτούς τη δυνατότητα μέσα σε τρεις εργάσιμες μέρες, ξεκινώντας από σήμερα και τελειώνοντας την Τρίτη, να προσέλθουν στα υποκαταστήματα του ΕΛΓΑ για να υποβάλουν τις σχετικ</w:t>
      </w:r>
      <w:r>
        <w:rPr>
          <w:rFonts w:eastAsia="Times New Roman" w:cs="Times New Roman"/>
          <w:szCs w:val="24"/>
        </w:rPr>
        <w:t>ές δηλώσεις.</w:t>
      </w:r>
    </w:p>
    <w:p w14:paraId="1BC753E9"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Λαμπρούλη</w:t>
      </w:r>
      <w:proofErr w:type="spellEnd"/>
      <w:r>
        <w:rPr>
          <w:rFonts w:eastAsia="Times New Roman" w:cs="Times New Roman"/>
          <w:szCs w:val="24"/>
        </w:rPr>
        <w:t>, έχετε τον λόγο.</w:t>
      </w:r>
    </w:p>
    <w:p w14:paraId="1BC753EA"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Κύριε Υπουργέ, προφανώς είναι μια θετική εξέλιξη σε ό,τι αφορά αυτό που μόλις είπατε και όντως έτσι ήταν. Δεν είναι θέμα τώρα </w:t>
      </w:r>
      <w:r>
        <w:rPr>
          <w:rFonts w:eastAsia="Times New Roman" w:cs="Times New Roman"/>
          <w:szCs w:val="24"/>
        </w:rPr>
        <w:t>να διαφωνήσουμε σε αυτό. Απαιτούνταν η απόφαση του Διοικητικού Συμβουλίου του ΕΛΓΑ, προκειμένου να δοθεί παράταση κ.λπ.</w:t>
      </w:r>
      <w:r>
        <w:rPr>
          <w:rFonts w:eastAsia="Times New Roman" w:cs="Times New Roman"/>
          <w:szCs w:val="24"/>
        </w:rPr>
        <w:t>.</w:t>
      </w:r>
    </w:p>
    <w:p w14:paraId="1BC753EB"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Θα ήθελα να βάλω ένα ερωτηματικό. Δεν ξέρω αν είναι επαρκές το διάστημα των τριών ημερών, όπως είπατε, αν άκουσα καλά. Με ποια λογική; </w:t>
      </w:r>
      <w:r>
        <w:rPr>
          <w:rFonts w:eastAsia="Times New Roman" w:cs="Times New Roman"/>
          <w:szCs w:val="24"/>
        </w:rPr>
        <w:t>Ανακοινώνετε να προσέλθουν οι αγρότες σε τρεις μέρες. Διατηρώ μια επιφύλαξη. Είναι θετικό, δεν έχουμε κανέναν λόγο να μην το παραδεχθούμε -αλίμονο- αλλά βάζω ένα ερωτηματικό ως προς το διάστημα. Το κλείνω εδώ αυτό.</w:t>
      </w:r>
    </w:p>
    <w:p w14:paraId="1BC753EC"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Επιμένουμε και θα ήθελα να σας ακούσω και</w:t>
      </w:r>
      <w:r>
        <w:rPr>
          <w:rFonts w:eastAsia="Times New Roman" w:cs="Times New Roman"/>
          <w:szCs w:val="24"/>
        </w:rPr>
        <w:t xml:space="preserve"> στη δευτερολογία σας, επειδή μπαίνει και ως δεύτερο ερώτημα στην ερώτηση, για το χρονοδιάγραμμα. Υπάρχει ένας σχεδιασμός πάντα. Δεν μπορεί ο ΕΛΓΑ να μη γνωρίζει έστω κάποια χρονοδιαγράμματα σε ό,τι αφορά και το ζήτημα των εκτιμήσεων και πότε αυτές είτε θα</w:t>
      </w:r>
      <w:r>
        <w:rPr>
          <w:rFonts w:eastAsia="Times New Roman" w:cs="Times New Roman"/>
          <w:szCs w:val="24"/>
        </w:rPr>
        <w:t xml:space="preserve"> ξεκινήσουν και ενδεχομένως να ολοκληρωθούν, με βάση και την εκεί περιοχή, αλλά και το ζήτημα των αποζημιώσεων.</w:t>
      </w:r>
    </w:p>
    <w:p w14:paraId="1BC753E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 xml:space="preserve">Διότι η ίδια περιοχή που επλήγη φέτος, ο Δήμος </w:t>
      </w:r>
      <w:proofErr w:type="spellStart"/>
      <w:r>
        <w:rPr>
          <w:rFonts w:eastAsia="Times New Roman" w:cs="Times New Roman"/>
          <w:szCs w:val="24"/>
        </w:rPr>
        <w:t>Αγιάς</w:t>
      </w:r>
      <w:proofErr w:type="spellEnd"/>
      <w:r>
        <w:rPr>
          <w:rFonts w:eastAsia="Times New Roman" w:cs="Times New Roman"/>
          <w:szCs w:val="24"/>
        </w:rPr>
        <w:t>, επλήγη και πέρσι από τον παγετό, δηλαδή το 2016 και όχι μόνο εκεί, αλλά και ο Τύρναβος και</w:t>
      </w:r>
      <w:r>
        <w:rPr>
          <w:rFonts w:eastAsia="Times New Roman" w:cs="Times New Roman"/>
          <w:szCs w:val="24"/>
        </w:rPr>
        <w:t xml:space="preserve"> άλλες ενδεχομένως περιοχές στη χώρα. Όμως, δεν πήραν αποζημιώσεις και δεν πήραν αποζημιώσεις -θα το εξηγήσω- διότι δεν αναγνωρίστηκε ως ζημιογόνο αίτιο ο παγετός. Ο παγετός, δηλαδή, μπήκε στη δεύτερη ή στην τρίτη κατηγορία ζημιογόνων αιτιών με βάση τις εκ</w:t>
      </w:r>
      <w:r>
        <w:rPr>
          <w:rFonts w:eastAsia="Times New Roman" w:cs="Times New Roman"/>
          <w:szCs w:val="24"/>
        </w:rPr>
        <w:t>τιμήσεις. Εκτιμήθηκαν, λοιπόν, άλλα ζητήματα.</w:t>
      </w:r>
    </w:p>
    <w:p w14:paraId="1BC753EE"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Γι’ αυτό επιμένουμε πολλές φορές και σε άλλες ερωτήσεις, όπως νομίζω και άλλοι Βουλευτές, στο ζήτημα των αποζημιώσεων -και το τονίζω αυτό- που έχει να κάνει βεβαίως με το εισόδημα των αγροτών, την αγωνία που βι</w:t>
      </w:r>
      <w:r>
        <w:rPr>
          <w:rFonts w:eastAsia="Times New Roman" w:cs="Times New Roman"/>
          <w:szCs w:val="24"/>
        </w:rPr>
        <w:t>ώνει αυτή</w:t>
      </w:r>
      <w:r>
        <w:rPr>
          <w:rFonts w:eastAsia="Times New Roman" w:cs="Times New Roman"/>
          <w:szCs w:val="24"/>
        </w:rPr>
        <w:t>ν</w:t>
      </w:r>
      <w:r>
        <w:rPr>
          <w:rFonts w:eastAsia="Times New Roman" w:cs="Times New Roman"/>
          <w:szCs w:val="24"/>
        </w:rPr>
        <w:t xml:space="preserve"> τη στιγμή αυτή η κατηγορία των δενδροκαλλιεργητών στην περιοχή της </w:t>
      </w:r>
      <w:proofErr w:type="spellStart"/>
      <w:r>
        <w:rPr>
          <w:rFonts w:eastAsia="Times New Roman" w:cs="Times New Roman"/>
          <w:szCs w:val="24"/>
        </w:rPr>
        <w:t>Αγιάς</w:t>
      </w:r>
      <w:proofErr w:type="spellEnd"/>
      <w:r>
        <w:rPr>
          <w:rFonts w:eastAsia="Times New Roman" w:cs="Times New Roman"/>
          <w:szCs w:val="24"/>
        </w:rPr>
        <w:t>, αλλά και άλλοι αγρότες που απασχολούνται σε διάφορες καλλιέργειες, στο τι συμβαίνει στο σύνολο με τη λειτουργία του ΕΛΓΑ, που αφορά όχι μόνο τις εκτιμήσεις, την έγκαιρη -ν</w:t>
      </w:r>
      <w:r>
        <w:rPr>
          <w:rFonts w:eastAsia="Times New Roman" w:cs="Times New Roman"/>
          <w:szCs w:val="24"/>
        </w:rPr>
        <w:t>α το πω έτσι- διαδικασία των εκτιμήσεων, αλλά και των αποζημιώσεων, με βάση βεβαίως τις εκτιμήσεις στο 100% των ζημιών, στο σύνολο της ζημιάς, αλλά και για το σύνολο των ζημιογόνων αιτιών, τα οποία ο ΕΛΓΑ δεν καλύπτει και το γνωρίζετε αυτό.</w:t>
      </w:r>
    </w:p>
    <w:p w14:paraId="1BC753EF"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Είναι ένα ζήτημ</w:t>
      </w:r>
      <w:r>
        <w:rPr>
          <w:rFonts w:eastAsia="Times New Roman" w:cs="Times New Roman"/>
          <w:szCs w:val="24"/>
        </w:rPr>
        <w:t>α που το αναδεικνύουν και το διεκδικούν και οι αγρότες, τι ΕΛΓΑ χρειάζονται. Εμείς, ως Κομμουνιστικό Κόμμα, λέμε ότι χρειάζονται έναν οργανισμό κρατικό, με την ανάλογη στελέχωση σε επιστημονικό προσωπικό, εξειδικευμένο ενδεχομένως, που απαιτείται πολύ δε π</w:t>
      </w:r>
      <w:r>
        <w:rPr>
          <w:rFonts w:eastAsia="Times New Roman" w:cs="Times New Roman"/>
          <w:szCs w:val="24"/>
        </w:rPr>
        <w:t>ερισσότερο με κρατική χρηματοδότηση που θα αποζημιώνει τους αγρότες.</w:t>
      </w:r>
    </w:p>
    <w:p w14:paraId="1BC753F0"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Διότι, δείτε, δεν είναι και ό,τι καλύτερο αυτή την περίοδο και το γνωρίζετε καλά, όλοι το γνωρίζουμε σε αυτή την Αίθουσα και πολύ περισσότερο αυτοί που το βιώνουν, ότι και οι αγρότες ειδι</w:t>
      </w:r>
      <w:r>
        <w:rPr>
          <w:rFonts w:eastAsia="Times New Roman" w:cs="Times New Roman"/>
          <w:szCs w:val="24"/>
        </w:rPr>
        <w:t xml:space="preserve">κά αν θέλετε και της περιοχής αυτής, γιατί δεν είναι μεγάλες αγροτικές εκμεταλλεύσεις, είναι μικροί κλήροι -να το πω έτσι- η περιοχή της </w:t>
      </w:r>
      <w:proofErr w:type="spellStart"/>
      <w:r>
        <w:rPr>
          <w:rFonts w:eastAsia="Times New Roman" w:cs="Times New Roman"/>
          <w:szCs w:val="24"/>
        </w:rPr>
        <w:t>Αγιάς</w:t>
      </w:r>
      <w:proofErr w:type="spellEnd"/>
      <w:r>
        <w:rPr>
          <w:rFonts w:eastAsia="Times New Roman" w:cs="Times New Roman"/>
          <w:szCs w:val="24"/>
        </w:rPr>
        <w:t>. Πλήττονται από τη συνολικότερη πολιτική, με τις φορολογίες, με τα χαράτσια που πληρώνουν.</w:t>
      </w:r>
    </w:p>
    <w:p w14:paraId="1BC753F1"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Επίσης, δείτε για τον </w:t>
      </w:r>
      <w:r>
        <w:rPr>
          <w:rFonts w:eastAsia="Times New Roman" w:cs="Times New Roman"/>
          <w:szCs w:val="24"/>
        </w:rPr>
        <w:t>ΕΛΓΑ. Ως προς τον ΕΛΓΑ, από το 2011 -αν κάνω λάθος, από το 2012- έχει ανασταλεί, έχει σταματήσει, να το πω έτσι, η κρατική χρηματοδότηση. Ως προς το μέρος που αναλογεί στο Ταμείο, να το πω έτσι, στη χρηματοδότηση του ΕΛΓΑ, το κράτος δεν έχει δώσει ούτε 1 ε</w:t>
      </w:r>
      <w:r>
        <w:rPr>
          <w:rFonts w:eastAsia="Times New Roman" w:cs="Times New Roman"/>
          <w:szCs w:val="24"/>
        </w:rPr>
        <w:t>υρώ. Είναι έτσι ή δεν είναι; Οι αγρότες συνεχίζουν και πληρώνουν, βεβαίως.</w:t>
      </w:r>
    </w:p>
    <w:p w14:paraId="1BC753F2" w14:textId="77777777" w:rsidR="00B1781D" w:rsidRDefault="00CB16A6">
      <w:pPr>
        <w:spacing w:line="600" w:lineRule="auto"/>
        <w:jc w:val="both"/>
        <w:rPr>
          <w:rFonts w:eastAsia="Times New Roman" w:cs="Times New Roman"/>
          <w:szCs w:val="24"/>
        </w:rPr>
      </w:pPr>
      <w:r>
        <w:rPr>
          <w:rFonts w:eastAsia="Times New Roman" w:cs="Times New Roman"/>
          <w:szCs w:val="24"/>
        </w:rPr>
        <w:lastRenderedPageBreak/>
        <w:t>Αυξήθηκαν κιόλας οι εισφορές τους. Πώς θα λυθούν αυτά τα ζητήματα;</w:t>
      </w:r>
    </w:p>
    <w:p w14:paraId="1BC753F3"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λήξης του χρόνου ομιλίας του κυρίου Αντιπροέδρου)</w:t>
      </w:r>
    </w:p>
    <w:p w14:paraId="1BC753F4"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Τελειώνω, κύριε Πρόεδρε. Θα</w:t>
      </w:r>
      <w:r>
        <w:rPr>
          <w:rFonts w:eastAsia="Times New Roman" w:cs="Times New Roman"/>
          <w:szCs w:val="24"/>
        </w:rPr>
        <w:t xml:space="preserve"> είμαι σύντομος. </w:t>
      </w:r>
    </w:p>
    <w:p w14:paraId="1BC753F5"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Ανοίξαμε την κουβέντα με αφορμή και άλλες επίκαιρες ερωτήσεις, κύριε Υπουργέ, από το 2015 και εντεύθεν. Για παράδειγμα, για τον ΕΛΓΑ είχατε πει: «Σκεφτόμαστε να αναπροσαρμόσουμε, να δούμε, θα αλλάξουμε το καθεστώς, θα αλλάξουμε τον </w:t>
      </w:r>
      <w:r>
        <w:rPr>
          <w:rFonts w:eastAsia="Times New Roman" w:cs="Times New Roman"/>
          <w:szCs w:val="24"/>
        </w:rPr>
        <w:t>κανονισμό, θα τον ενισχύσουμε, ή, τέλος πάντων, θα βάλουμε μέσα καινούργια ζημιογόνα αίτια, αίτια τα οποία δεν αποζημιώνουν τώρα τους αγρότες από τις καταστροφές στην παραγωγή τους.»</w:t>
      </w:r>
    </w:p>
    <w:p w14:paraId="1BC753F6"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Έτσι, λοιπόν, αναδεικνύονται μια σειρά από ζητήματα. Οι αγρότες, βεβαίως,</w:t>
      </w:r>
      <w:r>
        <w:rPr>
          <w:rFonts w:eastAsia="Times New Roman" w:cs="Times New Roman"/>
          <w:szCs w:val="24"/>
        </w:rPr>
        <w:t xml:space="preserve"> είναι σε απόγνωση με όλη την κατάσταση την οικονομική που βιώνουν. Κοιτάξτε! Δάνεια τρέχουν. Υποχρεώσεις τρέχουν. Δεν χρειάζεται να τα λέω. </w:t>
      </w:r>
    </w:p>
    <w:p w14:paraId="1BC753F7"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ολοκληρώστε.</w:t>
      </w:r>
    </w:p>
    <w:p w14:paraId="1BC753F8"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Άρα, ίσως θα πρέπει το Υπουργείο, η πολιτική ηγεσία, η Κυβέρνηση να δει και τέτοια ζητήματα διευκόλυνσης αύριο, μεθαύριο, από τη στιγμή που δεν θα αποζημιωθούν από τον ΕΛΓΑ.</w:t>
      </w:r>
    </w:p>
    <w:p w14:paraId="1BC753F9"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1BC753FA"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ΕΥΑΓΓΕΛΟΣ ΑΠΟΣΤΟΛ</w:t>
      </w:r>
      <w:r>
        <w:rPr>
          <w:rFonts w:eastAsia="Times New Roman" w:cs="Times New Roman"/>
          <w:b/>
          <w:szCs w:val="24"/>
        </w:rPr>
        <w:t xml:space="preserve">ΟΥ (Υπουργός Αγροτικής Ανάπτυξης και Τροφίμων): </w:t>
      </w:r>
      <w:r>
        <w:rPr>
          <w:rFonts w:eastAsia="Times New Roman" w:cs="Times New Roman"/>
          <w:szCs w:val="24"/>
        </w:rPr>
        <w:t>Βέβαια, κύριε συνάδελφε, βρήκατε την ευκαιρία να κάνετε έναν γενικότερο κοινοβουλευτικό έλεγχο και στη λειτουργία του ΕΛΓΑ και στα προβλήματα του αγροτικού χώρου.</w:t>
      </w:r>
    </w:p>
    <w:p w14:paraId="1BC753FB"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Η ερώτησή σας ήταν συγκεκριμένη: παράταση. Απ</w:t>
      </w:r>
      <w:r>
        <w:rPr>
          <w:rFonts w:eastAsia="Times New Roman" w:cs="Times New Roman"/>
          <w:szCs w:val="24"/>
        </w:rPr>
        <w:t xml:space="preserve">ό την ώρα, λοιπόν, που έγινε η αναγγελία των συγκεκριμένων ζημιών, έγιναν οι επισημάνσεις από τις αρμόδιες υπηρεσίες και κατέληξαν στο ότι στη συγκεκριμένη περιοχή τη συγκεκριμένη περίοδο υπήρξε ζημιά από τον παγετό. </w:t>
      </w:r>
    </w:p>
    <w:p w14:paraId="1BC753FC"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Άρα, μέσα σε δεκαπέντε ημέρες έπρεπε -</w:t>
      </w:r>
      <w:r>
        <w:rPr>
          <w:rFonts w:eastAsia="Times New Roman" w:cs="Times New Roman"/>
          <w:szCs w:val="24"/>
        </w:rPr>
        <w:t xml:space="preserve">και το ξέρουν και ενημερώθηκαν- να υποβάλουν τις σχετικές δηλώσεις. Μεσολάβησαν και αυτά που λέτε εσείς και άλλα γεγονότα, τα οποία δεν </w:t>
      </w:r>
      <w:r>
        <w:rPr>
          <w:rFonts w:eastAsia="Times New Roman" w:cs="Times New Roman"/>
          <w:szCs w:val="24"/>
        </w:rPr>
        <w:lastRenderedPageBreak/>
        <w:t xml:space="preserve">τους επέτρεψαν να υποβάλουν τις δηλώσεις, τις συγκεκριμένες δεκαπέντε ημέρες. Μπορούσαν, σύμφωνα με τον </w:t>
      </w:r>
      <w:r>
        <w:rPr>
          <w:rFonts w:eastAsia="Times New Roman" w:cs="Times New Roman"/>
          <w:szCs w:val="24"/>
        </w:rPr>
        <w:t xml:space="preserve">κανονισμό </w:t>
      </w:r>
      <w:r>
        <w:rPr>
          <w:rFonts w:eastAsia="Times New Roman" w:cs="Times New Roman"/>
          <w:szCs w:val="24"/>
        </w:rPr>
        <w:t>του ΕΛ</w:t>
      </w:r>
      <w:r>
        <w:rPr>
          <w:rFonts w:eastAsia="Times New Roman" w:cs="Times New Roman"/>
          <w:szCs w:val="24"/>
        </w:rPr>
        <w:t xml:space="preserve">ΓΑ, άλλες δεκαπέντε ημέρες αργότερα –το ήξεραν αυτό, τους το είχαν πει οι εκτιμητές- και υπέβαλαν τις δηλώσεις. </w:t>
      </w:r>
    </w:p>
    <w:p w14:paraId="1BC753F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Εμείς, λοιπόν, με την απόφαση του διοικητικού συμβουλίου, καλύψαμε και τις δεκαπέντε ημέρες και πήγαμε και πιο πέρα, γνωρίζοντας ότι υπάρχουν μ</w:t>
      </w:r>
      <w:r>
        <w:rPr>
          <w:rFonts w:eastAsia="Times New Roman" w:cs="Times New Roman"/>
          <w:szCs w:val="24"/>
        </w:rPr>
        <w:t xml:space="preserve">ερικές περιπτώσεις, ιδιαίτερα στην Αγιά, </w:t>
      </w:r>
      <w:proofErr w:type="spellStart"/>
      <w:r>
        <w:rPr>
          <w:rFonts w:eastAsia="Times New Roman" w:cs="Times New Roman"/>
          <w:szCs w:val="24"/>
        </w:rPr>
        <w:t>μηλοπαραγωγών</w:t>
      </w:r>
      <w:proofErr w:type="spellEnd"/>
      <w:r>
        <w:rPr>
          <w:rFonts w:eastAsia="Times New Roman" w:cs="Times New Roman"/>
          <w:szCs w:val="24"/>
        </w:rPr>
        <w:t xml:space="preserve">. Μη μου λέτε τώρα ότι δεν μπορούν οι </w:t>
      </w:r>
      <w:proofErr w:type="spellStart"/>
      <w:r>
        <w:rPr>
          <w:rFonts w:eastAsia="Times New Roman" w:cs="Times New Roman"/>
          <w:szCs w:val="24"/>
        </w:rPr>
        <w:t>μηλοπαραγωγοί</w:t>
      </w:r>
      <w:proofErr w:type="spellEnd"/>
      <w:r>
        <w:rPr>
          <w:rFonts w:eastAsia="Times New Roman" w:cs="Times New Roman"/>
          <w:szCs w:val="24"/>
        </w:rPr>
        <w:t xml:space="preserve"> </w:t>
      </w:r>
      <w:proofErr w:type="spellStart"/>
      <w:r>
        <w:rPr>
          <w:rFonts w:eastAsia="Times New Roman" w:cs="Times New Roman"/>
          <w:szCs w:val="24"/>
        </w:rPr>
        <w:t>Αγιάς</w:t>
      </w:r>
      <w:proofErr w:type="spellEnd"/>
      <w:r>
        <w:rPr>
          <w:rFonts w:eastAsia="Times New Roman" w:cs="Times New Roman"/>
          <w:szCs w:val="24"/>
        </w:rPr>
        <w:t xml:space="preserve"> μέσα σε δύο, σε τρεις ημέρες να πάνε να κάνουν τη δήλωσή τους. Να πάνε και νομίζω πως θα καλυφθούν όλοι.</w:t>
      </w:r>
    </w:p>
    <w:p w14:paraId="1BC753FE"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Τώρα, από εκεί και πέρα, στα θέματα πλη</w:t>
      </w:r>
      <w:r>
        <w:rPr>
          <w:rFonts w:eastAsia="Times New Roman" w:cs="Times New Roman"/>
          <w:szCs w:val="24"/>
        </w:rPr>
        <w:t xml:space="preserve">ρωμών που βάλατε, πώς πληρώνονται και τα λοιπά, εγώ θα σας πω ένα πράγμα. Ο ΕΛΓΑ είναι ένα ταμείο το οποίο λειτουργεί ανταποδοτικά. Άρα, όσοι είναι ασφαλισμένοι θα πάρουν τις αντίστοιχες αποζημιώσεις που προβλέπονται, με βάση τον ασφαλιστικό κίνδυνο. </w:t>
      </w:r>
    </w:p>
    <w:p w14:paraId="1BC753FF"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Έχου</w:t>
      </w:r>
      <w:r>
        <w:rPr>
          <w:rFonts w:eastAsia="Times New Roman" w:cs="Times New Roman"/>
          <w:szCs w:val="24"/>
        </w:rPr>
        <w:t xml:space="preserve">με επιταχύνει πάρα πολύ τις διαδικασίες. Εκεί που οι προηγούμενες κυβερνήσεις παλαιότερα πλήρωναν σε δώδεκα και δεκατρείς μήνες, έχουμε φτάσει στο εξάμηνο, στο επτάμηνο. </w:t>
      </w:r>
      <w:r>
        <w:rPr>
          <w:rFonts w:eastAsia="Times New Roman" w:cs="Times New Roman"/>
          <w:szCs w:val="24"/>
        </w:rPr>
        <w:lastRenderedPageBreak/>
        <w:t>Είναι μερικές διαδικασίες που όσο και να τις συντομεύσουμε, πρέπει να γίνουν και έχουν</w:t>
      </w:r>
      <w:r>
        <w:rPr>
          <w:rFonts w:eastAsia="Times New Roman" w:cs="Times New Roman"/>
          <w:szCs w:val="24"/>
        </w:rPr>
        <w:t xml:space="preserve"> έναν συγκεκριμένο χρόνο.</w:t>
      </w:r>
    </w:p>
    <w:p w14:paraId="1BC75400"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Άρα, όσοι είναι ασφαλισμένοι θα πληρωθούν μέσα από αυτή τη διαδικασία. Όσοι δεν είναι ασφαλισμένοι, αν οφείλουν ασφάλιστρο, θα το δούμε με μια ρύθμιση εντός της καλλιεργητικής περιόδου που διανύουμε, για να τους καλύψουμε. Αν και </w:t>
      </w:r>
      <w:r>
        <w:rPr>
          <w:rFonts w:eastAsia="Times New Roman" w:cs="Times New Roman"/>
          <w:szCs w:val="24"/>
        </w:rPr>
        <w:t>πάλι δεν καλυφθούν από αυτή τη διαδικασία, το μόνο που μένει στους αγρότες είναι το γνωστό, είναι ο φάκελος ΠΣΕΑ, τον οποίο συντάσσουμε σε όλες αυτές τις περιπτώσεις. Έχει τους χρόνους τους, διότι απαιτεί και τη σύμφωνη γνώμη της Ευρωπαϊκής Επιτροπής, αλλά</w:t>
      </w:r>
      <w:r>
        <w:rPr>
          <w:rFonts w:eastAsia="Times New Roman" w:cs="Times New Roman"/>
          <w:szCs w:val="24"/>
        </w:rPr>
        <w:t xml:space="preserve"> και ταυτόχρονα τη δυνατότητα από πλευράς του κρατικού προϋπολογισμού να καλύψει τα συγκεκριμένα ποσά. </w:t>
      </w:r>
    </w:p>
    <w:p w14:paraId="1BC75401"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Να είχαμε τον χρόνο να κουβεντιάζαμε όση ώρα θέλατε.</w:t>
      </w:r>
    </w:p>
    <w:p w14:paraId="1BC75402"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1BC75403"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Η τρίτη με αριθμό 832/15-5-2017 επίκαιρη ερώτηση πρώ</w:t>
      </w:r>
      <w:r>
        <w:rPr>
          <w:rFonts w:eastAsia="Times New Roman" w:cs="Times New Roman"/>
          <w:szCs w:val="24"/>
        </w:rPr>
        <w:t xml:space="preserve">του κύκλου (Α΄) του Βουλευτή Ηρακλείου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Υποδομών και Μεταφορών, με θέμα «στον αέρα εκατοντάδες έργα </w:t>
      </w:r>
      <w:r>
        <w:rPr>
          <w:rFonts w:eastAsia="Times New Roman" w:cs="Times New Roman"/>
          <w:szCs w:val="24"/>
        </w:rPr>
        <w:t xml:space="preserve">δήμων </w:t>
      </w:r>
      <w:r>
        <w:rPr>
          <w:rFonts w:eastAsia="Times New Roman" w:cs="Times New Roman"/>
          <w:szCs w:val="24"/>
        </w:rPr>
        <w:t xml:space="preserve">και </w:t>
      </w:r>
      <w:r>
        <w:rPr>
          <w:rFonts w:eastAsia="Times New Roman" w:cs="Times New Roman"/>
          <w:szCs w:val="24"/>
        </w:rPr>
        <w:t xml:space="preserve">περιφερειών </w:t>
      </w:r>
      <w:r>
        <w:rPr>
          <w:rFonts w:eastAsia="Times New Roman" w:cs="Times New Roman"/>
          <w:szCs w:val="24"/>
        </w:rPr>
        <w:t xml:space="preserve">όλης της χώρας λόγω </w:t>
      </w:r>
      <w:r>
        <w:rPr>
          <w:rFonts w:eastAsia="Times New Roman" w:cs="Times New Roman"/>
          <w:szCs w:val="24"/>
        </w:rPr>
        <w:lastRenderedPageBreak/>
        <w:t xml:space="preserve">ασάφειας του ν.4412/16», δεν </w:t>
      </w:r>
      <w:r>
        <w:rPr>
          <w:rFonts w:eastAsia="Times New Roman" w:cs="Times New Roman"/>
          <w:szCs w:val="24"/>
        </w:rPr>
        <w:t>θα συζητηθεί λόγω αναρμοδιότητας.</w:t>
      </w:r>
    </w:p>
    <w:p w14:paraId="1BC75404"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Ήρθε η ώρα να συζητηθεί η πρώτη με αριθμό 836/15-5-2017 επίκαιρη ερώτηση δεύτερου κύκλου (Β΄) της Βουλευτού Σερρών της Νέας Δημοκρατίας κ. Φωτεινής Αραμπατζή προς τον Υπουργό Αγροτικής Ανάπτυξης και Τροφίμων, σχετικά με τα</w:t>
      </w:r>
      <w:r>
        <w:rPr>
          <w:rFonts w:eastAsia="Times New Roman" w:cs="Times New Roman"/>
          <w:szCs w:val="24"/>
        </w:rPr>
        <w:t xml:space="preserve"> προβλήματα μη ομαλής καρποφορίας οπωροφόρων δέντρων σε περιοχές της </w:t>
      </w:r>
      <w:r>
        <w:rPr>
          <w:rFonts w:eastAsia="Times New Roman" w:cs="Times New Roman"/>
          <w:szCs w:val="24"/>
        </w:rPr>
        <w:t xml:space="preserve">βόρειας </w:t>
      </w:r>
      <w:r>
        <w:rPr>
          <w:rFonts w:eastAsia="Times New Roman" w:cs="Times New Roman"/>
          <w:szCs w:val="24"/>
        </w:rPr>
        <w:t xml:space="preserve">Ελλάδας. </w:t>
      </w:r>
    </w:p>
    <w:p w14:paraId="1BC75405"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Κυρία Αραμπατζή, έχετε τον λόγο για δύο λεπτά.</w:t>
      </w:r>
    </w:p>
    <w:p w14:paraId="1BC75406"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olor w:val="000000"/>
          <w:szCs w:val="24"/>
        </w:rPr>
        <w:t>Ευχαριστώ, κύριε Πρόεδρε.</w:t>
      </w:r>
      <w:r>
        <w:rPr>
          <w:rFonts w:eastAsia="Times New Roman" w:cs="Times New Roman"/>
          <w:szCs w:val="24"/>
        </w:rPr>
        <w:t xml:space="preserve"> </w:t>
      </w:r>
    </w:p>
    <w:p w14:paraId="1BC75407"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Κύριε Υπουργέ, όπως γνωρίζετε, οι απότομες αλλαγές στα καιρικά φαινόμενα στη</w:t>
      </w:r>
      <w:r>
        <w:rPr>
          <w:rFonts w:eastAsia="Times New Roman" w:cs="Times New Roman"/>
          <w:szCs w:val="24"/>
        </w:rPr>
        <w:t xml:space="preserve">ν Ελλάδα, με τις ιδιαίτερα υψηλές θερμοκρασίες το φθινόπωρο του 2016 και τις ιδιαίτερα χαμηλές τον Ιανουάριο του 2017, </w:t>
      </w:r>
      <w:proofErr w:type="spellStart"/>
      <w:r>
        <w:rPr>
          <w:rFonts w:eastAsia="Times New Roman" w:cs="Times New Roman"/>
          <w:szCs w:val="24"/>
        </w:rPr>
        <w:t>επέδρασαν</w:t>
      </w:r>
      <w:proofErr w:type="spellEnd"/>
      <w:r>
        <w:rPr>
          <w:rFonts w:eastAsia="Times New Roman" w:cs="Times New Roman"/>
          <w:szCs w:val="24"/>
        </w:rPr>
        <w:t xml:space="preserve"> αρνητικά στον ετήσιο βιολογικό κύκλο τόσο των δενδρωδών καλλιεργειών όσο βεβαίως, και των χειμερινών καλλιεργειών, όπως σιτηρά,</w:t>
      </w:r>
      <w:r>
        <w:rPr>
          <w:rFonts w:eastAsia="Times New Roman" w:cs="Times New Roman"/>
          <w:szCs w:val="24"/>
        </w:rPr>
        <w:t xml:space="preserve"> </w:t>
      </w:r>
      <w:proofErr w:type="spellStart"/>
      <w:r>
        <w:rPr>
          <w:rFonts w:eastAsia="Times New Roman" w:cs="Times New Roman"/>
          <w:szCs w:val="24"/>
        </w:rPr>
        <w:t>ελαιοκράμβη</w:t>
      </w:r>
      <w:proofErr w:type="spellEnd"/>
      <w:r>
        <w:rPr>
          <w:rFonts w:eastAsia="Times New Roman" w:cs="Times New Roman"/>
          <w:szCs w:val="24"/>
        </w:rPr>
        <w:t>.</w:t>
      </w:r>
    </w:p>
    <w:p w14:paraId="1BC75408"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Ειδικότερα στις δενδρώδεις καλλιέργειες, αμυγδαλιές και ελιές, λόγω της παγωνιάς, προκλήθηκαν μεγάλα προβλήματα </w:t>
      </w:r>
      <w:r>
        <w:rPr>
          <w:rFonts w:eastAsia="Times New Roman" w:cs="Times New Roman"/>
          <w:szCs w:val="24"/>
        </w:rPr>
        <w:lastRenderedPageBreak/>
        <w:t xml:space="preserve">στο στάδιο μεταξύ ανθοφορίας και της </w:t>
      </w:r>
      <w:proofErr w:type="spellStart"/>
      <w:r>
        <w:rPr>
          <w:rFonts w:eastAsia="Times New Roman" w:cs="Times New Roman"/>
          <w:szCs w:val="24"/>
        </w:rPr>
        <w:t>καρπόδεσης</w:t>
      </w:r>
      <w:proofErr w:type="spellEnd"/>
      <w:r>
        <w:rPr>
          <w:rFonts w:eastAsia="Times New Roman" w:cs="Times New Roman"/>
          <w:szCs w:val="24"/>
        </w:rPr>
        <w:t xml:space="preserve">, με αποτέλεσμα οι παραγωγοί να βρίσκονται μπροστά σε ένα δυσεξήγητο φαινόμενο </w:t>
      </w:r>
      <w:proofErr w:type="spellStart"/>
      <w:r>
        <w:rPr>
          <w:rFonts w:eastAsia="Times New Roman" w:cs="Times New Roman"/>
          <w:szCs w:val="24"/>
        </w:rPr>
        <w:t>ανθό</w:t>
      </w:r>
      <w:r>
        <w:rPr>
          <w:rFonts w:eastAsia="Times New Roman" w:cs="Times New Roman"/>
          <w:szCs w:val="24"/>
        </w:rPr>
        <w:t>ρροιας</w:t>
      </w:r>
      <w:proofErr w:type="spellEnd"/>
      <w:r>
        <w:rPr>
          <w:rFonts w:eastAsia="Times New Roman" w:cs="Times New Roman"/>
          <w:szCs w:val="24"/>
        </w:rPr>
        <w:t xml:space="preserve"> και </w:t>
      </w:r>
      <w:proofErr w:type="spellStart"/>
      <w:r>
        <w:rPr>
          <w:rFonts w:eastAsia="Times New Roman" w:cs="Times New Roman"/>
          <w:szCs w:val="24"/>
        </w:rPr>
        <w:t>ανθόπτωσης</w:t>
      </w:r>
      <w:proofErr w:type="spellEnd"/>
      <w:r>
        <w:rPr>
          <w:rFonts w:eastAsia="Times New Roman" w:cs="Times New Roman"/>
          <w:szCs w:val="24"/>
        </w:rPr>
        <w:t xml:space="preserve"> την ίδια στιγμή και μη σχηματισμένων ή μάλλον </w:t>
      </w:r>
      <w:proofErr w:type="spellStart"/>
      <w:r>
        <w:rPr>
          <w:rFonts w:eastAsia="Times New Roman" w:cs="Times New Roman"/>
          <w:szCs w:val="24"/>
        </w:rPr>
        <w:t>μικροσχηματισμένων</w:t>
      </w:r>
      <w:proofErr w:type="spellEnd"/>
      <w:r>
        <w:rPr>
          <w:rFonts w:eastAsia="Times New Roman" w:cs="Times New Roman"/>
          <w:szCs w:val="24"/>
        </w:rPr>
        <w:t xml:space="preserve"> </w:t>
      </w:r>
      <w:proofErr w:type="spellStart"/>
      <w:r>
        <w:rPr>
          <w:rFonts w:eastAsia="Times New Roman" w:cs="Times New Roman"/>
          <w:szCs w:val="24"/>
        </w:rPr>
        <w:t>καρπιδίων</w:t>
      </w:r>
      <w:proofErr w:type="spellEnd"/>
      <w:r>
        <w:rPr>
          <w:rFonts w:eastAsia="Times New Roman" w:cs="Times New Roman"/>
          <w:szCs w:val="24"/>
        </w:rPr>
        <w:t xml:space="preserve"> και, βεβαίως, να διαπιστώνουν με λύπη τους ότι η παραγωγή τους αναμένεται να είναι δραματικά μειωμένη.</w:t>
      </w:r>
    </w:p>
    <w:p w14:paraId="1BC7540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Στις χειμερινές δε καλλιέργειες και στην </w:t>
      </w:r>
      <w:proofErr w:type="spellStart"/>
      <w:r>
        <w:rPr>
          <w:rFonts w:eastAsia="Times New Roman" w:cs="Times New Roman"/>
          <w:szCs w:val="24"/>
        </w:rPr>
        <w:t>ελαιοκράμβη</w:t>
      </w:r>
      <w:proofErr w:type="spellEnd"/>
      <w:r>
        <w:rPr>
          <w:rFonts w:eastAsia="Times New Roman" w:cs="Times New Roman"/>
          <w:szCs w:val="24"/>
        </w:rPr>
        <w:t xml:space="preserve"> πρω</w:t>
      </w:r>
      <w:r>
        <w:rPr>
          <w:rFonts w:eastAsia="Times New Roman" w:cs="Times New Roman"/>
          <w:szCs w:val="24"/>
        </w:rPr>
        <w:t xml:space="preserve">τοφανή σε πολλές περιοχές χειμερινή ανομβρία είχε ως αποτέλεσμα το πολύ, βεβαίως, όψιμο φύτρωμα των συγκεκριμένων σιτηρών, πρόβλημα που επιδεινώθηκε από την εκτεταμένη ξηρασία του Απριλίου, που άφησε τα φυτά καχεκτικά και πρόωρα </w:t>
      </w:r>
      <w:proofErr w:type="spellStart"/>
      <w:r>
        <w:rPr>
          <w:rFonts w:eastAsia="Times New Roman" w:cs="Times New Roman"/>
          <w:szCs w:val="24"/>
        </w:rPr>
        <w:t>ξεσταχυασμένα</w:t>
      </w:r>
      <w:proofErr w:type="spellEnd"/>
      <w:r>
        <w:rPr>
          <w:rFonts w:eastAsia="Times New Roman" w:cs="Times New Roman"/>
          <w:szCs w:val="24"/>
        </w:rPr>
        <w:t>. Αποτέλεσμα η</w:t>
      </w:r>
      <w:r>
        <w:rPr>
          <w:rFonts w:eastAsia="Times New Roman" w:cs="Times New Roman"/>
          <w:szCs w:val="24"/>
        </w:rPr>
        <w:t xml:space="preserve"> σημερινή εικόνα των καλλιεργειών να είναι εντελώς απογοητευτική.</w:t>
      </w:r>
    </w:p>
    <w:p w14:paraId="1BC7540A"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Για «μαύρα γραμμένα» κάνουν λόγο οι παραγωγοί, κύριε Υπουργέ, με ζημίες τόσο για τον Νομό Σερρών, της τάξης του 70% σε ό,τι αφορά τις δενδρώδεις καλλιέργειες και της τάξης το 50% σε ό,τι αφο</w:t>
      </w:r>
      <w:r>
        <w:rPr>
          <w:rFonts w:eastAsia="Times New Roman" w:cs="Times New Roman"/>
          <w:szCs w:val="24"/>
        </w:rPr>
        <w:t>ρά τα σιτηρά. Βεβαίως, παρόμοια, δυστυχώς, δραματική κατάσταση σημειώνεται και σε άλλες περιοχές της Ελλάδας: Ορεστιάδα, Θεσσαλονίκη, Χαλκιδική, βεβαίως Λάρισα, Αι</w:t>
      </w:r>
      <w:r>
        <w:rPr>
          <w:rFonts w:eastAsia="Times New Roman" w:cs="Times New Roman"/>
          <w:szCs w:val="24"/>
        </w:rPr>
        <w:lastRenderedPageBreak/>
        <w:t>τωλοακαρνανία, Γρεβενά, Εύβοια, καθιστώντας ασύμφορο τον αλωνισμό στην πλειοψηφία των χωραφιώ</w:t>
      </w:r>
      <w:r>
        <w:rPr>
          <w:rFonts w:eastAsia="Times New Roman" w:cs="Times New Roman"/>
          <w:szCs w:val="24"/>
        </w:rPr>
        <w:t xml:space="preserve">ν, όταν χρειάζονται 15 ευρώ το στρέμμα, το κόστος αλωνισμού για να βγάλουν μόλις πενήντα κιλά ανά στρέμμα. Κύριε Υπουργέ, δεν είναι λίγοι οι παραγωγοί που στην απελπισία τους αλωνίζουν χλωρά τα στάρια τους. </w:t>
      </w:r>
    </w:p>
    <w:p w14:paraId="1BC7540B"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Οι μέχρι τώρα διαπιστώσεις των εκτιμητών του ΕΛΓ</w:t>
      </w:r>
      <w:r>
        <w:rPr>
          <w:rFonts w:eastAsia="Times New Roman" w:cs="Times New Roman"/>
          <w:szCs w:val="24"/>
        </w:rPr>
        <w:t xml:space="preserve">Α, κύριε Υπουργέ, αναγνωρίζουν ότι η ζημία δεν οφείλεται, βεβαίως, σε κάποια αστοχία των παραγωγών, αλλά είναι όντως αποτέλεσμα των καιρικών μεταβολών, οι οποίες ανέτρεψαν τον ομαλό κύκλο των καλλιεργειών. </w:t>
      </w:r>
    </w:p>
    <w:p w14:paraId="1BC7540C"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w:t>
      </w:r>
      <w:r>
        <w:rPr>
          <w:rFonts w:eastAsia="Times New Roman" w:cs="Times New Roman"/>
          <w:szCs w:val="24"/>
        </w:rPr>
        <w:t xml:space="preserve">ο Ζ΄ Αντιπρόεδρος της Βουλής κ. </w:t>
      </w:r>
      <w:r w:rsidRPr="00626BE6">
        <w:rPr>
          <w:rFonts w:eastAsia="Times New Roman" w:cs="Times New Roman"/>
          <w:b/>
          <w:szCs w:val="24"/>
        </w:rPr>
        <w:t>ΣΠΥΡΙΔΩΝ ΛΥΚΟΥΔΗΣ</w:t>
      </w:r>
      <w:r>
        <w:rPr>
          <w:rFonts w:eastAsia="Times New Roman" w:cs="Times New Roman"/>
          <w:szCs w:val="24"/>
        </w:rPr>
        <w:t>)</w:t>
      </w:r>
    </w:p>
    <w:p w14:paraId="1BC7540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Με δεδομένο, λοιπόν, ότι εξαιτίας της κλιματικής αλλαγής τέτοια δυσμενή φαινόμενα γίνονται όλο και εντονότερα και επηρεάζουν δραματικά την απόδοση ή οδηγούν και στην πλήρη </w:t>
      </w:r>
      <w:proofErr w:type="spellStart"/>
      <w:r>
        <w:rPr>
          <w:rFonts w:eastAsia="Times New Roman" w:cs="Times New Roman"/>
          <w:szCs w:val="24"/>
        </w:rPr>
        <w:t>απομείωση</w:t>
      </w:r>
      <w:proofErr w:type="spellEnd"/>
      <w:r>
        <w:rPr>
          <w:rFonts w:eastAsia="Times New Roman" w:cs="Times New Roman"/>
          <w:szCs w:val="24"/>
        </w:rPr>
        <w:t xml:space="preserve"> ολόκληρης σοδειάς, που </w:t>
      </w:r>
      <w:r>
        <w:rPr>
          <w:rFonts w:eastAsia="Times New Roman" w:cs="Times New Roman"/>
          <w:szCs w:val="24"/>
        </w:rPr>
        <w:t>δεν αποζημιώνονται με τη συμβατική διαδικασία του ΕΛΓΑ, γιατί παρατηρούνται εκτός ασφαλιστικής περιόδου κάλυψης του κινδύνου, ερωτώ, κύριε Υ</w:t>
      </w:r>
      <w:r>
        <w:rPr>
          <w:rFonts w:eastAsia="Times New Roman" w:cs="Times New Roman"/>
          <w:szCs w:val="24"/>
        </w:rPr>
        <w:lastRenderedPageBreak/>
        <w:t>πουργέ: Θα συγκροτήσει το Υπουργείο σας, σύμφωνα με το άρθρο 71 του ν.4235/14, το οποίο ορίζει τα σχετικά με τις απο</w:t>
      </w:r>
      <w:r>
        <w:rPr>
          <w:rFonts w:eastAsia="Times New Roman" w:cs="Times New Roman"/>
          <w:szCs w:val="24"/>
        </w:rPr>
        <w:t xml:space="preserve">ζημιώσεις για ακαρπία ή </w:t>
      </w:r>
      <w:proofErr w:type="spellStart"/>
      <w:r>
        <w:rPr>
          <w:rFonts w:eastAsia="Times New Roman" w:cs="Times New Roman"/>
          <w:szCs w:val="24"/>
        </w:rPr>
        <w:t>καρπόπτωση</w:t>
      </w:r>
      <w:proofErr w:type="spellEnd"/>
      <w:r>
        <w:rPr>
          <w:rFonts w:eastAsia="Times New Roman" w:cs="Times New Roman"/>
          <w:szCs w:val="24"/>
        </w:rPr>
        <w:t xml:space="preserve">, την ειδική επιστημονική αυτή επιτροπή του άρθρου, προκειμένου να τεκμηριώσει ότι το ζημιογόνο φαινόμενο οφείλεται στις ιδιαίτερες αυτές δυσμενείς καιρικές συνθήκες κατά την </w:t>
      </w:r>
      <w:proofErr w:type="spellStart"/>
      <w:r>
        <w:rPr>
          <w:rFonts w:eastAsia="Times New Roman" w:cs="Times New Roman"/>
          <w:szCs w:val="24"/>
        </w:rPr>
        <w:t>καρπόδεση</w:t>
      </w:r>
      <w:proofErr w:type="spellEnd"/>
      <w:r>
        <w:rPr>
          <w:rFonts w:eastAsia="Times New Roman" w:cs="Times New Roman"/>
          <w:szCs w:val="24"/>
        </w:rPr>
        <w:t>, ώστε οι πληγέντες να λάβουν ενίσχυση</w:t>
      </w:r>
      <w:r>
        <w:rPr>
          <w:rFonts w:eastAsia="Times New Roman" w:cs="Times New Roman"/>
          <w:szCs w:val="24"/>
        </w:rPr>
        <w:t xml:space="preserve"> σύννομα, βεβαίως, με τον Κανονισμό της Ευρωπαϊκής Ένωσης; </w:t>
      </w:r>
    </w:p>
    <w:p w14:paraId="1BC7540E"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Κυρία Αραμπατζή, έχετε και δευτερολογία.</w:t>
      </w:r>
    </w:p>
    <w:p w14:paraId="1BC7540F"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Έχω τελειώσει, κύριε Πρόεδρε.</w:t>
      </w:r>
    </w:p>
    <w:p w14:paraId="1BC75410"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Επίσης, ερωτάσθε εάν διερευνάτε, εν πάση </w:t>
      </w:r>
      <w:proofErr w:type="spellStart"/>
      <w:r>
        <w:rPr>
          <w:rFonts w:eastAsia="Times New Roman" w:cs="Times New Roman"/>
          <w:szCs w:val="24"/>
        </w:rPr>
        <w:t>περιπτώσει</w:t>
      </w:r>
      <w:proofErr w:type="spellEnd"/>
      <w:r>
        <w:rPr>
          <w:rFonts w:eastAsia="Times New Roman" w:cs="Times New Roman"/>
          <w:szCs w:val="24"/>
        </w:rPr>
        <w:t xml:space="preserve">, τη δυνατότητα για κάποια άλλη </w:t>
      </w:r>
      <w:proofErr w:type="spellStart"/>
      <w:r>
        <w:rPr>
          <w:rFonts w:eastAsia="Times New Roman" w:cs="Times New Roman"/>
          <w:szCs w:val="24"/>
        </w:rPr>
        <w:t>στοχευμένη</w:t>
      </w:r>
      <w:proofErr w:type="spellEnd"/>
      <w:r>
        <w:rPr>
          <w:rFonts w:eastAsia="Times New Roman" w:cs="Times New Roman"/>
          <w:szCs w:val="24"/>
        </w:rPr>
        <w:t xml:space="preserve"> ενίσχυση από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ή κάποια άλλα μέτρα για την απώλεια εισοδήματος. </w:t>
      </w:r>
    </w:p>
    <w:p w14:paraId="1BC75411"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Σας ευχαριστώ.</w:t>
      </w:r>
    </w:p>
    <w:p w14:paraId="1BC75412"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έχετε τον λόγο.</w:t>
      </w:r>
    </w:p>
    <w:p w14:paraId="1BC75413"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 xml:space="preserve">Κυρία συνάδελφε, όπως και εσείς γνωρίζετε το φαινόμενο της ακαρπίας, δηλαδή αυτό που λέμε «κακή </w:t>
      </w:r>
      <w:proofErr w:type="spellStart"/>
      <w:r>
        <w:rPr>
          <w:rFonts w:eastAsia="Times New Roman" w:cs="Times New Roman"/>
          <w:szCs w:val="24"/>
        </w:rPr>
        <w:t>καρπόδεση</w:t>
      </w:r>
      <w:proofErr w:type="spellEnd"/>
      <w:r>
        <w:rPr>
          <w:rFonts w:eastAsia="Times New Roman" w:cs="Times New Roman"/>
          <w:szCs w:val="24"/>
        </w:rPr>
        <w:t>», που μπορεί να οφείλεται σε ένα σωρό δυσμενών καιρικών φαινομένων, φυσιολογίας του δ</w:t>
      </w:r>
      <w:r>
        <w:rPr>
          <w:rFonts w:eastAsia="Times New Roman" w:cs="Times New Roman"/>
          <w:szCs w:val="24"/>
        </w:rPr>
        <w:t>έντρου, μη σωστής γονιμοποίησης, είναι μια ζημιά, η οποία δεν μπορεί να αποζημιωθεί από τον ΕΛΓΑ, γιατί δεν είναι ενταγμένη στον κανονισμό ασφάλισης του ΕΛΓΑ. Άρα, λοιπόν, για να ενταχθεί ένας κίνδυνος στον ΕΛΓΑ, το ξέρετε ότι χρειάζεται να διενεργηθεί μια</w:t>
      </w:r>
      <w:r>
        <w:rPr>
          <w:rFonts w:eastAsia="Times New Roman" w:cs="Times New Roman"/>
          <w:szCs w:val="24"/>
        </w:rPr>
        <w:t xml:space="preserve"> επιστημονική μελέτη, μια αναλογιστική, να γίνει μια επιτροπή, να εκδοθεί μια κοινή απόφαση, διαδικασίες οι οποίες τουλάχιστον αυτή την ώρα δεν μπορούν να ολοκληρωθούν για να καλύψουν τη συγκεκριμένη περίπτωση.</w:t>
      </w:r>
    </w:p>
    <w:p w14:paraId="1BC75414"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Εμείς, επειδή αναφέρατε και εσείς πριν από λί</w:t>
      </w:r>
      <w:r>
        <w:rPr>
          <w:rFonts w:eastAsia="Times New Roman" w:cs="Times New Roman"/>
          <w:szCs w:val="24"/>
        </w:rPr>
        <w:t xml:space="preserve">γο ότι, εάν κάνουμε αυτή την επιτροπή κ.λπ., πρέπει να ξεκαθαρίσουμε ένα πράγμα, ότι αυτή η </w:t>
      </w:r>
      <w:r>
        <w:rPr>
          <w:rFonts w:eastAsia="Times New Roman" w:cs="Times New Roman"/>
          <w:szCs w:val="24"/>
        </w:rPr>
        <w:t xml:space="preserve">επιτροπή </w:t>
      </w:r>
      <w:r>
        <w:rPr>
          <w:rFonts w:eastAsia="Times New Roman" w:cs="Times New Roman"/>
          <w:szCs w:val="24"/>
        </w:rPr>
        <w:t>μπορεί να συσταθεί, αφού έχει υπάρξει προηγούμενα σχετική αναλογιστική μελέτη για να μπορέσει να εφαρμοστεί η συγκεκριμένη περίπτωση. Και το ξέρετε ότι μέχ</w:t>
      </w:r>
      <w:r>
        <w:rPr>
          <w:rFonts w:eastAsia="Times New Roman" w:cs="Times New Roman"/>
          <w:szCs w:val="24"/>
        </w:rPr>
        <w:t>ρι χθες, προχθές, δεν υπήρχε καμμία κίνηση προς την κατεύ</w:t>
      </w:r>
      <w:r>
        <w:rPr>
          <w:rFonts w:eastAsia="Times New Roman" w:cs="Times New Roman"/>
          <w:szCs w:val="24"/>
        </w:rPr>
        <w:lastRenderedPageBreak/>
        <w:t xml:space="preserve">θυνση συγκρότησης της συγκεκριμένης </w:t>
      </w:r>
      <w:r>
        <w:rPr>
          <w:rFonts w:eastAsia="Times New Roman" w:cs="Times New Roman"/>
          <w:szCs w:val="24"/>
        </w:rPr>
        <w:t>επιτροπής</w:t>
      </w:r>
      <w:r>
        <w:rPr>
          <w:rFonts w:eastAsia="Times New Roman" w:cs="Times New Roman"/>
          <w:szCs w:val="24"/>
        </w:rPr>
        <w:t>, για να καταλήξει. Αντίθετα, εμείς ήδη έχουμε συγκροτήσει επιτροπή η οποία έχει ξεκινήσει τη διαδικασία ανάδειξης της συγκεκριμένης αναλογιστικής μελέτης</w:t>
      </w:r>
      <w:r>
        <w:rPr>
          <w:rFonts w:eastAsia="Times New Roman" w:cs="Times New Roman"/>
          <w:szCs w:val="24"/>
        </w:rPr>
        <w:t xml:space="preserve">. Άρα, λοιπόν, αυτές οι ζημιές μπορούν να ενταχθούν σήμερα μόνο μέσα στη διαδικασία τη γνωστή ως ΠΣΕΑ -είναι κρατικές ενισχύσεις με τη σύμφωνη γνώμη της Ευρωπαϊκής Επιτροπής- μια διαδικασία η οποία και σε αυτή την περίπτωση θα γίνει. </w:t>
      </w:r>
    </w:p>
    <w:p w14:paraId="1BC75415"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Επειδή αναφερθήκατε σ</w:t>
      </w:r>
      <w:r>
        <w:rPr>
          <w:rFonts w:eastAsia="Times New Roman" w:cs="Times New Roman"/>
          <w:szCs w:val="24"/>
        </w:rPr>
        <w:t>ε ένα θέμα</w:t>
      </w:r>
      <w:r>
        <w:rPr>
          <w:rFonts w:eastAsia="Times New Roman" w:cs="Times New Roman"/>
          <w:szCs w:val="24"/>
        </w:rPr>
        <w:t>,</w:t>
      </w:r>
      <w:r>
        <w:rPr>
          <w:rFonts w:eastAsia="Times New Roman" w:cs="Times New Roman"/>
          <w:szCs w:val="24"/>
        </w:rPr>
        <w:t xml:space="preserve"> που πραγματικά απασχολεί και την Ευρωπαϊκή Ένωση και εμάς, τις επιπτώσεις της κλιματικής αλλαγής πάνω σε τέτοια φαινόμενα, θέλω να σας αναφέρω ότι έχει ήδη διεξαχθεί πολλές φορές σχετική συζήτηση σε επίπεδο Συμβουλίου Υπουργών Γεωργίας για τις </w:t>
      </w:r>
      <w:r>
        <w:rPr>
          <w:rFonts w:eastAsia="Times New Roman" w:cs="Times New Roman"/>
          <w:szCs w:val="24"/>
        </w:rPr>
        <w:t>επιπτώσεις που υπάρχουν. Όμως, καταλαβαίνετε ότι μέχρι να ολοκληρωθεί μια διαδικασία, η οποία θα καταλήξει και σε ενισχύσεις από τις συγκεκριμένες ζημιές, οι χρόνοι στην Ευρωπαϊκή Ένωση για τη λειτουργία τέτοιων περιπτώσεων δεν είναι πάρα πολύ γρήγοροι. Απ</w:t>
      </w:r>
      <w:r>
        <w:rPr>
          <w:rFonts w:eastAsia="Times New Roman" w:cs="Times New Roman"/>
          <w:szCs w:val="24"/>
        </w:rPr>
        <w:t xml:space="preserve">οτελεί ανάγκη αυτή την ώρα στο σύνολο των χωρών της Ευρωπαϊκής Ένωσης να υπάρξει μια τέτοια προσέγγιση. </w:t>
      </w:r>
    </w:p>
    <w:p w14:paraId="1BC75416"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 xml:space="preserve">Στα υπόλοιπα θα αναφερθώ στη δευτερολογία μου, ιδιαίτερα για το μέτρο 5.1 στο οποίο αναφέρεστε. Πραγματικά επιχειρήσατε να κάνετε κάτι, αλλά κρεμάσατε </w:t>
      </w:r>
      <w:r>
        <w:rPr>
          <w:rFonts w:eastAsia="Times New Roman" w:cs="Times New Roman"/>
          <w:szCs w:val="24"/>
        </w:rPr>
        <w:t>έναν χώρο χωρίς να τελειώσετε μια διαδικασία, η οποία όμως δεν είναι καθόλου απίθανο να οδηγούσε και τη γεωργική ασφάλιση στον ιδιωτικό τομέα. Στη δευτερολογία μου θα σας πω περισσότερα.</w:t>
      </w:r>
    </w:p>
    <w:p w14:paraId="1BC75417"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BC75418"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1BC7541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Κυρία Αραμπατζή, έχετε το</w:t>
      </w:r>
      <w:r>
        <w:rPr>
          <w:rFonts w:eastAsia="Times New Roman" w:cs="Times New Roman"/>
          <w:szCs w:val="24"/>
        </w:rPr>
        <w:t>ν</w:t>
      </w:r>
      <w:r>
        <w:rPr>
          <w:rFonts w:eastAsia="Times New Roman" w:cs="Times New Roman"/>
          <w:szCs w:val="24"/>
        </w:rPr>
        <w:t xml:space="preserve"> λόγο για τη δευτερολογία σας. </w:t>
      </w:r>
    </w:p>
    <w:p w14:paraId="1BC7541A"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w:t>
      </w:r>
    </w:p>
    <w:p w14:paraId="1BC7541B"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Κύριε Υπουργέ, είπατε ότι η </w:t>
      </w:r>
      <w:proofErr w:type="spellStart"/>
      <w:r>
        <w:rPr>
          <w:rFonts w:eastAsia="Times New Roman" w:cs="Times New Roman"/>
          <w:szCs w:val="24"/>
        </w:rPr>
        <w:t>καρπόπτωση</w:t>
      </w:r>
      <w:proofErr w:type="spellEnd"/>
      <w:r>
        <w:rPr>
          <w:rFonts w:eastAsia="Times New Roman" w:cs="Times New Roman"/>
          <w:szCs w:val="24"/>
        </w:rPr>
        <w:t>, η ακαρπία, δεν είναι ενταγμένη στο ισχύον ασφαλιστικό καθεστώς του ΕΛΓΑ. Παρ’ όλα αυτά θα γνωρίζετε, βεβαίως, ότ</w:t>
      </w:r>
      <w:r>
        <w:rPr>
          <w:rFonts w:eastAsia="Times New Roman" w:cs="Times New Roman"/>
          <w:szCs w:val="24"/>
        </w:rPr>
        <w:t xml:space="preserve">ι με τον </w:t>
      </w:r>
      <w:r>
        <w:rPr>
          <w:rFonts w:eastAsia="Times New Roman" w:cs="Times New Roman"/>
          <w:szCs w:val="24"/>
        </w:rPr>
        <w:t>ν.</w:t>
      </w:r>
      <w:r>
        <w:rPr>
          <w:rFonts w:eastAsia="Times New Roman" w:cs="Times New Roman"/>
          <w:szCs w:val="24"/>
        </w:rPr>
        <w:t xml:space="preserve">4235/2014, άρθρο 71, προβλέφθηκαν αυτά για την αποζημίωση των παραγωγών, οι οποίοι υφίστανται αυτές τις απώλειες εισοδήματος λόγω ακαρπίας, λόγω κλιματικής αλλαγής, λόγω όλων αυτών των </w:t>
      </w:r>
      <w:proofErr w:type="spellStart"/>
      <w:r>
        <w:rPr>
          <w:rFonts w:eastAsia="Times New Roman" w:cs="Times New Roman"/>
          <w:szCs w:val="24"/>
        </w:rPr>
        <w:t>επισυμβαινόντων</w:t>
      </w:r>
      <w:proofErr w:type="spellEnd"/>
      <w:r>
        <w:rPr>
          <w:rFonts w:eastAsia="Times New Roman" w:cs="Times New Roman"/>
          <w:szCs w:val="24"/>
        </w:rPr>
        <w:t xml:space="preserve">. </w:t>
      </w:r>
    </w:p>
    <w:p w14:paraId="1BC7541C"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Επειδή αναφερθήκατε στην αναλογιστική μελέ</w:t>
      </w:r>
      <w:r>
        <w:rPr>
          <w:rFonts w:eastAsia="Times New Roman" w:cs="Times New Roman"/>
          <w:szCs w:val="24"/>
        </w:rPr>
        <w:t>τη, να σας πω ότι σύμφωνα με απάντηση του τότε Αναπληρωτή Υπουργού Αγροτικής Ανάπτυξης, στις 25 Απριλίου 2014, κύριε Υπουργέ, αμέσως μετά τη σχετική ψήφιση της εν λόγω τροπολογίας, βλέπω και διαβάζω -θα το καταθέσω στα Πρακτικά- ότι με απόφαση του ΕΛΓΑ τότ</w:t>
      </w:r>
      <w:r>
        <w:rPr>
          <w:rFonts w:eastAsia="Times New Roman" w:cs="Times New Roman"/>
          <w:szCs w:val="24"/>
        </w:rPr>
        <w:t>ε, τον Απρίλιο του 2014, διενεργείται ήδη από το 2014 διαγωνισμός για την εκπόνηση αναλογιστικής μελέτης, στην οποία περιλαμβάνεται η δυνατότητα,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αναρωτιέμαι: Από το 2014, με ψηφισμένο και έτοιμο νομοθετικό καθεστώς, ακόμη αυτή η αναλογιστική με</w:t>
      </w:r>
      <w:r>
        <w:rPr>
          <w:rFonts w:eastAsia="Times New Roman" w:cs="Times New Roman"/>
          <w:szCs w:val="24"/>
        </w:rPr>
        <w:t xml:space="preserve">λέτη μένει στα συρτάρια, με αποτέλεσμα οι παραγωγοί ένα χρηματοδοτικό εργαλείο το οποίο θα είχαν στα χέρια τους να μην μπορούν να το αξιοποιήσουν; </w:t>
      </w:r>
    </w:p>
    <w:p w14:paraId="1BC7541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rPr>
        <w:t>Στο σημείο αυτό η Βουλευτής κ. Φωτεινή Αραμπατζή καταθέτει για τα Πρακτικά το προαναφερθέν έγγραφο, το οποί</w:t>
      </w:r>
      <w:r>
        <w:rPr>
          <w:rFonts w:eastAsia="Times New Roman" w:cs="Times New Roman"/>
        </w:rPr>
        <w:t>ο βρίσκεται στο αρχείο του Τμήματος Γραμματείας της Διεύθυνσης Στενογραφίας και  Πρακτικών της Βουλής)</w:t>
      </w:r>
    </w:p>
    <w:p w14:paraId="1BC7541E"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Επίσης, κύριε Υπουργέ, σας ρώτησα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εκτός από τη δυνατότητα συγκρότησης της εν λόγω επιτροπής για την ακαρπία ή για τις κρατικές οικον</w:t>
      </w:r>
      <w:r>
        <w:rPr>
          <w:rFonts w:eastAsia="Times New Roman" w:cs="Times New Roman"/>
          <w:szCs w:val="24"/>
        </w:rPr>
        <w:t xml:space="preserve">ομικές ενισχύσεις που, όπως πολύ καλά γνωρίζετε, και αν ακόμα τεκμηριωθεί, θα </w:t>
      </w:r>
      <w:r>
        <w:rPr>
          <w:rFonts w:eastAsia="Times New Roman" w:cs="Times New Roman"/>
          <w:szCs w:val="24"/>
        </w:rPr>
        <w:lastRenderedPageBreak/>
        <w:t>πρέπει, βεβαίως, μετά να υπάρχει ο αναγκαίος εθνικός προϋπολογισμός για να αποζημιωθούν οι συγκεκριμένοι άνθρωποι, σας ρώτησα αν υπάρχει άλλη δυνατότητα αποζημίωσής τους, για παρ</w:t>
      </w:r>
      <w:r>
        <w:rPr>
          <w:rFonts w:eastAsia="Times New Roman" w:cs="Times New Roman"/>
          <w:szCs w:val="24"/>
        </w:rPr>
        <w:t xml:space="preserve">άδειγμα, οι αποζημιώσεις ήσσονος σημασίας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Δεν μου απαντήσατε.</w:t>
      </w:r>
    </w:p>
    <w:p w14:paraId="1BC7541F"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Και το ρωτάω, κύριε Υπουργέ, γιατί με χαρά διαπίστωσα ότι στις 22-2-2017 βγάλατε απόφαση για τους κτηνοτρόφους της Κύμης Ευβοίας, οι οποίοι υπέστησαν εκεί μια φοβερή καταστροφή λόγω </w:t>
      </w:r>
      <w:r>
        <w:rPr>
          <w:rFonts w:eastAsia="Times New Roman" w:cs="Times New Roman"/>
          <w:szCs w:val="24"/>
        </w:rPr>
        <w:t xml:space="preserve">των παγετών, ύψους 220.000 ευρώ. Για την Κύμη Ευβοίας που </w:t>
      </w:r>
      <w:proofErr w:type="spellStart"/>
      <w:r>
        <w:rPr>
          <w:rFonts w:eastAsia="Times New Roman" w:cs="Times New Roman"/>
          <w:szCs w:val="24"/>
        </w:rPr>
        <w:t>συμπτωματικά</w:t>
      </w:r>
      <w:proofErr w:type="spellEnd"/>
      <w:r>
        <w:rPr>
          <w:rFonts w:eastAsia="Times New Roman" w:cs="Times New Roman"/>
          <w:szCs w:val="24"/>
        </w:rPr>
        <w:t xml:space="preserve"> –και δεν υπονοώ, βεβαίως, τίποτα- είναι η εκλογική σας περιφέρεια, ούτε ένα μήνα μετά από την επίσκεψή σας και τις σχετικές σας δηλώσεις στις 19 Ιανουαρίου, αμέσως στις 22 Φεβρουαρίου β</w:t>
      </w:r>
      <w:r>
        <w:rPr>
          <w:rFonts w:eastAsia="Times New Roman" w:cs="Times New Roman"/>
          <w:szCs w:val="24"/>
        </w:rPr>
        <w:t xml:space="preserve">γάλατε την απόφαση για 220.000 ευρώ, για την αποζημίωση αυτών των ανθρώπων. </w:t>
      </w:r>
    </w:p>
    <w:p w14:paraId="1BC75420"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Και επειδή αναφερθήκατε, κύριε Υπουργέ, στα διαλαμβανόμενα σε επίπεδο Ευρωπαϊκής Ένωσης, ήθελα να ρωτήσω: Το Συμβούλιο Υπουργών του Λουξεμβούργου συνεδριάζει τον επόμενο μήνα, με </w:t>
      </w:r>
      <w:r>
        <w:rPr>
          <w:rFonts w:eastAsia="Times New Roman" w:cs="Times New Roman"/>
          <w:szCs w:val="24"/>
        </w:rPr>
        <w:t xml:space="preserve">δεδομένο ότι και άλλα κράτη-μέλη υφίστανται ανάλογα προβλήματα -η Γαλλία, η Ισπανία, η Πορτογαλία- για την ξηρασία των σιτηρών, εννοώ. Έχετε αποφασίσει να κάνετε κάποια </w:t>
      </w:r>
      <w:r>
        <w:rPr>
          <w:rFonts w:eastAsia="Times New Roman" w:cs="Times New Roman"/>
          <w:szCs w:val="24"/>
        </w:rPr>
        <w:lastRenderedPageBreak/>
        <w:t>συντονισμένη και συντεταγμένη προσπάθεια, προκειμένου να διεκδικήσετε από κοινοτικούς π</w:t>
      </w:r>
      <w:r>
        <w:rPr>
          <w:rFonts w:eastAsia="Times New Roman" w:cs="Times New Roman"/>
          <w:szCs w:val="24"/>
        </w:rPr>
        <w:t xml:space="preserve">όρους χρήματα για την απώλεια εισοδήματος αυτών των ανθρώπων, για παράδειγμα από το Ευρωπαϊκό Ταμείο Αλληλεγγύης, κύριε Υπουργέ; Όπως πολύ καλά γνωρίζετε, όταν υπάρχουν </w:t>
      </w:r>
      <w:proofErr w:type="spellStart"/>
      <w:r>
        <w:rPr>
          <w:rFonts w:eastAsia="Times New Roman" w:cs="Times New Roman"/>
          <w:szCs w:val="24"/>
        </w:rPr>
        <w:t>επιχειρηματολογημένοι</w:t>
      </w:r>
      <w:proofErr w:type="spellEnd"/>
      <w:r>
        <w:rPr>
          <w:rFonts w:eastAsia="Times New Roman" w:cs="Times New Roman"/>
          <w:szCs w:val="24"/>
        </w:rPr>
        <w:t xml:space="preserve"> και με στοιχεία φάκελοι από πλευράς κράτους-μέλους, δίνουν τη δυν</w:t>
      </w:r>
      <w:r>
        <w:rPr>
          <w:rFonts w:eastAsia="Times New Roman" w:cs="Times New Roman"/>
          <w:szCs w:val="24"/>
        </w:rPr>
        <w:t xml:space="preserve">ατότητα αντιμετώπισης τέτοιων κρίσεων, όπως έγινε πρόσφατα. </w:t>
      </w:r>
    </w:p>
    <w:p w14:paraId="1BC75421" w14:textId="77777777" w:rsidR="00B1781D" w:rsidRDefault="00CB16A6">
      <w:pPr>
        <w:spacing w:line="600" w:lineRule="auto"/>
        <w:ind w:firstLine="720"/>
        <w:jc w:val="both"/>
        <w:rPr>
          <w:rFonts w:eastAsia="Times New Roman"/>
          <w:szCs w:val="24"/>
        </w:rPr>
      </w:pPr>
      <w:r>
        <w:rPr>
          <w:rFonts w:eastAsia="Times New Roman"/>
          <w:szCs w:val="24"/>
        </w:rPr>
        <w:t xml:space="preserve">Σας θυμίζω </w:t>
      </w:r>
      <w:r>
        <w:rPr>
          <w:rFonts w:eastAsia="Times New Roman"/>
          <w:szCs w:val="24"/>
        </w:rPr>
        <w:t>-</w:t>
      </w:r>
      <w:r>
        <w:rPr>
          <w:rFonts w:eastAsia="Times New Roman"/>
          <w:szCs w:val="24"/>
        </w:rPr>
        <w:t xml:space="preserve">έχω κάνει και σχετική ερώτηση και αίτηση κατάθεσης εγγράφων </w:t>
      </w:r>
      <w:r>
        <w:rPr>
          <w:rFonts w:eastAsia="Times New Roman"/>
          <w:szCs w:val="24"/>
        </w:rPr>
        <w:t xml:space="preserve">και </w:t>
      </w:r>
      <w:r>
        <w:rPr>
          <w:rFonts w:eastAsia="Times New Roman"/>
          <w:szCs w:val="24"/>
        </w:rPr>
        <w:t>δεν μου έχετε απαντήσει από τον Απρίλιο του συγκεκριμένου έτους-</w:t>
      </w:r>
      <w:r>
        <w:rPr>
          <w:rFonts w:eastAsia="Times New Roman"/>
          <w:szCs w:val="24"/>
        </w:rPr>
        <w:t xml:space="preserve"> ότι μόλις στις 3 Απριλίου του 2017 το Συμβούλιο Υπουργών της Ευρωπαϊκής Ένωσης ενέκρινε εκταμίευση 71 εκατομμ</w:t>
      </w:r>
      <w:r>
        <w:rPr>
          <w:rFonts w:eastAsia="Times New Roman"/>
          <w:szCs w:val="24"/>
        </w:rPr>
        <w:t>υρίων</w:t>
      </w:r>
      <w:r>
        <w:rPr>
          <w:rFonts w:eastAsia="Times New Roman"/>
          <w:szCs w:val="24"/>
        </w:rPr>
        <w:t xml:space="preserve"> ευρώ για τέτοιες καταστροφές, που υπέστησαν χώρες</w:t>
      </w:r>
      <w:r>
        <w:rPr>
          <w:rFonts w:eastAsia="Times New Roman"/>
          <w:szCs w:val="24"/>
        </w:rPr>
        <w:t>,</w:t>
      </w:r>
      <w:r>
        <w:rPr>
          <w:rFonts w:eastAsia="Times New Roman"/>
          <w:szCs w:val="24"/>
        </w:rPr>
        <w:t xml:space="preserve"> όπως η Μεγάλη Βρετανία, η Κύπρος και η Πορτογαλία και δυστυχώς</w:t>
      </w:r>
      <w:r>
        <w:rPr>
          <w:rFonts w:eastAsia="Times New Roman"/>
          <w:szCs w:val="24"/>
        </w:rPr>
        <w:t>,</w:t>
      </w:r>
      <w:r>
        <w:rPr>
          <w:rFonts w:eastAsia="Times New Roman"/>
          <w:szCs w:val="24"/>
        </w:rPr>
        <w:t xml:space="preserve"> η χώρα μας, κύριε Υπουργέ</w:t>
      </w:r>
      <w:r>
        <w:rPr>
          <w:rFonts w:eastAsia="Times New Roman"/>
          <w:szCs w:val="24"/>
        </w:rPr>
        <w:t xml:space="preserve">, είναι κι εδώ απ’ έξω. Θα σας θυμίσω τις μεγάλες καταστροφές που είχαν υποστεί και στη δική μου </w:t>
      </w:r>
      <w:r>
        <w:rPr>
          <w:rFonts w:eastAsia="Times New Roman"/>
          <w:szCs w:val="24"/>
        </w:rPr>
        <w:t>π</w:t>
      </w:r>
      <w:r>
        <w:rPr>
          <w:rFonts w:eastAsia="Times New Roman"/>
          <w:szCs w:val="24"/>
        </w:rPr>
        <w:t>εριφέρεια -την είχατε επισκεφτεί τότε, κύριε Υπουργέ- από τις πλημμύρες και τις καταστροφές και θα μπορούσαν τέτοια κοινοτικά χρηματοδοτικά εργαλεία να λειτου</w:t>
      </w:r>
      <w:r>
        <w:rPr>
          <w:rFonts w:eastAsia="Times New Roman"/>
          <w:szCs w:val="24"/>
        </w:rPr>
        <w:t>ργήσουν ανακουφιστικά.</w:t>
      </w:r>
    </w:p>
    <w:p w14:paraId="1BC75422" w14:textId="77777777" w:rsidR="00B1781D" w:rsidRDefault="00CB16A6">
      <w:pPr>
        <w:spacing w:line="600" w:lineRule="auto"/>
        <w:ind w:firstLine="720"/>
        <w:jc w:val="both"/>
        <w:rPr>
          <w:rFonts w:eastAsia="Times New Roman"/>
          <w:szCs w:val="24"/>
        </w:rPr>
      </w:pPr>
      <w:r>
        <w:rPr>
          <w:rFonts w:eastAsia="Times New Roman"/>
          <w:szCs w:val="24"/>
        </w:rPr>
        <w:lastRenderedPageBreak/>
        <w:t>Σας ρωτώ, λοιπόν, αν θα υπάρξει κάποια συντονισμένη προσπάθειά σας στο Λουξεμβούργο στις 12 Ιουνίου</w:t>
      </w:r>
      <w:r>
        <w:rPr>
          <w:rFonts w:eastAsia="Times New Roman"/>
          <w:szCs w:val="24"/>
        </w:rPr>
        <w:t>,</w:t>
      </w:r>
      <w:r>
        <w:rPr>
          <w:rFonts w:eastAsia="Times New Roman"/>
          <w:szCs w:val="24"/>
        </w:rPr>
        <w:t xml:space="preserve"> σε συνδυασμό με τα άλλα κράτη-μέλη</w:t>
      </w:r>
      <w:r>
        <w:rPr>
          <w:rFonts w:eastAsia="Times New Roman"/>
          <w:szCs w:val="24"/>
        </w:rPr>
        <w:t>,</w:t>
      </w:r>
      <w:r>
        <w:rPr>
          <w:rFonts w:eastAsia="Times New Roman"/>
          <w:szCs w:val="24"/>
        </w:rPr>
        <w:t xml:space="preserve"> που αντιμετωπίζουν, επαναλαμβάνω, ανάλογα προβλήματα.</w:t>
      </w:r>
    </w:p>
    <w:p w14:paraId="1BC75423" w14:textId="77777777" w:rsidR="00B1781D" w:rsidRDefault="00CB16A6">
      <w:pPr>
        <w:spacing w:line="600" w:lineRule="auto"/>
        <w:ind w:firstLine="720"/>
        <w:jc w:val="both"/>
        <w:rPr>
          <w:rFonts w:eastAsia="Times New Roman"/>
          <w:szCs w:val="24"/>
        </w:rPr>
      </w:pPr>
      <w:r>
        <w:rPr>
          <w:rFonts w:eastAsia="Times New Roman"/>
          <w:szCs w:val="24"/>
        </w:rPr>
        <w:t>Μ</w:t>
      </w:r>
      <w:r>
        <w:rPr>
          <w:rFonts w:eastAsia="Times New Roman"/>
          <w:szCs w:val="24"/>
        </w:rPr>
        <w:t>ιας και αναφερθήκατε στα μέτρα 5 και 17</w:t>
      </w:r>
      <w:r>
        <w:rPr>
          <w:rFonts w:eastAsia="Times New Roman"/>
          <w:szCs w:val="24"/>
        </w:rPr>
        <w:t>,</w:t>
      </w:r>
      <w:r>
        <w:rPr>
          <w:rFonts w:eastAsia="Times New Roman"/>
          <w:szCs w:val="24"/>
        </w:rPr>
        <w:t xml:space="preserve"> </w:t>
      </w:r>
      <w:r>
        <w:rPr>
          <w:rFonts w:eastAsia="Times New Roman"/>
          <w:szCs w:val="24"/>
        </w:rPr>
        <w:t>θέλω να μου πείτε τι γίνεται με την προκήρυξη των συγκεκριμένων μέτρων.</w:t>
      </w:r>
    </w:p>
    <w:p w14:paraId="1BC75424" w14:textId="77777777" w:rsidR="00B1781D" w:rsidRDefault="00CB16A6">
      <w:pPr>
        <w:spacing w:line="600" w:lineRule="auto"/>
        <w:ind w:firstLine="720"/>
        <w:jc w:val="both"/>
        <w:rPr>
          <w:rFonts w:eastAsia="Times New Roman"/>
          <w:szCs w:val="24"/>
        </w:rPr>
      </w:pPr>
      <w:r>
        <w:rPr>
          <w:rFonts w:eastAsia="Times New Roman"/>
          <w:szCs w:val="24"/>
        </w:rPr>
        <w:t>Ευχαριστώ, κύριε Πρόεδρε, και για την ανοχή σας.</w:t>
      </w:r>
    </w:p>
    <w:p w14:paraId="1BC75425" w14:textId="77777777" w:rsidR="00B1781D" w:rsidRDefault="00CB16A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κυρία συνάδελφε.</w:t>
      </w:r>
    </w:p>
    <w:p w14:paraId="1BC75426" w14:textId="77777777" w:rsidR="00B1781D" w:rsidRDefault="00CB16A6">
      <w:pPr>
        <w:spacing w:line="600" w:lineRule="auto"/>
        <w:ind w:firstLine="720"/>
        <w:jc w:val="both"/>
        <w:rPr>
          <w:rFonts w:eastAsia="Times New Roman"/>
          <w:szCs w:val="24"/>
        </w:rPr>
      </w:pPr>
      <w:r>
        <w:rPr>
          <w:rFonts w:eastAsia="Times New Roman"/>
          <w:szCs w:val="24"/>
        </w:rPr>
        <w:t>Κύριε Υπουργέ, έχετε τον λόγο.</w:t>
      </w:r>
    </w:p>
    <w:p w14:paraId="1BC75427" w14:textId="77777777" w:rsidR="00B1781D" w:rsidRDefault="00CB16A6">
      <w:pPr>
        <w:spacing w:line="600" w:lineRule="auto"/>
        <w:ind w:firstLine="720"/>
        <w:jc w:val="both"/>
        <w:rPr>
          <w:rFonts w:eastAsia="Times New Roman"/>
          <w:szCs w:val="24"/>
        </w:rPr>
      </w:pPr>
      <w:r>
        <w:rPr>
          <w:rFonts w:eastAsia="Times New Roman"/>
          <w:b/>
          <w:szCs w:val="24"/>
        </w:rPr>
        <w:t>ΕΥΑΓΓΕΛΟΣ ΑΠΟΣΤΟΛΟΥ (Υπουργός Αγροτικής Ανάπ</w:t>
      </w:r>
      <w:r>
        <w:rPr>
          <w:rFonts w:eastAsia="Times New Roman"/>
          <w:b/>
          <w:szCs w:val="24"/>
        </w:rPr>
        <w:t>τυξης και Τροφίμων):</w:t>
      </w:r>
      <w:r>
        <w:rPr>
          <w:rFonts w:eastAsia="Times New Roman"/>
          <w:szCs w:val="24"/>
        </w:rPr>
        <w:t xml:space="preserve"> Κυρία συνάδελφε, εδώ δεν μπορούμε να πούμε ότι στις περιπτώσεις αυτών των ζημιών έχουμε τουλάχιστον 30% και πάνω</w:t>
      </w:r>
      <w:r>
        <w:rPr>
          <w:rFonts w:eastAsia="Times New Roman"/>
          <w:szCs w:val="24"/>
        </w:rPr>
        <w:t>,</w:t>
      </w:r>
      <w:r>
        <w:rPr>
          <w:rFonts w:eastAsia="Times New Roman"/>
          <w:szCs w:val="24"/>
        </w:rPr>
        <w:t xml:space="preserve"> για να μπορέσουμε να τις εντάξουμε και εσείς τώρα μου λέτε να τις εντάξουμε στο Ταμείο Αλληλεγγύης της Ευρωπαϊκής Ένωσης,</w:t>
      </w:r>
      <w:r>
        <w:rPr>
          <w:rFonts w:eastAsia="Times New Roman"/>
          <w:szCs w:val="24"/>
        </w:rPr>
        <w:t xml:space="preserve"> όπου χρειάζονται</w:t>
      </w:r>
      <w:r>
        <w:rPr>
          <w:rFonts w:eastAsia="Times New Roman"/>
          <w:szCs w:val="24"/>
        </w:rPr>
        <w:t>,</w:t>
      </w:r>
      <w:r>
        <w:rPr>
          <w:rFonts w:eastAsia="Times New Roman"/>
          <w:szCs w:val="24"/>
        </w:rPr>
        <w:t xml:space="preserve"> όχι μόνο διαδικασίες, αλλά κυρίως και ζημιές</w:t>
      </w:r>
      <w:r>
        <w:rPr>
          <w:rFonts w:eastAsia="Times New Roman"/>
          <w:szCs w:val="24"/>
        </w:rPr>
        <w:t>,</w:t>
      </w:r>
      <w:r>
        <w:rPr>
          <w:rFonts w:eastAsia="Times New Roman"/>
          <w:szCs w:val="24"/>
        </w:rPr>
        <w:t xml:space="preserve"> οι οποίες ξεπερνάν το 3% του ΑΕΠ. </w:t>
      </w:r>
      <w:r>
        <w:rPr>
          <w:rFonts w:eastAsia="Times New Roman"/>
          <w:szCs w:val="24"/>
        </w:rPr>
        <w:lastRenderedPageBreak/>
        <w:t>Δεν υπάρχει καμμία δυνατότητα, όπως το αντιλαμβάνεστε, να τεκμηριώσουμε τέτοιες ζημιές, εξαιτίας της ακαρπίας</w:t>
      </w:r>
      <w:r>
        <w:rPr>
          <w:rFonts w:eastAsia="Times New Roman"/>
          <w:szCs w:val="24"/>
        </w:rPr>
        <w:t>,</w:t>
      </w:r>
      <w:r>
        <w:rPr>
          <w:rFonts w:eastAsia="Times New Roman"/>
          <w:szCs w:val="24"/>
        </w:rPr>
        <w:t xml:space="preserve"> που συνέβη στη συγκεκριμένη περιοχή.</w:t>
      </w:r>
    </w:p>
    <w:p w14:paraId="1BC75428" w14:textId="77777777" w:rsidR="00B1781D" w:rsidRDefault="00CB16A6">
      <w:pPr>
        <w:spacing w:line="600" w:lineRule="auto"/>
        <w:ind w:firstLine="720"/>
        <w:jc w:val="both"/>
        <w:rPr>
          <w:rFonts w:eastAsia="Times New Roman"/>
          <w:szCs w:val="24"/>
        </w:rPr>
      </w:pPr>
      <w:r>
        <w:rPr>
          <w:rFonts w:eastAsia="Times New Roman"/>
          <w:szCs w:val="24"/>
        </w:rPr>
        <w:t>Επειδή όμ</w:t>
      </w:r>
      <w:r>
        <w:rPr>
          <w:rFonts w:eastAsia="Times New Roman"/>
          <w:szCs w:val="24"/>
        </w:rPr>
        <w:t>ως, κάνατε…</w:t>
      </w:r>
    </w:p>
    <w:p w14:paraId="1BC75429" w14:textId="77777777" w:rsidR="00B1781D" w:rsidRDefault="00CB16A6">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Σε όλη την Ελλάδα έχει σιτηρά, δεν είναι μόνο στη συγκεκριμένη περιοχή.</w:t>
      </w:r>
    </w:p>
    <w:p w14:paraId="1BC7542A" w14:textId="77777777" w:rsidR="00B1781D" w:rsidRDefault="00CB16A6">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Σας παρακαλώ.</w:t>
      </w:r>
    </w:p>
    <w:p w14:paraId="1BC7542B" w14:textId="77777777" w:rsidR="00B1781D" w:rsidRDefault="00CB16A6">
      <w:pPr>
        <w:spacing w:line="600" w:lineRule="auto"/>
        <w:ind w:firstLine="720"/>
        <w:jc w:val="both"/>
        <w:rPr>
          <w:rFonts w:eastAsia="Times New Roman"/>
          <w:szCs w:val="24"/>
        </w:rPr>
      </w:pPr>
      <w:r>
        <w:rPr>
          <w:rFonts w:eastAsia="Times New Roman"/>
          <w:szCs w:val="24"/>
        </w:rPr>
        <w:t>Κάνατε μια ατοπία, θα την πω</w:t>
      </w:r>
      <w:r>
        <w:rPr>
          <w:rFonts w:eastAsia="Times New Roman"/>
          <w:szCs w:val="24"/>
        </w:rPr>
        <w:t>. Δ</w:t>
      </w:r>
      <w:r>
        <w:rPr>
          <w:rFonts w:eastAsia="Times New Roman"/>
          <w:szCs w:val="24"/>
        </w:rPr>
        <w:t>εν θέλω να πω περισσότερα. Το περσινό καλοκ</w:t>
      </w:r>
      <w:r>
        <w:rPr>
          <w:rFonts w:eastAsia="Times New Roman"/>
          <w:szCs w:val="24"/>
        </w:rPr>
        <w:t>αίρι η κτηνοτροφία της χώρας μας υπέστη ζημιές</w:t>
      </w:r>
      <w:r>
        <w:rPr>
          <w:rFonts w:eastAsia="Times New Roman"/>
          <w:szCs w:val="24"/>
        </w:rPr>
        <w:t>,</w:t>
      </w:r>
      <w:r>
        <w:rPr>
          <w:rFonts w:eastAsia="Times New Roman"/>
          <w:szCs w:val="24"/>
        </w:rPr>
        <w:t xml:space="preserve"> εξαιτίας των πυρκαγιών σε όλη την Ελλάδα. Και τι κάναμε; Καταφέραμε να διασφαλίσουμε ένα ποσό 220.000 ευρώ</w:t>
      </w:r>
      <w:r>
        <w:rPr>
          <w:rFonts w:eastAsia="Times New Roman"/>
          <w:szCs w:val="24"/>
        </w:rPr>
        <w:t>,</w:t>
      </w:r>
      <w:r>
        <w:rPr>
          <w:rFonts w:eastAsia="Times New Roman"/>
          <w:szCs w:val="24"/>
        </w:rPr>
        <w:t xml:space="preserve"> για να δώσουμε στους κτηνοτρόφους να πάρουν ζωοτροφές…</w:t>
      </w:r>
    </w:p>
    <w:p w14:paraId="1BC7542C" w14:textId="77777777" w:rsidR="00B1781D" w:rsidRDefault="00CB16A6">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Και ορθώς, σας είπα.</w:t>
      </w:r>
    </w:p>
    <w:p w14:paraId="1BC7542D" w14:textId="77777777" w:rsidR="00B1781D" w:rsidRDefault="00CB16A6">
      <w:pPr>
        <w:spacing w:line="600" w:lineRule="auto"/>
        <w:ind w:firstLine="720"/>
        <w:jc w:val="both"/>
        <w:rPr>
          <w:rFonts w:eastAsia="Times New Roman"/>
          <w:szCs w:val="24"/>
        </w:rPr>
      </w:pPr>
      <w:r>
        <w:rPr>
          <w:rFonts w:eastAsia="Times New Roman"/>
          <w:b/>
          <w:szCs w:val="24"/>
        </w:rPr>
        <w:t>ΕΥΑΓΓ</w:t>
      </w:r>
      <w:r>
        <w:rPr>
          <w:rFonts w:eastAsia="Times New Roman"/>
          <w:b/>
          <w:szCs w:val="24"/>
        </w:rPr>
        <w:t>ΕΛΟΣ ΑΠΟΣΤΟΛΟΥ (Υπουργός Αγροτικής Ανάπτυξης και Τροφίμων):</w:t>
      </w:r>
      <w:r>
        <w:rPr>
          <w:rFonts w:eastAsia="Times New Roman"/>
          <w:szCs w:val="24"/>
        </w:rPr>
        <w:t xml:space="preserve"> </w:t>
      </w:r>
      <w:r>
        <w:rPr>
          <w:rFonts w:eastAsia="Times New Roman"/>
          <w:szCs w:val="24"/>
        </w:rPr>
        <w:t xml:space="preserve">γιατί </w:t>
      </w:r>
      <w:r>
        <w:rPr>
          <w:rFonts w:eastAsia="Times New Roman"/>
          <w:szCs w:val="24"/>
        </w:rPr>
        <w:t xml:space="preserve">δεν είχαν </w:t>
      </w:r>
      <w:r>
        <w:rPr>
          <w:rFonts w:eastAsia="Times New Roman"/>
          <w:szCs w:val="24"/>
        </w:rPr>
        <w:t xml:space="preserve">για </w:t>
      </w:r>
      <w:r>
        <w:rPr>
          <w:rFonts w:eastAsia="Times New Roman"/>
          <w:szCs w:val="24"/>
        </w:rPr>
        <w:t>τα κοπάδια τους.</w:t>
      </w:r>
    </w:p>
    <w:p w14:paraId="1BC7542E" w14:textId="77777777" w:rsidR="00B1781D" w:rsidRDefault="00CB16A6">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Μπράβο, σας είπα.</w:t>
      </w:r>
    </w:p>
    <w:p w14:paraId="1BC7542F" w14:textId="77777777" w:rsidR="00B1781D" w:rsidRDefault="00CB16A6">
      <w:pPr>
        <w:spacing w:line="600" w:lineRule="auto"/>
        <w:ind w:firstLine="720"/>
        <w:jc w:val="both"/>
        <w:rPr>
          <w:rFonts w:eastAsia="Times New Roman"/>
          <w:szCs w:val="24"/>
        </w:rPr>
      </w:pPr>
      <w:r>
        <w:rPr>
          <w:rFonts w:eastAsia="Times New Roman"/>
          <w:b/>
          <w:szCs w:val="24"/>
        </w:rPr>
        <w:lastRenderedPageBreak/>
        <w:t>ΕΥΑΓΓΕΛΟΣ ΑΠΟΣΤΟΛΟΥ (Υπουργός Αγροτικής Ανάπτυξης και Τροφίμων):</w:t>
      </w:r>
      <w:r>
        <w:rPr>
          <w:rFonts w:eastAsia="Times New Roman"/>
          <w:szCs w:val="24"/>
        </w:rPr>
        <w:t xml:space="preserve"> Και ξέρετε, από αυτά, ανάθεμα κι αν πήγαν 3.000-4.000-5.000 σε πέντε κτηνοτρόφους στην Εύβοια!</w:t>
      </w:r>
    </w:p>
    <w:p w14:paraId="1BC75430" w14:textId="77777777" w:rsidR="00B1781D" w:rsidRDefault="00CB16A6">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Πολύ καλά κάνατε.</w:t>
      </w:r>
    </w:p>
    <w:p w14:paraId="1BC75431" w14:textId="77777777" w:rsidR="00B1781D" w:rsidRDefault="00CB16A6">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Και έρχεστε εδώ τώρα και ανάγετε ένα τέτοιο θέμα</w:t>
      </w:r>
      <w:r>
        <w:rPr>
          <w:rFonts w:eastAsia="Times New Roman"/>
          <w:szCs w:val="24"/>
        </w:rPr>
        <w:t xml:space="preserve"> σε μείζον</w:t>
      </w:r>
      <w:r>
        <w:rPr>
          <w:rFonts w:eastAsia="Times New Roman"/>
          <w:szCs w:val="24"/>
        </w:rPr>
        <w:t xml:space="preserve"> ζήτημα</w:t>
      </w:r>
      <w:r>
        <w:rPr>
          <w:rFonts w:eastAsia="Times New Roman"/>
          <w:szCs w:val="24"/>
        </w:rPr>
        <w:t>. Πραγματικά, δεν έχω να πω τίποτα άλλο.</w:t>
      </w:r>
    </w:p>
    <w:p w14:paraId="1BC75432" w14:textId="77777777" w:rsidR="00B1781D" w:rsidRDefault="00CB16A6">
      <w:pPr>
        <w:spacing w:line="600" w:lineRule="auto"/>
        <w:ind w:firstLine="720"/>
        <w:jc w:val="both"/>
        <w:rPr>
          <w:rFonts w:eastAsia="Times New Roman"/>
          <w:szCs w:val="24"/>
        </w:rPr>
      </w:pPr>
      <w:r>
        <w:rPr>
          <w:rFonts w:eastAsia="Times New Roman"/>
          <w:szCs w:val="24"/>
        </w:rPr>
        <w:t xml:space="preserve">Σας λέω, πέραν αυτών, ότι πάλι ετοιμαζόμαστε </w:t>
      </w:r>
      <w:r>
        <w:rPr>
          <w:rFonts w:eastAsia="Times New Roman"/>
          <w:szCs w:val="24"/>
        </w:rPr>
        <w:t xml:space="preserve">να ενισχύσουμε </w:t>
      </w:r>
      <w:r>
        <w:rPr>
          <w:rFonts w:eastAsia="Times New Roman"/>
          <w:szCs w:val="24"/>
        </w:rPr>
        <w:t>τους κτηνοτρόφους, οι οποίοι τον χειμώνα</w:t>
      </w:r>
      <w:r>
        <w:rPr>
          <w:rFonts w:eastAsia="Times New Roman"/>
          <w:szCs w:val="24"/>
        </w:rPr>
        <w:t>,</w:t>
      </w:r>
      <w:r>
        <w:rPr>
          <w:rFonts w:eastAsia="Times New Roman"/>
          <w:szCs w:val="24"/>
        </w:rPr>
        <w:t xml:space="preserve"> που μας πέρασε</w:t>
      </w:r>
      <w:r>
        <w:rPr>
          <w:rFonts w:eastAsia="Times New Roman"/>
          <w:szCs w:val="24"/>
        </w:rPr>
        <w:t>,</w:t>
      </w:r>
      <w:r>
        <w:rPr>
          <w:rFonts w:eastAsia="Times New Roman"/>
          <w:szCs w:val="24"/>
        </w:rPr>
        <w:t xml:space="preserve"> είχαν μεγάλη καταστροφή, αποκλείστηκαν κοπάδια, είχαν απώλειες. Δεν είναι στην ίδια κατάστ</w:t>
      </w:r>
      <w:r>
        <w:rPr>
          <w:rFonts w:eastAsia="Times New Roman"/>
          <w:szCs w:val="24"/>
        </w:rPr>
        <w:t>αση η συγκεκριμένη περίπτωση</w:t>
      </w:r>
      <w:r>
        <w:rPr>
          <w:rFonts w:eastAsia="Times New Roman"/>
          <w:szCs w:val="24"/>
        </w:rPr>
        <w:t>,</w:t>
      </w:r>
      <w:r>
        <w:rPr>
          <w:rFonts w:eastAsia="Times New Roman"/>
          <w:szCs w:val="24"/>
        </w:rPr>
        <w:t xml:space="preserve"> με τις ζημιές από ακαρπία. Η ακαρπία είναι ένα φαινόμενο</w:t>
      </w:r>
      <w:r>
        <w:rPr>
          <w:rFonts w:eastAsia="Times New Roman"/>
          <w:szCs w:val="24"/>
        </w:rPr>
        <w:t>,</w:t>
      </w:r>
      <w:r>
        <w:rPr>
          <w:rFonts w:eastAsia="Times New Roman"/>
          <w:szCs w:val="24"/>
        </w:rPr>
        <w:t xml:space="preserve"> που υπάρχει</w:t>
      </w:r>
      <w:r>
        <w:rPr>
          <w:rFonts w:eastAsia="Times New Roman"/>
          <w:szCs w:val="24"/>
        </w:rPr>
        <w:t>,</w:t>
      </w:r>
      <w:r>
        <w:rPr>
          <w:rFonts w:eastAsia="Times New Roman"/>
          <w:szCs w:val="24"/>
        </w:rPr>
        <w:t xml:space="preserve"> στη χώρα μας ιδιαίτερα. Δεν είναι μόνο οι συγκεκριμένες δενδρώδεις καλλιέργειες. Η ελαιοκαλλιέργεια υποφέρει κάθε χρόνο, αλλά είναι ένα θέμα το οποίο, βεβα</w:t>
      </w:r>
      <w:r>
        <w:rPr>
          <w:rFonts w:eastAsia="Times New Roman"/>
          <w:szCs w:val="24"/>
        </w:rPr>
        <w:t>ίως, από κρατικές ενισχύσεις δεν μπορούμε να το καλύψουμε. Δεν γνωρίζετε ποια είναι η δημοσιονομική κατάσταση της χώρας; Όλοι το γνωρίζουμε. Γι’ αυτό</w:t>
      </w:r>
      <w:r>
        <w:rPr>
          <w:rFonts w:eastAsia="Times New Roman"/>
          <w:szCs w:val="24"/>
        </w:rPr>
        <w:t>,</w:t>
      </w:r>
      <w:r>
        <w:rPr>
          <w:rFonts w:eastAsia="Times New Roman"/>
          <w:szCs w:val="24"/>
        </w:rPr>
        <w:t xml:space="preserve"> βλέπετε κάνουμε διαδικασίες, σπρώχνουμε </w:t>
      </w:r>
      <w:r>
        <w:rPr>
          <w:rFonts w:eastAsia="Times New Roman"/>
          <w:szCs w:val="24"/>
        </w:rPr>
        <w:lastRenderedPageBreak/>
        <w:t>τα πράγματα. Και ποιος σας είπε εσάς ότι από αυτά τα χρήματα</w:t>
      </w:r>
      <w:r>
        <w:rPr>
          <w:rFonts w:eastAsia="Times New Roman"/>
          <w:szCs w:val="24"/>
        </w:rPr>
        <w:t>,</w:t>
      </w:r>
      <w:r>
        <w:rPr>
          <w:rFonts w:eastAsia="Times New Roman"/>
          <w:szCs w:val="24"/>
        </w:rPr>
        <w:t xml:space="preserve"> που</w:t>
      </w:r>
      <w:r>
        <w:rPr>
          <w:rFonts w:eastAsia="Times New Roman"/>
          <w:szCs w:val="24"/>
        </w:rPr>
        <w:t xml:space="preserve"> εγκρίθηκαν δεν πήραμε κι εμείς 1,7 –τόσο μας αντιστοιχούσε- και το δώσαμε πάλι στους κτηνοτρόφους των κυκλαδίτικων νησιών;</w:t>
      </w:r>
    </w:p>
    <w:p w14:paraId="1BC75433" w14:textId="77777777" w:rsidR="00B1781D" w:rsidRDefault="00CB16A6">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Αυτά ήταν για την κρίση της αγοράς γάλακτος.</w:t>
      </w:r>
    </w:p>
    <w:p w14:paraId="1BC75434" w14:textId="77777777" w:rsidR="00B1781D" w:rsidRDefault="00CB16A6">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Άρα</w:t>
      </w:r>
      <w:r>
        <w:rPr>
          <w:rFonts w:eastAsia="Times New Roman"/>
          <w:szCs w:val="24"/>
        </w:rPr>
        <w:t>, μη νομίζετε ότι μας ξεφεύγει οποιαδήποτε διαδικασία γίνεται εντός της Ευρωπαϊκής Ένωσης. Απλώς λειτουργούμε κι εμείς μέσα από υποχρεώσεις</w:t>
      </w:r>
      <w:r>
        <w:rPr>
          <w:rFonts w:eastAsia="Times New Roman"/>
          <w:szCs w:val="24"/>
        </w:rPr>
        <w:t>,</w:t>
      </w:r>
      <w:r>
        <w:rPr>
          <w:rFonts w:eastAsia="Times New Roman"/>
          <w:szCs w:val="24"/>
        </w:rPr>
        <w:t xml:space="preserve"> που απορρέουν</w:t>
      </w:r>
      <w:r>
        <w:rPr>
          <w:rFonts w:eastAsia="Times New Roman"/>
          <w:szCs w:val="24"/>
        </w:rPr>
        <w:t>,</w:t>
      </w:r>
      <w:r>
        <w:rPr>
          <w:rFonts w:eastAsia="Times New Roman"/>
          <w:szCs w:val="24"/>
        </w:rPr>
        <w:t xml:space="preserve"> εξαιτίας της συμμετοχής μας. Υπάρχει η </w:t>
      </w:r>
      <w:r>
        <w:rPr>
          <w:rFonts w:eastAsia="Times New Roman"/>
          <w:szCs w:val="24"/>
        </w:rPr>
        <w:t>Κ</w:t>
      </w:r>
      <w:r>
        <w:rPr>
          <w:rFonts w:eastAsia="Times New Roman"/>
          <w:szCs w:val="24"/>
        </w:rPr>
        <w:t xml:space="preserve">οινή </w:t>
      </w:r>
      <w:r>
        <w:rPr>
          <w:rFonts w:eastAsia="Times New Roman"/>
          <w:szCs w:val="24"/>
        </w:rPr>
        <w:t>Α</w:t>
      </w:r>
      <w:r>
        <w:rPr>
          <w:rFonts w:eastAsia="Times New Roman"/>
          <w:szCs w:val="24"/>
        </w:rPr>
        <w:t xml:space="preserve">γροτική </w:t>
      </w:r>
      <w:r>
        <w:rPr>
          <w:rFonts w:eastAsia="Times New Roman"/>
          <w:szCs w:val="24"/>
        </w:rPr>
        <w:t>Π</w:t>
      </w:r>
      <w:r>
        <w:rPr>
          <w:rFonts w:eastAsia="Times New Roman"/>
          <w:szCs w:val="24"/>
        </w:rPr>
        <w:t>ολιτική, υπάρχουν κανονισμοί. Δεν μπορούμε να</w:t>
      </w:r>
      <w:r>
        <w:rPr>
          <w:rFonts w:eastAsia="Times New Roman"/>
          <w:szCs w:val="24"/>
        </w:rPr>
        <w:t xml:space="preserve"> τους παραβιάσουμε. Ακόμα και να είχαμε χρήματα να δώσουμε, ξεχνάτε ότι η χώρα είχε κληθεί να πληρώσει τα πακέτα Χατζηγάκη, τα πακέτα των συνεταιρισμών και όλα αυτά τα πρόστιμα και τους καταλογισμούς και δεν θα μπούμε σε μια τέτοια διαδικασία ξανά.</w:t>
      </w:r>
    </w:p>
    <w:p w14:paraId="1BC75435" w14:textId="77777777" w:rsidR="00B1781D" w:rsidRDefault="00CB16A6">
      <w:pPr>
        <w:spacing w:line="600" w:lineRule="auto"/>
        <w:ind w:firstLine="720"/>
        <w:jc w:val="both"/>
        <w:rPr>
          <w:rFonts w:eastAsia="Times New Roman"/>
          <w:szCs w:val="24"/>
        </w:rPr>
      </w:pPr>
      <w:r>
        <w:rPr>
          <w:rFonts w:eastAsia="Times New Roman"/>
          <w:b/>
          <w:szCs w:val="24"/>
        </w:rPr>
        <w:t>ΠΡΟΕΔΡΕ</w:t>
      </w:r>
      <w:r>
        <w:rPr>
          <w:rFonts w:eastAsia="Times New Roman"/>
          <w:b/>
          <w:szCs w:val="24"/>
        </w:rPr>
        <w:t>ΥΩΝ (Σπυρίδων Λυκούδης):</w:t>
      </w:r>
      <w:r>
        <w:rPr>
          <w:rFonts w:eastAsia="Times New Roman"/>
          <w:szCs w:val="24"/>
        </w:rPr>
        <w:t xml:space="preserve"> Ευχαριστούμε, κύριε Υπουργέ.</w:t>
      </w:r>
    </w:p>
    <w:p w14:paraId="1BC75436" w14:textId="77777777" w:rsidR="00B1781D" w:rsidRDefault="00CB16A6">
      <w:pPr>
        <w:spacing w:line="600" w:lineRule="auto"/>
        <w:ind w:firstLine="720"/>
        <w:jc w:val="both"/>
        <w:rPr>
          <w:rFonts w:eastAsia="Times New Roman"/>
          <w:szCs w:val="24"/>
        </w:rPr>
      </w:pPr>
      <w:r>
        <w:rPr>
          <w:rFonts w:eastAsia="Times New Roman"/>
          <w:b/>
          <w:szCs w:val="24"/>
        </w:rPr>
        <w:lastRenderedPageBreak/>
        <w:t>ΦΩΤΕΙΝΗ ΑΡΑΜΠΑΤΖΗ:</w:t>
      </w:r>
      <w:r>
        <w:rPr>
          <w:rFonts w:eastAsia="Times New Roman"/>
          <w:szCs w:val="24"/>
        </w:rPr>
        <w:t xml:space="preserve"> Κύριε Πρόεδρε, σας παρακαλώ, θα ήθελα τον λόγο για ένα λεπτό.</w:t>
      </w:r>
    </w:p>
    <w:p w14:paraId="1BC75437" w14:textId="77777777" w:rsidR="00B1781D" w:rsidRDefault="00CB16A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Δεν το συνηθίζουμε αυτό.</w:t>
      </w:r>
    </w:p>
    <w:p w14:paraId="1BC75438" w14:textId="77777777" w:rsidR="00B1781D" w:rsidRDefault="00CB16A6">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Για ένα λεπτό, κύριε Πρόεδρε, για να μη δοθού</w:t>
      </w:r>
      <w:r>
        <w:rPr>
          <w:rFonts w:eastAsia="Times New Roman"/>
          <w:szCs w:val="24"/>
        </w:rPr>
        <w:t>ν στρεβλές εντυπώσεις.</w:t>
      </w:r>
    </w:p>
    <w:p w14:paraId="1BC75439" w14:textId="77777777" w:rsidR="00B1781D" w:rsidRDefault="00CB16A6">
      <w:pPr>
        <w:spacing w:line="600" w:lineRule="auto"/>
        <w:ind w:firstLine="720"/>
        <w:jc w:val="both"/>
        <w:rPr>
          <w:rFonts w:eastAsia="Times New Roman"/>
          <w:szCs w:val="24"/>
        </w:rPr>
      </w:pPr>
      <w:r>
        <w:rPr>
          <w:rFonts w:eastAsia="Times New Roman"/>
          <w:szCs w:val="24"/>
        </w:rPr>
        <w:t>Είπατε για μία –φεύγει ο Υπουργός, δεν πειράζει, εγώ θέλω να καταγραφεί στα Πρακτικά- ατοπία. Επαναλαμβάνω ότι είπα</w:t>
      </w:r>
      <w:r>
        <w:rPr>
          <w:rFonts w:eastAsia="Times New Roman"/>
          <w:szCs w:val="24"/>
        </w:rPr>
        <w:t>,</w:t>
      </w:r>
      <w:r>
        <w:rPr>
          <w:rFonts w:eastAsia="Times New Roman"/>
          <w:szCs w:val="24"/>
        </w:rPr>
        <w:t xml:space="preserve"> ορθώς έκανε και έδωσε </w:t>
      </w:r>
      <w:r>
        <w:rPr>
          <w:rFonts w:eastAsia="Times New Roman"/>
          <w:szCs w:val="24"/>
          <w:lang w:val="en-US"/>
        </w:rPr>
        <w:t>de</w:t>
      </w:r>
      <w:r>
        <w:rPr>
          <w:rFonts w:eastAsia="Times New Roman"/>
          <w:szCs w:val="24"/>
        </w:rPr>
        <w:t xml:space="preserve"> </w:t>
      </w:r>
      <w:proofErr w:type="spellStart"/>
      <w:r>
        <w:rPr>
          <w:rFonts w:eastAsia="Times New Roman"/>
          <w:szCs w:val="24"/>
          <w:lang w:val="en-US"/>
        </w:rPr>
        <w:t>minimis</w:t>
      </w:r>
      <w:proofErr w:type="spellEnd"/>
      <w:r>
        <w:rPr>
          <w:rFonts w:eastAsia="Times New Roman"/>
          <w:szCs w:val="24"/>
        </w:rPr>
        <w:t xml:space="preserve"> στη συγκεκριμένη περιοχή και χρησιμοποιήστε αυτό το παράδειγμα ως οδοδείκτη</w:t>
      </w:r>
      <w:r>
        <w:rPr>
          <w:rFonts w:eastAsia="Times New Roman"/>
          <w:szCs w:val="24"/>
        </w:rPr>
        <w:t>,</w:t>
      </w:r>
      <w:r>
        <w:rPr>
          <w:rFonts w:eastAsia="Times New Roman"/>
          <w:szCs w:val="24"/>
        </w:rPr>
        <w:t xml:space="preserve"> για ανάλογες πολιτικές.</w:t>
      </w:r>
    </w:p>
    <w:p w14:paraId="1BC7543A" w14:textId="77777777" w:rsidR="00B1781D" w:rsidRDefault="00CB16A6">
      <w:pPr>
        <w:spacing w:line="600" w:lineRule="auto"/>
        <w:ind w:firstLine="720"/>
        <w:jc w:val="both"/>
        <w:rPr>
          <w:rFonts w:eastAsia="Times New Roman"/>
          <w:szCs w:val="24"/>
        </w:rPr>
      </w:pPr>
      <w:r>
        <w:rPr>
          <w:rFonts w:eastAsia="Times New Roman"/>
          <w:szCs w:val="24"/>
        </w:rPr>
        <w:t>Ευχαριστώ.</w:t>
      </w:r>
    </w:p>
    <w:p w14:paraId="1BC7543B" w14:textId="77777777" w:rsidR="00B1781D" w:rsidRDefault="00CB16A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πολύ.</w:t>
      </w:r>
    </w:p>
    <w:p w14:paraId="1BC7543C" w14:textId="77777777" w:rsidR="00B1781D" w:rsidRDefault="00CB16A6">
      <w:pPr>
        <w:spacing w:line="600" w:lineRule="auto"/>
        <w:ind w:firstLine="720"/>
        <w:jc w:val="both"/>
        <w:rPr>
          <w:rFonts w:eastAsia="Times New Roman"/>
          <w:szCs w:val="24"/>
        </w:rPr>
      </w:pPr>
      <w:r>
        <w:rPr>
          <w:rFonts w:eastAsia="Times New Roman"/>
          <w:szCs w:val="24"/>
        </w:rPr>
        <w:t xml:space="preserve">Ακολουθεί η δεύτερη με αριθμό 846/16-5-2017 επίκαιρη ερώτηση δεύτερου κύκλου (Β΄) του Ανεξάρτητου Βουλευτή Αχαΐας </w:t>
      </w:r>
      <w:r>
        <w:rPr>
          <w:rFonts w:eastAsia="Times New Roman"/>
          <w:szCs w:val="24"/>
        </w:rPr>
        <w:t xml:space="preserve">κ. Νικολάου Νικολόπουλου </w:t>
      </w:r>
      <w:r>
        <w:rPr>
          <w:rFonts w:eastAsia="Times New Roman"/>
          <w:szCs w:val="24"/>
        </w:rPr>
        <w:t xml:space="preserve">προς τον Υπουργό </w:t>
      </w:r>
      <w:r>
        <w:rPr>
          <w:rFonts w:eastAsia="Times New Roman"/>
          <w:bCs/>
          <w:szCs w:val="24"/>
        </w:rPr>
        <w:t xml:space="preserve">Δικαιοσύνης, </w:t>
      </w:r>
      <w:r>
        <w:rPr>
          <w:rFonts w:eastAsia="Times New Roman"/>
          <w:bCs/>
          <w:szCs w:val="24"/>
        </w:rPr>
        <w:t>Διαφάνειας και Ανθρωπίνων Δικαιωμάτων,</w:t>
      </w:r>
      <w:r>
        <w:rPr>
          <w:rFonts w:eastAsia="Times New Roman"/>
          <w:b/>
          <w:bCs/>
          <w:szCs w:val="24"/>
        </w:rPr>
        <w:t xml:space="preserve"> </w:t>
      </w:r>
      <w:r>
        <w:rPr>
          <w:rFonts w:eastAsia="Times New Roman"/>
          <w:szCs w:val="24"/>
        </w:rPr>
        <w:t>με θέμα τροπολογία σκάνδαλο για τους τραπεζίτες.</w:t>
      </w:r>
    </w:p>
    <w:p w14:paraId="1BC7543D" w14:textId="77777777" w:rsidR="00B1781D" w:rsidRDefault="00CB16A6">
      <w:pPr>
        <w:spacing w:line="600" w:lineRule="auto"/>
        <w:ind w:firstLine="720"/>
        <w:jc w:val="both"/>
        <w:rPr>
          <w:rFonts w:eastAsia="Times New Roman"/>
          <w:szCs w:val="24"/>
        </w:rPr>
      </w:pPr>
      <w:r>
        <w:rPr>
          <w:rFonts w:eastAsia="Times New Roman"/>
          <w:szCs w:val="24"/>
        </w:rPr>
        <w:lastRenderedPageBreak/>
        <w:t>Στην ερώτηση θα απαντήσει ο Υπουργός κ. Σταύρος Κοντονής.</w:t>
      </w:r>
    </w:p>
    <w:p w14:paraId="1BC7543E" w14:textId="77777777" w:rsidR="00B1781D" w:rsidRDefault="00CB16A6">
      <w:pPr>
        <w:spacing w:line="600" w:lineRule="auto"/>
        <w:ind w:firstLine="720"/>
        <w:jc w:val="both"/>
        <w:rPr>
          <w:rFonts w:eastAsia="Times New Roman"/>
          <w:szCs w:val="24"/>
        </w:rPr>
      </w:pPr>
      <w:r>
        <w:rPr>
          <w:rFonts w:eastAsia="Times New Roman"/>
          <w:szCs w:val="24"/>
        </w:rPr>
        <w:t>Κύριε συνάδελφε, έχετε τον λόγο.</w:t>
      </w:r>
    </w:p>
    <w:p w14:paraId="1BC7543F" w14:textId="77777777" w:rsidR="00B1781D" w:rsidRDefault="00CB16A6">
      <w:pPr>
        <w:spacing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Κύριε Πρόεδρε, χαίρομαι ειλικρινά</w:t>
      </w:r>
      <w:r>
        <w:rPr>
          <w:rFonts w:eastAsia="Times New Roman"/>
          <w:szCs w:val="24"/>
        </w:rPr>
        <w:t>,</w:t>
      </w:r>
      <w:r>
        <w:rPr>
          <w:rFonts w:eastAsia="Times New Roman"/>
          <w:szCs w:val="24"/>
        </w:rPr>
        <w:t xml:space="preserve"> γιατί σήμερα είναι </w:t>
      </w:r>
      <w:r>
        <w:rPr>
          <w:rFonts w:eastAsia="Times New Roman"/>
          <w:szCs w:val="24"/>
        </w:rPr>
        <w:t xml:space="preserve">εδώ ο Υπουργός, </w:t>
      </w:r>
      <w:proofErr w:type="spellStart"/>
      <w:r>
        <w:rPr>
          <w:rFonts w:eastAsia="Times New Roman"/>
          <w:szCs w:val="24"/>
        </w:rPr>
        <w:t>παρ</w:t>
      </w:r>
      <w:r>
        <w:rPr>
          <w:rFonts w:eastAsia="Times New Roman"/>
          <w:szCs w:val="24"/>
        </w:rPr>
        <w:t>’</w:t>
      </w:r>
      <w:r>
        <w:rPr>
          <w:rFonts w:eastAsia="Times New Roman"/>
          <w:szCs w:val="24"/>
        </w:rPr>
        <w:t>ότι</w:t>
      </w:r>
      <w:proofErr w:type="spellEnd"/>
      <w:r>
        <w:rPr>
          <w:rFonts w:eastAsia="Times New Roman"/>
          <w:szCs w:val="24"/>
        </w:rPr>
        <w:t xml:space="preserve"> μόλις χθες ψηφίστηκε το άρθρο</w:t>
      </w:r>
      <w:r>
        <w:rPr>
          <w:rFonts w:eastAsia="Times New Roman"/>
          <w:szCs w:val="24"/>
        </w:rPr>
        <w:t>,</w:t>
      </w:r>
      <w:r>
        <w:rPr>
          <w:rFonts w:eastAsia="Times New Roman"/>
          <w:szCs w:val="24"/>
        </w:rPr>
        <w:t xml:space="preserve"> για το οποίο πολλά ακούστηκαν μέσα στην Αίθουσα, αλλά και έξω από την Αίθουσα, βαρύτατοι χαρακτηρισμοί από την Ένωση Εισαγγελέων, αλλά και από τους απλούς πολίτες. Χαίρομαι, λέω, και τον ευχαριστώ. Τιμ</w:t>
      </w:r>
      <w:r>
        <w:rPr>
          <w:rFonts w:eastAsia="Times New Roman"/>
          <w:szCs w:val="24"/>
        </w:rPr>
        <w:t>ά και εκείνον και κατόπιν τη διαδικασία ότι είναι σήμερα εδώ.</w:t>
      </w:r>
    </w:p>
    <w:p w14:paraId="1BC75440" w14:textId="77777777" w:rsidR="00B1781D" w:rsidRDefault="00CB16A6">
      <w:pPr>
        <w:spacing w:line="600" w:lineRule="auto"/>
        <w:ind w:firstLine="720"/>
        <w:jc w:val="both"/>
        <w:rPr>
          <w:rFonts w:eastAsia="Times New Roman"/>
          <w:szCs w:val="24"/>
        </w:rPr>
      </w:pPr>
      <w:r>
        <w:rPr>
          <w:rFonts w:eastAsia="Times New Roman"/>
          <w:szCs w:val="24"/>
        </w:rPr>
        <w:t>Κύριε Υπουργέ, βέβαια τούτο δεν σας απαλλάσσει από ό,τι μπορεί να προκύψει -μακάρι να μην προκύψει- από τούδε και στο εξής</w:t>
      </w:r>
      <w:r>
        <w:rPr>
          <w:rFonts w:eastAsia="Times New Roman"/>
          <w:szCs w:val="24"/>
        </w:rPr>
        <w:t>,</w:t>
      </w:r>
      <w:r>
        <w:rPr>
          <w:rFonts w:eastAsia="Times New Roman"/>
          <w:szCs w:val="24"/>
        </w:rPr>
        <w:t xml:space="preserve"> μετά την ψήφιση αυτού. Είχα την τύχη να είμαι μέλος της </w:t>
      </w:r>
      <w:r>
        <w:rPr>
          <w:rFonts w:eastAsia="Times New Roman"/>
          <w:szCs w:val="24"/>
        </w:rPr>
        <w:t>εξεταστικής επ</w:t>
      </w:r>
      <w:r>
        <w:rPr>
          <w:rFonts w:eastAsia="Times New Roman"/>
          <w:szCs w:val="24"/>
        </w:rPr>
        <w:t>ιτροπής</w:t>
      </w:r>
      <w:r>
        <w:rPr>
          <w:rFonts w:eastAsia="Times New Roman"/>
          <w:szCs w:val="24"/>
        </w:rPr>
        <w:t>. Μα, προπαντός είχα την τύχη να βρίσκομαι σε αυτήν την Αίθουσα το 1989</w:t>
      </w:r>
      <w:r>
        <w:rPr>
          <w:rFonts w:eastAsia="Times New Roman"/>
          <w:szCs w:val="24"/>
        </w:rPr>
        <w:t>,</w:t>
      </w:r>
      <w:r>
        <w:rPr>
          <w:rFonts w:eastAsia="Times New Roman"/>
          <w:szCs w:val="24"/>
        </w:rPr>
        <w:t xml:space="preserve"> με την ψήφο των Αχαιών και να έχω καταθέσει πλήθος ερωτήσεων, όπως το ίδιο κάνω και σε σας, γύρω από πολλά ζητήματα, κύριε Πρόεδρε, που διαλάθουν</w:t>
      </w:r>
      <w:r>
        <w:rPr>
          <w:rFonts w:eastAsia="Times New Roman"/>
          <w:szCs w:val="24"/>
        </w:rPr>
        <w:t>,</w:t>
      </w:r>
      <w:r>
        <w:rPr>
          <w:rFonts w:eastAsia="Times New Roman"/>
          <w:szCs w:val="24"/>
        </w:rPr>
        <w:t xml:space="preserve"> ενδεχομένως</w:t>
      </w:r>
      <w:r>
        <w:rPr>
          <w:rFonts w:eastAsia="Times New Roman"/>
          <w:szCs w:val="24"/>
        </w:rPr>
        <w:t>,</w:t>
      </w:r>
      <w:r>
        <w:rPr>
          <w:rFonts w:eastAsia="Times New Roman"/>
          <w:szCs w:val="24"/>
        </w:rPr>
        <w:t xml:space="preserve"> της προσοχής της</w:t>
      </w:r>
      <w:r>
        <w:rPr>
          <w:rFonts w:eastAsia="Times New Roman"/>
          <w:szCs w:val="24"/>
        </w:rPr>
        <w:t xml:space="preserve"> δικαιοσύνης ή ακόμα και παραδικαστικών κυκλωμάτων -αν δείτε αυτή</w:t>
      </w:r>
      <w:r>
        <w:rPr>
          <w:rFonts w:eastAsia="Times New Roman"/>
          <w:szCs w:val="24"/>
        </w:rPr>
        <w:t>,</w:t>
      </w:r>
      <w:r>
        <w:rPr>
          <w:rFonts w:eastAsia="Times New Roman"/>
          <w:szCs w:val="24"/>
        </w:rPr>
        <w:t xml:space="preserve"> που σήμερα σας </w:t>
      </w:r>
      <w:r>
        <w:rPr>
          <w:rFonts w:eastAsia="Times New Roman"/>
          <w:szCs w:val="24"/>
        </w:rPr>
        <w:lastRenderedPageBreak/>
        <w:t xml:space="preserve">κατέθεσα- που άλλωστε πολλές φόρες -η δίκη </w:t>
      </w:r>
      <w:proofErr w:type="spellStart"/>
      <w:r>
        <w:rPr>
          <w:rFonts w:eastAsia="Times New Roman"/>
          <w:szCs w:val="24"/>
        </w:rPr>
        <w:t>Γιοσάκη</w:t>
      </w:r>
      <w:proofErr w:type="spellEnd"/>
      <w:r>
        <w:rPr>
          <w:rFonts w:eastAsia="Times New Roman"/>
          <w:szCs w:val="24"/>
        </w:rPr>
        <w:t xml:space="preserve"> τώρα διενεργείται- υπήρχαν, υπάρχουν και μακάρι το κακό να περιοριστεί. </w:t>
      </w:r>
    </w:p>
    <w:p w14:paraId="1BC75441" w14:textId="77777777" w:rsidR="00B1781D" w:rsidRDefault="00CB16A6">
      <w:pPr>
        <w:spacing w:line="600" w:lineRule="auto"/>
        <w:ind w:firstLine="720"/>
        <w:jc w:val="both"/>
        <w:rPr>
          <w:rFonts w:eastAsia="Times New Roman"/>
          <w:szCs w:val="24"/>
        </w:rPr>
      </w:pPr>
      <w:r>
        <w:rPr>
          <w:rFonts w:eastAsia="Times New Roman"/>
          <w:szCs w:val="24"/>
        </w:rPr>
        <w:t>Αντί εμείς να γίνουμε αυστηρότεροι, ήλθαμε χθες -ε</w:t>
      </w:r>
      <w:r>
        <w:rPr>
          <w:rFonts w:eastAsia="Times New Roman"/>
          <w:szCs w:val="24"/>
        </w:rPr>
        <w:t xml:space="preserve">γώ δεν ψήφισα, παρά μόνον τα αντίμετρα και τα </w:t>
      </w:r>
      <w:proofErr w:type="spellStart"/>
      <w:r>
        <w:rPr>
          <w:rFonts w:eastAsia="Times New Roman"/>
          <w:szCs w:val="24"/>
        </w:rPr>
        <w:t>αφορούντα</w:t>
      </w:r>
      <w:proofErr w:type="spellEnd"/>
      <w:r>
        <w:rPr>
          <w:rFonts w:eastAsia="Times New Roman"/>
          <w:szCs w:val="24"/>
        </w:rPr>
        <w:t xml:space="preserve"> τους αγρότες και την μη φορολογική απαλλαγή των Βουλευτών-</w:t>
      </w:r>
      <w:r>
        <w:rPr>
          <w:rFonts w:eastAsia="Times New Roman"/>
          <w:szCs w:val="24"/>
        </w:rPr>
        <w:t xml:space="preserve"> </w:t>
      </w:r>
      <w:r>
        <w:rPr>
          <w:rFonts w:eastAsia="Times New Roman"/>
          <w:szCs w:val="24"/>
        </w:rPr>
        <w:t>να ψηφίσουμε ένα άρθρο</w:t>
      </w:r>
      <w:r>
        <w:rPr>
          <w:rFonts w:eastAsia="Times New Roman"/>
          <w:szCs w:val="24"/>
        </w:rPr>
        <w:t>,</w:t>
      </w:r>
      <w:r>
        <w:rPr>
          <w:rFonts w:eastAsia="Times New Roman"/>
          <w:szCs w:val="24"/>
        </w:rPr>
        <w:t xml:space="preserve"> που εγείρει πολύ σοβαρά ηθικά</w:t>
      </w:r>
      <w:r>
        <w:rPr>
          <w:rFonts w:eastAsia="Times New Roman"/>
          <w:szCs w:val="24"/>
        </w:rPr>
        <w:t>,</w:t>
      </w:r>
      <w:r>
        <w:rPr>
          <w:rFonts w:eastAsia="Times New Roman"/>
          <w:szCs w:val="24"/>
        </w:rPr>
        <w:t xml:space="preserve"> ίσως και νομικά</w:t>
      </w:r>
      <w:r>
        <w:rPr>
          <w:rFonts w:eastAsia="Times New Roman"/>
          <w:szCs w:val="24"/>
        </w:rPr>
        <w:t>,</w:t>
      </w:r>
      <w:r>
        <w:rPr>
          <w:rFonts w:eastAsia="Times New Roman"/>
          <w:szCs w:val="24"/>
        </w:rPr>
        <w:t xml:space="preserve"> ζητήματα, κύριε Υπουργέ. Είμαι σίγουρος ότι έχετε ακούσει την επιχειρ</w:t>
      </w:r>
      <w:r>
        <w:rPr>
          <w:rFonts w:eastAsia="Times New Roman"/>
          <w:szCs w:val="24"/>
        </w:rPr>
        <w:t xml:space="preserve">ηματολογία. Δεν είμαι σίγουρος κατά πόσον </w:t>
      </w:r>
      <w:r>
        <w:rPr>
          <w:rFonts w:eastAsia="Times New Roman"/>
          <w:szCs w:val="24"/>
        </w:rPr>
        <w:t xml:space="preserve">πιστεύετε </w:t>
      </w:r>
      <w:proofErr w:type="spellStart"/>
      <w:r>
        <w:rPr>
          <w:rFonts w:eastAsia="Times New Roman"/>
          <w:szCs w:val="24"/>
        </w:rPr>
        <w:t>βαθειά</w:t>
      </w:r>
      <w:proofErr w:type="spellEnd"/>
      <w:r>
        <w:rPr>
          <w:rFonts w:eastAsia="Times New Roman"/>
          <w:szCs w:val="24"/>
        </w:rPr>
        <w:t xml:space="preserve"> μέσα </w:t>
      </w:r>
      <w:r>
        <w:rPr>
          <w:rFonts w:eastAsia="Times New Roman"/>
          <w:szCs w:val="24"/>
        </w:rPr>
        <w:t xml:space="preserve">σας </w:t>
      </w:r>
      <w:r>
        <w:rPr>
          <w:rFonts w:eastAsia="Times New Roman"/>
          <w:szCs w:val="24"/>
        </w:rPr>
        <w:t>ότι θα υπηρετηθεί αυτό</w:t>
      </w:r>
      <w:r>
        <w:rPr>
          <w:rFonts w:eastAsia="Times New Roman"/>
          <w:szCs w:val="24"/>
        </w:rPr>
        <w:t>,</w:t>
      </w:r>
      <w:r>
        <w:rPr>
          <w:rFonts w:eastAsia="Times New Roman"/>
          <w:szCs w:val="24"/>
        </w:rPr>
        <w:t xml:space="preserve"> που είπε χθες ο Πρωθυπουργός από το Βήμα της Βουλής, αλλά και </w:t>
      </w:r>
      <w:proofErr w:type="spellStart"/>
      <w:r>
        <w:rPr>
          <w:rFonts w:eastAsia="Times New Roman"/>
          <w:szCs w:val="24"/>
        </w:rPr>
        <w:t>πάλιν</w:t>
      </w:r>
      <w:proofErr w:type="spellEnd"/>
      <w:r>
        <w:rPr>
          <w:rFonts w:eastAsia="Times New Roman"/>
          <w:szCs w:val="24"/>
        </w:rPr>
        <w:t xml:space="preserve"> και </w:t>
      </w:r>
      <w:proofErr w:type="spellStart"/>
      <w:r>
        <w:rPr>
          <w:rFonts w:eastAsia="Times New Roman"/>
          <w:szCs w:val="24"/>
        </w:rPr>
        <w:t>πολλάκις</w:t>
      </w:r>
      <w:proofErr w:type="spellEnd"/>
      <w:r>
        <w:rPr>
          <w:rFonts w:eastAsia="Times New Roman"/>
          <w:szCs w:val="24"/>
        </w:rPr>
        <w:t xml:space="preserve"> το έχει πει, αυτό δηλαδή που θέλει ο ελληνικός λαός.</w:t>
      </w:r>
    </w:p>
    <w:p w14:paraId="1BC75442" w14:textId="77777777" w:rsidR="00B1781D" w:rsidRDefault="00CB16A6">
      <w:pPr>
        <w:spacing w:line="600" w:lineRule="auto"/>
        <w:ind w:firstLine="720"/>
        <w:jc w:val="both"/>
        <w:rPr>
          <w:rFonts w:eastAsia="Times New Roman"/>
          <w:szCs w:val="24"/>
        </w:rPr>
      </w:pPr>
      <w:r>
        <w:rPr>
          <w:rFonts w:eastAsia="Times New Roman"/>
          <w:szCs w:val="24"/>
        </w:rPr>
        <w:t>(Στο σημείο αυτό κτυπάει το κο</w:t>
      </w:r>
      <w:r>
        <w:rPr>
          <w:rFonts w:eastAsia="Times New Roman"/>
          <w:szCs w:val="24"/>
        </w:rPr>
        <w:t>υδούνι λήξεως του χρόνου ομιλίας του κυρίου Βουλευτή)</w:t>
      </w:r>
    </w:p>
    <w:p w14:paraId="1BC75443" w14:textId="77777777" w:rsidR="00B1781D" w:rsidRDefault="00CB16A6">
      <w:pPr>
        <w:spacing w:line="600" w:lineRule="auto"/>
        <w:ind w:firstLine="720"/>
        <w:jc w:val="both"/>
        <w:rPr>
          <w:rFonts w:eastAsia="Times New Roman"/>
          <w:szCs w:val="24"/>
        </w:rPr>
      </w:pPr>
      <w:r>
        <w:rPr>
          <w:rFonts w:eastAsia="Times New Roman"/>
          <w:szCs w:val="24"/>
        </w:rPr>
        <w:t xml:space="preserve">Ποιο; Όσοι </w:t>
      </w:r>
      <w:r>
        <w:rPr>
          <w:rFonts w:eastAsia="Times New Roman"/>
          <w:szCs w:val="24"/>
        </w:rPr>
        <w:t>«</w:t>
      </w:r>
      <w:r>
        <w:rPr>
          <w:rFonts w:eastAsia="Times New Roman"/>
          <w:szCs w:val="24"/>
        </w:rPr>
        <w:t>έβαλαν το χέρι στο μέλι</w:t>
      </w:r>
      <w:r>
        <w:rPr>
          <w:rFonts w:eastAsia="Times New Roman"/>
          <w:szCs w:val="24"/>
        </w:rPr>
        <w:t>»</w:t>
      </w:r>
      <w:r>
        <w:rPr>
          <w:rFonts w:eastAsia="Times New Roman"/>
          <w:szCs w:val="24"/>
        </w:rPr>
        <w:t xml:space="preserve"> και κυρίως -άκου τώρα- ασυλία ή ειδική μεταχείριση στους τραπεζίτες! Θεέ και Κύριε! Λέει, λοιπόν, ότι αν κατά τον εξωδικαστικό συμβιβασμό υπήρξαν καταγγελίες, βγάζει</w:t>
      </w:r>
      <w:r>
        <w:rPr>
          <w:rFonts w:eastAsia="Times New Roman"/>
          <w:szCs w:val="24"/>
        </w:rPr>
        <w:t xml:space="preserve"> μάτι εις την αναδιάρθρωση. </w:t>
      </w:r>
    </w:p>
    <w:p w14:paraId="1BC75444" w14:textId="77777777" w:rsidR="00B1781D" w:rsidRDefault="00CB16A6">
      <w:pPr>
        <w:spacing w:line="600" w:lineRule="auto"/>
        <w:ind w:firstLine="720"/>
        <w:jc w:val="both"/>
        <w:rPr>
          <w:rFonts w:eastAsia="Times New Roman"/>
          <w:szCs w:val="24"/>
        </w:rPr>
      </w:pPr>
      <w:r>
        <w:rPr>
          <w:rFonts w:eastAsia="Times New Roman"/>
          <w:szCs w:val="24"/>
        </w:rPr>
        <w:lastRenderedPageBreak/>
        <w:t xml:space="preserve">Στην </w:t>
      </w:r>
      <w:r>
        <w:rPr>
          <w:rFonts w:eastAsia="Times New Roman"/>
          <w:szCs w:val="24"/>
        </w:rPr>
        <w:t>εξεταστική επιτροπή</w:t>
      </w:r>
      <w:r>
        <w:rPr>
          <w:rFonts w:eastAsia="Times New Roman"/>
          <w:szCs w:val="24"/>
        </w:rPr>
        <w:t>, κύριε Πρόεδρε, θα θυμάστε, είδαμε τις αναδιαρθρώσεις</w:t>
      </w:r>
      <w:r>
        <w:rPr>
          <w:rFonts w:eastAsia="Times New Roman"/>
          <w:szCs w:val="24"/>
        </w:rPr>
        <w:t>,</w:t>
      </w:r>
      <w:r>
        <w:rPr>
          <w:rFonts w:eastAsia="Times New Roman"/>
          <w:szCs w:val="24"/>
        </w:rPr>
        <w:t xml:space="preserve"> που έγιναν στους νταβατζήδες της ενημέρωσης, οι οποίοι τώρα δικάζονται. Τώρα, τώρα, τώρα! Γιατί</w:t>
      </w:r>
      <w:r>
        <w:rPr>
          <w:rFonts w:eastAsia="Times New Roman"/>
          <w:szCs w:val="24"/>
        </w:rPr>
        <w:t>,</w:t>
      </w:r>
      <w:r>
        <w:rPr>
          <w:rFonts w:eastAsia="Times New Roman"/>
          <w:szCs w:val="24"/>
        </w:rPr>
        <w:t xml:space="preserve"> με όρους -που και η πλειοψηφία έλεγε-</w:t>
      </w:r>
      <w:r>
        <w:rPr>
          <w:rFonts w:eastAsia="Times New Roman"/>
          <w:szCs w:val="24"/>
        </w:rPr>
        <w:t xml:space="preserve"> που μόνο στα θαλασσοδάνεια κανένας συναντά, αυτοί που έχουν τα λεφτά τους έξω</w:t>
      </w:r>
      <w:r>
        <w:rPr>
          <w:rFonts w:eastAsia="Times New Roman"/>
          <w:szCs w:val="24"/>
        </w:rPr>
        <w:t>,</w:t>
      </w:r>
      <w:r>
        <w:rPr>
          <w:rFonts w:eastAsia="Times New Roman"/>
          <w:szCs w:val="24"/>
        </w:rPr>
        <w:t xml:space="preserve"> στους φορολογικούς παραδείσους</w:t>
      </w:r>
      <w:r>
        <w:rPr>
          <w:rFonts w:eastAsia="Times New Roman"/>
          <w:szCs w:val="24"/>
        </w:rPr>
        <w:t>,</w:t>
      </w:r>
      <w:r>
        <w:rPr>
          <w:rFonts w:eastAsia="Times New Roman"/>
          <w:szCs w:val="24"/>
        </w:rPr>
        <w:t xml:space="preserve"> δεν γυρίζουν τώρα πίσω τα λεφτά. Λέει «Α, όχι. Από εδώ και πέρα</w:t>
      </w:r>
      <w:r>
        <w:rPr>
          <w:rFonts w:eastAsia="Times New Roman"/>
          <w:szCs w:val="24"/>
        </w:rPr>
        <w:t>,</w:t>
      </w:r>
      <w:r>
        <w:rPr>
          <w:rFonts w:eastAsia="Times New Roman"/>
          <w:szCs w:val="24"/>
        </w:rPr>
        <w:t xml:space="preserve"> θα πρέπει να ρωτήσουμε και τον κ. Στουρνάρα. Θα πρέπει να ρωτήσουμε την Τράπεζα</w:t>
      </w:r>
      <w:r>
        <w:rPr>
          <w:rFonts w:eastAsia="Times New Roman"/>
          <w:szCs w:val="24"/>
        </w:rPr>
        <w:t xml:space="preserve"> της Ελλάδος. Θα κάνουμε κι ένα όργανο τέτοιο και ένα άλλο». Άκου τώρα! Γιατί; Γιατί υπάρχει, λέει, ενδεχόμενο να έχουμε αυθαίρετες διώξεις. Και ποιους πρέπει να προστατέψουμε; Τους ταπεινούς; Τους απλούς; Όχι. Πιθανόν τον κ. </w:t>
      </w:r>
      <w:proofErr w:type="spellStart"/>
      <w:r>
        <w:rPr>
          <w:rFonts w:eastAsia="Times New Roman"/>
          <w:szCs w:val="24"/>
        </w:rPr>
        <w:t>Πανταλάκη</w:t>
      </w:r>
      <w:proofErr w:type="spellEnd"/>
      <w:r>
        <w:rPr>
          <w:rFonts w:eastAsia="Times New Roman"/>
          <w:szCs w:val="24"/>
        </w:rPr>
        <w:t>. Τρεις φορές υπόδικο</w:t>
      </w:r>
      <w:r>
        <w:rPr>
          <w:rFonts w:eastAsia="Times New Roman"/>
          <w:szCs w:val="24"/>
        </w:rPr>
        <w:t xml:space="preserve">ς ο κ. </w:t>
      </w:r>
      <w:proofErr w:type="spellStart"/>
      <w:r>
        <w:rPr>
          <w:rFonts w:eastAsia="Times New Roman"/>
          <w:szCs w:val="24"/>
        </w:rPr>
        <w:t>Πανταλάκης</w:t>
      </w:r>
      <w:proofErr w:type="spellEnd"/>
      <w:r>
        <w:rPr>
          <w:rFonts w:eastAsia="Times New Roman"/>
          <w:szCs w:val="24"/>
        </w:rPr>
        <w:t xml:space="preserve">, αλλά είναι εκλεκτός του κ. Στουρνάρα και μένει Διοικητής της Τράπεζας της Αττικής. </w:t>
      </w:r>
    </w:p>
    <w:p w14:paraId="1BC75445" w14:textId="77777777" w:rsidR="00B1781D" w:rsidRDefault="00CB16A6">
      <w:pPr>
        <w:spacing w:line="600" w:lineRule="auto"/>
        <w:ind w:firstLine="720"/>
        <w:jc w:val="both"/>
        <w:rPr>
          <w:rFonts w:eastAsia="Times New Roman"/>
          <w:szCs w:val="24"/>
        </w:rPr>
      </w:pPr>
      <w:r>
        <w:rPr>
          <w:rFonts w:eastAsia="Times New Roman"/>
          <w:szCs w:val="24"/>
        </w:rPr>
        <w:t>Προχτές, κύριε Πρόεδρε, πούλησε τα κόκκινα δάνεια, τα επιχειρηματικά, της Τράπεζας της Αττικής, κύριε Υπουργέ μου, 1 δισεκατομμύριο 600 εκατομμύρια. Πούλ</w:t>
      </w:r>
      <w:r>
        <w:rPr>
          <w:rFonts w:eastAsia="Times New Roman"/>
          <w:szCs w:val="24"/>
        </w:rPr>
        <w:t xml:space="preserve">αγε 100 εκατομμύρια και έπαιρνε 8 εκατομμύρια 600 χιλιάδες. Ωραία, δεν μας τα δίνει και </w:t>
      </w:r>
      <w:r>
        <w:rPr>
          <w:rFonts w:eastAsia="Times New Roman"/>
          <w:szCs w:val="24"/>
        </w:rPr>
        <w:lastRenderedPageBreak/>
        <w:t>εμάς να τα αγοράσουμε έτσι; Το δάνειο το δικό μας; Αυτοί, λοιπόν, τέρμα τώρα. Το κάνουν για το καλό, λέει. Και αφού το κάνουν για το καλό μπορούν να κάνουν ό,τι θέλουν.</w:t>
      </w:r>
    </w:p>
    <w:p w14:paraId="1BC75446" w14:textId="77777777" w:rsidR="00B1781D" w:rsidRDefault="00CB16A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w:t>
      </w:r>
    </w:p>
    <w:p w14:paraId="1BC75447" w14:textId="77777777" w:rsidR="00B1781D" w:rsidRDefault="00CB16A6">
      <w:pPr>
        <w:spacing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Αυτά κύριε Πρόεδρε. Δεν θα σας φέρω σε δύσκολη θέση.</w:t>
      </w:r>
    </w:p>
    <w:p w14:paraId="1BC75448" w14:textId="77777777" w:rsidR="00B1781D" w:rsidRDefault="00CB16A6">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Νικολόπουλε. Ο κύριος Υπουργός, έχει τον λόγο.</w:t>
      </w:r>
    </w:p>
    <w:p w14:paraId="1BC75449" w14:textId="77777777" w:rsidR="00B1781D" w:rsidRDefault="00CB16A6">
      <w:pPr>
        <w:spacing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Ο κύριος Υπ</w:t>
      </w:r>
      <w:r>
        <w:rPr>
          <w:rFonts w:eastAsia="Times New Roman"/>
          <w:szCs w:val="24"/>
        </w:rPr>
        <w:t xml:space="preserve">ουργός, λοιπόν, είναι έγκριτος νομικός. Τι καλείται να κάνει τώρα; Να </w:t>
      </w:r>
      <w:proofErr w:type="spellStart"/>
      <w:r>
        <w:rPr>
          <w:rFonts w:eastAsia="Times New Roman"/>
          <w:szCs w:val="24"/>
        </w:rPr>
        <w:t>ξεψηφίσουμε</w:t>
      </w:r>
      <w:proofErr w:type="spellEnd"/>
      <w:r>
        <w:rPr>
          <w:rFonts w:eastAsia="Times New Roman"/>
          <w:szCs w:val="24"/>
        </w:rPr>
        <w:t>; Όχι. Να μας δώσει περισσότερες εξηγήσεις. Τον ευχαριστώ και πάλι</w:t>
      </w:r>
      <w:r>
        <w:rPr>
          <w:rFonts w:eastAsia="Times New Roman"/>
          <w:szCs w:val="24"/>
        </w:rPr>
        <w:t>,</w:t>
      </w:r>
      <w:r>
        <w:rPr>
          <w:rFonts w:eastAsia="Times New Roman"/>
          <w:szCs w:val="24"/>
        </w:rPr>
        <w:t xml:space="preserve"> που είναι σήμερα εδώ, αλλά τον παρακαλώ πάρα πολύ. Μπορεί εδώ να μην είμαστε όλοι δικηγόροι, όπως ο ομιλών,</w:t>
      </w:r>
      <w:r>
        <w:rPr>
          <w:rFonts w:eastAsia="Times New Roman"/>
          <w:szCs w:val="24"/>
        </w:rPr>
        <w:t xml:space="preserve"> κύριε Υπουργέ. Άλλωστε μπορεί κάποιος να γίνει Βουλευτής και να μην έχει τελειώσει το δημοτικό σχολείο.</w:t>
      </w:r>
    </w:p>
    <w:p w14:paraId="1BC7544A" w14:textId="77777777" w:rsidR="00B1781D" w:rsidRDefault="00CB16A6">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Νικολόπουλε, είστε στα πέντε λεπτά. Σας παρακαλώ.</w:t>
      </w:r>
    </w:p>
    <w:p w14:paraId="1BC7544B" w14:textId="77777777" w:rsidR="00B1781D" w:rsidRDefault="00CB16A6">
      <w:pPr>
        <w:spacing w:line="600" w:lineRule="auto"/>
        <w:ind w:firstLine="720"/>
        <w:jc w:val="both"/>
        <w:rPr>
          <w:rFonts w:eastAsia="Times New Roman"/>
          <w:szCs w:val="24"/>
        </w:rPr>
      </w:pPr>
      <w:r>
        <w:rPr>
          <w:rFonts w:eastAsia="Times New Roman"/>
          <w:b/>
          <w:szCs w:val="24"/>
        </w:rPr>
        <w:lastRenderedPageBreak/>
        <w:t xml:space="preserve">ΝΙΚΟΛΑΟΣ ΝΙΚΟΛΟΠΟΥΛΟΣ: </w:t>
      </w:r>
      <w:r>
        <w:rPr>
          <w:rFonts w:eastAsia="Times New Roman"/>
          <w:szCs w:val="24"/>
        </w:rPr>
        <w:t>Μισό λεπτό, κύριε Πρόεδρε. Έχω λόγο.</w:t>
      </w:r>
    </w:p>
    <w:p w14:paraId="1BC7544C" w14:textId="77777777" w:rsidR="00B1781D" w:rsidRDefault="00CB16A6">
      <w:pPr>
        <w:spacing w:line="600" w:lineRule="auto"/>
        <w:ind w:firstLine="720"/>
        <w:jc w:val="both"/>
        <w:rPr>
          <w:rFonts w:eastAsia="Times New Roman"/>
          <w:szCs w:val="24"/>
        </w:rPr>
      </w:pPr>
      <w:r>
        <w:rPr>
          <w:rFonts w:eastAsia="Times New Roman"/>
          <w:szCs w:val="24"/>
        </w:rPr>
        <w:t>Κύριε Υπουργέ, ελπίζω η σημερινή σας απάντηση να μην είναι σαν ορισμένες</w:t>
      </w:r>
      <w:r>
        <w:rPr>
          <w:rFonts w:eastAsia="Times New Roman"/>
          <w:szCs w:val="24"/>
        </w:rPr>
        <w:t>,</w:t>
      </w:r>
      <w:r>
        <w:rPr>
          <w:rFonts w:eastAsia="Times New Roman"/>
          <w:szCs w:val="24"/>
        </w:rPr>
        <w:t xml:space="preserve"> που ενδεχομένως ούτε καν βλέπετε. Γιατί, λέει, ρωτάτε αυτό; Ρωτάμε, κύριε Υπουργέ, γιατί νομίζουμε ότι το να διαβιβάσετε στην </w:t>
      </w:r>
      <w:r>
        <w:rPr>
          <w:rFonts w:eastAsia="Times New Roman"/>
          <w:szCs w:val="24"/>
        </w:rPr>
        <w:t>ε</w:t>
      </w:r>
      <w:r>
        <w:rPr>
          <w:rFonts w:eastAsia="Times New Roman"/>
          <w:szCs w:val="24"/>
        </w:rPr>
        <w:t>ισαγγελία τέτοιες περιπτώσεις</w:t>
      </w:r>
      <w:r>
        <w:rPr>
          <w:rFonts w:eastAsia="Times New Roman"/>
          <w:szCs w:val="24"/>
        </w:rPr>
        <w:t>,</w:t>
      </w:r>
      <w:r>
        <w:rPr>
          <w:rFonts w:eastAsia="Times New Roman"/>
          <w:szCs w:val="24"/>
        </w:rPr>
        <w:t xml:space="preserve"> σαν τη σημερινή ερώτηση </w:t>
      </w:r>
      <w:r>
        <w:rPr>
          <w:rFonts w:eastAsia="Times New Roman"/>
          <w:szCs w:val="24"/>
        </w:rPr>
        <w:t>που καταθέτω, σαν την προχθεσινή, ότι υπήρχε, λέει, διπλός πάτος και δίναμε λεφτά σε Υπουργούς και έλεγε όνομα ο μάρτυρας στη δίκη του Καρούζου…</w:t>
      </w:r>
    </w:p>
    <w:p w14:paraId="1BC7544D" w14:textId="77777777" w:rsidR="00B1781D" w:rsidRDefault="00CB16A6">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Μάλιστα.</w:t>
      </w:r>
    </w:p>
    <w:p w14:paraId="1BC7544E" w14:textId="77777777" w:rsidR="00B1781D" w:rsidRDefault="00CB16A6">
      <w:pPr>
        <w:spacing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Μου λέγανε «εμείς δεν επεμβαίνουμε».</w:t>
      </w:r>
    </w:p>
    <w:p w14:paraId="1BC7544F"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(Σπυρίδων Λυκούδης): </w:t>
      </w:r>
      <w:r>
        <w:rPr>
          <w:rFonts w:eastAsia="Times New Roman" w:cs="Times New Roman"/>
          <w:szCs w:val="24"/>
        </w:rPr>
        <w:t xml:space="preserve">Μάλιστα. Εντάξει, κύριε συνάδελφε. Διατυπώθηκε η ερώτησή σας. </w:t>
      </w:r>
    </w:p>
    <w:p w14:paraId="1BC75450"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Αλλά</w:t>
      </w:r>
      <w:r>
        <w:rPr>
          <w:rFonts w:eastAsia="Times New Roman" w:cs="Times New Roman"/>
          <w:szCs w:val="24"/>
        </w:rPr>
        <w:t>,</w:t>
      </w:r>
      <w:r>
        <w:rPr>
          <w:rFonts w:eastAsia="Times New Roman" w:cs="Times New Roman"/>
          <w:szCs w:val="24"/>
        </w:rPr>
        <w:t xml:space="preserve"> να το στείλετε στον </w:t>
      </w:r>
      <w:r>
        <w:rPr>
          <w:rFonts w:eastAsia="Times New Roman" w:cs="Times New Roman"/>
          <w:szCs w:val="24"/>
        </w:rPr>
        <w:t xml:space="preserve">εισαγγελέα </w:t>
      </w:r>
      <w:r>
        <w:rPr>
          <w:rFonts w:eastAsia="Times New Roman" w:cs="Times New Roman"/>
          <w:szCs w:val="24"/>
        </w:rPr>
        <w:t>εσείς και να το πείτε. Γιατί εκείνος…</w:t>
      </w:r>
    </w:p>
    <w:p w14:paraId="1BC75451"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πάρτε τον λόγο, γιατί πρέπ</w:t>
      </w:r>
      <w:r>
        <w:rPr>
          <w:rFonts w:eastAsia="Times New Roman" w:cs="Times New Roman"/>
          <w:szCs w:val="24"/>
        </w:rPr>
        <w:t xml:space="preserve">ει να ολοκληρώσουμε. </w:t>
      </w:r>
    </w:p>
    <w:p w14:paraId="1BC75452"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ΝΙΚΟΛΟΠΟΥΛΟΣ: </w:t>
      </w:r>
      <w:r>
        <w:rPr>
          <w:rFonts w:eastAsia="Times New Roman" w:cs="Times New Roman"/>
          <w:szCs w:val="24"/>
        </w:rPr>
        <w:t xml:space="preserve">Τώρα έρχομαι από τον </w:t>
      </w:r>
      <w:r>
        <w:rPr>
          <w:rFonts w:eastAsia="Times New Roman" w:cs="Times New Roman"/>
          <w:szCs w:val="24"/>
        </w:rPr>
        <w:t xml:space="preserve">εισαγγελέα </w:t>
      </w:r>
      <w:r>
        <w:rPr>
          <w:rFonts w:eastAsia="Times New Roman" w:cs="Times New Roman"/>
          <w:szCs w:val="24"/>
        </w:rPr>
        <w:t xml:space="preserve">για τον κ. Ράντο, κύριε Υπουργέ. Τώρα, πριν δέκα λεπτά! </w:t>
      </w:r>
    </w:p>
    <w:p w14:paraId="1BC75453"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πάρα πολύ. </w:t>
      </w:r>
    </w:p>
    <w:p w14:paraId="1BC75454"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Και δεν μου απαντήσατε. Τι είπε το πόρισμα του Συμβουλίου της Επικρατείας; </w:t>
      </w:r>
    </w:p>
    <w:p w14:paraId="1BC75455"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είμαστε στα έξι λεπτά. Τα ακούσαμε! </w:t>
      </w:r>
    </w:p>
    <w:p w14:paraId="1BC75456"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Έπρεπε να καλέσει εσάς, όχι εμένα. Εγώ εσάς ρώτησα. Αλλά ο </w:t>
      </w:r>
      <w:r>
        <w:rPr>
          <w:rFonts w:eastAsia="Times New Roman" w:cs="Times New Roman"/>
          <w:szCs w:val="24"/>
        </w:rPr>
        <w:t xml:space="preserve">εισαγγελέας </w:t>
      </w:r>
      <w:r>
        <w:rPr>
          <w:rFonts w:eastAsia="Times New Roman" w:cs="Times New Roman"/>
          <w:szCs w:val="24"/>
        </w:rPr>
        <w:t xml:space="preserve">κάλεσε εμένα. </w:t>
      </w:r>
    </w:p>
    <w:p w14:paraId="1BC75457"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εάν δεν ξεκινήσετε, δεν θα σταματήσουμε. </w:t>
      </w:r>
    </w:p>
    <w:p w14:paraId="1BC75458"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Θα μείνω στο πλαίσιο της ερώτησης. Ζητήματα</w:t>
      </w:r>
      <w:r>
        <w:rPr>
          <w:rFonts w:eastAsia="Times New Roman" w:cs="Times New Roman"/>
          <w:szCs w:val="24"/>
        </w:rPr>
        <w:t>,</w:t>
      </w:r>
      <w:r>
        <w:rPr>
          <w:rFonts w:eastAsia="Times New Roman" w:cs="Times New Roman"/>
          <w:szCs w:val="24"/>
        </w:rPr>
        <w:t xml:space="preserve"> τα οποία ανέφερε ο κ. Νικολ</w:t>
      </w:r>
      <w:r>
        <w:rPr>
          <w:rFonts w:eastAsia="Times New Roman" w:cs="Times New Roman"/>
          <w:szCs w:val="24"/>
        </w:rPr>
        <w:t>όπουλος</w:t>
      </w:r>
      <w:r>
        <w:rPr>
          <w:rFonts w:eastAsia="Times New Roman" w:cs="Times New Roman"/>
          <w:szCs w:val="24"/>
        </w:rPr>
        <w:t>,</w:t>
      </w:r>
      <w:r>
        <w:rPr>
          <w:rFonts w:eastAsia="Times New Roman" w:cs="Times New Roman"/>
          <w:szCs w:val="24"/>
        </w:rPr>
        <w:t xml:space="preserve"> άσχετα με την ερώτηση</w:t>
      </w:r>
      <w:r>
        <w:rPr>
          <w:rFonts w:eastAsia="Times New Roman" w:cs="Times New Roman"/>
          <w:szCs w:val="24"/>
        </w:rPr>
        <w:t>,</w:t>
      </w:r>
      <w:r>
        <w:rPr>
          <w:rFonts w:eastAsia="Times New Roman" w:cs="Times New Roman"/>
          <w:szCs w:val="24"/>
        </w:rPr>
        <w:t xml:space="preserve"> είμαι στη διάθεσή του ανά πάσα ώρα και στιγμή να του απαντήσω. Θέλω να σας ευχαριστήσω και </w:t>
      </w:r>
      <w:r>
        <w:rPr>
          <w:rFonts w:eastAsia="Times New Roman" w:cs="Times New Roman"/>
          <w:szCs w:val="24"/>
        </w:rPr>
        <w:lastRenderedPageBreak/>
        <w:t>εγώ για την ερώτηση που κάνατε σήμερα, διότι στ</w:t>
      </w:r>
      <w:r>
        <w:rPr>
          <w:rFonts w:eastAsia="Times New Roman" w:cs="Times New Roman"/>
          <w:szCs w:val="24"/>
        </w:rPr>
        <w:t>ο</w:t>
      </w:r>
      <w:r>
        <w:rPr>
          <w:rFonts w:eastAsia="Times New Roman" w:cs="Times New Roman"/>
          <w:szCs w:val="24"/>
        </w:rPr>
        <w:t xml:space="preserve"> στεν</w:t>
      </w:r>
      <w:r>
        <w:rPr>
          <w:rFonts w:eastAsia="Times New Roman" w:cs="Times New Roman"/>
          <w:szCs w:val="24"/>
        </w:rPr>
        <w:t>ό</w:t>
      </w:r>
      <w:r>
        <w:rPr>
          <w:rFonts w:eastAsia="Times New Roman" w:cs="Times New Roman"/>
          <w:szCs w:val="24"/>
        </w:rPr>
        <w:t xml:space="preserve"> πλαίσιο του χρόνου</w:t>
      </w:r>
      <w:r>
        <w:rPr>
          <w:rFonts w:eastAsia="Times New Roman" w:cs="Times New Roman"/>
          <w:szCs w:val="24"/>
        </w:rPr>
        <w:t>,</w:t>
      </w:r>
      <w:r>
        <w:rPr>
          <w:rFonts w:eastAsia="Times New Roman" w:cs="Times New Roman"/>
          <w:szCs w:val="24"/>
        </w:rPr>
        <w:t xml:space="preserve"> που είχα στη διάθεσή μου</w:t>
      </w:r>
      <w:r>
        <w:rPr>
          <w:rFonts w:eastAsia="Times New Roman" w:cs="Times New Roman"/>
          <w:szCs w:val="24"/>
        </w:rPr>
        <w:t>,</w:t>
      </w:r>
      <w:r>
        <w:rPr>
          <w:rFonts w:eastAsia="Times New Roman" w:cs="Times New Roman"/>
          <w:szCs w:val="24"/>
        </w:rPr>
        <w:t xml:space="preserve"> κατά τη συζήτηση του νομοσχεδίου</w:t>
      </w:r>
      <w:r>
        <w:rPr>
          <w:rFonts w:eastAsia="Times New Roman" w:cs="Times New Roman"/>
          <w:szCs w:val="24"/>
        </w:rPr>
        <w:t xml:space="preserve"> που ψηφίσαμε χθες, έδωσα βεβαίως</w:t>
      </w:r>
      <w:r>
        <w:rPr>
          <w:rFonts w:eastAsia="Times New Roman" w:cs="Times New Roman"/>
          <w:szCs w:val="24"/>
        </w:rPr>
        <w:t>,</w:t>
      </w:r>
      <w:r>
        <w:rPr>
          <w:rFonts w:eastAsia="Times New Roman" w:cs="Times New Roman"/>
          <w:szCs w:val="24"/>
        </w:rPr>
        <w:t xml:space="preserve"> εκείνες τις απαραίτητες διευκρινίσεις, αλλά νομίζω ότι σήμερα μπορούν να διευκρινιστούν τα ζητήματα ακόμα περισσότερο. </w:t>
      </w:r>
    </w:p>
    <w:p w14:paraId="1BC7545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Κύριε συνάδελφε, δεν υπάρχει κανένα ακαταδίωκτο. Ξέρετε ότι το Σύνταγμά μας στο άρθρο 20 προβλέπει τη</w:t>
      </w:r>
      <w:r>
        <w:rPr>
          <w:rFonts w:eastAsia="Times New Roman" w:cs="Times New Roman"/>
          <w:szCs w:val="24"/>
        </w:rPr>
        <w:t xml:space="preserve"> διαδικασία της έννομης προστασίας του δικαιώματος του κάθε πολίτη να προσφεύγει ενώπιον της δικαιοσύνης</w:t>
      </w:r>
      <w:r>
        <w:rPr>
          <w:rFonts w:eastAsia="Times New Roman" w:cs="Times New Roman"/>
          <w:szCs w:val="24"/>
        </w:rPr>
        <w:t>,</w:t>
      </w:r>
      <w:r>
        <w:rPr>
          <w:rFonts w:eastAsia="Times New Roman" w:cs="Times New Roman"/>
          <w:szCs w:val="24"/>
        </w:rPr>
        <w:t xml:space="preserve"> προσθέτοντας τη φράση «όπως ο νόμος ορίζει». Πάνω σε αυτήν τη φράση</w:t>
      </w:r>
      <w:r>
        <w:rPr>
          <w:rFonts w:eastAsia="Times New Roman" w:cs="Times New Roman"/>
          <w:szCs w:val="24"/>
        </w:rPr>
        <w:t>,</w:t>
      </w:r>
      <w:r>
        <w:rPr>
          <w:rFonts w:eastAsia="Times New Roman" w:cs="Times New Roman"/>
          <w:szCs w:val="24"/>
        </w:rPr>
        <w:t xml:space="preserve"> εξειδικεύεται και στους κώδικες, ιδίως στον Κώδικα Ποινικής Δικονομίας και στην κ</w:t>
      </w:r>
      <w:r>
        <w:rPr>
          <w:rFonts w:eastAsia="Times New Roman" w:cs="Times New Roman"/>
          <w:szCs w:val="24"/>
        </w:rPr>
        <w:t>είμενη νομοθεσία, η διαδικασία άσκησης ποινικής δίωξης. Πάρα πολλοί νόμοι υπάρχουν</w:t>
      </w:r>
      <w:r>
        <w:rPr>
          <w:rFonts w:eastAsia="Times New Roman" w:cs="Times New Roman"/>
          <w:szCs w:val="24"/>
        </w:rPr>
        <w:t>,</w:t>
      </w:r>
      <w:r>
        <w:rPr>
          <w:rFonts w:eastAsia="Times New Roman" w:cs="Times New Roman"/>
          <w:szCs w:val="24"/>
        </w:rPr>
        <w:t xml:space="preserve"> που προβλέπουν προηγούμενη αίτηση της </w:t>
      </w:r>
      <w:r>
        <w:rPr>
          <w:rFonts w:eastAsia="Times New Roman" w:cs="Times New Roman"/>
          <w:szCs w:val="24"/>
        </w:rPr>
        <w:t>α</w:t>
      </w:r>
      <w:r>
        <w:rPr>
          <w:rFonts w:eastAsia="Times New Roman" w:cs="Times New Roman"/>
          <w:szCs w:val="24"/>
        </w:rPr>
        <w:t xml:space="preserve">ρχής για την κίνηση της ποινικής δίωξης ως αυτό που λέμε εμείς οι νομικοί «εξωτερικό όρο του αξιόποινου». </w:t>
      </w:r>
    </w:p>
    <w:p w14:paraId="1BC7545A"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Δεν θα αναφερθώ στις διατά</w:t>
      </w:r>
      <w:r>
        <w:rPr>
          <w:rFonts w:eastAsia="Times New Roman" w:cs="Times New Roman"/>
          <w:szCs w:val="24"/>
        </w:rPr>
        <w:t>ξεις του Ποινικού Κώδικα</w:t>
      </w:r>
      <w:r>
        <w:rPr>
          <w:rFonts w:eastAsia="Times New Roman" w:cs="Times New Roman"/>
          <w:szCs w:val="24"/>
        </w:rPr>
        <w:t>,</w:t>
      </w:r>
      <w:r>
        <w:rPr>
          <w:rFonts w:eastAsia="Times New Roman" w:cs="Times New Roman"/>
          <w:szCs w:val="24"/>
        </w:rPr>
        <w:t xml:space="preserve"> που άπτονται της διεθνούς θέσεως της χώρας. Αναφέρομαι σε τρεις νόμους</w:t>
      </w:r>
      <w:r>
        <w:rPr>
          <w:rFonts w:eastAsia="Times New Roman" w:cs="Times New Roman"/>
          <w:szCs w:val="24"/>
        </w:rPr>
        <w:t>,</w:t>
      </w:r>
      <w:r>
        <w:rPr>
          <w:rFonts w:eastAsia="Times New Roman" w:cs="Times New Roman"/>
          <w:szCs w:val="24"/>
        </w:rPr>
        <w:t xml:space="preserve"> τους οποίους γνωρίζετε πολύ καλά ως έμπειρος κοινοβουλευτικός. Υπάρχει νόμος</w:t>
      </w:r>
      <w:r>
        <w:rPr>
          <w:rFonts w:eastAsia="Times New Roman" w:cs="Times New Roman"/>
          <w:szCs w:val="24"/>
        </w:rPr>
        <w:t>,</w:t>
      </w:r>
      <w:r>
        <w:rPr>
          <w:rFonts w:eastAsia="Times New Roman" w:cs="Times New Roman"/>
          <w:szCs w:val="24"/>
        </w:rPr>
        <w:t xml:space="preserve"> ο οποίος προβλέπει ότι για </w:t>
      </w:r>
      <w:r>
        <w:rPr>
          <w:rFonts w:eastAsia="Times New Roman" w:cs="Times New Roman"/>
          <w:szCs w:val="24"/>
        </w:rPr>
        <w:lastRenderedPageBreak/>
        <w:t>φορολογικές υποθέσεις πρέπει να υπάρχει αίτηση του πρ</w:t>
      </w:r>
      <w:r>
        <w:rPr>
          <w:rFonts w:eastAsia="Times New Roman" w:cs="Times New Roman"/>
          <w:szCs w:val="24"/>
        </w:rPr>
        <w:t xml:space="preserve">οϊσταμένου της ΔΟΥ προς τον αρμόδιο </w:t>
      </w:r>
      <w:r>
        <w:rPr>
          <w:rFonts w:eastAsia="Times New Roman" w:cs="Times New Roman"/>
          <w:szCs w:val="24"/>
        </w:rPr>
        <w:t xml:space="preserve">εισαγγελέα, </w:t>
      </w:r>
      <w:r>
        <w:rPr>
          <w:rFonts w:eastAsia="Times New Roman" w:cs="Times New Roman"/>
          <w:szCs w:val="24"/>
        </w:rPr>
        <w:t>για να κινηθεί η ποινική διαδικασία. Υπάρχει η νομοθετική ρύθμιση</w:t>
      </w:r>
      <w:r>
        <w:rPr>
          <w:rFonts w:eastAsia="Times New Roman" w:cs="Times New Roman"/>
          <w:szCs w:val="24"/>
        </w:rPr>
        <w:t>,</w:t>
      </w:r>
      <w:r>
        <w:rPr>
          <w:rFonts w:eastAsia="Times New Roman" w:cs="Times New Roman"/>
          <w:szCs w:val="24"/>
        </w:rPr>
        <w:t xml:space="preserve"> που λέει ότι πρέπει να υπάρχει αίτηση του επόπτη εργασίας για αδικήματα </w:t>
      </w:r>
      <w:r>
        <w:rPr>
          <w:rFonts w:eastAsia="Times New Roman" w:cs="Times New Roman"/>
          <w:szCs w:val="24"/>
        </w:rPr>
        <w:t xml:space="preserve">σχετικά με την </w:t>
      </w:r>
      <w:r>
        <w:rPr>
          <w:rFonts w:eastAsia="Times New Roman" w:cs="Times New Roman"/>
          <w:szCs w:val="24"/>
        </w:rPr>
        <w:t>τήρηση της εργατικής νομοθεσίας για την κίνηση της ποι</w:t>
      </w:r>
      <w:r>
        <w:rPr>
          <w:rFonts w:eastAsia="Times New Roman" w:cs="Times New Roman"/>
          <w:szCs w:val="24"/>
        </w:rPr>
        <w:t>νικής δίωξης. Υπάρχει νόμος</w:t>
      </w:r>
      <w:r>
        <w:rPr>
          <w:rFonts w:eastAsia="Times New Roman" w:cs="Times New Roman"/>
          <w:szCs w:val="24"/>
        </w:rPr>
        <w:t>,</w:t>
      </w:r>
      <w:r>
        <w:rPr>
          <w:rFonts w:eastAsia="Times New Roman" w:cs="Times New Roman"/>
          <w:szCs w:val="24"/>
        </w:rPr>
        <w:t xml:space="preserve"> που επίσης αναφέρει ότι πρέπει να υπάρχει αίτηση της Επιτροπής Κεφαλαιαγοράς προς τον </w:t>
      </w:r>
      <w:r>
        <w:rPr>
          <w:rFonts w:eastAsia="Times New Roman" w:cs="Times New Roman"/>
          <w:szCs w:val="24"/>
        </w:rPr>
        <w:t xml:space="preserve">εισαγγελέα </w:t>
      </w:r>
      <w:r>
        <w:rPr>
          <w:rFonts w:eastAsia="Times New Roman" w:cs="Times New Roman"/>
          <w:szCs w:val="24"/>
        </w:rPr>
        <w:t>για την άσκηση ποινικής δίωξης για</w:t>
      </w:r>
      <w:r>
        <w:rPr>
          <w:rFonts w:eastAsia="Times New Roman" w:cs="Times New Roman"/>
          <w:szCs w:val="24"/>
        </w:rPr>
        <w:t xml:space="preserve"> αντίστοιχα</w:t>
      </w:r>
      <w:r>
        <w:rPr>
          <w:rFonts w:eastAsia="Times New Roman" w:cs="Times New Roman"/>
          <w:szCs w:val="24"/>
        </w:rPr>
        <w:t xml:space="preserve"> ζητήματα. Επομένως, η κείμενη νομοθεσία έχει πάρα πολλά τέτοια παραδείγματα. </w:t>
      </w:r>
    </w:p>
    <w:p w14:paraId="1BC7545B"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ντιλα</w:t>
      </w:r>
      <w:r>
        <w:rPr>
          <w:rFonts w:eastAsia="Times New Roman" w:cs="Times New Roman"/>
          <w:szCs w:val="24"/>
        </w:rPr>
        <w:t xml:space="preserve">μβάνομαι την αγωνία </w:t>
      </w:r>
      <w:r>
        <w:rPr>
          <w:rFonts w:eastAsia="Times New Roman" w:cs="Times New Roman"/>
          <w:szCs w:val="24"/>
        </w:rPr>
        <w:t xml:space="preserve">Κοινοβουλευτικών Εκπροσώπων </w:t>
      </w:r>
      <w:r>
        <w:rPr>
          <w:rFonts w:eastAsia="Times New Roman" w:cs="Times New Roman"/>
          <w:szCs w:val="24"/>
        </w:rPr>
        <w:t>και συναδέλφων Βουλευτών γι</w:t>
      </w:r>
      <w:r>
        <w:rPr>
          <w:rFonts w:eastAsia="Times New Roman" w:cs="Times New Roman"/>
          <w:szCs w:val="24"/>
        </w:rPr>
        <w:t>’</w:t>
      </w:r>
      <w:r>
        <w:rPr>
          <w:rFonts w:eastAsia="Times New Roman" w:cs="Times New Roman"/>
          <w:szCs w:val="24"/>
        </w:rPr>
        <w:t xml:space="preserve"> αυτήν τη ρύθμιση. Πρώτον, θέλω να σας πω ότι δεν υπάρχει κανένα ακαταδίωκτο εδώ. Αντιθέτως, η θέση της εισαγγελικής αρχής είναι πρωτεύουσα και κυρίαρχη σε αυτήν τη ρύθμιση του νόμου. </w:t>
      </w:r>
    </w:p>
    <w:p w14:paraId="1BC7545C"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Επίσης, θέλω να σας πω ότι αυτό το ζήτημα το</w:t>
      </w:r>
      <w:r>
        <w:rPr>
          <w:rFonts w:eastAsia="Times New Roman" w:cs="Times New Roman"/>
          <w:szCs w:val="24"/>
        </w:rPr>
        <w:t>ύ</w:t>
      </w:r>
      <w:r>
        <w:rPr>
          <w:rFonts w:eastAsia="Times New Roman" w:cs="Times New Roman"/>
          <w:szCs w:val="24"/>
        </w:rPr>
        <w:t xml:space="preserve"> αν με αυτήν τη διάταξη το</w:t>
      </w:r>
      <w:r>
        <w:rPr>
          <w:rFonts w:eastAsia="Times New Roman" w:cs="Times New Roman"/>
          <w:szCs w:val="24"/>
        </w:rPr>
        <w:t>υ Συντάγματος φαλκιδεύεται ή αναιρείται το έννομο δικαίωμα, έχει απασχολήσει και φαντάζομαι θα απασχολεί για πολλά χρόνια τη θεωρία</w:t>
      </w:r>
      <w:r>
        <w:rPr>
          <w:rFonts w:eastAsia="Times New Roman" w:cs="Times New Roman"/>
          <w:szCs w:val="24"/>
        </w:rPr>
        <w:t>,</w:t>
      </w:r>
      <w:r>
        <w:rPr>
          <w:rFonts w:eastAsia="Times New Roman" w:cs="Times New Roman"/>
          <w:szCs w:val="24"/>
        </w:rPr>
        <w:t xml:space="preserve"> αλλά και η θεωρία και οι εφαρμοστές του δικαίου έχουν καταλήξει</w:t>
      </w:r>
      <w:r>
        <w:rPr>
          <w:rFonts w:eastAsia="Times New Roman" w:cs="Times New Roman"/>
          <w:szCs w:val="24"/>
        </w:rPr>
        <w:t>, μ</w:t>
      </w:r>
      <w:r>
        <w:rPr>
          <w:rFonts w:eastAsia="Times New Roman" w:cs="Times New Roman"/>
          <w:szCs w:val="24"/>
        </w:rPr>
        <w:t>ε συντριπτική πλειοψηφία</w:t>
      </w:r>
      <w:r>
        <w:rPr>
          <w:rFonts w:eastAsia="Times New Roman" w:cs="Times New Roman"/>
          <w:szCs w:val="24"/>
        </w:rPr>
        <w:t xml:space="preserve"> -</w:t>
      </w:r>
      <w:r>
        <w:rPr>
          <w:rFonts w:eastAsia="Times New Roman" w:cs="Times New Roman"/>
          <w:szCs w:val="24"/>
        </w:rPr>
        <w:t xml:space="preserve">για να </w:t>
      </w:r>
      <w:r>
        <w:rPr>
          <w:rFonts w:eastAsia="Times New Roman" w:cs="Times New Roman"/>
          <w:szCs w:val="24"/>
        </w:rPr>
        <w:lastRenderedPageBreak/>
        <w:t xml:space="preserve">μην πω </w:t>
      </w:r>
      <w:r>
        <w:rPr>
          <w:rFonts w:eastAsia="Times New Roman" w:cs="Times New Roman"/>
          <w:szCs w:val="24"/>
        </w:rPr>
        <w:t>μ</w:t>
      </w:r>
      <w:r>
        <w:rPr>
          <w:rFonts w:eastAsia="Times New Roman" w:cs="Times New Roman"/>
          <w:szCs w:val="24"/>
        </w:rPr>
        <w:t>ε ομοφωνία</w:t>
      </w:r>
      <w:r>
        <w:rPr>
          <w:rFonts w:eastAsia="Times New Roman" w:cs="Times New Roman"/>
          <w:szCs w:val="24"/>
        </w:rPr>
        <w:t>-</w:t>
      </w:r>
      <w:r>
        <w:rPr>
          <w:rFonts w:eastAsia="Times New Roman" w:cs="Times New Roman"/>
          <w:szCs w:val="24"/>
        </w:rPr>
        <w:t xml:space="preserve"> ότι </w:t>
      </w:r>
      <w:r>
        <w:rPr>
          <w:rFonts w:eastAsia="Times New Roman" w:cs="Times New Roman"/>
          <w:szCs w:val="24"/>
        </w:rPr>
        <w:t>έτσι έχουν τα πράγματα και σωστά δεν περιορίζεται η νομοθετική εξουσία</w:t>
      </w:r>
      <w:r>
        <w:rPr>
          <w:rFonts w:eastAsia="Times New Roman" w:cs="Times New Roman"/>
          <w:szCs w:val="24"/>
        </w:rPr>
        <w:t>,</w:t>
      </w:r>
      <w:r>
        <w:rPr>
          <w:rFonts w:eastAsia="Times New Roman" w:cs="Times New Roman"/>
          <w:szCs w:val="24"/>
        </w:rPr>
        <w:t xml:space="preserve"> για το πώς θα νομοθετεί για</w:t>
      </w:r>
      <w:r>
        <w:rPr>
          <w:rFonts w:eastAsia="Times New Roman" w:cs="Times New Roman"/>
          <w:szCs w:val="24"/>
        </w:rPr>
        <w:t xml:space="preserve"> συγκεκριμένες</w:t>
      </w:r>
      <w:r>
        <w:rPr>
          <w:rFonts w:eastAsia="Times New Roman" w:cs="Times New Roman"/>
          <w:szCs w:val="24"/>
        </w:rPr>
        <w:t xml:space="preserve"> κατηγορίες αδικημάτων. </w:t>
      </w:r>
    </w:p>
    <w:p w14:paraId="1BC7545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Το δεύτερο που ήθελα να σας πω, κύριε συνάδελφε, είναι ότι δεν αφορά τραπεζίτες η διάταξη. Δεν αφορά. </w:t>
      </w:r>
    </w:p>
    <w:p w14:paraId="1BC7545E"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ΝΙΚΟΛΑΟΣ ΝΙΚΟΛΟ</w:t>
      </w:r>
      <w:r>
        <w:rPr>
          <w:rFonts w:eastAsia="Times New Roman" w:cs="Times New Roman"/>
          <w:b/>
          <w:szCs w:val="24"/>
        </w:rPr>
        <w:t xml:space="preserve">ΠΟΥΛΟΣ: </w:t>
      </w:r>
      <w:r>
        <w:rPr>
          <w:rFonts w:eastAsia="Times New Roman" w:cs="Times New Roman"/>
          <w:szCs w:val="24"/>
        </w:rPr>
        <w:t xml:space="preserve">Μόνο! </w:t>
      </w:r>
    </w:p>
    <w:p w14:paraId="1BC7545F"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Όχι, δεν αφορά τραπεζίτες. Αναφέρεται στους υπαλλήλους του δημοσίου και στους υπαλλήλους των τραπεζών</w:t>
      </w:r>
      <w:r>
        <w:rPr>
          <w:rFonts w:eastAsia="Times New Roman" w:cs="Times New Roman"/>
          <w:szCs w:val="24"/>
        </w:rPr>
        <w:t>,</w:t>
      </w:r>
      <w:r>
        <w:rPr>
          <w:rFonts w:eastAsia="Times New Roman" w:cs="Times New Roman"/>
          <w:szCs w:val="24"/>
        </w:rPr>
        <w:t xml:space="preserve"> οι οποίοι θα εμπλακούν στην αναδιάρθρωση των κόκκινων δανε</w:t>
      </w:r>
      <w:r>
        <w:rPr>
          <w:rFonts w:eastAsia="Times New Roman" w:cs="Times New Roman"/>
          <w:szCs w:val="24"/>
        </w:rPr>
        <w:t xml:space="preserve">ίων. </w:t>
      </w:r>
    </w:p>
    <w:p w14:paraId="1BC75460"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Στο νόμο που ψηφίσαμε χθες, στο συγκεκριμένο άρθρο, διαλαμβάνονται εκείνοι οι όροι και οι προϋποθέσεις </w:t>
      </w:r>
      <w:r>
        <w:rPr>
          <w:rFonts w:eastAsia="Times New Roman" w:cs="Times New Roman"/>
          <w:szCs w:val="24"/>
        </w:rPr>
        <w:t>με τις οποίες</w:t>
      </w:r>
      <w:r>
        <w:rPr>
          <w:rFonts w:eastAsia="Times New Roman" w:cs="Times New Roman"/>
          <w:szCs w:val="24"/>
        </w:rPr>
        <w:t xml:space="preserve"> κάποιος υπάλληλος είτε δημόσιος λειτουργός είτε υπάλληλος της τράπεζας, θα βρεθεί ενώπιον των ευθυνών του, εάν δεν πράξει το καθήκον </w:t>
      </w:r>
      <w:r>
        <w:rPr>
          <w:rFonts w:eastAsia="Times New Roman" w:cs="Times New Roman"/>
          <w:szCs w:val="24"/>
        </w:rPr>
        <w:t xml:space="preserve">του. </w:t>
      </w:r>
    </w:p>
    <w:p w14:paraId="1BC75461"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Σε αυτές, λοιπόν, τις περιπτώσεις</w:t>
      </w:r>
      <w:r>
        <w:rPr>
          <w:rFonts w:eastAsia="Times New Roman" w:cs="Times New Roman"/>
          <w:szCs w:val="24"/>
        </w:rPr>
        <w:t>,</w:t>
      </w:r>
      <w:r>
        <w:rPr>
          <w:rFonts w:eastAsia="Times New Roman" w:cs="Times New Roman"/>
          <w:szCs w:val="24"/>
        </w:rPr>
        <w:t xml:space="preserve"> θέλω να σας πω ότι υπολογίζουμε ούτε λίγο ούτε πολύ</w:t>
      </w:r>
      <w:r>
        <w:rPr>
          <w:rFonts w:eastAsia="Times New Roman" w:cs="Times New Roman"/>
          <w:szCs w:val="24"/>
        </w:rPr>
        <w:t>,</w:t>
      </w:r>
      <w:r>
        <w:rPr>
          <w:rFonts w:eastAsia="Times New Roman" w:cs="Times New Roman"/>
          <w:szCs w:val="24"/>
        </w:rPr>
        <w:t xml:space="preserve"> ότι πάνω από τρεις χιλιάδες θα είναι οι εμπλεκόμενοι υπάλληλοι στην αναδιάρθρωση των </w:t>
      </w:r>
      <w:r>
        <w:rPr>
          <w:rFonts w:eastAsia="Times New Roman" w:cs="Times New Roman"/>
          <w:szCs w:val="24"/>
        </w:rPr>
        <w:lastRenderedPageBreak/>
        <w:t>κόκκινων δανείων. Τι θέλει να προστατέψει η διάταξη; Η διάταξη, κύριοι συνάδε</w:t>
      </w:r>
      <w:r>
        <w:rPr>
          <w:rFonts w:eastAsia="Times New Roman" w:cs="Times New Roman"/>
          <w:szCs w:val="24"/>
        </w:rPr>
        <w:t xml:space="preserve">λφοι, δεν θέλει να προστατέψει την κακόβουλη ποινική δίωξη. Δεν υπάρχει κακόβουλη ποινική δίωξη. </w:t>
      </w:r>
    </w:p>
    <w:p w14:paraId="1BC75462"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Υπάρχει κακόβουλη καταγγελία όμως. Διότι μπορεί να υπάρξουν εδώ κακόβουλες καταγγελίες κατά ανθρώπων οι οποίοι κάνουν τη δουλειά </w:t>
      </w:r>
      <w:r>
        <w:rPr>
          <w:rFonts w:eastAsia="Times New Roman" w:cs="Times New Roman"/>
          <w:szCs w:val="24"/>
        </w:rPr>
        <w:t>τους</w:t>
      </w:r>
      <w:r>
        <w:rPr>
          <w:rFonts w:eastAsia="Times New Roman" w:cs="Times New Roman"/>
          <w:szCs w:val="24"/>
        </w:rPr>
        <w:t xml:space="preserve"> όπως πρέπει και με βάση </w:t>
      </w:r>
      <w:r>
        <w:rPr>
          <w:rFonts w:eastAsia="Times New Roman" w:cs="Times New Roman"/>
          <w:szCs w:val="24"/>
        </w:rPr>
        <w:t xml:space="preserve">τον κανονισμό, τα καταστατικά και τις οδηγίες που παίρνουν κι αυτοί οι άνθρωποι με το παραμικρό να βρίσκονται στο μάτι του κυκλώνα και να υπάρχει κίνδυνος όχι μόνο για τους ίδιους να εμπλακούν σε μια διαδικασία η οποία θα είναι πολύ άδικη και χρονοβόρα με </w:t>
      </w:r>
      <w:r>
        <w:rPr>
          <w:rFonts w:eastAsia="Times New Roman" w:cs="Times New Roman"/>
          <w:szCs w:val="24"/>
        </w:rPr>
        <w:t xml:space="preserve">βάση την κατάσταση που επικρατεί, αλλά θα έλεγα ότι υπάρχει και κίνδυνος να καταρρεύσει όλη η διαδικασία της αναδιάρθρωσης των κόκκινων δανείων υπό τον φόβο κακόβουλων καταγγελιών και εμπλοκής σε ποινικές ευθύνες ανθρώπων που δεν έχουν ευθύνη. </w:t>
      </w:r>
    </w:p>
    <w:p w14:paraId="1BC75463"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Τι λέμε όμω</w:t>
      </w:r>
      <w:r>
        <w:rPr>
          <w:rFonts w:eastAsia="Times New Roman" w:cs="Times New Roman"/>
          <w:szCs w:val="24"/>
        </w:rPr>
        <w:t>ς εδώ; Εδώ πρέπει να εξισορροπήσουμε δυο πράγματα. Από τη μια</w:t>
      </w:r>
      <w:r>
        <w:rPr>
          <w:rFonts w:eastAsia="Times New Roman" w:cs="Times New Roman"/>
          <w:szCs w:val="24"/>
        </w:rPr>
        <w:t>,</w:t>
      </w:r>
      <w:r>
        <w:rPr>
          <w:rFonts w:eastAsia="Times New Roman" w:cs="Times New Roman"/>
          <w:szCs w:val="24"/>
        </w:rPr>
        <w:t xml:space="preserve"> αυτό που σας λέω</w:t>
      </w:r>
      <w:r>
        <w:rPr>
          <w:rFonts w:eastAsia="Times New Roman" w:cs="Times New Roman"/>
          <w:szCs w:val="24"/>
        </w:rPr>
        <w:t>,</w:t>
      </w:r>
      <w:r>
        <w:rPr>
          <w:rFonts w:eastAsia="Times New Roman" w:cs="Times New Roman"/>
          <w:szCs w:val="24"/>
        </w:rPr>
        <w:t xml:space="preserve"> από την άλλη τον έλεγχο για το τι γίνεται και το τι πρέπει να γίνει. </w:t>
      </w:r>
    </w:p>
    <w:p w14:paraId="1BC75464"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Θέλω να σας τονίσω, λοιπόν, ότι η διάταξη</w:t>
      </w:r>
      <w:r>
        <w:rPr>
          <w:rFonts w:eastAsia="Times New Roman" w:cs="Times New Roman"/>
          <w:szCs w:val="24"/>
        </w:rPr>
        <w:t>,</w:t>
      </w:r>
      <w:r>
        <w:rPr>
          <w:rFonts w:eastAsia="Times New Roman" w:cs="Times New Roman"/>
          <w:szCs w:val="24"/>
        </w:rPr>
        <w:t xml:space="preserve"> ιδίως ως προς τους εργαζομένους των τραπεζών</w:t>
      </w:r>
      <w:r>
        <w:rPr>
          <w:rFonts w:eastAsia="Times New Roman" w:cs="Times New Roman"/>
          <w:szCs w:val="24"/>
        </w:rPr>
        <w:t>,</w:t>
      </w:r>
      <w:r>
        <w:rPr>
          <w:rFonts w:eastAsia="Times New Roman" w:cs="Times New Roman"/>
          <w:szCs w:val="24"/>
        </w:rPr>
        <w:t xml:space="preserve"> οι οποίοι θα εμπλακούν σ’ </w:t>
      </w:r>
      <w:r>
        <w:rPr>
          <w:rFonts w:eastAsia="Times New Roman" w:cs="Times New Roman"/>
          <w:szCs w:val="24"/>
        </w:rPr>
        <w:lastRenderedPageBreak/>
        <w:t>αυτή τη διαδικασία είναι ιδιαίτερα αυστηρή, διότι περιγράφει τις προϋποθέσεις και επίσης αναφέρει ότι την αίτηση προς τον εισαγγελέα θα την ασκήσει ένα τριμελές όργανο το οποίο θα αποτελείται, κύριε συνάδελφε, από τρεις εφέτες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ου</w:t>
      </w:r>
      <w:r>
        <w:rPr>
          <w:rFonts w:eastAsia="Times New Roman" w:cs="Times New Roman"/>
          <w:szCs w:val="24"/>
        </w:rPr>
        <w:t xml:space="preserve"> θα κρίνουν μετά από γνωμοδότηση της Τράπεζας της Ελλάδας -η οποία δεν δεσμεύει, είναι απλή γνώμη- την πορεία της υπόθεσης. Αν κρίνει αυτό το συμβούλιο ότι υπάρχουν σοβαρά ζητήματα</w:t>
      </w:r>
      <w:r>
        <w:rPr>
          <w:rFonts w:eastAsia="Times New Roman" w:cs="Times New Roman"/>
          <w:szCs w:val="24"/>
        </w:rPr>
        <w:t>,</w:t>
      </w:r>
      <w:r>
        <w:rPr>
          <w:rFonts w:eastAsia="Times New Roman" w:cs="Times New Roman"/>
          <w:szCs w:val="24"/>
        </w:rPr>
        <w:t xml:space="preserve"> τα οποία πρέπει να ελεγχθούν από την εισαγγελική αρχή, θα προχωρήσει η δ</w:t>
      </w:r>
      <w:r>
        <w:rPr>
          <w:rFonts w:eastAsia="Times New Roman" w:cs="Times New Roman"/>
          <w:szCs w:val="24"/>
        </w:rPr>
        <w:t>ιαδικασία κανονικά στην κατεύθυνση της άσκησης ποινικής δίωξης ή της ποινικής διερεύνησης σε πρώτο στάδιο αυτής της διαδικασίας.</w:t>
      </w:r>
    </w:p>
    <w:p w14:paraId="1BC75465"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w:t>
      </w:r>
    </w:p>
    <w:p w14:paraId="1BC75466"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Έχω περάσει τον χρόνο μου. </w:t>
      </w:r>
    </w:p>
    <w:p w14:paraId="1BC75467"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Τον περάσαμε πολύ τον χρόνο. Στη δευτερολογία σας. </w:t>
      </w:r>
    </w:p>
    <w:p w14:paraId="1BC75468"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Δικαιωμάτων): </w:t>
      </w:r>
      <w:r>
        <w:rPr>
          <w:rFonts w:eastAsia="Times New Roman" w:cs="Times New Roman"/>
          <w:szCs w:val="24"/>
        </w:rPr>
        <w:t xml:space="preserve">Αυτή η διαδικασία ξεκίνησε από τον Ιούνιο του 2016. Ήταν μια </w:t>
      </w:r>
      <w:r>
        <w:rPr>
          <w:rFonts w:eastAsia="Times New Roman" w:cs="Times New Roman"/>
          <w:szCs w:val="24"/>
        </w:rPr>
        <w:t>διαδικασία η οποία άλλαζε συνεχώς προτάσεις και ρυθμίσεις μέχρι να καταλήξουμε στην τελική την οποία ψήφισε το Κοινοβούλιο χθες.</w:t>
      </w:r>
    </w:p>
    <w:p w14:paraId="1BC7546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BC7546A"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Νικολόπουλε, προσοχή στον χρόνο. Παρακαλώ πολύ. Οι </w:t>
      </w:r>
      <w:proofErr w:type="spellStart"/>
      <w:r>
        <w:rPr>
          <w:rFonts w:eastAsia="Times New Roman" w:cs="Times New Roman"/>
          <w:szCs w:val="24"/>
        </w:rPr>
        <w:t>πρωτολογίες</w:t>
      </w:r>
      <w:proofErr w:type="spellEnd"/>
      <w:r>
        <w:rPr>
          <w:rFonts w:eastAsia="Times New Roman" w:cs="Times New Roman"/>
          <w:szCs w:val="24"/>
        </w:rPr>
        <w:t xml:space="preserve"> </w:t>
      </w:r>
      <w:r>
        <w:rPr>
          <w:rFonts w:eastAsia="Times New Roman" w:cs="Times New Roman"/>
          <w:szCs w:val="24"/>
        </w:rPr>
        <w:t>έπρεπε να είναι έξι λεπτά και έγιναν δέκα τέσσερα λεπτά. Σας παρακαλώ πάρα πολύ.</w:t>
      </w:r>
    </w:p>
    <w:p w14:paraId="1BC7546B"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Είναι προφανές πάντως ότι το κάνατε γιατί αντιλαμβάνεστε κι εσείς ότι όσοι μας ακούν, με ενδιαφέρον παρακολουθούν αυτή τη συζήτηση και έχουν πέσει τα μα</w:t>
      </w:r>
      <w:r>
        <w:rPr>
          <w:rFonts w:eastAsia="Times New Roman" w:cs="Times New Roman"/>
          <w:szCs w:val="24"/>
        </w:rPr>
        <w:t xml:space="preserve">λλιά όσων έχουν. </w:t>
      </w:r>
    </w:p>
    <w:p w14:paraId="1BC7546C"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Τι είπαμε λοιπόν, για όσους δεν το άκουσαν χθες; Ότι ανησυχούμε μήπως οι τραπεζίτες ή οι τραπεζικοί, γιατί υπάλληλοι είναι όλοι –ξέρετε εσείς στα διοικητικά συμβούλια κανέναν μέτοχο;- ταλαιπωρηθούν οι καψεροί.</w:t>
      </w:r>
    </w:p>
    <w:p w14:paraId="1BC7546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εσείς το ξέρε</w:t>
      </w:r>
      <w:r>
        <w:rPr>
          <w:rFonts w:eastAsia="Times New Roman" w:cs="Times New Roman"/>
          <w:szCs w:val="24"/>
        </w:rPr>
        <w:t xml:space="preserve">τε ότι οι πρώην </w:t>
      </w:r>
      <w:r>
        <w:rPr>
          <w:rFonts w:eastAsia="Times New Roman" w:cs="Times New Roman"/>
          <w:szCs w:val="24"/>
        </w:rPr>
        <w:t>Υ</w:t>
      </w:r>
      <w:r>
        <w:rPr>
          <w:rFonts w:eastAsia="Times New Roman" w:cs="Times New Roman"/>
          <w:szCs w:val="24"/>
        </w:rPr>
        <w:t xml:space="preserve">πουργοί </w:t>
      </w:r>
      <w:r>
        <w:rPr>
          <w:rFonts w:eastAsia="Times New Roman" w:cs="Times New Roman"/>
          <w:szCs w:val="24"/>
        </w:rPr>
        <w:t>Δ</w:t>
      </w:r>
      <w:r>
        <w:rPr>
          <w:rFonts w:eastAsia="Times New Roman" w:cs="Times New Roman"/>
          <w:szCs w:val="24"/>
        </w:rPr>
        <w:t>ικαιοσύνης είναι τώρα δικηγόροι αυτών των τραπεζιτών. Εκτός κι αν κι εσείς… Δεν σας το εύχομαι καθόλου, δεν θα ήθελα να το δω. Εύχομαι να μην σας δω εκεί. Χίλιες φορές στην Ζάκυνθο και την Πάτρα που ερχόσασταν και ήσασταν σπουδαίο</w:t>
      </w:r>
      <w:r>
        <w:rPr>
          <w:rFonts w:eastAsia="Times New Roman" w:cs="Times New Roman"/>
          <w:szCs w:val="24"/>
        </w:rPr>
        <w:t xml:space="preserve">ς. Όχι εκεί. Χρόνια τώρα οι εντιμότατοι και κυρίως του εκσυγχρονιστικού μπλοκ…Και να δείτε τι αποδοχές…Σιγά, λοιπόν, τώρα μην ταλαιπωρηθούν αυτοί. </w:t>
      </w:r>
    </w:p>
    <w:p w14:paraId="1BC7546E" w14:textId="77777777" w:rsidR="00B1781D" w:rsidRDefault="00CB16A6">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 xml:space="preserve">ο διαβάσατε φαντάζομαι, το μάθατε. </w:t>
      </w:r>
      <w:r>
        <w:rPr>
          <w:rFonts w:eastAsia="Times New Roman" w:cs="Times New Roman"/>
          <w:szCs w:val="24"/>
        </w:rPr>
        <w:t>«</w:t>
      </w:r>
      <w:r>
        <w:rPr>
          <w:rFonts w:eastAsia="Times New Roman" w:cs="Times New Roman"/>
          <w:szCs w:val="24"/>
          <w:lang w:val="en-US"/>
        </w:rPr>
        <w:t>DOCUMENTO</w:t>
      </w:r>
      <w:r>
        <w:rPr>
          <w:rFonts w:eastAsia="Times New Roman" w:cs="Times New Roman"/>
          <w:szCs w:val="24"/>
        </w:rPr>
        <w:t xml:space="preserve">» </w:t>
      </w:r>
      <w:r>
        <w:rPr>
          <w:rFonts w:eastAsia="Times New Roman" w:cs="Times New Roman"/>
          <w:szCs w:val="24"/>
        </w:rPr>
        <w:t>διαβάζετε; Άρα λοιπόν, όλοι αυτοί, όλες οι αποκαλύψεις…</w:t>
      </w:r>
      <w:r w:rsidRPr="000669A8">
        <w:rPr>
          <w:rFonts w:eastAsia="Times New Roman" w:cs="Times New Roman"/>
          <w:szCs w:val="24"/>
        </w:rPr>
        <w:t xml:space="preserve"> </w:t>
      </w:r>
      <w:r>
        <w:rPr>
          <w:rFonts w:eastAsia="Times New Roman" w:cs="Times New Roman"/>
          <w:szCs w:val="24"/>
        </w:rPr>
        <w:t>Μάλι</w:t>
      </w:r>
      <w:r>
        <w:rPr>
          <w:rFonts w:eastAsia="Times New Roman" w:cs="Times New Roman"/>
          <w:szCs w:val="24"/>
        </w:rPr>
        <w:t xml:space="preserve">στα. Άσε τον </w:t>
      </w:r>
      <w:proofErr w:type="spellStart"/>
      <w:r>
        <w:rPr>
          <w:rFonts w:eastAsia="Times New Roman" w:cs="Times New Roman"/>
          <w:szCs w:val="24"/>
        </w:rPr>
        <w:t>Βαξεβάνη</w:t>
      </w:r>
      <w:proofErr w:type="spellEnd"/>
      <w:r>
        <w:rPr>
          <w:rFonts w:eastAsia="Times New Roman" w:cs="Times New Roman"/>
          <w:szCs w:val="24"/>
        </w:rPr>
        <w:t xml:space="preserve"> να λέει, άσε τους άλλους να λένε. Ε, και τι έγινε; Εδώ θα είναι μια επιτροπή που θα εποπτεύει τους εισαγγελείς. «Καλέ τι πας να κάνεις εκεί; Όχι, όχι, </w:t>
      </w:r>
      <w:proofErr w:type="spellStart"/>
      <w:r>
        <w:rPr>
          <w:rFonts w:eastAsia="Times New Roman" w:cs="Times New Roman"/>
          <w:szCs w:val="24"/>
        </w:rPr>
        <w:t>άσ</w:t>
      </w:r>
      <w:proofErr w:type="spellEnd"/>
      <w:r>
        <w:rPr>
          <w:rFonts w:eastAsia="Times New Roman" w:cs="Times New Roman"/>
          <w:szCs w:val="24"/>
        </w:rPr>
        <w:t xml:space="preserve">’ το». </w:t>
      </w:r>
    </w:p>
    <w:p w14:paraId="1BC7546F"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Ποιοι το ζήτησαν, κύριε Πρόεδρε; Μπορεί να το ζήτησαν οι απλοί πολίτες πο</w:t>
      </w:r>
      <w:r>
        <w:rPr>
          <w:rFonts w:eastAsia="Times New Roman" w:cs="Times New Roman"/>
          <w:szCs w:val="24"/>
        </w:rPr>
        <w:t>υ θέλουν να γυρίσουν πίσω τα λεφτά; Διοικητικό συμβούλιο τράπεζας έδωσε δυόμισι και τρία εκατομμύρια στον καθένα απ’ αυτούς που είναι υπάλληλοι και μετά ήρθε και πήρε απόφαση και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ιαγράφεται το δάνειο που σας δώσαμε για να αγοράσετε τις μετοχές γιατ</w:t>
      </w:r>
      <w:r>
        <w:rPr>
          <w:rFonts w:eastAsia="Times New Roman" w:cs="Times New Roman"/>
          <w:szCs w:val="24"/>
        </w:rPr>
        <w:t xml:space="preserve">ί σας το κάνουμε μπόνους». Θα κάτσουν αυτοί στο σκαμνί; Όχι, καημένε. Σώπα τώρα. Όπως οι </w:t>
      </w:r>
      <w:r>
        <w:rPr>
          <w:rFonts w:eastAsia="Times New Roman" w:cs="Times New Roman"/>
          <w:szCs w:val="24"/>
        </w:rPr>
        <w:lastRenderedPageBreak/>
        <w:t>άλλοι που είναι στο σκαμνί τώρα. Θα έρθουν, λοιπόν, λένε οι ομότεχνοί σας με το άρθρο 2 του Ποινικού Κώδικα που λέει ότι αν από την τέλεση της πράξης ως την αμετάκλητη</w:t>
      </w:r>
      <w:r>
        <w:rPr>
          <w:rFonts w:eastAsia="Times New Roman" w:cs="Times New Roman"/>
          <w:szCs w:val="24"/>
        </w:rPr>
        <w:t xml:space="preserve"> απόφασή της ισχύουν δύο η περισσότεροι νόμοι, εφαρμόζεται αυτός που περιέχει τις ευμενέστερες για τον κατηγορούμενο διατάξεις. Μου είπατε και χθες το βράδυ ότι στο τέλος –και όντως στο τέλος- αφού εφαρμόζονται οι σχετικές, από δω και πέρα για τις αναδιαρθ</w:t>
      </w:r>
      <w:r>
        <w:rPr>
          <w:rFonts w:eastAsia="Times New Roman" w:cs="Times New Roman"/>
          <w:szCs w:val="24"/>
        </w:rPr>
        <w:t xml:space="preserve">ρώσεις. </w:t>
      </w:r>
    </w:p>
    <w:p w14:paraId="1BC75470"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Τώρα, λοιπόν, θα ζήσουμε αυτό το τρίτο γιουρούσι των τραπεζιτών. Δεν είναι για τους υπαλλήλους. Ξέρετε πόσοι έχουν διωχθεί; Ρώτησα τον κ. Μαντζούνη που ήρθε στην </w:t>
      </w:r>
      <w:proofErr w:type="spellStart"/>
      <w:r w:rsidDel="00F004F1">
        <w:rPr>
          <w:rFonts w:eastAsia="Times New Roman" w:cs="Times New Roman"/>
          <w:szCs w:val="24"/>
        </w:rPr>
        <w:t>Ε</w:t>
      </w:r>
      <w:r>
        <w:rPr>
          <w:rFonts w:eastAsia="Times New Roman" w:cs="Times New Roman"/>
          <w:szCs w:val="24"/>
        </w:rPr>
        <w:t>ε</w:t>
      </w:r>
      <w:r>
        <w:rPr>
          <w:rFonts w:eastAsia="Times New Roman" w:cs="Times New Roman"/>
          <w:szCs w:val="24"/>
        </w:rPr>
        <w:t>ξεταστική</w:t>
      </w:r>
      <w:proofErr w:type="spellEnd"/>
      <w:r>
        <w:rPr>
          <w:rFonts w:eastAsia="Times New Roman" w:cs="Times New Roman"/>
          <w:szCs w:val="24"/>
        </w:rPr>
        <w:t>. Κύριε Μαντζούνη, λέω, αν κάποιος είναι υπόδικος, όπως είστε εσείς τώρα</w:t>
      </w:r>
      <w:r>
        <w:rPr>
          <w:rFonts w:eastAsia="Times New Roman" w:cs="Times New Roman"/>
          <w:szCs w:val="24"/>
        </w:rPr>
        <w:t xml:space="preserve"> κατηγορούμενος, διευθυντής τράπεζας στη Ζάκυνθο –είχατε κι εσείς μία υπάλληλο της </w:t>
      </w:r>
      <w:r>
        <w:rPr>
          <w:rFonts w:eastAsia="Times New Roman" w:cs="Times New Roman"/>
          <w:szCs w:val="24"/>
        </w:rPr>
        <w:t xml:space="preserve">Τράπεζας </w:t>
      </w:r>
      <w:r>
        <w:rPr>
          <w:rFonts w:eastAsia="Times New Roman" w:cs="Times New Roman"/>
          <w:szCs w:val="24"/>
        </w:rPr>
        <w:t>Πειραιώς εκεί πέρα διευθύντρια- θα έμενε μέχρι να φτάσει στον Άρειο Πάγο να δικαστεί ή θα έφευγε την ίδια μέρα; Την ίδια μέρα! Ο προϊστάμενος χορηγήσεων; Ο διευθυντ</w:t>
      </w:r>
      <w:r>
        <w:rPr>
          <w:rFonts w:eastAsia="Times New Roman" w:cs="Times New Roman"/>
          <w:szCs w:val="24"/>
        </w:rPr>
        <w:t xml:space="preserve">ής, που του είπανε ότι απαγγέλθηκαν κατηγορίες; Φεύγει την ίδια μέρα. </w:t>
      </w:r>
    </w:p>
    <w:p w14:paraId="1BC75471"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 xml:space="preserve">Αυτοί μένουν εκεί </w:t>
      </w:r>
      <w:proofErr w:type="spellStart"/>
      <w:r>
        <w:rPr>
          <w:rFonts w:eastAsia="Times New Roman" w:cs="Times New Roman"/>
          <w:szCs w:val="24"/>
        </w:rPr>
        <w:t>κατσικωμένοι</w:t>
      </w:r>
      <w:proofErr w:type="spellEnd"/>
      <w:r>
        <w:rPr>
          <w:rFonts w:eastAsia="Times New Roman" w:cs="Times New Roman"/>
          <w:szCs w:val="24"/>
        </w:rPr>
        <w:t xml:space="preserve">. Και το ξέρετε! Τους ξέρετε όλους, είναι μικρός ο τόπος. Μας σώσανε με την πρώτη </w:t>
      </w:r>
      <w:proofErr w:type="spellStart"/>
      <w:r>
        <w:rPr>
          <w:rFonts w:eastAsia="Times New Roman" w:cs="Times New Roman"/>
          <w:szCs w:val="24"/>
        </w:rPr>
        <w:t>ανακεφαλαιοποίηση</w:t>
      </w:r>
      <w:proofErr w:type="spellEnd"/>
      <w:r>
        <w:rPr>
          <w:rFonts w:eastAsia="Times New Roman" w:cs="Times New Roman"/>
          <w:szCs w:val="24"/>
        </w:rPr>
        <w:t xml:space="preserve">, μας σώσανε με τη δεύτερη, μας σώσανε με την τρίτη και </w:t>
      </w:r>
      <w:r>
        <w:rPr>
          <w:rFonts w:eastAsia="Times New Roman" w:cs="Times New Roman"/>
          <w:szCs w:val="24"/>
        </w:rPr>
        <w:t xml:space="preserve">τώρα είναι το τέταρτο γιουρούσι, όπου θα διαβάσουμε ότι καλέσανε για τα δάνεια του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για τα δάνεια του άλλου, του άλλου, του άλλου και τους είπανε «δώστε 8 ευρώ ανά 100 ευρώ που δώσαμε». Στον δρόμο που άνοιξε ο </w:t>
      </w:r>
      <w:proofErr w:type="spellStart"/>
      <w:r>
        <w:rPr>
          <w:rFonts w:eastAsia="Times New Roman" w:cs="Times New Roman"/>
          <w:szCs w:val="24"/>
        </w:rPr>
        <w:t>Πανταλάκης</w:t>
      </w:r>
      <w:proofErr w:type="spellEnd"/>
      <w:r>
        <w:rPr>
          <w:rFonts w:eastAsia="Times New Roman" w:cs="Times New Roman"/>
          <w:szCs w:val="24"/>
        </w:rPr>
        <w:t xml:space="preserve">. </w:t>
      </w:r>
    </w:p>
    <w:p w14:paraId="1BC75472"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Φοβάμαι ότι γι’ αυτό γίνετ</w:t>
      </w:r>
      <w:r>
        <w:rPr>
          <w:rFonts w:eastAsia="Times New Roman" w:cs="Times New Roman"/>
          <w:szCs w:val="24"/>
        </w:rPr>
        <w:t>αι, κύριε Υπουργέ. Και οι πληροφορίες που έχουν γραφτεί λένε ότι αυτοί πιέσανε και πιέσανε μαζί και οι ξένοι δανειστές. Γιατί και οι ξένοι δανειστές παίρνουν το κάτι τι τους. Δεν είναι τζάμπα εδώ για τον ήλιο και τη θάλασσα.</w:t>
      </w:r>
    </w:p>
    <w:p w14:paraId="1BC75473"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w:t>
      </w:r>
    </w:p>
    <w:p w14:paraId="1BC75474" w14:textId="77777777" w:rsidR="00B1781D" w:rsidRDefault="00CB16A6">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w:t>
      </w:r>
      <w:r>
        <w:rPr>
          <w:rFonts w:eastAsia="Times New Roman" w:cs="Times New Roman"/>
        </w:rPr>
        <w:t>ου κτηρίου και τον τρόπο οργάνωσης και λειτουργίας της Βουλής, σαράντα έξι μαθήτριες και μαθητές και πέντε εκπαιδευτικοί συνοδοί τους από το 6</w:t>
      </w:r>
      <w:r>
        <w:rPr>
          <w:rFonts w:eastAsia="Times New Roman" w:cs="Times New Roman"/>
          <w:vertAlign w:val="superscript"/>
        </w:rPr>
        <w:t>ο</w:t>
      </w:r>
      <w:r>
        <w:rPr>
          <w:rFonts w:eastAsia="Times New Roman" w:cs="Times New Roman"/>
        </w:rPr>
        <w:t xml:space="preserve"> Δημοτικό Σχολείο </w:t>
      </w:r>
      <w:proofErr w:type="spellStart"/>
      <w:r>
        <w:rPr>
          <w:rFonts w:eastAsia="Times New Roman" w:cs="Times New Roman"/>
        </w:rPr>
        <w:t>Ναυπάκτου</w:t>
      </w:r>
      <w:proofErr w:type="spellEnd"/>
      <w:r>
        <w:rPr>
          <w:rFonts w:eastAsia="Times New Roman" w:cs="Times New Roman"/>
        </w:rPr>
        <w:t>.</w:t>
      </w:r>
    </w:p>
    <w:p w14:paraId="1BC75475" w14:textId="77777777" w:rsidR="00B1781D" w:rsidRDefault="00CB16A6">
      <w:pPr>
        <w:spacing w:line="600" w:lineRule="auto"/>
        <w:ind w:left="360" w:firstLine="360"/>
        <w:jc w:val="both"/>
        <w:rPr>
          <w:rFonts w:eastAsia="Times New Roman" w:cs="Times New Roman"/>
        </w:rPr>
      </w:pPr>
      <w:r>
        <w:rPr>
          <w:rFonts w:eastAsia="Times New Roman" w:cs="Times New Roman"/>
        </w:rPr>
        <w:lastRenderedPageBreak/>
        <w:t xml:space="preserve">Η Βουλή τούς καλωσορίζει. </w:t>
      </w:r>
    </w:p>
    <w:p w14:paraId="1BC75476" w14:textId="77777777" w:rsidR="00B1781D" w:rsidRDefault="00CB16A6">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1BC75477" w14:textId="77777777" w:rsidR="00B1781D" w:rsidRDefault="00CB16A6">
      <w:pPr>
        <w:spacing w:line="600" w:lineRule="auto"/>
        <w:ind w:firstLine="720"/>
        <w:jc w:val="both"/>
        <w:rPr>
          <w:rFonts w:eastAsia="Times New Roman" w:cs="Times New Roman"/>
          <w:b/>
          <w:szCs w:val="24"/>
        </w:rPr>
      </w:pPr>
      <w:r>
        <w:rPr>
          <w:rFonts w:eastAsia="Times New Roman" w:cs="Times New Roman"/>
          <w:szCs w:val="24"/>
        </w:rPr>
        <w:t>Τον λόγ</w:t>
      </w:r>
      <w:r>
        <w:rPr>
          <w:rFonts w:eastAsia="Times New Roman" w:cs="Times New Roman"/>
          <w:szCs w:val="24"/>
        </w:rPr>
        <w:t xml:space="preserve">ο έχει ο Υπουργός Δικαιοσύνης, Διαφάνειας και Ανθρωπίνων Δικαιωμάτων κ. Σταύρος Κοντονής. </w:t>
      </w:r>
    </w:p>
    <w:p w14:paraId="1BC75478"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Ευχαριστώ, κύριε Πρόεδρε. Θα απαντήσω αναλυτικά σε αυτά που ανέφερε ο κ. Νικολόπουλος</w:t>
      </w:r>
      <w:r>
        <w:rPr>
          <w:rFonts w:eastAsia="Times New Roman" w:cs="Times New Roman"/>
          <w:szCs w:val="24"/>
        </w:rPr>
        <w:t>.</w:t>
      </w:r>
    </w:p>
    <w:p w14:paraId="1BC7547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Δεν συνηθίζω να περιαυτολογώ, κύριε Νικολόπουλε, σε αυτήν εδώ την Αίθουσα, αλλά επειδή κάνατε μία αναφορά…</w:t>
      </w:r>
    </w:p>
    <w:p w14:paraId="1BC7547A"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Τα λέμε εμείς για σας. </w:t>
      </w:r>
    </w:p>
    <w:p w14:paraId="1BC7547B"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Σας ευχαριστώ. </w:t>
      </w:r>
    </w:p>
    <w:p w14:paraId="1BC7547C"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 xml:space="preserve"> να σας πω ότι ακόμα και όταν ήμουν νέος δικηγόρος και είχα την ανάγκη να εργαστώ, δεν επέλεξα ποτέ, ενώ μου είχαν παρουσιαστεί δυνατότητες στον τόπο μου, την Ζάκυνθο, να είμαι δικηγόρος τραπεζών. Επομένως, πράγματα τα οποία απέ</w:t>
      </w:r>
      <w:r>
        <w:rPr>
          <w:rFonts w:eastAsia="Times New Roman" w:cs="Times New Roman"/>
          <w:szCs w:val="24"/>
        </w:rPr>
        <w:lastRenderedPageBreak/>
        <w:t xml:space="preserve">φυγα στη νεότητά μου δεν θα </w:t>
      </w:r>
      <w:r>
        <w:rPr>
          <w:rFonts w:eastAsia="Times New Roman" w:cs="Times New Roman"/>
          <w:szCs w:val="24"/>
        </w:rPr>
        <w:t>τα κάνω τώρα, χωρίς αυτό να σημαίνει ότι συνάδελφοι δικηγόροι που ασκούν ευόρκως τα καθήκοντά τους, πράττουν κακώς, απλά εγώ δεν μπορούσα να το κάνω αυτό. Δεν μου πήγαινε. Επομένως, μην ανησυχείτε, ούτε στο παρελθόν το έκανα ούτε στο μέλλον -πολύ περισσότε</w:t>
      </w:r>
      <w:r>
        <w:rPr>
          <w:rFonts w:eastAsia="Times New Roman" w:cs="Times New Roman"/>
          <w:szCs w:val="24"/>
        </w:rPr>
        <w:t xml:space="preserve">ρο, εκμεταλλευόμενος μάλιστα τη σημερινή θέση μου- πρόκειται να κάνω κάτι τέτοιο. </w:t>
      </w:r>
    </w:p>
    <w:p w14:paraId="1BC7547D"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Είδατε ότι ο Αντιπρόεδρος της Επιτροπής Ανταγωνισμού, ενώ απαγορεύεται, ήδη πήρε πελάτες αυτούς τους εξήντα. </w:t>
      </w:r>
    </w:p>
    <w:p w14:paraId="1BC7547E"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w:t>
      </w:r>
      <w:r>
        <w:rPr>
          <w:rFonts w:eastAsia="Times New Roman" w:cs="Times New Roman"/>
          <w:b/>
          <w:szCs w:val="24"/>
        </w:rPr>
        <w:t>Διαφάνειας και Ανθρωπίνων Δικαιωμάτων):</w:t>
      </w:r>
      <w:r>
        <w:rPr>
          <w:rFonts w:eastAsia="Times New Roman" w:cs="Times New Roman"/>
          <w:szCs w:val="24"/>
        </w:rPr>
        <w:t xml:space="preserve"> Λοιπόν, θέλω να σας πω ότι η διάταξη αυτή που ψηφίσαμε</w:t>
      </w:r>
      <w:r>
        <w:rPr>
          <w:rFonts w:eastAsia="Times New Roman" w:cs="Times New Roman"/>
          <w:szCs w:val="24"/>
        </w:rPr>
        <w:t>,</w:t>
      </w:r>
      <w:r>
        <w:rPr>
          <w:rFonts w:eastAsia="Times New Roman" w:cs="Times New Roman"/>
          <w:szCs w:val="24"/>
        </w:rPr>
        <w:t xml:space="preserve"> πέρασε από πάρα πολλές τροποποιήσεις. Δύο από αυτές -στις οποίες, μάλιστα, </w:t>
      </w:r>
      <w:proofErr w:type="spellStart"/>
      <w:r>
        <w:rPr>
          <w:rFonts w:eastAsia="Times New Roman" w:cs="Times New Roman"/>
          <w:szCs w:val="24"/>
        </w:rPr>
        <w:t>συνήργησα</w:t>
      </w:r>
      <w:proofErr w:type="spellEnd"/>
      <w:r>
        <w:rPr>
          <w:rFonts w:eastAsia="Times New Roman" w:cs="Times New Roman"/>
          <w:szCs w:val="24"/>
        </w:rPr>
        <w:t xml:space="preserve"> άμεσα εγώ- ήταν να μην έχει κα</w:t>
      </w:r>
      <w:r>
        <w:rPr>
          <w:rFonts w:eastAsia="Times New Roman" w:cs="Times New Roman"/>
          <w:szCs w:val="24"/>
        </w:rPr>
        <w:t>μ</w:t>
      </w:r>
      <w:r>
        <w:rPr>
          <w:rFonts w:eastAsia="Times New Roman" w:cs="Times New Roman"/>
          <w:szCs w:val="24"/>
        </w:rPr>
        <w:t>μία αναδρομική ισχύ. Και όπως ξέρετε, δικονο</w:t>
      </w:r>
      <w:r>
        <w:rPr>
          <w:rFonts w:eastAsia="Times New Roman" w:cs="Times New Roman"/>
          <w:szCs w:val="24"/>
        </w:rPr>
        <w:t xml:space="preserve">μικές διατάξεις δεν μπορούν να έχουν αναδρομική ισχύ. Επομένως παλαιότερες υποθέσεις </w:t>
      </w:r>
      <w:r>
        <w:rPr>
          <w:rFonts w:eastAsia="Times New Roman" w:cs="Times New Roman"/>
          <w:szCs w:val="24"/>
        </w:rPr>
        <w:t>στις οποίες αναφερθήκατε δεν εμπίπτουν σ’ αυτόν τον νόμο καθώς ρητά διαλαμβάνεται ότι αυτός ο νόμος δεν έχει αναδρομική ισχύ.</w:t>
      </w:r>
      <w:r>
        <w:rPr>
          <w:rFonts w:eastAsia="Times New Roman" w:cs="Times New Roman"/>
          <w:szCs w:val="24"/>
        </w:rPr>
        <w:t xml:space="preserve"> </w:t>
      </w:r>
    </w:p>
    <w:p w14:paraId="1BC7547F"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 xml:space="preserve">Σας το έθεσα υπ’ </w:t>
      </w:r>
      <w:proofErr w:type="spellStart"/>
      <w:r>
        <w:rPr>
          <w:rFonts w:eastAsia="Times New Roman" w:cs="Times New Roman"/>
          <w:szCs w:val="24"/>
        </w:rPr>
        <w:t>όψιν</w:t>
      </w:r>
      <w:proofErr w:type="spellEnd"/>
      <w:r>
        <w:rPr>
          <w:rFonts w:eastAsia="Times New Roman" w:cs="Times New Roman"/>
          <w:szCs w:val="24"/>
        </w:rPr>
        <w:t xml:space="preserve"> χθες το βράδυ και με χ</w:t>
      </w:r>
      <w:r>
        <w:rPr>
          <w:rFonts w:eastAsia="Times New Roman" w:cs="Times New Roman"/>
          <w:szCs w:val="24"/>
        </w:rPr>
        <w:t xml:space="preserve">αρά άκουσα ότι το αναφέρατε κι εσείς. Μην κάνουμε, λοιπόν, αναφορές σε προηγούμενες αναδιαρθρώσεις, διότι η διαδικασία η οποία είναι μπροστά μας είναι η αναδιάρθρωση των κόκκινων δανείων και όχι ο τρόπος με τον οποίο έγιναν οι αναδιαρθρώσεις από τις ίδιες </w:t>
      </w:r>
      <w:r>
        <w:rPr>
          <w:rFonts w:eastAsia="Times New Roman" w:cs="Times New Roman"/>
          <w:szCs w:val="24"/>
        </w:rPr>
        <w:t>τις διοικήσεις των τραπεζών για θαλασσοδάνεια που οι ίδιοι έδιναν και που η προηγούμενη κυβέρνηση, αν θυμάστε καλά, με μια τροπολογία τριών Βουλευτών, οι οποίοι δεν επανεκλέχθηκαν έκτοτε, τους είχε θέσει στο απυρόβλητο, όσον αφορά τις ποινικές ευθύνες. Ουδ</w:t>
      </w:r>
      <w:r>
        <w:rPr>
          <w:rFonts w:eastAsia="Times New Roman" w:cs="Times New Roman"/>
          <w:szCs w:val="24"/>
        </w:rPr>
        <w:t>εμία σχέση έχει η συγκεκριμένη διάταξη με αυτό το ζήτημα.</w:t>
      </w:r>
    </w:p>
    <w:p w14:paraId="1BC75480"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Επίσης, θα είδατε στον νόμο ότι εδώ υπάρχει και ευθύνη αυτών οι οποίοι δεν θα πράξουν τα νόμιμα, δηλαδή ενώ θα έπρεπε να αιτηθούν την άσκηση ποινικής δίωξης, </w:t>
      </w:r>
      <w:r>
        <w:rPr>
          <w:rFonts w:eastAsia="Times New Roman" w:cs="Times New Roman"/>
          <w:szCs w:val="24"/>
        </w:rPr>
        <w:t>δεν θα</w:t>
      </w:r>
      <w:r>
        <w:rPr>
          <w:rFonts w:eastAsia="Times New Roman" w:cs="Times New Roman"/>
          <w:szCs w:val="24"/>
        </w:rPr>
        <w:t xml:space="preserve"> το κάνουν. Θα υπάρχει άμεση ευθύνη, χωρίς διαμεσολάβηση. Άμεση δυνατότητα, δηλαδή, του εισαγγελέα να ασκήσει ποινική δίωξη, διότι δεν εκτέλεσαν τα καθήκοντά τους σύμφωνα με τον νόμο.</w:t>
      </w:r>
    </w:p>
    <w:p w14:paraId="1BC75481"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Επομένως, κύριε συνάδελφε, καμ</w:t>
      </w:r>
      <w:r>
        <w:rPr>
          <w:rFonts w:eastAsia="Times New Roman" w:cs="Times New Roman"/>
          <w:szCs w:val="24"/>
        </w:rPr>
        <w:t>μ</w:t>
      </w:r>
      <w:r>
        <w:rPr>
          <w:rFonts w:eastAsia="Times New Roman" w:cs="Times New Roman"/>
          <w:szCs w:val="24"/>
        </w:rPr>
        <w:t>ία σκιά δεν υπάρχει σε αυτήν τη διαδικασί</w:t>
      </w:r>
      <w:r>
        <w:rPr>
          <w:rFonts w:eastAsia="Times New Roman" w:cs="Times New Roman"/>
          <w:szCs w:val="24"/>
        </w:rPr>
        <w:t xml:space="preserve">α και σε αυτήν τη διάταξη. Θέλω να σας πω ότι, πράγματι, απ’ ό,τι πληροφορήθηκα, από τον Ιούνιο του 2016 </w:t>
      </w:r>
      <w:r>
        <w:rPr>
          <w:rFonts w:eastAsia="Times New Roman" w:cs="Times New Roman"/>
          <w:szCs w:val="24"/>
        </w:rPr>
        <w:lastRenderedPageBreak/>
        <w:t xml:space="preserve">που ξεκίνησε αυτή η διαδικασία για να οριστικοποιηθεί το νομοθετικό κείμενο, περάσαμε από πολλά. </w:t>
      </w:r>
    </w:p>
    <w:p w14:paraId="1BC75482"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Μάλιστα, στην αρχή είχε προταθεί το ακαταδίωκτο, δηλα</w:t>
      </w:r>
      <w:r>
        <w:rPr>
          <w:rFonts w:eastAsia="Times New Roman" w:cs="Times New Roman"/>
          <w:szCs w:val="24"/>
        </w:rPr>
        <w:t>δή να μην υπάρχει κα</w:t>
      </w:r>
      <w:r>
        <w:rPr>
          <w:rFonts w:eastAsia="Times New Roman" w:cs="Times New Roman"/>
          <w:szCs w:val="24"/>
        </w:rPr>
        <w:t>μ</w:t>
      </w:r>
      <w:r>
        <w:rPr>
          <w:rFonts w:eastAsia="Times New Roman" w:cs="Times New Roman"/>
          <w:szCs w:val="24"/>
        </w:rPr>
        <w:t>μία ποινική ευθύνη. Η ελληνική Κυβέρνηση, και με τον προηγούμενο Υπουργό κ. Παρασκευόπουλο και με εμένα, ακριβώς λειτουργήσαμε προς την αντίθετη κατεύθυνση, να υπάρχει δηλαδή έλεγχος και διαφάνεια και ξέρετε πολύ καλά ότι μέχρι του πέρ</w:t>
      </w:r>
      <w:r>
        <w:rPr>
          <w:rFonts w:eastAsia="Times New Roman" w:cs="Times New Roman"/>
          <w:szCs w:val="24"/>
        </w:rPr>
        <w:t xml:space="preserve">ατος αυτής της διαδικασίας ήμασταν σε </w:t>
      </w:r>
      <w:r>
        <w:rPr>
          <w:rFonts w:eastAsia="Times New Roman" w:cs="Times New Roman"/>
          <w:szCs w:val="24"/>
        </w:rPr>
        <w:t>σ</w:t>
      </w:r>
      <w:r>
        <w:rPr>
          <w:rFonts w:eastAsia="Times New Roman" w:cs="Times New Roman"/>
          <w:szCs w:val="24"/>
        </w:rPr>
        <w:t>υνεννόηση και με τους θεσμούς για να βρούμε τον καλύτερο τρόπο για να υπάρχει ασφάλεια και κυρίως οι πολίτες, όπως πολύ καλά κάνατε και το αναφέρατε, να είναι βέβαιοι ότι εδώ δεν θα υπάρχει κα</w:t>
      </w:r>
      <w:r>
        <w:rPr>
          <w:rFonts w:eastAsia="Times New Roman" w:cs="Times New Roman"/>
          <w:szCs w:val="24"/>
        </w:rPr>
        <w:t>μ</w:t>
      </w:r>
      <w:r>
        <w:rPr>
          <w:rFonts w:eastAsia="Times New Roman" w:cs="Times New Roman"/>
          <w:szCs w:val="24"/>
        </w:rPr>
        <w:t>μία σκιά.</w:t>
      </w:r>
    </w:p>
    <w:p w14:paraId="1BC75483"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Σας ερωτώ, κύρ</w:t>
      </w:r>
      <w:r>
        <w:rPr>
          <w:rFonts w:eastAsia="Times New Roman" w:cs="Times New Roman"/>
          <w:szCs w:val="24"/>
        </w:rPr>
        <w:t>ιε συνάδελφε: Είναι δυνατόν, υπό αυτές τις δικλίδες που σας ανέφερα, να υποψιάζεται κάποιος ότι θα χαριστούν τρεις εφέτες με τη γνωμοδότηση της Τράπεζας της Ελλάδ</w:t>
      </w:r>
      <w:r>
        <w:rPr>
          <w:rFonts w:eastAsia="Times New Roman" w:cs="Times New Roman"/>
          <w:szCs w:val="24"/>
        </w:rPr>
        <w:t>ο</w:t>
      </w:r>
      <w:r>
        <w:rPr>
          <w:rFonts w:eastAsia="Times New Roman" w:cs="Times New Roman"/>
          <w:szCs w:val="24"/>
        </w:rPr>
        <w:t>ς, ενδεχομένως και με άλλες καταγγελίες που θα συγκροτήσουν τον φάκελο της υπόθεσης, σε κάποι</w:t>
      </w:r>
      <w:r>
        <w:rPr>
          <w:rFonts w:eastAsia="Times New Roman" w:cs="Times New Roman"/>
          <w:szCs w:val="24"/>
        </w:rPr>
        <w:t xml:space="preserve">ον ο οποίος δεν έκανε καλά τη δουλειά του ή που δολίως λειτούργησε φαλκιδεύοντας και τα συμφέροντα της τράπεζας που εκπροσωπεί, αλλά και του </w:t>
      </w:r>
      <w:r>
        <w:rPr>
          <w:rFonts w:eastAsia="Times New Roman" w:cs="Times New Roman"/>
          <w:szCs w:val="24"/>
        </w:rPr>
        <w:lastRenderedPageBreak/>
        <w:t xml:space="preserve">ελληνικού λαού που έχει πληρώσει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w:t>
      </w:r>
    </w:p>
    <w:p w14:paraId="1BC75484"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Οι εισαγγελείς δεν είν</w:t>
      </w:r>
      <w:r>
        <w:rPr>
          <w:rFonts w:eastAsia="Times New Roman" w:cs="Times New Roman"/>
          <w:szCs w:val="24"/>
        </w:rPr>
        <w:t>αι ικανοί;</w:t>
      </w:r>
    </w:p>
    <w:p w14:paraId="1BC75485"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ΣΤΑΥΡΟΣ ΚΟΝΤΩΝΗΣ (Υπουργός Δικαιοσύνης, Διαφάνειας και Ανθρωπίνων Δικαιωμάτων):</w:t>
      </w:r>
      <w:r>
        <w:rPr>
          <w:rFonts w:eastAsia="Times New Roman" w:cs="Times New Roman"/>
          <w:szCs w:val="24"/>
        </w:rPr>
        <w:t xml:space="preserve"> Προσέξτε, απολύτως ικανοί είναι, γι’ αυτό παίζουν κεντρικό ρόλο σε αυτήν την υπόθεση. Όμως κύριοι συνάδελφοι, για να αποφευχθεί το ενδεχόμενο κακόβουλων καταγγελιών </w:t>
      </w:r>
      <w:r>
        <w:rPr>
          <w:rFonts w:eastAsia="Times New Roman" w:cs="Times New Roman"/>
          <w:szCs w:val="24"/>
        </w:rPr>
        <w:t>-το ξέρετε ότι υπάρχουν- για ανθρώπους οι οποίοι εκτελούν προσηκόντως τα καθήκοντά τους, προκρίναμε αυτήν τη νομοθετική ρύθμιση η οποία συνάδει και με το Σύνταγμα και με την κείμενη νομοθεσία, το άρθρο 20 του Συντάγματος και το άρθρο 41 του Κώδικα Ποινικής</w:t>
      </w:r>
      <w:r>
        <w:rPr>
          <w:rFonts w:eastAsia="Times New Roman" w:cs="Times New Roman"/>
          <w:szCs w:val="24"/>
        </w:rPr>
        <w:t xml:space="preserve"> Δικονομίας.</w:t>
      </w:r>
    </w:p>
    <w:p w14:paraId="1BC75486"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Θέλω, λοιπόν, να σας πω ότι δεν πρέπει να φοβάστε αυτήν τη διαδικασία. Οι εισαγγελείς θα κάνουν τη δουλειά τους και θα την κάνουν όπως πολύ καλά ξέρουν από τη στιγμή που θα υπάρξει η συγκεκριμένη αίτηση και μάλιστα από μία τριάδα εφε</w:t>
      </w:r>
      <w:r>
        <w:rPr>
          <w:rFonts w:eastAsia="Times New Roman" w:cs="Times New Roman"/>
          <w:szCs w:val="24"/>
        </w:rPr>
        <w:lastRenderedPageBreak/>
        <w:t>τών του Εφ</w:t>
      </w:r>
      <w:r>
        <w:rPr>
          <w:rFonts w:eastAsia="Times New Roman" w:cs="Times New Roman"/>
          <w:szCs w:val="24"/>
        </w:rPr>
        <w:t>ετείου Αθηνών και δεν υπάρχει κανένας φόβος να διαφύγει κάποιος ευθυνών, οι οποίες ευθύνες προκύπτουν τεκμηριωμένα και αδιάσειστα.</w:t>
      </w:r>
    </w:p>
    <w:p w14:paraId="1BC75487"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BC75488"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1BC7548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Ακολουθεί η </w:t>
      </w:r>
      <w:r>
        <w:rPr>
          <w:rFonts w:eastAsia="Times New Roman" w:cs="Times New Roman"/>
          <w:szCs w:val="24"/>
        </w:rPr>
        <w:t xml:space="preserve">δεύτερη </w:t>
      </w:r>
      <w:r>
        <w:rPr>
          <w:rFonts w:eastAsia="Times New Roman" w:cs="Times New Roman"/>
          <w:szCs w:val="24"/>
        </w:rPr>
        <w:t>με αριθμό 830/12-5</w:t>
      </w:r>
      <w:r>
        <w:rPr>
          <w:rFonts w:eastAsia="Times New Roman" w:cs="Times New Roman"/>
          <w:szCs w:val="24"/>
        </w:rPr>
        <w:t xml:space="preserve">-2017 επίκαιρη ερώτηση δεύτερου κύκλου </w:t>
      </w:r>
      <w:r>
        <w:rPr>
          <w:rFonts w:eastAsia="Times New Roman" w:cs="Times New Roman"/>
          <w:szCs w:val="24"/>
        </w:rPr>
        <w:t xml:space="preserve">(Α΄) </w:t>
      </w:r>
      <w:r>
        <w:rPr>
          <w:rFonts w:eastAsia="Times New Roman" w:cs="Times New Roman"/>
          <w:szCs w:val="24"/>
        </w:rPr>
        <w:t>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ίσης</w:t>
      </w:r>
      <w:r>
        <w:rPr>
          <w:rFonts w:eastAsia="Times New Roman" w:cs="Times New Roman"/>
          <w:szCs w:val="24"/>
        </w:rPr>
        <w:t xml:space="preserve"> της Δημοκρατικής Συμπαράταξης ΠΑΣΟΚ</w:t>
      </w:r>
      <w:r w:rsidRPr="000669A8">
        <w:rPr>
          <w:rFonts w:eastAsia="Times New Roman" w:cs="Times New Roman"/>
          <w:szCs w:val="24"/>
        </w:rPr>
        <w:t xml:space="preserve"> </w:t>
      </w:r>
      <w:r>
        <w:rPr>
          <w:rFonts w:eastAsia="Times New Roman" w:cs="Times New Roman"/>
          <w:szCs w:val="24"/>
        </w:rPr>
        <w:t>–</w:t>
      </w:r>
      <w:r w:rsidRPr="000669A8">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Κωνσταντίνου </w:t>
      </w:r>
      <w:proofErr w:type="spellStart"/>
      <w:r>
        <w:rPr>
          <w:rFonts w:eastAsia="Times New Roman" w:cs="Times New Roman"/>
          <w:bCs/>
          <w:szCs w:val="24"/>
        </w:rPr>
        <w:t>Μπαργιώτα</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θέμα «διαστάσεις παίρνει το </w:t>
      </w:r>
      <w:proofErr w:type="spellStart"/>
      <w:r>
        <w:rPr>
          <w:rFonts w:eastAsia="Times New Roman" w:cs="Times New Roman"/>
          <w:szCs w:val="24"/>
        </w:rPr>
        <w:t>αντιεμβολιαστικό</w:t>
      </w:r>
      <w:proofErr w:type="spellEnd"/>
      <w:r>
        <w:rPr>
          <w:rFonts w:eastAsia="Times New Roman" w:cs="Times New Roman"/>
          <w:szCs w:val="24"/>
        </w:rPr>
        <w:t xml:space="preserve"> κίνημα και στην Ελλάδα». Απαντά ο Υπουργός Υγεία</w:t>
      </w:r>
      <w:r>
        <w:rPr>
          <w:rFonts w:eastAsia="Times New Roman" w:cs="Times New Roman"/>
          <w:szCs w:val="24"/>
        </w:rPr>
        <w:t xml:space="preserve">ς κ. Ανδρέας </w:t>
      </w:r>
      <w:r>
        <w:rPr>
          <w:rFonts w:eastAsia="Times New Roman" w:cs="Times New Roman"/>
          <w:szCs w:val="24"/>
        </w:rPr>
        <w:t>Ξ</w:t>
      </w:r>
      <w:r>
        <w:rPr>
          <w:rFonts w:eastAsia="Times New Roman" w:cs="Times New Roman"/>
          <w:szCs w:val="24"/>
        </w:rPr>
        <w:t>ανθός.</w:t>
      </w:r>
    </w:p>
    <w:p w14:paraId="1BC7548A"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xml:space="preserve">,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w:t>
      </w:r>
    </w:p>
    <w:p w14:paraId="1BC7548B"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Κύριε Υπουργέ, να σας ευχαριστήσω που είστε εδώ με τόση υπομονή όση μεσολάβησε από την πρώτη ερώτηση μέχρι τώρα.</w:t>
      </w:r>
    </w:p>
    <w:p w14:paraId="1BC7548C" w14:textId="77777777" w:rsidR="00B1781D" w:rsidRDefault="00CB16A6">
      <w:pPr>
        <w:spacing w:line="600" w:lineRule="auto"/>
        <w:ind w:firstLine="720"/>
        <w:jc w:val="both"/>
        <w:rPr>
          <w:rFonts w:eastAsia="Times New Roman" w:cs="Times New Roman"/>
          <w:szCs w:val="24"/>
        </w:rPr>
      </w:pPr>
      <w:proofErr w:type="spellStart"/>
      <w:r>
        <w:rPr>
          <w:rFonts w:eastAsia="Times New Roman" w:cs="Times New Roman"/>
          <w:szCs w:val="24"/>
        </w:rPr>
        <w:t>Αντιεμβολιαστικό</w:t>
      </w:r>
      <w:proofErr w:type="spellEnd"/>
      <w:r>
        <w:rPr>
          <w:rFonts w:eastAsia="Times New Roman" w:cs="Times New Roman"/>
          <w:szCs w:val="24"/>
        </w:rPr>
        <w:t xml:space="preserve"> κίνημα, λοιπόν</w:t>
      </w:r>
      <w:r>
        <w:rPr>
          <w:rFonts w:eastAsia="Times New Roman" w:cs="Times New Roman"/>
          <w:szCs w:val="24"/>
        </w:rPr>
        <w:t xml:space="preserve">, ένα καινούριο φρούτο θα έλεγα στη διεθνή σκηνή και στην Ελλάδα σιγά-σιγά. Ιστορικά </w:t>
      </w:r>
      <w:r>
        <w:rPr>
          <w:rFonts w:eastAsia="Times New Roman" w:cs="Times New Roman"/>
          <w:szCs w:val="24"/>
        </w:rPr>
        <w:lastRenderedPageBreak/>
        <w:t>από το 1998 μια μελέτη με δώδεκα μόλις περιστατικά, η οποία αποδείχθηκε ότι ήταν και χαλκευμένη, συνέδεσε ή προσπάθησε να συνδέσει το τριπλό εμβόλιο με τον αυτισμό. Αποδεί</w:t>
      </w:r>
      <w:r>
        <w:rPr>
          <w:rFonts w:eastAsia="Times New Roman" w:cs="Times New Roman"/>
          <w:szCs w:val="24"/>
        </w:rPr>
        <w:t>χθηκε ότι δεν είχε καμ</w:t>
      </w:r>
      <w:r>
        <w:rPr>
          <w:rFonts w:eastAsia="Times New Roman" w:cs="Times New Roman"/>
          <w:szCs w:val="24"/>
        </w:rPr>
        <w:t>μ</w:t>
      </w:r>
      <w:r>
        <w:rPr>
          <w:rFonts w:eastAsia="Times New Roman" w:cs="Times New Roman"/>
          <w:szCs w:val="24"/>
        </w:rPr>
        <w:t>ία σχέση.</w:t>
      </w:r>
    </w:p>
    <w:p w14:paraId="1BC7548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Όλη αυτήν τη δεκαετία που πέρασε, όμως, αναπτύσσεται δυστυχώς ένα αντιεπιστημονικό κίνημα, θα έλεγε κανείς, που αμφισβητεί την αξία των εμβολίων, ακόμα και άλλα πράγματα, όπως τη χημειοθεραπεία. Μιλάει για αστοιχείωτες μη </w:t>
      </w:r>
      <w:proofErr w:type="spellStart"/>
      <w:r>
        <w:rPr>
          <w:rFonts w:eastAsia="Times New Roman" w:cs="Times New Roman"/>
          <w:szCs w:val="24"/>
        </w:rPr>
        <w:t>στοιχειοθετημένες</w:t>
      </w:r>
      <w:proofErr w:type="spellEnd"/>
      <w:r>
        <w:rPr>
          <w:rFonts w:eastAsia="Times New Roman" w:cs="Times New Roman"/>
          <w:szCs w:val="24"/>
        </w:rPr>
        <w:t xml:space="preserve"> καρκινογενέσεις, κινδύνους καρκινογενέσεων κ.λπ</w:t>
      </w:r>
      <w:r>
        <w:rPr>
          <w:rFonts w:eastAsia="Times New Roman" w:cs="Times New Roman"/>
          <w:szCs w:val="24"/>
        </w:rPr>
        <w:t>.</w:t>
      </w:r>
      <w:r>
        <w:rPr>
          <w:rFonts w:eastAsia="Times New Roman" w:cs="Times New Roman"/>
          <w:szCs w:val="24"/>
        </w:rPr>
        <w:t xml:space="preserve">. Είναι ένα κίνημα πραγματικά επικίνδυνο και είναι επικίνδυνο και πέρα από κάθε λογική, γιατί τα εμβόλια –και πολύ λίγα θα πω- είναι αποδεδειγμένα και σύμφωνα και με τον Παγκόσμιο Οργανισμό </w:t>
      </w:r>
      <w:r>
        <w:rPr>
          <w:rFonts w:eastAsia="Times New Roman" w:cs="Times New Roman"/>
          <w:szCs w:val="24"/>
        </w:rPr>
        <w:t>Υγείας η σημαντικότερη ίσως υγειονομική παρέμβαση στην εποχή μας, η οποία έχει σώσει εκατομμύρια ανθρώπους από θανάτους και από άλλα προβλήματα.</w:t>
      </w:r>
    </w:p>
    <w:p w14:paraId="1BC7548E"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Οι εφαρμογές των στρατηγικών του εμβολιασμού τα προηγούμενα τριάντα χρόνια εκρίζωσαν πραγματικά δύσκολες ασθ</w:t>
      </w:r>
      <w:r>
        <w:rPr>
          <w:rFonts w:eastAsia="Times New Roman" w:cs="Times New Roman"/>
          <w:szCs w:val="24"/>
        </w:rPr>
        <w:t>ένε</w:t>
      </w:r>
      <w:r>
        <w:rPr>
          <w:rFonts w:eastAsia="Times New Roman" w:cs="Times New Roman"/>
          <w:szCs w:val="24"/>
        </w:rPr>
        <w:t>ιες</w:t>
      </w:r>
      <w:r>
        <w:rPr>
          <w:rFonts w:eastAsia="Times New Roman" w:cs="Times New Roman"/>
          <w:szCs w:val="24"/>
        </w:rPr>
        <w:t xml:space="preserve">, όπως η ευλογιά, η οποία έχει σχεδόν εξαφανιστεί από τον πλανήτη. Το 2002 η Ευρώπη κηρύχθηκε «ήπειρος ελεύθερη </w:t>
      </w:r>
      <w:r>
        <w:rPr>
          <w:rFonts w:eastAsia="Times New Roman" w:cs="Times New Roman"/>
          <w:szCs w:val="24"/>
        </w:rPr>
        <w:lastRenderedPageBreak/>
        <w:t>πολιομυελίτιδας». Είναι άπειρα τα αποτελέσματα και είναι συντριπτικά τα στοιχεία υπέρ των εμβολιασμών.</w:t>
      </w:r>
    </w:p>
    <w:p w14:paraId="1BC7548F"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Δυστυχώς, όπως είπα, αναπτύσσεται αυτό</w:t>
      </w:r>
      <w:r>
        <w:rPr>
          <w:rFonts w:eastAsia="Times New Roman" w:cs="Times New Roman"/>
          <w:szCs w:val="24"/>
        </w:rPr>
        <w:t xml:space="preserve"> το περίεργο κίνημα του </w:t>
      </w:r>
      <w:proofErr w:type="spellStart"/>
      <w:r>
        <w:rPr>
          <w:rFonts w:eastAsia="Times New Roman" w:cs="Times New Roman"/>
          <w:szCs w:val="24"/>
        </w:rPr>
        <w:t>αντιεμβολιασμού</w:t>
      </w:r>
      <w:proofErr w:type="spellEnd"/>
      <w:r>
        <w:rPr>
          <w:rFonts w:eastAsia="Times New Roman" w:cs="Times New Roman"/>
          <w:szCs w:val="24"/>
        </w:rPr>
        <w:t>,</w:t>
      </w:r>
      <w:r>
        <w:rPr>
          <w:rFonts w:eastAsia="Times New Roman" w:cs="Times New Roman"/>
          <w:szCs w:val="24"/>
        </w:rPr>
        <w:t xml:space="preserve"> το οποίο έχει και την ιδιαιτερότητα ότι τις αποφάσεις τις παίρνουν οι γονείς για τα παιδιά τους τα οποία είναι ανίκανα να έχουν άποψη εκείνη την εποχή. Είναι ένα πρόσθετο στοιχείο.</w:t>
      </w:r>
    </w:p>
    <w:p w14:paraId="1BC75490"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Φαίνεται, λοιπόν, ότι μέσα σε αυτό</w:t>
      </w:r>
      <w:r>
        <w:rPr>
          <w:rFonts w:eastAsia="Times New Roman" w:cs="Times New Roman"/>
          <w:szCs w:val="24"/>
        </w:rPr>
        <w:t xml:space="preserve"> το πλαίσιο ήδη οι πρώτες παρενέργειες –αν μου επιτρέψετε- εμφανίζονται. Φέτος τον χειμώνα επισήμως μιλάμε πλέον για επιδημία ιλαράς στην Ευρώπη, αν και τα μισά περίπου κρούσματα αναφέρονται στη Ρουμανία όπου υπάρχουν προβλήματα εμβολιαστικής κάλυψης του π</w:t>
      </w:r>
      <w:r>
        <w:rPr>
          <w:rFonts w:eastAsia="Times New Roman" w:cs="Times New Roman"/>
          <w:szCs w:val="24"/>
        </w:rPr>
        <w:t>ληθυσμού άλλη</w:t>
      </w:r>
      <w:r>
        <w:rPr>
          <w:rFonts w:eastAsia="Times New Roman" w:cs="Times New Roman"/>
          <w:szCs w:val="24"/>
        </w:rPr>
        <w:t>ς</w:t>
      </w:r>
      <w:r>
        <w:rPr>
          <w:rFonts w:eastAsia="Times New Roman" w:cs="Times New Roman"/>
          <w:szCs w:val="24"/>
        </w:rPr>
        <w:t xml:space="preserve"> φύσης, όχι άρνησης εμβολιασμών. Φαίνεται, όμως, ότι σε ανεπτυγμένες χώρες με πολύ καλή συμμόρφωση, όπως είναι η Ιταλία και η Βρετανία, υπάρχει έξαρση η οποία συνδέεται και με το φαινόμενο του </w:t>
      </w:r>
      <w:proofErr w:type="spellStart"/>
      <w:r>
        <w:rPr>
          <w:rFonts w:eastAsia="Times New Roman" w:cs="Times New Roman"/>
          <w:szCs w:val="24"/>
        </w:rPr>
        <w:t>αντιεμβολιασμού</w:t>
      </w:r>
      <w:proofErr w:type="spellEnd"/>
      <w:r>
        <w:rPr>
          <w:rFonts w:eastAsia="Times New Roman" w:cs="Times New Roman"/>
          <w:szCs w:val="24"/>
        </w:rPr>
        <w:t>, για να είμαστε σοβαροί και ακριβ</w:t>
      </w:r>
      <w:r>
        <w:rPr>
          <w:rFonts w:eastAsia="Times New Roman" w:cs="Times New Roman"/>
          <w:szCs w:val="24"/>
        </w:rPr>
        <w:t xml:space="preserve">είς. </w:t>
      </w:r>
    </w:p>
    <w:p w14:paraId="1BC75491"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Στην Ελλάδα φαίνεται ότι το πρόβλημα δεν είναι μεγάλο, είναι μικρό. Όμως και οι παιδίατροι, αλλά και οι επαγγελματίες </w:t>
      </w:r>
      <w:r>
        <w:rPr>
          <w:rFonts w:eastAsia="Times New Roman" w:cs="Times New Roman"/>
          <w:szCs w:val="24"/>
        </w:rPr>
        <w:lastRenderedPageBreak/>
        <w:t>υγείας σαν τον ομιλούντα, έρχονται όλο και περισσότερο σε επαφή με ανθρώπους, οι οποίοι προβληματίζονται, έχουν δεύτερες σκέψεις, αν</w:t>
      </w:r>
      <w:r>
        <w:rPr>
          <w:rFonts w:eastAsia="Times New Roman" w:cs="Times New Roman"/>
          <w:szCs w:val="24"/>
        </w:rPr>
        <w:t xml:space="preserve">ησυχούν και ούτω καθ’ εξής. </w:t>
      </w:r>
    </w:p>
    <w:p w14:paraId="1BC75492"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Η Ομότιμη Καθηγήτρια κ. Θεοδωρίδου λέει ότι ενδεχομένως από τον ένα στους εκατό γονείς που δεν ήθελε να εμβολιαστεί το παιδί του το 2012, που έγινε η σχετική έρευνα, μάλλον ανεβαίνει το ποσοστό. Υπάρχουν τα περίφημα «</w:t>
      </w:r>
      <w:r>
        <w:rPr>
          <w:rFonts w:eastAsia="Times New Roman" w:cs="Times New Roman"/>
          <w:szCs w:val="24"/>
          <w:lang w:val="en-US"/>
        </w:rPr>
        <w:t>hoaxes</w:t>
      </w:r>
      <w:r>
        <w:rPr>
          <w:rFonts w:eastAsia="Times New Roman" w:cs="Times New Roman"/>
          <w:szCs w:val="24"/>
        </w:rPr>
        <w:t>», ο</w:t>
      </w:r>
      <w:r>
        <w:rPr>
          <w:rFonts w:eastAsia="Times New Roman" w:cs="Times New Roman"/>
          <w:szCs w:val="24"/>
        </w:rPr>
        <w:t xml:space="preserve">ι ψευδείς ειδήσεις στο διαδίκτυο, οι οποίες κυριαρχούν, αλλά υπάρχει και το κίνημα που είπαμε. Και το πρώτο ερώτημα και το σημαντικότερο είναι αν το ΚΕΕΛΠΝΟ προγραμματίζει δράσεις διαφωτισμού -διότι αυτό νομίζω είναι το πρώτο ζήτημα- κι αν έχει στο σχέδιό </w:t>
      </w:r>
      <w:r>
        <w:rPr>
          <w:rFonts w:eastAsia="Times New Roman" w:cs="Times New Roman"/>
          <w:szCs w:val="24"/>
        </w:rPr>
        <w:t xml:space="preserve">του την εφαρμογή κάποιου σχεδίου αντιμετώπισης όλου αυτού του κινήματος, του </w:t>
      </w:r>
      <w:proofErr w:type="spellStart"/>
      <w:r>
        <w:rPr>
          <w:rFonts w:eastAsia="Times New Roman" w:cs="Times New Roman"/>
          <w:szCs w:val="24"/>
        </w:rPr>
        <w:t>αντιεμβολιαστικού</w:t>
      </w:r>
      <w:proofErr w:type="spellEnd"/>
      <w:r>
        <w:rPr>
          <w:rFonts w:eastAsia="Times New Roman" w:cs="Times New Roman"/>
          <w:szCs w:val="24"/>
        </w:rPr>
        <w:t xml:space="preserve">. </w:t>
      </w:r>
    </w:p>
    <w:p w14:paraId="1BC75493"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BC75494"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1BC75495"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Υγείας κ. Ανδρέας Ξανθός. </w:t>
      </w:r>
    </w:p>
    <w:p w14:paraId="1BC75496"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w:t>
      </w:r>
      <w:r>
        <w:rPr>
          <w:rFonts w:eastAsia="Times New Roman" w:cs="Times New Roman"/>
          <w:szCs w:val="24"/>
        </w:rPr>
        <w:t xml:space="preserve">Αγαπητέ συνάδελφε, Κώστα </w:t>
      </w:r>
      <w:proofErr w:type="spellStart"/>
      <w:r>
        <w:rPr>
          <w:rFonts w:eastAsia="Times New Roman" w:cs="Times New Roman"/>
          <w:szCs w:val="24"/>
        </w:rPr>
        <w:t>Μπαργιώτα</w:t>
      </w:r>
      <w:proofErr w:type="spellEnd"/>
      <w:r>
        <w:rPr>
          <w:rFonts w:eastAsia="Times New Roman" w:cs="Times New Roman"/>
          <w:szCs w:val="24"/>
        </w:rPr>
        <w:t xml:space="preserve">, νομίζω ότι αυτή είναι όντως μια </w:t>
      </w:r>
      <w:r>
        <w:rPr>
          <w:rFonts w:eastAsia="Times New Roman" w:cs="Times New Roman"/>
          <w:szCs w:val="24"/>
        </w:rPr>
        <w:lastRenderedPageBreak/>
        <w:t xml:space="preserve">καλή ερώτηση και οφείλω να αναγνωρίσω ότι οι ερωτήσεις αυτού του τύπου που αναδεικνύουν βαθύτερες δυσλειτουργίες, στρεβλώσεις και παθογένειες του συστήματος υγείας σπανίζουν λίγο σε αυτήν </w:t>
      </w:r>
      <w:r>
        <w:rPr>
          <w:rFonts w:eastAsia="Times New Roman" w:cs="Times New Roman"/>
          <w:szCs w:val="24"/>
        </w:rPr>
        <w:t xml:space="preserve">την Αίθουσα. </w:t>
      </w:r>
    </w:p>
    <w:p w14:paraId="1BC75497"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Υπάρχει πρόβλημα και έχει συζητηθεί πρόσφατα στο Συμβούλιο Υπουργών κατά τη διάρκεια της Σλοβακικής Προεδρίας, στην </w:t>
      </w:r>
      <w:proofErr w:type="spellStart"/>
      <w:r>
        <w:rPr>
          <w:rFonts w:eastAsia="Times New Roman" w:cs="Times New Roman"/>
          <w:szCs w:val="24"/>
        </w:rPr>
        <w:t>Μπρατισλάβα</w:t>
      </w:r>
      <w:proofErr w:type="spellEnd"/>
      <w:r>
        <w:rPr>
          <w:rFonts w:eastAsia="Times New Roman" w:cs="Times New Roman"/>
          <w:szCs w:val="24"/>
        </w:rPr>
        <w:t>, τον Οκτώβριο του 2016. Πρόκειται για μια αυξανόμενη απειλή για τη δημόσια υγεία σε αρκετές χώρες της Ευρωπαϊκής Έ</w:t>
      </w:r>
      <w:r>
        <w:rPr>
          <w:rFonts w:eastAsia="Times New Roman" w:cs="Times New Roman"/>
          <w:szCs w:val="24"/>
        </w:rPr>
        <w:t xml:space="preserve">νωσης. Στη χώρα μας για πολλούς λόγους, φαντάζομαι κυρίως επειδή είναι πολύ ισχυρό το </w:t>
      </w:r>
      <w:proofErr w:type="spellStart"/>
      <w:r>
        <w:rPr>
          <w:rFonts w:eastAsia="Times New Roman" w:cs="Times New Roman"/>
          <w:szCs w:val="24"/>
        </w:rPr>
        <w:t>ιατροκεντρικό</w:t>
      </w:r>
      <w:proofErr w:type="spellEnd"/>
      <w:r>
        <w:rPr>
          <w:rFonts w:eastAsia="Times New Roman" w:cs="Times New Roman"/>
          <w:szCs w:val="24"/>
        </w:rPr>
        <w:t xml:space="preserve"> και πατερναλιστικό πρότυπο που υπάρχει στο σύστημα υγείας μας, δεν έχει αποκτήσει χαρακτηριστικά κινήματος. Προφανώς, είναι μεμονωμένες οι συμπεριφορές γονι</w:t>
      </w:r>
      <w:r>
        <w:rPr>
          <w:rFonts w:eastAsia="Times New Roman" w:cs="Times New Roman"/>
          <w:szCs w:val="24"/>
        </w:rPr>
        <w:t xml:space="preserve">ών που υιοθετούν μια εναλλακτική κουλτούρα, υποτίθεται, στην προσέγγιση αυτών των θεμάτων. </w:t>
      </w:r>
    </w:p>
    <w:p w14:paraId="1BC75498"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Τα εμβόλια είναι πολύ κρίσιμο εργαλείο προστασίας της δημόσιας υγείας και πρόληψης διεθνώς. Η συμβολή τους είναι τεράστια στην αύξηση του προσδόκιμου επιβίωσης των </w:t>
      </w:r>
      <w:r>
        <w:rPr>
          <w:rFonts w:eastAsia="Times New Roman" w:cs="Times New Roman"/>
          <w:szCs w:val="24"/>
        </w:rPr>
        <w:t xml:space="preserve">ανθρώπων και της αντιμετώπισης μεταδοτικών νοσημάτων που στο παρελθόν είχαν τρομερά θύματα σε όλον τον κόσμο. </w:t>
      </w:r>
    </w:p>
    <w:p w14:paraId="1BC7549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αυτό που χρειάζεται είναι με σοβαρότητα η πολιτεία να ενισχύσει την κουλτούρα της πρόληψης. Και θεωρώ ότι η προσπάθεια που θα κάνουμε </w:t>
      </w:r>
      <w:r>
        <w:rPr>
          <w:rFonts w:eastAsia="Times New Roman" w:cs="Times New Roman"/>
          <w:szCs w:val="24"/>
        </w:rPr>
        <w:t>στο επόμενο διάστημα για να ενισχύσουμε την πρωτοβάθμια φροντίδα -που εμπεριέχει την πρόληψη στην αγωγή υγείας του πληθυσμού, αλλά και τη λογική του οικογενειακού παιδιάτρου, ο οποίος έχει την ευθύνη και φροντίζει για την πρόληψη σε έναν συγκεκριμένο πληθυ</w:t>
      </w:r>
      <w:r>
        <w:rPr>
          <w:rFonts w:eastAsia="Times New Roman" w:cs="Times New Roman"/>
          <w:szCs w:val="24"/>
        </w:rPr>
        <w:t xml:space="preserve">σμό, τους εμβολιασμούς, τους </w:t>
      </w:r>
      <w:proofErr w:type="spellStart"/>
      <w:r>
        <w:rPr>
          <w:rFonts w:eastAsia="Times New Roman" w:cs="Times New Roman"/>
          <w:szCs w:val="24"/>
        </w:rPr>
        <w:t>προσυμπτωματικούς</w:t>
      </w:r>
      <w:proofErr w:type="spellEnd"/>
      <w:r>
        <w:rPr>
          <w:rFonts w:eastAsia="Times New Roman" w:cs="Times New Roman"/>
          <w:szCs w:val="24"/>
        </w:rPr>
        <w:t xml:space="preserve"> ελέγχους κ.λπ.- συνιστά μια πάρα πολύ σημαντική κουλτούρα, η οποία έλειπε μέχρι τώρα. </w:t>
      </w:r>
    </w:p>
    <w:p w14:paraId="1BC7549A"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Το βιβλιάριο υγείας του παιδιού, το πρόσφατο, που έχει αναδιοργανωθεί θα συνδεθεί με τον ηλεκτρονικό φάκελο υγείας στα πλαίσια της πρωτοβάθμιας φροντίδας κι εκεί θα διασυνδέεται, λοιπόν, η καταγραφή που υπάρχει για τα εμβόλια των παιδιών. Θα υπάρχει στον ο</w:t>
      </w:r>
      <w:r>
        <w:rPr>
          <w:rFonts w:eastAsia="Times New Roman" w:cs="Times New Roman"/>
          <w:szCs w:val="24"/>
        </w:rPr>
        <w:t xml:space="preserve">ικογενειακό φάκελο υγείας και θα μπορεί ο οικογενειακός γιατρός να ανατρέχει, να βλέπει, να παρακολουθεί και να κατευθύνει τους γονείς. </w:t>
      </w:r>
    </w:p>
    <w:p w14:paraId="1BC7549B"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Υπάρχει μια σκέψη να είναι υποχρεωτικό ο γονιός που αρνείται να εμβολιαστεί το παιδί του να υπογράφει ένα έντυπο το οπο</w:t>
      </w:r>
      <w:r>
        <w:rPr>
          <w:rFonts w:eastAsia="Times New Roman" w:cs="Times New Roman"/>
          <w:szCs w:val="24"/>
        </w:rPr>
        <w:t xml:space="preserve">ίο θα καταχωρείται στο βιβλιάριο υγείας του παιδιού και άρα </w:t>
      </w:r>
      <w:r>
        <w:rPr>
          <w:rFonts w:eastAsia="Times New Roman" w:cs="Times New Roman"/>
          <w:szCs w:val="24"/>
        </w:rPr>
        <w:lastRenderedPageBreak/>
        <w:t xml:space="preserve">στον ηλεκτρονικό φάκελο. Έτσι, θα δίνεται η </w:t>
      </w:r>
      <w:r>
        <w:rPr>
          <w:rFonts w:eastAsia="Times New Roman"/>
          <w:szCs w:val="24"/>
        </w:rPr>
        <w:t xml:space="preserve">δυνατότητα </w:t>
      </w:r>
      <w:r>
        <w:rPr>
          <w:rFonts w:eastAsia="Times New Roman" w:cs="Times New Roman"/>
          <w:szCs w:val="24"/>
        </w:rPr>
        <w:t xml:space="preserve">να υπάρξουν παρεμβάσεις αλλαγής συνείδησης. </w:t>
      </w:r>
    </w:p>
    <w:p w14:paraId="1BC7549C"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Και το κρίσιμο ζήτημα, νομίζω, είναι αυτό που είπατε, μια καμπάνια καθολικής ενημέρωσης που το Κ</w:t>
      </w:r>
      <w:r>
        <w:rPr>
          <w:rFonts w:eastAsia="Times New Roman" w:cs="Times New Roman"/>
          <w:szCs w:val="24"/>
        </w:rPr>
        <w:t>ΕΕΛΠΝΟ έχει αποφασίσει να την προχωρήσει. Υπήρχε με την αφορμή μιας πρόσφατης, μιας ευρωπαϊκής εβδομάδας εμβολιασμού. Έχουν κυκλοφορήσει φυλλάδια και αφίσες ήδη στα νοσοκομεία και στα κέντρα υγείας. Υπάρχει ένα ενημερωτικό υλικό πολύ καλό και τεκμηριωμένο,</w:t>
      </w:r>
      <w:r>
        <w:rPr>
          <w:rFonts w:eastAsia="Times New Roman" w:cs="Times New Roman"/>
          <w:szCs w:val="24"/>
        </w:rPr>
        <w:t xml:space="preserve"> ειδικά εστιασμένο σε αυτό το θέμα, στην ιστοσελίδα του ΚΕΕΛΠΝΟ. Και προετοιμάζεται, απ’ ό,τι ενημερώθηκα, ένα ειδικό τηλεοπτικό σποτ, ένα φιλμάκι, το οποίο θα μπορεί να προβάλλεται και να υπάρχει η προσπάθεια ευαισθητοποίησης και των πολιτών και των επαγγ</w:t>
      </w:r>
      <w:r>
        <w:rPr>
          <w:rFonts w:eastAsia="Times New Roman" w:cs="Times New Roman"/>
          <w:szCs w:val="24"/>
        </w:rPr>
        <w:t xml:space="preserve">ελματιών υγείας. </w:t>
      </w:r>
    </w:p>
    <w:p w14:paraId="1BC7549D" w14:textId="77777777" w:rsidR="00B1781D" w:rsidRDefault="00CB16A6">
      <w:pPr>
        <w:spacing w:line="600" w:lineRule="auto"/>
        <w:ind w:firstLine="720"/>
        <w:jc w:val="both"/>
        <w:rPr>
          <w:rFonts w:eastAsia="Times New Roman"/>
          <w:szCs w:val="24"/>
        </w:rPr>
      </w:pPr>
      <w:r>
        <w:rPr>
          <w:rFonts w:eastAsia="Times New Roman"/>
          <w:szCs w:val="24"/>
        </w:rPr>
        <w:t>Στο νομοσχέδιο για την πρωτοβάθμια υγεία ενισχύουμε και τον ρόλο του επισκέπτη υγείας, ο οποίος έχει την αρμοδιότητα και τη γνώση για να συνεισφέρει σε αυτήν την κατεύθυνση. Και θεωρώ ότι αυτό που χρειαζόμαστε τώρα -και είναι πολύ σημαντι</w:t>
      </w:r>
      <w:r>
        <w:rPr>
          <w:rFonts w:eastAsia="Times New Roman"/>
          <w:szCs w:val="24"/>
        </w:rPr>
        <w:t xml:space="preserve">κό- είναι να μην θέσουμε σε κίνδυνο ένα πολύ καλό ποσοστό εμβολιαστικής κάλυψης του πληθυσμού που έχουμε πετύχει </w:t>
      </w:r>
      <w:r>
        <w:rPr>
          <w:rFonts w:eastAsia="Times New Roman"/>
          <w:szCs w:val="24"/>
        </w:rPr>
        <w:lastRenderedPageBreak/>
        <w:t xml:space="preserve">στην Ελλάδα, το οποίο είναι 97% στα κρίσιμα εμβόλια με βάση το Εθνικό Πρόγραμμα Εμβολιασμών. </w:t>
      </w:r>
    </w:p>
    <w:p w14:paraId="1BC7549E" w14:textId="77777777" w:rsidR="00B1781D" w:rsidRDefault="00CB16A6">
      <w:pPr>
        <w:spacing w:line="600" w:lineRule="auto"/>
        <w:ind w:firstLine="720"/>
        <w:jc w:val="both"/>
        <w:rPr>
          <w:rFonts w:eastAsia="Times New Roman"/>
          <w:szCs w:val="24"/>
        </w:rPr>
      </w:pPr>
      <w:r>
        <w:rPr>
          <w:rFonts w:eastAsia="Times New Roman"/>
          <w:szCs w:val="24"/>
        </w:rPr>
        <w:t>Είναι σημαντικό ότι εξαιτίας αυτής της υγειονομικ</w:t>
      </w:r>
      <w:r>
        <w:rPr>
          <w:rFonts w:eastAsia="Times New Roman"/>
          <w:szCs w:val="24"/>
        </w:rPr>
        <w:t xml:space="preserve">ής ζώνης ασφαλείας που υπήρχε στον πληθυσμό, δεν είχαμε στη χώρα μας κρούσματα ιλαράς, όπως σε άλλες –γιατί υπήρξαν και στην Ιταλία- ανεπτυγμένες ευρωπαϊκές χώρες. </w:t>
      </w:r>
    </w:p>
    <w:p w14:paraId="1BC7549F" w14:textId="77777777" w:rsidR="00B1781D" w:rsidRDefault="00CB16A6">
      <w:pPr>
        <w:spacing w:line="600" w:lineRule="auto"/>
        <w:ind w:firstLine="720"/>
        <w:jc w:val="both"/>
        <w:rPr>
          <w:rFonts w:eastAsia="Times New Roman"/>
          <w:szCs w:val="24"/>
        </w:rPr>
      </w:pPr>
      <w:r>
        <w:rPr>
          <w:rFonts w:eastAsia="Times New Roman"/>
          <w:szCs w:val="24"/>
        </w:rPr>
        <w:t>Επίσης, είναι πολύ σημαντικό ότι έχουμε κάνει μια πολύ μεγάλη προσπάθεια και έχουμε καλύψει</w:t>
      </w:r>
      <w:r>
        <w:rPr>
          <w:rFonts w:eastAsia="Times New Roman"/>
          <w:szCs w:val="24"/>
        </w:rPr>
        <w:t xml:space="preserve"> σχεδόν πάνω από το 90% των παιδιών των προσφυγικών καταυλισμών και αυτό μας έχει βοηθήσει πάρα πολύ στο να μην έχουμε διασπορά κρουσμάτων, μεταδοτικών και λοιμωδών νοσημάτων όλα αυτά τα χρόνια που διαχειριζόμαστε αυτή τη μείζονα προσφυγική κρίση.</w:t>
      </w:r>
    </w:p>
    <w:p w14:paraId="1BC754A0" w14:textId="77777777" w:rsidR="00B1781D" w:rsidRDefault="00CB16A6">
      <w:pPr>
        <w:spacing w:line="600" w:lineRule="auto"/>
        <w:ind w:firstLine="720"/>
        <w:jc w:val="both"/>
        <w:rPr>
          <w:rFonts w:eastAsia="Times New Roman"/>
          <w:szCs w:val="24"/>
        </w:rPr>
      </w:pPr>
      <w:r>
        <w:rPr>
          <w:rFonts w:eastAsia="Times New Roman"/>
          <w:szCs w:val="24"/>
        </w:rPr>
        <w:t>Πραγματι</w:t>
      </w:r>
      <w:r>
        <w:rPr>
          <w:rFonts w:eastAsia="Times New Roman"/>
          <w:szCs w:val="24"/>
        </w:rPr>
        <w:t>κά το έχει αναγνωρίσει και ο Παγκόσμιος Οργανισμός Υγείας και έχει δώσει στη χώρα μας συγχαρητήρια. Έχουμε τριάντα έξι μήνες στη χώρα μας χωρίς κανένα κρούσμα ερυθράς και ιλαράς.</w:t>
      </w:r>
    </w:p>
    <w:p w14:paraId="1BC754A1" w14:textId="77777777" w:rsidR="00B1781D" w:rsidRDefault="00CB16A6">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Υπουργέ.</w:t>
      </w:r>
    </w:p>
    <w:p w14:paraId="1BC754A2" w14:textId="77777777" w:rsidR="00B1781D" w:rsidRDefault="00CB16A6">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κ. </w:t>
      </w:r>
      <w:proofErr w:type="spellStart"/>
      <w:r>
        <w:rPr>
          <w:rFonts w:eastAsia="Times New Roman" w:cs="Times New Roman"/>
          <w:szCs w:val="24"/>
        </w:rPr>
        <w:t>Μπαργιώτας</w:t>
      </w:r>
      <w:proofErr w:type="spellEnd"/>
      <w:r>
        <w:rPr>
          <w:rFonts w:eastAsia="Times New Roman" w:cs="Times New Roman"/>
          <w:szCs w:val="24"/>
        </w:rPr>
        <w:t>.</w:t>
      </w:r>
    </w:p>
    <w:p w14:paraId="1BC754A3" w14:textId="77777777" w:rsidR="00B1781D" w:rsidRDefault="00CB16A6">
      <w:pPr>
        <w:tabs>
          <w:tab w:val="left" w:pos="3695"/>
        </w:tabs>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 xml:space="preserve">Μου απαντήσατε ήδη και ευχαριστώ, κύριε Υπουργέ. </w:t>
      </w:r>
    </w:p>
    <w:p w14:paraId="1BC754A4" w14:textId="77777777" w:rsidR="00B1781D" w:rsidRDefault="00CB16A6">
      <w:pPr>
        <w:tabs>
          <w:tab w:val="left" w:pos="3695"/>
        </w:tabs>
        <w:spacing w:line="600" w:lineRule="auto"/>
        <w:ind w:firstLine="720"/>
        <w:jc w:val="both"/>
        <w:rPr>
          <w:rFonts w:eastAsia="Times New Roman" w:cs="Times New Roman"/>
          <w:szCs w:val="24"/>
        </w:rPr>
      </w:pPr>
      <w:r>
        <w:rPr>
          <w:rFonts w:eastAsia="Times New Roman" w:cs="Times New Roman"/>
          <w:szCs w:val="24"/>
        </w:rPr>
        <w:t>Όσον αφορά το προσφυγικό, ήταν ένα θέμα που θα ήθελα να θίξω, γιατί αποτελεί όντως έναν κίνδυνο. Δέχομαι αυτά που λέτε και σας ευχαριστώ. Παρ’ όλο που είναι αλήθεια α</w:t>
      </w:r>
      <w:r>
        <w:rPr>
          <w:rFonts w:eastAsia="Times New Roman" w:cs="Times New Roman"/>
          <w:szCs w:val="24"/>
        </w:rPr>
        <w:t xml:space="preserve">υτό που είπατε, δηλαδή ότι το ποσοστό συμμόρφωσης στους εμβολιασμούς στην Ελλάδα είναι στο 97%, πολύ φοβάμαι ότι το κίνημα θα έρθει και εδώ. Και υπάρχουν πολλά προβλήματα. Χαίρομαι που ακούω ότι υπήρξε ήδη συζήτηση και συζητιέται η επιμόρφωση, η διαφώτιση </w:t>
      </w:r>
      <w:r>
        <w:rPr>
          <w:rFonts w:eastAsia="Times New Roman" w:cs="Times New Roman"/>
          <w:szCs w:val="24"/>
        </w:rPr>
        <w:t>κλπ</w:t>
      </w:r>
      <w:r>
        <w:rPr>
          <w:rFonts w:eastAsia="Times New Roman" w:cs="Times New Roman"/>
          <w:szCs w:val="24"/>
        </w:rPr>
        <w:t>.</w:t>
      </w:r>
      <w:r>
        <w:rPr>
          <w:rFonts w:eastAsia="Times New Roman" w:cs="Times New Roman"/>
          <w:szCs w:val="24"/>
        </w:rPr>
        <w:t xml:space="preserve">. </w:t>
      </w:r>
    </w:p>
    <w:p w14:paraId="1BC754A5" w14:textId="77777777" w:rsidR="00B1781D" w:rsidRDefault="00CB16A6">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Θα ήθελα, όμως, να θίξω και το δεύτερο θέμα που έρχεται. Είναι το νομικό πλαίσιο που ισχύει, όπως ισχύει, στην Ελλάδα και η ενδεχόμενη τροποποίηση του. Προς Θεού δεν είμαι έτοιμος ούτε να προτείνω, ούτε να επιβάλλω λύσεις, ούτε να ζητήσω λύσεις, αν </w:t>
      </w:r>
      <w:r>
        <w:rPr>
          <w:rFonts w:eastAsia="Times New Roman" w:cs="Times New Roman"/>
          <w:szCs w:val="24"/>
        </w:rPr>
        <w:t>θέλετε. Νομίζω, όμως, ότι είναι μια συζήτηση που πρέπει να ανοίξει και πρέπει να ανοίξει και προς το πανεπιστήμιο και προς την κοινωνία και από τα όργανα και από τα κόμματα και από τους φορείς.</w:t>
      </w:r>
    </w:p>
    <w:p w14:paraId="1BC754A6" w14:textId="77777777" w:rsidR="00B1781D" w:rsidRDefault="00CB16A6">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Η εικόνα σε όλη την Ευρώπη δεν είναι ομοιογενής. Υπάρχουν προαιρετικά, υποχρεωτικά και αναγκαστικά προγράμματα </w:t>
      </w:r>
      <w:r>
        <w:rPr>
          <w:rFonts w:eastAsia="Times New Roman" w:cs="Times New Roman"/>
          <w:szCs w:val="24"/>
        </w:rPr>
        <w:lastRenderedPageBreak/>
        <w:t>εμβολιασμών ανά την Ευρώπη. Υπάρχουν διάφορες τακτικές. Η Αυστραλία, για παράδειγμα, στο ένα άκρο έχει οικονομικά κίνητρα, δηλαδή, οι γονείς παίρ</w:t>
      </w:r>
      <w:r>
        <w:rPr>
          <w:rFonts w:eastAsia="Times New Roman" w:cs="Times New Roman"/>
          <w:szCs w:val="24"/>
        </w:rPr>
        <w:t xml:space="preserve">νουν χρήματα όταν ολοκληρώνουν το εμβολιαστικό πρόγραμμα. Υπάρχουν χώρες όπως ο Καναδάς, όπου σε πολλές περιοχές η ολοκλήρωση των εμβολίων είναι προϋπόθεση για τη φοίτηση στο σχολείο. </w:t>
      </w:r>
    </w:p>
    <w:p w14:paraId="1BC754A7" w14:textId="77777777" w:rsidR="00B1781D" w:rsidRDefault="00CB16A6">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Όμως, υπάρχουν και χώρες, όπως η Βραζιλία, οι οποίες έχουν ως κίνητρο, </w:t>
      </w:r>
      <w:r>
        <w:rPr>
          <w:rFonts w:eastAsia="Times New Roman" w:cs="Times New Roman"/>
          <w:szCs w:val="24"/>
        </w:rPr>
        <w:t xml:space="preserve">ως προϋπόθεση για τα κοινωνικά, </w:t>
      </w:r>
      <w:proofErr w:type="spellStart"/>
      <w:r>
        <w:rPr>
          <w:rFonts w:eastAsia="Times New Roman" w:cs="Times New Roman"/>
          <w:szCs w:val="24"/>
        </w:rPr>
        <w:t>προνοιακά</w:t>
      </w:r>
      <w:proofErr w:type="spellEnd"/>
      <w:r>
        <w:rPr>
          <w:rFonts w:eastAsia="Times New Roman" w:cs="Times New Roman"/>
          <w:szCs w:val="24"/>
        </w:rPr>
        <w:t xml:space="preserve"> προγράμματα, τα οικογενειακά επιδόματα κλπ., τον εμβολιασμό των παιδιών.</w:t>
      </w:r>
    </w:p>
    <w:p w14:paraId="1BC754A8" w14:textId="77777777" w:rsidR="00B1781D" w:rsidRDefault="00CB16A6">
      <w:pPr>
        <w:tabs>
          <w:tab w:val="left" w:pos="3695"/>
        </w:tabs>
        <w:spacing w:line="600" w:lineRule="auto"/>
        <w:ind w:firstLine="720"/>
        <w:jc w:val="both"/>
        <w:rPr>
          <w:rFonts w:eastAsia="Times New Roman" w:cs="Times New Roman"/>
          <w:szCs w:val="24"/>
        </w:rPr>
      </w:pPr>
      <w:r>
        <w:rPr>
          <w:rFonts w:eastAsia="Times New Roman" w:cs="Times New Roman"/>
          <w:szCs w:val="24"/>
        </w:rPr>
        <w:t>Και υπάρχει και η Σλοβενία –και έχει ενδιαφέρον αυτό- η οποία είναι η πρώτη χώρα απ’ ό,τι γνωρίζω στον πλανήτη, η οποία έχει συνδέσει και ποι</w:t>
      </w:r>
      <w:r>
        <w:rPr>
          <w:rFonts w:eastAsia="Times New Roman" w:cs="Times New Roman"/>
          <w:szCs w:val="24"/>
        </w:rPr>
        <w:t xml:space="preserve">νές στην αποτυχία εμβολιασμού των παιδιών. Η αποτυχία ολοκλήρωσης του προγράμματος εμβολιασμού των παιδιών συνεπάγεται πρόστιμο, σύμφωνα με τις τελευταίες νομολογίες της Σλοβενίας. </w:t>
      </w:r>
    </w:p>
    <w:p w14:paraId="1BC754A9" w14:textId="77777777" w:rsidR="00B1781D" w:rsidRDefault="00CB16A6">
      <w:pPr>
        <w:tabs>
          <w:tab w:val="left" w:pos="3695"/>
        </w:tabs>
        <w:spacing w:line="600" w:lineRule="auto"/>
        <w:ind w:firstLine="720"/>
        <w:jc w:val="both"/>
        <w:rPr>
          <w:rFonts w:eastAsia="Times New Roman" w:cs="Times New Roman"/>
          <w:szCs w:val="24"/>
        </w:rPr>
      </w:pPr>
      <w:r>
        <w:rPr>
          <w:rFonts w:eastAsia="Times New Roman" w:cs="Times New Roman"/>
          <w:szCs w:val="24"/>
        </w:rPr>
        <w:t>Επίσης σε κάποιες χώρες υπάρχουν δικαστικά αποτελέσματα μετά από πρωτοβουλ</w:t>
      </w:r>
      <w:r>
        <w:rPr>
          <w:rFonts w:eastAsia="Times New Roman" w:cs="Times New Roman"/>
          <w:szCs w:val="24"/>
        </w:rPr>
        <w:t xml:space="preserve">ία των αρχών εναντίον γονέων οι οποίοι είχαν </w:t>
      </w:r>
      <w:proofErr w:type="spellStart"/>
      <w:r>
        <w:rPr>
          <w:rFonts w:eastAsia="Times New Roman" w:cs="Times New Roman"/>
          <w:szCs w:val="24"/>
        </w:rPr>
        <w:t>ανεμβολίαστα</w:t>
      </w:r>
      <w:proofErr w:type="spellEnd"/>
      <w:r>
        <w:rPr>
          <w:rFonts w:eastAsia="Times New Roman" w:cs="Times New Roman"/>
          <w:szCs w:val="24"/>
        </w:rPr>
        <w:t xml:space="preserve"> τα παιδιά τους και είχαν προβλήματα. Και αυτά δημιουργούν δικαστικά προηγούμενα.</w:t>
      </w:r>
    </w:p>
    <w:p w14:paraId="1BC754AA" w14:textId="77777777" w:rsidR="00B1781D" w:rsidRDefault="00CB16A6">
      <w:pPr>
        <w:tabs>
          <w:tab w:val="left" w:pos="3695"/>
        </w:tabs>
        <w:spacing w:line="600" w:lineRule="auto"/>
        <w:ind w:firstLine="720"/>
        <w:jc w:val="both"/>
        <w:rPr>
          <w:rFonts w:eastAsia="Times New Roman" w:cs="Times New Roman"/>
          <w:szCs w:val="24"/>
        </w:rPr>
      </w:pPr>
      <w:r>
        <w:rPr>
          <w:rFonts w:eastAsia="Times New Roman" w:cs="Times New Roman"/>
          <w:szCs w:val="24"/>
        </w:rPr>
        <w:lastRenderedPageBreak/>
        <w:t>Στο δίκαιο στη χώρα, παρ’ όλο που οι εγκύκλιοι του Υπουργείου μιλάνε για υποχρεωτικό εμβολιασμό –είναι λίγο σαν το κά</w:t>
      </w:r>
      <w:r>
        <w:rPr>
          <w:rFonts w:eastAsia="Times New Roman" w:cs="Times New Roman"/>
          <w:szCs w:val="24"/>
        </w:rPr>
        <w:t xml:space="preserve">πνισμα-, δεν υπάρχει ποινή και δεν υπάρχει έλεγχος. Λένε ότι είναι υποχρεωτικοί οι βασικοί εμβολιασμοί, όπως τους περιγράφει το ΚΕΕΛΠΝΟ, αλλά δεν υπάρχει κανένας έλεγχος για την εφαρμογή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Είναι κάτι που νομίζω ότι μπορούμε να το δούμε </w:t>
      </w:r>
      <w:r>
        <w:rPr>
          <w:rFonts w:eastAsia="Times New Roman" w:cs="Times New Roman"/>
          <w:szCs w:val="24"/>
        </w:rPr>
        <w:t>και θα έπρεπε να το δούμε. Υπάρχει νομοθεσία για την επιμέλεια και ποινές σε περίπτωση που αποδειχθεί πλημμέλημα ή πλημμελής επιμέλεια από τους γονείς των παιδιών. Αυτό εδώ, όμως, είναι ένα πράγμα το οποίο δεν είναι σαφές και δεν έχει αποσαφηνιστεί.</w:t>
      </w:r>
    </w:p>
    <w:p w14:paraId="1BC754AB" w14:textId="77777777" w:rsidR="00B1781D" w:rsidRDefault="00CB16A6">
      <w:pPr>
        <w:tabs>
          <w:tab w:val="left" w:pos="3695"/>
        </w:tabs>
        <w:spacing w:line="600" w:lineRule="auto"/>
        <w:ind w:firstLine="720"/>
        <w:jc w:val="both"/>
        <w:rPr>
          <w:rFonts w:eastAsia="Times New Roman" w:cs="Times New Roman"/>
          <w:szCs w:val="24"/>
        </w:rPr>
      </w:pPr>
      <w:r>
        <w:rPr>
          <w:rFonts w:eastAsia="Times New Roman" w:cs="Times New Roman"/>
          <w:szCs w:val="24"/>
        </w:rPr>
        <w:t>Είπα κ</w:t>
      </w:r>
      <w:r>
        <w:rPr>
          <w:rFonts w:eastAsia="Times New Roman" w:cs="Times New Roman"/>
          <w:szCs w:val="24"/>
        </w:rPr>
        <w:t>αι προηγουμένως ότι δεν έχω έτοιμες λύσεις. Είναι –νομίζω- ένα πολύπλοκο ζήτημα φιλοσοφικά, ηθικά, κοινωνικά. Όλες οι χώρες που σας είπα έχουν ταυτοχρόνως και κανόνες και σέβονται τη διαφορετικότητα, τη θρησκεία, την κουλτούρα κλπ</w:t>
      </w:r>
      <w:r>
        <w:rPr>
          <w:rFonts w:eastAsia="Times New Roman" w:cs="Times New Roman"/>
          <w:szCs w:val="24"/>
        </w:rPr>
        <w:t>.</w:t>
      </w:r>
      <w:r>
        <w:rPr>
          <w:rFonts w:eastAsia="Times New Roman" w:cs="Times New Roman"/>
          <w:szCs w:val="24"/>
        </w:rPr>
        <w:t>. Είναι, λοιπόν, ένα πολύ</w:t>
      </w:r>
      <w:r>
        <w:rPr>
          <w:rFonts w:eastAsia="Times New Roman" w:cs="Times New Roman"/>
          <w:szCs w:val="24"/>
        </w:rPr>
        <w:t xml:space="preserve">πλοκο ζήτημα το οποίο όμως πρέπει να συζητηθεί. </w:t>
      </w:r>
    </w:p>
    <w:p w14:paraId="1BC754AC" w14:textId="77777777" w:rsidR="00B1781D" w:rsidRDefault="00CB16A6">
      <w:pPr>
        <w:spacing w:line="600" w:lineRule="auto"/>
        <w:ind w:firstLine="720"/>
        <w:jc w:val="both"/>
        <w:rPr>
          <w:rFonts w:eastAsia="Times New Roman"/>
          <w:szCs w:val="24"/>
        </w:rPr>
      </w:pPr>
      <w:r>
        <w:rPr>
          <w:rFonts w:eastAsia="Times New Roman" w:cs="Times New Roman"/>
          <w:szCs w:val="24"/>
        </w:rPr>
        <w:lastRenderedPageBreak/>
        <w:t>Νομίζω σε πρώτη φάση η δημιουργία ενός συστήματος κινήτρων και αντικινήτρων, και όχι ποινών, θα ήταν ίσως το ενδιάμεσο βήμα που θα μας οδηγούσε σε μια πιο συγκεκριμένη και πιο αυστηρή νομοθεσία.</w:t>
      </w:r>
    </w:p>
    <w:p w14:paraId="1BC754A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Και με βάση </w:t>
      </w:r>
      <w:r>
        <w:rPr>
          <w:rFonts w:eastAsia="Times New Roman" w:cs="Times New Roman"/>
          <w:szCs w:val="24"/>
        </w:rPr>
        <w:t xml:space="preserve">αυτό που πιστεύω εγώ τουλάχιστον, αυτό είναι ένας επερχόμενος κίνδυνος, καθώς η δυσκολία με την οποία γίνεται η διαχείριση της παραπλανητικής πληροφορίας πλέον στο διαδίκτυο και στα μέσα δημιουργεί πάρα πολλές απάτες, οι οποίες με τον καιρό φουσκώνουν και </w:t>
      </w:r>
      <w:r>
        <w:rPr>
          <w:rFonts w:eastAsia="Times New Roman" w:cs="Times New Roman"/>
          <w:szCs w:val="24"/>
        </w:rPr>
        <w:t xml:space="preserve">γίνονται όλο και πιο επικίνδυνες. Θα ήταν ενδεχομένως καλό να αρχίσουμε τουλάχιστον να συζητάμε για την πιθανότητα της αλλαγής του νομικού καθεστώτος προς ένα καθεστώς πιο συγκεκριμένο, πιο σαφές και ενδεχομένως και λίγο πιο αυστηρό. </w:t>
      </w:r>
    </w:p>
    <w:p w14:paraId="1BC754AE"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Θα ήθελα να ακούσω τη</w:t>
      </w:r>
      <w:r>
        <w:rPr>
          <w:rFonts w:eastAsia="Times New Roman" w:cs="Times New Roman"/>
          <w:szCs w:val="24"/>
        </w:rPr>
        <w:t xml:space="preserve"> γνώμη σας. </w:t>
      </w:r>
    </w:p>
    <w:p w14:paraId="1BC754AF" w14:textId="77777777" w:rsidR="00B1781D" w:rsidRDefault="00CB16A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Ευχαριστούμε, κύριε συνάδελφε. </w:t>
      </w:r>
    </w:p>
    <w:p w14:paraId="1BC754B0" w14:textId="77777777" w:rsidR="00B1781D" w:rsidRDefault="00CB16A6">
      <w:pPr>
        <w:spacing w:line="600" w:lineRule="auto"/>
        <w:ind w:firstLine="720"/>
        <w:jc w:val="both"/>
        <w:rPr>
          <w:rFonts w:eastAsia="Times New Roman"/>
          <w:bCs/>
          <w:szCs w:val="24"/>
        </w:rPr>
      </w:pPr>
      <w:r>
        <w:rPr>
          <w:rFonts w:eastAsia="Times New Roman"/>
          <w:bCs/>
          <w:szCs w:val="24"/>
        </w:rPr>
        <w:t>Κύριε Υπουργέ, έχετε τον λόγο.</w:t>
      </w:r>
    </w:p>
    <w:p w14:paraId="1BC754B1" w14:textId="77777777" w:rsidR="00B1781D" w:rsidRDefault="00CB16A6">
      <w:pPr>
        <w:spacing w:line="600" w:lineRule="auto"/>
        <w:ind w:firstLine="720"/>
        <w:jc w:val="both"/>
        <w:rPr>
          <w:rFonts w:eastAsia="Times New Roman"/>
          <w:bCs/>
          <w:szCs w:val="24"/>
        </w:rPr>
      </w:pPr>
      <w:r>
        <w:rPr>
          <w:rFonts w:eastAsia="Times New Roman"/>
          <w:b/>
          <w:bCs/>
          <w:szCs w:val="24"/>
        </w:rPr>
        <w:t xml:space="preserve">ΑΝΔΡΕΑΣ ΞΑΝΘΟΣ (Υπουργός Υγείας): </w:t>
      </w:r>
      <w:r>
        <w:rPr>
          <w:rFonts w:eastAsia="Times New Roman"/>
          <w:bCs/>
          <w:szCs w:val="24"/>
        </w:rPr>
        <w:t xml:space="preserve">Έχει ενδιαφέρον η συζήτηση. Όντως κι εμάς μας απασχολεί πάρα πολύ και </w:t>
      </w:r>
      <w:r>
        <w:rPr>
          <w:rFonts w:eastAsia="Times New Roman"/>
          <w:bCs/>
          <w:szCs w:val="24"/>
        </w:rPr>
        <w:lastRenderedPageBreak/>
        <w:t xml:space="preserve">μάλιστα όταν έχουμε πλέον αποδεδειγμένα την </w:t>
      </w:r>
      <w:r>
        <w:rPr>
          <w:rFonts w:eastAsia="Times New Roman"/>
          <w:bCs/>
          <w:szCs w:val="24"/>
        </w:rPr>
        <w:t>ευεργετική επίδραση μιας προσπάθειας αυξημένης κάλυψης του πληθυσμού, για παράδειγμα, για το εμβόλιο για την εποχική γρίπη, όπου φέτος, μετά από μια πολύ συστηματική προσπάθεια που κάναμε, καταφέραμε να διπλασιάσουμε το ποσοστό των επαγγελματιών υγείας που</w:t>
      </w:r>
      <w:r>
        <w:rPr>
          <w:rFonts w:eastAsia="Times New Roman"/>
          <w:bCs/>
          <w:szCs w:val="24"/>
        </w:rPr>
        <w:t xml:space="preserve"> εμβολιάστηκαν φέτος και να αυξήσουμε κατά εξακόσιες χιλιάδες τις δόσεις που έγιναν στον γενικό πληθυσμό, με αποτέλεσμα φέτος τα θανατηφόρα κρούσματα από τη γρίπη να είναι περίπου 50% κάτω σε σχέση με πέρυσι. </w:t>
      </w:r>
    </w:p>
    <w:p w14:paraId="1BC754B2" w14:textId="77777777" w:rsidR="00B1781D" w:rsidRDefault="00CB16A6">
      <w:pPr>
        <w:spacing w:line="600" w:lineRule="auto"/>
        <w:ind w:firstLine="720"/>
        <w:jc w:val="both"/>
        <w:rPr>
          <w:rFonts w:eastAsia="Times New Roman"/>
          <w:bCs/>
          <w:szCs w:val="24"/>
        </w:rPr>
      </w:pPr>
      <w:r>
        <w:rPr>
          <w:rFonts w:eastAsia="Times New Roman"/>
          <w:bCs/>
          <w:szCs w:val="24"/>
        </w:rPr>
        <w:t>Βέβαια, ήταν διαφορετικό και το στέλεχος του ι</w:t>
      </w:r>
      <w:r>
        <w:rPr>
          <w:rFonts w:eastAsia="Times New Roman"/>
          <w:bCs/>
          <w:szCs w:val="24"/>
        </w:rPr>
        <w:t xml:space="preserve">ού και προφανώς είχε άλλη </w:t>
      </w:r>
      <w:proofErr w:type="spellStart"/>
      <w:r>
        <w:rPr>
          <w:rFonts w:eastAsia="Times New Roman"/>
          <w:bCs/>
          <w:szCs w:val="24"/>
        </w:rPr>
        <w:t>λοιμογονικότητα</w:t>
      </w:r>
      <w:proofErr w:type="spellEnd"/>
      <w:r>
        <w:rPr>
          <w:rFonts w:eastAsia="Times New Roman"/>
          <w:bCs/>
          <w:szCs w:val="24"/>
        </w:rPr>
        <w:t xml:space="preserve"> κλπ., αλλά θεωρούμε ότι ο εμβολιασμός και η προσπάθεια που έγινε έπαιξαν έναν πολύ σημαντικό ρόλο. </w:t>
      </w:r>
    </w:p>
    <w:p w14:paraId="1BC754B3" w14:textId="77777777" w:rsidR="00B1781D" w:rsidRDefault="00CB16A6">
      <w:pPr>
        <w:spacing w:line="600" w:lineRule="auto"/>
        <w:ind w:firstLine="720"/>
        <w:jc w:val="both"/>
        <w:rPr>
          <w:rFonts w:eastAsia="Times New Roman"/>
          <w:bCs/>
          <w:szCs w:val="24"/>
        </w:rPr>
      </w:pPr>
      <w:r>
        <w:rPr>
          <w:rFonts w:eastAsia="Times New Roman"/>
          <w:bCs/>
          <w:szCs w:val="24"/>
        </w:rPr>
        <w:t>Επίσης, να πω ότι γίνεται μια ευρύτερη συζήτηση και στην Ευρωπαϊκή Ένωση, που είναι στην αντίθετη κατεύθυνση, σχετ</w:t>
      </w:r>
      <w:r>
        <w:rPr>
          <w:rFonts w:eastAsia="Times New Roman"/>
          <w:bCs/>
          <w:szCs w:val="24"/>
        </w:rPr>
        <w:t>ικά δηλαδή με το πώς θα μπορέσουμε να εξασφαλίσουμε την οικονομική βιωσιμότητα των εθνικών προγραμμάτων εμβολιασμού. Γιατί και αυτό είναι ένα ζήτημα, μιας και υπάρχουν καινού</w:t>
      </w:r>
      <w:r>
        <w:rPr>
          <w:rFonts w:eastAsia="Times New Roman"/>
          <w:bCs/>
          <w:szCs w:val="24"/>
        </w:rPr>
        <w:lastRenderedPageBreak/>
        <w:t>ρια εμβόλια τα οποία αναπτύσσονται, τα οποία είναι ακριβά, πρέπει να μπουν στα εθν</w:t>
      </w:r>
      <w:r>
        <w:rPr>
          <w:rFonts w:eastAsia="Times New Roman"/>
          <w:bCs/>
          <w:szCs w:val="24"/>
        </w:rPr>
        <w:t>ικά προγράμματα υπό ορισμένες προϋποθέσεις, με βάση τα επιδημιολογικά δεδομένα κάθε χώρας κλπ</w:t>
      </w:r>
      <w:r>
        <w:rPr>
          <w:rFonts w:eastAsia="Times New Roman"/>
          <w:bCs/>
          <w:szCs w:val="24"/>
        </w:rPr>
        <w:t>.</w:t>
      </w:r>
      <w:r>
        <w:rPr>
          <w:rFonts w:eastAsia="Times New Roman"/>
          <w:bCs/>
          <w:szCs w:val="24"/>
        </w:rPr>
        <w:t xml:space="preserve">. </w:t>
      </w:r>
    </w:p>
    <w:p w14:paraId="1BC754B4" w14:textId="77777777" w:rsidR="00B1781D" w:rsidRDefault="00CB16A6">
      <w:pPr>
        <w:spacing w:line="600" w:lineRule="auto"/>
        <w:ind w:firstLine="720"/>
        <w:jc w:val="both"/>
        <w:rPr>
          <w:rFonts w:eastAsia="Times New Roman"/>
          <w:bCs/>
          <w:szCs w:val="24"/>
        </w:rPr>
      </w:pPr>
      <w:r>
        <w:rPr>
          <w:rFonts w:eastAsia="Times New Roman"/>
          <w:bCs/>
          <w:szCs w:val="24"/>
        </w:rPr>
        <w:t>Επίσης, υπάρχουν προβλήματα ελλείψεων, διότι πολλές φορές για διάφορους λόγους μειώνεται η παραγωγή και υπάρχει η τάση από τις φαρμακευτικές εταιρείες να κατευθύνουν τα εμβόλια μαζικά σε μεγάλες αγορές και να έχουν πρόβλημα ισόρροπης κατανομής τους. Γίνετα</w:t>
      </w:r>
      <w:r>
        <w:rPr>
          <w:rFonts w:eastAsia="Times New Roman"/>
          <w:bCs/>
          <w:szCs w:val="24"/>
        </w:rPr>
        <w:t xml:space="preserve">ι, λοιπόν, μια προσπάθεια διακρατικής συνεργασίας σε επίπεδο Ευρωπαϊκής Ένωσης για να καλυφθούν αυτές οι ανάγκες. Αυτό είναι το θέμα που αφορά αυτόν καθ’ αυτόν τον εμβολιασμό. </w:t>
      </w:r>
    </w:p>
    <w:p w14:paraId="1BC754B5" w14:textId="77777777" w:rsidR="00B1781D" w:rsidRDefault="00CB16A6">
      <w:pPr>
        <w:spacing w:line="600" w:lineRule="auto"/>
        <w:ind w:firstLine="720"/>
        <w:jc w:val="both"/>
        <w:rPr>
          <w:rFonts w:eastAsia="Times New Roman"/>
          <w:bCs/>
          <w:szCs w:val="24"/>
        </w:rPr>
      </w:pPr>
      <w:r>
        <w:rPr>
          <w:rFonts w:eastAsia="Times New Roman"/>
          <w:bCs/>
          <w:szCs w:val="24"/>
        </w:rPr>
        <w:t>Εγώ θεωρώ ότι δεν πρέπει να πάμε, σε αυτήν τη φάση που ακόμα το πρόβλημα δεν εί</w:t>
      </w:r>
      <w:r>
        <w:rPr>
          <w:rFonts w:eastAsia="Times New Roman"/>
          <w:bCs/>
          <w:szCs w:val="24"/>
        </w:rPr>
        <w:t xml:space="preserve">ναι ιδιαίτερα αυξημένο στη χώρα μας, σε μια κατασταλτικού κατά κάποιον τρόπο ή </w:t>
      </w:r>
      <w:proofErr w:type="spellStart"/>
      <w:r>
        <w:rPr>
          <w:rFonts w:eastAsia="Times New Roman"/>
          <w:bCs/>
          <w:szCs w:val="24"/>
        </w:rPr>
        <w:t>τιμωρητικού</w:t>
      </w:r>
      <w:proofErr w:type="spellEnd"/>
      <w:r>
        <w:rPr>
          <w:rFonts w:eastAsia="Times New Roman"/>
          <w:bCs/>
          <w:szCs w:val="24"/>
        </w:rPr>
        <w:t xml:space="preserve"> χαρακτήρα παρέμβαση. </w:t>
      </w:r>
    </w:p>
    <w:p w14:paraId="1BC754B6" w14:textId="77777777" w:rsidR="00B1781D" w:rsidRDefault="00CB16A6">
      <w:pPr>
        <w:spacing w:line="600" w:lineRule="auto"/>
        <w:ind w:firstLine="720"/>
        <w:jc w:val="both"/>
        <w:rPr>
          <w:rFonts w:eastAsia="Times New Roman"/>
          <w:bCs/>
          <w:szCs w:val="24"/>
        </w:rPr>
      </w:pPr>
      <w:r>
        <w:rPr>
          <w:rFonts w:eastAsia="Times New Roman"/>
          <w:bCs/>
          <w:szCs w:val="24"/>
        </w:rPr>
        <w:t>Νομίζω ότι η προσπάθεια που θα γίνει θα πρέπει να είναι στη λογική της ανάπτυξης της κουλτούρας της πρωτοβάθμιας φροντίδας και της πρόληψης, πο</w:t>
      </w:r>
      <w:r>
        <w:rPr>
          <w:rFonts w:eastAsia="Times New Roman"/>
          <w:bCs/>
          <w:szCs w:val="24"/>
        </w:rPr>
        <w:t xml:space="preserve">υ εμπεριέχει τους εμβολιασμούς, της </w:t>
      </w:r>
      <w:proofErr w:type="spellStart"/>
      <w:r>
        <w:rPr>
          <w:rFonts w:eastAsia="Times New Roman"/>
          <w:bCs/>
          <w:szCs w:val="24"/>
        </w:rPr>
        <w:t>διεπαγγελματικής</w:t>
      </w:r>
      <w:proofErr w:type="spellEnd"/>
      <w:r>
        <w:rPr>
          <w:rFonts w:eastAsia="Times New Roman"/>
          <w:bCs/>
          <w:szCs w:val="24"/>
        </w:rPr>
        <w:t xml:space="preserve"> συνεργασίας και της υποχρέωσης </w:t>
      </w:r>
      <w:r>
        <w:rPr>
          <w:rFonts w:eastAsia="Times New Roman"/>
          <w:bCs/>
          <w:szCs w:val="24"/>
        </w:rPr>
        <w:lastRenderedPageBreak/>
        <w:t>των γιατρών -ιδιαίτερα των οικογενειακών γιατρών και των παιδιάτρων- να τηρούν τα στάνταρ εμβολιαστικής κάλυψης του πληθυσμού –κάτι που θα πρέπει να ελέγχεται και να αξιολο</w:t>
      </w:r>
      <w:r>
        <w:rPr>
          <w:rFonts w:eastAsia="Times New Roman"/>
          <w:bCs/>
          <w:szCs w:val="24"/>
        </w:rPr>
        <w:t xml:space="preserve">γείται από τις δημόσιες δομές- και γενικώς να ενισχύσουμε την κουλτούρα της τεκμηριωμένης φροντίδας και της τήρησης συγκεκριμένων πρωτοκόλλων. </w:t>
      </w:r>
    </w:p>
    <w:p w14:paraId="1BC754B7" w14:textId="77777777" w:rsidR="00B1781D" w:rsidRDefault="00CB16A6">
      <w:pPr>
        <w:spacing w:line="600" w:lineRule="auto"/>
        <w:ind w:firstLine="720"/>
        <w:jc w:val="both"/>
        <w:rPr>
          <w:rFonts w:eastAsia="Times New Roman"/>
          <w:bCs/>
          <w:szCs w:val="24"/>
        </w:rPr>
      </w:pPr>
      <w:r>
        <w:rPr>
          <w:rFonts w:eastAsia="Times New Roman"/>
          <w:bCs/>
          <w:szCs w:val="24"/>
        </w:rPr>
        <w:t>Νομίζω ότι αν το κάνουμε αυτό, μπορούν και οι επαγγελματίες υγείας να επιμείνουν περισσότερο στην παρέμβασή τους</w:t>
      </w:r>
      <w:r>
        <w:rPr>
          <w:rFonts w:eastAsia="Times New Roman"/>
          <w:bCs/>
          <w:szCs w:val="24"/>
        </w:rPr>
        <w:t xml:space="preserve"> και στην ευαισθητοποίηση και ενημέρωση του κόσμου, ώστε να αντιμετωπιστούν αυτά τα θέματα. </w:t>
      </w:r>
    </w:p>
    <w:p w14:paraId="1BC754B8" w14:textId="77777777" w:rsidR="00B1781D" w:rsidRDefault="00CB16A6">
      <w:pPr>
        <w:spacing w:line="600" w:lineRule="auto"/>
        <w:ind w:firstLine="720"/>
        <w:jc w:val="both"/>
        <w:rPr>
          <w:rFonts w:eastAsia="Times New Roman"/>
          <w:bCs/>
          <w:szCs w:val="24"/>
        </w:rPr>
      </w:pPr>
      <w:r>
        <w:rPr>
          <w:rFonts w:eastAsia="Times New Roman"/>
          <w:bCs/>
          <w:szCs w:val="24"/>
        </w:rPr>
        <w:t xml:space="preserve">Όσον αφορά αυτό το πλέγμα των κινήτρων, θετικών και αντικινήτρων, από τα οποία υπάρχει μια εμπειρία σε άλλες χώρες, πολύ ευχαρίστως να το συζητήσουμε. Όμως, θεωρώ </w:t>
      </w:r>
      <w:r>
        <w:rPr>
          <w:rFonts w:eastAsia="Times New Roman"/>
          <w:bCs/>
          <w:szCs w:val="24"/>
        </w:rPr>
        <w:t xml:space="preserve">ότι σε αυτήν τη φάση αυτό πρέπει να είναι το στίγμα της παρέμβασής μας, δηλαδή έμφαση στην υποχρέωση του συστήματος υγείας και των ανθρώπων του να παρακολουθούν συστηματικά αυτό το θέμα και να ενημερώνουν τον πληθυσμό για τα ευεργετικά οφέλη και κυρίως να </w:t>
      </w:r>
      <w:r>
        <w:rPr>
          <w:rFonts w:eastAsia="Times New Roman"/>
          <w:bCs/>
          <w:szCs w:val="24"/>
        </w:rPr>
        <w:t xml:space="preserve">πείσουμε τους γονείς ότι η κοινωνικά υπεύθυνη συμπεριφορά είναι ο εμβολιασμός των παιδιών. </w:t>
      </w:r>
    </w:p>
    <w:p w14:paraId="1BC754B9" w14:textId="77777777" w:rsidR="00B1781D" w:rsidRDefault="00CB16A6">
      <w:pPr>
        <w:spacing w:line="600" w:lineRule="auto"/>
        <w:ind w:firstLine="720"/>
        <w:jc w:val="both"/>
        <w:rPr>
          <w:rFonts w:eastAsia="Times New Roman"/>
          <w:bCs/>
          <w:szCs w:val="24"/>
        </w:rPr>
      </w:pPr>
      <w:r>
        <w:rPr>
          <w:rFonts w:eastAsia="Times New Roman"/>
          <w:b/>
          <w:bCs/>
          <w:szCs w:val="24"/>
        </w:rPr>
        <w:lastRenderedPageBreak/>
        <w:t xml:space="preserve">ΠΡΟΕΔΡΕΥΩΝ (Σπυρίδων Λυκούδης): </w:t>
      </w:r>
      <w:r>
        <w:rPr>
          <w:rFonts w:eastAsia="Times New Roman"/>
          <w:bCs/>
          <w:szCs w:val="24"/>
        </w:rPr>
        <w:t xml:space="preserve">Ευχαριστούμε, κύριε Υπουργέ. </w:t>
      </w:r>
    </w:p>
    <w:p w14:paraId="1BC754BA" w14:textId="77777777" w:rsidR="00B1781D" w:rsidRDefault="00CB16A6">
      <w:pPr>
        <w:spacing w:line="600" w:lineRule="auto"/>
        <w:ind w:firstLine="720"/>
        <w:jc w:val="both"/>
        <w:rPr>
          <w:rFonts w:eastAsia="Times New Roman"/>
          <w:bCs/>
          <w:szCs w:val="24"/>
        </w:rPr>
      </w:pPr>
      <w:r>
        <w:rPr>
          <w:rFonts w:eastAsia="Times New Roman"/>
          <w:bCs/>
          <w:szCs w:val="24"/>
        </w:rPr>
        <w:t>Θα κάνω μερικές ανακοινώσεις περί αδειών.</w:t>
      </w:r>
    </w:p>
    <w:p w14:paraId="1BC754BB" w14:textId="77777777" w:rsidR="00B1781D" w:rsidRDefault="00CB16A6">
      <w:pPr>
        <w:spacing w:line="600" w:lineRule="auto"/>
        <w:ind w:firstLine="720"/>
        <w:jc w:val="both"/>
        <w:rPr>
          <w:rFonts w:eastAsia="Times New Roman"/>
          <w:szCs w:val="24"/>
        </w:rPr>
      </w:pPr>
      <w:r>
        <w:rPr>
          <w:rFonts w:eastAsia="Times New Roman"/>
          <w:szCs w:val="24"/>
        </w:rPr>
        <w:t xml:space="preserve">Ο Βουλευτής κ. </w:t>
      </w:r>
      <w:r>
        <w:rPr>
          <w:rFonts w:eastAsia="Times New Roman"/>
          <w:szCs w:val="24"/>
        </w:rPr>
        <w:t xml:space="preserve">Βασίλειος </w:t>
      </w:r>
      <w:proofErr w:type="spellStart"/>
      <w:r>
        <w:rPr>
          <w:rFonts w:eastAsia="Times New Roman"/>
          <w:szCs w:val="24"/>
        </w:rPr>
        <w:t>Γιόγιακας</w:t>
      </w:r>
      <w:proofErr w:type="spellEnd"/>
      <w:r>
        <w:rPr>
          <w:rFonts w:eastAsia="Times New Roman"/>
          <w:szCs w:val="24"/>
        </w:rPr>
        <w:t xml:space="preserve"> ζητεί άδεια ολιγοήμερης α</w:t>
      </w:r>
      <w:r>
        <w:rPr>
          <w:rFonts w:eastAsia="Times New Roman"/>
          <w:szCs w:val="24"/>
        </w:rPr>
        <w:t xml:space="preserve">πουσίας στο εξωτερικό για το διάστημα από 9 </w:t>
      </w:r>
      <w:r>
        <w:rPr>
          <w:rFonts w:eastAsia="Times New Roman"/>
          <w:szCs w:val="24"/>
        </w:rPr>
        <w:t xml:space="preserve">Ιουνίου </w:t>
      </w:r>
      <w:r>
        <w:rPr>
          <w:rFonts w:eastAsia="Times New Roman"/>
          <w:szCs w:val="24"/>
        </w:rPr>
        <w:t xml:space="preserve">έως 14 Ιουνίου 2017. Η Βουλή εγκρίνει; </w:t>
      </w:r>
    </w:p>
    <w:p w14:paraId="1BC754BC" w14:textId="77777777" w:rsidR="00B1781D" w:rsidRDefault="00CB16A6">
      <w:pPr>
        <w:spacing w:line="600" w:lineRule="auto"/>
        <w:ind w:firstLine="720"/>
        <w:jc w:val="both"/>
        <w:rPr>
          <w:rFonts w:eastAsia="Times New Roman"/>
          <w:szCs w:val="24"/>
        </w:rPr>
      </w:pPr>
      <w:r>
        <w:rPr>
          <w:rFonts w:eastAsia="Times New Roman"/>
          <w:b/>
          <w:szCs w:val="24"/>
        </w:rPr>
        <w:t xml:space="preserve">ΟΛΟΙ ΟΙ </w:t>
      </w:r>
      <w:r>
        <w:rPr>
          <w:rFonts w:eastAsia="Times New Roman"/>
          <w:b/>
          <w:szCs w:val="24"/>
        </w:rPr>
        <w:t>ΒΟΥΛΕΥΤΕΣ:</w:t>
      </w:r>
      <w:r>
        <w:rPr>
          <w:rFonts w:eastAsia="Times New Roman"/>
          <w:szCs w:val="24"/>
        </w:rPr>
        <w:t xml:space="preserve"> Μάλιστα, μάλιστα. </w:t>
      </w:r>
    </w:p>
    <w:p w14:paraId="1BC754BD" w14:textId="77777777" w:rsidR="00B1781D" w:rsidRDefault="00CB16A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szCs w:val="24"/>
        </w:rPr>
        <w:t>Συνεπώς η</w:t>
      </w:r>
      <w:r>
        <w:rPr>
          <w:rFonts w:eastAsia="Times New Roman"/>
          <w:szCs w:val="24"/>
        </w:rPr>
        <w:t xml:space="preserve"> Βουλή ενέκρινε τη ζητηθείσα άδεια. </w:t>
      </w:r>
    </w:p>
    <w:p w14:paraId="1BC754BE" w14:textId="77777777" w:rsidR="00B1781D" w:rsidRDefault="00CB16A6">
      <w:pPr>
        <w:spacing w:line="600" w:lineRule="auto"/>
        <w:ind w:firstLine="720"/>
        <w:jc w:val="both"/>
        <w:rPr>
          <w:rFonts w:eastAsia="Times New Roman"/>
          <w:szCs w:val="24"/>
        </w:rPr>
      </w:pPr>
      <w:r>
        <w:rPr>
          <w:rFonts w:eastAsia="Times New Roman"/>
          <w:szCs w:val="24"/>
        </w:rPr>
        <w:t xml:space="preserve">Ο Βουλευτής κ. Ιωάννης Αντωνιάδης ζητεί άδεια ολιγοήμερης απουσίας στο εξωτερικό κατά τις ημερομηνίες 23, 24 και 25 Μαΐου 2017 για να </w:t>
      </w:r>
      <w:r>
        <w:rPr>
          <w:rFonts w:eastAsia="Times New Roman"/>
          <w:szCs w:val="24"/>
        </w:rPr>
        <w:t xml:space="preserve">συμμετάσχει </w:t>
      </w:r>
      <w:r>
        <w:rPr>
          <w:rFonts w:eastAsia="Times New Roman"/>
          <w:szCs w:val="24"/>
        </w:rPr>
        <w:t>σε ειδική εκδήλωση στη Βουλή των Λόρδων στο Λονδίνο σχετικά με τη διεθνή αναγνώριση της Γενοκτονίας των Ελλήνω</w:t>
      </w:r>
      <w:r>
        <w:rPr>
          <w:rFonts w:eastAsia="Times New Roman"/>
          <w:szCs w:val="24"/>
        </w:rPr>
        <w:t xml:space="preserve">ν του Πόντου. </w:t>
      </w:r>
      <w:r>
        <w:rPr>
          <w:rFonts w:eastAsia="Times New Roman"/>
          <w:szCs w:val="24"/>
        </w:rPr>
        <w:t xml:space="preserve">Η Βουλή εγκρίνει; </w:t>
      </w:r>
    </w:p>
    <w:p w14:paraId="1BC754BF" w14:textId="77777777" w:rsidR="00B1781D" w:rsidRDefault="00CB16A6">
      <w:pPr>
        <w:spacing w:line="600" w:lineRule="auto"/>
        <w:ind w:firstLine="720"/>
        <w:jc w:val="both"/>
        <w:rPr>
          <w:rFonts w:eastAsia="Times New Roman"/>
          <w:szCs w:val="24"/>
        </w:rPr>
      </w:pPr>
      <w:r>
        <w:rPr>
          <w:rFonts w:eastAsia="Times New Roman"/>
          <w:b/>
          <w:szCs w:val="24"/>
        </w:rPr>
        <w:t xml:space="preserve">ΟΛΟΙ ΟΙ </w:t>
      </w:r>
      <w:r>
        <w:rPr>
          <w:rFonts w:eastAsia="Times New Roman"/>
          <w:b/>
          <w:szCs w:val="24"/>
        </w:rPr>
        <w:t>ΒΟΥΛΕΥΤΕΣ:</w:t>
      </w:r>
      <w:r>
        <w:rPr>
          <w:rFonts w:eastAsia="Times New Roman"/>
          <w:szCs w:val="24"/>
        </w:rPr>
        <w:t xml:space="preserve"> Μάλιστα, μάλιστα. </w:t>
      </w:r>
    </w:p>
    <w:p w14:paraId="1BC754C0" w14:textId="77777777" w:rsidR="00B1781D" w:rsidRDefault="00CB16A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szCs w:val="24"/>
        </w:rPr>
        <w:t>Συνεπώς η</w:t>
      </w:r>
      <w:r>
        <w:rPr>
          <w:rFonts w:eastAsia="Times New Roman"/>
          <w:szCs w:val="24"/>
        </w:rPr>
        <w:t xml:space="preserve"> Βουλή ενέκρινε τη ζητηθείσα άδεια. </w:t>
      </w:r>
    </w:p>
    <w:p w14:paraId="1BC754C1" w14:textId="77777777" w:rsidR="00B1781D" w:rsidRDefault="00CB16A6">
      <w:pPr>
        <w:spacing w:line="600" w:lineRule="auto"/>
        <w:ind w:firstLine="720"/>
        <w:jc w:val="both"/>
        <w:rPr>
          <w:rFonts w:eastAsia="Times New Roman"/>
          <w:szCs w:val="24"/>
        </w:rPr>
      </w:pPr>
      <w:r>
        <w:rPr>
          <w:rFonts w:eastAsia="Times New Roman"/>
          <w:szCs w:val="24"/>
        </w:rPr>
        <w:lastRenderedPageBreak/>
        <w:t>Ο Βουλευτής κ. Μάριος Γεωργιάδης ζητεί άδεια ολιγοήμερης απουσίας από 22</w:t>
      </w:r>
      <w:r>
        <w:rPr>
          <w:rFonts w:eastAsia="Times New Roman"/>
          <w:szCs w:val="24"/>
        </w:rPr>
        <w:t xml:space="preserve"> Ιουνίου έως </w:t>
      </w:r>
      <w:r>
        <w:rPr>
          <w:rFonts w:eastAsia="Times New Roman"/>
          <w:szCs w:val="24"/>
        </w:rPr>
        <w:t>29 Ιουνίου 2017 για πρ</w:t>
      </w:r>
      <w:r>
        <w:rPr>
          <w:rFonts w:eastAsia="Times New Roman"/>
          <w:szCs w:val="24"/>
        </w:rPr>
        <w:t xml:space="preserve">οσωπικούς λόγους, καθώς και για τις 30 Ιουνίου 2017 για επαγγελματικούς λόγους. Η Βουλή εγκρίνει; </w:t>
      </w:r>
    </w:p>
    <w:p w14:paraId="1BC754C2" w14:textId="77777777" w:rsidR="00B1781D" w:rsidRDefault="00CB16A6">
      <w:pPr>
        <w:spacing w:line="600" w:lineRule="auto"/>
        <w:ind w:firstLine="720"/>
        <w:jc w:val="both"/>
        <w:rPr>
          <w:rFonts w:eastAsia="Times New Roman"/>
          <w:szCs w:val="24"/>
        </w:rPr>
      </w:pPr>
      <w:r>
        <w:rPr>
          <w:rFonts w:eastAsia="Times New Roman"/>
          <w:b/>
          <w:szCs w:val="24"/>
        </w:rPr>
        <w:t xml:space="preserve">ΟΛΟΙ ΟΙ </w:t>
      </w:r>
      <w:r>
        <w:rPr>
          <w:rFonts w:eastAsia="Times New Roman"/>
          <w:b/>
          <w:szCs w:val="24"/>
        </w:rPr>
        <w:t>ΒΟΥΛΕΥΤΕΣ:</w:t>
      </w:r>
      <w:r>
        <w:rPr>
          <w:rFonts w:eastAsia="Times New Roman"/>
          <w:szCs w:val="24"/>
        </w:rPr>
        <w:t xml:space="preserve"> Μάλιστα, μάλιστα. </w:t>
      </w:r>
    </w:p>
    <w:p w14:paraId="1BC754C3" w14:textId="77777777" w:rsidR="00B1781D" w:rsidRDefault="00CB16A6">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Συνεπώς</w:t>
      </w:r>
      <w:r>
        <w:rPr>
          <w:rFonts w:eastAsia="Times New Roman"/>
          <w:szCs w:val="24"/>
        </w:rPr>
        <w:t xml:space="preserve"> </w:t>
      </w:r>
      <w:r>
        <w:rPr>
          <w:rFonts w:eastAsia="Times New Roman"/>
          <w:szCs w:val="24"/>
        </w:rPr>
        <w:t>η</w:t>
      </w:r>
      <w:r>
        <w:rPr>
          <w:rFonts w:eastAsia="Times New Roman"/>
          <w:szCs w:val="24"/>
        </w:rPr>
        <w:t xml:space="preserve"> Βουλή ενέκρινε τη ζητηθείσα άδεια. </w:t>
      </w:r>
    </w:p>
    <w:p w14:paraId="1BC754C4" w14:textId="77777777" w:rsidR="00B1781D" w:rsidRDefault="00CB16A6">
      <w:pPr>
        <w:spacing w:line="600" w:lineRule="auto"/>
        <w:ind w:firstLine="720"/>
        <w:jc w:val="both"/>
        <w:rPr>
          <w:rFonts w:eastAsia="Times New Roman"/>
          <w:szCs w:val="24"/>
        </w:rPr>
      </w:pPr>
      <w:r>
        <w:rPr>
          <w:rFonts w:eastAsia="Times New Roman"/>
          <w:szCs w:val="24"/>
        </w:rPr>
        <w:t>Ο Βουλευτής κ. Ιωάννης Μανιάτης ζητεί άδε</w:t>
      </w:r>
      <w:r>
        <w:rPr>
          <w:rFonts w:eastAsia="Times New Roman"/>
          <w:szCs w:val="24"/>
        </w:rPr>
        <w:t xml:space="preserve">ια ολιγοήμερης απουσίας στο εξωτερικό για τις 22 Μαΐου 2017, γιατί θα συμμετάσχει ως εκπρόσωπος της Δημοκρατικής Συμπαράταξης στο πλαίσιο του </w:t>
      </w:r>
      <w:r>
        <w:rPr>
          <w:rFonts w:eastAsia="Times New Roman"/>
          <w:szCs w:val="24"/>
          <w:lang w:val="en-US"/>
        </w:rPr>
        <w:t>ECOFIN</w:t>
      </w:r>
      <w:r>
        <w:rPr>
          <w:rFonts w:eastAsia="Times New Roman"/>
          <w:szCs w:val="24"/>
        </w:rPr>
        <w:t xml:space="preserve"> στο δείπνο των Υπουργών Οικονομικών των Ευρωσοσιαλιστικών κυβερνήσεων και κομμάτων στις Βρυξέλλες. Η Βουλή </w:t>
      </w:r>
      <w:r>
        <w:rPr>
          <w:rFonts w:eastAsia="Times New Roman"/>
          <w:szCs w:val="24"/>
        </w:rPr>
        <w:t xml:space="preserve">εγκρίνει; </w:t>
      </w:r>
    </w:p>
    <w:p w14:paraId="1BC754C5" w14:textId="77777777" w:rsidR="00B1781D" w:rsidRDefault="00CB16A6">
      <w:pPr>
        <w:spacing w:line="600" w:lineRule="auto"/>
        <w:ind w:firstLine="720"/>
        <w:jc w:val="both"/>
        <w:rPr>
          <w:rFonts w:eastAsia="Times New Roman"/>
          <w:szCs w:val="24"/>
        </w:rPr>
      </w:pPr>
      <w:r>
        <w:rPr>
          <w:rFonts w:eastAsia="Times New Roman"/>
          <w:b/>
          <w:szCs w:val="24"/>
        </w:rPr>
        <w:t xml:space="preserve">ΟΛΟΙ ΟΙ </w:t>
      </w:r>
      <w:r>
        <w:rPr>
          <w:rFonts w:eastAsia="Times New Roman"/>
          <w:b/>
          <w:szCs w:val="24"/>
        </w:rPr>
        <w:t>ΒΟΥΛΕΥΤΕΣ:</w:t>
      </w:r>
      <w:r>
        <w:rPr>
          <w:rFonts w:eastAsia="Times New Roman"/>
          <w:szCs w:val="24"/>
        </w:rPr>
        <w:t xml:space="preserve"> Μάλιστα, μάλιστα. </w:t>
      </w:r>
    </w:p>
    <w:p w14:paraId="1BC754C6" w14:textId="77777777" w:rsidR="00B1781D" w:rsidRDefault="00CB16A6">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Συνεπώς</w:t>
      </w:r>
      <w:r>
        <w:rPr>
          <w:rFonts w:eastAsia="Times New Roman"/>
          <w:szCs w:val="24"/>
        </w:rPr>
        <w:t xml:space="preserve"> </w:t>
      </w:r>
      <w:r>
        <w:rPr>
          <w:rFonts w:eastAsia="Times New Roman"/>
          <w:szCs w:val="24"/>
        </w:rPr>
        <w:t>η</w:t>
      </w:r>
      <w:r>
        <w:rPr>
          <w:rFonts w:eastAsia="Times New Roman"/>
          <w:szCs w:val="24"/>
        </w:rPr>
        <w:t xml:space="preserve"> Βουλή ενέκρινε τη ζητηθείσα άδεια. </w:t>
      </w:r>
    </w:p>
    <w:p w14:paraId="1BC754C7"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Ακολουθεί η πρώτη με αριθμό 839/16-5-2017 επίκαιρη ερώτηση </w:t>
      </w:r>
      <w:r>
        <w:rPr>
          <w:rFonts w:eastAsia="Times New Roman" w:cs="Times New Roman"/>
          <w:szCs w:val="24"/>
        </w:rPr>
        <w:t>πρώτου κύκλου</w:t>
      </w:r>
      <w:r>
        <w:rPr>
          <w:rFonts w:eastAsia="Times New Roman" w:cs="Times New Roman"/>
          <w:szCs w:val="24"/>
        </w:rPr>
        <w:t xml:space="preserve"> (Β΄)</w:t>
      </w:r>
      <w:r>
        <w:rPr>
          <w:rFonts w:eastAsia="Times New Roman" w:cs="Times New Roman"/>
          <w:szCs w:val="24"/>
        </w:rPr>
        <w:t xml:space="preserve"> της Βουλευτού Αιτωλοακαρνανίας </w:t>
      </w:r>
      <w:r>
        <w:rPr>
          <w:rFonts w:eastAsia="Times New Roman" w:cs="Times New Roman"/>
          <w:szCs w:val="24"/>
        </w:rPr>
        <w:lastRenderedPageBreak/>
        <w:t>του Συνασπισμού Ριζο</w:t>
      </w:r>
      <w:r>
        <w:rPr>
          <w:rFonts w:eastAsia="Times New Roman" w:cs="Times New Roman"/>
          <w:szCs w:val="24"/>
        </w:rPr>
        <w:t xml:space="preserve">σπαστικής Αριστεράς κ. Μαρίας Τριανταφύλλου προς την Υπουργό Πολιτισμού και Αθλητισμού, σχετικά με την αναβάθμιση και την αξιοποίηση του αρχαιολογικού πολιτιστικού προϊόντος του Νομού Αιτωλοακαρνανίας. </w:t>
      </w:r>
    </w:p>
    <w:p w14:paraId="1BC754C8"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Στην ερώτηση θα απαντήσει η Υπουργός Πολιτισμού και Α</w:t>
      </w:r>
      <w:r>
        <w:rPr>
          <w:rFonts w:eastAsia="Times New Roman" w:cs="Times New Roman"/>
          <w:szCs w:val="24"/>
        </w:rPr>
        <w:t xml:space="preserve">θλητισμού κ. Λυδία </w:t>
      </w:r>
      <w:proofErr w:type="spellStart"/>
      <w:r>
        <w:rPr>
          <w:rFonts w:eastAsia="Times New Roman" w:cs="Times New Roman"/>
          <w:szCs w:val="24"/>
        </w:rPr>
        <w:t>Κονιόρδου</w:t>
      </w:r>
      <w:proofErr w:type="spellEnd"/>
      <w:r>
        <w:rPr>
          <w:rFonts w:eastAsia="Times New Roman" w:cs="Times New Roman"/>
          <w:szCs w:val="24"/>
        </w:rPr>
        <w:t>.</w:t>
      </w:r>
    </w:p>
    <w:p w14:paraId="1BC754C9"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 για δύο λεπτά.</w:t>
      </w:r>
    </w:p>
    <w:p w14:paraId="1BC754CA"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Ευχαριστώ, κύριε Πρόεδρε.</w:t>
      </w:r>
    </w:p>
    <w:p w14:paraId="1BC754CB"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Καλημέρα και στην κυρία Υπουργό και σε σας.</w:t>
      </w:r>
    </w:p>
    <w:p w14:paraId="1BC754CC"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Η Αιτωλοακαρνανία είναι ένας </w:t>
      </w:r>
      <w:r>
        <w:rPr>
          <w:rFonts w:eastAsia="Times New Roman" w:cs="Times New Roman"/>
          <w:szCs w:val="24"/>
        </w:rPr>
        <w:t xml:space="preserve">νομός </w:t>
      </w:r>
      <w:r>
        <w:rPr>
          <w:rFonts w:eastAsia="Times New Roman" w:cs="Times New Roman"/>
          <w:szCs w:val="24"/>
        </w:rPr>
        <w:t xml:space="preserve">πολύ πλούσιος σε αρχαιολογικό και πολιτιστικό υλικό. Πολύ πρόσφατα επισκεφθήκατε το Μεσολόγγι και είχατε την ευκαιρία ιδίοις </w:t>
      </w:r>
      <w:proofErr w:type="spellStart"/>
      <w:r>
        <w:rPr>
          <w:rFonts w:eastAsia="Times New Roman" w:cs="Times New Roman"/>
          <w:szCs w:val="24"/>
        </w:rPr>
        <w:t>όμμασι</w:t>
      </w:r>
      <w:proofErr w:type="spellEnd"/>
      <w:r>
        <w:rPr>
          <w:rFonts w:eastAsia="Times New Roman" w:cs="Times New Roman"/>
          <w:szCs w:val="24"/>
        </w:rPr>
        <w:t xml:space="preserve"> να παρακολουθήσετε την </w:t>
      </w:r>
      <w:r>
        <w:rPr>
          <w:rFonts w:eastAsia="Times New Roman" w:cs="Times New Roman"/>
          <w:szCs w:val="24"/>
        </w:rPr>
        <w:t xml:space="preserve">Έκθεση </w:t>
      </w:r>
      <w:r>
        <w:rPr>
          <w:rFonts w:eastAsia="Times New Roman" w:cs="Times New Roman"/>
          <w:szCs w:val="24"/>
        </w:rPr>
        <w:t>στον φιλόξενο χώρο της «Διεξόδου» με τα σημαντικά –σημαντικότατα, θα έλεγα- αρχαιολογικά ευρήμ</w:t>
      </w:r>
      <w:r>
        <w:rPr>
          <w:rFonts w:eastAsia="Times New Roman" w:cs="Times New Roman"/>
          <w:szCs w:val="24"/>
        </w:rPr>
        <w:t xml:space="preserve">ατα, που ήρθαν στην επιφάνεια μέσα από τις ανασκαφές για την κατασκευή της </w:t>
      </w:r>
      <w:proofErr w:type="spellStart"/>
      <w:r>
        <w:rPr>
          <w:rFonts w:eastAsia="Times New Roman" w:cs="Times New Roman"/>
          <w:szCs w:val="24"/>
        </w:rPr>
        <w:t>Ιονίας</w:t>
      </w:r>
      <w:proofErr w:type="spellEnd"/>
      <w:r>
        <w:rPr>
          <w:rFonts w:eastAsia="Times New Roman" w:cs="Times New Roman"/>
          <w:szCs w:val="24"/>
        </w:rPr>
        <w:t xml:space="preserve"> Οδού, φυσικά με τη σημαντικότατη, την καθοριστικότατη συμβολή Εφορείας Αρχαιοτήτων Αιτωλοακαρνανίας και Λευκάδος. </w:t>
      </w:r>
    </w:p>
    <w:p w14:paraId="1BC754CD"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Εκεί είχαμε την ευκαιρία, και εσείς και εγώ και πάρα πολλοί</w:t>
      </w:r>
      <w:r>
        <w:rPr>
          <w:rFonts w:eastAsia="Times New Roman" w:cs="Times New Roman"/>
          <w:szCs w:val="24"/>
        </w:rPr>
        <w:t xml:space="preserve"> άλλοι, να δούμε τους τάφους, τα ταφικά κτίσματα, τα λουτρά, τα εργαλεία, τα οικιακά σκεύη, ολόκληρους οικισμούς, που ανακαλύφθηκαν στην Αιτωλοακαρνανία σε συγκεκριμένα μέρη, αλλά σχεδόν από πάνω μέχρι κάτω, θα έλεγα εγώ.</w:t>
      </w:r>
    </w:p>
    <w:p w14:paraId="1BC754CE"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Τα έξι θέατρα, που υπάρχουν στον Νομό, η </w:t>
      </w:r>
      <w:proofErr w:type="spellStart"/>
      <w:r>
        <w:rPr>
          <w:rFonts w:eastAsia="Times New Roman" w:cs="Times New Roman"/>
          <w:szCs w:val="24"/>
        </w:rPr>
        <w:t>Μακύνεια</w:t>
      </w:r>
      <w:proofErr w:type="spellEnd"/>
      <w:r>
        <w:rPr>
          <w:rFonts w:eastAsia="Times New Roman" w:cs="Times New Roman"/>
          <w:szCs w:val="24"/>
        </w:rPr>
        <w:t xml:space="preserve">, η Καλυδώνα, η </w:t>
      </w:r>
      <w:proofErr w:type="spellStart"/>
      <w:r>
        <w:rPr>
          <w:rFonts w:eastAsia="Times New Roman" w:cs="Times New Roman"/>
          <w:szCs w:val="24"/>
        </w:rPr>
        <w:t>Πλευρώνα</w:t>
      </w:r>
      <w:proofErr w:type="spellEnd"/>
      <w:r>
        <w:rPr>
          <w:rFonts w:eastAsia="Times New Roman" w:cs="Times New Roman"/>
          <w:szCs w:val="24"/>
        </w:rPr>
        <w:t xml:space="preserve">, οι </w:t>
      </w:r>
      <w:proofErr w:type="spellStart"/>
      <w:r>
        <w:rPr>
          <w:rFonts w:eastAsia="Times New Roman" w:cs="Times New Roman"/>
          <w:szCs w:val="24"/>
        </w:rPr>
        <w:t>Οινιάδες</w:t>
      </w:r>
      <w:proofErr w:type="spellEnd"/>
      <w:r>
        <w:rPr>
          <w:rFonts w:eastAsia="Times New Roman" w:cs="Times New Roman"/>
          <w:szCs w:val="24"/>
        </w:rPr>
        <w:t xml:space="preserve"> –το γνωρίζετε πολύ καλά από παλιά- η Στράτου, το πιο πρόσφατο σημαντικότατο εύρημα, το θέατρο στο </w:t>
      </w:r>
      <w:proofErr w:type="spellStart"/>
      <w:r>
        <w:rPr>
          <w:rFonts w:eastAsia="Times New Roman" w:cs="Times New Roman"/>
          <w:szCs w:val="24"/>
        </w:rPr>
        <w:t>Αμφιλοχικό</w:t>
      </w:r>
      <w:proofErr w:type="spellEnd"/>
      <w:r>
        <w:rPr>
          <w:rFonts w:eastAsia="Times New Roman" w:cs="Times New Roman"/>
          <w:szCs w:val="24"/>
        </w:rPr>
        <w:t xml:space="preserve"> Άργος, στα σύνορα του Δήμου Αμφιλοχίας με την Άρτα, μέσα όμω</w:t>
      </w:r>
      <w:r>
        <w:rPr>
          <w:rFonts w:eastAsia="Times New Roman" w:cs="Times New Roman"/>
          <w:szCs w:val="24"/>
        </w:rPr>
        <w:t xml:space="preserve">ς στην Αιτωλοακαρνανία. Και βέβαια, όπως </w:t>
      </w:r>
      <w:proofErr w:type="spellStart"/>
      <w:r>
        <w:rPr>
          <w:rFonts w:eastAsia="Times New Roman" w:cs="Times New Roman"/>
          <w:szCs w:val="24"/>
        </w:rPr>
        <w:t>προείπα</w:t>
      </w:r>
      <w:proofErr w:type="spellEnd"/>
      <w:r>
        <w:rPr>
          <w:rFonts w:eastAsia="Times New Roman" w:cs="Times New Roman"/>
          <w:szCs w:val="24"/>
        </w:rPr>
        <w:t xml:space="preserve">, και οι αρχαίοι οικισμοί και οι αρχαίες πόλεις μαρτυρούν το γεγονός ότι η Αιτωλοακαρνανία ήταν από τις πιο </w:t>
      </w:r>
      <w:proofErr w:type="spellStart"/>
      <w:r>
        <w:rPr>
          <w:rFonts w:eastAsia="Times New Roman" w:cs="Times New Roman"/>
          <w:szCs w:val="24"/>
        </w:rPr>
        <w:t>πυκνοκατοικημένες</w:t>
      </w:r>
      <w:proofErr w:type="spellEnd"/>
      <w:r>
        <w:rPr>
          <w:rFonts w:eastAsia="Times New Roman" w:cs="Times New Roman"/>
          <w:szCs w:val="24"/>
        </w:rPr>
        <w:t xml:space="preserve"> στην επικράτεια του ιστορικού ελλαδικού χώρου. </w:t>
      </w:r>
    </w:p>
    <w:p w14:paraId="1BC754CF"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Παράλληλα, η αστική εξέλιξη συνδεδ</w:t>
      </w:r>
      <w:r>
        <w:rPr>
          <w:rFonts w:eastAsia="Times New Roman" w:cs="Times New Roman"/>
          <w:szCs w:val="24"/>
        </w:rPr>
        <w:t>εμένη με τα ιστορικά, μυθικά και γεωμορφολογικά στοιχεία, το ιδιαίτερο ανάγλυφο της ενδοχώρας με τις ποικίλες αντιθέσεις, η κληρονομιά της Αιτωλικής Συμπολιτείας, καθώς και η απαράμιλλη πολιτιστική και πνευ</w:t>
      </w:r>
      <w:r>
        <w:rPr>
          <w:rFonts w:eastAsia="Times New Roman" w:cs="Times New Roman"/>
          <w:szCs w:val="24"/>
        </w:rPr>
        <w:lastRenderedPageBreak/>
        <w:t>ματική συνεισφορά της Αιτωλοακαρνανίας στη σύγχρον</w:t>
      </w:r>
      <w:r>
        <w:rPr>
          <w:rFonts w:eastAsia="Times New Roman" w:cs="Times New Roman"/>
          <w:szCs w:val="24"/>
        </w:rPr>
        <w:t>η νεοελληνική ιστορία είναι στοιχεία που πρέπει να εξεταστούν και να αναδειχθούν με τον δέοντα σεβασμό.</w:t>
      </w:r>
    </w:p>
    <w:p w14:paraId="1BC754D0"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Δίκαια η Αιτωλοακαρνανία έχει χαρακτηριστεί ως ένα «υπαίθριο μουσείο» και είναι ένας τόπος με παρθένα αρχέγονη κληρονομιά. Και θα έλεγα ότι μολονότι θα </w:t>
      </w:r>
      <w:r>
        <w:rPr>
          <w:rFonts w:eastAsia="Times New Roman" w:cs="Times New Roman"/>
          <w:szCs w:val="24"/>
        </w:rPr>
        <w:t xml:space="preserve">ήταν εύλογο το πολιτιστικό προϊόν του </w:t>
      </w:r>
      <w:r>
        <w:rPr>
          <w:rFonts w:eastAsia="Times New Roman" w:cs="Times New Roman"/>
          <w:szCs w:val="24"/>
        </w:rPr>
        <w:t xml:space="preserve">νομού </w:t>
      </w:r>
      <w:r>
        <w:rPr>
          <w:rFonts w:eastAsia="Times New Roman" w:cs="Times New Roman"/>
          <w:szCs w:val="24"/>
        </w:rPr>
        <w:t xml:space="preserve">να είναι αναπτυγμένο και να συμβάλλει στη γενικότερη πολιτιστική και οικονομική ανάπτυξη της περιοχής, όπως συμβαίνει συνήθως σε μια πληθώρα άλλων νομών στην Ελλάδα, κάτι τέτοιο δεν ισχύει στην Αιτωλοακαρνανία. </w:t>
      </w:r>
    </w:p>
    <w:p w14:paraId="1BC754D1"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δεκάδες οι αρχαιολογικοί θησαυροί που παραμένουν άγνωστοι στο ευρύ κοινό, ενώ ακόμα και στους υπάρχοντες αρχαιολογικούς θησαυρούς πολλές φορές η προσέλευση είναι σχεδόν αδύνατη. </w:t>
      </w:r>
    </w:p>
    <w:p w14:paraId="1BC754D2"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Οι μεγάλες ελλείψεις σε λειτουργικό προσωπικό καθιστά μια σειρά από μνη</w:t>
      </w:r>
      <w:r>
        <w:rPr>
          <w:rFonts w:eastAsia="Times New Roman" w:cs="Times New Roman"/>
          <w:szCs w:val="24"/>
        </w:rPr>
        <w:t xml:space="preserve">μεία μη επισκέψιμα και έχει παρατηρηθεί το φαινόμενο μεγάλης σημασίας χώροι να είναι απροσπέλαστοι κατά τη μεγαλύτερη διάρκεια του έτους. Στη δευτερολογία μου θα δώσω συγκεκριμένα παραδείγματα και στατιστικά στοιχεία. </w:t>
      </w:r>
    </w:p>
    <w:p w14:paraId="1BC754D3"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Τα δύο ερωτήματα, λοιπόν, που τίθεντα</w:t>
      </w:r>
      <w:r>
        <w:rPr>
          <w:rFonts w:eastAsia="Times New Roman" w:cs="Times New Roman"/>
          <w:szCs w:val="24"/>
        </w:rPr>
        <w:t>ι και στην επίκαιρη ερώτηση που κατέθεσα είναι τα εξής: Πρώτον, ποιος ο σχεδιασμός του Υπουργείου, όσον αφορά στη συνολική αναβάθμιση του αρχαιολογικού πολιτιστικού προϊόντος στο Νομό Αιτωλοακαρνανίας και, δεύτερον, ποιες πρωτοβουλίες και δράσεις αναμένοντ</w:t>
      </w:r>
      <w:r>
        <w:rPr>
          <w:rFonts w:eastAsia="Times New Roman" w:cs="Times New Roman"/>
          <w:szCs w:val="24"/>
        </w:rPr>
        <w:t>αι στην κατεύθυνση αυτή και στην κατεύθυνση, βέβαια, της βιώσιμης αξιοποίησης των αρχαιολογικών θησαυρών του Νομού Αιτωλοακαρνανίας;</w:t>
      </w:r>
    </w:p>
    <w:p w14:paraId="1BC754D4"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1BC754D5"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κυρία συνάδελφε.</w:t>
      </w:r>
    </w:p>
    <w:p w14:paraId="1BC754D6"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1BC754D7"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ΛΥΔΙΑ </w:t>
      </w:r>
      <w:r>
        <w:rPr>
          <w:rFonts w:eastAsia="Times New Roman" w:cs="Times New Roman"/>
          <w:b/>
          <w:szCs w:val="24"/>
        </w:rPr>
        <w:t>ΚΟΝΙΟΡΔΟΥ (Υπουργός Πολιτισμού και Αθλητισμού):</w:t>
      </w:r>
      <w:r>
        <w:rPr>
          <w:rFonts w:eastAsia="Times New Roman" w:cs="Times New Roman"/>
          <w:szCs w:val="24"/>
        </w:rPr>
        <w:t xml:space="preserve"> Ευχαριστώ, κύριε Πρόεδρε.</w:t>
      </w:r>
    </w:p>
    <w:p w14:paraId="1BC754D8" w14:textId="77777777" w:rsidR="00B1781D" w:rsidRDefault="00CB16A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Κυρία Τριανταφύλλου, πραγματικά πρόσφατα ήμουν στο Μεσολόγγι και εκεί είδα και θαύμασα τα μοναδικά ευρήματα, που βρέθηκαν κατά τη διάρκεια της διάνοιξης της </w:t>
      </w:r>
      <w:proofErr w:type="spellStart"/>
      <w:r>
        <w:rPr>
          <w:rFonts w:eastAsia="Times New Roman" w:cs="Times New Roman"/>
          <w:szCs w:val="24"/>
        </w:rPr>
        <w:t>Ιονίας</w:t>
      </w:r>
      <w:proofErr w:type="spellEnd"/>
      <w:r>
        <w:rPr>
          <w:rFonts w:eastAsia="Times New Roman" w:cs="Times New Roman"/>
          <w:szCs w:val="24"/>
        </w:rPr>
        <w:t xml:space="preserve"> Οδού, και κατάλαβα</w:t>
      </w:r>
      <w:r>
        <w:rPr>
          <w:rFonts w:eastAsia="Times New Roman" w:cs="Times New Roman"/>
          <w:szCs w:val="24"/>
        </w:rPr>
        <w:t xml:space="preserve"> το πολύ σημαντικό και σπουδαίο ανασκαφικό έργο που </w:t>
      </w:r>
      <w:r>
        <w:rPr>
          <w:rFonts w:eastAsia="Times New Roman" w:cs="Times New Roman"/>
          <w:szCs w:val="24"/>
        </w:rPr>
        <w:lastRenderedPageBreak/>
        <w:t>έχει συντελεστεί εκεί από την Εφορεία Αιτωλοακαρνανίας και Λευκάδος.</w:t>
      </w:r>
    </w:p>
    <w:p w14:paraId="1BC754D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Πραγματικά, ο </w:t>
      </w:r>
      <w:r>
        <w:rPr>
          <w:rFonts w:eastAsia="Times New Roman" w:cs="Times New Roman"/>
          <w:szCs w:val="24"/>
        </w:rPr>
        <w:t>νομός</w:t>
      </w:r>
      <w:r>
        <w:rPr>
          <w:rFonts w:eastAsia="Times New Roman" w:cs="Times New Roman"/>
          <w:szCs w:val="24"/>
        </w:rPr>
        <w:t xml:space="preserve"> είναι πολύ μεγάλος με πάρα πολύ σπουδαία ευρήματα. Από τις πληροφορίες που έχω από την Εφορεία, είναι επισκέψιμοι ο</w:t>
      </w:r>
      <w:r>
        <w:rPr>
          <w:rFonts w:eastAsia="Times New Roman" w:cs="Times New Roman"/>
          <w:szCs w:val="24"/>
        </w:rPr>
        <w:t xml:space="preserve">ι αρχαιολογικοί χώροι της Καλυδώνας, των </w:t>
      </w:r>
      <w:proofErr w:type="spellStart"/>
      <w:r>
        <w:rPr>
          <w:rFonts w:eastAsia="Times New Roman" w:cs="Times New Roman"/>
          <w:szCs w:val="24"/>
        </w:rPr>
        <w:t>Οινιάδων</w:t>
      </w:r>
      <w:proofErr w:type="spellEnd"/>
      <w:r>
        <w:rPr>
          <w:rFonts w:eastAsia="Times New Roman" w:cs="Times New Roman"/>
          <w:szCs w:val="24"/>
        </w:rPr>
        <w:t xml:space="preserve">, της Νέας </w:t>
      </w:r>
      <w:proofErr w:type="spellStart"/>
      <w:r>
        <w:rPr>
          <w:rFonts w:eastAsia="Times New Roman" w:cs="Times New Roman"/>
          <w:szCs w:val="24"/>
        </w:rPr>
        <w:t>Πλευρώνας</w:t>
      </w:r>
      <w:proofErr w:type="spellEnd"/>
      <w:r>
        <w:rPr>
          <w:rFonts w:eastAsia="Times New Roman" w:cs="Times New Roman"/>
          <w:szCs w:val="24"/>
        </w:rPr>
        <w:t xml:space="preserve">, του </w:t>
      </w:r>
      <w:proofErr w:type="spellStart"/>
      <w:r>
        <w:rPr>
          <w:rFonts w:eastAsia="Times New Roman" w:cs="Times New Roman"/>
          <w:szCs w:val="24"/>
        </w:rPr>
        <w:t>Παλαίρου</w:t>
      </w:r>
      <w:proofErr w:type="spellEnd"/>
      <w:r>
        <w:rPr>
          <w:rFonts w:eastAsia="Times New Roman" w:cs="Times New Roman"/>
          <w:szCs w:val="24"/>
        </w:rPr>
        <w:t xml:space="preserve">, Ρωμαϊκών Θερμών, Αγίου Θωμά Μεσολογγίου, Στράτου, Θέρμου. Της </w:t>
      </w:r>
      <w:proofErr w:type="spellStart"/>
      <w:r>
        <w:rPr>
          <w:rFonts w:eastAsia="Times New Roman" w:cs="Times New Roman"/>
          <w:szCs w:val="24"/>
        </w:rPr>
        <w:t>Μακύνειας</w:t>
      </w:r>
      <w:proofErr w:type="spellEnd"/>
      <w:r>
        <w:rPr>
          <w:rFonts w:eastAsia="Times New Roman" w:cs="Times New Roman"/>
          <w:szCs w:val="24"/>
        </w:rPr>
        <w:t xml:space="preserve"> είναι κλειστός, αλλά μπορεί κανείς να τον επισκεφθεί κατόπιν συνεννοήσεως.</w:t>
      </w:r>
    </w:p>
    <w:p w14:paraId="1BC754DA"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Ακόμη υπάρχουν τα πολύ σ</w:t>
      </w:r>
      <w:r>
        <w:rPr>
          <w:rFonts w:eastAsia="Times New Roman" w:cs="Times New Roman"/>
          <w:szCs w:val="24"/>
        </w:rPr>
        <w:t xml:space="preserve">ημαντικά κάστρα της </w:t>
      </w:r>
      <w:proofErr w:type="spellStart"/>
      <w:r>
        <w:rPr>
          <w:rFonts w:eastAsia="Times New Roman" w:cs="Times New Roman"/>
          <w:szCs w:val="24"/>
        </w:rPr>
        <w:t>Ναυπάκτου</w:t>
      </w:r>
      <w:proofErr w:type="spellEnd"/>
      <w:r>
        <w:rPr>
          <w:rFonts w:eastAsia="Times New Roman" w:cs="Times New Roman"/>
          <w:szCs w:val="24"/>
        </w:rPr>
        <w:t xml:space="preserve">, του Αντιρρίου, της Βόνιτσας και πλήθος άλλων μνημείων, όπως το </w:t>
      </w:r>
      <w:proofErr w:type="spellStart"/>
      <w:r>
        <w:rPr>
          <w:rFonts w:eastAsia="Times New Roman" w:cs="Times New Roman"/>
          <w:szCs w:val="24"/>
        </w:rPr>
        <w:t>Φετιχιέ</w:t>
      </w:r>
      <w:proofErr w:type="spellEnd"/>
      <w:r>
        <w:rPr>
          <w:rFonts w:eastAsia="Times New Roman" w:cs="Times New Roman"/>
          <w:szCs w:val="24"/>
        </w:rPr>
        <w:t xml:space="preserve"> Τζαμί, ο Ιερός Ναός Επισκοπής </w:t>
      </w:r>
      <w:proofErr w:type="spellStart"/>
      <w:r>
        <w:rPr>
          <w:rFonts w:eastAsia="Times New Roman" w:cs="Times New Roman"/>
          <w:szCs w:val="24"/>
        </w:rPr>
        <w:t>Μάστρου</w:t>
      </w:r>
      <w:proofErr w:type="spellEnd"/>
      <w:r>
        <w:rPr>
          <w:rFonts w:eastAsia="Times New Roman" w:cs="Times New Roman"/>
          <w:szCs w:val="24"/>
        </w:rPr>
        <w:t xml:space="preserve">, που επίσης, είναι </w:t>
      </w:r>
      <w:proofErr w:type="spellStart"/>
      <w:r>
        <w:rPr>
          <w:rFonts w:eastAsia="Times New Roman" w:cs="Times New Roman"/>
          <w:szCs w:val="24"/>
        </w:rPr>
        <w:t>προσβάσιμα</w:t>
      </w:r>
      <w:proofErr w:type="spellEnd"/>
      <w:r>
        <w:rPr>
          <w:rFonts w:eastAsia="Times New Roman" w:cs="Times New Roman"/>
          <w:szCs w:val="24"/>
        </w:rPr>
        <w:t xml:space="preserve"> και επισκέψιμα. </w:t>
      </w:r>
    </w:p>
    <w:p w14:paraId="1BC754DB"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Υπάρχουν τα αρχαιολογικά μουσεία -πολύ σημαντικά- του Αγρινίου. Το Αρ</w:t>
      </w:r>
      <w:r>
        <w:rPr>
          <w:rFonts w:eastAsia="Times New Roman" w:cs="Times New Roman"/>
          <w:szCs w:val="24"/>
        </w:rPr>
        <w:t xml:space="preserve">χαιολογικό Μουσείο Θέρμου, το οποίο άνοιξε τις πύλες του, μόλις προ ενός έτους και χρηματοδοτήθηκε από το ΕΣΠΑ, όπως επίσης του </w:t>
      </w:r>
      <w:proofErr w:type="spellStart"/>
      <w:r>
        <w:rPr>
          <w:rFonts w:eastAsia="Times New Roman" w:cs="Times New Roman"/>
          <w:szCs w:val="24"/>
        </w:rPr>
        <w:t>Θυρρείου</w:t>
      </w:r>
      <w:proofErr w:type="spellEnd"/>
      <w:r>
        <w:rPr>
          <w:rFonts w:eastAsia="Times New Roman" w:cs="Times New Roman"/>
          <w:szCs w:val="24"/>
        </w:rPr>
        <w:t>, το οποίο είναι και αυτό επισκέψιμο κατόπιν συνεννοήσεως.</w:t>
      </w:r>
    </w:p>
    <w:p w14:paraId="1BC754DC"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όπως θα ξέρετε, έχουν χαρακτηριστεί </w:t>
      </w:r>
      <w:proofErr w:type="spellStart"/>
      <w:r>
        <w:rPr>
          <w:rFonts w:eastAsia="Times New Roman" w:cs="Times New Roman"/>
          <w:szCs w:val="24"/>
        </w:rPr>
        <w:t>εκατόν</w:t>
      </w:r>
      <w:proofErr w:type="spellEnd"/>
      <w:r>
        <w:rPr>
          <w:rFonts w:eastAsia="Times New Roman" w:cs="Times New Roman"/>
          <w:szCs w:val="24"/>
        </w:rPr>
        <w:t xml:space="preserve"> είκοσι τρί</w:t>
      </w:r>
      <w:r>
        <w:rPr>
          <w:rFonts w:eastAsia="Times New Roman" w:cs="Times New Roman"/>
          <w:szCs w:val="24"/>
        </w:rPr>
        <w:t>α κτίρια ως μνημεία, καθώς και εννέα ιστορικοί τόποι, μεταξύ βεβαίως των οποίων το Μεσολόγγι κατέχει περίοπτη θέση, όπως και η Ναύπακτος και άλλοι εννέα τόποι ιστορικής μνήμης.</w:t>
      </w:r>
    </w:p>
    <w:p w14:paraId="1BC754D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Για να καταστούν επισκέψιμοι όλοι αυτοί οι αρχαιολογικοί χώροι, έχουν δεχθεί ση</w:t>
      </w:r>
      <w:r>
        <w:rPr>
          <w:rFonts w:eastAsia="Times New Roman" w:cs="Times New Roman"/>
          <w:szCs w:val="24"/>
        </w:rPr>
        <w:t xml:space="preserve">μαντικές παρεμβάσεις ανάδειξης και προστασίας τους μέσα από χρηματοδοτήσεις από το Β΄ και Γ΄ Κοινοτικό Πλαίσιο Στήριξης, το </w:t>
      </w:r>
      <w:r>
        <w:rPr>
          <w:rFonts w:eastAsia="Times New Roman" w:cs="Times New Roman"/>
          <w:szCs w:val="24"/>
        </w:rPr>
        <w:t>πρόγραμμα «</w:t>
      </w:r>
      <w:r>
        <w:rPr>
          <w:rFonts w:eastAsia="Times New Roman" w:cs="Times New Roman"/>
          <w:szCs w:val="24"/>
          <w:lang w:val="en-GB"/>
        </w:rPr>
        <w:t>INTER</w:t>
      </w:r>
      <w:r>
        <w:rPr>
          <w:rFonts w:eastAsia="Times New Roman" w:cs="Times New Roman"/>
          <w:szCs w:val="24"/>
          <w:lang w:val="en-US"/>
        </w:rPr>
        <w:t>R</w:t>
      </w:r>
      <w:r>
        <w:rPr>
          <w:rFonts w:eastAsia="Times New Roman" w:cs="Times New Roman"/>
          <w:szCs w:val="24"/>
          <w:lang w:val="en-GB"/>
        </w:rPr>
        <w:t>EG</w:t>
      </w:r>
      <w:r>
        <w:rPr>
          <w:rFonts w:eastAsia="Times New Roman" w:cs="Times New Roman"/>
          <w:szCs w:val="24"/>
        </w:rPr>
        <w:t>»</w:t>
      </w:r>
      <w:r>
        <w:rPr>
          <w:rFonts w:eastAsia="Times New Roman" w:cs="Times New Roman"/>
          <w:szCs w:val="24"/>
        </w:rPr>
        <w:t xml:space="preserve"> και το ΕΣΠΑ και αυτό έχει συνέχεια, καθώς οι υπηρεσίες του Υπουργείου καταβάλλουν συνεχώς κάθε προσπάθεια για τ</w:t>
      </w:r>
      <w:r>
        <w:rPr>
          <w:rFonts w:eastAsia="Times New Roman" w:cs="Times New Roman"/>
          <w:szCs w:val="24"/>
        </w:rPr>
        <w:t xml:space="preserve">η συνεχή συντήρηση και προστασία των χώρων, των μνημείων και των μουσείων. </w:t>
      </w:r>
    </w:p>
    <w:p w14:paraId="1BC754DE"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Έχει όλες τις εγκεκριμένες μελέτες και είδα αυτό το καταπληκτικό σχολείο, το </w:t>
      </w:r>
      <w:proofErr w:type="spellStart"/>
      <w:r>
        <w:rPr>
          <w:rFonts w:eastAsia="Times New Roman" w:cs="Times New Roman"/>
          <w:szCs w:val="24"/>
        </w:rPr>
        <w:t>Ξενοκράτειο</w:t>
      </w:r>
      <w:proofErr w:type="spellEnd"/>
      <w:r>
        <w:rPr>
          <w:rFonts w:eastAsia="Times New Roman" w:cs="Times New Roman"/>
          <w:szCs w:val="24"/>
        </w:rPr>
        <w:t>, στην επίσκεψή μου. Εκεί θα ενταχθεί, σύμφωνα με τις εγκεκριμένες μελέτες στο ΕΣΠΑ, η μετατ</w:t>
      </w:r>
      <w:r>
        <w:rPr>
          <w:rFonts w:eastAsia="Times New Roman" w:cs="Times New Roman"/>
          <w:szCs w:val="24"/>
        </w:rPr>
        <w:t xml:space="preserve">ροπή του σχολικού κτιρίου σε μουσειακό χώρο και η οργάνωση μόνιμης έκθεσης των αρχαιολογικών συλλογών της Αιτωλοακαρνανίας στο Μεσολόγγι. Και αυτό σε συνεργασία της Εφορείας με τον Δήμο Μεσολογγίου. </w:t>
      </w:r>
    </w:p>
    <w:p w14:paraId="1BC754DF"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Επίσης, έχει συναφθεί τον Οκτώβριο του 2016 προγραμματικ</w:t>
      </w:r>
      <w:r>
        <w:rPr>
          <w:rFonts w:eastAsia="Times New Roman" w:cs="Times New Roman"/>
          <w:szCs w:val="24"/>
        </w:rPr>
        <w:t xml:space="preserve">ή σύμβαση με την Περιφέρεια Δυτικής Ελλάδας για αποκαταστάσεις στα διατηρητέα ανατολικά γεφύρια στο Αιτωλικό Αιτωλοακαρνανίας. </w:t>
      </w:r>
    </w:p>
    <w:p w14:paraId="1BC754E0"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Επίσης, θα εκτελεστεί από την Περιφερειακή Ενότητα Αιτωλοακαρνανίας, με την εποπτεία των Υπηρεσιών του Υπουργείου Πολιτισμού η α</w:t>
      </w:r>
      <w:r>
        <w:rPr>
          <w:rFonts w:eastAsia="Times New Roman" w:cs="Times New Roman"/>
          <w:szCs w:val="24"/>
        </w:rPr>
        <w:t xml:space="preserve">ποκατάσταση ζημιών του μνημείου Γέφυρας </w:t>
      </w:r>
      <w:proofErr w:type="spellStart"/>
      <w:r>
        <w:rPr>
          <w:rFonts w:eastAsia="Times New Roman" w:cs="Times New Roman"/>
          <w:szCs w:val="24"/>
        </w:rPr>
        <w:t>Αυλακίου</w:t>
      </w:r>
      <w:proofErr w:type="spellEnd"/>
      <w:r>
        <w:rPr>
          <w:rFonts w:eastAsia="Times New Roman" w:cs="Times New Roman"/>
          <w:szCs w:val="24"/>
        </w:rPr>
        <w:t xml:space="preserve"> και του μνημείου Γέφυρας </w:t>
      </w:r>
      <w:proofErr w:type="spellStart"/>
      <w:r>
        <w:rPr>
          <w:rFonts w:eastAsia="Times New Roman" w:cs="Times New Roman"/>
          <w:szCs w:val="24"/>
        </w:rPr>
        <w:t>Τέμπλας</w:t>
      </w:r>
      <w:proofErr w:type="spellEnd"/>
      <w:r>
        <w:rPr>
          <w:rFonts w:eastAsia="Times New Roman" w:cs="Times New Roman"/>
          <w:szCs w:val="24"/>
        </w:rPr>
        <w:t>.</w:t>
      </w:r>
    </w:p>
    <w:p w14:paraId="1BC754E1"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Ακόμα, έχει προγραμματιστεί η υλοποίηση έργων αποκατάστασης και ενίσχυσης στερέωσης από την Υπηρεσία Νεότερων Μνημείων και Τεχνικών Έργων στον Τύμβο Ηρώων του Μεσολογγίου, σ</w:t>
      </w:r>
      <w:r>
        <w:rPr>
          <w:rFonts w:eastAsia="Times New Roman" w:cs="Times New Roman"/>
          <w:szCs w:val="24"/>
        </w:rPr>
        <w:t xml:space="preserve">την Οικία </w:t>
      </w:r>
      <w:proofErr w:type="spellStart"/>
      <w:r>
        <w:rPr>
          <w:rFonts w:eastAsia="Times New Roman" w:cs="Times New Roman"/>
          <w:szCs w:val="24"/>
        </w:rPr>
        <w:t>Σωχωρίτη</w:t>
      </w:r>
      <w:proofErr w:type="spellEnd"/>
      <w:r>
        <w:rPr>
          <w:rFonts w:eastAsia="Times New Roman" w:cs="Times New Roman"/>
          <w:szCs w:val="24"/>
        </w:rPr>
        <w:t xml:space="preserve"> στον Δήμο Αγρινίου. </w:t>
      </w:r>
    </w:p>
    <w:p w14:paraId="1BC754E2"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Επιπλέον, έχει ξεκινήσει ένα πολύ σημαντικό πρόγραμμα ανάδειξης των αρχαίων θεάτρων. Αυτό είναι με τη συνεργασία του μη κερδοσκοπικού Σωματείου «Διάζωμα», μέσω προγραμματικών συμβάσεων που έχουν συναφθεί με τους αντί</w:t>
      </w:r>
      <w:r>
        <w:rPr>
          <w:rFonts w:eastAsia="Times New Roman" w:cs="Times New Roman"/>
          <w:szCs w:val="24"/>
        </w:rPr>
        <w:t>στοιχους δήμους.</w:t>
      </w:r>
    </w:p>
    <w:p w14:paraId="1BC754E3"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Μέχρι σήμερα, στο πλαίσιο των προγραμματικών συμβάσεων έχουν υλοποιηθεί εργασίες συμπληρωματικής έρευνας </w:t>
      </w:r>
      <w:r>
        <w:rPr>
          <w:rFonts w:eastAsia="Times New Roman" w:cs="Times New Roman"/>
          <w:szCs w:val="24"/>
        </w:rPr>
        <w:lastRenderedPageBreak/>
        <w:t xml:space="preserve">των μνημείων και έχουν εκπονηθεί μελέτες ανάδειξης και αποκατάστασης των θεάτρων της </w:t>
      </w:r>
      <w:proofErr w:type="spellStart"/>
      <w:r>
        <w:rPr>
          <w:rFonts w:eastAsia="Times New Roman" w:cs="Times New Roman"/>
          <w:szCs w:val="24"/>
        </w:rPr>
        <w:t>Μακύνειας</w:t>
      </w:r>
      <w:proofErr w:type="spellEnd"/>
      <w:r>
        <w:rPr>
          <w:rFonts w:eastAsia="Times New Roman" w:cs="Times New Roman"/>
          <w:szCs w:val="24"/>
        </w:rPr>
        <w:t xml:space="preserve">, της Καλυδώνας, των </w:t>
      </w:r>
      <w:proofErr w:type="spellStart"/>
      <w:r>
        <w:rPr>
          <w:rFonts w:eastAsia="Times New Roman" w:cs="Times New Roman"/>
          <w:szCs w:val="24"/>
        </w:rPr>
        <w:t>Οινιάδων</w:t>
      </w:r>
      <w:proofErr w:type="spellEnd"/>
      <w:r>
        <w:rPr>
          <w:rFonts w:eastAsia="Times New Roman" w:cs="Times New Roman"/>
          <w:szCs w:val="24"/>
        </w:rPr>
        <w:t xml:space="preserve">, της </w:t>
      </w:r>
      <w:proofErr w:type="spellStart"/>
      <w:r>
        <w:rPr>
          <w:rFonts w:eastAsia="Times New Roman" w:cs="Times New Roman"/>
          <w:szCs w:val="24"/>
        </w:rPr>
        <w:t>Πλευρ</w:t>
      </w:r>
      <w:r>
        <w:rPr>
          <w:rFonts w:eastAsia="Times New Roman" w:cs="Times New Roman"/>
          <w:szCs w:val="24"/>
        </w:rPr>
        <w:t>ώνας</w:t>
      </w:r>
      <w:proofErr w:type="spellEnd"/>
      <w:r>
        <w:rPr>
          <w:rFonts w:eastAsia="Times New Roman" w:cs="Times New Roman"/>
          <w:szCs w:val="24"/>
        </w:rPr>
        <w:t xml:space="preserve">, οι οποίες είτε έχουν ήδη εγκριθεί από το Κεντρικό Αρχαιολογικό Συμβούλιο, όπως είναι οι </w:t>
      </w:r>
      <w:proofErr w:type="spellStart"/>
      <w:r>
        <w:rPr>
          <w:rFonts w:eastAsia="Times New Roman" w:cs="Times New Roman"/>
          <w:szCs w:val="24"/>
        </w:rPr>
        <w:t>Οινιάδες</w:t>
      </w:r>
      <w:proofErr w:type="spellEnd"/>
      <w:r>
        <w:rPr>
          <w:rFonts w:eastAsia="Times New Roman" w:cs="Times New Roman"/>
          <w:szCs w:val="24"/>
        </w:rPr>
        <w:t xml:space="preserve"> και η </w:t>
      </w:r>
      <w:proofErr w:type="spellStart"/>
      <w:r>
        <w:rPr>
          <w:rFonts w:eastAsia="Times New Roman" w:cs="Times New Roman"/>
          <w:szCs w:val="24"/>
        </w:rPr>
        <w:t>Πλευρώνα</w:t>
      </w:r>
      <w:proofErr w:type="spellEnd"/>
      <w:r>
        <w:rPr>
          <w:rFonts w:eastAsia="Times New Roman" w:cs="Times New Roman"/>
          <w:szCs w:val="24"/>
        </w:rPr>
        <w:t xml:space="preserve">, είτε βρίσκονται στη διαδικασία έγκρισής τους, όπως είναι η </w:t>
      </w:r>
      <w:proofErr w:type="spellStart"/>
      <w:r>
        <w:rPr>
          <w:rFonts w:eastAsia="Times New Roman" w:cs="Times New Roman"/>
          <w:szCs w:val="24"/>
        </w:rPr>
        <w:t>Μακύνεια</w:t>
      </w:r>
      <w:proofErr w:type="spellEnd"/>
      <w:r>
        <w:rPr>
          <w:rFonts w:eastAsia="Times New Roman" w:cs="Times New Roman"/>
          <w:szCs w:val="24"/>
        </w:rPr>
        <w:t xml:space="preserve"> και η Καλυδώνα, ενώ σε εξέλιξη βρίσκεται η προγραμματική σύμβαση, που</w:t>
      </w:r>
      <w:r>
        <w:rPr>
          <w:rFonts w:eastAsia="Times New Roman" w:cs="Times New Roman"/>
          <w:szCs w:val="24"/>
        </w:rPr>
        <w:t xml:space="preserve"> αφορά στο Αρχαίο Θέατρο Στράτου. </w:t>
      </w:r>
    </w:p>
    <w:p w14:paraId="1BC754E4"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Επίσης είναι ώριμες και προς ένταξη συγκεκριμένες μελέτες. Τέτοιες είναι η στερέωση-αναστήλωση του Ιερού Ναού της Κοιμήσεως Θεοτόκου στο Βόνιτσα, η στερέωση-αποκατάσταση Καθολικού και αποκατάσταση κελιών της Ιεράς Μονής Μ</w:t>
      </w:r>
      <w:r>
        <w:rPr>
          <w:rFonts w:eastAsia="Times New Roman" w:cs="Times New Roman"/>
          <w:szCs w:val="24"/>
        </w:rPr>
        <w:t xml:space="preserve">υρτιάς στον Θέρμο, η διαμόρφωση περιβάλλοντος διαδρομών και η δημιουργία μόνιμης αρχαιολογικής συλλογής στο Φρούριο Αντιρρίου. Ακόμα, η συντήρηση τοιχογραφιών στον Άγιο Ιωάννη </w:t>
      </w:r>
      <w:proofErr w:type="spellStart"/>
      <w:r>
        <w:rPr>
          <w:rFonts w:eastAsia="Times New Roman" w:cs="Times New Roman"/>
          <w:szCs w:val="24"/>
        </w:rPr>
        <w:t>Βομβοκούς</w:t>
      </w:r>
      <w:proofErr w:type="spellEnd"/>
      <w:r>
        <w:rPr>
          <w:rFonts w:eastAsia="Times New Roman" w:cs="Times New Roman"/>
          <w:szCs w:val="24"/>
        </w:rPr>
        <w:t>, η συντήρηση και αποκατάσταση κτισμάτων των νέων πτερύγων στο οικοδομι</w:t>
      </w:r>
      <w:r>
        <w:rPr>
          <w:rFonts w:eastAsia="Times New Roman" w:cs="Times New Roman"/>
          <w:szCs w:val="24"/>
        </w:rPr>
        <w:t xml:space="preserve">κό συγκρότημα </w:t>
      </w:r>
      <w:proofErr w:type="spellStart"/>
      <w:r>
        <w:rPr>
          <w:rFonts w:eastAsia="Times New Roman" w:cs="Times New Roman"/>
          <w:szCs w:val="24"/>
        </w:rPr>
        <w:t>Βομβοκούς</w:t>
      </w:r>
      <w:proofErr w:type="spellEnd"/>
      <w:r>
        <w:rPr>
          <w:rFonts w:eastAsia="Times New Roman" w:cs="Times New Roman"/>
          <w:szCs w:val="24"/>
        </w:rPr>
        <w:t>. Αυτά είναι όλα μελέτες προς έγκριση βάσει της ιεράρχησης που θα κάνουν οι κεντρικές υπηρεσίες. Ωστόσο, είναι έτοιμα προς έγκριση και ένταξη.</w:t>
      </w:r>
    </w:p>
    <w:p w14:paraId="1BC754E5" w14:textId="77777777" w:rsidR="00B1781D" w:rsidRDefault="00CB16A6">
      <w:pPr>
        <w:spacing w:line="600" w:lineRule="auto"/>
        <w:ind w:firstLine="720"/>
        <w:jc w:val="both"/>
        <w:rPr>
          <w:rFonts w:eastAsia="Times New Roman" w:cs="Times New Roman"/>
          <w:szCs w:val="24"/>
          <w:u w:val="double"/>
        </w:rPr>
      </w:pPr>
      <w:r>
        <w:rPr>
          <w:rFonts w:eastAsia="Times New Roman" w:cs="Times New Roman"/>
          <w:szCs w:val="24"/>
        </w:rPr>
        <w:lastRenderedPageBreak/>
        <w:t>Ακόμα ένα πολύ σημαντικό κομμάτι που νομίζω ότι γίνεται σε όλη την ελληνική επικράτεια, αλ</w:t>
      </w:r>
      <w:r>
        <w:rPr>
          <w:rFonts w:eastAsia="Times New Roman" w:cs="Times New Roman"/>
          <w:szCs w:val="24"/>
        </w:rPr>
        <w:t>λά ιδιαιτέρως στην περιοχή της Αιτωλοακαρνανίας, είναι οι επιστημονικές εκδηλώσεις, εκδόσεις και δράσεις για το κοινό και προγράμματα εκπαιδευτικού χαρακτήρα. Όπως, ας πούμε στο Μουσείο Θέρμου, που πραγματοποιούνται προγράμματα σε ειδική αίθουσα που διαθέτ</w:t>
      </w:r>
      <w:r>
        <w:rPr>
          <w:rFonts w:eastAsia="Times New Roman" w:cs="Times New Roman"/>
          <w:szCs w:val="24"/>
        </w:rPr>
        <w:t>ει το Μουσείο για τον σκοπό αυτό.</w:t>
      </w:r>
    </w:p>
    <w:p w14:paraId="1BC754E6"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Είναι μόνιμος ο στόχος της προβολής του πολιτιστικού αποθέματος της περιοχής και η εξοικείωση των πολιτών με τα μουσεία, τα μνημεία και τους αρχαιολογικούς χώρους και η αύξηση της εν γένει </w:t>
      </w:r>
      <w:proofErr w:type="spellStart"/>
      <w:r>
        <w:rPr>
          <w:rFonts w:eastAsia="Times New Roman" w:cs="Times New Roman"/>
          <w:szCs w:val="24"/>
        </w:rPr>
        <w:t>επισκεψιμότητάς</w:t>
      </w:r>
      <w:proofErr w:type="spellEnd"/>
      <w:r>
        <w:rPr>
          <w:rFonts w:eastAsia="Times New Roman" w:cs="Times New Roman"/>
          <w:szCs w:val="24"/>
        </w:rPr>
        <w:t xml:space="preserve"> τους. Αυτό για εμ</w:t>
      </w:r>
      <w:r>
        <w:rPr>
          <w:rFonts w:eastAsia="Times New Roman" w:cs="Times New Roman"/>
          <w:szCs w:val="24"/>
        </w:rPr>
        <w:t>άς είναι πάρα πολύ σημαντικό και γνωρίζουμε ότι αυτή η περιοχή στο παρελθόν δεν είχε την προβολή και την ανάδειξη που της άξιζε, αλλά θέλουμε να τονίσουμε και με μια δική μου επίσκεψη άμεσα, αλλά και με όλες αυτές τις προτάσεις, που είναι ώριμες και ήδη κά</w:t>
      </w:r>
      <w:r>
        <w:rPr>
          <w:rFonts w:eastAsia="Times New Roman" w:cs="Times New Roman"/>
          <w:szCs w:val="24"/>
        </w:rPr>
        <w:t>ποιες απ’ αυτές υλοποιούνται, ότι θα δώσουμε μια μεγάλη έμφαση στο πλούσιο πολιτιστικό απόθεμα της περιοχής.</w:t>
      </w:r>
    </w:p>
    <w:p w14:paraId="1BC754E7"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της κυρίας Υπουργού)</w:t>
      </w:r>
    </w:p>
    <w:p w14:paraId="1BC754E8"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Κυρία Υπουργέ, τα υπόλοιπα στη </w:t>
      </w:r>
      <w:r>
        <w:rPr>
          <w:rFonts w:eastAsia="Times New Roman" w:cs="Times New Roman"/>
          <w:szCs w:val="24"/>
        </w:rPr>
        <w:t>δευτερολογία σας.</w:t>
      </w:r>
    </w:p>
    <w:p w14:paraId="1BC754E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14:paraId="1BC754EA"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Ευχαριστώ πολύ.</w:t>
      </w:r>
    </w:p>
    <w:p w14:paraId="1BC754EB"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Πράγματι, ήταν αρκετά αναλυτική η κυρία Υπουργός. Βέβαια, θα δώσω και εγώ κάποια στοιχεία. Πρέπει να σας πω ότι έχω ζητήσει και με ΑΚΕ όλα αυτά τα στοιχεία, δηλαδή</w:t>
      </w:r>
      <w:r>
        <w:rPr>
          <w:rFonts w:eastAsia="Times New Roman" w:cs="Times New Roman"/>
          <w:szCs w:val="24"/>
        </w:rPr>
        <w:t>,</w:t>
      </w:r>
      <w:r>
        <w:rPr>
          <w:rFonts w:eastAsia="Times New Roman" w:cs="Times New Roman"/>
          <w:szCs w:val="24"/>
        </w:rPr>
        <w:t xml:space="preserve"> ουσ</w:t>
      </w:r>
      <w:r>
        <w:rPr>
          <w:rFonts w:eastAsia="Times New Roman" w:cs="Times New Roman"/>
          <w:szCs w:val="24"/>
        </w:rPr>
        <w:t xml:space="preserve">ιαστικά όλα αυτά τα σχέδια που εντάσσονται μέσα στα συγκεκριμένα προγράμματα που μας είπατε. Οπότε, θα τα πάρω και εγώ. Τα ζήτησα και από την υπηρεσία, αλλά ίσως λόγω φόρτου εργασίας, δεν ξέρω γιατί, δεν μου έχουν δοθεί, παρ’ όλο που έχουν περάσει κάποιοι </w:t>
      </w:r>
      <w:r>
        <w:rPr>
          <w:rFonts w:eastAsia="Times New Roman" w:cs="Times New Roman"/>
          <w:szCs w:val="24"/>
        </w:rPr>
        <w:t xml:space="preserve">μήνες που τα ζήτησα -ξαναλέω, όχι από εσάς- με ΑΚΕ. </w:t>
      </w:r>
    </w:p>
    <w:p w14:paraId="1BC754EC"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Υπάρχουν αρχαία θέατρα, όσον αφορά </w:t>
      </w:r>
      <w:r>
        <w:rPr>
          <w:rFonts w:eastAsia="Times New Roman" w:cs="Times New Roman"/>
          <w:szCs w:val="24"/>
        </w:rPr>
        <w:t>στον κατάλογο</w:t>
      </w:r>
      <w:r w:rsidDel="0093589F">
        <w:rPr>
          <w:rFonts w:eastAsia="Times New Roman" w:cs="Times New Roman"/>
          <w:szCs w:val="24"/>
        </w:rPr>
        <w:t xml:space="preserve"> </w:t>
      </w:r>
      <w:r>
        <w:rPr>
          <w:rFonts w:eastAsia="Times New Roman" w:cs="Times New Roman"/>
          <w:szCs w:val="24"/>
        </w:rPr>
        <w:t>τα οποία μου είπατε ποια είναι επισκέψιμα με προϋποθέσεις κ</w:t>
      </w:r>
      <w:r>
        <w:rPr>
          <w:rFonts w:eastAsia="Times New Roman" w:cs="Times New Roman"/>
          <w:szCs w:val="24"/>
        </w:rPr>
        <w:t>.</w:t>
      </w:r>
      <w:r>
        <w:rPr>
          <w:rFonts w:eastAsia="Times New Roman" w:cs="Times New Roman"/>
          <w:szCs w:val="24"/>
        </w:rPr>
        <w:t>λπ., ύστερα από συνεννόηση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Υπάρχουν όμως και πολλοί αρχαιολογικοί θησαυροί που δεν έχου</w:t>
      </w:r>
      <w:r>
        <w:rPr>
          <w:rFonts w:eastAsia="Times New Roman" w:cs="Times New Roman"/>
          <w:szCs w:val="24"/>
        </w:rPr>
        <w:t>ν αναδειχθεί και υπάρχουν ακόμα και αρχαία θέατρα και τοποθεσίες που δεν μπορούν να πάνε άνθρωποι. Έχω σημειώσει τα πάντα απ’ όσα είπατε. Ενδει</w:t>
      </w:r>
      <w:r>
        <w:rPr>
          <w:rFonts w:eastAsia="Times New Roman" w:cs="Times New Roman"/>
          <w:szCs w:val="24"/>
        </w:rPr>
        <w:lastRenderedPageBreak/>
        <w:t>κτικά αναφέρω το αρχαίο θέατρο Στράτου, όπου πραγματικά κάποιος δεν μπορεί να πάει. Εάν δεν το ξέρει, δεν υπάρχει</w:t>
      </w:r>
      <w:r>
        <w:rPr>
          <w:rFonts w:eastAsia="Times New Roman" w:cs="Times New Roman"/>
          <w:szCs w:val="24"/>
        </w:rPr>
        <w:t xml:space="preserve"> και η δυνατότητα να πάει εκεί κάποιος, παρ’ όλο που κατά καιρούς μπορεί να γίνει κάποια συναυλία ή ίσως κάποια παράσταση. Στην περιοχή ξέρω καλά ότι υπάρχει υποβάθμιση.</w:t>
      </w:r>
    </w:p>
    <w:p w14:paraId="1BC754E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Θα μπορούσα να πω και άλλα. Όμως, να διαβάσω κάποια στοιχεία, μιας και αναφερθήκατε στ</w:t>
      </w:r>
      <w:r>
        <w:rPr>
          <w:rFonts w:eastAsia="Times New Roman" w:cs="Times New Roman"/>
          <w:szCs w:val="24"/>
        </w:rPr>
        <w:t xml:space="preserve">ην </w:t>
      </w:r>
      <w:proofErr w:type="spellStart"/>
      <w:r>
        <w:rPr>
          <w:rFonts w:eastAsia="Times New Roman" w:cs="Times New Roman"/>
          <w:szCs w:val="24"/>
        </w:rPr>
        <w:t>επισκεψιμότητα</w:t>
      </w:r>
      <w:proofErr w:type="spellEnd"/>
      <w:r>
        <w:rPr>
          <w:rFonts w:eastAsia="Times New Roman" w:cs="Times New Roman"/>
          <w:szCs w:val="24"/>
        </w:rPr>
        <w:t xml:space="preserve">. Υπήρξε τα προηγούμενα χρόνια και μέχρι πρόσφατα μικρή </w:t>
      </w:r>
      <w:proofErr w:type="spellStart"/>
      <w:r>
        <w:rPr>
          <w:rFonts w:eastAsia="Times New Roman" w:cs="Times New Roman"/>
          <w:szCs w:val="24"/>
        </w:rPr>
        <w:t>επισκεψιμότητα</w:t>
      </w:r>
      <w:proofErr w:type="spellEnd"/>
      <w:r>
        <w:rPr>
          <w:rFonts w:eastAsia="Times New Roman" w:cs="Times New Roman"/>
          <w:szCs w:val="24"/>
        </w:rPr>
        <w:t>. Διαβάζω, σύμφωνα με τα στοιχεία της ΕΛΣΤΑΤ, για τους επισκέπτες των αρχαιολογικών χώρων της Αιτωλοακαρνανίας τι προκύπτει. Το 2013 επισκέφθηκαν τους αρχαιολογικούς χώρ</w:t>
      </w:r>
      <w:r>
        <w:rPr>
          <w:rFonts w:eastAsia="Times New Roman" w:cs="Times New Roman"/>
          <w:szCs w:val="24"/>
        </w:rPr>
        <w:t xml:space="preserve">ους του </w:t>
      </w:r>
      <w:r>
        <w:rPr>
          <w:rFonts w:eastAsia="Times New Roman" w:cs="Times New Roman"/>
          <w:szCs w:val="24"/>
        </w:rPr>
        <w:t>ν</w:t>
      </w:r>
      <w:r>
        <w:rPr>
          <w:rFonts w:eastAsia="Times New Roman" w:cs="Times New Roman"/>
          <w:szCs w:val="24"/>
        </w:rPr>
        <w:t>ομού τρεις χιλιάδες επτακόσιοι εξήντα τρεις επισκέπτες. Το 2014 αυξήθηκαν στους τέσσερις χιλιάδες τετρακόσιους ενενήντα δύο. Το 2015 μειώθηκαν στους τρεις χιλιάδες οκτακόσιους δώδεκα. Το 2016, μέχρι τον Νοέμβριο, είχαμε σημαντική αύξηση και φθάσαμ</w:t>
      </w:r>
      <w:r>
        <w:rPr>
          <w:rFonts w:eastAsia="Times New Roman" w:cs="Times New Roman"/>
          <w:szCs w:val="24"/>
        </w:rPr>
        <w:t xml:space="preserve">ε στους δεκατρείς χιλιάδες πεντακόσιους έναν επισκέπτες. Αναλόγως το ίδιο συνέβη και στα μουσεία της Αιτωλοακαρνανίας. Το 2014 είχαμε τέσσερις χιλιάδες τριάντα τρεις επισκέπτες, το 2015 είχαμε δύο χιλιάδες επτακόσιους τριάντα έναν και </w:t>
      </w:r>
      <w:r>
        <w:rPr>
          <w:rFonts w:eastAsia="Times New Roman" w:cs="Times New Roman"/>
          <w:szCs w:val="24"/>
        </w:rPr>
        <w:lastRenderedPageBreak/>
        <w:t>το 2016 είχαμε αύξηση</w:t>
      </w:r>
      <w:r>
        <w:rPr>
          <w:rFonts w:eastAsia="Times New Roman" w:cs="Times New Roman"/>
          <w:szCs w:val="24"/>
        </w:rPr>
        <w:t xml:space="preserve">, περισσότεροι από έξι χιλιάδες άνθρωποι επισκέφθηκαν τα μουσεία του </w:t>
      </w:r>
      <w:r>
        <w:rPr>
          <w:rFonts w:eastAsia="Times New Roman" w:cs="Times New Roman"/>
          <w:szCs w:val="24"/>
        </w:rPr>
        <w:t>ν</w:t>
      </w:r>
      <w:r>
        <w:rPr>
          <w:rFonts w:eastAsia="Times New Roman" w:cs="Times New Roman"/>
          <w:szCs w:val="24"/>
        </w:rPr>
        <w:t>ομού.</w:t>
      </w:r>
    </w:p>
    <w:p w14:paraId="1BC754EE"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Βεβαίως, θα πρέπει να πούμε ότι αυτά τα νούμερα είναι πάρα πολύ μικρά, εάν αναλογιστεί αφ</w:t>
      </w:r>
      <w:r>
        <w:rPr>
          <w:rFonts w:eastAsia="Times New Roman" w:cs="Times New Roman"/>
          <w:szCs w:val="24"/>
        </w:rPr>
        <w:t xml:space="preserve">’ </w:t>
      </w:r>
      <w:r>
        <w:rPr>
          <w:rFonts w:eastAsia="Times New Roman" w:cs="Times New Roman"/>
          <w:szCs w:val="24"/>
        </w:rPr>
        <w:t xml:space="preserve">ενός κάποιος τον πολιτιστικό πλούτο της περιοχής και </w:t>
      </w:r>
      <w:proofErr w:type="spellStart"/>
      <w:r>
        <w:rPr>
          <w:rFonts w:eastAsia="Times New Roman" w:cs="Times New Roman"/>
          <w:szCs w:val="24"/>
        </w:rPr>
        <w:t>αφ</w:t>
      </w:r>
      <w:proofErr w:type="spellEnd"/>
      <w:r>
        <w:rPr>
          <w:rFonts w:eastAsia="Times New Roman" w:cs="Times New Roman"/>
          <w:szCs w:val="24"/>
        </w:rPr>
        <w:t xml:space="preserve"> ετέρου την </w:t>
      </w:r>
      <w:proofErr w:type="spellStart"/>
      <w:r>
        <w:rPr>
          <w:rFonts w:eastAsia="Times New Roman" w:cs="Times New Roman"/>
          <w:szCs w:val="24"/>
        </w:rPr>
        <w:t>επισκεψιμότητα</w:t>
      </w:r>
      <w:proofErr w:type="spellEnd"/>
      <w:r>
        <w:rPr>
          <w:rFonts w:eastAsia="Times New Roman" w:cs="Times New Roman"/>
          <w:szCs w:val="24"/>
        </w:rPr>
        <w:t xml:space="preserve"> που απα</w:t>
      </w:r>
      <w:r>
        <w:rPr>
          <w:rFonts w:eastAsia="Times New Roman" w:cs="Times New Roman"/>
          <w:szCs w:val="24"/>
        </w:rPr>
        <w:t>ντάται στους γειτονικούς νομούς. Έχει ένα ενδιαφέρον να το πούμε αυτό. Ενδεικτικά αναφέρω ότι το πρώτο εξάμηνο του 2016 ο Νομός Ιωαννίνων –είναι βέβαια και άλλο μέγεθος, όχι βέβαια μέγεθος ως προς την έκταση, γιατί ο Νομός Αιτωλοακαρνανίας είναι ο πιο μεγά</w:t>
      </w:r>
      <w:r>
        <w:rPr>
          <w:rFonts w:eastAsia="Times New Roman" w:cs="Times New Roman"/>
          <w:szCs w:val="24"/>
        </w:rPr>
        <w:t>λος νομός της χώρας- είχε είκοσι επτά χιλιάδες διακόσιους ογδόντα επτά επισκέπτες και ο Νομός Πρεβέζης είχε είκοσι τρεις χιλιάδες τριακόσιους εβδομήντα έξι επισκέπτες αρχαιολογικών χώρων. Είναι ενδεικτικά, αλλά και συντριπτικά τα στοιχεία.</w:t>
      </w:r>
    </w:p>
    <w:p w14:paraId="1BC754EF"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Πράγματι, όπως α</w:t>
      </w:r>
      <w:r>
        <w:rPr>
          <w:rFonts w:eastAsia="Times New Roman" w:cs="Times New Roman"/>
          <w:szCs w:val="24"/>
        </w:rPr>
        <w:t xml:space="preserve">ναφέρατε, υπάρχουν οι διεργασίες, όπως για παράδειγμα ότι προχωρά το αρχαιολογικό μουσείο στο Μεσολόγγι, υπάρχει το Μουσείο στο </w:t>
      </w:r>
      <w:proofErr w:type="spellStart"/>
      <w:r>
        <w:rPr>
          <w:rFonts w:eastAsia="Times New Roman" w:cs="Times New Roman"/>
          <w:szCs w:val="24"/>
        </w:rPr>
        <w:t>Θύρρειο</w:t>
      </w:r>
      <w:proofErr w:type="spellEnd"/>
      <w:r>
        <w:rPr>
          <w:rFonts w:eastAsia="Times New Roman" w:cs="Times New Roman"/>
          <w:szCs w:val="24"/>
        </w:rPr>
        <w:t xml:space="preserve">, υπάρχει το </w:t>
      </w:r>
      <w:proofErr w:type="spellStart"/>
      <w:r>
        <w:rPr>
          <w:rFonts w:eastAsia="Times New Roman" w:cs="Times New Roman"/>
          <w:szCs w:val="24"/>
        </w:rPr>
        <w:t>Κατράκειο</w:t>
      </w:r>
      <w:proofErr w:type="spellEnd"/>
      <w:r>
        <w:rPr>
          <w:rFonts w:eastAsia="Times New Roman" w:cs="Times New Roman"/>
          <w:szCs w:val="24"/>
        </w:rPr>
        <w:t xml:space="preserve"> στο Αιτωλικό. Πρόσφατα εγκαινιάστηκε το Μουσείο Θέρμου, το καλοκαίρι του 2016, με την παρουσία του</w:t>
      </w:r>
      <w:r>
        <w:rPr>
          <w:rFonts w:eastAsia="Times New Roman" w:cs="Times New Roman"/>
          <w:szCs w:val="24"/>
        </w:rPr>
        <w:t xml:space="preserve"> Προέδρου της Δημοκρατίας. Οι πολίτες αντιμετώπισαν με θετικό τρόπο την έναρξη </w:t>
      </w:r>
      <w:r>
        <w:rPr>
          <w:rFonts w:eastAsia="Times New Roman" w:cs="Times New Roman"/>
          <w:szCs w:val="24"/>
        </w:rPr>
        <w:lastRenderedPageBreak/>
        <w:t xml:space="preserve">της λειτουργίας και αυτού του μουσείου και όσοι ζουν σε περιοχές που παρουσιάζουν αρχαιολογικό ενδιαφέρον –και θα πρέπει να πούμε ότι σχεδόν όλοι οι </w:t>
      </w:r>
      <w:proofErr w:type="spellStart"/>
      <w:r>
        <w:rPr>
          <w:rFonts w:eastAsia="Times New Roman" w:cs="Times New Roman"/>
          <w:szCs w:val="24"/>
        </w:rPr>
        <w:t>καλλικρατικοί</w:t>
      </w:r>
      <w:proofErr w:type="spellEnd"/>
      <w:r>
        <w:rPr>
          <w:rFonts w:eastAsia="Times New Roman" w:cs="Times New Roman"/>
          <w:szCs w:val="24"/>
        </w:rPr>
        <w:t xml:space="preserve"> δήμοι στον </w:t>
      </w:r>
      <w:r>
        <w:rPr>
          <w:rFonts w:eastAsia="Times New Roman" w:cs="Times New Roman"/>
          <w:szCs w:val="24"/>
        </w:rPr>
        <w:t>ν</w:t>
      </w:r>
      <w:r>
        <w:rPr>
          <w:rFonts w:eastAsia="Times New Roman" w:cs="Times New Roman"/>
          <w:szCs w:val="24"/>
        </w:rPr>
        <w:t>ομ</w:t>
      </w:r>
      <w:r>
        <w:rPr>
          <w:rFonts w:eastAsia="Times New Roman" w:cs="Times New Roman"/>
          <w:szCs w:val="24"/>
        </w:rPr>
        <w:t xml:space="preserve">ό έχουν αρχαιολογικό ενδιαφέρον και ευρήματα- άρχισαν να αποκτούν ξανά μια εμπιστοσύνη για την αξιοποίηση της πολιτιστικής κληρονομιάς στον </w:t>
      </w:r>
      <w:r>
        <w:rPr>
          <w:rFonts w:eastAsia="Times New Roman" w:cs="Times New Roman"/>
          <w:szCs w:val="24"/>
        </w:rPr>
        <w:t>ν</w:t>
      </w:r>
      <w:r>
        <w:rPr>
          <w:rFonts w:eastAsia="Times New Roman" w:cs="Times New Roman"/>
          <w:szCs w:val="24"/>
        </w:rPr>
        <w:t>ομό.</w:t>
      </w:r>
    </w:p>
    <w:p w14:paraId="1BC754F0"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Θα πρέπει να πω, όμως, ότι παραμένει ζητούμενο για την πολιτιστική κληρονομιά του Νομού Αιτωλοακαρνανίας ένας </w:t>
      </w:r>
      <w:r>
        <w:rPr>
          <w:rFonts w:eastAsia="Times New Roman" w:cs="Times New Roman"/>
          <w:szCs w:val="24"/>
        </w:rPr>
        <w:t xml:space="preserve">συνολικός σχεδιασμός –βλέπω ότι αρχίζουμε και το κάνουμε αυτό- που θα τα κάνει κατ’ αρχάς γνωστά και επισκέψιμα και </w:t>
      </w:r>
      <w:proofErr w:type="spellStart"/>
      <w:r>
        <w:rPr>
          <w:rFonts w:eastAsia="Times New Roman" w:cs="Times New Roman"/>
          <w:szCs w:val="24"/>
        </w:rPr>
        <w:t>προσβάσιμα</w:t>
      </w:r>
      <w:proofErr w:type="spellEnd"/>
      <w:r>
        <w:rPr>
          <w:rFonts w:eastAsia="Times New Roman" w:cs="Times New Roman"/>
          <w:szCs w:val="24"/>
        </w:rPr>
        <w:t xml:space="preserve"> στο ευρύ κοινό. Γι’ αυτό, βέβαια, χρειάζονται -και βλέπω ότι σιγά σιγά σχεδιάζονται- συνέργειες. Είπατε κάποια πράγματα. Αναβάθμι</w:t>
      </w:r>
      <w:r>
        <w:rPr>
          <w:rFonts w:eastAsia="Times New Roman" w:cs="Times New Roman"/>
          <w:szCs w:val="24"/>
        </w:rPr>
        <w:t xml:space="preserve">ση, όμως, του οδικού δικτύου πρέπει να γίνει και θα έλεγα εγώ ότι χρειάζεται και ένταξη της προστασίας και της ανάδειξης της πολιτιστικής κληρονομιάς του τόπου μας, επομένως και του </w:t>
      </w:r>
      <w:r>
        <w:rPr>
          <w:rFonts w:eastAsia="Times New Roman" w:cs="Times New Roman"/>
          <w:szCs w:val="24"/>
        </w:rPr>
        <w:t>ν</w:t>
      </w:r>
      <w:r>
        <w:rPr>
          <w:rFonts w:eastAsia="Times New Roman" w:cs="Times New Roman"/>
          <w:szCs w:val="24"/>
        </w:rPr>
        <w:t>ομού, στον ευρύτερο χωροταξικό σχεδιασμό, με στόχο βέβαια τη βιώσιμη ανάπ</w:t>
      </w:r>
      <w:r>
        <w:rPr>
          <w:rFonts w:eastAsia="Times New Roman" w:cs="Times New Roman"/>
          <w:szCs w:val="24"/>
        </w:rPr>
        <w:t>τυξη που δεν θα ακυρώνει τον κοινωνικό χαρακτήρα του πολιτιστικού αγαθού.</w:t>
      </w:r>
    </w:p>
    <w:p w14:paraId="1BC754F1"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Πρέπει να υπάρξει επίσης σύνδεση της πολιτιστικής κληρονομίας με την εκπαιδευτική διαδικασία. Μπορούμε εδώ να </w:t>
      </w:r>
      <w:r>
        <w:rPr>
          <w:rFonts w:eastAsia="Times New Roman" w:cs="Times New Roman"/>
          <w:szCs w:val="24"/>
        </w:rPr>
        <w:lastRenderedPageBreak/>
        <w:t>πούμε πολλά. Βέβαια, θα πρέπει να πω το εξής. Θα βάλω κι ένα τελευταίο ζ</w:t>
      </w:r>
      <w:r>
        <w:rPr>
          <w:rFonts w:eastAsia="Times New Roman" w:cs="Times New Roman"/>
          <w:szCs w:val="24"/>
        </w:rPr>
        <w:t>ήτημα.</w:t>
      </w:r>
    </w:p>
    <w:p w14:paraId="1BC754F2"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Υπάρχουν προτεραιότητες. Πρέπει να υπάρχουν ιεραρχήσεις. Υπάρχουν συγκεκριμένοι άνθρωποι κι επιστήμονες, αλλά και του Υπουργείου η πολιτική ηγεσία όλα αυτά θα τα ιεραρχήσει. Βέβαια, υπάρχουν προτεραιότητες και για τις εργασίες συντήρησης, ταξινόμηση</w:t>
      </w:r>
      <w:r>
        <w:rPr>
          <w:rFonts w:eastAsia="Times New Roman" w:cs="Times New Roman"/>
          <w:szCs w:val="24"/>
        </w:rPr>
        <w:t xml:space="preserve">ς, σχεδίασης, καταγραφής, μελέτης κάθε αρχαιολογικού ευρήματος που έρχεται στο φως. </w:t>
      </w:r>
    </w:p>
    <w:p w14:paraId="1BC754F3"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Αφήνω όμως στο τέλος, αν και δεν είναι το λιγότερο σημαντικό, και τα εργασιακά. Νομίζω ότι θα πρέπει να υπάρξει ένα σαφές νομοθετικό πλαίσιο, ένας σαφής τρόπος και προσλήψ</w:t>
      </w:r>
      <w:r>
        <w:rPr>
          <w:rFonts w:eastAsia="Times New Roman" w:cs="Times New Roman"/>
          <w:szCs w:val="24"/>
        </w:rPr>
        <w:t>εων και διάνοιξης νέων θέσεων μόνιμης εργασίας, αλλά και εποχικό δυναμικό. Εδώ, θα πρέπει να πω ότι χρειάζεται ένα σαφές πλαίσιο, με κριτήρια. Σε κα</w:t>
      </w:r>
      <w:r>
        <w:rPr>
          <w:rFonts w:eastAsia="Times New Roman" w:cs="Times New Roman"/>
          <w:szCs w:val="24"/>
        </w:rPr>
        <w:t>μ</w:t>
      </w:r>
      <w:r>
        <w:rPr>
          <w:rFonts w:eastAsia="Times New Roman" w:cs="Times New Roman"/>
          <w:szCs w:val="24"/>
        </w:rPr>
        <w:t>μία περίπτωση τούτη η Κυβέρνηση δεν μπορεί να προάγει και να ενισχύει μια καινούρια επετηρίδα ρουσφετιών. Α</w:t>
      </w:r>
      <w:r>
        <w:rPr>
          <w:rFonts w:eastAsia="Times New Roman" w:cs="Times New Roman"/>
          <w:szCs w:val="24"/>
        </w:rPr>
        <w:t>υτό θα το πω, γιατί το γνωρίζετε κι εσείς καλά. Όπου υπάρχουν τέτοια έργα, υπάρχουν εποχικοί εργαζόμενοι. Πρέπει να υπάρχουν μόνιμοι εργαζόμενοι. Από εκεί και πέρα, τα κριτήρια είναι ένας ασφαλής οδικός δρόμος που θα πρέπει να βαδίσουμε για να ολοκληρώνοντ</w:t>
      </w:r>
      <w:r>
        <w:rPr>
          <w:rFonts w:eastAsia="Times New Roman" w:cs="Times New Roman"/>
          <w:szCs w:val="24"/>
        </w:rPr>
        <w:t xml:space="preserve">αι τα έργα με συνέπεια και όπως πρέπει. </w:t>
      </w:r>
    </w:p>
    <w:p w14:paraId="1BC754F4"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κάνω κι ένα τελευταίο σχόλιο. Σε αυτόν τον πολιτιστικό ιμπεριαλισμό που ζούμε, όπου υπάρχει η προσπάθεια να επιβληθεί ένα </w:t>
      </w:r>
      <w:proofErr w:type="spellStart"/>
      <w:r>
        <w:rPr>
          <w:rFonts w:eastAsia="Times New Roman" w:cs="Times New Roman"/>
          <w:szCs w:val="24"/>
        </w:rPr>
        <w:t>ομογενοποιημένο</w:t>
      </w:r>
      <w:proofErr w:type="spellEnd"/>
      <w:r>
        <w:rPr>
          <w:rFonts w:eastAsia="Times New Roman" w:cs="Times New Roman"/>
          <w:szCs w:val="24"/>
        </w:rPr>
        <w:t xml:space="preserve"> γούστο και στιλ ζωής, νομίζω ότι η απάντηση είναι να μπει η πολιτ</w:t>
      </w:r>
      <w:r>
        <w:rPr>
          <w:rFonts w:eastAsia="Times New Roman" w:cs="Times New Roman"/>
          <w:szCs w:val="24"/>
        </w:rPr>
        <w:t xml:space="preserve">ιστική κληρονομιά στην καθημερινότητά μας. </w:t>
      </w:r>
    </w:p>
    <w:p w14:paraId="1BC754F5"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BC754F6"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Κι εγώ σας ευχαριστώ. </w:t>
      </w:r>
    </w:p>
    <w:p w14:paraId="1BC754F7"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w:t>
      </w:r>
    </w:p>
    <w:p w14:paraId="1BC754F8" w14:textId="77777777" w:rsidR="00B1781D" w:rsidRDefault="00CB16A6">
      <w:pPr>
        <w:spacing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 xml:space="preserve">Ευχαριστώ, κύριε Πρόεδρε. </w:t>
      </w:r>
    </w:p>
    <w:p w14:paraId="1BC754F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Δεν θα μπορούσα να μη συμφω</w:t>
      </w:r>
      <w:r>
        <w:rPr>
          <w:rFonts w:eastAsia="Times New Roman" w:cs="Times New Roman"/>
          <w:szCs w:val="24"/>
        </w:rPr>
        <w:t xml:space="preserve">νήσω με αυτά που είπατε. Άλλωστε, όλη πορεία μου και η </w:t>
      </w:r>
      <w:proofErr w:type="spellStart"/>
      <w:r>
        <w:rPr>
          <w:rFonts w:eastAsia="Times New Roman" w:cs="Times New Roman"/>
          <w:szCs w:val="24"/>
        </w:rPr>
        <w:t>βαθύτατή</w:t>
      </w:r>
      <w:proofErr w:type="spellEnd"/>
      <w:r>
        <w:rPr>
          <w:rFonts w:eastAsia="Times New Roman" w:cs="Times New Roman"/>
          <w:szCs w:val="24"/>
        </w:rPr>
        <w:t xml:space="preserve"> μου πίστη είναι ότι η πολιτιστική μας κληρονομιά, η διαχρονική, όχι μόνο η αρχαία, η υλική και η άυλη, είναι ο μεγάλος πλούτος και η μεγάλη αξία αυτού του τόπου. Και αυτό</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μας δίνει ένα συγκριτικό πλεονέκτημα. Χρειάζεται να δώσουμε πολύ μεγάλη έμφαση σήμερα πια που έχει κατανοηθεί πλήρως από την Ευρωπαϊκή Ένωση, αλλά και από τους Έλληνες πολίτες πόσο σημαντικό είναι </w:t>
      </w:r>
      <w:r>
        <w:rPr>
          <w:rFonts w:eastAsia="Times New Roman" w:cs="Times New Roman"/>
          <w:szCs w:val="24"/>
        </w:rPr>
        <w:lastRenderedPageBreak/>
        <w:t>να έχουν ένα μνημείο στη γειτονιά τους και πόση αξία μπορε</w:t>
      </w:r>
      <w:r>
        <w:rPr>
          <w:rFonts w:eastAsia="Times New Roman" w:cs="Times New Roman"/>
          <w:szCs w:val="24"/>
        </w:rPr>
        <w:t xml:space="preserve">ί να φέρει, πόσες δραστηριότητες μπορούν να συνδεθούν με αυτό το μνημείο. Και αυτή είναι η φιλοσοφία και η εμψύχωση που θέλουμε να δώσουμε σε όλες τις υπηρεσίες, να αποκτήσουν αυτήν τη διάθεση συνεργασίας και εξωστρέφειας. </w:t>
      </w:r>
    </w:p>
    <w:p w14:paraId="1BC754FA"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Είναι πολύ σημαντικό να συνδεθού</w:t>
      </w:r>
      <w:r>
        <w:rPr>
          <w:rFonts w:eastAsia="Times New Roman" w:cs="Times New Roman"/>
          <w:szCs w:val="24"/>
        </w:rPr>
        <w:t>ν οι χώροι μας με τον υψηλής ποιότητας πολιτιστικό τουρισμό. Πρόσφατα ήμουν στη Σάμο. Σε συνεργασία με το Υπουργείο Τουρισμού, θελήσαμε να δώσουμε μια πολύ μεγάλη ανάδειξη και προβολή ενός σπουδαίου αρχαιολογικού ευρήματος, ανασκαφής και αναστήλωσης που υπ</w:t>
      </w:r>
      <w:r>
        <w:rPr>
          <w:rFonts w:eastAsia="Times New Roman" w:cs="Times New Roman"/>
          <w:szCs w:val="24"/>
        </w:rPr>
        <w:t xml:space="preserve">άρχει στο </w:t>
      </w:r>
      <w:proofErr w:type="spellStart"/>
      <w:r>
        <w:rPr>
          <w:rFonts w:eastAsia="Times New Roman" w:cs="Times New Roman"/>
          <w:szCs w:val="24"/>
        </w:rPr>
        <w:t>Ευπαλίνειο</w:t>
      </w:r>
      <w:proofErr w:type="spellEnd"/>
      <w:r>
        <w:rPr>
          <w:rFonts w:eastAsia="Times New Roman" w:cs="Times New Roman"/>
          <w:szCs w:val="24"/>
        </w:rPr>
        <w:t xml:space="preserve">. Κάτι αντίστοιχο επιθυμούμε να γίνει σε πολλές περιοχές της Ελλάδας και βεβαίως στην Αιτωλοακαρνανία. Γι’ αυτό και επίκειται μια επίσκεψή μου στο άμεσο μέλλον στην περιοχή. </w:t>
      </w:r>
    </w:p>
    <w:p w14:paraId="1BC754FB"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Επίσης, είναι ένα πολύ σημαντικό στοίχημα η παρουσία των μουσ</w:t>
      </w:r>
      <w:r>
        <w:rPr>
          <w:rFonts w:eastAsia="Times New Roman" w:cs="Times New Roman"/>
          <w:szCs w:val="24"/>
        </w:rPr>
        <w:t xml:space="preserve">είων όχι απλώς σαν μια ανάδειξη της αρχαίας κληρονομιάς, αλλά σαν ένας τόπος συνάντησης και σύνδεσης του αρχαίου με τις σύγχρονες μορφές τέχνης. </w:t>
      </w:r>
    </w:p>
    <w:p w14:paraId="1BC754FC"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lastRenderedPageBreak/>
        <w:t>Έτσι, με τις συνεργασίες, που είναι ίσως το μοτίβο και η φιλοσοφία της εποχής, με τα ΔΗΠΕΘΕ, με τους πολιτιστι</w:t>
      </w:r>
      <w:r>
        <w:rPr>
          <w:rFonts w:eastAsia="Times New Roman" w:cs="Times New Roman"/>
          <w:szCs w:val="24"/>
        </w:rPr>
        <w:t>κούς φορείς της ευρύτερης περιοχής, μπορούν να συμβούν πολλά πράγματα σε αυτούς τους χώρους, στα μουσεία, στους αρχαιολογικούς χώρους, εκεί όπου είναι συμβατά και επιτρέπεται η πρόσβαση, για να μην υπάρχει καταστροφή των μνημείων, έτσι ώστε να προσελκύσουν</w:t>
      </w:r>
      <w:r>
        <w:rPr>
          <w:rFonts w:eastAsia="Times New Roman" w:cs="Times New Roman"/>
          <w:szCs w:val="24"/>
        </w:rPr>
        <w:t xml:space="preserve"> κυρίως τα νέα παιδιά και τη νέα γενιά και να νιώσουν αυτήν την καινούρια περιέργεια, το καινούριο ενδιαφέρον ότι συμβαίνει κάτι σύγχρονο μέσα σε αυτούς τους διαχρονικούς τόπους, που είναι τεράστιας σημασίας. Και δεν αναφέρομαι μόνο στους αρχαίους, αλλά κα</w:t>
      </w:r>
      <w:r>
        <w:rPr>
          <w:rFonts w:eastAsia="Times New Roman" w:cs="Times New Roman"/>
          <w:szCs w:val="24"/>
        </w:rPr>
        <w:t xml:space="preserve">ι στους σύγχρονους. </w:t>
      </w:r>
    </w:p>
    <w:p w14:paraId="1BC754FD"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Στο Μεσολόγγι, ας πούμε, οδεύοντας προς το 2021, είναι ένας τόπος</w:t>
      </w:r>
      <w:r>
        <w:rPr>
          <w:rFonts w:eastAsia="Times New Roman" w:cs="Times New Roman"/>
          <w:szCs w:val="24"/>
        </w:rPr>
        <w:t>,</w:t>
      </w:r>
      <w:r>
        <w:rPr>
          <w:rFonts w:eastAsia="Times New Roman" w:cs="Times New Roman"/>
          <w:szCs w:val="24"/>
        </w:rPr>
        <w:t xml:space="preserve"> που χρειάζεται να αναδειχθούν τα σημεία που μας συνδέουν με τη διαχρονική έννοια της </w:t>
      </w:r>
      <w:r>
        <w:rPr>
          <w:rFonts w:eastAsia="Times New Roman" w:cs="Times New Roman"/>
          <w:szCs w:val="24"/>
        </w:rPr>
        <w:t>ε</w:t>
      </w:r>
      <w:r>
        <w:rPr>
          <w:rFonts w:eastAsia="Times New Roman" w:cs="Times New Roman"/>
          <w:szCs w:val="24"/>
        </w:rPr>
        <w:t xml:space="preserve">πανάστασης, της </w:t>
      </w:r>
      <w:r>
        <w:rPr>
          <w:rFonts w:eastAsia="Times New Roman" w:cs="Times New Roman"/>
          <w:szCs w:val="24"/>
        </w:rPr>
        <w:t>α</w:t>
      </w:r>
      <w:r>
        <w:rPr>
          <w:rFonts w:eastAsia="Times New Roman" w:cs="Times New Roman"/>
          <w:szCs w:val="24"/>
        </w:rPr>
        <w:t xml:space="preserve">ντίστασης, της ανθρώπινης αξιοπρέπειας. </w:t>
      </w:r>
    </w:p>
    <w:p w14:paraId="1BC754FE"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Επίσης, ένα πολύ σημαντι</w:t>
      </w:r>
      <w:r>
        <w:rPr>
          <w:rFonts w:eastAsia="Times New Roman" w:cs="Times New Roman"/>
          <w:szCs w:val="24"/>
        </w:rPr>
        <w:t xml:space="preserve">κό κομμάτι αφορά τη σύνδεση με την ιδιαίτερη ομορφιά και το κάλλος της περιοχής, την ανάδειξή της, έτσι ακριβώς ώστε να μην είναι τα πράγματα </w:t>
      </w:r>
      <w:proofErr w:type="spellStart"/>
      <w:r>
        <w:rPr>
          <w:rFonts w:eastAsia="Times New Roman" w:cs="Times New Roman"/>
          <w:szCs w:val="24"/>
        </w:rPr>
        <w:t>ομογενοποιημένα</w:t>
      </w:r>
      <w:proofErr w:type="spellEnd"/>
      <w:r>
        <w:rPr>
          <w:rFonts w:eastAsia="Times New Roman" w:cs="Times New Roman"/>
          <w:szCs w:val="24"/>
        </w:rPr>
        <w:t xml:space="preserve"> και η κάθε περιοχή να έχει να δείξει τον ξεχωριστό της </w:t>
      </w:r>
      <w:r>
        <w:rPr>
          <w:rFonts w:eastAsia="Times New Roman" w:cs="Times New Roman"/>
          <w:szCs w:val="24"/>
        </w:rPr>
        <w:lastRenderedPageBreak/>
        <w:t>χαρακτήρα, αλλά και τα ξεχωριστά τοπικά της</w:t>
      </w:r>
      <w:r>
        <w:rPr>
          <w:rFonts w:eastAsia="Times New Roman" w:cs="Times New Roman"/>
          <w:szCs w:val="24"/>
        </w:rPr>
        <w:t xml:space="preserve"> προϊόντα, ήθη και έθιμα. </w:t>
      </w:r>
    </w:p>
    <w:p w14:paraId="1BC754FF"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Θα ήθελα να σας πω κάποια νούμερα στο τέλος, τα οποία μπορεί να είναι βαρετά, αλλά είναι πολύ σημαντικά και ενδεικτικά των προτεραιοτήτων που δίνει το Υπουργείο στα έργα στην περιοχή: Η προστασία του Ηρώου Καλυδώνας που έχει υλοπ</w:t>
      </w:r>
      <w:r>
        <w:rPr>
          <w:rFonts w:eastAsia="Times New Roman" w:cs="Times New Roman"/>
          <w:szCs w:val="24"/>
        </w:rPr>
        <w:t xml:space="preserve">οιηθεί τα τελευταία χρόνια με 250.000 ευρώ, η οργάνωση της μόνιμης έκθεσης του νέου Αρχαιολογικού Μουσείου Θέρμου προϋπολογισμού 812.046 ευρώ, η ανάδειξη και προστασία των μνημείων του Ιερού του Απόλλωνος στο Θέρμο, προϋπολογισμού 550.000 ευρώ, η επισκευή </w:t>
      </w:r>
      <w:r>
        <w:rPr>
          <w:rFonts w:eastAsia="Times New Roman" w:cs="Times New Roman"/>
          <w:szCs w:val="24"/>
        </w:rPr>
        <w:t xml:space="preserve">και ανάδειξη του Βυζαντινού Ναού Τιμίου Προδρόμου Επισκοπής </w:t>
      </w:r>
      <w:proofErr w:type="spellStart"/>
      <w:r>
        <w:rPr>
          <w:rFonts w:eastAsia="Times New Roman" w:cs="Times New Roman"/>
          <w:szCs w:val="24"/>
        </w:rPr>
        <w:t>Μάστρου</w:t>
      </w:r>
      <w:proofErr w:type="spellEnd"/>
      <w:r>
        <w:rPr>
          <w:rFonts w:eastAsia="Times New Roman" w:cs="Times New Roman"/>
          <w:szCs w:val="24"/>
        </w:rPr>
        <w:t xml:space="preserve"> προϋπολογισμού 200.000 ευρώ, η αποκατάσταση και στερέωση τμημάτων του Κάστρου </w:t>
      </w:r>
      <w:proofErr w:type="spellStart"/>
      <w:r>
        <w:rPr>
          <w:rFonts w:eastAsia="Times New Roman" w:cs="Times New Roman"/>
          <w:szCs w:val="24"/>
        </w:rPr>
        <w:t>Ναυπάκτου</w:t>
      </w:r>
      <w:proofErr w:type="spellEnd"/>
      <w:r>
        <w:rPr>
          <w:rFonts w:eastAsia="Times New Roman" w:cs="Times New Roman"/>
          <w:szCs w:val="24"/>
        </w:rPr>
        <w:t xml:space="preserve"> και η ανάδειξη του αρχαιολογικού χώρου, προϋπολογισμού 300.000 ευρώ. Επιπλέον, το μεγάλο έργο ανάδει</w:t>
      </w:r>
      <w:r>
        <w:rPr>
          <w:rFonts w:eastAsia="Times New Roman" w:cs="Times New Roman"/>
          <w:szCs w:val="24"/>
        </w:rPr>
        <w:t xml:space="preserve">ξης του αρχαιολογικού χώρου </w:t>
      </w:r>
      <w:proofErr w:type="spellStart"/>
      <w:r>
        <w:rPr>
          <w:rFonts w:eastAsia="Times New Roman" w:cs="Times New Roman"/>
          <w:szCs w:val="24"/>
        </w:rPr>
        <w:t>Πλευρώνας</w:t>
      </w:r>
      <w:proofErr w:type="spellEnd"/>
      <w:r>
        <w:rPr>
          <w:rFonts w:eastAsia="Times New Roman" w:cs="Times New Roman"/>
          <w:szCs w:val="24"/>
        </w:rPr>
        <w:t xml:space="preserve">, με χρηματοδότηση από το Γ΄ Κοινοτικό Πλαίσιο Στήριξης και το ΕΣΠΑ, έχει υλοποιηθεί. </w:t>
      </w:r>
    </w:p>
    <w:p w14:paraId="1BC75500"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Είμαστε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δίπλα σε αυτούς τους χώρους και πιστεύουμε ότι χρειάζεται πολύ μεγάλη δουλειά για να αναδειχθούν: από μία απλή </w:t>
      </w:r>
      <w:r>
        <w:rPr>
          <w:rFonts w:eastAsia="Times New Roman" w:cs="Times New Roman"/>
          <w:szCs w:val="24"/>
        </w:rPr>
        <w:t xml:space="preserve">ταμπέλα στον δρόμο που πρέπει να μπει </w:t>
      </w:r>
      <w:r>
        <w:rPr>
          <w:rFonts w:eastAsia="Times New Roman" w:cs="Times New Roman"/>
          <w:szCs w:val="24"/>
        </w:rPr>
        <w:lastRenderedPageBreak/>
        <w:t xml:space="preserve">για να ξέρει ο πολίτης, και ο Έλληνας αλλά και ο επισκέπτης, πού βρίσκονται αυτοί οι χώροι, αλλά και με μία μεγάλη καμπάνια ανάδειξης αυτών των χώρων. </w:t>
      </w:r>
    </w:p>
    <w:p w14:paraId="1BC75501"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Εδώ θα ήθελα να πω και να το τονίσω ότι ήδη οι πολίτες σε όλη τη χ</w:t>
      </w:r>
      <w:r>
        <w:rPr>
          <w:rFonts w:eastAsia="Times New Roman" w:cs="Times New Roman"/>
          <w:szCs w:val="24"/>
        </w:rPr>
        <w:t>ώρα καταλαβαίνουν την αξία. Θέλουμε να τους έχουμε δίπλα μας, θέλουμε να στηρίξουν αυτήν την προσπάθεια, να ανταποκριθούν σε αυτόν τον διαχρονικό πλούτο έτσι όπως προσφέρεται από τα μουσεία και τους αρχαιολογικούς χώρους, γιατί η παρουσία τους θα τους δώσε</w:t>
      </w:r>
      <w:r>
        <w:rPr>
          <w:rFonts w:eastAsia="Times New Roman" w:cs="Times New Roman"/>
          <w:szCs w:val="24"/>
        </w:rPr>
        <w:t>ι ακόμη μεγαλύτερη ανάδειξη. Και εμείς από την πλευρά μας θα μπορέσουμε να ανταποκριθούμε και με επιπλέον φύλαξη που έχουμε ζητήσει, τετρακόσια επιπλέον άτομα, για να διανεμηθούν στους αρχαιολογικούς χώρους που δεν μπορέσαμε να τους καλύψουμε με τους προηγ</w:t>
      </w:r>
      <w:r>
        <w:rPr>
          <w:rFonts w:eastAsia="Times New Roman" w:cs="Times New Roman"/>
          <w:szCs w:val="24"/>
        </w:rPr>
        <w:t>ούμενους εποχικούς αρχαιοφύλακες. Η διαδικασία αυτή βρίσκεται σε εξέλιξη και ευελπιστούμε.</w:t>
      </w:r>
    </w:p>
    <w:p w14:paraId="1BC75502" w14:textId="77777777" w:rsidR="00B1781D" w:rsidRDefault="00CB16A6">
      <w:pPr>
        <w:spacing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bCs/>
        </w:rPr>
        <w:t>Ευχαριστούμε, κυρία Υπουργέ.</w:t>
      </w:r>
    </w:p>
    <w:p w14:paraId="1BC75503" w14:textId="77777777" w:rsidR="00B1781D" w:rsidRDefault="00CB16A6">
      <w:pPr>
        <w:spacing w:line="600" w:lineRule="auto"/>
        <w:ind w:firstLine="720"/>
        <w:jc w:val="both"/>
        <w:rPr>
          <w:rFonts w:eastAsia="Times New Roman"/>
          <w:bCs/>
        </w:rPr>
      </w:pPr>
      <w:r>
        <w:rPr>
          <w:rFonts w:eastAsia="Times New Roman"/>
          <w:bCs/>
        </w:rPr>
        <w:t>Ορισμένες επίκαιρες ερωτήσεις δεν θα συζητηθούν λόγω κωλύματος των αρμοδίων Υπουργών και θα επαναπροσδιο</w:t>
      </w:r>
      <w:r>
        <w:rPr>
          <w:rFonts w:eastAsia="Times New Roman"/>
          <w:bCs/>
        </w:rPr>
        <w:t xml:space="preserve">ριστούν για συζήτηση. </w:t>
      </w:r>
    </w:p>
    <w:p w14:paraId="1BC75504" w14:textId="77777777" w:rsidR="00B1781D" w:rsidRDefault="00CB16A6">
      <w:pPr>
        <w:spacing w:line="600" w:lineRule="auto"/>
        <w:ind w:firstLine="720"/>
        <w:jc w:val="both"/>
        <w:rPr>
          <w:rFonts w:eastAsia="Times New Roman" w:cs="Times New Roman"/>
          <w:szCs w:val="24"/>
        </w:rPr>
      </w:pPr>
      <w:r>
        <w:rPr>
          <w:rFonts w:eastAsia="Times New Roman"/>
          <w:bCs/>
        </w:rPr>
        <w:lastRenderedPageBreak/>
        <w:t xml:space="preserve">Συγκεκριμένα, η πρώτη με αριθμό </w:t>
      </w:r>
      <w:r>
        <w:rPr>
          <w:rFonts w:eastAsia="Times New Roman" w:cs="Times New Roman"/>
          <w:szCs w:val="24"/>
        </w:rPr>
        <w:t xml:space="preserve">831/15-5-2017 </w:t>
      </w:r>
      <w:r>
        <w:rPr>
          <w:rFonts w:eastAsia="Times New Roman"/>
          <w:bCs/>
        </w:rPr>
        <w:t xml:space="preserve">επίκαιρη ερώτηση πρώτου κύκλου </w:t>
      </w:r>
      <w:r>
        <w:rPr>
          <w:rFonts w:eastAsia="Times New Roman"/>
          <w:bCs/>
        </w:rPr>
        <w:t xml:space="preserve">(Α΄) </w:t>
      </w:r>
      <w:r>
        <w:rPr>
          <w:rFonts w:eastAsia="Times New Roman" w:cs="Times New Roman"/>
          <w:szCs w:val="24"/>
        </w:rPr>
        <w:t xml:space="preserve">του Βουλευτή Γρεβενών του Συνασπισμού Ριζοσπαστικής Αριστεράς κ. </w:t>
      </w:r>
      <w:r>
        <w:rPr>
          <w:rFonts w:eastAsia="Times New Roman" w:cs="Times New Roman"/>
          <w:bCs/>
          <w:szCs w:val="24"/>
        </w:rPr>
        <w:t xml:space="preserve">Χρήστου </w:t>
      </w:r>
      <w:proofErr w:type="spellStart"/>
      <w:r>
        <w:rPr>
          <w:rFonts w:eastAsia="Times New Roman" w:cs="Times New Roman"/>
          <w:bCs/>
          <w:szCs w:val="24"/>
        </w:rPr>
        <w:t>Μπγιάλα</w:t>
      </w:r>
      <w:proofErr w:type="spellEnd"/>
      <w:r>
        <w:rPr>
          <w:rFonts w:eastAsia="Times New Roman" w:cs="Times New Roman"/>
          <w:szCs w:val="24"/>
        </w:rPr>
        <w:t xml:space="preserve"> προς τον Υπουργό </w:t>
      </w:r>
      <w:r>
        <w:rPr>
          <w:rFonts w:eastAsia="Times New Roman" w:cs="Times New Roman"/>
          <w:bCs/>
          <w:szCs w:val="24"/>
        </w:rPr>
        <w:t xml:space="preserve">Ψηφιακής Πολιτικής, Τηλεπικοινωνιών και Ενημέρωσης, </w:t>
      </w:r>
      <w:r>
        <w:rPr>
          <w:rFonts w:eastAsia="Times New Roman" w:cs="Times New Roman"/>
          <w:szCs w:val="24"/>
        </w:rPr>
        <w:t xml:space="preserve">σχετικά με τη μετάβαση στο ψηφιακό σήμα για μεγάλα τμήματα της επαρχίας, </w:t>
      </w:r>
      <w:r>
        <w:rPr>
          <w:rFonts w:eastAsia="Times New Roman"/>
          <w:bCs/>
        </w:rPr>
        <w:t xml:space="preserve">δεν θα συζητηθεί </w:t>
      </w:r>
      <w:r>
        <w:rPr>
          <w:rFonts w:eastAsia="Times New Roman" w:cs="Times New Roman"/>
          <w:szCs w:val="24"/>
        </w:rPr>
        <w:t>λόγω φόρτου εργασίας του Υπουργού κ. Νικολάου Παππά.</w:t>
      </w:r>
    </w:p>
    <w:p w14:paraId="1BC75505"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828/12-5-2017 επίκαιρη ερώτηση πρώτου κύκλου </w:t>
      </w:r>
      <w:r>
        <w:rPr>
          <w:rFonts w:eastAsia="Times New Roman"/>
          <w:bCs/>
        </w:rPr>
        <w:t xml:space="preserve">(Α΄) </w:t>
      </w:r>
      <w:r>
        <w:rPr>
          <w:rFonts w:eastAsia="Times New Roman" w:cs="Times New Roman"/>
          <w:szCs w:val="24"/>
        </w:rPr>
        <w:t>του Βουλευτή Αττικής της Νέας Δημοκρατίας κ</w:t>
      </w:r>
      <w:r>
        <w:rPr>
          <w:rFonts w:eastAsia="Times New Roman" w:cs="Times New Roman"/>
          <w:szCs w:val="24"/>
        </w:rPr>
        <w:t xml:space="preserve">. </w:t>
      </w:r>
      <w:r>
        <w:rPr>
          <w:rFonts w:eastAsia="Times New Roman" w:cs="Times New Roman"/>
          <w:bCs/>
          <w:szCs w:val="24"/>
        </w:rPr>
        <w:t>Μαυρουδή Βορίδη</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Εσωτερικών</w:t>
      </w:r>
      <w:r>
        <w:rPr>
          <w:rFonts w:eastAsia="Times New Roman" w:cs="Times New Roman"/>
          <w:szCs w:val="24"/>
        </w:rPr>
        <w:t xml:space="preserve">, σχετικά με τη χορήγηση επιδόματος σε </w:t>
      </w:r>
      <w:r>
        <w:rPr>
          <w:rFonts w:eastAsia="Times New Roman" w:cs="Times New Roman"/>
          <w:szCs w:val="24"/>
        </w:rPr>
        <w:t>π</w:t>
      </w:r>
      <w:r>
        <w:rPr>
          <w:rFonts w:eastAsia="Times New Roman" w:cs="Times New Roman"/>
          <w:szCs w:val="24"/>
        </w:rPr>
        <w:t xml:space="preserve">υροσβέστη </w:t>
      </w:r>
      <w:r>
        <w:rPr>
          <w:rFonts w:eastAsia="Times New Roman" w:cs="Times New Roman"/>
          <w:szCs w:val="24"/>
        </w:rPr>
        <w:t>π</w:t>
      </w:r>
      <w:r>
        <w:rPr>
          <w:rFonts w:eastAsia="Times New Roman" w:cs="Times New Roman"/>
          <w:szCs w:val="24"/>
        </w:rPr>
        <w:t xml:space="preserve">ενταετούς </w:t>
      </w:r>
      <w:r>
        <w:rPr>
          <w:rFonts w:eastAsia="Times New Roman" w:cs="Times New Roman"/>
          <w:szCs w:val="24"/>
        </w:rPr>
        <w:t>υ</w:t>
      </w:r>
      <w:r>
        <w:rPr>
          <w:rFonts w:eastAsia="Times New Roman" w:cs="Times New Roman"/>
          <w:szCs w:val="24"/>
        </w:rPr>
        <w:t xml:space="preserve">ποχρέωσης, δεν θα συζητηθεί λόγω άσκησης δασικής πυρκαγιάς στην οποία μετέχει και ο Αναπληρωτής Υπουργός Εσωτερικών κ. Νικόλαος </w:t>
      </w:r>
      <w:proofErr w:type="spellStart"/>
      <w:r>
        <w:rPr>
          <w:rFonts w:eastAsia="Times New Roman" w:cs="Times New Roman"/>
          <w:szCs w:val="24"/>
        </w:rPr>
        <w:t>Τόσκας</w:t>
      </w:r>
      <w:proofErr w:type="spellEnd"/>
      <w:r>
        <w:rPr>
          <w:rFonts w:eastAsia="Times New Roman" w:cs="Times New Roman"/>
          <w:szCs w:val="24"/>
        </w:rPr>
        <w:t>.</w:t>
      </w:r>
    </w:p>
    <w:p w14:paraId="1BC75506"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w:t>
      </w:r>
      <w:r>
        <w:rPr>
          <w:rFonts w:eastAsia="Times New Roman" w:cs="Times New Roman"/>
          <w:szCs w:val="24"/>
        </w:rPr>
        <w:t>αριθμό 2710/19-1-2017 ερώτηση του κύκλου των αναφορών και ερωτήσεων του Βουλευτή Β΄ Θεσσαλονίκης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Γεωργίου </w:t>
      </w:r>
      <w:proofErr w:type="spellStart"/>
      <w:r>
        <w:rPr>
          <w:rFonts w:eastAsia="Times New Roman" w:cs="Times New Roman"/>
          <w:bCs/>
          <w:szCs w:val="24"/>
        </w:rPr>
        <w:t>Αρβανιτίδη</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τις εξαγγελίες για επίλυση του ιδιοκτησιακού καθεστώτος </w:t>
      </w:r>
      <w:r>
        <w:rPr>
          <w:rFonts w:eastAsia="Times New Roman" w:cs="Times New Roman"/>
          <w:szCs w:val="24"/>
        </w:rPr>
        <w:t xml:space="preserve">του Γενικού Νοσοκομείου Θεσσαλονίκης «Άγιος Παύλος», δεν θα συζητηθεί λόγω </w:t>
      </w:r>
      <w:r>
        <w:rPr>
          <w:rFonts w:eastAsia="Times New Roman" w:cs="Times New Roman"/>
          <w:szCs w:val="24"/>
        </w:rPr>
        <w:lastRenderedPageBreak/>
        <w:t xml:space="preserve">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w:t>
      </w:r>
    </w:p>
    <w:p w14:paraId="1BC75507"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Η δεύτερη με αριθμό 3934/6-3-2017 ερώτηση του κύκλου των αναφορών και ερωτήσεων του Βουλευτή Α΄ Θεσσαλονίκης της Ένωσης Κε</w:t>
      </w:r>
      <w:r>
        <w:rPr>
          <w:rFonts w:eastAsia="Times New Roman" w:cs="Times New Roman"/>
          <w:szCs w:val="24"/>
        </w:rPr>
        <w:t xml:space="preserve">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την ιδιωτικοποίηση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α</w:t>
      </w:r>
      <w:r>
        <w:rPr>
          <w:rFonts w:eastAsia="Times New Roman" w:cs="Times New Roman"/>
          <w:szCs w:val="24"/>
        </w:rPr>
        <w:t xml:space="preserve">εροδρομίων, δεν θα συζητηθεί λόγω φόρτου εργασίας του κ. Ευκλείδη </w:t>
      </w:r>
      <w:proofErr w:type="spellStart"/>
      <w:r>
        <w:rPr>
          <w:rFonts w:eastAsia="Times New Roman" w:cs="Times New Roman"/>
          <w:szCs w:val="24"/>
        </w:rPr>
        <w:t>Τσακαλώτου</w:t>
      </w:r>
      <w:proofErr w:type="spellEnd"/>
      <w:r>
        <w:rPr>
          <w:rFonts w:eastAsia="Times New Roman" w:cs="Times New Roman"/>
          <w:szCs w:val="24"/>
        </w:rPr>
        <w:t>.</w:t>
      </w:r>
    </w:p>
    <w:p w14:paraId="1BC75508"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Η </w:t>
      </w:r>
      <w:r w:rsidRPr="00A44660">
        <w:rPr>
          <w:rFonts w:eastAsia="Times New Roman" w:cs="Times New Roman"/>
          <w:szCs w:val="24"/>
        </w:rPr>
        <w:t>δεύτερη</w:t>
      </w:r>
      <w:r w:rsidRPr="00A44660">
        <w:rPr>
          <w:rFonts w:eastAsia="Times New Roman" w:cs="Times New Roman"/>
          <w:szCs w:val="24"/>
        </w:rPr>
        <w:t xml:space="preserve"> </w:t>
      </w:r>
      <w:r>
        <w:rPr>
          <w:rFonts w:eastAsia="Times New Roman" w:cs="Times New Roman"/>
          <w:szCs w:val="24"/>
        </w:rPr>
        <w:t xml:space="preserve">με αριθμό 835/15-5-2017 </w:t>
      </w:r>
      <w:r w:rsidRPr="00A44660">
        <w:rPr>
          <w:rFonts w:eastAsia="Times New Roman" w:cs="Times New Roman"/>
          <w:szCs w:val="24"/>
        </w:rPr>
        <w:t xml:space="preserve">επίκαιρη </w:t>
      </w:r>
      <w:r>
        <w:rPr>
          <w:rFonts w:eastAsia="Times New Roman" w:cs="Times New Roman"/>
          <w:szCs w:val="24"/>
        </w:rPr>
        <w:t>ερώτηση πρώτου κύκλου (Β΄) του Βουλε</w:t>
      </w:r>
      <w:r>
        <w:rPr>
          <w:rFonts w:eastAsia="Times New Roman" w:cs="Times New Roman"/>
          <w:szCs w:val="24"/>
        </w:rPr>
        <w:t xml:space="preserve">υτή Άρτας της Νέας Δημοκρατίας κ. </w:t>
      </w:r>
      <w:r>
        <w:rPr>
          <w:rFonts w:eastAsia="Times New Roman" w:cs="Times New Roman"/>
          <w:bCs/>
          <w:szCs w:val="24"/>
        </w:rPr>
        <w:t xml:space="preserve">Γεωργίου </w:t>
      </w:r>
      <w:proofErr w:type="spellStart"/>
      <w:r>
        <w:rPr>
          <w:rFonts w:eastAsia="Times New Roman" w:cs="Times New Roman"/>
          <w:bCs/>
          <w:szCs w:val="24"/>
        </w:rPr>
        <w:t>Στύλιου</w:t>
      </w:r>
      <w:proofErr w:type="spellEnd"/>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το δάνειο ύψους 138 εκατ. ευρώ από την Ευρωπαϊκή Τράπεζα Επενδύσεων για την κατασκευή και ανακαίνιση κτ</w:t>
      </w:r>
      <w:r>
        <w:rPr>
          <w:rFonts w:eastAsia="Times New Roman" w:cs="Times New Roman"/>
          <w:szCs w:val="24"/>
        </w:rPr>
        <w:t>η</w:t>
      </w:r>
      <w:r>
        <w:rPr>
          <w:rFonts w:eastAsia="Times New Roman" w:cs="Times New Roman"/>
          <w:szCs w:val="24"/>
        </w:rPr>
        <w:t>ρίων και εγκαταστάσεων σε ΑΕΙ, δεν θα</w:t>
      </w:r>
      <w:r>
        <w:rPr>
          <w:rFonts w:eastAsia="Times New Roman" w:cs="Times New Roman"/>
          <w:szCs w:val="24"/>
        </w:rPr>
        <w:t xml:space="preserve"> συζητηθεί λόγω ανειλημμένων υποχρεώσεων του Υπουργού κ. Κωνσταντίνου </w:t>
      </w:r>
      <w:proofErr w:type="spellStart"/>
      <w:r>
        <w:rPr>
          <w:rFonts w:eastAsia="Times New Roman" w:cs="Times New Roman"/>
          <w:szCs w:val="24"/>
        </w:rPr>
        <w:t>Γαβρόγλου</w:t>
      </w:r>
      <w:proofErr w:type="spellEnd"/>
      <w:r>
        <w:rPr>
          <w:rFonts w:eastAsia="Times New Roman" w:cs="Times New Roman"/>
          <w:szCs w:val="24"/>
        </w:rPr>
        <w:t>.</w:t>
      </w:r>
    </w:p>
    <w:p w14:paraId="1BC75509" w14:textId="77777777" w:rsidR="00B1781D" w:rsidRDefault="00CB16A6">
      <w:pPr>
        <w:spacing w:line="600" w:lineRule="auto"/>
        <w:ind w:firstLine="720"/>
        <w:jc w:val="both"/>
        <w:rPr>
          <w:rFonts w:eastAsia="Times New Roman" w:cs="Times New Roman"/>
          <w:szCs w:val="24"/>
        </w:rPr>
      </w:pPr>
      <w:r>
        <w:rPr>
          <w:rFonts w:eastAsia="Times New Roman" w:cs="Times New Roman"/>
          <w:szCs w:val="24"/>
        </w:rPr>
        <w:t xml:space="preserve">Τέλος, δεν θα συζητηθεί η τρίτη </w:t>
      </w:r>
      <w:r>
        <w:rPr>
          <w:rFonts w:eastAsia="Times New Roman" w:cs="Times New Roman"/>
          <w:szCs w:val="24"/>
        </w:rPr>
        <w:t xml:space="preserve">με αριθμό 840/16-5-2017 </w:t>
      </w:r>
      <w:r>
        <w:rPr>
          <w:rFonts w:eastAsia="Times New Roman" w:cs="Times New Roman"/>
          <w:szCs w:val="24"/>
        </w:rPr>
        <w:t>επίκαιρη ερώτηση πρώτου κύκλου (Β΄)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lastRenderedPageBreak/>
        <w:t>Κεγ</w:t>
      </w:r>
      <w:r>
        <w:rPr>
          <w:rFonts w:eastAsia="Times New Roman" w:cs="Times New Roman"/>
          <w:bCs/>
          <w:szCs w:val="24"/>
        </w:rPr>
        <w:t>κέρογλου</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szCs w:val="24"/>
        </w:rPr>
        <w:t xml:space="preserve"> με θέμα: «επιβεβλημένη η εφαρμογή της ρύθμισης των </w:t>
      </w:r>
      <w:proofErr w:type="spellStart"/>
      <w:r>
        <w:rPr>
          <w:rFonts w:eastAsia="Times New Roman" w:cs="Times New Roman"/>
          <w:szCs w:val="24"/>
        </w:rPr>
        <w:t>εκατόν</w:t>
      </w:r>
      <w:proofErr w:type="spellEnd"/>
      <w:r>
        <w:rPr>
          <w:rFonts w:eastAsia="Times New Roman" w:cs="Times New Roman"/>
          <w:szCs w:val="24"/>
        </w:rPr>
        <w:t xml:space="preserve"> είκοσι</w:t>
      </w:r>
      <w:r>
        <w:rPr>
          <w:rFonts w:eastAsia="Times New Roman" w:cs="Times New Roman"/>
          <w:szCs w:val="24"/>
        </w:rPr>
        <w:t xml:space="preserve"> δόσεων για όλες τις ληξιπρόθεσμες οφειλές προς τους </w:t>
      </w:r>
      <w:r>
        <w:rPr>
          <w:rFonts w:eastAsia="Times New Roman" w:cs="Times New Roman"/>
          <w:szCs w:val="24"/>
        </w:rPr>
        <w:t>δ</w:t>
      </w:r>
      <w:r>
        <w:rPr>
          <w:rFonts w:eastAsia="Times New Roman" w:cs="Times New Roman"/>
          <w:szCs w:val="24"/>
        </w:rPr>
        <w:t>ήμους», λόγω ανειλημμένων υποχρεώσεων του Υπουργού κ. Παναγιώτη Σκουρλέτη.</w:t>
      </w:r>
    </w:p>
    <w:p w14:paraId="1BC7550A" w14:textId="77777777" w:rsidR="00B1781D" w:rsidRDefault="00CB16A6">
      <w:pPr>
        <w:spacing w:after="0" w:line="600" w:lineRule="auto"/>
        <w:ind w:firstLine="720"/>
        <w:jc w:val="both"/>
        <w:rPr>
          <w:rFonts w:eastAsia="Times New Roman" w:cs="Times New Roman"/>
          <w:szCs w:val="24"/>
        </w:rPr>
      </w:pPr>
      <w:r>
        <w:rPr>
          <w:rFonts w:eastAsia="Times New Roman" w:cs="Times New Roman"/>
          <w:szCs w:val="24"/>
        </w:rPr>
        <w:t>Στο σημείο αυτό ολοκληρώθ</w:t>
      </w:r>
      <w:r>
        <w:rPr>
          <w:rFonts w:eastAsia="Times New Roman" w:cs="Times New Roman"/>
          <w:szCs w:val="24"/>
        </w:rPr>
        <w:t>ηκε η συζήτηση των επικαίρων ερωτήσεων.</w:t>
      </w:r>
    </w:p>
    <w:p w14:paraId="1BC7550B" w14:textId="77777777" w:rsidR="00B1781D" w:rsidRDefault="00CB16A6">
      <w:pPr>
        <w:spacing w:line="600" w:lineRule="auto"/>
        <w:ind w:firstLine="709"/>
        <w:jc w:val="both"/>
        <w:rPr>
          <w:rFonts w:eastAsia="Times New Roman" w:cs="Times New Roman"/>
          <w:szCs w:val="24"/>
        </w:rPr>
      </w:pPr>
      <w:r>
        <w:rPr>
          <w:rFonts w:eastAsia="Times New Roman" w:cs="Times New Roman"/>
          <w:szCs w:val="24"/>
        </w:rPr>
        <w:t>Κυρίες και κύριοι συνάδελφοι, έχουν διανεμηθεί τα Πρακτικά της Δευτέρας 6 Μαρτίου 2017, της Τετάρτης 8 Μαρτίου 2017, της Πέμπτης 9 Μαρτίου 2017, της Παρασκευής 10 Μαρτίου 2017, της Δευτέρας 13 Μαρτίου 2017, της Τρίτη</w:t>
      </w:r>
      <w:r>
        <w:rPr>
          <w:rFonts w:eastAsia="Times New Roman" w:cs="Times New Roman"/>
          <w:szCs w:val="24"/>
        </w:rPr>
        <w:t xml:space="preserve">ς 14 Μαρτίου 2017, της Τετάρτης 15 Μαρτίου 2017, της Παρασκευής 17 Μαρτίου 2017, της Δευτέρας 20 Μαρτίου 2017, της Τετάρτης 22 Μαρτίου 2017, της Πέμπτης 23 Μαρτίου 2017 και της Παρασκευής 24 Μαρτίου 2017  και ερωτάται το Σώμα αν τα επικυρώνει. </w:t>
      </w:r>
    </w:p>
    <w:p w14:paraId="1BC7550C" w14:textId="77777777" w:rsidR="00B1781D" w:rsidRDefault="00CB16A6">
      <w:pPr>
        <w:spacing w:line="600" w:lineRule="auto"/>
        <w:ind w:firstLine="540"/>
        <w:jc w:val="both"/>
        <w:rPr>
          <w:rFonts w:eastAsia="Times New Roman" w:cs="Times New Roman"/>
          <w:szCs w:val="24"/>
        </w:rPr>
      </w:pPr>
      <w:r>
        <w:rPr>
          <w:rFonts w:eastAsia="Times New Roman" w:cs="Times New Roman"/>
          <w:b/>
          <w:bCs/>
          <w:szCs w:val="24"/>
        </w:rPr>
        <w:t xml:space="preserve">ΟΛΟΙ ΟΙ </w:t>
      </w:r>
      <w:r>
        <w:rPr>
          <w:rFonts w:eastAsia="Times New Roman" w:cs="Times New Roman"/>
          <w:b/>
          <w:bCs/>
          <w:szCs w:val="24"/>
        </w:rPr>
        <w:t>ΒΟΥΛΕΥΤΕΣ:</w:t>
      </w:r>
      <w:r>
        <w:rPr>
          <w:rFonts w:eastAsia="Times New Roman" w:cs="Times New Roman"/>
          <w:szCs w:val="24"/>
        </w:rPr>
        <w:t xml:space="preserve"> Μάλιστα, μάλιστα.</w:t>
      </w:r>
    </w:p>
    <w:p w14:paraId="1BC7550D" w14:textId="77777777" w:rsidR="00B1781D" w:rsidRDefault="00CB16A6">
      <w:pPr>
        <w:spacing w:line="600" w:lineRule="auto"/>
        <w:ind w:firstLine="540"/>
        <w:jc w:val="both"/>
        <w:rPr>
          <w:rFonts w:eastAsia="Times New Roman" w:cs="Times New Roman"/>
          <w:szCs w:val="24"/>
        </w:rPr>
      </w:pPr>
      <w:r>
        <w:rPr>
          <w:rFonts w:eastAsia="Times New Roman" w:cs="Times New Roman"/>
          <w:b/>
          <w:bCs/>
          <w:szCs w:val="24"/>
        </w:rPr>
        <w:t xml:space="preserve">ΠΡΟΕΔΡΕΥΩΝ (Σπυρίδων Λυκούδης): </w:t>
      </w:r>
      <w:r>
        <w:rPr>
          <w:rFonts w:eastAsia="Times New Roman" w:cs="Times New Roman"/>
          <w:szCs w:val="24"/>
        </w:rPr>
        <w:t xml:space="preserve">Συνεπώς τα Πρακτικά της Δευτέρας 6 Μαρτίου 2017, της Τετάρτης 8 Μαρτίου 2017, της Πέμπτης 9 Μαρτίου 2017, της Παρασκευής 10 Μαρτίου </w:t>
      </w:r>
      <w:r>
        <w:rPr>
          <w:rFonts w:eastAsia="Times New Roman" w:cs="Times New Roman"/>
          <w:szCs w:val="24"/>
        </w:rPr>
        <w:lastRenderedPageBreak/>
        <w:t>2017, της Δευτέρας 13 Μαρτίου 2017, της Τρίτης 14 Μαρτίου 2017,</w:t>
      </w:r>
      <w:r>
        <w:rPr>
          <w:rFonts w:eastAsia="Times New Roman" w:cs="Times New Roman"/>
          <w:szCs w:val="24"/>
        </w:rPr>
        <w:t xml:space="preserve"> της Τετάρτης 15 Μαρτίου 2017, της Παρασκευής 17 Μαρτίου 2017,  της Δευτέρας 20 Μαρτίου 2017, της Τετάρτης 22 Μαρτίου 2017, της Πέμπτης 23 Μαρτίου 2017 και της Παρασκευής 24 Μαρτίου 2017 επικυρώθηκαν.</w:t>
      </w:r>
    </w:p>
    <w:p w14:paraId="1BC7550E" w14:textId="77777777" w:rsidR="00B1781D" w:rsidRDefault="00CB16A6">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 δέχεστε στο σημείο αυτό ν</w:t>
      </w:r>
      <w:r>
        <w:rPr>
          <w:rFonts w:eastAsia="Times New Roman" w:cs="Times New Roman"/>
          <w:szCs w:val="24"/>
        </w:rPr>
        <w:t>α λύσουμε τη συνεδρίαση;</w:t>
      </w:r>
    </w:p>
    <w:p w14:paraId="1BC7550F" w14:textId="77777777" w:rsidR="00B1781D" w:rsidRDefault="00CB16A6">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BC75510" w14:textId="77777777" w:rsidR="00B1781D" w:rsidRDefault="00CB16A6">
      <w:pPr>
        <w:spacing w:line="600" w:lineRule="auto"/>
        <w:ind w:firstLine="54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Με τη συναίνεση του Σώματος και ώρα 13.50΄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 προσεχή</w:t>
      </w:r>
      <w:r>
        <w:rPr>
          <w:rFonts w:eastAsia="Times New Roman" w:cs="Times New Roman"/>
          <w:szCs w:val="24"/>
        </w:rPr>
        <w:t xml:space="preserve"> Δευτέρα 22 Μαΐου 2017 και ώρα 18.00΄, με αντικείμενο εργασιών του Σώματος: κοινοβου</w:t>
      </w:r>
      <w:r>
        <w:rPr>
          <w:rFonts w:eastAsia="Times New Roman" w:cs="Times New Roman"/>
          <w:szCs w:val="24"/>
        </w:rPr>
        <w:t>λευτικό έλεγχο, συζήτηση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 xml:space="preserve">ρων ερωτήσεων. </w:t>
      </w:r>
    </w:p>
    <w:p w14:paraId="1BC75511" w14:textId="77777777" w:rsidR="00B1781D" w:rsidRDefault="00CB16A6">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sectPr w:rsidR="00B1781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Onszj7PEHOWf0AtLnYys0Aq+1lY=" w:salt="euSBL74elsasj3Z0HYIGK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1D"/>
    <w:rsid w:val="000B203E"/>
    <w:rsid w:val="00B1781D"/>
    <w:rsid w:val="00CB16A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526F"/>
  <w15:docId w15:val="{C309C46B-76EF-41D7-A738-0F2D61762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82DD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82DD5"/>
    <w:rPr>
      <w:rFonts w:ascii="Segoe UI" w:hAnsi="Segoe UI" w:cs="Segoe UI"/>
      <w:sz w:val="18"/>
      <w:szCs w:val="18"/>
    </w:rPr>
  </w:style>
  <w:style w:type="paragraph" w:styleId="a4">
    <w:name w:val="Revision"/>
    <w:hidden/>
    <w:uiPriority w:val="99"/>
    <w:semiHidden/>
    <w:rsid w:val="002752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450</MetadataID>
    <Session xmlns="641f345b-441b-4b81-9152-adc2e73ba5e1">Β´</Session>
    <Date xmlns="641f345b-441b-4b81-9152-adc2e73ba5e1">2017-05-18T21:00:00+00:00</Date>
    <Status xmlns="641f345b-441b-4b81-9152-adc2e73ba5e1">
      <Url>http://srv-sp1/praktika/Lists/Incoming_Metadata/EditForm.aspx?ID=450&amp;Source=/praktika/Recordings_Library/Forms/AllItems.aspx</Url>
      <Description>Δημοσιεύτηκε</Description>
    </Status>
    <Meeting xmlns="641f345b-441b-4b81-9152-adc2e73ba5e1">ΡΚΓ´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AA6F67-9A08-4525-B23C-E394A4EF2C30}">
  <ds:schemaRefs>
    <ds:schemaRef ds:uri="http://www.w3.org/XML/1998/namespace"/>
    <ds:schemaRef ds:uri="http://schemas.microsoft.com/office/2006/metadata/properties"/>
    <ds:schemaRef ds:uri="http://schemas.openxmlformats.org/package/2006/metadata/core-properties"/>
    <ds:schemaRef ds:uri="http://purl.org/dc/terms/"/>
    <ds:schemaRef ds:uri="http://purl.org/dc/elements/1.1/"/>
    <ds:schemaRef ds:uri="http://schemas.microsoft.com/office/2006/documentManagement/types"/>
    <ds:schemaRef ds:uri="http://schemas.microsoft.com/office/infopath/2007/PartnerControls"/>
    <ds:schemaRef ds:uri="641f345b-441b-4b81-9152-adc2e73ba5e1"/>
    <ds:schemaRef ds:uri="http://purl.org/dc/dcmitype/"/>
  </ds:schemaRefs>
</ds:datastoreItem>
</file>

<file path=customXml/itemProps2.xml><?xml version="1.0" encoding="utf-8"?>
<ds:datastoreItem xmlns:ds="http://schemas.openxmlformats.org/officeDocument/2006/customXml" ds:itemID="{354039AF-74F2-4451-89E8-3B77D413D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51173-02C7-47B8-B8EC-0CA500383A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154</Pages>
  <Words>28304</Words>
  <Characters>152846</Characters>
  <Application>Microsoft Office Word</Application>
  <DocSecurity>0</DocSecurity>
  <Lines>1273</Lines>
  <Paragraphs>361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2017-05-26T09:49:00Z</dcterms:created>
  <dcterms:modified xsi:type="dcterms:W3CDTF">2017-05-26T09:49:00Z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