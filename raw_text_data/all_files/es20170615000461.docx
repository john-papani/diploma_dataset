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4A41C" w14:textId="77777777" w:rsidR="00FE2A97" w:rsidRPr="00FE2A97" w:rsidRDefault="00FE2A97" w:rsidP="00FE2A97">
      <w:pPr>
        <w:spacing w:after="0" w:line="360" w:lineRule="auto"/>
        <w:rPr>
          <w:ins w:id="0" w:author="Φλούδα Χριστίνα" w:date="2017-06-22T11:05:00Z"/>
          <w:rFonts w:eastAsia="Times New Roman"/>
          <w:szCs w:val="24"/>
          <w:lang w:eastAsia="en-US"/>
        </w:rPr>
      </w:pPr>
      <w:bookmarkStart w:id="1" w:name="_GoBack"/>
      <w:bookmarkEnd w:id="1"/>
      <w:ins w:id="2" w:author="Φλούδα Χριστίνα" w:date="2017-06-22T11:05:00Z">
        <w:r w:rsidRPr="00FE2A9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B8C82D" w14:textId="77777777" w:rsidR="00FE2A97" w:rsidRPr="00FE2A97" w:rsidRDefault="00FE2A97" w:rsidP="00FE2A97">
      <w:pPr>
        <w:spacing w:after="0" w:line="360" w:lineRule="auto"/>
        <w:rPr>
          <w:ins w:id="3" w:author="Φλούδα Χριστίνα" w:date="2017-06-22T11:05:00Z"/>
          <w:rFonts w:eastAsia="Times New Roman"/>
          <w:szCs w:val="24"/>
          <w:lang w:eastAsia="en-US"/>
        </w:rPr>
      </w:pPr>
    </w:p>
    <w:p w14:paraId="3CE41F85" w14:textId="77777777" w:rsidR="00FE2A97" w:rsidRPr="00FE2A97" w:rsidRDefault="00FE2A97" w:rsidP="00FE2A97">
      <w:pPr>
        <w:spacing w:after="0" w:line="360" w:lineRule="auto"/>
        <w:rPr>
          <w:ins w:id="4" w:author="Φλούδα Χριστίνα" w:date="2017-06-22T11:05:00Z"/>
          <w:rFonts w:eastAsia="Times New Roman"/>
          <w:szCs w:val="24"/>
          <w:lang w:eastAsia="en-US"/>
        </w:rPr>
      </w:pPr>
      <w:ins w:id="5" w:author="Φλούδα Χριστίνα" w:date="2017-06-22T11:05:00Z">
        <w:r w:rsidRPr="00FE2A97">
          <w:rPr>
            <w:rFonts w:eastAsia="Times New Roman"/>
            <w:szCs w:val="24"/>
            <w:lang w:eastAsia="en-US"/>
          </w:rPr>
          <w:t>ΠΙΝΑΚΑΣ ΠΕΡΙΕΧΟΜΕΝΩΝ</w:t>
        </w:r>
      </w:ins>
    </w:p>
    <w:p w14:paraId="1699FB80" w14:textId="77777777" w:rsidR="00FE2A97" w:rsidRPr="00FE2A97" w:rsidRDefault="00FE2A97" w:rsidP="00FE2A97">
      <w:pPr>
        <w:spacing w:after="0" w:line="360" w:lineRule="auto"/>
        <w:rPr>
          <w:ins w:id="6" w:author="Φλούδα Χριστίνα" w:date="2017-06-22T11:05:00Z"/>
          <w:rFonts w:eastAsia="Times New Roman"/>
          <w:szCs w:val="24"/>
          <w:lang w:eastAsia="en-US"/>
        </w:rPr>
      </w:pPr>
      <w:ins w:id="7" w:author="Φλούδα Χριστίνα" w:date="2017-06-22T11:05:00Z">
        <w:r w:rsidRPr="00FE2A97">
          <w:rPr>
            <w:rFonts w:eastAsia="Times New Roman"/>
            <w:szCs w:val="24"/>
            <w:lang w:eastAsia="en-US"/>
          </w:rPr>
          <w:t xml:space="preserve">ΙΖ΄ ΠΕΡΙΟΔΟΣ </w:t>
        </w:r>
      </w:ins>
    </w:p>
    <w:p w14:paraId="2C520A3C" w14:textId="77777777" w:rsidR="00FE2A97" w:rsidRPr="00FE2A97" w:rsidRDefault="00FE2A97" w:rsidP="00FE2A97">
      <w:pPr>
        <w:spacing w:after="0" w:line="360" w:lineRule="auto"/>
        <w:rPr>
          <w:ins w:id="8" w:author="Φλούδα Χριστίνα" w:date="2017-06-22T11:05:00Z"/>
          <w:rFonts w:eastAsia="Times New Roman"/>
          <w:szCs w:val="24"/>
          <w:lang w:eastAsia="en-US"/>
        </w:rPr>
      </w:pPr>
      <w:ins w:id="9" w:author="Φλούδα Χριστίνα" w:date="2017-06-22T11:05:00Z">
        <w:r w:rsidRPr="00FE2A97">
          <w:rPr>
            <w:rFonts w:eastAsia="Times New Roman"/>
            <w:szCs w:val="24"/>
            <w:lang w:eastAsia="en-US"/>
          </w:rPr>
          <w:t>ΠΡΟΕΔΡΕΥΟΜΕΝΗΣ ΚΟΙΝΟΒΟΥΛΕΥΤΙΚΗΣ ΔΗΜΟΚΡΑΤΙΑΣ</w:t>
        </w:r>
      </w:ins>
    </w:p>
    <w:p w14:paraId="625F6421" w14:textId="77777777" w:rsidR="00FE2A97" w:rsidRPr="00FE2A97" w:rsidRDefault="00FE2A97" w:rsidP="00FE2A97">
      <w:pPr>
        <w:spacing w:after="0" w:line="360" w:lineRule="auto"/>
        <w:rPr>
          <w:ins w:id="10" w:author="Φλούδα Χριστίνα" w:date="2017-06-22T11:05:00Z"/>
          <w:rFonts w:eastAsia="Times New Roman"/>
          <w:szCs w:val="24"/>
          <w:lang w:eastAsia="en-US"/>
        </w:rPr>
      </w:pPr>
      <w:ins w:id="11" w:author="Φλούδα Χριστίνα" w:date="2017-06-22T11:05:00Z">
        <w:r w:rsidRPr="00FE2A97">
          <w:rPr>
            <w:rFonts w:eastAsia="Times New Roman"/>
            <w:szCs w:val="24"/>
            <w:lang w:eastAsia="en-US"/>
          </w:rPr>
          <w:t>ΣΥΝΟΔΟΣ Β΄</w:t>
        </w:r>
      </w:ins>
    </w:p>
    <w:p w14:paraId="00913902" w14:textId="77777777" w:rsidR="00FE2A97" w:rsidRPr="00FE2A97" w:rsidRDefault="00FE2A97" w:rsidP="00FE2A97">
      <w:pPr>
        <w:spacing w:after="0" w:line="360" w:lineRule="auto"/>
        <w:rPr>
          <w:ins w:id="12" w:author="Φλούδα Χριστίνα" w:date="2017-06-22T11:05:00Z"/>
          <w:rFonts w:eastAsia="Times New Roman"/>
          <w:szCs w:val="24"/>
          <w:lang w:eastAsia="en-US"/>
        </w:rPr>
      </w:pPr>
    </w:p>
    <w:p w14:paraId="5E44AE3C" w14:textId="77777777" w:rsidR="00FE2A97" w:rsidRPr="00FE2A97" w:rsidRDefault="00FE2A97" w:rsidP="00FE2A97">
      <w:pPr>
        <w:spacing w:after="0" w:line="360" w:lineRule="auto"/>
        <w:rPr>
          <w:ins w:id="13" w:author="Φλούδα Χριστίνα" w:date="2017-06-22T11:05:00Z"/>
          <w:rFonts w:eastAsia="Times New Roman"/>
          <w:szCs w:val="24"/>
          <w:lang w:eastAsia="en-US"/>
        </w:rPr>
      </w:pPr>
      <w:ins w:id="14" w:author="Φλούδα Χριστίνα" w:date="2017-06-22T11:05:00Z">
        <w:r w:rsidRPr="00FE2A97">
          <w:rPr>
            <w:rFonts w:eastAsia="Times New Roman"/>
            <w:szCs w:val="24"/>
            <w:lang w:eastAsia="en-US"/>
          </w:rPr>
          <w:t>ΣΥΝΕΔΡΙΑΣΗ ΡΛΔ΄</w:t>
        </w:r>
      </w:ins>
    </w:p>
    <w:p w14:paraId="0BDD0998" w14:textId="77777777" w:rsidR="00FE2A97" w:rsidRPr="00FE2A97" w:rsidRDefault="00FE2A97" w:rsidP="00FE2A97">
      <w:pPr>
        <w:spacing w:after="0" w:line="360" w:lineRule="auto"/>
        <w:rPr>
          <w:ins w:id="15" w:author="Φλούδα Χριστίνα" w:date="2017-06-22T11:05:00Z"/>
          <w:rFonts w:eastAsia="Times New Roman"/>
          <w:szCs w:val="24"/>
          <w:lang w:eastAsia="en-US"/>
        </w:rPr>
      </w:pPr>
      <w:ins w:id="16" w:author="Φλούδα Χριστίνα" w:date="2017-06-22T11:05:00Z">
        <w:r w:rsidRPr="00FE2A97">
          <w:rPr>
            <w:rFonts w:eastAsia="Times New Roman"/>
            <w:szCs w:val="24"/>
            <w:lang w:eastAsia="en-US"/>
          </w:rPr>
          <w:t>Πέμπτη  15 Ιουνίου 2017</w:t>
        </w:r>
      </w:ins>
    </w:p>
    <w:p w14:paraId="39C5CA56" w14:textId="77777777" w:rsidR="00FE2A97" w:rsidRPr="00FE2A97" w:rsidRDefault="00FE2A97" w:rsidP="00FE2A97">
      <w:pPr>
        <w:spacing w:after="0" w:line="360" w:lineRule="auto"/>
        <w:rPr>
          <w:ins w:id="17" w:author="Φλούδα Χριστίνα" w:date="2017-06-22T11:05:00Z"/>
          <w:rFonts w:eastAsia="Times New Roman"/>
          <w:szCs w:val="24"/>
          <w:lang w:eastAsia="en-US"/>
        </w:rPr>
      </w:pPr>
    </w:p>
    <w:p w14:paraId="73F00EF8" w14:textId="77777777" w:rsidR="00FE2A97" w:rsidRPr="00FE2A97" w:rsidRDefault="00FE2A97" w:rsidP="00FE2A97">
      <w:pPr>
        <w:spacing w:after="0" w:line="360" w:lineRule="auto"/>
        <w:rPr>
          <w:ins w:id="18" w:author="Φλούδα Χριστίνα" w:date="2017-06-22T11:05:00Z"/>
          <w:rFonts w:eastAsia="Times New Roman"/>
          <w:szCs w:val="24"/>
          <w:lang w:eastAsia="en-US"/>
        </w:rPr>
      </w:pPr>
      <w:ins w:id="19" w:author="Φλούδα Χριστίνα" w:date="2017-06-22T11:05:00Z">
        <w:r w:rsidRPr="00FE2A97">
          <w:rPr>
            <w:rFonts w:eastAsia="Times New Roman"/>
            <w:szCs w:val="24"/>
            <w:lang w:eastAsia="en-US"/>
          </w:rPr>
          <w:t>ΘΕΜΑΤΑ</w:t>
        </w:r>
      </w:ins>
    </w:p>
    <w:p w14:paraId="5B7B361B" w14:textId="77777777" w:rsidR="00FE2A97" w:rsidRPr="00FE2A97" w:rsidRDefault="00FE2A97" w:rsidP="00FE2A97">
      <w:pPr>
        <w:spacing w:after="0" w:line="360" w:lineRule="auto"/>
        <w:rPr>
          <w:ins w:id="20" w:author="Φλούδα Χριστίνα" w:date="2017-06-22T11:05:00Z"/>
          <w:rFonts w:eastAsia="Times New Roman"/>
          <w:szCs w:val="24"/>
          <w:lang w:eastAsia="en-US"/>
        </w:rPr>
      </w:pPr>
      <w:ins w:id="21" w:author="Φλούδα Χριστίνα" w:date="2017-06-22T11:05:00Z">
        <w:r w:rsidRPr="00FE2A97">
          <w:rPr>
            <w:rFonts w:eastAsia="Times New Roman"/>
            <w:szCs w:val="24"/>
            <w:lang w:eastAsia="en-US"/>
          </w:rPr>
          <w:t xml:space="preserve"> </w:t>
        </w:r>
        <w:r w:rsidRPr="00FE2A97">
          <w:rPr>
            <w:rFonts w:eastAsia="Times New Roman"/>
            <w:szCs w:val="24"/>
            <w:lang w:eastAsia="en-US"/>
          </w:rPr>
          <w:br/>
          <w:t xml:space="preserve">Α. ΕΙΔΙΚΑ ΘΕΜΑΤΑ </w:t>
        </w:r>
        <w:r w:rsidRPr="00FE2A97">
          <w:rPr>
            <w:rFonts w:eastAsia="Times New Roman"/>
            <w:szCs w:val="24"/>
            <w:lang w:eastAsia="en-US"/>
          </w:rPr>
          <w:br/>
          <w:t xml:space="preserve">1.  Άδεια απουσίας του Βουλευτή κ. Γ. Λαζαρίδη, σελ. </w:t>
        </w:r>
        <w:r w:rsidRPr="00FE2A97">
          <w:rPr>
            <w:rFonts w:eastAsia="Times New Roman"/>
            <w:szCs w:val="24"/>
            <w:lang w:eastAsia="en-US"/>
          </w:rPr>
          <w:br/>
          <w:t xml:space="preserve">2. Ανακοινώνεται ότι τη συνεδρίαση παρακολουθούν μαθητές από την Ελληνογαλλική Σχολή της Αγίας Παρασκευής, σελ. </w:t>
        </w:r>
        <w:r w:rsidRPr="00FE2A97">
          <w:rPr>
            <w:rFonts w:eastAsia="Times New Roman"/>
            <w:szCs w:val="24"/>
            <w:lang w:eastAsia="en-US"/>
          </w:rPr>
          <w:br/>
          <w:t xml:space="preserve">3.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FE2A97">
          <w:rPr>
            <w:rFonts w:eastAsia="Times New Roman"/>
            <w:szCs w:val="24"/>
            <w:lang w:eastAsia="en-US"/>
          </w:rPr>
          <w:br/>
          <w:t xml:space="preserve">4. Επί διαδικαστικού θέματος, σελ. </w:t>
        </w:r>
        <w:r w:rsidRPr="00FE2A97">
          <w:rPr>
            <w:rFonts w:eastAsia="Times New Roman"/>
            <w:szCs w:val="24"/>
            <w:lang w:eastAsia="en-US"/>
          </w:rPr>
          <w:br/>
          <w:t>5. Ειδική Ημερήσια Διάταξη:</w:t>
        </w:r>
      </w:ins>
    </w:p>
    <w:p w14:paraId="20D786F2" w14:textId="77777777" w:rsidR="00FE2A97" w:rsidRPr="00FE2A97" w:rsidRDefault="00FE2A97" w:rsidP="00FE2A97">
      <w:pPr>
        <w:spacing w:after="0" w:line="360" w:lineRule="auto"/>
        <w:rPr>
          <w:ins w:id="22" w:author="Φλούδα Χριστίνα" w:date="2017-06-22T11:05:00Z"/>
          <w:rFonts w:eastAsia="Times New Roman"/>
          <w:szCs w:val="24"/>
          <w:lang w:eastAsia="en-US"/>
        </w:rPr>
      </w:pPr>
      <w:ins w:id="23" w:author="Φλούδα Χριστίνα" w:date="2017-06-22T11:05:00Z">
        <w:r w:rsidRPr="00FE2A97">
          <w:rPr>
            <w:rFonts w:eastAsia="Times New Roman"/>
            <w:szCs w:val="24"/>
            <w:lang w:eastAsia="en-US"/>
          </w:rPr>
          <w:t xml:space="preserve">Συζήτηση και λήψη απόφασης, σύμφωνα με τα άρθρα 62 του Συντάγματος και τα άρθρα 43Α και 83 του Κανονισμού της Βουλής, για τις αιτήσεις άρσης της ασυλίας των Βουλευτών κ.κ. Ευστάθιου Παναγούλη και Νικολάου Παπαδόπουλου, σελ. </w:t>
        </w:r>
        <w:r w:rsidRPr="00FE2A97">
          <w:rPr>
            <w:rFonts w:eastAsia="Times New Roman"/>
            <w:szCs w:val="24"/>
            <w:lang w:eastAsia="en-US"/>
          </w:rPr>
          <w:br/>
          <w:t xml:space="preserve">6. Ονομαστική ψηφοφορία επί της Ειδικής Ημερήσιας Διάταξης, σελ. </w:t>
        </w:r>
        <w:r w:rsidRPr="00FE2A97">
          <w:rPr>
            <w:rFonts w:eastAsia="Times New Roman"/>
            <w:szCs w:val="24"/>
            <w:lang w:eastAsia="en-US"/>
          </w:rPr>
          <w:br/>
          <w:t xml:space="preserve">7. Επιστολικές ψήφοι επί της Ειδικής Ημερήσιας Διάταξης, σελ. </w:t>
        </w:r>
        <w:r w:rsidRPr="00FE2A97">
          <w:rPr>
            <w:rFonts w:eastAsia="Times New Roman"/>
            <w:szCs w:val="24"/>
            <w:lang w:eastAsia="en-US"/>
          </w:rPr>
          <w:br/>
          <w:t xml:space="preserve"> </w:t>
        </w:r>
        <w:r w:rsidRPr="00FE2A97">
          <w:rPr>
            <w:rFonts w:eastAsia="Times New Roman"/>
            <w:szCs w:val="24"/>
            <w:lang w:eastAsia="en-US"/>
          </w:rPr>
          <w:br/>
          <w:t xml:space="preserve">Β. ΚΟΙΝΟΒΟΥΛΕΥΤΙΚΟΣ ΕΛΕΓΧΟΣ </w:t>
        </w:r>
        <w:r w:rsidRPr="00FE2A97">
          <w:rPr>
            <w:rFonts w:eastAsia="Times New Roman"/>
            <w:szCs w:val="24"/>
            <w:lang w:eastAsia="en-US"/>
          </w:rPr>
          <w:br/>
          <w:t xml:space="preserve">1. Ανακοίνωση του δελτίου επικαίρων ερωτήσεων της Παρασκευής 16 Ιουνίου 2017, σελ. </w:t>
        </w:r>
        <w:r w:rsidRPr="00FE2A97">
          <w:rPr>
            <w:rFonts w:eastAsia="Times New Roman"/>
            <w:szCs w:val="24"/>
            <w:lang w:eastAsia="en-US"/>
          </w:rPr>
          <w:br/>
          <w:t>2. Συζήτηση επικαίρων ερωτήσεων:</w:t>
        </w:r>
        <w:r w:rsidRPr="00FE2A97">
          <w:rPr>
            <w:rFonts w:eastAsia="Times New Roman"/>
            <w:szCs w:val="24"/>
            <w:lang w:eastAsia="en-US"/>
          </w:rPr>
          <w:br/>
          <w:t xml:space="preserve">α) Προς τον Υπουργό Αγροτικής Ανάπτυξης και Τροφίμων: </w:t>
        </w:r>
      </w:ins>
    </w:p>
    <w:p w14:paraId="0760C34A" w14:textId="77777777" w:rsidR="00FE2A97" w:rsidRPr="00FE2A97" w:rsidRDefault="00FE2A97" w:rsidP="00FE2A97">
      <w:pPr>
        <w:spacing w:after="0" w:line="360" w:lineRule="auto"/>
        <w:rPr>
          <w:ins w:id="24" w:author="Φλούδα Χριστίνα" w:date="2017-06-22T11:05:00Z"/>
          <w:rFonts w:eastAsia="Times New Roman"/>
          <w:szCs w:val="24"/>
          <w:lang w:eastAsia="en-US"/>
        </w:rPr>
      </w:pPr>
      <w:proofErr w:type="spellStart"/>
      <w:proofErr w:type="gramStart"/>
      <w:ins w:id="25" w:author="Φλούδα Χριστίνα" w:date="2017-06-22T11:05:00Z">
        <w:r w:rsidRPr="00FE2A97">
          <w:rPr>
            <w:rFonts w:eastAsia="Times New Roman"/>
            <w:szCs w:val="24"/>
            <w:lang w:val="en-US" w:eastAsia="en-US"/>
          </w:rPr>
          <w:t>i</w:t>
        </w:r>
        <w:proofErr w:type="spellEnd"/>
        <w:proofErr w:type="gramEnd"/>
        <w:r w:rsidRPr="00FE2A97">
          <w:rPr>
            <w:rFonts w:eastAsia="Times New Roman"/>
            <w:szCs w:val="24"/>
            <w:lang w:eastAsia="en-US"/>
          </w:rPr>
          <w:t>. με θέμα: "</w:t>
        </w:r>
        <w:proofErr w:type="spellStart"/>
        <w:r w:rsidRPr="00FE2A97">
          <w:rPr>
            <w:rFonts w:eastAsia="Times New Roman"/>
            <w:szCs w:val="24"/>
            <w:lang w:eastAsia="en-US"/>
          </w:rPr>
          <w:t>Διασταυρωτικοί</w:t>
        </w:r>
        <w:proofErr w:type="spellEnd"/>
        <w:r w:rsidRPr="00FE2A97">
          <w:rPr>
            <w:rFonts w:eastAsia="Times New Roman"/>
            <w:szCs w:val="24"/>
            <w:lang w:eastAsia="en-US"/>
          </w:rPr>
          <w:t xml:space="preserve"> έλεγχοι ΟΠΕΚΕΠΕ στη </w:t>
        </w:r>
        <w:proofErr w:type="spellStart"/>
        <w:r w:rsidRPr="00FE2A97">
          <w:rPr>
            <w:rFonts w:eastAsia="Times New Roman"/>
            <w:szCs w:val="24"/>
            <w:lang w:eastAsia="en-US"/>
          </w:rPr>
          <w:t>Λεπενού</w:t>
        </w:r>
        <w:proofErr w:type="spellEnd"/>
        <w:r w:rsidRPr="00FE2A97">
          <w:rPr>
            <w:rFonts w:eastAsia="Times New Roman"/>
            <w:szCs w:val="24"/>
            <w:lang w:eastAsia="en-US"/>
          </w:rPr>
          <w:t xml:space="preserve"> Αιτωλοακαρνανίας", σελ. </w:t>
        </w:r>
      </w:ins>
    </w:p>
    <w:p w14:paraId="2630AB67" w14:textId="77777777" w:rsidR="00FE2A97" w:rsidRPr="00FE2A97" w:rsidRDefault="00FE2A97" w:rsidP="00FE2A97">
      <w:pPr>
        <w:spacing w:after="0" w:line="360" w:lineRule="auto"/>
        <w:rPr>
          <w:ins w:id="26" w:author="Φλούδα Χριστίνα" w:date="2017-06-22T11:05:00Z"/>
          <w:rFonts w:eastAsia="Times New Roman"/>
          <w:szCs w:val="24"/>
          <w:lang w:eastAsia="en-US"/>
        </w:rPr>
      </w:pPr>
      <w:ins w:id="27" w:author="Φλούδα Χριστίνα" w:date="2017-06-22T11:05:00Z">
        <w:r w:rsidRPr="00FE2A97">
          <w:rPr>
            <w:rFonts w:eastAsia="Times New Roman"/>
            <w:szCs w:val="24"/>
            <w:lang w:val="en-US" w:eastAsia="en-US"/>
          </w:rPr>
          <w:t>ii</w:t>
        </w:r>
        <w:proofErr w:type="gramStart"/>
        <w:r w:rsidRPr="00FE2A97">
          <w:rPr>
            <w:rFonts w:eastAsia="Times New Roman"/>
            <w:szCs w:val="24"/>
            <w:lang w:eastAsia="en-US"/>
          </w:rPr>
          <w:t>.  σχετικά</w:t>
        </w:r>
        <w:proofErr w:type="gramEnd"/>
        <w:r w:rsidRPr="00FE2A97">
          <w:rPr>
            <w:rFonts w:eastAsia="Times New Roman"/>
            <w:szCs w:val="24"/>
            <w:lang w:eastAsia="en-US"/>
          </w:rPr>
          <w:t xml:space="preserve"> με την επιδότηση των βιοκαλλιεργητών, σελ.</w:t>
        </w:r>
        <w:r w:rsidRPr="00FE2A97">
          <w:rPr>
            <w:rFonts w:eastAsia="Times New Roman"/>
            <w:szCs w:val="24"/>
            <w:lang w:eastAsia="en-US"/>
          </w:rPr>
          <w:br/>
          <w:t xml:space="preserve">β) Προς την Υπουργό Εργασίας, Κοινωνικής Ασφάλισης και Κοινωνικής Αλληλεγγύης, με θέμα: "Σε καθεστώς ανασφάλειας χιλιάδες συνταξιούχοι που έχουν και αγροτικό εισόδημα, λόγω των διατάξεων για την περικοπή των συντάξεων του  Άρθρου 20 του Ν.4387/2016", σελ. </w:t>
        </w:r>
        <w:r w:rsidRPr="00FE2A97">
          <w:rPr>
            <w:rFonts w:eastAsia="Times New Roman"/>
            <w:szCs w:val="24"/>
            <w:lang w:eastAsia="en-US"/>
          </w:rPr>
          <w:br/>
          <w:t>γ) Προς τον Υπουργό Εσωτερικών:</w:t>
        </w:r>
        <w:r w:rsidRPr="00FE2A97">
          <w:rPr>
            <w:rFonts w:eastAsia="Times New Roman"/>
            <w:szCs w:val="24"/>
            <w:lang w:eastAsia="en-US"/>
          </w:rPr>
          <w:br/>
          <w:t xml:space="preserve">i. με θέμα: "Επιβεβλημένη η εφαρμογή της ρύθμισης των </w:t>
        </w:r>
        <w:proofErr w:type="spellStart"/>
        <w:r w:rsidRPr="00FE2A97">
          <w:rPr>
            <w:rFonts w:eastAsia="Times New Roman"/>
            <w:szCs w:val="24"/>
            <w:lang w:eastAsia="en-US"/>
          </w:rPr>
          <w:t>εκατόν</w:t>
        </w:r>
        <w:proofErr w:type="spellEnd"/>
        <w:r w:rsidRPr="00FE2A97">
          <w:rPr>
            <w:rFonts w:eastAsia="Times New Roman"/>
            <w:szCs w:val="24"/>
            <w:lang w:eastAsia="en-US"/>
          </w:rPr>
          <w:t xml:space="preserve"> είκοσι δόσεων για όλες τις ληξιπρόθεσμες οφειλές προς τους δήμους", σελ. </w:t>
        </w:r>
        <w:r w:rsidRPr="00FE2A97">
          <w:rPr>
            <w:rFonts w:eastAsia="Times New Roman"/>
            <w:szCs w:val="24"/>
            <w:lang w:eastAsia="en-US"/>
          </w:rPr>
          <w:br/>
        </w:r>
        <w:proofErr w:type="spellStart"/>
        <w:r w:rsidRPr="00FE2A97">
          <w:rPr>
            <w:rFonts w:eastAsia="Times New Roman"/>
            <w:szCs w:val="24"/>
            <w:lang w:eastAsia="en-US"/>
          </w:rPr>
          <w:t>ii</w:t>
        </w:r>
        <w:proofErr w:type="spellEnd"/>
        <w:r w:rsidRPr="00FE2A97">
          <w:rPr>
            <w:rFonts w:eastAsia="Times New Roman"/>
            <w:szCs w:val="24"/>
            <w:lang w:eastAsia="en-US"/>
          </w:rPr>
          <w:t xml:space="preserve">. με θέμα: "σε άσχημη κατάσταση το Πεδίον του  Άρεως", σελ. </w:t>
        </w:r>
        <w:r w:rsidRPr="00FE2A97">
          <w:rPr>
            <w:rFonts w:eastAsia="Times New Roman"/>
            <w:szCs w:val="24"/>
            <w:lang w:eastAsia="en-US"/>
          </w:rPr>
          <w:br/>
        </w:r>
        <w:proofErr w:type="spellStart"/>
        <w:r w:rsidRPr="00FE2A97">
          <w:rPr>
            <w:rFonts w:eastAsia="Times New Roman"/>
            <w:szCs w:val="24"/>
            <w:lang w:eastAsia="en-US"/>
          </w:rPr>
          <w:t>iii</w:t>
        </w:r>
        <w:proofErr w:type="spellEnd"/>
        <w:r w:rsidRPr="00FE2A97">
          <w:rPr>
            <w:rFonts w:eastAsia="Times New Roman"/>
            <w:szCs w:val="24"/>
            <w:lang w:eastAsia="en-US"/>
          </w:rPr>
          <w:t xml:space="preserve">. με θέμα: "άμεση </w:t>
        </w:r>
        <w:proofErr w:type="spellStart"/>
        <w:r w:rsidRPr="00FE2A97">
          <w:rPr>
            <w:rFonts w:eastAsia="Times New Roman"/>
            <w:szCs w:val="24"/>
            <w:lang w:eastAsia="en-US"/>
          </w:rPr>
          <w:t>επαναπρόσληψη</w:t>
        </w:r>
        <w:proofErr w:type="spellEnd"/>
        <w:r w:rsidRPr="00FE2A97">
          <w:rPr>
            <w:rFonts w:eastAsia="Times New Roman"/>
            <w:szCs w:val="24"/>
            <w:lang w:eastAsia="en-US"/>
          </w:rPr>
          <w:t xml:space="preserve"> του απολυμένου προσωπικού στη ΔΕΥΑ Ηρακλείου Κρήτης", σελ. </w:t>
        </w:r>
        <w:r w:rsidRPr="00FE2A97">
          <w:rPr>
            <w:rFonts w:eastAsia="Times New Roman"/>
            <w:szCs w:val="24"/>
            <w:lang w:eastAsia="en-US"/>
          </w:rPr>
          <w:br/>
        </w:r>
        <w:proofErr w:type="spellStart"/>
        <w:r w:rsidRPr="00FE2A97">
          <w:rPr>
            <w:rFonts w:eastAsia="Times New Roman"/>
            <w:szCs w:val="24"/>
            <w:lang w:eastAsia="en-US"/>
          </w:rPr>
          <w:t>iv</w:t>
        </w:r>
        <w:proofErr w:type="spellEnd"/>
        <w:r w:rsidRPr="00FE2A97">
          <w:rPr>
            <w:rFonts w:eastAsia="Times New Roman"/>
            <w:szCs w:val="24"/>
            <w:lang w:eastAsia="en-US"/>
          </w:rPr>
          <w:t xml:space="preserve">. σχετικά με τους εργαζόμενους στο "Βοήθεια στο Σπίτι" και τη μετατροπή των </w:t>
        </w:r>
        <w:proofErr w:type="spellStart"/>
        <w:r w:rsidRPr="00FE2A97">
          <w:rPr>
            <w:rFonts w:eastAsia="Times New Roman"/>
            <w:szCs w:val="24"/>
            <w:lang w:eastAsia="en-US"/>
          </w:rPr>
          <w:t>συμβάσεών</w:t>
        </w:r>
        <w:proofErr w:type="spellEnd"/>
        <w:r w:rsidRPr="00FE2A97">
          <w:rPr>
            <w:rFonts w:eastAsia="Times New Roman"/>
            <w:szCs w:val="24"/>
            <w:lang w:eastAsia="en-US"/>
          </w:rPr>
          <w:t xml:space="preserve"> τους σε αορίστου χρόνου, σελ. </w:t>
        </w:r>
        <w:r w:rsidRPr="00FE2A97">
          <w:rPr>
            <w:rFonts w:eastAsia="Times New Roman"/>
            <w:szCs w:val="24"/>
            <w:lang w:eastAsia="en-US"/>
          </w:rPr>
          <w:br/>
          <w:t xml:space="preserve">δ) Προς την Υπουργό Διοικητικής Ανασυγκρότησης, σχετικά με τον περιορισμό προσλήψεων σε όλους τους Φορείς και τα Νομικά Πρόσωπα της Κεντρικής Διοίκησης, σελ. </w:t>
        </w:r>
        <w:r w:rsidRPr="00FE2A97">
          <w:rPr>
            <w:rFonts w:eastAsia="Times New Roman"/>
            <w:szCs w:val="24"/>
            <w:lang w:eastAsia="en-US"/>
          </w:rPr>
          <w:br/>
          <w:t xml:space="preserve"> </w:t>
        </w:r>
      </w:ins>
    </w:p>
    <w:p w14:paraId="342C46C4" w14:textId="77777777" w:rsidR="00FE2A97" w:rsidRPr="00FE2A97" w:rsidRDefault="00FE2A97" w:rsidP="00FE2A97">
      <w:pPr>
        <w:spacing w:after="0" w:line="360" w:lineRule="auto"/>
        <w:rPr>
          <w:ins w:id="28" w:author="Φλούδα Χριστίνα" w:date="2017-06-22T11:05:00Z"/>
          <w:rFonts w:eastAsia="Times New Roman"/>
          <w:szCs w:val="24"/>
          <w:lang w:eastAsia="en-US"/>
        </w:rPr>
      </w:pPr>
      <w:ins w:id="29" w:author="Φλούδα Χριστίνα" w:date="2017-06-22T11:05:00Z">
        <w:r w:rsidRPr="00FE2A97">
          <w:rPr>
            <w:rFonts w:eastAsia="Times New Roman"/>
            <w:szCs w:val="24"/>
            <w:lang w:eastAsia="en-US"/>
          </w:rPr>
          <w:br/>
          <w:t>ΠΡΟΕΔΡΕΥΟΝΤΕΣ</w:t>
        </w:r>
      </w:ins>
    </w:p>
    <w:p w14:paraId="21A39776" w14:textId="77777777" w:rsidR="00FE2A97" w:rsidRPr="00FE2A97" w:rsidRDefault="00FE2A97" w:rsidP="00FE2A97">
      <w:pPr>
        <w:spacing w:after="0" w:line="360" w:lineRule="auto"/>
        <w:rPr>
          <w:ins w:id="30" w:author="Φλούδα Χριστίνα" w:date="2017-06-22T11:05:00Z"/>
          <w:rFonts w:eastAsia="Times New Roman"/>
          <w:szCs w:val="24"/>
          <w:lang w:eastAsia="en-US"/>
        </w:rPr>
      </w:pPr>
    </w:p>
    <w:p w14:paraId="1BF63D92" w14:textId="77777777" w:rsidR="00FE2A97" w:rsidRPr="00FE2A97" w:rsidRDefault="00FE2A97" w:rsidP="00FE2A97">
      <w:pPr>
        <w:spacing w:after="0" w:line="360" w:lineRule="auto"/>
        <w:rPr>
          <w:ins w:id="31" w:author="Φλούδα Χριστίνα" w:date="2017-06-22T11:05:00Z"/>
          <w:rFonts w:eastAsia="Times New Roman"/>
          <w:szCs w:val="24"/>
          <w:lang w:eastAsia="en-US"/>
        </w:rPr>
      </w:pPr>
      <w:ins w:id="32" w:author="Φλούδα Χριστίνα" w:date="2017-06-22T11:05:00Z">
        <w:r w:rsidRPr="00FE2A97">
          <w:rPr>
            <w:rFonts w:eastAsia="Times New Roman"/>
            <w:szCs w:val="24"/>
            <w:lang w:eastAsia="en-US"/>
          </w:rPr>
          <w:t xml:space="preserve">ΒΑΡΕΜΕΝΟΣ Γ., σελ. </w:t>
        </w:r>
      </w:ins>
    </w:p>
    <w:p w14:paraId="50A4CA40" w14:textId="77777777" w:rsidR="00FE2A97" w:rsidRPr="00FE2A97" w:rsidRDefault="00FE2A97" w:rsidP="00FE2A97">
      <w:pPr>
        <w:spacing w:after="0" w:line="360" w:lineRule="auto"/>
        <w:rPr>
          <w:ins w:id="33" w:author="Φλούδα Χριστίνα" w:date="2017-06-22T11:05:00Z"/>
          <w:rFonts w:eastAsia="Times New Roman"/>
          <w:szCs w:val="24"/>
          <w:lang w:eastAsia="en-US"/>
        </w:rPr>
      </w:pPr>
      <w:ins w:id="34" w:author="Φλούδα Χριστίνα" w:date="2017-06-22T11:05:00Z">
        <w:r w:rsidRPr="00FE2A97">
          <w:rPr>
            <w:rFonts w:eastAsia="Times New Roman"/>
            <w:szCs w:val="24"/>
            <w:lang w:eastAsia="en-US"/>
          </w:rPr>
          <w:t xml:space="preserve">ΛΑΜΠΡΟΥΛΗΣ Γ., σελ. </w:t>
        </w:r>
        <w:r w:rsidRPr="00FE2A97">
          <w:rPr>
            <w:rFonts w:eastAsia="Times New Roman"/>
            <w:szCs w:val="24"/>
            <w:lang w:eastAsia="en-US"/>
          </w:rPr>
          <w:br/>
        </w:r>
      </w:ins>
    </w:p>
    <w:p w14:paraId="5CEFECA3" w14:textId="77777777" w:rsidR="00FE2A97" w:rsidRPr="00FE2A97" w:rsidRDefault="00FE2A97" w:rsidP="00FE2A97">
      <w:pPr>
        <w:spacing w:after="0" w:line="360" w:lineRule="auto"/>
        <w:rPr>
          <w:ins w:id="35" w:author="Φλούδα Χριστίνα" w:date="2017-06-22T11:05:00Z"/>
          <w:rFonts w:eastAsia="Times New Roman"/>
          <w:szCs w:val="24"/>
          <w:lang w:eastAsia="en-US"/>
        </w:rPr>
      </w:pPr>
      <w:ins w:id="36" w:author="Φλούδα Χριστίνα" w:date="2017-06-22T11:05:00Z">
        <w:r w:rsidRPr="00FE2A97">
          <w:rPr>
            <w:rFonts w:eastAsia="Times New Roman"/>
            <w:szCs w:val="24"/>
            <w:lang w:eastAsia="en-US"/>
          </w:rPr>
          <w:t>ΟΜΙΛΗΤΕΣ</w:t>
        </w:r>
      </w:ins>
    </w:p>
    <w:p w14:paraId="2CB32F27" w14:textId="7B561EED" w:rsidR="00FE2A97" w:rsidRDefault="00FE2A97" w:rsidP="00FE2A97">
      <w:pPr>
        <w:spacing w:line="600" w:lineRule="auto"/>
        <w:ind w:firstLine="720"/>
        <w:jc w:val="both"/>
        <w:rPr>
          <w:ins w:id="37" w:author="Φλούδα Χριστίνα" w:date="2017-06-22T11:05:00Z"/>
          <w:rFonts w:eastAsia="Times New Roman"/>
          <w:szCs w:val="24"/>
        </w:rPr>
        <w:pPrChange w:id="38" w:author="Φλούδα Χριστίνα" w:date="2017-06-22T11:05:00Z">
          <w:pPr>
            <w:spacing w:line="600" w:lineRule="auto"/>
            <w:ind w:firstLine="720"/>
            <w:jc w:val="center"/>
          </w:pPr>
        </w:pPrChange>
      </w:pPr>
      <w:ins w:id="39" w:author="Φλούδα Χριστίνα" w:date="2017-06-22T11:05:00Z">
        <w:r w:rsidRPr="00FE2A97">
          <w:rPr>
            <w:rFonts w:eastAsia="Times New Roman"/>
            <w:szCs w:val="24"/>
            <w:lang w:eastAsia="en-US"/>
          </w:rPr>
          <w:br/>
          <w:t>Α. Επί διαδικαστικού θέματος:</w:t>
        </w:r>
        <w:r w:rsidRPr="00FE2A97">
          <w:rPr>
            <w:rFonts w:eastAsia="Times New Roman"/>
            <w:szCs w:val="24"/>
            <w:lang w:eastAsia="en-US"/>
          </w:rPr>
          <w:br/>
          <w:t>ΒΑΡΕΜΕΝΟΣ Γ. , σελ.</w:t>
        </w:r>
        <w:r w:rsidRPr="00FE2A97">
          <w:rPr>
            <w:rFonts w:eastAsia="Times New Roman"/>
            <w:szCs w:val="24"/>
            <w:lang w:eastAsia="en-US"/>
          </w:rPr>
          <w:br/>
          <w:t>ΛΑΜΠΡΟΥΛΗΣ Γ. , σελ.</w:t>
        </w:r>
        <w:r w:rsidRPr="00FE2A97">
          <w:rPr>
            <w:rFonts w:eastAsia="Times New Roman"/>
            <w:szCs w:val="24"/>
            <w:lang w:eastAsia="en-US"/>
          </w:rPr>
          <w:br/>
        </w:r>
        <w:r w:rsidRPr="00FE2A97">
          <w:rPr>
            <w:rFonts w:eastAsia="Times New Roman"/>
            <w:szCs w:val="24"/>
            <w:lang w:eastAsia="en-US"/>
          </w:rPr>
          <w:br/>
          <w:t>Β. Επί της Ειδικής Ημερήσιας Διάταξης:</w:t>
        </w:r>
        <w:r w:rsidRPr="00FE2A97">
          <w:rPr>
            <w:rFonts w:eastAsia="Times New Roman"/>
            <w:szCs w:val="24"/>
            <w:lang w:eastAsia="en-US"/>
          </w:rPr>
          <w:br/>
          <w:t>ΠΑΝΑΓΟΥΛΗΣ Ε. , σελ.</w:t>
        </w:r>
        <w:r w:rsidRPr="00FE2A97">
          <w:rPr>
            <w:rFonts w:eastAsia="Times New Roman"/>
            <w:szCs w:val="24"/>
            <w:lang w:eastAsia="en-US"/>
          </w:rPr>
          <w:br/>
          <w:t>ΠΑΠΑΔΟΠΟΥΛΟΣ Ν. , σελ.</w:t>
        </w:r>
        <w:r w:rsidRPr="00FE2A97">
          <w:rPr>
            <w:rFonts w:eastAsia="Times New Roman"/>
            <w:szCs w:val="24"/>
            <w:lang w:eastAsia="en-US"/>
          </w:rPr>
          <w:br/>
        </w:r>
        <w:r w:rsidRPr="00FE2A97">
          <w:rPr>
            <w:rFonts w:eastAsia="Times New Roman"/>
            <w:szCs w:val="24"/>
            <w:lang w:eastAsia="en-US"/>
          </w:rPr>
          <w:br/>
          <w:t>Γ. Επί των επικαίρων ερωτήσεων:</w:t>
        </w:r>
        <w:r w:rsidRPr="00FE2A97">
          <w:rPr>
            <w:rFonts w:eastAsia="Times New Roman"/>
            <w:szCs w:val="24"/>
            <w:lang w:eastAsia="en-US"/>
          </w:rPr>
          <w:br/>
          <w:t>ΑΠΟΣΤΟΛΟΥ Ε. , σελ.</w:t>
        </w:r>
        <w:r w:rsidRPr="00FE2A97">
          <w:rPr>
            <w:rFonts w:eastAsia="Times New Roman"/>
            <w:szCs w:val="24"/>
            <w:lang w:eastAsia="en-US"/>
          </w:rPr>
          <w:br/>
          <w:t>ΓΕΡΟΒΑΣΙΛΗ  Ό. , σελ.</w:t>
        </w:r>
        <w:r w:rsidRPr="00FE2A97">
          <w:rPr>
            <w:rFonts w:eastAsia="Times New Roman"/>
            <w:szCs w:val="24"/>
            <w:lang w:eastAsia="en-US"/>
          </w:rPr>
          <w:br/>
          <w:t>ΓΕΩΡΓΑΝΤΑΣ Γ. , σελ.</w:t>
        </w:r>
        <w:r w:rsidRPr="00FE2A97">
          <w:rPr>
            <w:rFonts w:eastAsia="Times New Roman"/>
            <w:szCs w:val="24"/>
            <w:lang w:eastAsia="en-US"/>
          </w:rPr>
          <w:br/>
          <w:t>ΚΑΤΣΩΤΗΣ Χ. , σελ.</w:t>
        </w:r>
        <w:r w:rsidRPr="00FE2A97">
          <w:rPr>
            <w:rFonts w:eastAsia="Times New Roman"/>
            <w:szCs w:val="24"/>
            <w:lang w:eastAsia="en-US"/>
          </w:rPr>
          <w:br/>
          <w:t>ΚΕΓΚΕΡΟΓΛΟΥ Β. , σελ.</w:t>
        </w:r>
        <w:r w:rsidRPr="00FE2A97">
          <w:rPr>
            <w:rFonts w:eastAsia="Times New Roman"/>
            <w:szCs w:val="24"/>
            <w:lang w:eastAsia="en-US"/>
          </w:rPr>
          <w:br/>
          <w:t>ΚΟΥΚΟΥΤΣΗΣ Δ. , σελ.</w:t>
        </w:r>
        <w:r w:rsidRPr="00FE2A97">
          <w:rPr>
            <w:rFonts w:eastAsia="Times New Roman"/>
            <w:szCs w:val="24"/>
            <w:lang w:eastAsia="en-US"/>
          </w:rPr>
          <w:br/>
          <w:t>ΚΟΥΤΣΟΥΚΟΣ Γ. , σελ.</w:t>
        </w:r>
        <w:r w:rsidRPr="00FE2A97">
          <w:rPr>
            <w:rFonts w:eastAsia="Times New Roman"/>
            <w:szCs w:val="24"/>
            <w:lang w:eastAsia="en-US"/>
          </w:rPr>
          <w:br/>
          <w:t>ΛΥΚΟΥΔΗΣ Σ. , σελ.</w:t>
        </w:r>
        <w:r w:rsidRPr="00FE2A97">
          <w:rPr>
            <w:rFonts w:eastAsia="Times New Roman"/>
            <w:szCs w:val="24"/>
            <w:lang w:eastAsia="en-US"/>
          </w:rPr>
          <w:br/>
          <w:t>ΠΕΤΡΟΠΟΥΛΟΣ Α. , σελ.</w:t>
        </w:r>
        <w:r w:rsidRPr="00FE2A97">
          <w:rPr>
            <w:rFonts w:eastAsia="Times New Roman"/>
            <w:szCs w:val="24"/>
            <w:lang w:eastAsia="en-US"/>
          </w:rPr>
          <w:br/>
          <w:t>ΣΑΛΜΑΣ Μ. , σελ.</w:t>
        </w:r>
        <w:r w:rsidRPr="00FE2A97">
          <w:rPr>
            <w:rFonts w:eastAsia="Times New Roman"/>
            <w:szCs w:val="24"/>
            <w:lang w:eastAsia="en-US"/>
          </w:rPr>
          <w:br/>
          <w:t>ΣΚΟΥΡΛΕΤΗΣ Π. , σελ.</w:t>
        </w:r>
        <w:r w:rsidRPr="00FE2A97">
          <w:rPr>
            <w:rFonts w:eastAsia="Times New Roman"/>
            <w:szCs w:val="24"/>
            <w:lang w:eastAsia="en-US"/>
          </w:rPr>
          <w:br/>
          <w:t>ΣΥΝΤΥΧΑΚΗΣ Ε. , σελ.</w:t>
        </w:r>
        <w:r w:rsidRPr="00FE2A97">
          <w:rPr>
            <w:rFonts w:eastAsia="Times New Roman"/>
            <w:szCs w:val="24"/>
            <w:lang w:eastAsia="en-US"/>
          </w:rPr>
          <w:br/>
          <w:t>ΤΣΙΡΩΝΗΣ Ι. , σελ.</w:t>
        </w:r>
        <w:r w:rsidRPr="00FE2A97">
          <w:rPr>
            <w:rFonts w:eastAsia="Times New Roman"/>
            <w:szCs w:val="24"/>
            <w:lang w:eastAsia="en-US"/>
          </w:rPr>
          <w:br/>
        </w:r>
        <w:r w:rsidRPr="00FE2A97">
          <w:rPr>
            <w:rFonts w:eastAsia="Times New Roman"/>
            <w:szCs w:val="24"/>
            <w:lang w:eastAsia="en-US"/>
          </w:rPr>
          <w:br/>
          <w:t>Δ. ΠΑΡΕΜΒΑΣΕΙΣ:</w:t>
        </w:r>
        <w:r w:rsidRPr="00FE2A97">
          <w:rPr>
            <w:rFonts w:eastAsia="Times New Roman"/>
            <w:szCs w:val="24"/>
            <w:lang w:eastAsia="en-US"/>
          </w:rPr>
          <w:br/>
          <w:t>ΒΑΡΕΜΕΝΟΣ Γ. , σελ.</w:t>
        </w:r>
        <w:r w:rsidRPr="00FE2A97">
          <w:rPr>
            <w:rFonts w:eastAsia="Times New Roman"/>
            <w:szCs w:val="24"/>
            <w:lang w:eastAsia="en-US"/>
          </w:rPr>
          <w:br/>
        </w:r>
      </w:ins>
    </w:p>
    <w:p w14:paraId="7CC13351" w14:textId="77777777" w:rsidR="00DA4EE4" w:rsidRDefault="00FE2A97">
      <w:pPr>
        <w:spacing w:line="600" w:lineRule="auto"/>
        <w:ind w:firstLine="720"/>
        <w:jc w:val="center"/>
        <w:rPr>
          <w:rFonts w:eastAsia="Times New Roman"/>
          <w:szCs w:val="24"/>
        </w:rPr>
      </w:pPr>
      <w:r>
        <w:rPr>
          <w:rFonts w:eastAsia="Times New Roman"/>
          <w:szCs w:val="24"/>
        </w:rPr>
        <w:t>ΠΡΑΚΤΙΚΑ ΒΟΥΛΗΣ</w:t>
      </w:r>
    </w:p>
    <w:p w14:paraId="7CC13352" w14:textId="77777777" w:rsidR="00DA4EE4" w:rsidRDefault="00FE2A97">
      <w:pPr>
        <w:spacing w:line="600" w:lineRule="auto"/>
        <w:ind w:firstLine="720"/>
        <w:jc w:val="center"/>
        <w:rPr>
          <w:rFonts w:eastAsia="Times New Roman"/>
          <w:szCs w:val="24"/>
        </w:rPr>
      </w:pPr>
      <w:r>
        <w:rPr>
          <w:rFonts w:eastAsia="Times New Roman"/>
          <w:szCs w:val="24"/>
        </w:rPr>
        <w:t>ΙΖ΄ ΠΕΡΙΟΔΟΣ</w:t>
      </w:r>
    </w:p>
    <w:p w14:paraId="7CC13353" w14:textId="77777777" w:rsidR="00DA4EE4" w:rsidRDefault="00FE2A9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CC13354" w14:textId="77777777" w:rsidR="00DA4EE4" w:rsidRDefault="00FE2A97">
      <w:pPr>
        <w:spacing w:line="600" w:lineRule="auto"/>
        <w:ind w:firstLine="720"/>
        <w:jc w:val="center"/>
        <w:rPr>
          <w:rFonts w:eastAsia="Times New Roman"/>
          <w:szCs w:val="24"/>
        </w:rPr>
      </w:pPr>
      <w:r>
        <w:rPr>
          <w:rFonts w:eastAsia="Times New Roman"/>
          <w:szCs w:val="24"/>
        </w:rPr>
        <w:t>ΣΥΝΟΔΟΣ Β΄</w:t>
      </w:r>
    </w:p>
    <w:p w14:paraId="7CC13355" w14:textId="77777777" w:rsidR="00DA4EE4" w:rsidRDefault="00FE2A97">
      <w:pPr>
        <w:spacing w:line="600" w:lineRule="auto"/>
        <w:ind w:firstLine="720"/>
        <w:jc w:val="center"/>
        <w:rPr>
          <w:rFonts w:eastAsia="Times New Roman"/>
          <w:szCs w:val="24"/>
        </w:rPr>
      </w:pPr>
      <w:r>
        <w:rPr>
          <w:rFonts w:eastAsia="Times New Roman"/>
          <w:szCs w:val="24"/>
        </w:rPr>
        <w:t>ΣΥΝΕΔΡΙΑΣΗ ΡΛΔ΄</w:t>
      </w:r>
    </w:p>
    <w:p w14:paraId="7CC13356" w14:textId="77777777" w:rsidR="00DA4EE4" w:rsidRDefault="00FE2A97">
      <w:pPr>
        <w:spacing w:line="600" w:lineRule="auto"/>
        <w:ind w:firstLine="720"/>
        <w:jc w:val="center"/>
        <w:rPr>
          <w:rFonts w:eastAsia="Times New Roman"/>
          <w:szCs w:val="24"/>
        </w:rPr>
      </w:pPr>
      <w:r>
        <w:rPr>
          <w:rFonts w:eastAsia="Times New Roman"/>
          <w:szCs w:val="24"/>
        </w:rPr>
        <w:t>Πέμπτη 15 Ιουνίου 2017</w:t>
      </w:r>
    </w:p>
    <w:p w14:paraId="7CC13357" w14:textId="77777777" w:rsidR="00DA4EE4" w:rsidRDefault="00FE2A97">
      <w:pPr>
        <w:spacing w:line="600" w:lineRule="auto"/>
        <w:ind w:firstLine="720"/>
        <w:jc w:val="both"/>
        <w:rPr>
          <w:rFonts w:eastAsia="Times New Roman"/>
          <w:szCs w:val="24"/>
        </w:rPr>
      </w:pPr>
      <w:r>
        <w:rPr>
          <w:rFonts w:eastAsia="Times New Roman"/>
          <w:szCs w:val="24"/>
        </w:rPr>
        <w:t>Αθήνα, σήμερα στις 15 Ιουνίου 2017, ημέρα Πέμπτη και ώρα 9.38΄</w:t>
      </w:r>
      <w:r w:rsidRPr="00630156">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D95D07">
        <w:rPr>
          <w:rFonts w:eastAsia="Times New Roman"/>
          <w:b/>
          <w:szCs w:val="24"/>
        </w:rPr>
        <w:t>ΓΕΩΡΓΙΟΥ ΒΑΡΕΜΕΝΟ</w:t>
      </w:r>
      <w:r w:rsidRPr="00D95D07">
        <w:rPr>
          <w:rFonts w:eastAsia="Times New Roman"/>
          <w:b/>
          <w:szCs w:val="24"/>
          <w:lang w:val="en-US"/>
        </w:rPr>
        <w:t>Y</w:t>
      </w:r>
      <w:r>
        <w:rPr>
          <w:rFonts w:eastAsia="Times New Roman"/>
          <w:szCs w:val="24"/>
        </w:rPr>
        <w:t>.</w:t>
      </w:r>
    </w:p>
    <w:p w14:paraId="7CC13358" w14:textId="77777777" w:rsidR="00DA4EE4" w:rsidRDefault="00FE2A97">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Κυρίες και κύριοι συνάδελφοι, αρχίζει η συνεδρίαση. </w:t>
      </w:r>
    </w:p>
    <w:p w14:paraId="7CC13359" w14:textId="77777777" w:rsidR="00DA4EE4" w:rsidRDefault="00FE2A97">
      <w:pPr>
        <w:spacing w:line="600" w:lineRule="auto"/>
        <w:ind w:firstLine="720"/>
        <w:jc w:val="both"/>
        <w:rPr>
          <w:rFonts w:eastAsia="Times New Roman"/>
          <w:szCs w:val="24"/>
        </w:rPr>
      </w:pPr>
      <w:r>
        <w:rPr>
          <w:rFonts w:eastAsia="Times New Roman"/>
          <w:szCs w:val="24"/>
        </w:rPr>
        <w:t xml:space="preserve">Έχω την </w:t>
      </w:r>
      <w:r>
        <w:rPr>
          <w:rFonts w:eastAsia="Times New Roman"/>
          <w:szCs w:val="24"/>
        </w:rPr>
        <w:t>τιμή να ανακοινώσω στο Σώμα το δελτίο επικαίρων ερωτήσεων της Παρασκευής 16 Ιουνίου 2017.</w:t>
      </w:r>
    </w:p>
    <w:p w14:paraId="7CC1335A" w14:textId="77777777" w:rsidR="00DA4EE4" w:rsidRDefault="00FE2A97">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7CC1335B" w14:textId="77777777" w:rsidR="00DA4EE4" w:rsidRDefault="00FE2A97">
      <w:pPr>
        <w:spacing w:line="600" w:lineRule="auto"/>
        <w:ind w:firstLine="720"/>
        <w:jc w:val="both"/>
        <w:rPr>
          <w:rFonts w:eastAsia="Times New Roman"/>
          <w:szCs w:val="24"/>
        </w:rPr>
      </w:pPr>
      <w:r>
        <w:rPr>
          <w:rFonts w:eastAsia="Times New Roman"/>
          <w:szCs w:val="24"/>
        </w:rPr>
        <w:t xml:space="preserve">1. Η με αριθμό 1019/13-6-2017 επίκαιρη ερώτηση του Βουλευτή Δωδεκανήσου </w:t>
      </w:r>
      <w:r>
        <w:rPr>
          <w:rFonts w:eastAsia="Times New Roman"/>
          <w:szCs w:val="24"/>
        </w:rPr>
        <w:t xml:space="preserve">του Συνασπισμού Ριζοσπαστικής Αριστεράς κ. Ηλία Καματερού </w:t>
      </w:r>
      <w:r>
        <w:rPr>
          <w:rFonts w:eastAsia="Times New Roman"/>
          <w:szCs w:val="24"/>
        </w:rPr>
        <w:lastRenderedPageBreak/>
        <w:t>προς τον Υπουργό Περιβάλλοντος και Ενέργειας, με θέμα: «Χωροταξικό Τουρισμού».</w:t>
      </w:r>
    </w:p>
    <w:p w14:paraId="7CC1335C" w14:textId="77777777" w:rsidR="00DA4EE4" w:rsidRDefault="00FE2A97">
      <w:pPr>
        <w:spacing w:line="600" w:lineRule="auto"/>
        <w:ind w:firstLine="720"/>
        <w:jc w:val="both"/>
        <w:rPr>
          <w:rFonts w:eastAsia="Times New Roman"/>
          <w:szCs w:val="24"/>
        </w:rPr>
      </w:pPr>
      <w:r>
        <w:rPr>
          <w:rFonts w:eastAsia="Times New Roman"/>
          <w:szCs w:val="24"/>
        </w:rPr>
        <w:t xml:space="preserve">2. Η με αριθμό 985/9-6-2017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w:t>
      </w:r>
      <w:proofErr w:type="spellStart"/>
      <w:r>
        <w:rPr>
          <w:rFonts w:eastAsia="Times New Roman"/>
          <w:szCs w:val="24"/>
        </w:rPr>
        <w:t>μήνυσε</w:t>
      </w:r>
      <w:r>
        <w:rPr>
          <w:rFonts w:eastAsia="Times New Roman"/>
          <w:szCs w:val="24"/>
        </w:rPr>
        <w:t>προ</w:t>
      </w:r>
      <w:r>
        <w:rPr>
          <w:rFonts w:eastAsia="Times New Roman"/>
          <w:szCs w:val="24"/>
        </w:rPr>
        <w:t>ς</w:t>
      </w:r>
      <w:proofErr w:type="spellEnd"/>
      <w:r>
        <w:rPr>
          <w:rFonts w:eastAsia="Times New Roman"/>
          <w:szCs w:val="24"/>
        </w:rPr>
        <w:t xml:space="preserve"> τον Υπουργό Οικονομίας και  Ανάπτυξης,</w:t>
      </w:r>
      <w:r>
        <w:rPr>
          <w:rFonts w:eastAsia="Times New Roman"/>
          <w:szCs w:val="24"/>
        </w:rPr>
        <w:t xml:space="preserve"> </w:t>
      </w:r>
      <w:r>
        <w:rPr>
          <w:rFonts w:eastAsia="Times New Roman"/>
          <w:szCs w:val="24"/>
        </w:rPr>
        <w:t>με θέμα: «Απειλή λουκέτου για χιλιάδες αρτοποιεία».</w:t>
      </w:r>
    </w:p>
    <w:p w14:paraId="7CC1335D" w14:textId="77777777" w:rsidR="00DA4EE4" w:rsidRDefault="00FE2A97">
      <w:pPr>
        <w:spacing w:line="600" w:lineRule="auto"/>
        <w:ind w:firstLine="720"/>
        <w:jc w:val="both"/>
        <w:rPr>
          <w:rFonts w:eastAsia="Times New Roman"/>
          <w:szCs w:val="24"/>
        </w:rPr>
      </w:pPr>
      <w:r>
        <w:rPr>
          <w:rFonts w:eastAsia="Times New Roman"/>
          <w:szCs w:val="24"/>
        </w:rPr>
        <w:t xml:space="preserve">3. Η με αριθμό 973/6-6-2017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Περιβάλλο</w:t>
      </w:r>
      <w:r>
        <w:rPr>
          <w:rFonts w:eastAsia="Times New Roman"/>
          <w:szCs w:val="24"/>
        </w:rPr>
        <w:t>ντος και Ενέργειας, με θέμα: «Να μειωθούν δραστικά οι υπερβολικές χρεώσεις στην ΔΕΗ».</w:t>
      </w:r>
    </w:p>
    <w:p w14:paraId="7CC1335E" w14:textId="77777777" w:rsidR="00DA4EE4" w:rsidRDefault="00FE2A97">
      <w:pPr>
        <w:spacing w:line="600" w:lineRule="auto"/>
        <w:ind w:firstLine="720"/>
        <w:jc w:val="both"/>
        <w:rPr>
          <w:rFonts w:eastAsia="Times New Roman"/>
          <w:szCs w:val="24"/>
        </w:rPr>
      </w:pPr>
      <w:r>
        <w:rPr>
          <w:rFonts w:eastAsia="Times New Roman"/>
          <w:szCs w:val="24"/>
        </w:rPr>
        <w:t>4. Η με αριθμό 1024/13-6-2017 επίκαιρη ερώτηση του Βουλευτή Λέσβου του Κομμουνιστικού Κόμματος Ελλάδ</w:t>
      </w:r>
      <w:r>
        <w:rPr>
          <w:rFonts w:eastAsia="Times New Roman"/>
          <w:szCs w:val="24"/>
        </w:rPr>
        <w:t>α</w:t>
      </w:r>
      <w:r>
        <w:rPr>
          <w:rFonts w:eastAsia="Times New Roman"/>
          <w:szCs w:val="24"/>
        </w:rPr>
        <w:t>ς κ. Σταύρου Τάσσου προς τον Υπουργό Περιβάλλοντος και Ενέργειας, σχε</w:t>
      </w:r>
      <w:r>
        <w:rPr>
          <w:rFonts w:eastAsia="Times New Roman"/>
          <w:szCs w:val="24"/>
        </w:rPr>
        <w:t>τικά με τη λειτουργία και την ανάπτυξη του Ινστιτούτου Γεωλογικών και Μεταλλευτικών Ερευνών (ΙΓΜΕ).</w:t>
      </w:r>
    </w:p>
    <w:p w14:paraId="7CC1335F" w14:textId="77777777" w:rsidR="00DA4EE4" w:rsidRDefault="00FE2A97">
      <w:pPr>
        <w:spacing w:line="600" w:lineRule="auto"/>
        <w:ind w:firstLine="720"/>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7CC13360" w14:textId="77777777" w:rsidR="00DA4EE4" w:rsidRDefault="00FE2A97">
      <w:pPr>
        <w:spacing w:line="600" w:lineRule="auto"/>
        <w:ind w:firstLine="720"/>
        <w:jc w:val="both"/>
        <w:rPr>
          <w:rFonts w:eastAsia="Times New Roman"/>
          <w:szCs w:val="24"/>
        </w:rPr>
      </w:pPr>
      <w:r>
        <w:rPr>
          <w:rFonts w:eastAsia="Times New Roman"/>
          <w:szCs w:val="24"/>
        </w:rPr>
        <w:t>1. Η με αριθμό 986/9-6-2017 επίκαιρη ερώτηση του Βουλευτή Δω</w:t>
      </w:r>
      <w:r>
        <w:rPr>
          <w:rFonts w:eastAsia="Times New Roman"/>
          <w:szCs w:val="24"/>
        </w:rPr>
        <w:t xml:space="preserve">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 Υπουργό </w:t>
      </w:r>
      <w:r>
        <w:rPr>
          <w:rFonts w:eastAsia="Times New Roman"/>
          <w:szCs w:val="24"/>
        </w:rPr>
        <w:lastRenderedPageBreak/>
        <w:t>Περιβάλλοντος και Ενέργειας, σχετικά με την κατάργηση των κτηματολογικών γραφείων Ρόδου και Κω.</w:t>
      </w:r>
    </w:p>
    <w:p w14:paraId="7CC13361" w14:textId="77777777" w:rsidR="00DA4EE4" w:rsidRDefault="00FE2A97">
      <w:pPr>
        <w:spacing w:line="600" w:lineRule="auto"/>
        <w:ind w:firstLine="720"/>
        <w:jc w:val="both"/>
        <w:rPr>
          <w:rFonts w:eastAsia="Times New Roman"/>
          <w:szCs w:val="24"/>
        </w:rPr>
      </w:pPr>
      <w:r>
        <w:rPr>
          <w:rFonts w:eastAsia="Times New Roman"/>
          <w:szCs w:val="24"/>
        </w:rPr>
        <w:t>2. Η με αριθμό 925/1-6-2017 επίκαιρη ερώτηση του Βουλευτή Ευβοίας του Λαϊκού Συνδέσμου - Χρ</w:t>
      </w:r>
      <w:r>
        <w:rPr>
          <w:rFonts w:eastAsia="Times New Roman"/>
          <w:szCs w:val="24"/>
        </w:rPr>
        <w:t>υσή Αυγή</w:t>
      </w:r>
      <w:r w:rsidRPr="00630156">
        <w:rPr>
          <w:rFonts w:eastAsia="Times New Roman"/>
          <w:szCs w:val="24"/>
        </w:rPr>
        <w:t xml:space="preserve"> </w:t>
      </w:r>
      <w:r>
        <w:rPr>
          <w:rFonts w:eastAsia="Times New Roman"/>
          <w:szCs w:val="24"/>
        </w:rPr>
        <w:t xml:space="preserve">κ. Νικολάου Μίχου προς τον Υπουργό Περιβάλλοντος και Ενέργειας, με θέμα: «Η εγκατάσταση 209 νέων ανεμογεννητριών στη νότια </w:t>
      </w:r>
      <w:proofErr w:type="spellStart"/>
      <w:r>
        <w:rPr>
          <w:rFonts w:eastAsia="Times New Roman"/>
          <w:szCs w:val="24"/>
        </w:rPr>
        <w:t>Καρυστία</w:t>
      </w:r>
      <w:proofErr w:type="spellEnd"/>
      <w:r>
        <w:rPr>
          <w:rFonts w:eastAsia="Times New Roman"/>
          <w:szCs w:val="24"/>
        </w:rPr>
        <w:t xml:space="preserve"> Ευβοίας απειλεί βιοποικιλότητα και οικονομία».</w:t>
      </w:r>
    </w:p>
    <w:p w14:paraId="7CC13362" w14:textId="77777777" w:rsidR="00DA4EE4" w:rsidRDefault="00FE2A97">
      <w:pPr>
        <w:spacing w:line="600" w:lineRule="auto"/>
        <w:ind w:firstLine="720"/>
        <w:jc w:val="both"/>
        <w:rPr>
          <w:rFonts w:eastAsia="Times New Roman"/>
          <w:szCs w:val="24"/>
        </w:rPr>
      </w:pPr>
      <w:r>
        <w:rPr>
          <w:rFonts w:eastAsia="Times New Roman"/>
          <w:szCs w:val="24"/>
        </w:rPr>
        <w:t>ΑΝΑΦΟΡΕΣ</w:t>
      </w:r>
      <w:r w:rsidRPr="00630156">
        <w:rPr>
          <w:rFonts w:eastAsia="Times New Roman"/>
          <w:szCs w:val="24"/>
        </w:rPr>
        <w:t xml:space="preserve"> </w:t>
      </w:r>
      <w:r>
        <w:rPr>
          <w:rFonts w:eastAsia="Times New Roman"/>
          <w:szCs w:val="24"/>
        </w:rPr>
        <w:t>-</w:t>
      </w:r>
      <w:r w:rsidRPr="00630156">
        <w:rPr>
          <w:rFonts w:eastAsia="Times New Roman"/>
          <w:szCs w:val="24"/>
        </w:rPr>
        <w:t xml:space="preserve"> </w:t>
      </w:r>
      <w:r>
        <w:rPr>
          <w:rFonts w:eastAsia="Times New Roman"/>
          <w:szCs w:val="24"/>
        </w:rPr>
        <w:t>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CC13363" w14:textId="77777777" w:rsidR="00DA4EE4" w:rsidRDefault="00FE2A97">
      <w:pPr>
        <w:spacing w:line="600" w:lineRule="auto"/>
        <w:ind w:firstLine="720"/>
        <w:jc w:val="both"/>
        <w:rPr>
          <w:rFonts w:eastAsia="Times New Roman"/>
          <w:szCs w:val="24"/>
        </w:rPr>
      </w:pPr>
      <w:r>
        <w:rPr>
          <w:rFonts w:eastAsia="Times New Roman"/>
          <w:szCs w:val="24"/>
        </w:rPr>
        <w:t xml:space="preserve">1. Η με αριθμό 5542/10-5-2017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Περιβάλλοντος και Ενέργειας, σχετικά με τη λειτουργία και την ανάπτυξη του Ινστιτούτου Γεωλογικών κα</w:t>
      </w:r>
      <w:r>
        <w:rPr>
          <w:rFonts w:eastAsia="Times New Roman"/>
          <w:szCs w:val="24"/>
        </w:rPr>
        <w:t>ι Μεταλλευτικών Ερευνών (ΙΓΜΕ).</w:t>
      </w:r>
    </w:p>
    <w:p w14:paraId="7CC1336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7CC13365" w14:textId="77777777" w:rsidR="00DA4EE4" w:rsidRDefault="00FE2A97">
      <w:pPr>
        <w:spacing w:line="600" w:lineRule="auto"/>
        <w:ind w:firstLine="720"/>
        <w:jc w:val="center"/>
        <w:rPr>
          <w:rFonts w:eastAsia="Times New Roman" w:cs="Times New Roman"/>
          <w:szCs w:val="24"/>
        </w:rPr>
      </w:pPr>
      <w:r>
        <w:rPr>
          <w:rFonts w:eastAsia="Times New Roman" w:cs="Times New Roman"/>
          <w:b/>
          <w:szCs w:val="24"/>
        </w:rPr>
        <w:t>ΕΠΙΚΑΙΡΩΝ ΕΡΩΤΗΣΕΩΝ</w:t>
      </w:r>
    </w:p>
    <w:p w14:paraId="7CC13366" w14:textId="77777777" w:rsidR="00DA4EE4" w:rsidRDefault="00FE2A97">
      <w:pPr>
        <w:spacing w:line="600" w:lineRule="auto"/>
        <w:ind w:firstLine="720"/>
        <w:jc w:val="both"/>
        <w:rPr>
          <w:rFonts w:eastAsia="Times New Roman"/>
          <w:szCs w:val="24"/>
        </w:rPr>
      </w:pPr>
      <w:r>
        <w:rPr>
          <w:rFonts w:eastAsia="Times New Roman"/>
          <w:szCs w:val="24"/>
        </w:rPr>
        <w:t xml:space="preserve">Θα συζητηθεί η πρώτη με αριθμό 983/9-6-2017 επίκαιρη ερώτηση του Βουλευτή Αιτωλοακαρνανίας της Νέας Δημοκρατίας κ. </w:t>
      </w:r>
      <w:r>
        <w:rPr>
          <w:rFonts w:eastAsia="Times New Roman"/>
          <w:bCs/>
          <w:szCs w:val="24"/>
        </w:rPr>
        <w:t xml:space="preserve">Μάριου </w:t>
      </w:r>
      <w:proofErr w:type="spellStart"/>
      <w:r>
        <w:rPr>
          <w:rFonts w:eastAsia="Times New Roman"/>
          <w:bCs/>
          <w:szCs w:val="24"/>
        </w:rPr>
        <w:t>Σαλμά</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w:t>
      </w:r>
      <w:proofErr w:type="spellStart"/>
      <w:r>
        <w:rPr>
          <w:rFonts w:eastAsia="Times New Roman"/>
          <w:szCs w:val="24"/>
        </w:rPr>
        <w:t>Διασταυρωτικοί</w:t>
      </w:r>
      <w:proofErr w:type="spellEnd"/>
      <w:r>
        <w:rPr>
          <w:rFonts w:eastAsia="Times New Roman"/>
          <w:szCs w:val="24"/>
        </w:rPr>
        <w:t xml:space="preserve"> Έλεγχοι ΟΠΕΚΕΠΕ στη </w:t>
      </w:r>
      <w:proofErr w:type="spellStart"/>
      <w:r>
        <w:rPr>
          <w:rFonts w:eastAsia="Times New Roman"/>
          <w:szCs w:val="24"/>
        </w:rPr>
        <w:t>Λεπενού</w:t>
      </w:r>
      <w:proofErr w:type="spellEnd"/>
      <w:r>
        <w:rPr>
          <w:rFonts w:eastAsia="Times New Roman"/>
          <w:szCs w:val="24"/>
        </w:rPr>
        <w:t xml:space="preserve"> Αιτωλοακαρνανίας».</w:t>
      </w:r>
    </w:p>
    <w:p w14:paraId="7CC13367" w14:textId="77777777" w:rsidR="00DA4EE4" w:rsidRDefault="00FE2A97">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Σαλμά</w:t>
      </w:r>
      <w:proofErr w:type="spellEnd"/>
      <w:r>
        <w:rPr>
          <w:rFonts w:eastAsia="Times New Roman"/>
          <w:szCs w:val="24"/>
        </w:rPr>
        <w:t>, έχετε τον λόγο για δύο λεπτά.</w:t>
      </w:r>
    </w:p>
    <w:p w14:paraId="7CC13368" w14:textId="77777777" w:rsidR="00DA4EE4" w:rsidRDefault="00FE2A97">
      <w:pPr>
        <w:spacing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Ευχαριστώ, κύριε Πρόεδρε.</w:t>
      </w:r>
    </w:p>
    <w:p w14:paraId="7CC13369" w14:textId="77777777" w:rsidR="00DA4EE4" w:rsidRDefault="00FE2A97">
      <w:pPr>
        <w:spacing w:line="600" w:lineRule="auto"/>
        <w:ind w:firstLine="720"/>
        <w:jc w:val="both"/>
        <w:rPr>
          <w:rFonts w:eastAsia="Times New Roman"/>
          <w:szCs w:val="24"/>
        </w:rPr>
      </w:pPr>
      <w:r>
        <w:rPr>
          <w:rFonts w:eastAsia="Times New Roman"/>
          <w:szCs w:val="24"/>
        </w:rPr>
        <w:t>Κύριε Υπουργέ, το θέμα το οποίο επέλεξα σήμερα να σας θέσω με μία</w:t>
      </w:r>
      <w:r>
        <w:rPr>
          <w:rFonts w:eastAsia="Times New Roman"/>
          <w:szCs w:val="24"/>
        </w:rPr>
        <w:t xml:space="preserve"> επίκαιρη ερώτηση προς συζήτηση στη Βουλή, είναι λεπτό θέμα. Άπτεται του δικαιώματος του κράτους και του μηχανισμού της δημόσιας διοίκησης να ελέγχει εκεί που επιδοτεί και στηρίζει οικονομικά επιχειρήσεις ή ιδιώτες-πολίτες. Επομένως, θέλω εξ</w:t>
      </w:r>
      <w:r>
        <w:rPr>
          <w:rFonts w:eastAsia="Times New Roman"/>
          <w:szCs w:val="24"/>
        </w:rPr>
        <w:t xml:space="preserve">’ </w:t>
      </w:r>
      <w:r>
        <w:rPr>
          <w:rFonts w:eastAsia="Times New Roman"/>
          <w:szCs w:val="24"/>
        </w:rPr>
        <w:t>αρχής να ξεκα</w:t>
      </w:r>
      <w:r>
        <w:rPr>
          <w:rFonts w:eastAsia="Times New Roman"/>
          <w:szCs w:val="24"/>
        </w:rPr>
        <w:t>θαρίσω ότι είμαστε υπέρ των ελέγχων. Είναι αυτονόητο ότι πρέπει να εφαρμόζονται οι κυρώσεις που προβλέπονται από τη νομοθεσία σε περιπτώσεις πολιτών -στη συγκεκριμένη περίπτωση κτηνοτρόφων- που παραβιάζουν όχι μόνο την ελληνική νομοθεσία, αλλά και την κοιν</w:t>
      </w:r>
      <w:r>
        <w:rPr>
          <w:rFonts w:eastAsia="Times New Roman"/>
          <w:szCs w:val="24"/>
        </w:rPr>
        <w:t>οτική νομοθεσία της Ευρωπαϊκής Ένωσης και παραβιάζοντας αυτές τις αρχές, πρωτίστως υπονομεύεται και ο κλάδος ο οποίος υπηρετείται, στην προκειμένη περίπτωση ο κλάδος της κτηνοτροφίας.</w:t>
      </w:r>
    </w:p>
    <w:p w14:paraId="7CC1336A" w14:textId="77777777" w:rsidR="00DA4EE4" w:rsidRDefault="00FE2A97">
      <w:pPr>
        <w:spacing w:line="600" w:lineRule="auto"/>
        <w:ind w:firstLine="720"/>
        <w:jc w:val="both"/>
        <w:rPr>
          <w:rFonts w:eastAsia="Times New Roman"/>
          <w:szCs w:val="24"/>
        </w:rPr>
      </w:pPr>
      <w:r>
        <w:rPr>
          <w:rFonts w:eastAsia="Times New Roman"/>
          <w:szCs w:val="24"/>
        </w:rPr>
        <w:t xml:space="preserve">Στην προκειμένη περίπτωση, κύριε Υπουργέ, στην περιοχή </w:t>
      </w:r>
      <w:proofErr w:type="spellStart"/>
      <w:r>
        <w:rPr>
          <w:rFonts w:eastAsia="Times New Roman"/>
          <w:szCs w:val="24"/>
        </w:rPr>
        <w:t>Λεπενού</w:t>
      </w:r>
      <w:proofErr w:type="spellEnd"/>
      <w:r>
        <w:rPr>
          <w:rFonts w:eastAsia="Times New Roman"/>
          <w:szCs w:val="24"/>
        </w:rPr>
        <w:t xml:space="preserve"> στην Αιτω</w:t>
      </w:r>
      <w:r>
        <w:rPr>
          <w:rFonts w:eastAsia="Times New Roman"/>
          <w:szCs w:val="24"/>
        </w:rPr>
        <w:t xml:space="preserve">λοακαρνανία έγινε ένας έλεγχος μέσα στον Ιανουάριο, μέσα στα χιόνια, από τον ΟΠΕΚΕΠΕ, ως δικαιούται ο οργανισμός να κάνει, προκειμένου να ελέγξει αν υπάρχει το ζωικό κεφάλαιο που οι κτηνοτρόφοι δηλώνουν, προκειμένου να πάρουν τις επιδοτήσεις. </w:t>
      </w:r>
    </w:p>
    <w:p w14:paraId="7CC1336B" w14:textId="77777777" w:rsidR="00DA4EE4" w:rsidRDefault="00FE2A97">
      <w:pPr>
        <w:spacing w:line="600" w:lineRule="auto"/>
        <w:ind w:firstLine="720"/>
        <w:jc w:val="both"/>
        <w:rPr>
          <w:rFonts w:eastAsia="Times New Roman"/>
          <w:szCs w:val="24"/>
        </w:rPr>
      </w:pPr>
      <w:r>
        <w:rPr>
          <w:rFonts w:eastAsia="Times New Roman"/>
          <w:szCs w:val="24"/>
        </w:rPr>
        <w:lastRenderedPageBreak/>
        <w:t xml:space="preserve">Πρέπει να σας πω ότι αυτή η περιοχή ζει επί χρόνια από την κτηνοτροφία. Είναι βασική πηγή παραγωγής πλούτου. Τα προηγούμενα χρόνια δεν έχουν υπάρξει περιπτώσεις όπου να διαφαίνεται ότι κάτι πάει στραβά. </w:t>
      </w:r>
    </w:p>
    <w:p w14:paraId="7CC1336C" w14:textId="77777777" w:rsidR="00DA4EE4" w:rsidRDefault="00FE2A97">
      <w:pPr>
        <w:spacing w:line="600" w:lineRule="auto"/>
        <w:ind w:firstLine="720"/>
        <w:jc w:val="both"/>
        <w:rPr>
          <w:rFonts w:eastAsia="Times New Roman"/>
          <w:szCs w:val="24"/>
        </w:rPr>
      </w:pPr>
      <w:r>
        <w:rPr>
          <w:rFonts w:eastAsia="Times New Roman"/>
          <w:szCs w:val="24"/>
        </w:rPr>
        <w:t>Παρ’ όλα αυτά, ο έλεγχος αυτός έβγαλε ότι ουσιαστικά</w:t>
      </w:r>
      <w:r>
        <w:rPr>
          <w:rFonts w:eastAsia="Times New Roman"/>
          <w:szCs w:val="24"/>
        </w:rPr>
        <w:t xml:space="preserve"> τα μισά ζώα από τα δηλωθέντα δεν υπάρχουν, με αυτό να θέτει σε κίνδυνο και τη συνέχιση της χρηματοδότησης των κτηνοτρόφων αυτών, αλλά πιθανόν και θέματα επιστροφών.</w:t>
      </w:r>
    </w:p>
    <w:p w14:paraId="7CC1336D" w14:textId="77777777" w:rsidR="00DA4EE4" w:rsidRDefault="00FE2A97">
      <w:pPr>
        <w:spacing w:line="600" w:lineRule="auto"/>
        <w:ind w:firstLine="720"/>
        <w:jc w:val="both"/>
        <w:rPr>
          <w:rFonts w:eastAsia="Times New Roman"/>
          <w:szCs w:val="24"/>
        </w:rPr>
      </w:pPr>
      <w:r>
        <w:rPr>
          <w:rFonts w:eastAsia="Times New Roman"/>
          <w:szCs w:val="24"/>
        </w:rPr>
        <w:t>Το ερώτημα που θέλω σήμερα να συζητήσουμε είναι το εξής: Υπήρχε τόση παραβατικότητα; Το κρ</w:t>
      </w:r>
      <w:r>
        <w:rPr>
          <w:rFonts w:eastAsia="Times New Roman"/>
          <w:szCs w:val="24"/>
        </w:rPr>
        <w:t>άτος πού ήταν και επέτρεπε αυτήν την παραβατικότητα;</w:t>
      </w:r>
    </w:p>
    <w:p w14:paraId="7CC1336E" w14:textId="77777777" w:rsidR="00DA4EE4" w:rsidRDefault="00FE2A97">
      <w:pPr>
        <w:spacing w:line="600" w:lineRule="auto"/>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CC1336F" w14:textId="77777777" w:rsidR="00DA4EE4" w:rsidRDefault="00FE2A97">
      <w:pPr>
        <w:spacing w:line="600" w:lineRule="auto"/>
        <w:ind w:firstLine="720"/>
        <w:jc w:val="both"/>
        <w:rPr>
          <w:rFonts w:eastAsia="Times New Roman"/>
          <w:szCs w:val="24"/>
        </w:rPr>
      </w:pPr>
      <w:r>
        <w:rPr>
          <w:rFonts w:eastAsia="Times New Roman"/>
          <w:szCs w:val="24"/>
        </w:rPr>
        <w:t>Τελειώνω, κύριε Πρόεδρε. Πάρτε τον χρόνο από την δευτερολογία μου.</w:t>
      </w:r>
    </w:p>
    <w:p w14:paraId="7CC13370" w14:textId="77777777" w:rsidR="00DA4EE4" w:rsidRDefault="00FE2A97">
      <w:pPr>
        <w:spacing w:line="600" w:lineRule="auto"/>
        <w:ind w:firstLine="720"/>
        <w:jc w:val="both"/>
        <w:rPr>
          <w:rFonts w:eastAsia="Times New Roman"/>
          <w:szCs w:val="24"/>
        </w:rPr>
      </w:pPr>
      <w:r>
        <w:rPr>
          <w:rFonts w:eastAsia="Times New Roman"/>
          <w:szCs w:val="24"/>
        </w:rPr>
        <w:t xml:space="preserve">Υπήρχε μηχανισμός, ώστε να υπάρχουν σωστά τα μητρώα </w:t>
      </w:r>
      <w:r>
        <w:rPr>
          <w:rFonts w:eastAsia="Times New Roman"/>
          <w:szCs w:val="24"/>
        </w:rPr>
        <w:t xml:space="preserve">των κτηνοτρόφων; Υπήρχαν άλλες περιοχές της Ελλάδος, όπου το καλοκαίρι κατά τη διάρκεια των εμβολιασμών έγιναν σωστά από τις Διευθύνσεις Αγροτικής Οικονομίας και Κτηνιατρικής τα μητρώα των κατά τόπους κτηνοτρόφων; Στην Πρέβεζα τον Αύγουστο του 2016 με την </w:t>
      </w:r>
      <w:r>
        <w:rPr>
          <w:rFonts w:eastAsia="Times New Roman"/>
          <w:szCs w:val="24"/>
        </w:rPr>
        <w:t xml:space="preserve">ευκαιρία των εμβολιασμών φτιάχτηκαν και τα μητρώα των κτηνοτρόφων. Στην Αιτωλοακαρνανία δεν έγινε κάτι </w:t>
      </w:r>
      <w:r>
        <w:rPr>
          <w:rFonts w:eastAsia="Times New Roman"/>
          <w:szCs w:val="24"/>
        </w:rPr>
        <w:lastRenderedPageBreak/>
        <w:t>τέτοιο και ξαφνικά μ</w:t>
      </w:r>
      <w:r>
        <w:rPr>
          <w:rFonts w:eastAsia="Times New Roman"/>
          <w:szCs w:val="24"/>
        </w:rPr>
        <w:t>ί</w:t>
      </w:r>
      <w:r>
        <w:rPr>
          <w:rFonts w:eastAsia="Times New Roman"/>
          <w:szCs w:val="24"/>
        </w:rPr>
        <w:t>α έφοδος ανέδειξε ότι το κράτος επιδοτούσε τα μισά ζώα χωρίς λόγο. Ακόμη και απ’ αυτήν την Κυβέρνηση γίνεται αυτό, δηλαδή επί δύο χρ</w:t>
      </w:r>
      <w:r>
        <w:rPr>
          <w:rFonts w:eastAsia="Times New Roman"/>
          <w:szCs w:val="24"/>
        </w:rPr>
        <w:t xml:space="preserve">όνια δίνετε επιδοτήσεις και κοινοτικές ενισχύσεις, χωρίς να υπάρχει το ζωικό κεφάλαιο. </w:t>
      </w:r>
    </w:p>
    <w:p w14:paraId="7CC13371" w14:textId="77777777" w:rsidR="00DA4EE4" w:rsidRDefault="00FE2A97">
      <w:pPr>
        <w:spacing w:line="600" w:lineRule="auto"/>
        <w:ind w:firstLine="720"/>
        <w:jc w:val="both"/>
        <w:rPr>
          <w:rFonts w:eastAsia="Times New Roman"/>
          <w:szCs w:val="24"/>
        </w:rPr>
      </w:pPr>
      <w:r>
        <w:rPr>
          <w:rFonts w:eastAsia="Times New Roman"/>
          <w:szCs w:val="24"/>
        </w:rPr>
        <w:t>Άρα το θέμα που θέτω σήμερα είναι κατά πόσο έγινε σωστά η προληπτική διαδικασία από τις αρμόδιες διευθύνσεις, ώστε να μην υπάρχει παραβατικότητα.</w:t>
      </w:r>
    </w:p>
    <w:p w14:paraId="7CC13372" w14:textId="77777777" w:rsidR="00DA4EE4" w:rsidRDefault="00FE2A97">
      <w:pPr>
        <w:spacing w:line="600" w:lineRule="auto"/>
        <w:ind w:firstLine="720"/>
        <w:jc w:val="both"/>
        <w:rPr>
          <w:rFonts w:eastAsia="Times New Roman"/>
          <w:szCs w:val="24"/>
        </w:rPr>
      </w:pPr>
      <w:r>
        <w:rPr>
          <w:rFonts w:eastAsia="Times New Roman"/>
          <w:szCs w:val="24"/>
        </w:rPr>
        <w:t>Το δεύτερο ερώτημα που</w:t>
      </w:r>
      <w:r>
        <w:rPr>
          <w:rFonts w:eastAsia="Times New Roman"/>
          <w:szCs w:val="24"/>
        </w:rPr>
        <w:t xml:space="preserve"> θέτω είναι εάν είναι επαρκώς στελεχωμένες οι ιατρικές υπηρεσίες στις περιοχές αυτές. Το τρίτο είναι αν ο τρόπος με τον οποίο γίνεται ο έλεγχος, προκειμένου να προσδιοριστεί η ηλικία ενός ζώου, είναι αυτός που έγινε στον συγκεκριμένο έλεγχο. </w:t>
      </w:r>
    </w:p>
    <w:p w14:paraId="7CC13373" w14:textId="77777777" w:rsidR="00DA4EE4" w:rsidRDefault="00FE2A97">
      <w:pPr>
        <w:spacing w:line="600" w:lineRule="auto"/>
        <w:ind w:firstLine="720"/>
        <w:jc w:val="both"/>
        <w:rPr>
          <w:rFonts w:eastAsia="Times New Roman"/>
          <w:szCs w:val="24"/>
        </w:rPr>
      </w:pPr>
      <w:r>
        <w:rPr>
          <w:rFonts w:eastAsia="Times New Roman"/>
          <w:szCs w:val="24"/>
        </w:rPr>
        <w:t>Θα ήθελα να ρ</w:t>
      </w:r>
      <w:r>
        <w:rPr>
          <w:rFonts w:eastAsia="Times New Roman"/>
          <w:szCs w:val="24"/>
        </w:rPr>
        <w:t>ωτήσω τι προβλέπεται να γίνει με τις ενστάσεις. Ακόμη και αν, σύμφωνα με πληροφορίες, μπορεί να υπάρχουν καταγγελίες πολιτών στη δικαιοσύνη για παρανομίες, το κράτος πρέπει να λειτουργήσει ανεξάρτητα από τον έλεγχο της δικαιοσύνης, ο οποίος μπορεί να κάνει</w:t>
      </w:r>
      <w:r>
        <w:rPr>
          <w:rFonts w:eastAsia="Times New Roman"/>
          <w:szCs w:val="24"/>
        </w:rPr>
        <w:t xml:space="preserve"> και δύο και τρία και πέντε χρόνια να </w:t>
      </w:r>
      <w:proofErr w:type="spellStart"/>
      <w:r>
        <w:rPr>
          <w:rFonts w:eastAsia="Times New Roman"/>
          <w:szCs w:val="24"/>
        </w:rPr>
        <w:t>τελεσιδικήσει</w:t>
      </w:r>
      <w:proofErr w:type="spellEnd"/>
      <w:r>
        <w:rPr>
          <w:rFonts w:eastAsia="Times New Roman"/>
          <w:szCs w:val="24"/>
        </w:rPr>
        <w:t xml:space="preserve"> και οι άνθρωποι θα περιμένουν από το κράτος, τουλάχιστον αυτοί που είναι έντιμοι και που είχαν τα ζώα, αλλά που δεν πρόλαβαν μέσα σε μ</w:t>
      </w:r>
      <w:r>
        <w:rPr>
          <w:rFonts w:eastAsia="Times New Roman"/>
          <w:szCs w:val="24"/>
        </w:rPr>
        <w:t>ί</w:t>
      </w:r>
      <w:r>
        <w:rPr>
          <w:rFonts w:eastAsia="Times New Roman"/>
          <w:szCs w:val="24"/>
        </w:rPr>
        <w:t xml:space="preserve">α μέρα να τα εμφανίσουν, να δουν τι θα γίνει με τις επιδοτήσεις. </w:t>
      </w:r>
    </w:p>
    <w:p w14:paraId="7CC13374" w14:textId="77777777" w:rsidR="00DA4EE4" w:rsidRDefault="00FE2A97">
      <w:pPr>
        <w:spacing w:line="600" w:lineRule="auto"/>
        <w:ind w:firstLine="720"/>
        <w:jc w:val="both"/>
        <w:rPr>
          <w:rFonts w:eastAsia="Times New Roman"/>
          <w:szCs w:val="24"/>
        </w:rPr>
      </w:pPr>
      <w:r>
        <w:rPr>
          <w:rFonts w:eastAsia="Times New Roman"/>
          <w:szCs w:val="24"/>
        </w:rPr>
        <w:lastRenderedPageBreak/>
        <w:t>Επί</w:t>
      </w:r>
      <w:r>
        <w:rPr>
          <w:rFonts w:eastAsia="Times New Roman"/>
          <w:szCs w:val="24"/>
        </w:rPr>
        <w:t xml:space="preserve">σης, θα ήθελα να σας πω ότι δεν υπήρχε κάποιος δόλος, γιατί από τα δώδεκα χιλιάδες ζώα βρέθηκαν τα </w:t>
      </w:r>
      <w:proofErr w:type="spellStart"/>
      <w:r>
        <w:rPr>
          <w:rFonts w:eastAsia="Times New Roman"/>
          <w:szCs w:val="24"/>
        </w:rPr>
        <w:t>εξίμισι</w:t>
      </w:r>
      <w:proofErr w:type="spellEnd"/>
      <w:r>
        <w:rPr>
          <w:rFonts w:eastAsia="Times New Roman"/>
          <w:szCs w:val="24"/>
        </w:rPr>
        <w:t xml:space="preserve"> χιλιάδες. Άρα και με πέντε χιλιάδες ζώα οι επιδοτήσεις και οι χρηματικές ενισχύσεις θα δίνονταν. Άρα δεν υπήρχε κάποιος στόχος να υπάρξει αυτή η εξαπ</w:t>
      </w:r>
      <w:r>
        <w:rPr>
          <w:rFonts w:eastAsia="Times New Roman"/>
          <w:szCs w:val="24"/>
        </w:rPr>
        <w:t>άτηση. Σε κάθε περίπτωση, επειδή είναι εγκλωβισμένη μ</w:t>
      </w:r>
      <w:r>
        <w:rPr>
          <w:rFonts w:eastAsia="Times New Roman"/>
          <w:szCs w:val="24"/>
        </w:rPr>
        <w:t>ί</w:t>
      </w:r>
      <w:r>
        <w:rPr>
          <w:rFonts w:eastAsia="Times New Roman"/>
          <w:szCs w:val="24"/>
        </w:rPr>
        <w:t>α ολόκληρη κοινωνία, θα ήθελα την απάντηση του Υπουργείου μέσω αυτής της επίκαιρης ερώτησης.</w:t>
      </w:r>
    </w:p>
    <w:p w14:paraId="7CC13375" w14:textId="77777777" w:rsidR="00DA4EE4" w:rsidRDefault="00FE2A97">
      <w:pPr>
        <w:spacing w:line="600" w:lineRule="auto"/>
        <w:ind w:firstLine="720"/>
        <w:jc w:val="both"/>
        <w:rPr>
          <w:rFonts w:eastAsia="Times New Roman"/>
          <w:szCs w:val="24"/>
        </w:rPr>
      </w:pPr>
      <w:r>
        <w:rPr>
          <w:rFonts w:eastAsia="Times New Roman"/>
          <w:szCs w:val="24"/>
        </w:rPr>
        <w:t>Ευχαριστώ.</w:t>
      </w:r>
    </w:p>
    <w:p w14:paraId="7CC13376" w14:textId="77777777" w:rsidR="00DA4EE4" w:rsidRDefault="00FE2A97">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Κύριε Αποστόλου, έχετε τον λόγο για τρία λεπτά.</w:t>
      </w:r>
    </w:p>
    <w:p w14:paraId="7CC13377"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ΕΥΑΓΓΕΛΟΣ ΑΠΟΣΤΟΛ</w:t>
      </w:r>
      <w:r>
        <w:rPr>
          <w:rFonts w:eastAsia="Times New Roman" w:cs="Times New Roman"/>
          <w:b/>
          <w:szCs w:val="24"/>
        </w:rPr>
        <w:t xml:space="preserve">ΟΥ (Υπουργός Αγροτικής Ανάπτυξης και Τροφίμων): </w:t>
      </w:r>
      <w:r>
        <w:rPr>
          <w:rFonts w:eastAsia="Times New Roman" w:cs="Times New Roman"/>
          <w:szCs w:val="24"/>
        </w:rPr>
        <w:t>Κύριε συνάδελφε, όντως είναι λεπτό το θέμα. Εγώ χαίρομαι για την αναδίπλωσή σας. Αυτά που αναφέρετε στην ερώτηση είναι εντελώς διαφορετικά από αυτά που προφορικά αναπτύσσετε. Άρα δεν υιοθετείτε όλες αυτές τις</w:t>
      </w:r>
      <w:r>
        <w:rPr>
          <w:rFonts w:eastAsia="Times New Roman" w:cs="Times New Roman"/>
          <w:szCs w:val="24"/>
        </w:rPr>
        <w:t xml:space="preserve"> φράσεις περί παραπλάνησης, περί συμπεριφοράς των υπαλλήλων, των ελεγκτών οι οποίοι επιχείρησαν να δημιουργήσουν πρόβλημα. </w:t>
      </w:r>
    </w:p>
    <w:p w14:paraId="7CC1337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το πώς λειτουργούσε η κρατική μηχανή τώρα, χθες, προχθές κ.λπ., είναι ένα θέμα το οποίο μπορούμε να κουβεντιάσουμε –δεν έχουμε κ</w:t>
      </w:r>
      <w:r>
        <w:rPr>
          <w:rFonts w:eastAsia="Times New Roman" w:cs="Times New Roman"/>
          <w:szCs w:val="24"/>
        </w:rPr>
        <w:t xml:space="preserve">ανένα ζήτημα- όμως εμείς είμαστε υποχρεωμένοι να κάνουμε ελέγχους. Η υποχρέωσή </w:t>
      </w:r>
      <w:r>
        <w:rPr>
          <w:rFonts w:eastAsia="Times New Roman" w:cs="Times New Roman"/>
          <w:szCs w:val="24"/>
        </w:rPr>
        <w:lastRenderedPageBreak/>
        <w:t xml:space="preserve">μας αυτή απορρέει από την </w:t>
      </w:r>
      <w:proofErr w:type="spellStart"/>
      <w:r>
        <w:rPr>
          <w:rFonts w:eastAsia="Times New Roman" w:cs="Times New Roman"/>
          <w:szCs w:val="24"/>
        </w:rPr>
        <w:t>ενωσιακή</w:t>
      </w:r>
      <w:proofErr w:type="spellEnd"/>
      <w:r>
        <w:rPr>
          <w:rFonts w:eastAsia="Times New Roman" w:cs="Times New Roman"/>
          <w:szCs w:val="24"/>
        </w:rPr>
        <w:t xml:space="preserve"> και από την εθνική νομοθεσία και ειδικά στη συγκεκριμένη περίπτωση είχαμε πάρα πολλές καταγγελίες. </w:t>
      </w:r>
    </w:p>
    <w:p w14:paraId="7CC1337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Εγώ σας λέω ότι στο παρελθόν είχαμε κάνει </w:t>
      </w:r>
      <w:r>
        <w:rPr>
          <w:rFonts w:eastAsia="Times New Roman" w:cs="Times New Roman"/>
          <w:szCs w:val="24"/>
        </w:rPr>
        <w:t xml:space="preserve">ξανά ελέγχους σε μεγάλα δείγματα. Υπήρχε, όμως, πάντα διάχυτη η αίσθηση ότι ο έλεγχός μας ήταν ουσιαστικά για να προσπαθήσουμε να επισημάνουμε συγκεκριμένες περιπτώσεις. </w:t>
      </w:r>
    </w:p>
    <w:p w14:paraId="7CC1337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Τι κάναμε εμείς τώρα; Πλησιάσαμε όσο ήταν δυνατόν το πραγματικό ζωικό κεφάλαιο που υπ</w:t>
      </w:r>
      <w:r>
        <w:rPr>
          <w:rFonts w:eastAsia="Times New Roman" w:cs="Times New Roman"/>
          <w:szCs w:val="24"/>
        </w:rPr>
        <w:t xml:space="preserve">ήρχε στην περιοχή. Σε συνεργασία με τη Διεύθυνση Κτηνιατρικής επιχειρήσαμε να εκλογικεύσουμε την κτηνιατρική βάση δεδομένων. </w:t>
      </w:r>
    </w:p>
    <w:p w14:paraId="7CC1337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Ο έλεγχος διενεργήθηκε και διενεργείται ισότιμα σε όλους, με συνθήκες πλήρους διαφάνειας. Λειτουργήσαμε κατά τέτοιον τρόπο ώστε να μην κοπούν παραγωγοί για τυπικές παραβάσεις, όπως για παράδειγμα διαβατήρια, μητρώα κ.λπ.</w:t>
      </w:r>
      <w:r>
        <w:rPr>
          <w:rFonts w:eastAsia="Times New Roman" w:cs="Times New Roman"/>
          <w:szCs w:val="24"/>
        </w:rPr>
        <w:t>.</w:t>
      </w:r>
      <w:r>
        <w:rPr>
          <w:rFonts w:eastAsia="Times New Roman" w:cs="Times New Roman"/>
          <w:szCs w:val="24"/>
        </w:rPr>
        <w:t xml:space="preserve"> Όπως είπατε κι εσείς –και όντως εί</w:t>
      </w:r>
      <w:r>
        <w:rPr>
          <w:rFonts w:eastAsia="Times New Roman" w:cs="Times New Roman"/>
          <w:szCs w:val="24"/>
        </w:rPr>
        <w:t>ναι λεπτό το θέμα- προσπαθούμε όσο το δυνατόν να μην δημιουργήσουμε πρόσθετα προβλήματα. Δείξαμε πραγματικά κατανόηση και σε περιπτώσεις αδυναμίας. Δεν θέλαμε να δημιουργήσουμε και ούτε δημιουργήσαμε εντάσεις στην περιοχή. Βεβαίως, παρουσιάσαμε έναν ελεγκτ</w:t>
      </w:r>
      <w:r>
        <w:rPr>
          <w:rFonts w:eastAsia="Times New Roman" w:cs="Times New Roman"/>
          <w:szCs w:val="24"/>
        </w:rPr>
        <w:t xml:space="preserve">ικό μηχανισμό στην κατεύθυνση απονομής της δικαιοσύνης και όχι με ένα </w:t>
      </w:r>
      <w:proofErr w:type="spellStart"/>
      <w:r>
        <w:rPr>
          <w:rFonts w:eastAsia="Times New Roman" w:cs="Times New Roman"/>
          <w:szCs w:val="24"/>
        </w:rPr>
        <w:t>τιμωρητικό</w:t>
      </w:r>
      <w:proofErr w:type="spellEnd"/>
      <w:r>
        <w:rPr>
          <w:rFonts w:eastAsia="Times New Roman" w:cs="Times New Roman"/>
          <w:szCs w:val="24"/>
        </w:rPr>
        <w:t xml:space="preserve"> και εκδικητικό πρόσωπο.</w:t>
      </w:r>
    </w:p>
    <w:p w14:paraId="7CC1337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Στα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λοιπόν, οργανώθηκε και συντονίστηκε έλεγχος από τη Διεύθυνση Εσωτερικού Ελέγχου, η Διευθύντρια του οποίου ήταν παρούσα και επόπτευε τ</w:t>
      </w:r>
      <w:r>
        <w:rPr>
          <w:rFonts w:eastAsia="Times New Roman" w:cs="Times New Roman"/>
          <w:szCs w:val="24"/>
        </w:rPr>
        <w:t xml:space="preserve">ον έλεγχο σε όλες τις φάσεις. Η ειδοποίηση των παραγωγών έγινε με όλους τους δυνατούς τρόπους, γεγονός το οποίο δεν συμβαίνει στους τακτικούς μας ελέγχους. </w:t>
      </w:r>
    </w:p>
    <w:p w14:paraId="7CC1337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Αποδεχτήκαμε τη μεταφορά της αρχικά ορισθείσας ημερομηνίας ελέγχου μέχρι και το τέλος της εβδομάδας</w:t>
      </w:r>
      <w:r>
        <w:rPr>
          <w:rFonts w:eastAsia="Times New Roman" w:cs="Times New Roman"/>
          <w:szCs w:val="24"/>
        </w:rPr>
        <w:t xml:space="preserve"> για όσους παραγωγούς το ζήτησαν λόγω αδυναμίας συγκέντρωσης του κοπαδιού τους, γεγονός το οποίο δεν συμβαίνει στους υπολοίπους τακτικούς ελέγχους, ιδιαίτερα –και το τονίζω αυτό- γιατί θέλαμε πραγματικά σε αυτήν την περιοχή να δούμε ουσιαστικά το πρόβλημα,</w:t>
      </w:r>
      <w:r>
        <w:rPr>
          <w:rFonts w:eastAsia="Times New Roman" w:cs="Times New Roman"/>
          <w:szCs w:val="24"/>
        </w:rPr>
        <w:t xml:space="preserve"> χωρίς να δημιουργήσουμε πρόσθετα ζητήματα. </w:t>
      </w:r>
    </w:p>
    <w:p w14:paraId="7CC1337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Αυτό σημαίνει ότι, κατά παρέκκλιση των κανονισμών, σε πάρα πολλές περιπτώσεις ξεπεράσαμε και το προβλεπόμενο από τον κανονισμό σαρανταοκτάωρο. Κανένας κτηνοτρόφος δεν κατείχε διαβατήριο και μητρώο, τα οποία είνα</w:t>
      </w:r>
      <w:r>
        <w:rPr>
          <w:rFonts w:eastAsia="Times New Roman" w:cs="Times New Roman"/>
          <w:szCs w:val="24"/>
        </w:rPr>
        <w:t xml:space="preserve">ι υποχρεωτικά για να κριθεί η </w:t>
      </w:r>
      <w:proofErr w:type="spellStart"/>
      <w:r>
        <w:rPr>
          <w:rFonts w:eastAsia="Times New Roman" w:cs="Times New Roman"/>
          <w:szCs w:val="24"/>
        </w:rPr>
        <w:t>επιλεξιμότητα</w:t>
      </w:r>
      <w:proofErr w:type="spellEnd"/>
      <w:r>
        <w:rPr>
          <w:rFonts w:eastAsia="Times New Roman" w:cs="Times New Roman"/>
          <w:szCs w:val="24"/>
        </w:rPr>
        <w:t xml:space="preserve"> της εκμετάλλευσης. Προκειμένου, όμως, να μην απορριφθεί όλο το χωριό και κατά παρέκκλιση των προβλέψεων ήρθαμε σε συνεννόηση με την Ένωση Αγροτικών Συνεταιρισμών Αγρινίου να μας φτιάξει για όλους τους παραγωγούς </w:t>
      </w:r>
      <w:r>
        <w:rPr>
          <w:rFonts w:eastAsia="Times New Roman" w:cs="Times New Roman"/>
          <w:szCs w:val="24"/>
        </w:rPr>
        <w:t xml:space="preserve">τα μητρώα με τη Διεύθυνση Κτηνιατρικής και να μας εκδώσει όλα τα διαβατήρια. Αυτός ήταν και ο λόγος που δεν συμπληρώθηκαν επιτόπου τα πρακτικά ελέγχου, γιατί εάν τα </w:t>
      </w:r>
      <w:r>
        <w:rPr>
          <w:rFonts w:eastAsia="Times New Roman" w:cs="Times New Roman"/>
          <w:szCs w:val="24"/>
        </w:rPr>
        <w:lastRenderedPageBreak/>
        <w:t>συμπληρώναμε επιτόπου και τα παραδίδαμε, θα ήμασταν υποχρεωμένοι να τους θεωρήσουμε όλους μ</w:t>
      </w:r>
      <w:r>
        <w:rPr>
          <w:rFonts w:eastAsia="Times New Roman" w:cs="Times New Roman"/>
          <w:szCs w:val="24"/>
        </w:rPr>
        <w:t xml:space="preserve">η επιλέξιμους. </w:t>
      </w:r>
    </w:p>
    <w:p w14:paraId="7CC1337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Βεβαίως, τα πρακτικά υπεγράφησαν μετά την ολοκλήρωση του κάθε ελέγχου και όχι πριν, όπως ψευδώς αναφέρεται σε διαμαρτυρίες. Επίσης, οι παραγωγοί ενημερώθηκαν κατά την υπογραφή των πρακτικών τόσο για το αποτέλεσμα του ελέγχου όσο και για τη </w:t>
      </w:r>
      <w:r>
        <w:rPr>
          <w:rFonts w:eastAsia="Times New Roman" w:cs="Times New Roman"/>
          <w:szCs w:val="24"/>
        </w:rPr>
        <w:t>δυνατότητά τους να υποβάλουν εντός δεκαημέρου την ένστασή τους μετά από την επίσημη παραλαβή του πρακτικού.</w:t>
      </w:r>
    </w:p>
    <w:p w14:paraId="7CC1338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Μέχρι σήμερα έχουν χρησιμοποιήσει αυτήν τη δυνατότητα, δηλαδή της υποβολής των ενστάσεων, πενήντα επτά κτηνοτρόφοι οι οποίοι βεβαίως και θα εξεταστο</w:t>
      </w:r>
      <w:r>
        <w:rPr>
          <w:rFonts w:eastAsia="Times New Roman" w:cs="Times New Roman"/>
          <w:szCs w:val="24"/>
        </w:rPr>
        <w:t xml:space="preserve">ύν από την αρμόδια επιτροπή του ΟΠΕΚΕΠΕ. </w:t>
      </w:r>
    </w:p>
    <w:p w14:paraId="7CC1338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Πρόεδρε, στη δευτερολογία μου θα αναφερθώ στο πόρισμα και στο τι θα κάνουμε από εκεί και πέρα. </w:t>
      </w:r>
    </w:p>
    <w:p w14:paraId="7CC13382"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xml:space="preserve">, έχετε τον λόγο. </w:t>
      </w:r>
    </w:p>
    <w:p w14:paraId="7CC13383"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Ευχαριστώ, κύριε Υπουργέ. </w:t>
      </w:r>
    </w:p>
    <w:p w14:paraId="7CC13384" w14:textId="77777777" w:rsidR="00DA4EE4" w:rsidRDefault="00FE2A97">
      <w:pPr>
        <w:spacing w:line="600" w:lineRule="auto"/>
        <w:ind w:firstLine="720"/>
        <w:jc w:val="both"/>
        <w:rPr>
          <w:rFonts w:eastAsia="Times New Roman" w:cs="Times New Roman"/>
          <w:b/>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w:t>
      </w:r>
      <w:r>
        <w:rPr>
          <w:rFonts w:eastAsia="Times New Roman" w:cs="Times New Roman"/>
          <w:szCs w:val="24"/>
        </w:rPr>
        <w:t>άς</w:t>
      </w:r>
      <w:r>
        <w:rPr>
          <w:rFonts w:eastAsia="Times New Roman" w:cs="Times New Roman"/>
          <w:szCs w:val="24"/>
        </w:rPr>
        <w:t>, επειδή και εσείς και εγώ είμαστε παλιοί κοινοβουλευτικοί, γνωρίζουμε ότι ο κοινοβουλευτικός έλεγχος δεν ενέχει πάντα στοιχεία πολιτικής επικράτησης. Επί της ουσίας κα</w:t>
      </w:r>
      <w:r>
        <w:rPr>
          <w:rFonts w:eastAsia="Times New Roman" w:cs="Times New Roman"/>
          <w:szCs w:val="24"/>
        </w:rPr>
        <w:t>μ</w:t>
      </w:r>
      <w:r>
        <w:rPr>
          <w:rFonts w:eastAsia="Times New Roman" w:cs="Times New Roman"/>
          <w:szCs w:val="24"/>
        </w:rPr>
        <w:t xml:space="preserve">μιά φορά γίνεται για να δούμε θέματα για </w:t>
      </w:r>
      <w:r>
        <w:rPr>
          <w:rFonts w:eastAsia="Times New Roman" w:cs="Times New Roman"/>
          <w:szCs w:val="24"/>
        </w:rPr>
        <w:lastRenderedPageBreak/>
        <w:t xml:space="preserve">τα οποία ένα κομμάτι της τοπικής κοινωνίας </w:t>
      </w:r>
      <w:r>
        <w:rPr>
          <w:rFonts w:eastAsia="Times New Roman" w:cs="Times New Roman"/>
          <w:szCs w:val="24"/>
        </w:rPr>
        <w:t>θεωρεί ότι πρέπει να έχει μ</w:t>
      </w:r>
      <w:r>
        <w:rPr>
          <w:rFonts w:eastAsia="Times New Roman" w:cs="Times New Roman"/>
          <w:szCs w:val="24"/>
        </w:rPr>
        <w:t>ί</w:t>
      </w:r>
      <w:r>
        <w:rPr>
          <w:rFonts w:eastAsia="Times New Roman" w:cs="Times New Roman"/>
          <w:szCs w:val="24"/>
        </w:rPr>
        <w:t xml:space="preserve">α καθαρή απάντηση από το Υπουργείο. </w:t>
      </w:r>
    </w:p>
    <w:p w14:paraId="7CC1338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ακόμη και η </w:t>
      </w:r>
      <w:proofErr w:type="spellStart"/>
      <w:r>
        <w:rPr>
          <w:rFonts w:eastAsia="Times New Roman" w:cs="Times New Roman"/>
          <w:szCs w:val="24"/>
        </w:rPr>
        <w:t>πρωτολογία</w:t>
      </w:r>
      <w:proofErr w:type="spellEnd"/>
      <w:r>
        <w:rPr>
          <w:rFonts w:eastAsia="Times New Roman" w:cs="Times New Roman"/>
          <w:szCs w:val="24"/>
        </w:rPr>
        <w:t xml:space="preserve"> σας θα διαφωτίσει μ</w:t>
      </w:r>
      <w:r>
        <w:rPr>
          <w:rFonts w:eastAsia="Times New Roman" w:cs="Times New Roman"/>
          <w:szCs w:val="24"/>
        </w:rPr>
        <w:t>ί</w:t>
      </w:r>
      <w:r>
        <w:rPr>
          <w:rFonts w:eastAsia="Times New Roman" w:cs="Times New Roman"/>
          <w:szCs w:val="24"/>
        </w:rPr>
        <w:t>α ολόκληρη κοινωνία, η οποία περίμενε τόσον καιρό μ</w:t>
      </w:r>
      <w:r>
        <w:rPr>
          <w:rFonts w:eastAsia="Times New Roman" w:cs="Times New Roman"/>
          <w:szCs w:val="24"/>
        </w:rPr>
        <w:t>ί</w:t>
      </w:r>
      <w:r>
        <w:rPr>
          <w:rFonts w:eastAsia="Times New Roman" w:cs="Times New Roman"/>
          <w:szCs w:val="24"/>
        </w:rPr>
        <w:t>α υπεύθυνη απάντηση από το στόμα ενός Υπουργού. Προφανώς και αυτά που λέτε κρ</w:t>
      </w:r>
      <w:r>
        <w:rPr>
          <w:rFonts w:eastAsia="Times New Roman" w:cs="Times New Roman"/>
          <w:szCs w:val="24"/>
        </w:rPr>
        <w:t>ίνονται και προφανώς και οι πολίτες πλέον έχουν ενημέρωση.</w:t>
      </w:r>
    </w:p>
    <w:p w14:paraId="7CC1338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Αυτό, όμως, που θέλω να πω είναι ότι δεν αναδιπλώθηκα. Αν δείτε λεπτομερώς την ερώτησή μου, λέω ότι υπάρχουν καταγγελίες κτηνοτρόφων σχετικά με το τι έκαναν ή δεν έκαναν οι ελεγκτές. Επειδή με τη </w:t>
      </w:r>
      <w:r>
        <w:rPr>
          <w:rFonts w:eastAsia="Times New Roman" w:cs="Times New Roman"/>
          <w:szCs w:val="24"/>
        </w:rPr>
        <w:t xml:space="preserve">διαδικασία των αναφορών, οποιαδήποτε αναφορά πολιτών ή καταγγελία την προσυπογράφουν οι Βουλευτές και έρχεται στη Βουλή προς απάντηση, </w:t>
      </w:r>
      <w:proofErr w:type="spellStart"/>
      <w:r>
        <w:rPr>
          <w:rFonts w:eastAsia="Times New Roman" w:cs="Times New Roman"/>
          <w:szCs w:val="24"/>
        </w:rPr>
        <w:t>πόσω</w:t>
      </w:r>
      <w:proofErr w:type="spellEnd"/>
      <w:r>
        <w:rPr>
          <w:rFonts w:eastAsia="Times New Roman" w:cs="Times New Roman"/>
          <w:szCs w:val="24"/>
        </w:rPr>
        <w:t xml:space="preserve"> μάλλον σε μ</w:t>
      </w:r>
      <w:r>
        <w:rPr>
          <w:rFonts w:eastAsia="Times New Roman" w:cs="Times New Roman"/>
          <w:szCs w:val="24"/>
        </w:rPr>
        <w:t>ί</w:t>
      </w:r>
      <w:r>
        <w:rPr>
          <w:rFonts w:eastAsia="Times New Roman" w:cs="Times New Roman"/>
          <w:szCs w:val="24"/>
        </w:rPr>
        <w:t>α επίκαιρη ερώτηση δεν υπάρχει το δικαίωμα ενός πολιτικού να ζητήσει την απάντηση και τη θέση του Υπουργ</w:t>
      </w:r>
      <w:r>
        <w:rPr>
          <w:rFonts w:eastAsia="Times New Roman" w:cs="Times New Roman"/>
          <w:szCs w:val="24"/>
        </w:rPr>
        <w:t>ού πάνω σε καταγγελίες και αναφορές των πολιτών; Αυτό είναι δεοντολογικό και προβλέπεται από τον κοινοβουλευτικό έλεγχο.</w:t>
      </w:r>
    </w:p>
    <w:p w14:paraId="7CC1338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Θα ήθελα, όμως, στη δευτερολογία σας, όπως σωστά υποσχεθήκατε, να δώσετε μία απάντηση για το τι πρόκειται να γίνει, γιατί σας είπα ότι </w:t>
      </w:r>
      <w:r>
        <w:rPr>
          <w:rFonts w:eastAsia="Times New Roman" w:cs="Times New Roman"/>
          <w:szCs w:val="24"/>
        </w:rPr>
        <w:t>η ερώτηση έχει ενημερωτικό χαρακτήρα και πρέπει να μάθουν οι πολίτες τι πρόκειται να γίνει. Είναι μ</w:t>
      </w:r>
      <w:r>
        <w:rPr>
          <w:rFonts w:eastAsia="Times New Roman" w:cs="Times New Roman"/>
          <w:szCs w:val="24"/>
        </w:rPr>
        <w:t>ί</w:t>
      </w:r>
      <w:r>
        <w:rPr>
          <w:rFonts w:eastAsia="Times New Roman" w:cs="Times New Roman"/>
          <w:szCs w:val="24"/>
        </w:rPr>
        <w:t xml:space="preserve">α κοινωνία που σήμερα παρακολουθεί και θέλει να δει τι πρόκειται να γίνει με τις ενστάσεις, πώς η πολιτεία δεν έχει ακόμη από τον </w:t>
      </w:r>
      <w:r>
        <w:rPr>
          <w:rFonts w:eastAsia="Times New Roman" w:cs="Times New Roman"/>
          <w:szCs w:val="24"/>
        </w:rPr>
        <w:lastRenderedPageBreak/>
        <w:t>Γενάρη φτιάξει τα μητρώα ε</w:t>
      </w:r>
      <w:r>
        <w:rPr>
          <w:rFonts w:eastAsia="Times New Roman" w:cs="Times New Roman"/>
          <w:szCs w:val="24"/>
        </w:rPr>
        <w:t>νός χωριού. Τι σημαίνει «δώσανε εντολή στην ένωση και στη ΔΑΟΚ να κάνει μητρώα»; Πού είναι το κράτος, δηλαδή; Πέρασαν πέντε μήνες. Πόσο κάνει να φτιάξει τα μητρώα, για να πείσετε πια και όλους τους Έλληνες που ακούνε ότι θέλετε να φτιάξετε μητρώα για να μη</w:t>
      </w:r>
      <w:r>
        <w:rPr>
          <w:rFonts w:eastAsia="Times New Roman" w:cs="Times New Roman"/>
          <w:szCs w:val="24"/>
        </w:rPr>
        <w:t>ν τίθεται σε ομηρία στους ελέγχους μ</w:t>
      </w:r>
      <w:r>
        <w:rPr>
          <w:rFonts w:eastAsia="Times New Roman" w:cs="Times New Roman"/>
          <w:szCs w:val="24"/>
        </w:rPr>
        <w:t>ί</w:t>
      </w:r>
      <w:r>
        <w:rPr>
          <w:rFonts w:eastAsia="Times New Roman" w:cs="Times New Roman"/>
          <w:szCs w:val="24"/>
        </w:rPr>
        <w:t xml:space="preserve">α περιοχή; </w:t>
      </w:r>
    </w:p>
    <w:p w14:paraId="7CC1338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Προφανώς μέχρι σήμερα μητρώα δεν έχουν γίνει. Πείτε πότε προβλέπεται να γίνουν, γιατί δεν έγιναν ενώ σε άλλες περιοχές έγιναν, όπως σας ανέφερα, αν αυτό ενέχει διοικητικές ευθύνες, αν ζητήσατε ευθύνες από τη</w:t>
      </w:r>
      <w:r>
        <w:rPr>
          <w:rFonts w:eastAsia="Times New Roman" w:cs="Times New Roman"/>
          <w:szCs w:val="24"/>
        </w:rPr>
        <w:t xml:space="preserve"> διοίκηση που επέτρεψε σε αυτούς τους λίγους –πόσοι είναι- που έκαναν παραβάσεις να χρηματοδοτούνται παρανόμως. Δεν θα ζητήσετε ευθύνες από τη διοίκηση; Αν υπάρχει παράβαση, η διοίκηση δεν ευθύνεται που επέτρεψε την παράβαση; Δηλαδή, ό,τι θέλει ο καθένας δ</w:t>
      </w:r>
      <w:r>
        <w:rPr>
          <w:rFonts w:eastAsia="Times New Roman" w:cs="Times New Roman"/>
          <w:szCs w:val="24"/>
        </w:rPr>
        <w:t>ηλώνει στη χώρα; Θεσμικό είναι το θέμα που σας ρώτησα σήμερα και δεν πήρα απάντηση σε αυτό το θέμα μέχρι στιγμής. Επομένως, δώστε μου τουλάχιστον στη δευτερολογία σας συγκεκριμένη απάντηση γι’ αυτά που σας είπα.</w:t>
      </w:r>
    </w:p>
    <w:p w14:paraId="7CC1338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Ευχαριστώ.</w:t>
      </w:r>
    </w:p>
    <w:p w14:paraId="7CC1338A"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Ευχαριστούμε.</w:t>
      </w:r>
    </w:p>
    <w:p w14:paraId="7CC1338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Υπερβαίνω τον ρόλο μου μάλλον, αλλά λόγω γνώσης του θέματος σε βάθος και επειδή υπάρχουν καταγγελίες και στον εισαγγελέα και για να μην </w:t>
      </w:r>
      <w:r>
        <w:rPr>
          <w:rFonts w:eastAsia="Times New Roman" w:cs="Times New Roman"/>
          <w:szCs w:val="24"/>
        </w:rPr>
        <w:lastRenderedPageBreak/>
        <w:t>φτάσουμε σε καταστάσεις διαίρεσης των χωριών, το θέμα των μητρώων είναι βασικό, κύριε Υπουργέ. Τα μητρώα π</w:t>
      </w:r>
      <w:r>
        <w:rPr>
          <w:rFonts w:eastAsia="Times New Roman" w:cs="Times New Roman"/>
          <w:szCs w:val="24"/>
        </w:rPr>
        <w:t xml:space="preserve">ρέπει να αναθεωρηθούν, αν θέλετε και σαν μια στάση αυτοκριτικής για ό,τι συνέβη στο παρελθόν, κύριε </w:t>
      </w:r>
      <w:proofErr w:type="spellStart"/>
      <w:r>
        <w:rPr>
          <w:rFonts w:eastAsia="Times New Roman" w:cs="Times New Roman"/>
          <w:szCs w:val="24"/>
        </w:rPr>
        <w:t>Σαλμά</w:t>
      </w:r>
      <w:proofErr w:type="spellEnd"/>
      <w:r>
        <w:rPr>
          <w:rFonts w:eastAsia="Times New Roman" w:cs="Times New Roman"/>
          <w:szCs w:val="24"/>
        </w:rPr>
        <w:t>. Πρέπει να το παραδεχτούμε όλοι αυτό. Δεν υπερβαίνω άλλο τον ρόλο μου.</w:t>
      </w:r>
    </w:p>
    <w:p w14:paraId="7CC1338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CC1338D"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w:t>
      </w:r>
      <w:r>
        <w:rPr>
          <w:rFonts w:eastAsia="Times New Roman" w:cs="Times New Roman"/>
          <w:b/>
          <w:szCs w:val="24"/>
        </w:rPr>
        <w:t>ς και Τροφίμων):</w:t>
      </w:r>
      <w:r>
        <w:rPr>
          <w:rFonts w:eastAsia="Times New Roman" w:cs="Times New Roman"/>
          <w:szCs w:val="24"/>
        </w:rPr>
        <w:t xml:space="preserve"> Κύριε Πρόεδρε, κύριε συνάδελφε, αντιλαμβάνεστε ότι όταν παραλαμβάνουμε ένα χαρτοφυλάκιο ενός Υπουργείου όπου το πρώτο που βρίσκουμε μπροστά μας είναι συνολικά 3 δισεκατομμύρια πρόστιμα και καταλογισμοί, το να μεταφέρουμε αυτό στην επικράτε</w:t>
      </w:r>
      <w:r>
        <w:rPr>
          <w:rFonts w:eastAsia="Times New Roman" w:cs="Times New Roman"/>
          <w:szCs w:val="24"/>
        </w:rPr>
        <w:t>ια όλη για να μπορέσουμε να φτάσουμε σε ένα σημείο να σταματήσουν αυτά τα πρόστιμα και αυτοί οι καταλογισμοί, χρειάζεται πολλή δουλειά.</w:t>
      </w:r>
    </w:p>
    <w:p w14:paraId="7CC1338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Εγώ γι’ αυτό σας είπα ότι δεν θα ανατρέξω στο ποιος φταίει ή σε οτιδήποτε άλλο. Βρήκαμε μια κατάσταση η οποία χρειάζεται</w:t>
      </w:r>
      <w:r>
        <w:rPr>
          <w:rFonts w:eastAsia="Times New Roman" w:cs="Times New Roman"/>
          <w:szCs w:val="24"/>
        </w:rPr>
        <w:t xml:space="preserve"> μεγάλη προσπάθεια για να ανατραπεί. Η καταμέτρηση του ζωικού πληθυσμού σε όλη την Ελλάδα δεν είναι εύκολη υπόθεση. Το λέω αυτό για όσους γνωρίζουν τι συμβαίνει. Όμως, είναι μέσα στον σχεδιασμό μας, γιατί τότε μόνο θα καταλήξουμε στην ολοκλήρωση των μητρώω</w:t>
      </w:r>
      <w:r>
        <w:rPr>
          <w:rFonts w:eastAsia="Times New Roman" w:cs="Times New Roman"/>
          <w:szCs w:val="24"/>
        </w:rPr>
        <w:t xml:space="preserve">ν, κύριε Πρόεδρε. </w:t>
      </w:r>
    </w:p>
    <w:p w14:paraId="7CC1338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Όμως, επειδή τώρα μιλάμε για ένα συγκεκριμένο έλεγχο, το να αναφερόμαστε και να υιοθετούμε καταγγελίες ελεγχόμενων...</w:t>
      </w:r>
    </w:p>
    <w:p w14:paraId="7CC13390"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Δεν το έκανα.</w:t>
      </w:r>
    </w:p>
    <w:p w14:paraId="7CC13391"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Όχι, αυτό κάνατε, με </w:t>
      </w:r>
      <w:proofErr w:type="spellStart"/>
      <w:r>
        <w:rPr>
          <w:rFonts w:eastAsia="Times New Roman" w:cs="Times New Roman"/>
          <w:szCs w:val="24"/>
        </w:rPr>
        <w:t>συγχ</w:t>
      </w:r>
      <w:r>
        <w:rPr>
          <w:rFonts w:eastAsia="Times New Roman" w:cs="Times New Roman"/>
          <w:szCs w:val="24"/>
        </w:rPr>
        <w:t>ωρείτε</w:t>
      </w:r>
      <w:proofErr w:type="spellEnd"/>
      <w:r>
        <w:rPr>
          <w:rFonts w:eastAsia="Times New Roman" w:cs="Times New Roman"/>
          <w:szCs w:val="24"/>
        </w:rPr>
        <w:t>. Με την ερώτηση που υποβάλατε, ουσιαστικά αποδέχεστε τις καταγγελίες, γιατί εκεί πέρα υπάρχει και ένας έλεγχος και εγώ σας είπα ότι είναι πολύ λεπτό το θέμα. Θα σας πω, λοιπόν, αυτήν την ώρα τι έδειξε ο έλεγχος. Τα ζώα που βρέθηκαν μη επιλέξιμα λόγω</w:t>
      </w:r>
      <w:r>
        <w:rPr>
          <w:rFonts w:eastAsia="Times New Roman" w:cs="Times New Roman"/>
          <w:szCs w:val="24"/>
        </w:rPr>
        <w:t xml:space="preserve"> διαφορετικής ηλικίας αφορούσαν σε ιδιαίτερα εμφανείς περιπτώσεις. Συγκεκριμένα, σε σύνολο 4.153 </w:t>
      </w:r>
      <w:proofErr w:type="spellStart"/>
      <w:r>
        <w:rPr>
          <w:rFonts w:eastAsia="Times New Roman" w:cs="Times New Roman"/>
          <w:szCs w:val="24"/>
        </w:rPr>
        <w:t>μετρηθέντων</w:t>
      </w:r>
      <w:proofErr w:type="spellEnd"/>
      <w:r>
        <w:rPr>
          <w:rFonts w:eastAsia="Times New Roman" w:cs="Times New Roman"/>
          <w:szCs w:val="24"/>
        </w:rPr>
        <w:t xml:space="preserve"> ζώων, τα 324 ανήκαν σε αυτήν την κατηγορία.</w:t>
      </w:r>
    </w:p>
    <w:p w14:paraId="7CC1339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Παρ’ όλη τη σοβαρότητα του ελέγχου και τον μεγάλο αριθμό παραγωγών και ελεγκτών, δεν δημιουργήθηκε η παραμικρή ένταση. Εξάλλου, το καφενείο, που ήταν ο τόπος συνάντησης ελεγκτών και παραγωγών και υπογράφονταν τα Πρακτικά, υπήρχε καθ’ όλη την εβδομάδα. Ήταν</w:t>
      </w:r>
      <w:r>
        <w:rPr>
          <w:rFonts w:eastAsia="Times New Roman" w:cs="Times New Roman"/>
          <w:szCs w:val="24"/>
        </w:rPr>
        <w:t xml:space="preserve"> παρόντες ακόμα και δημοσιογράφοι της περιοχής. Δεν μεταφέρθηκε από πουθενά ότι υπήρχε μια σχετική ένταση σαν αυτή που περιγράφετε στην επίκαιρη ερώτηση. </w:t>
      </w:r>
    </w:p>
    <w:p w14:paraId="7CC1339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Τις ημέρες του ελέγχου κατά τις βραδινές ώρες είχαμε καταγγελίες ότι μεταφέρονταν ζώα με φορτηγά από </w:t>
      </w:r>
      <w:r>
        <w:rPr>
          <w:rFonts w:eastAsia="Times New Roman" w:cs="Times New Roman"/>
          <w:szCs w:val="24"/>
        </w:rPr>
        <w:t xml:space="preserve">άλλες περιοχές. Επίσης, σε διάφορες περιπτώσεις ήταν εμφανές ότι το κοπάδι δεν ήταν του ελεγχόμενου κτηνοτρόφου. </w:t>
      </w:r>
    </w:p>
    <w:p w14:paraId="7CC1339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Ο ΟΠΕΚΕΠΕ πιστεύει ότι ένα 15% περίπου των ζώων που καταμετρήθηκαν ήταν μεταφερόμενα. Εγώ σας λέω τις αλήθειες, αυτά που πραγματικά βρίσκονται</w:t>
      </w:r>
      <w:r>
        <w:rPr>
          <w:rFonts w:eastAsia="Times New Roman" w:cs="Times New Roman"/>
          <w:szCs w:val="24"/>
        </w:rPr>
        <w:t xml:space="preserve"> μπροστά μας και καταλαβαίνετε τι προσπάθειες πρέπει να καταβάλουμε. Παρ’ όλα αυτά, ο στόχος μας ήταν να διορθωθεί αυτή η χρονίζουσα κατάσταση επί της ουσίας και στο μεγαλύτερο ποσοστό της. </w:t>
      </w:r>
    </w:p>
    <w:p w14:paraId="7CC1339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 ποσοστό απόκλισης που βρέθηκε ανάμεσα στα δηλωθέντα και στα επ</w:t>
      </w:r>
      <w:r>
        <w:rPr>
          <w:rFonts w:eastAsia="Times New Roman" w:cs="Times New Roman"/>
          <w:szCs w:val="24"/>
        </w:rPr>
        <w:t>ιλέξιμα ζώα ήταν περίπου 60%. Αυτό είναι ένα μεγάλο ποσοστό. Εξ αυτών, η επίδραση στην πληρωμή των συνδεδεμένων</w:t>
      </w:r>
      <w:r>
        <w:rPr>
          <w:rFonts w:eastAsia="Times New Roman" w:cs="Times New Roman"/>
          <w:b/>
          <w:szCs w:val="24"/>
        </w:rPr>
        <w:t xml:space="preserve"> </w:t>
      </w:r>
      <w:r>
        <w:rPr>
          <w:rFonts w:eastAsia="Times New Roman" w:cs="Times New Roman"/>
          <w:szCs w:val="24"/>
        </w:rPr>
        <w:t>έχει ως εξής: Δεκαπέντε ελεγχόμενοι έχουν ποσοστό απόκλισης έως μηδέν αρνητικό. Στην προκειμένη περίπτωση οι πληρωμές γίνονται κανονικά. Δεκατρε</w:t>
      </w:r>
      <w:r>
        <w:rPr>
          <w:rFonts w:eastAsia="Times New Roman" w:cs="Times New Roman"/>
          <w:szCs w:val="24"/>
        </w:rPr>
        <w:t xml:space="preserve">ίς ελεγχόμενοι έχουν ποσοστό απόκλισης από 0% μέχρι 20%. Αυτοί θα έχουν πληρωμή με ποινή. Είκοσι τέσσερις ελεγχόμενοι έχουν ποσοστό απόκλισης 20% έως 50%. Δεν θα πληρωθούν. Αυτές οι πληρωμές έχουν σχέση με τον κανονισμό. Δεν αποφασίζουμε εμείς. </w:t>
      </w:r>
      <w:proofErr w:type="spellStart"/>
      <w:r>
        <w:rPr>
          <w:rFonts w:eastAsia="Times New Roman" w:cs="Times New Roman"/>
          <w:szCs w:val="24"/>
        </w:rPr>
        <w:t>Εκατόν</w:t>
      </w:r>
      <w:proofErr w:type="spellEnd"/>
      <w:r>
        <w:rPr>
          <w:rFonts w:eastAsia="Times New Roman" w:cs="Times New Roman"/>
          <w:szCs w:val="24"/>
        </w:rPr>
        <w:t xml:space="preserve"> πενή</w:t>
      </w:r>
      <w:r>
        <w:rPr>
          <w:rFonts w:eastAsia="Times New Roman" w:cs="Times New Roman"/>
          <w:szCs w:val="24"/>
        </w:rPr>
        <w:t xml:space="preserve">ντα ελεγχόμενοι έχουν ποσοστό απόκλισης μεγαλύτερο ή ίσο με 50%. Δεν θα πληρωθούν, αλλά θα έχουν και κυρώσεις σε σχέση με τους προηγούμενους. </w:t>
      </w:r>
    </w:p>
    <w:p w14:paraId="7CC1339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Όσον αφορά στην πληρωμή της βασικής, οι ποινές αναμένονται να είναι μικρότερες, καθότι η πληρωμή του 2016 πραγματ</w:t>
      </w:r>
      <w:r>
        <w:rPr>
          <w:rFonts w:eastAsia="Times New Roman" w:cs="Times New Roman"/>
          <w:szCs w:val="24"/>
        </w:rPr>
        <w:t xml:space="preserve">οποιήθηκε με βάση τον επιλέξιμο βοσκότοπο. </w:t>
      </w:r>
    </w:p>
    <w:p w14:paraId="7CC1339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Ο ΟΠΕΚΕΠΕ, στα πλαίσια των αρμοδιοτήτων του και της προβλεπόμενης συνεργασίας μεταξύ των συναρμόδιων υπηρεσιών, έχει αποστείλει τα </w:t>
      </w:r>
      <w:r>
        <w:rPr>
          <w:rFonts w:eastAsia="Times New Roman" w:cs="Times New Roman"/>
          <w:szCs w:val="24"/>
        </w:rPr>
        <w:t>π</w:t>
      </w:r>
      <w:r>
        <w:rPr>
          <w:rFonts w:eastAsia="Times New Roman" w:cs="Times New Roman"/>
          <w:szCs w:val="24"/>
        </w:rPr>
        <w:t>ρακτικά ελέγχου στη ΔΑΟΚ προκειμένου αυτή, εφαρμόζοντας τις δικές της προβλεπόμε</w:t>
      </w:r>
      <w:r>
        <w:rPr>
          <w:rFonts w:eastAsia="Times New Roman" w:cs="Times New Roman"/>
          <w:szCs w:val="24"/>
        </w:rPr>
        <w:t xml:space="preserve">νες διαδικασίες, να προχωρήσει –όπως σας είπα και προηγούμενα-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κτηνιατρικής βάσης δεδομένων. </w:t>
      </w:r>
    </w:p>
    <w:p w14:paraId="7CC1339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 πρώτο που θα κάνουμε εμείς, δηλαδή ο ΟΠΕΚΕΠΕ, είναι να εξετάσουμε τις ενστάσεις. Σας το επαναλαμβάνω. Έχουμε πενήντα επτά ενστάσεις από</w:t>
      </w:r>
      <w:r>
        <w:rPr>
          <w:rFonts w:eastAsia="Times New Roman" w:cs="Times New Roman"/>
          <w:szCs w:val="24"/>
        </w:rPr>
        <w:t xml:space="preserve"> τις </w:t>
      </w:r>
      <w:proofErr w:type="spellStart"/>
      <w:r>
        <w:rPr>
          <w:rFonts w:eastAsia="Times New Roman" w:cs="Times New Roman"/>
          <w:szCs w:val="24"/>
        </w:rPr>
        <w:t>εκατόν</w:t>
      </w:r>
      <w:proofErr w:type="spellEnd"/>
      <w:r>
        <w:rPr>
          <w:rFonts w:eastAsia="Times New Roman" w:cs="Times New Roman"/>
          <w:szCs w:val="24"/>
        </w:rPr>
        <w:t xml:space="preserve"> ογδόντα επτά ελεγχθείσες. Αυτό σημαίνει ότι προβλήματα κυρώσεων έχει ένα μικρό μέρος αυτών που έχουν υποστεί τους συγκεκριμένους ελέγχους και έχουν αναδειχθεί προβλήματα. Αυτοί έχουν υποβάλει ένσταση. </w:t>
      </w:r>
    </w:p>
    <w:p w14:paraId="7CC1339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Επειδή, όμως, αγαπητέ συνάδελφε, υπάρχουν </w:t>
      </w:r>
      <w:r>
        <w:rPr>
          <w:rFonts w:eastAsia="Times New Roman" w:cs="Times New Roman"/>
          <w:szCs w:val="24"/>
        </w:rPr>
        <w:t>σοβαρές ενδείξεις ότι πρόκειται για οργανωμένη επιχείρηση παραπλάνησης των αρχών και παραβίασης σχετικών κοινοτικών κανονισμών, θα παραπέμψουμε την υπόθεση στη δικαιοσύνη.</w:t>
      </w:r>
    </w:p>
    <w:p w14:paraId="7CC1339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Ταυτόχρονα, κάνουμε γνωστό ότι επειδή θέλουμε να στηρίξουμε την κτηνοτροφία, θα συνε</w:t>
      </w:r>
      <w:r>
        <w:rPr>
          <w:rFonts w:eastAsia="Times New Roman" w:cs="Times New Roman"/>
          <w:szCs w:val="24"/>
        </w:rPr>
        <w:t xml:space="preserve">χίσουμε τους σχετικούς ελέγχους και σε άλλες περιοχές. </w:t>
      </w:r>
      <w:r>
        <w:rPr>
          <w:rFonts w:eastAsia="Times New Roman" w:cs="Times New Roman"/>
          <w:szCs w:val="24"/>
        </w:rPr>
        <w:lastRenderedPageBreak/>
        <w:t xml:space="preserve">Πρέπει να γίνει κατανοητό ότι τους συγκεκριμένους πόρους που εισρέουν στο σύνολό τους στον χώρο, τους αντίστοιχους κοινοτικούς πόρους του χώρου, τους φέρνουμε όλους. Το θέμα είναι ότι δεν μπορεί αυτοί </w:t>
      </w:r>
      <w:r>
        <w:rPr>
          <w:rFonts w:eastAsia="Times New Roman" w:cs="Times New Roman"/>
          <w:szCs w:val="24"/>
        </w:rPr>
        <w:t xml:space="preserve">να τα διαχειρίζονται με διαδικασίες σε βάρος ουσιαστικά αυτών που τηρούν τη νομιμότητα. Αυτό θα βγει από τη συγκεκριμένη διαδικασία. </w:t>
      </w:r>
    </w:p>
    <w:p w14:paraId="7CC1339B"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Τώρα, από 0% έως 20%, κύριε Υπουργέ, πρέπει να εξαντλήσετε την επιείκεια. </w:t>
      </w:r>
    </w:p>
    <w:p w14:paraId="7CC1339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Πάντως, ευχαρι</w:t>
      </w:r>
      <w:r>
        <w:rPr>
          <w:rFonts w:eastAsia="Times New Roman" w:cs="Times New Roman"/>
          <w:szCs w:val="24"/>
        </w:rPr>
        <w:t xml:space="preserve">στώ πολύ για την απάντηση. </w:t>
      </w:r>
    </w:p>
    <w:p w14:paraId="7CC1339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η Ειδική Μόνιμη Επιτροπή Κοινοβουλευτικής Δεοντολογίας καταθέτει τις εκθέσεις της στις αιτήσεις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για τη χορήγηση άδειας άσκησης ποινικής δίωξης κατά</w:t>
      </w:r>
      <w:r>
        <w:rPr>
          <w:rFonts w:eastAsia="Times New Roman" w:cs="Times New Roman"/>
          <w:szCs w:val="24"/>
        </w:rPr>
        <w:t xml:space="preserve"> Βουλευτών. </w:t>
      </w:r>
    </w:p>
    <w:p w14:paraId="7CC1339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Επόμενη είναι η τρίτη με αριθμό 989/9-6-2017 επίκαιρη ερώτηση δεύτερου κύκλου του 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w:t>
      </w:r>
      <w:r>
        <w:rPr>
          <w:rFonts w:eastAsia="Times New Roman" w:cs="Times New Roman"/>
          <w:szCs w:val="24"/>
        </w:rPr>
        <w:t xml:space="preserve">έμα: «Σε καθεστώς ανασφάλειας χιλιάδες συνταξιούχοι που έχουν και αγροτικό εισόδημα, λόγω των διατάξεων για την περικοπή των συντάξεων του </w:t>
      </w:r>
      <w:r>
        <w:rPr>
          <w:rFonts w:eastAsia="Times New Roman" w:cs="Times New Roman"/>
          <w:szCs w:val="24"/>
        </w:rPr>
        <w:t>άρ</w:t>
      </w:r>
      <w:r>
        <w:rPr>
          <w:rFonts w:eastAsia="Times New Roman" w:cs="Times New Roman"/>
          <w:szCs w:val="24"/>
        </w:rPr>
        <w:t xml:space="preserve">θρου 20 του </w:t>
      </w:r>
      <w:r>
        <w:rPr>
          <w:rFonts w:eastAsia="Times New Roman" w:cs="Times New Roman"/>
          <w:szCs w:val="24"/>
        </w:rPr>
        <w:t>ν</w:t>
      </w:r>
      <w:r>
        <w:rPr>
          <w:rFonts w:eastAsia="Times New Roman" w:cs="Times New Roman"/>
          <w:szCs w:val="24"/>
        </w:rPr>
        <w:t>.4387/2016».</w:t>
      </w:r>
    </w:p>
    <w:p w14:paraId="7CC1339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Κουτσούκ</w:t>
      </w:r>
      <w:proofErr w:type="spellEnd"/>
      <w:r>
        <w:rPr>
          <w:rFonts w:eastAsia="Times New Roman" w:cs="Times New Roman"/>
          <w:szCs w:val="24"/>
          <w:lang w:val="en-US"/>
        </w:rPr>
        <w:t>o</w:t>
      </w:r>
      <w:r>
        <w:rPr>
          <w:rFonts w:eastAsia="Times New Roman" w:cs="Times New Roman"/>
          <w:szCs w:val="24"/>
        </w:rPr>
        <w:t xml:space="preserve">, έχετε τον λόγο για δύο λεπτά. </w:t>
      </w:r>
    </w:p>
    <w:p w14:paraId="7CC133A0"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Ευχαριστώ, κύριε Πρόε</w:t>
      </w:r>
      <w:r>
        <w:rPr>
          <w:rFonts w:eastAsia="Times New Roman" w:cs="Times New Roman"/>
          <w:szCs w:val="24"/>
        </w:rPr>
        <w:t>δρε.</w:t>
      </w:r>
    </w:p>
    <w:p w14:paraId="7CC133A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Δεν θέλουμε να ταλαιπωρούμε τον κ. Πετρόπουλο, ο οποίος είναι εκ των συνεπέστερων μελών της Κυβέρνησης, όπως και ο κ. Αποστόλου, για να μην τον αδικήσω. Διότι μερικούς τους ψάχνουμε. Και υπάρχει δικαιολογία όταν κάνουν διαπραγματεύσεις στις Βρυξέλλες,</w:t>
      </w:r>
      <w:r>
        <w:rPr>
          <w:rFonts w:eastAsia="Times New Roman" w:cs="Times New Roman"/>
          <w:szCs w:val="24"/>
        </w:rPr>
        <w:t xml:space="preserve"> αλλά όχι όταν βρίσκονται εδώ γύρω. </w:t>
      </w:r>
    </w:p>
    <w:p w14:paraId="7CC133A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Πρόεδρε, ξέρετε ότι πολλές φορές παραβιάζουν τον Κανονισμό και αγνοούν κάθε κοινοβουλευτική δεοντολογία. </w:t>
      </w:r>
    </w:p>
    <w:p w14:paraId="7CC133A3"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Μόνο που τυγχάνει οι παρόντες να είναι οι συνεπέστεροι, έτσι; </w:t>
      </w:r>
    </w:p>
    <w:p w14:paraId="7CC133A4"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Ακριβώς.</w:t>
      </w:r>
    </w:p>
    <w:p w14:paraId="7CC133A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Ο κ. Πετρόπουλος, λοιπόν, έχει έρθει κι άλλες φορές εδώ στη Βουλή να απαντήσει σε ένα θέμα που δημιούργησε η ίδια η Κυβέρνηση. Με τον ν.4387, τον λεγόμενο νόμο </w:t>
      </w:r>
      <w:proofErr w:type="spellStart"/>
      <w:r>
        <w:rPr>
          <w:rFonts w:eastAsia="Times New Roman" w:cs="Times New Roman"/>
          <w:szCs w:val="24"/>
        </w:rPr>
        <w:t>Κατρούγκαλου</w:t>
      </w:r>
      <w:proofErr w:type="spellEnd"/>
      <w:r>
        <w:rPr>
          <w:rFonts w:eastAsia="Times New Roman" w:cs="Times New Roman"/>
          <w:szCs w:val="24"/>
        </w:rPr>
        <w:t>, ο οποίος έχει πάρα πολλά προβλήματα και αναδεικνύονται καθημε</w:t>
      </w:r>
      <w:r>
        <w:rPr>
          <w:rFonts w:eastAsia="Times New Roman" w:cs="Times New Roman"/>
          <w:szCs w:val="24"/>
        </w:rPr>
        <w:t>ρινά, δημιουργήθηκε ένα κλίμα τεράστιας ανασφάλειας και αβεβαιότητας σε χιλιάδες συνταξιούχους αλλά και εργαζόμενους, γιατί το άρθρο 20 προβλέπει ότι όποιος αποκτά ιδιότητα ή δραστηριότητα υποχρεωτικώς εντασσόμενη στον ΕΦΚΑ, θα έχει περικοπή της σύνταξής τ</w:t>
      </w:r>
      <w:r>
        <w:rPr>
          <w:rFonts w:eastAsia="Times New Roman" w:cs="Times New Roman"/>
          <w:szCs w:val="24"/>
        </w:rPr>
        <w:t xml:space="preserve">ου κατά 20%. </w:t>
      </w:r>
      <w:r>
        <w:rPr>
          <w:rFonts w:eastAsia="Times New Roman" w:cs="Times New Roman"/>
          <w:szCs w:val="24"/>
        </w:rPr>
        <w:lastRenderedPageBreak/>
        <w:t xml:space="preserve">Οι παλαιότεροι νόμοι προέβλεπαν περικοπή μόνο σε όποιον αναλαμβάνει εργασία. Η Κυβέρνηση έκανε αυτή τη διεύρυνση. </w:t>
      </w:r>
    </w:p>
    <w:p w14:paraId="7CC133A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Και μετά τις διαμαρτυρίες, τις ερωτήσεις -και τη δική μου και της Δημοκρατικής Συμπαράταξης και άλλων συναδέλφων- η Κυβέρνηση έλ</w:t>
      </w:r>
      <w:r>
        <w:rPr>
          <w:rFonts w:eastAsia="Times New Roman" w:cs="Times New Roman"/>
          <w:szCs w:val="24"/>
        </w:rPr>
        <w:t>υσε εν μέρει το θέμα των συνταξιούχων του ΟΓΑ, καθώς είπε ότι δεν θα έχουν περικοπή μέχρι να ολοκληρωθεί το σύστημα, δηλαδή μέχρι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2025. Θα έχουν από κει και πέρα. Αυτό είναι ένα θέμα που πρέπει να το συζητήσουμε αν είναι σωστό. </w:t>
      </w:r>
    </w:p>
    <w:p w14:paraId="7CC133A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Για τους υπόλοιπους, όμ</w:t>
      </w:r>
      <w:r>
        <w:rPr>
          <w:rFonts w:eastAsia="Times New Roman" w:cs="Times New Roman"/>
          <w:szCs w:val="24"/>
        </w:rPr>
        <w:t>ως, είτε είναι ένας μικροεπαγγελματίας που ήταν στον ΟΑΕΕ είτε ένας οικοδόμος που ήταν στο ΙΚΑ ή ένας ξενοδοχοϋπάλληλος ο οποίος έχει μια αγροτική εκμετάλλευση, παραδοσιακή, για να συμπληρώνει το εισόδημά του είτε θα την αποκτήσει από κληρονομιά γιατί πέθα</w:t>
      </w:r>
      <w:r>
        <w:rPr>
          <w:rFonts w:eastAsia="Times New Roman" w:cs="Times New Roman"/>
          <w:szCs w:val="24"/>
        </w:rPr>
        <w:t xml:space="preserve">νε ο πατέρας του και του αφήνει ένα λιοστάσι, η Κυβέρνηση δεν απαντά επισήμως με μια εγκύκλιο όπως έκανε για τους αγρότες. </w:t>
      </w:r>
    </w:p>
    <w:p w14:paraId="7CC133A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Ο κ. Πετρόπουλος, εδώ, στη Βουλή, απαντώντας στον κ. </w:t>
      </w:r>
      <w:proofErr w:type="spellStart"/>
      <w:r>
        <w:rPr>
          <w:rFonts w:eastAsia="Times New Roman" w:cs="Times New Roman"/>
          <w:szCs w:val="24"/>
        </w:rPr>
        <w:t>Κεγκέρογλου</w:t>
      </w:r>
      <w:proofErr w:type="spellEnd"/>
      <w:r>
        <w:rPr>
          <w:rFonts w:eastAsia="Times New Roman" w:cs="Times New Roman"/>
          <w:szCs w:val="24"/>
        </w:rPr>
        <w:t xml:space="preserve"> και στην κ. </w:t>
      </w:r>
      <w:proofErr w:type="spellStart"/>
      <w:r>
        <w:rPr>
          <w:rFonts w:eastAsia="Times New Roman" w:cs="Times New Roman"/>
          <w:szCs w:val="24"/>
        </w:rPr>
        <w:t>Χριστοφιλοπούλου</w:t>
      </w:r>
      <w:proofErr w:type="spellEnd"/>
      <w:r>
        <w:rPr>
          <w:rFonts w:eastAsia="Times New Roman" w:cs="Times New Roman"/>
          <w:szCs w:val="24"/>
        </w:rPr>
        <w:t>, έχει πει ότι αυτοί εάν βγουν μετά τον</w:t>
      </w:r>
      <w:r>
        <w:rPr>
          <w:rFonts w:eastAsia="Times New Roman" w:cs="Times New Roman"/>
          <w:szCs w:val="24"/>
        </w:rPr>
        <w:t xml:space="preserve"> Μάιο του 2016, όταν και εφαρμόστηκε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θα έχουν περικοπή ή υπονοεί ότι επίσης θα έχουν περικοπή εάν είναι παλιοί συνταξιούχοι αλλά αποκτήσουν την ιδιότητα, π.χ. από κληρονομιά, στο μέλλον. </w:t>
      </w:r>
    </w:p>
    <w:p w14:paraId="7CC133A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Εάν είναι έτσι, κύριε Πετρόπουλε, κάνετε πάρα </w:t>
      </w:r>
      <w:r>
        <w:rPr>
          <w:rFonts w:eastAsia="Times New Roman" w:cs="Times New Roman"/>
          <w:szCs w:val="24"/>
        </w:rPr>
        <w:t xml:space="preserve">πολύ μεγάλο λάθος. Αυτή η αυθαίρετη διεύρυνση της περικοπής είναι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 για χιλιάδες συνταξιούχους. Οφείλετε να απαντήσετε και να το διορθώσετε. Σε τούτο αποσκοπεί η ερώτησή μου. </w:t>
      </w:r>
    </w:p>
    <w:p w14:paraId="7CC133A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7CC133AB"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Πετρόπουλε, έχετε τον λόγο.</w:t>
      </w:r>
    </w:p>
    <w:p w14:paraId="7CC133AC"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πολύ, κύριε Πρόεδρε.</w:t>
      </w:r>
    </w:p>
    <w:p w14:paraId="7CC133A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Έχω δηλώσει με σαφήνεια ότι όσοι ήταν συνταξιούχοι, οποιασδήποτε κατηγορίας και παλα</w:t>
      </w:r>
      <w:r>
        <w:rPr>
          <w:rFonts w:eastAsia="Times New Roman" w:cs="Times New Roman"/>
          <w:szCs w:val="24"/>
        </w:rPr>
        <w:t>ιότερων φορέων, μέχρι 12 Μαΐου, όσοι είχαν ζητήσει και θεμελίωσαν δικαίωμα σύνταξης μέχρι εκείνη τη χρονική στιγμή υποβολής της αίτησης, δεν έχουν καμμία περικοπή στη σύνταξή τους επειδή είχαν παράλληλα, όπως συνηθίζεται στην ελληνική κοινωνία, και μια αγρ</w:t>
      </w:r>
      <w:r>
        <w:rPr>
          <w:rFonts w:eastAsia="Times New Roman" w:cs="Times New Roman"/>
          <w:szCs w:val="24"/>
        </w:rPr>
        <w:t xml:space="preserve">οτική καλλιέργεια. </w:t>
      </w:r>
    </w:p>
    <w:p w14:paraId="7CC133A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Εκείνο που πρέπει να εξετάσουμε είναι αν εξυπηρετεί την αγροτική παραγωγή και την οργάνωσή της η ύπαρξη περιπτώσεων όπου –και γνωρίζω πολύ προσωπικά τέτοιες περιπτώσεις- άλλες κατηγορίες ασφαλισμένων, που </w:t>
      </w:r>
      <w:r>
        <w:rPr>
          <w:rFonts w:eastAsia="Times New Roman" w:cs="Times New Roman"/>
          <w:szCs w:val="24"/>
        </w:rPr>
        <w:lastRenderedPageBreak/>
        <w:t>δεν είναι αγρότες και δεν είναι</w:t>
      </w:r>
      <w:r>
        <w:rPr>
          <w:rFonts w:eastAsia="Times New Roman" w:cs="Times New Roman"/>
          <w:szCs w:val="24"/>
        </w:rPr>
        <w:t xml:space="preserve"> κατά κύριο επάγγελμα αγρότες πολύ περισσότερο, θα πρέπει να έχουν την ίδια μεταχείριση με τους αγρότες. Διότι αν συμβεί αυτό, τότε θα έχουμε αθέμιτη, εντελώς ανταγωνιστική, σχέση σε βάρος των αγροτών και υπέρ άλλων κατηγοριών. </w:t>
      </w:r>
    </w:p>
    <w:p w14:paraId="7CC133A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Θα μου πείτε, είναι τόσο ση</w:t>
      </w:r>
      <w:r>
        <w:rPr>
          <w:rFonts w:eastAsia="Times New Roman" w:cs="Times New Roman"/>
          <w:szCs w:val="24"/>
        </w:rPr>
        <w:t>μαντικό να πληρώνουν ασφαλιστική εισφορά κάποιοι που έχουν τέτοια δραστηριότητα; Είναι πάντως ένα πλεονέκτημα που εμείς θέλουμε να διατηρούμε για τους αγρότες, να μπορούν δηλαδή να έχουν απαλλαγή μέχρι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2024 από τη διάταξη που ορίζει πως θα υπάρχε</w:t>
      </w:r>
      <w:r>
        <w:rPr>
          <w:rFonts w:eastAsia="Times New Roman" w:cs="Times New Roman"/>
          <w:szCs w:val="24"/>
        </w:rPr>
        <w:t xml:space="preserve">ι μείωση στη σύνταξη και επιβολή εισφοράς στο εισόδημα. Για τους αγρότες είπαμε να μην συμβαίνουν αυτά μέχρι και τον Δεκέμβριο του 2024. Και δεν συμβαίνει, επίσης, το ίδιο για όσους είναι ασφαλισμένοι, ήταν συνταξιούχοι ή έγιναν συνταξιούχοι με αίτηση που </w:t>
      </w:r>
      <w:r>
        <w:rPr>
          <w:rFonts w:eastAsia="Times New Roman" w:cs="Times New Roman"/>
          <w:szCs w:val="24"/>
        </w:rPr>
        <w:t>υπέβαλαν μέχρι 12 Μαΐου του 2016.</w:t>
      </w:r>
    </w:p>
    <w:p w14:paraId="7CC133B0" w14:textId="77777777" w:rsidR="00DA4EE4" w:rsidRDefault="00FE2A97">
      <w:pPr>
        <w:spacing w:line="600" w:lineRule="auto"/>
        <w:ind w:firstLine="720"/>
        <w:jc w:val="both"/>
        <w:rPr>
          <w:rFonts w:eastAsia="Times New Roman"/>
          <w:szCs w:val="24"/>
        </w:rPr>
      </w:pPr>
      <w:r>
        <w:rPr>
          <w:rFonts w:eastAsia="Times New Roman"/>
          <w:szCs w:val="24"/>
        </w:rPr>
        <w:t>Να ενημερώσω εσάς, κύριε Κουτσούκο, όπως και τον ελληνικό λαό ότι μέχρι τον Δεκέμβριο του 2016, γιατί αυτή είναι η περίοδος που μας ενδιαφέρει, η επίμαχη περίοδος κατά την οποία κάποιοι μπορεί να έγιναν συνταξιούχοι και να</w:t>
      </w:r>
      <w:r>
        <w:rPr>
          <w:rFonts w:eastAsia="Times New Roman"/>
          <w:szCs w:val="24"/>
        </w:rPr>
        <w:t xml:space="preserve"> υπαχθούν στην περίπτωση του άρθρου 20, είχαμε περίπου τριάντα χιλιάδες αιτήσεις συνταξιοδότησης. Αυτές είναι όλες και όλες. Και βεβαίως οι τριάντα χιλιάδες δεν είναι οπωσδήποτε περιπτώσεις που έχουν και αγροτικό </w:t>
      </w:r>
      <w:r>
        <w:rPr>
          <w:rFonts w:eastAsia="Times New Roman"/>
          <w:szCs w:val="24"/>
        </w:rPr>
        <w:lastRenderedPageBreak/>
        <w:t>κλήρο. Και αν κάποιοι από αυτούς έχουν αγρο</w:t>
      </w:r>
      <w:r>
        <w:rPr>
          <w:rFonts w:eastAsia="Times New Roman"/>
          <w:szCs w:val="24"/>
        </w:rPr>
        <w:t>τικό κλήρο, δεν είναι όλες δραστηριότητες αγροτικές επιδοτούμενες.</w:t>
      </w:r>
    </w:p>
    <w:p w14:paraId="7CC133B1" w14:textId="77777777" w:rsidR="00DA4EE4" w:rsidRDefault="00FE2A97">
      <w:pPr>
        <w:spacing w:line="600" w:lineRule="auto"/>
        <w:ind w:firstLine="720"/>
        <w:jc w:val="both"/>
        <w:rPr>
          <w:rFonts w:eastAsia="Times New Roman"/>
          <w:szCs w:val="24"/>
        </w:rPr>
      </w:pPr>
      <w:r>
        <w:rPr>
          <w:rFonts w:eastAsia="Times New Roman"/>
          <w:szCs w:val="24"/>
        </w:rPr>
        <w:t>Έχω ξαναπεί ότι η μίσθωση αγρών, η μίσθωση δραστηριοτήτων που παίρνουν επιδότηση δεν εμπίπτει στην περίπτωση της απόκτησης εισοδήματος από καλλιέργεια και από δραστηριότητα. Υπάρχει, λοιπόν</w:t>
      </w:r>
      <w:r>
        <w:rPr>
          <w:rFonts w:eastAsia="Times New Roman"/>
          <w:szCs w:val="24"/>
        </w:rPr>
        <w:t>, εναλλακτική λύση για εκείνους που περιστασιακά έκαναν αυτή τη δουλειά. Και βεβαίως δεν είναι αγροτικό εισόδημα το προϊόν που παράγεται για την κάλυψη των οικογενειακών αναγκών του καλλιεργητή.</w:t>
      </w:r>
    </w:p>
    <w:p w14:paraId="7CC133B2" w14:textId="77777777" w:rsidR="00DA4EE4" w:rsidRDefault="00FE2A97">
      <w:pPr>
        <w:spacing w:line="600" w:lineRule="auto"/>
        <w:ind w:firstLine="720"/>
        <w:jc w:val="both"/>
        <w:rPr>
          <w:rFonts w:eastAsia="Times New Roman"/>
          <w:szCs w:val="24"/>
        </w:rPr>
      </w:pPr>
      <w:r>
        <w:rPr>
          <w:rFonts w:eastAsia="Times New Roman"/>
          <w:szCs w:val="24"/>
        </w:rPr>
        <w:t>Σας ευχαριστώ.</w:t>
      </w:r>
    </w:p>
    <w:p w14:paraId="7CC133B3" w14:textId="77777777" w:rsidR="00DA4EE4" w:rsidRDefault="00FE2A97">
      <w:pPr>
        <w:spacing w:line="600" w:lineRule="auto"/>
        <w:ind w:firstLine="720"/>
        <w:jc w:val="both"/>
        <w:rPr>
          <w:rFonts w:eastAsia="Times New Roman"/>
          <w:szCs w:val="24"/>
        </w:rPr>
      </w:pPr>
      <w:r>
        <w:rPr>
          <w:rFonts w:eastAsia="Times New Roman" w:cs="Times New Roman"/>
          <w:b/>
          <w:bCs/>
          <w:szCs w:val="24"/>
        </w:rPr>
        <w:t xml:space="preserve">ΠΡΟΕΔΡΕΥΩΝ (Γεώργιος Βαρεμένος): </w:t>
      </w:r>
      <w:r>
        <w:rPr>
          <w:rFonts w:eastAsia="Times New Roman" w:cs="Times New Roman"/>
          <w:bCs/>
          <w:szCs w:val="24"/>
        </w:rPr>
        <w:t>Κύριε Κουτσού</w:t>
      </w:r>
      <w:r>
        <w:rPr>
          <w:rFonts w:eastAsia="Times New Roman" w:cs="Times New Roman"/>
          <w:bCs/>
          <w:szCs w:val="24"/>
        </w:rPr>
        <w:t>κο, έχετε τον λόγο.</w:t>
      </w:r>
    </w:p>
    <w:p w14:paraId="7CC133B4" w14:textId="77777777" w:rsidR="00DA4EE4" w:rsidRDefault="00FE2A97">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Λυπάμαι, κύριε Υπουργέ, αλλά είναι εντελώς λάθος η προσέγγισή σας. Είναι </w:t>
      </w:r>
      <w:proofErr w:type="spellStart"/>
      <w:r>
        <w:rPr>
          <w:rFonts w:eastAsia="Times New Roman"/>
          <w:szCs w:val="24"/>
        </w:rPr>
        <w:t>τιμωρητικού</w:t>
      </w:r>
      <w:proofErr w:type="spellEnd"/>
      <w:r>
        <w:rPr>
          <w:rFonts w:eastAsia="Times New Roman"/>
          <w:szCs w:val="24"/>
        </w:rPr>
        <w:t xml:space="preserve"> χαρακτήρα. Για να λύσουμε το πρόβλημα της ανταγωνιστικότητας των άλλων αγροτών, να ψοφήσει η κατσίκα του γείτονα, δηλαδή να τιμωρήσ</w:t>
      </w:r>
      <w:r>
        <w:rPr>
          <w:rFonts w:eastAsia="Times New Roman"/>
          <w:szCs w:val="24"/>
        </w:rPr>
        <w:t xml:space="preserve">ουμε αυτόν που έχει ένα συμπληρωματικό εισόδημα. </w:t>
      </w:r>
      <w:r>
        <w:rPr>
          <w:rFonts w:eastAsia="Times New Roman"/>
          <w:szCs w:val="24"/>
        </w:rPr>
        <w:t>Ε</w:t>
      </w:r>
      <w:r>
        <w:rPr>
          <w:rFonts w:eastAsia="Times New Roman"/>
          <w:szCs w:val="24"/>
        </w:rPr>
        <w:t xml:space="preserve">ίπα ότι είτε ήταν μικροεπαγγελματίας στο χωριό είτε ήταν οικοδόμος, ξενοδοχοϋπάλληλος, ακόμα και δημόσιος υπάλληλος, ο οποίος είχε ένα αγροτικό εισόδημα, όταν έρθει η ώρα να πάρει τη σύνταξή του, για την </w:t>
      </w:r>
      <w:r>
        <w:rPr>
          <w:rFonts w:eastAsia="Times New Roman"/>
          <w:szCs w:val="24"/>
        </w:rPr>
        <w:lastRenderedPageBreak/>
        <w:t>οπ</w:t>
      </w:r>
      <w:r>
        <w:rPr>
          <w:rFonts w:eastAsia="Times New Roman"/>
          <w:szCs w:val="24"/>
        </w:rPr>
        <w:t>οία έχει πληρώσει εισφορές -και θα πάρει ένα βοήθημα, γιατί με τις περικοπές και τη μείωση της ανταποδοτικότητας, ουσιαστικά</w:t>
      </w:r>
      <w:r>
        <w:rPr>
          <w:rFonts w:eastAsia="Times New Roman"/>
          <w:szCs w:val="24"/>
        </w:rPr>
        <w:t xml:space="preserve"> </w:t>
      </w:r>
      <w:r>
        <w:rPr>
          <w:rFonts w:eastAsia="Times New Roman"/>
          <w:szCs w:val="24"/>
        </w:rPr>
        <w:t xml:space="preserve">θα είναι βοήθημα από τον νόμο </w:t>
      </w:r>
      <w:proofErr w:type="spellStart"/>
      <w:r>
        <w:rPr>
          <w:rFonts w:eastAsia="Times New Roman"/>
          <w:szCs w:val="24"/>
        </w:rPr>
        <w:t>Κατρούγκαλου</w:t>
      </w:r>
      <w:proofErr w:type="spellEnd"/>
      <w:r>
        <w:rPr>
          <w:rFonts w:eastAsia="Times New Roman"/>
          <w:szCs w:val="24"/>
        </w:rPr>
        <w:t>- θα του κόψετε και το 60%.</w:t>
      </w:r>
    </w:p>
    <w:p w14:paraId="7CC133B5" w14:textId="77777777" w:rsidR="00DA4EE4" w:rsidRDefault="00FE2A97">
      <w:pPr>
        <w:spacing w:line="600" w:lineRule="auto"/>
        <w:ind w:firstLine="720"/>
        <w:jc w:val="both"/>
        <w:rPr>
          <w:rFonts w:eastAsia="Times New Roman"/>
          <w:szCs w:val="24"/>
        </w:rPr>
      </w:pPr>
      <w:r>
        <w:rPr>
          <w:rFonts w:eastAsia="Times New Roman"/>
          <w:szCs w:val="24"/>
        </w:rPr>
        <w:t>Έτσι, θα τον αναγκάσετε σε ένα</w:t>
      </w:r>
      <w:r>
        <w:rPr>
          <w:rFonts w:eastAsia="Times New Roman"/>
          <w:szCs w:val="24"/>
        </w:rPr>
        <w:t>ν</w:t>
      </w:r>
      <w:r>
        <w:rPr>
          <w:rFonts w:eastAsia="Times New Roman"/>
          <w:szCs w:val="24"/>
        </w:rPr>
        <w:t xml:space="preserve"> μιλιταριστικού χαρακτήρα εκσυ</w:t>
      </w:r>
      <w:r>
        <w:rPr>
          <w:rFonts w:eastAsia="Times New Roman"/>
          <w:szCs w:val="24"/>
        </w:rPr>
        <w:t>γχρονισμό</w:t>
      </w:r>
      <w:r>
        <w:rPr>
          <w:rFonts w:eastAsia="Times New Roman"/>
          <w:szCs w:val="24"/>
        </w:rPr>
        <w:t xml:space="preserve">, </w:t>
      </w:r>
      <w:r>
        <w:rPr>
          <w:rFonts w:eastAsia="Times New Roman"/>
          <w:szCs w:val="24"/>
        </w:rPr>
        <w:t>και πρέπει να πάρει θέση το Υπουργείο Αγροτικής Ανάπτυξης</w:t>
      </w:r>
      <w:r>
        <w:rPr>
          <w:rFonts w:eastAsia="Times New Roman"/>
          <w:szCs w:val="24"/>
        </w:rPr>
        <w:t>,</w:t>
      </w:r>
      <w:r>
        <w:rPr>
          <w:rFonts w:eastAsia="Times New Roman"/>
          <w:szCs w:val="24"/>
        </w:rPr>
        <w:t xml:space="preserve"> να κόψει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τα δέντρα και το περιβόλι που κληρονόμησε ή να τα νοικιάσει. </w:t>
      </w:r>
      <w:r>
        <w:rPr>
          <w:rFonts w:eastAsia="Times New Roman"/>
          <w:szCs w:val="24"/>
        </w:rPr>
        <w:t>Π</w:t>
      </w:r>
      <w:r>
        <w:rPr>
          <w:rFonts w:eastAsia="Times New Roman"/>
          <w:szCs w:val="24"/>
        </w:rPr>
        <w:t>οιος θα νοικιάσει μια μικρή εκμετάλλευση; Πρόκειται για μικρές εκμεταλλεύσεις για τις οποίες παίρνει μια μ</w:t>
      </w:r>
      <w:r>
        <w:rPr>
          <w:rFonts w:eastAsia="Times New Roman"/>
          <w:szCs w:val="24"/>
        </w:rPr>
        <w:t>ικρή επιδότηση, την οποία την κάνατε φορολογητέο εισόδημα. Γι</w:t>
      </w:r>
      <w:r>
        <w:rPr>
          <w:rFonts w:eastAsia="Times New Roman"/>
          <w:szCs w:val="24"/>
        </w:rPr>
        <w:t>α</w:t>
      </w:r>
      <w:r>
        <w:rPr>
          <w:rFonts w:eastAsia="Times New Roman"/>
          <w:szCs w:val="24"/>
        </w:rPr>
        <w:t xml:space="preserve"> αυτό θα έχει την περικοπή.</w:t>
      </w:r>
    </w:p>
    <w:p w14:paraId="7CC133B6" w14:textId="77777777" w:rsidR="00DA4EE4" w:rsidRDefault="00FE2A97">
      <w:pPr>
        <w:spacing w:line="600" w:lineRule="auto"/>
        <w:ind w:firstLine="720"/>
        <w:jc w:val="both"/>
        <w:rPr>
          <w:rFonts w:eastAsia="Times New Roman"/>
          <w:szCs w:val="24"/>
        </w:rPr>
      </w:pPr>
      <w:r>
        <w:rPr>
          <w:rFonts w:eastAsia="Times New Roman"/>
          <w:szCs w:val="24"/>
        </w:rPr>
        <w:t>Α</w:t>
      </w:r>
      <w:r>
        <w:rPr>
          <w:rFonts w:eastAsia="Times New Roman"/>
          <w:szCs w:val="24"/>
        </w:rPr>
        <w:t>ν πάρουμε την περίπτωση αυτού που είναι παλιός συνταξιούχος και αυτή τη στιγμή δεν έχει καμμία περικοπή, αν για κάποιο</w:t>
      </w:r>
      <w:r>
        <w:rPr>
          <w:rFonts w:eastAsia="Times New Roman"/>
          <w:szCs w:val="24"/>
        </w:rPr>
        <w:t>ν</w:t>
      </w:r>
      <w:r>
        <w:rPr>
          <w:rFonts w:eastAsia="Times New Roman"/>
          <w:szCs w:val="24"/>
        </w:rPr>
        <w:t xml:space="preserve"> λόγο αποκτήσει την ιδιότητα για την οποία λέε</w:t>
      </w:r>
      <w:r>
        <w:rPr>
          <w:rFonts w:eastAsia="Times New Roman"/>
          <w:szCs w:val="24"/>
        </w:rPr>
        <w:t xml:space="preserve">ι το άρθρο 20, δηλαδή πέθανε ο γονιός του και του κληρονόμησε το λιοστάσι, θα πάει σε περικοπή; Τι να κάνει το λιοστάσι; Τι να κάνει τα δέντρα; Ποιος θα αναλάβει να το εκμεταλλευτεί; Έχετε καταλάβει τι κάνετε; Νομίζω ότι δεν τα έχετε συνειδητοποιήσει. </w:t>
      </w:r>
    </w:p>
    <w:p w14:paraId="7CC133B7" w14:textId="77777777" w:rsidR="00DA4EE4" w:rsidRDefault="00FE2A97">
      <w:pPr>
        <w:spacing w:line="600" w:lineRule="auto"/>
        <w:ind w:firstLine="720"/>
        <w:jc w:val="both"/>
        <w:rPr>
          <w:rFonts w:eastAsia="Times New Roman"/>
          <w:szCs w:val="24"/>
        </w:rPr>
      </w:pPr>
      <w:r>
        <w:rPr>
          <w:rFonts w:eastAsia="Times New Roman"/>
          <w:szCs w:val="24"/>
        </w:rPr>
        <w:t xml:space="preserve">Εν </w:t>
      </w:r>
      <w:r>
        <w:rPr>
          <w:rFonts w:eastAsia="Times New Roman"/>
          <w:szCs w:val="24"/>
        </w:rPr>
        <w:t xml:space="preserve">πάση </w:t>
      </w:r>
      <w:proofErr w:type="spellStart"/>
      <w:r>
        <w:rPr>
          <w:rFonts w:eastAsia="Times New Roman"/>
          <w:szCs w:val="24"/>
        </w:rPr>
        <w:t>περιπτώσει</w:t>
      </w:r>
      <w:proofErr w:type="spellEnd"/>
      <w:r>
        <w:rPr>
          <w:rFonts w:eastAsia="Times New Roman"/>
          <w:szCs w:val="24"/>
        </w:rPr>
        <w:t xml:space="preserve">, επειδή ψηφίζετε και </w:t>
      </w:r>
      <w:proofErr w:type="spellStart"/>
      <w:r>
        <w:rPr>
          <w:rFonts w:eastAsia="Times New Roman"/>
          <w:szCs w:val="24"/>
        </w:rPr>
        <w:t>ξεψηφίζετε</w:t>
      </w:r>
      <w:proofErr w:type="spellEnd"/>
      <w:r>
        <w:rPr>
          <w:rFonts w:eastAsia="Times New Roman"/>
          <w:szCs w:val="24"/>
        </w:rPr>
        <w:t xml:space="preserve">, έχετε τη δυνατότητα να διορθώσετε το άρθρο 20. Επαναλαμβάνω ότι πρόκειται για μια μεγάλη αδικία και για μια </w:t>
      </w:r>
      <w:proofErr w:type="spellStart"/>
      <w:r>
        <w:rPr>
          <w:rFonts w:eastAsia="Times New Roman"/>
          <w:szCs w:val="24"/>
        </w:rPr>
        <w:t>τιμωρητικού</w:t>
      </w:r>
      <w:proofErr w:type="spellEnd"/>
      <w:r>
        <w:rPr>
          <w:rFonts w:eastAsia="Times New Roman"/>
          <w:szCs w:val="24"/>
        </w:rPr>
        <w:t xml:space="preserve"> χαρακτήρα διαδικασία, που δεν αφορά την ανασυγκρότηση του αγροτικού τομέα με βάση τα όσ</w:t>
      </w:r>
      <w:r>
        <w:rPr>
          <w:rFonts w:eastAsia="Times New Roman"/>
          <w:szCs w:val="24"/>
        </w:rPr>
        <w:t>α ισχυριστήκατε περί αθέμ</w:t>
      </w:r>
      <w:r>
        <w:rPr>
          <w:rFonts w:eastAsia="Times New Roman"/>
          <w:szCs w:val="24"/>
        </w:rPr>
        <w:t>ι</w:t>
      </w:r>
      <w:r>
        <w:rPr>
          <w:rFonts w:eastAsia="Times New Roman"/>
          <w:szCs w:val="24"/>
        </w:rPr>
        <w:t xml:space="preserve">του ή άνισου ανταγωνισμού. </w:t>
      </w:r>
    </w:p>
    <w:p w14:paraId="7CC133B8" w14:textId="77777777" w:rsidR="00DA4EE4" w:rsidRDefault="00FE2A97">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xml:space="preserve"> είμαστε και σε μια μεταβατική φάση. Σε κάθε περίπτωση</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έχετε υποχρέωση, όπως κάνατε με την </w:t>
      </w:r>
      <w:r>
        <w:rPr>
          <w:rFonts w:eastAsia="Times New Roman"/>
          <w:szCs w:val="24"/>
        </w:rPr>
        <w:t>ε</w:t>
      </w:r>
      <w:r>
        <w:rPr>
          <w:rFonts w:eastAsia="Times New Roman"/>
          <w:szCs w:val="24"/>
        </w:rPr>
        <w:t>γκύκλιο στις 20 Απριλίου για τους ασφαλισμένους στον ΟΓΑ, να απαντήσ</w:t>
      </w:r>
      <w:r>
        <w:rPr>
          <w:rFonts w:eastAsia="Times New Roman"/>
          <w:szCs w:val="24"/>
        </w:rPr>
        <w:t>ε</w:t>
      </w:r>
      <w:r>
        <w:rPr>
          <w:rFonts w:eastAsia="Times New Roman"/>
          <w:szCs w:val="24"/>
        </w:rPr>
        <w:t xml:space="preserve">τε και σε </w:t>
      </w:r>
      <w:r>
        <w:rPr>
          <w:rFonts w:eastAsia="Times New Roman"/>
          <w:szCs w:val="24"/>
        </w:rPr>
        <w:t>αυτούς τους ανθρώπους που είναι χιλιάδες, είτε είναι συνταξιούχοι είτε είναι έτοιμοι να βγουν σε σύνταξη -και τώρα λήγει και η προθεσμία, την οποία ξέρει ο κύριος Υπουργός, για να κάνουν τις δηλώσεις ΟΣΔΕ, όπως και η προθεσμία της μεταβίβασης των δικαιωμάτ</w:t>
      </w:r>
      <w:r>
        <w:rPr>
          <w:rFonts w:eastAsia="Times New Roman"/>
          <w:szCs w:val="24"/>
        </w:rPr>
        <w:t>ων-</w:t>
      </w:r>
      <w:r>
        <w:rPr>
          <w:rFonts w:eastAsia="Times New Roman"/>
          <w:szCs w:val="24"/>
        </w:rPr>
        <w:t>,</w:t>
      </w:r>
      <w:r>
        <w:rPr>
          <w:rFonts w:eastAsia="Times New Roman"/>
          <w:szCs w:val="24"/>
        </w:rPr>
        <w:t xml:space="preserve"> ώστε τουλάχιστον να πάρουν τα  μέτρα τους. </w:t>
      </w:r>
    </w:p>
    <w:p w14:paraId="7CC133B9" w14:textId="77777777" w:rsidR="00DA4EE4" w:rsidRDefault="00FE2A97">
      <w:pPr>
        <w:spacing w:line="600" w:lineRule="auto"/>
        <w:ind w:firstLine="720"/>
        <w:jc w:val="both"/>
        <w:rPr>
          <w:rFonts w:eastAsia="Times New Roman"/>
          <w:szCs w:val="24"/>
        </w:rPr>
      </w:pPr>
      <w:r>
        <w:rPr>
          <w:rFonts w:eastAsia="Times New Roman"/>
          <w:szCs w:val="24"/>
        </w:rPr>
        <w:t>Πάρτε την ευθύνη σας, λοιπόν. Βάλτε την υπογραφή σας σε μια εγκύκλιο</w:t>
      </w:r>
      <w:r>
        <w:rPr>
          <w:rFonts w:eastAsia="Times New Roman"/>
          <w:szCs w:val="24"/>
        </w:rPr>
        <w:t>,</w:t>
      </w:r>
      <w:r>
        <w:rPr>
          <w:rFonts w:eastAsia="Times New Roman"/>
          <w:szCs w:val="24"/>
        </w:rPr>
        <w:t xml:space="preserve"> για να ξέρει και ο κόσμος ποιος ευθύνεται για τις περικοπές που θα γίνουν μεθαύριο. Νομίζετε ότι επειδή δεν θα τις κάνετε εσείς και θα τι</w:t>
      </w:r>
      <w:r>
        <w:rPr>
          <w:rFonts w:eastAsia="Times New Roman"/>
          <w:szCs w:val="24"/>
        </w:rPr>
        <w:t>ς κάνουν οι επόμενοι, θα γλιτώσετε από την μήνι</w:t>
      </w:r>
      <w:r>
        <w:rPr>
          <w:rFonts w:eastAsia="Times New Roman"/>
          <w:szCs w:val="24"/>
        </w:rPr>
        <w:t>ν</w:t>
      </w:r>
      <w:r>
        <w:rPr>
          <w:rFonts w:eastAsia="Times New Roman"/>
          <w:szCs w:val="24"/>
        </w:rPr>
        <w:t xml:space="preserve"> των πολιτών, επειδή δεν έχουν υποβληθεί οι δηλώσεις του 2017 ή δεν έχουν πάρει τη σύνταξη;</w:t>
      </w:r>
    </w:p>
    <w:p w14:paraId="7CC133BA" w14:textId="77777777" w:rsidR="00DA4EE4" w:rsidRDefault="00FE2A97">
      <w:pPr>
        <w:spacing w:line="600" w:lineRule="auto"/>
        <w:ind w:firstLine="720"/>
        <w:jc w:val="both"/>
        <w:rPr>
          <w:rFonts w:eastAsia="Times New Roman"/>
          <w:szCs w:val="24"/>
        </w:rPr>
      </w:pPr>
      <w:r>
        <w:rPr>
          <w:rFonts w:eastAsia="Times New Roman"/>
          <w:szCs w:val="24"/>
        </w:rPr>
        <w:t>Νομίζω, όμως, για να επανέλθω στην ουσία, ότι η προσέγγισή σας είναι εντελώς λάθος, διότι είναι σε βάρος των αρχών τ</w:t>
      </w:r>
      <w:r>
        <w:rPr>
          <w:rFonts w:eastAsia="Times New Roman"/>
          <w:szCs w:val="24"/>
        </w:rPr>
        <w:t>ου ασφαλιστικού συστήματος. Πληρώνει εισφορές, έχει ανταποδοτικότητα, τώρα θα του κόψετε και τη σύνταξη και θα τον βάλετε να πληρώσει και πρόσθετες εισφορές; Θα του δώσετε και δεύτερη σύνταξη</w:t>
      </w:r>
      <w:r>
        <w:rPr>
          <w:rFonts w:eastAsia="Times New Roman"/>
          <w:szCs w:val="24"/>
        </w:rPr>
        <w:t>,</w:t>
      </w:r>
      <w:r>
        <w:rPr>
          <w:rFonts w:eastAsia="Times New Roman"/>
          <w:szCs w:val="24"/>
        </w:rPr>
        <w:t xml:space="preserve"> δηλαδή; </w:t>
      </w:r>
    </w:p>
    <w:p w14:paraId="7CC133BB" w14:textId="77777777" w:rsidR="00DA4EE4" w:rsidRDefault="00FE2A97">
      <w:pPr>
        <w:spacing w:line="600" w:lineRule="auto"/>
        <w:ind w:firstLine="720"/>
        <w:jc w:val="both"/>
        <w:rPr>
          <w:rFonts w:eastAsia="Times New Roman"/>
          <w:szCs w:val="24"/>
        </w:rPr>
      </w:pPr>
      <w:r>
        <w:rPr>
          <w:rFonts w:eastAsia="Times New Roman"/>
          <w:szCs w:val="24"/>
        </w:rPr>
        <w:t xml:space="preserve">Νομίζω, κύριε Υπουργέ, ότι κάνετε σημαντικό λάθος. Θα </w:t>
      </w:r>
      <w:r>
        <w:rPr>
          <w:rFonts w:eastAsia="Times New Roman"/>
          <w:szCs w:val="24"/>
        </w:rPr>
        <w:t xml:space="preserve">χαθεί ένα κομμάτι της παραγωγής, γιατί κανείς δεν πρόκειται να πάει να παραλάβει και να </w:t>
      </w:r>
      <w:r>
        <w:rPr>
          <w:rFonts w:eastAsia="Times New Roman"/>
          <w:szCs w:val="24"/>
        </w:rPr>
        <w:lastRenderedPageBreak/>
        <w:t>καλλιεργήσει αυτόν τον μικρό κλήρο ή θα ρέπουν προς τη φοροδιαφυγή</w:t>
      </w:r>
      <w:r>
        <w:rPr>
          <w:rFonts w:eastAsia="Times New Roman"/>
          <w:szCs w:val="24"/>
        </w:rPr>
        <w:t>,</w:t>
      </w:r>
      <w:r>
        <w:rPr>
          <w:rFonts w:eastAsia="Times New Roman"/>
          <w:szCs w:val="24"/>
        </w:rPr>
        <w:t xml:space="preserve"> για να μη δηλώνουν εισόδημα και να μην έχουν περικοπές. </w:t>
      </w:r>
    </w:p>
    <w:p w14:paraId="7CC133BC" w14:textId="77777777" w:rsidR="00DA4EE4" w:rsidRDefault="00FE2A97">
      <w:pPr>
        <w:spacing w:line="600" w:lineRule="auto"/>
        <w:ind w:firstLine="720"/>
        <w:jc w:val="both"/>
        <w:rPr>
          <w:rFonts w:eastAsia="Times New Roman"/>
          <w:szCs w:val="24"/>
        </w:rPr>
      </w:pPr>
      <w:r>
        <w:rPr>
          <w:rFonts w:eastAsia="Times New Roman"/>
          <w:szCs w:val="24"/>
        </w:rPr>
        <w:t>Πάντως είναι ανορθολογικός ο τρόπος που προ</w:t>
      </w:r>
      <w:r>
        <w:rPr>
          <w:rFonts w:eastAsia="Times New Roman"/>
          <w:szCs w:val="24"/>
        </w:rPr>
        <w:t xml:space="preserve">σεγγίζετε το θέμα και </w:t>
      </w:r>
      <w:proofErr w:type="spellStart"/>
      <w:r>
        <w:rPr>
          <w:rFonts w:eastAsia="Times New Roman"/>
          <w:szCs w:val="24"/>
        </w:rPr>
        <w:t>τιμωρητικός</w:t>
      </w:r>
      <w:proofErr w:type="spellEnd"/>
      <w:r>
        <w:rPr>
          <w:rFonts w:eastAsia="Times New Roman"/>
          <w:szCs w:val="24"/>
        </w:rPr>
        <w:t xml:space="preserve"> και πιστεύω ότι έχετε δυνατότητα να τον διορθώσετε. Εξάλλου, η απάντηση που δίνετε με την εγκύκλιο για τους ασφαλισμένους στον ΟΓΑ λέει για τις δραστηριότητες που υπάγονται στην ασφάλισή του, με βάση τους κανονισμούς των </w:t>
      </w:r>
      <w:r>
        <w:rPr>
          <w:rFonts w:eastAsia="Times New Roman"/>
          <w:szCs w:val="24"/>
        </w:rPr>
        <w:t>τ</w:t>
      </w:r>
      <w:r>
        <w:rPr>
          <w:rFonts w:eastAsia="Times New Roman"/>
          <w:szCs w:val="24"/>
        </w:rPr>
        <w:t xml:space="preserve">αμείων που εντάχθηκαν στον </w:t>
      </w:r>
      <w:r>
        <w:rPr>
          <w:rFonts w:eastAsia="Times New Roman"/>
          <w:szCs w:val="24"/>
        </w:rPr>
        <w:t>ΕΦΚ</w:t>
      </w:r>
      <w:r>
        <w:rPr>
          <w:rFonts w:eastAsia="Times New Roman"/>
          <w:szCs w:val="24"/>
        </w:rPr>
        <w:t>Α.</w:t>
      </w:r>
    </w:p>
    <w:p w14:paraId="7CC133BD" w14:textId="77777777" w:rsidR="00DA4EE4" w:rsidRDefault="00FE2A97">
      <w:pPr>
        <w:spacing w:line="600" w:lineRule="auto"/>
        <w:ind w:firstLine="720"/>
        <w:jc w:val="both"/>
        <w:rPr>
          <w:rFonts w:eastAsia="Times New Roman" w:cs="Times New Roman"/>
          <w:szCs w:val="24"/>
        </w:rPr>
      </w:pPr>
      <w:r>
        <w:rPr>
          <w:rFonts w:eastAsia="Times New Roman"/>
          <w:szCs w:val="24"/>
        </w:rPr>
        <w:t xml:space="preserve">Αυτές οι κατηγορίες, κύριε Υπουργέ, όπως γνωρίζετε καλά, δεν υπάγονταν στην ασφάλιση του ΟΓΑ με βάση τον </w:t>
      </w:r>
      <w:r>
        <w:rPr>
          <w:rFonts w:eastAsia="Times New Roman"/>
          <w:szCs w:val="24"/>
        </w:rPr>
        <w:t>κ</w:t>
      </w:r>
      <w:r>
        <w:rPr>
          <w:rFonts w:eastAsia="Times New Roman"/>
          <w:szCs w:val="24"/>
        </w:rPr>
        <w:t>ανονισμό, ο οποίος δεν έχει αλλάξει. Κατά συνέπεια για ποιο</w:t>
      </w:r>
      <w:r>
        <w:rPr>
          <w:rFonts w:eastAsia="Times New Roman"/>
          <w:szCs w:val="24"/>
        </w:rPr>
        <w:t>ν</w:t>
      </w:r>
      <w:r>
        <w:rPr>
          <w:rFonts w:eastAsia="Times New Roman"/>
          <w:szCs w:val="24"/>
        </w:rPr>
        <w:t xml:space="preserve"> λόγο κάνετε αυτή την ευρεία ερμηνεία; Για να εξοικονομήσ</w:t>
      </w:r>
      <w:r>
        <w:rPr>
          <w:rFonts w:eastAsia="Times New Roman"/>
          <w:szCs w:val="24"/>
        </w:rPr>
        <w:t>ετε και από αυτές τις περικοπές κάποια περαιτέρω έσοδα;</w:t>
      </w:r>
      <w:r>
        <w:rPr>
          <w:rFonts w:eastAsia="Times New Roman" w:cs="Times New Roman"/>
          <w:szCs w:val="24"/>
        </w:rPr>
        <w:t xml:space="preserve"> </w:t>
      </w:r>
      <w:r>
        <w:rPr>
          <w:rFonts w:eastAsia="Times New Roman" w:cs="Times New Roman"/>
          <w:szCs w:val="24"/>
        </w:rPr>
        <w:t xml:space="preserve">Έχετε κάνει 5 δισεκατομμύρια περικοπές στο ασφαλιστικό. Φτάνει! Ας μην τους τιμωρούμε όλους. </w:t>
      </w:r>
    </w:p>
    <w:p w14:paraId="7CC133BE"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Ας ελπίσω ότι στη δευτερολογία σας θα δώσετε μια αχτίδα φωτός σε αυτ</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 xml:space="preserve">ς χιλιάδες συνταξιούχους και </w:t>
      </w:r>
      <w:r>
        <w:rPr>
          <w:rFonts w:eastAsia="Times New Roman" w:cs="Times New Roman"/>
          <w:szCs w:val="24"/>
        </w:rPr>
        <w:t>εργαζόμενους</w:t>
      </w:r>
      <w:r>
        <w:rPr>
          <w:rFonts w:eastAsia="Times New Roman" w:cs="Times New Roman"/>
          <w:szCs w:val="24"/>
        </w:rPr>
        <w:t>,</w:t>
      </w:r>
      <w:r>
        <w:rPr>
          <w:rFonts w:eastAsia="Times New Roman" w:cs="Times New Roman"/>
          <w:szCs w:val="24"/>
        </w:rPr>
        <w:t xml:space="preserve"> που είναι σε ανασφάλεια και αβεβαιότητα. </w:t>
      </w:r>
    </w:p>
    <w:p w14:paraId="7CC133BF"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CC133C0" w14:textId="77777777" w:rsidR="00DA4EE4" w:rsidRDefault="00FE2A9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7CC133C1"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7CC133C2" w14:textId="77777777" w:rsidR="00DA4EE4" w:rsidRDefault="00FE2A97">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w:t>
      </w:r>
      <w:r>
        <w:rPr>
          <w:rFonts w:eastAsia="Times New Roman" w:cs="Times New Roman"/>
          <w:b/>
          <w:szCs w:val="24"/>
        </w:rPr>
        <w:t xml:space="preserve">ηλεγγύης): </w:t>
      </w:r>
      <w:r>
        <w:rPr>
          <w:rFonts w:eastAsia="Times New Roman" w:cs="Times New Roman"/>
          <w:szCs w:val="24"/>
        </w:rPr>
        <w:t xml:space="preserve">Κύριε Κουτσούκο, είμαι βέβαιος ότι αντιλαμβάνεστε τι λέω, αλλά θέλετε να πείτε πράγματα τα οποία δημιουργούν μια εντύπωση αρνητική. </w:t>
      </w:r>
    </w:p>
    <w:p w14:paraId="7CC133C3"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Όπως ξέρετε, κι εγώ κατάγομαι από περιοχή που έχει ελιές, που έχει παραγωγή αγροτική και επομένως γνωρίζω τι σημ</w:t>
      </w:r>
      <w:r>
        <w:rPr>
          <w:rFonts w:eastAsia="Times New Roman" w:cs="Times New Roman"/>
          <w:szCs w:val="24"/>
        </w:rPr>
        <w:t xml:space="preserve">αίνει αυτή η διάταξη και η αντιμετώπιση με αυτόν τον τρόπο της μικρής καλλιέργειας. Δεν είναι άδικη, δεν είναι </w:t>
      </w:r>
      <w:proofErr w:type="spellStart"/>
      <w:r>
        <w:rPr>
          <w:rFonts w:eastAsia="Times New Roman" w:cs="Times New Roman"/>
          <w:szCs w:val="24"/>
        </w:rPr>
        <w:t>τιμωρητική</w:t>
      </w:r>
      <w:proofErr w:type="spellEnd"/>
      <w:r>
        <w:rPr>
          <w:rFonts w:eastAsia="Times New Roman" w:cs="Times New Roman"/>
          <w:szCs w:val="24"/>
        </w:rPr>
        <w:t>. Διότι αυτό που προκύπτει από τον νόμο και την εφαρμογή του</w:t>
      </w:r>
      <w:r>
        <w:rPr>
          <w:rFonts w:eastAsia="Times New Roman" w:cs="Times New Roman"/>
          <w:szCs w:val="24"/>
        </w:rPr>
        <w:t>,</w:t>
      </w:r>
      <w:r>
        <w:rPr>
          <w:rFonts w:eastAsia="Times New Roman" w:cs="Times New Roman"/>
          <w:szCs w:val="24"/>
        </w:rPr>
        <w:t xml:space="preserve"> με τις εγκυκλίους που έχω εκδώσει</w:t>
      </w:r>
      <w:r>
        <w:rPr>
          <w:rFonts w:eastAsia="Times New Roman" w:cs="Times New Roman"/>
          <w:szCs w:val="24"/>
        </w:rPr>
        <w:t>,</w:t>
      </w:r>
      <w:r>
        <w:rPr>
          <w:rFonts w:eastAsia="Times New Roman" w:cs="Times New Roman"/>
          <w:szCs w:val="24"/>
        </w:rPr>
        <w:t xml:space="preserve"> δεν αφορά τον μικροκαλλιεργητή που βγάζει το λάδι του σπιτιού. Μιλάμε για καλλιέργειες οι οποίες έχουν μεγάλες επιδόσεις. Όχι  μόνο επιδοτήσεις, αλλά και παραγωγή, ως αποτέλεσμα μεγάλων καλλιεργητικών εκτάσεων. Δεν πρόκειται για το εισόδημα που προκύπτει </w:t>
      </w:r>
      <w:r>
        <w:rPr>
          <w:rFonts w:eastAsia="Times New Roman" w:cs="Times New Roman"/>
          <w:szCs w:val="24"/>
        </w:rPr>
        <w:t xml:space="preserve">από την επιδότηση, η οποία αναλώνεται κατά κανόνα στην ίδια την καλλιέργεια, όπως το να βάλεις λιπάσματα, να δώσεις μεροκάματα, να πάρεις </w:t>
      </w:r>
      <w:proofErr w:type="spellStart"/>
      <w:r>
        <w:rPr>
          <w:rFonts w:eastAsia="Times New Roman" w:cs="Times New Roman"/>
          <w:szCs w:val="24"/>
        </w:rPr>
        <w:t>αγροεφόδια</w:t>
      </w:r>
      <w:proofErr w:type="spellEnd"/>
      <w:r>
        <w:rPr>
          <w:rFonts w:eastAsia="Times New Roman" w:cs="Times New Roman"/>
          <w:szCs w:val="24"/>
        </w:rPr>
        <w:t xml:space="preserve">. </w:t>
      </w:r>
    </w:p>
    <w:p w14:paraId="7CC133C4"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Επομένως δεν θα προκύπτει εισόδημα, δεν θα προκύπτει θετικό αποτέλεσμα. </w:t>
      </w:r>
      <w:r>
        <w:rPr>
          <w:rFonts w:eastAsia="Times New Roman" w:cs="Times New Roman"/>
          <w:szCs w:val="24"/>
        </w:rPr>
        <w:t>Α</w:t>
      </w:r>
      <w:r>
        <w:rPr>
          <w:rFonts w:eastAsia="Times New Roman" w:cs="Times New Roman"/>
          <w:szCs w:val="24"/>
        </w:rPr>
        <w:t>υτό που έχω πει είναι ότι μας εν</w:t>
      </w:r>
      <w:r>
        <w:rPr>
          <w:rFonts w:eastAsia="Times New Roman" w:cs="Times New Roman"/>
          <w:szCs w:val="24"/>
        </w:rPr>
        <w:t xml:space="preserve">διαφέρει η μεγάλη παραγωγή, η παραγωγή που πραγματικά είναι επικερδής γι’ αυτόν που την κάνει. </w:t>
      </w:r>
    </w:p>
    <w:p w14:paraId="7CC133C5"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Μάλιστα έχω πει κατ’ επανάληψη, για παράδειγμα, σε προηγούμενες ερωτήσεις συναδέλφων σας, ότι γνωρίζω πολύ καλά και πολύ προσωπικά </w:t>
      </w:r>
      <w:r>
        <w:rPr>
          <w:rFonts w:eastAsia="Times New Roman" w:cs="Times New Roman"/>
          <w:szCs w:val="24"/>
        </w:rPr>
        <w:lastRenderedPageBreak/>
        <w:t>γιατρούς και δικηγόρους</w:t>
      </w:r>
      <w:r>
        <w:rPr>
          <w:rFonts w:eastAsia="Times New Roman" w:cs="Times New Roman"/>
          <w:szCs w:val="24"/>
        </w:rPr>
        <w:t>,</w:t>
      </w:r>
      <w:r>
        <w:rPr>
          <w:rFonts w:eastAsia="Times New Roman" w:cs="Times New Roman"/>
          <w:szCs w:val="24"/>
        </w:rPr>
        <w:t xml:space="preserve"> οι ο</w:t>
      </w:r>
      <w:r>
        <w:rPr>
          <w:rFonts w:eastAsia="Times New Roman" w:cs="Times New Roman"/>
          <w:szCs w:val="24"/>
        </w:rPr>
        <w:t>ποίοι έχουν πιο πολλά εισοδήματα από τέτοιες καλλιέργειες</w:t>
      </w:r>
      <w:r>
        <w:rPr>
          <w:rFonts w:eastAsia="Times New Roman" w:cs="Times New Roman"/>
          <w:szCs w:val="24"/>
        </w:rPr>
        <w:t>,</w:t>
      </w:r>
      <w:r>
        <w:rPr>
          <w:rFonts w:eastAsia="Times New Roman" w:cs="Times New Roman"/>
          <w:szCs w:val="24"/>
        </w:rPr>
        <w:t xml:space="preserve"> παρά από τη δουλειά τους. Υπάρχουν τέτοιες περιπτώσεις. Αυτές είναι ακραίες</w:t>
      </w:r>
      <w:r>
        <w:rPr>
          <w:rFonts w:eastAsia="Times New Roman" w:cs="Times New Roman"/>
          <w:szCs w:val="24"/>
        </w:rPr>
        <w:t>,</w:t>
      </w:r>
      <w:r>
        <w:rPr>
          <w:rFonts w:eastAsia="Times New Roman" w:cs="Times New Roman"/>
          <w:szCs w:val="24"/>
        </w:rPr>
        <w:t xml:space="preserve"> βέβαια. Είναι ακραίες. Μιλάμε για τεράστιες εγκαταστάσεις και καλλιέργειες. Τι να κάνουμε, δηλαδή; </w:t>
      </w:r>
    </w:p>
    <w:p w14:paraId="7CC133C6"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Δεν θα έχουν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αυτοί την αντιμετώπιση που επιφυλάσσει το σύστημα κοινωνικής ασφάλισης σε όποιον συνταξιοδοτείται, δηλαδή να κλείνει τη δραστηριότητά του; Αυτό ίσχυε πάντα. </w:t>
      </w:r>
    </w:p>
    <w:p w14:paraId="7CC133C7"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Ο εργαζόμενος είχε αυτή την αντιμετώπιση ως προς το ασφαλιστικό του δικαίωμα. Ο μαγαζάτορας</w:t>
      </w:r>
      <w:r>
        <w:rPr>
          <w:rFonts w:eastAsia="Times New Roman" w:cs="Times New Roman"/>
          <w:szCs w:val="24"/>
        </w:rPr>
        <w:t>,</w:t>
      </w:r>
      <w:r>
        <w:rPr>
          <w:rFonts w:eastAsia="Times New Roman" w:cs="Times New Roman"/>
          <w:szCs w:val="24"/>
        </w:rPr>
        <w:t xml:space="preserve"> κυρίως, για να πάρει από τον ΟΑΕΕ σύνταξη, έπρεπε να κλείσει το μαγαζί του. Το ίδιο και ο δικηγόρος, έπρεπε να σταματήσει τη δικηγορική δραστηριότητα. Το ίδιο και ο γιατρός. Παντού ίσχυε αυτό στο σύστημα κοινωνικής ασφάλισης. </w:t>
      </w:r>
    </w:p>
    <w:p w14:paraId="7CC133C8"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Δεν είναι το ίδιο πράγμα με </w:t>
      </w:r>
      <w:r>
        <w:rPr>
          <w:rFonts w:eastAsia="Times New Roman" w:cs="Times New Roman"/>
          <w:szCs w:val="24"/>
        </w:rPr>
        <w:t>την αγροτική παραγωγή. Είναι άλλο πράγμα η αγροτική γη. Δεν είναι ένα μαγαζί που το κλειδώνεις και φεύγεις. Γι</w:t>
      </w:r>
      <w:r>
        <w:rPr>
          <w:rFonts w:eastAsia="Times New Roman" w:cs="Times New Roman"/>
          <w:szCs w:val="24"/>
        </w:rPr>
        <w:t>α</w:t>
      </w:r>
      <w:r>
        <w:rPr>
          <w:rFonts w:eastAsia="Times New Roman" w:cs="Times New Roman"/>
          <w:szCs w:val="24"/>
        </w:rPr>
        <w:t xml:space="preserve"> αυτόν το</w:t>
      </w:r>
      <w:r>
        <w:rPr>
          <w:rFonts w:eastAsia="Times New Roman" w:cs="Times New Roman"/>
          <w:szCs w:val="24"/>
        </w:rPr>
        <w:t>ν</w:t>
      </w:r>
      <w:r>
        <w:rPr>
          <w:rFonts w:eastAsia="Times New Roman" w:cs="Times New Roman"/>
          <w:szCs w:val="24"/>
        </w:rPr>
        <w:t xml:space="preserve"> λόγο πρέπει να το δούμε διαφορετικά. </w:t>
      </w:r>
      <w:r>
        <w:rPr>
          <w:rFonts w:eastAsia="Times New Roman" w:cs="Times New Roman"/>
          <w:szCs w:val="24"/>
        </w:rPr>
        <w:t>Ε</w:t>
      </w:r>
      <w:r>
        <w:rPr>
          <w:rFonts w:eastAsia="Times New Roman" w:cs="Times New Roman"/>
          <w:szCs w:val="24"/>
        </w:rPr>
        <w:t xml:space="preserve">ξηγώ τι είναι αυτό το διαφορετικό. Το χωραφάκι που έχει ο πατέρας μου και το δίνει στον </w:t>
      </w:r>
      <w:proofErr w:type="spellStart"/>
      <w:r>
        <w:rPr>
          <w:rFonts w:eastAsia="Times New Roman" w:cs="Times New Roman"/>
          <w:szCs w:val="24"/>
        </w:rPr>
        <w:t>εγγονό</w:t>
      </w:r>
      <w:proofErr w:type="spellEnd"/>
      <w:r>
        <w:rPr>
          <w:rFonts w:eastAsia="Times New Roman" w:cs="Times New Roman"/>
          <w:szCs w:val="24"/>
        </w:rPr>
        <w:t xml:space="preserve"> τ</w:t>
      </w:r>
      <w:r>
        <w:rPr>
          <w:rFonts w:eastAsia="Times New Roman" w:cs="Times New Roman"/>
          <w:szCs w:val="24"/>
        </w:rPr>
        <w:t xml:space="preserve">ου δεν θα δώσει την παραγωγή εκείνη από την οποία θα καλύπτονται οι βιοτικές ανάγκες, για να ζει από το εισόδημα ένα άτομο. </w:t>
      </w:r>
    </w:p>
    <w:p w14:paraId="7CC133C9"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lastRenderedPageBreak/>
        <w:t>Σε αυτές τις περιπτώσεις, λοιπόν, δεν επέρχεται μείωση της σύνταξης και επιβολή εισφοράς, διότι δεν θα υπάρχει ένα τέτοιο αντίκρισμ</w:t>
      </w:r>
      <w:r>
        <w:rPr>
          <w:rFonts w:eastAsia="Times New Roman" w:cs="Times New Roman"/>
          <w:szCs w:val="24"/>
        </w:rPr>
        <w:t>α. Δεν θα υπάρχει, δηλαδή, θετικό αποτέλεσμα στη δραστηριότητα που κάνει κάποιος, επειδή παίρνει μια επιδότηση, που κατά κανόνα σε αυτές τις περιπτώσεις είναι πάρα πολύ μικρή. Δεν θα υπερβαίνει τα 1</w:t>
      </w:r>
      <w:r>
        <w:rPr>
          <w:rFonts w:eastAsia="Times New Roman" w:cs="Times New Roman"/>
          <w:szCs w:val="24"/>
        </w:rPr>
        <w:t>.</w:t>
      </w:r>
      <w:r>
        <w:rPr>
          <w:rFonts w:eastAsia="Times New Roman" w:cs="Times New Roman"/>
          <w:szCs w:val="24"/>
        </w:rPr>
        <w:t>500 ευρώ. Το ξέρω ότι περίπου εκεί είναι, γύρω στα 1</w:t>
      </w:r>
      <w:r>
        <w:rPr>
          <w:rFonts w:eastAsia="Times New Roman" w:cs="Times New Roman"/>
          <w:szCs w:val="24"/>
        </w:rPr>
        <w:t>.</w:t>
      </w:r>
      <w:r>
        <w:rPr>
          <w:rFonts w:eastAsia="Times New Roman" w:cs="Times New Roman"/>
          <w:szCs w:val="24"/>
        </w:rPr>
        <w:t xml:space="preserve">800 </w:t>
      </w:r>
      <w:r>
        <w:rPr>
          <w:rFonts w:eastAsia="Times New Roman" w:cs="Times New Roman"/>
          <w:szCs w:val="24"/>
        </w:rPr>
        <w:t xml:space="preserve">ευρώ. Μια τέτοια δραστηριότητα είναι αποκλειστικά για τις ανάγκες της οικογένειας. Δεν θα συμβεί αυτό που λέτε. </w:t>
      </w:r>
    </w:p>
    <w:p w14:paraId="7CC133CA" w14:textId="77777777" w:rsidR="00DA4EE4" w:rsidRDefault="00FE2A97">
      <w:pPr>
        <w:spacing w:after="0" w:line="600" w:lineRule="auto"/>
        <w:ind w:firstLine="720"/>
        <w:jc w:val="both"/>
        <w:rPr>
          <w:rFonts w:eastAsia="Times New Roman" w:cs="Times New Roman"/>
          <w:szCs w:val="24"/>
        </w:rPr>
      </w:pPr>
      <w:r>
        <w:rPr>
          <w:rFonts w:eastAsia="Times New Roman" w:cs="Times New Roman"/>
          <w:b/>
          <w:szCs w:val="24"/>
        </w:rPr>
        <w:t>ΓΙ</w:t>
      </w:r>
      <w:r>
        <w:rPr>
          <w:rFonts w:eastAsia="Times New Roman" w:cs="Times New Roman"/>
          <w:b/>
          <w:szCs w:val="24"/>
        </w:rPr>
        <w:t>ΑΝΝΗΣ ΚΟΥΤΣΟΥΚΟΣ:</w:t>
      </w:r>
      <w:r>
        <w:rPr>
          <w:rFonts w:eastAsia="Times New Roman" w:cs="Times New Roman"/>
          <w:szCs w:val="24"/>
        </w:rPr>
        <w:t xml:space="preserve"> Πείτε το γραπτά. </w:t>
      </w:r>
    </w:p>
    <w:p w14:paraId="7CC133CB" w14:textId="77777777" w:rsidR="00DA4EE4" w:rsidRDefault="00FE2A97">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Θα το δούμ</w:t>
      </w:r>
      <w:r>
        <w:rPr>
          <w:rFonts w:eastAsia="Times New Roman" w:cs="Times New Roman"/>
          <w:szCs w:val="24"/>
        </w:rPr>
        <w:t xml:space="preserve">ε στην πράξη. Έχουμε μπροστά μας καιρό. Να δούμε φέτος πώς θα πάει και να δούμε αν πραγματικά προκύπτουν τέτοιες συνέπειες που λέτε. Πρέπει να το δούμε αν συμβαίνει κάτι τέτοιο. </w:t>
      </w:r>
    </w:p>
    <w:p w14:paraId="7CC133CC"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Σας είπα, όμως, ότι τριάντα χιλιάδες είναι όλες και όλες οι αιτήσεις που έγιν</w:t>
      </w:r>
      <w:r>
        <w:rPr>
          <w:rFonts w:eastAsia="Times New Roman" w:cs="Times New Roman"/>
          <w:szCs w:val="24"/>
        </w:rPr>
        <w:t>αν. Από αυτές, συνήθως το 10% απορρίπτ</w:t>
      </w:r>
      <w:r>
        <w:rPr>
          <w:rFonts w:eastAsia="Times New Roman" w:cs="Times New Roman"/>
          <w:szCs w:val="24"/>
        </w:rPr>
        <w:t>ε</w:t>
      </w:r>
      <w:r>
        <w:rPr>
          <w:rFonts w:eastAsia="Times New Roman" w:cs="Times New Roman"/>
          <w:szCs w:val="24"/>
        </w:rPr>
        <w:t>ται, γιατί δεν παίρν</w:t>
      </w:r>
      <w:r>
        <w:rPr>
          <w:rFonts w:eastAsia="Times New Roman" w:cs="Times New Roman"/>
          <w:szCs w:val="24"/>
        </w:rPr>
        <w:t>ει</w:t>
      </w:r>
      <w:r>
        <w:rPr>
          <w:rFonts w:eastAsia="Times New Roman" w:cs="Times New Roman"/>
          <w:szCs w:val="24"/>
        </w:rPr>
        <w:t xml:space="preserve"> σύνταξη για λόγους τυπικούς. Δηλαδή, θα έχουμε γύρω στις είκοσι επτά χιλιάδες αιτήσεις. Δεν είναι όλοι με καλλιέργειες και δεν είναι όλοι με επιδοτούμενες καλλιέργειες. Ας δούμε τι γίνεται. </w:t>
      </w:r>
    </w:p>
    <w:p w14:paraId="7CC133CD"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lastRenderedPageBreak/>
        <w:t>Σας</w:t>
      </w:r>
      <w:r>
        <w:rPr>
          <w:rFonts w:eastAsia="Times New Roman" w:cs="Times New Roman"/>
          <w:szCs w:val="24"/>
        </w:rPr>
        <w:t xml:space="preserve"> είπα και το άλλο, ότι υπάρχει και η λύση της μίσθωσης. Γίνεται παντού στα χωριά. Δίνεις στον άλλο</w:t>
      </w:r>
      <w:r>
        <w:rPr>
          <w:rFonts w:eastAsia="Times New Roman" w:cs="Times New Roman"/>
          <w:szCs w:val="24"/>
        </w:rPr>
        <w:t>ν</w:t>
      </w:r>
      <w:r>
        <w:rPr>
          <w:rFonts w:eastAsia="Times New Roman" w:cs="Times New Roman"/>
          <w:szCs w:val="24"/>
        </w:rPr>
        <w:t xml:space="preserve"> το χωράφι και παίρνεις πέντε τενεκέδες λάδι. Γίνεται αυτό. Το ξέρουμε ότι γίνεται. </w:t>
      </w:r>
    </w:p>
    <w:p w14:paraId="7CC133CE"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Υπάρχουν διάφοροι τρόποι. Όμως, τέλος πάντων</w:t>
      </w:r>
      <w:r>
        <w:rPr>
          <w:rFonts w:eastAsia="Times New Roman" w:cs="Times New Roman"/>
          <w:szCs w:val="24"/>
        </w:rPr>
        <w:t>,</w:t>
      </w:r>
      <w:r>
        <w:rPr>
          <w:rFonts w:eastAsia="Times New Roman" w:cs="Times New Roman"/>
          <w:szCs w:val="24"/>
        </w:rPr>
        <w:t xml:space="preserve"> θα δούμε από την εφαρμογή </w:t>
      </w:r>
      <w:r>
        <w:rPr>
          <w:rFonts w:eastAsia="Times New Roman" w:cs="Times New Roman"/>
          <w:szCs w:val="24"/>
        </w:rPr>
        <w:t xml:space="preserve">της χρονιάς πώς θα προκύψουν αυτά τα συμπεράσματα και θα επανέλθουμε στην επόμενη φάση, για να δούμε αν χρειάζονται κάποιες ιδιαίτερες προσεγγίσεις στο ζήτημα αυτό. </w:t>
      </w:r>
    </w:p>
    <w:p w14:paraId="7CC133CF" w14:textId="77777777" w:rsidR="00DA4EE4" w:rsidRDefault="00FE2A97">
      <w:pPr>
        <w:spacing w:line="600" w:lineRule="auto"/>
        <w:ind w:firstLine="720"/>
        <w:jc w:val="both"/>
        <w:rPr>
          <w:rFonts w:eastAsia="Times New Roman"/>
          <w:szCs w:val="24"/>
        </w:rPr>
      </w:pPr>
      <w:r>
        <w:rPr>
          <w:rFonts w:eastAsia="Times New Roman"/>
          <w:szCs w:val="24"/>
        </w:rPr>
        <w:t xml:space="preserve">Εγώ δεν αρνούμαι, γενικά, να βλέπουμε τα θέματα με τρόπο πιο αποτελεσματικό, αλλά αυτή τη στιγμή θεωρώ ότι δεν υπάρχει πρόβλημα.  </w:t>
      </w:r>
    </w:p>
    <w:p w14:paraId="7CC133D0" w14:textId="77777777" w:rsidR="00DA4EE4" w:rsidRDefault="00FE2A9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κύριε Υπουργέ. </w:t>
      </w:r>
    </w:p>
    <w:p w14:paraId="7CC133D1" w14:textId="77777777" w:rsidR="00DA4EE4" w:rsidRDefault="00FE2A97">
      <w:pPr>
        <w:spacing w:line="600" w:lineRule="auto"/>
        <w:ind w:firstLine="720"/>
        <w:jc w:val="both"/>
        <w:rPr>
          <w:rFonts w:eastAsia="Times New Roman"/>
          <w:szCs w:val="24"/>
        </w:rPr>
      </w:pPr>
      <w:r>
        <w:rPr>
          <w:rFonts w:eastAsia="Times New Roman"/>
          <w:szCs w:val="24"/>
        </w:rPr>
        <w:t xml:space="preserve">Λόγω απουσίας της Υπουργού κ. </w:t>
      </w:r>
      <w:proofErr w:type="spellStart"/>
      <w:r>
        <w:rPr>
          <w:rFonts w:eastAsia="Times New Roman"/>
          <w:szCs w:val="24"/>
        </w:rPr>
        <w:t>Αχτσιόγλου</w:t>
      </w:r>
      <w:proofErr w:type="spellEnd"/>
      <w:r>
        <w:rPr>
          <w:rFonts w:eastAsia="Times New Roman"/>
          <w:szCs w:val="24"/>
        </w:rPr>
        <w:t xml:space="preserve"> στο εξωτερικό και συγ</w:t>
      </w:r>
      <w:r>
        <w:rPr>
          <w:rFonts w:eastAsia="Times New Roman"/>
          <w:szCs w:val="24"/>
        </w:rPr>
        <w:t>κεκριμένα στο Λουξεμβούργο, δεν θα συζητηθούν οι παρακάτω ερωτήσεις</w:t>
      </w:r>
      <w:r>
        <w:rPr>
          <w:rFonts w:eastAsia="Times New Roman"/>
          <w:szCs w:val="24"/>
        </w:rPr>
        <w:t>:</w:t>
      </w:r>
      <w:r>
        <w:rPr>
          <w:rFonts w:eastAsia="Times New Roman"/>
          <w:szCs w:val="24"/>
        </w:rPr>
        <w:t xml:space="preserve"> </w:t>
      </w:r>
    </w:p>
    <w:p w14:paraId="7CC133D2" w14:textId="77777777" w:rsidR="00DA4EE4" w:rsidRDefault="00FE2A97">
      <w:pPr>
        <w:spacing w:line="600" w:lineRule="auto"/>
        <w:ind w:firstLine="720"/>
        <w:jc w:val="both"/>
        <w:rPr>
          <w:rFonts w:eastAsia="Times New Roman"/>
          <w:szCs w:val="24"/>
        </w:rPr>
      </w:pPr>
      <w:r>
        <w:rPr>
          <w:rFonts w:eastAsia="Times New Roman"/>
          <w:szCs w:val="24"/>
        </w:rPr>
        <w:t xml:space="preserve">Η πέμπτη με αριθμό 1021/13-6-2017 επίκαιρη ερώτηση πρώτου κύκλου του Βουλευτή Ηρακλείου του Κομμουνιστικού Κόμματος Ελλάδας κ. </w:t>
      </w:r>
      <w:r>
        <w:rPr>
          <w:rFonts w:eastAsia="Times New Roman"/>
          <w:bCs/>
          <w:szCs w:val="24"/>
        </w:rPr>
        <w:t>Εμμανουήλ Συντυχάκη</w:t>
      </w:r>
      <w:r>
        <w:rPr>
          <w:rFonts w:eastAsia="Times New Roman"/>
          <w:szCs w:val="24"/>
        </w:rPr>
        <w:t xml:space="preserve"> προς την Υπουργό </w:t>
      </w:r>
      <w:r>
        <w:rPr>
          <w:rFonts w:eastAsia="Times New Roman"/>
          <w:bCs/>
          <w:szCs w:val="24"/>
        </w:rPr>
        <w:t>Εργασίας, Κοινωνικής Α</w:t>
      </w:r>
      <w:r>
        <w:rPr>
          <w:rFonts w:eastAsia="Times New Roman"/>
          <w:bCs/>
          <w:szCs w:val="24"/>
        </w:rPr>
        <w:t>σφάλισης και Κοινωνικής Αλληλεγγύης,</w:t>
      </w:r>
      <w:r>
        <w:rPr>
          <w:rFonts w:eastAsia="Times New Roman"/>
          <w:szCs w:val="24"/>
        </w:rPr>
        <w:t xml:space="preserve"> σχετικά με τις απολύσεις έξι εργατών και τις εξώδικες απειλές της εταιρείας «ΒΙΟΚΑΛΛΙΕΡΓΗΤΕΣ ΣΗΤΕΙΑΣ Α</w:t>
      </w:r>
      <w:r>
        <w:rPr>
          <w:rFonts w:eastAsia="Times New Roman"/>
          <w:szCs w:val="24"/>
        </w:rPr>
        <w:t>.</w:t>
      </w:r>
      <w:r>
        <w:rPr>
          <w:rFonts w:eastAsia="Times New Roman"/>
          <w:szCs w:val="24"/>
        </w:rPr>
        <w:t>Ε</w:t>
      </w:r>
      <w:r>
        <w:rPr>
          <w:rFonts w:eastAsia="Times New Roman"/>
          <w:szCs w:val="24"/>
        </w:rPr>
        <w:t>.</w:t>
      </w:r>
      <w:r>
        <w:rPr>
          <w:rFonts w:eastAsia="Times New Roman"/>
          <w:szCs w:val="24"/>
        </w:rPr>
        <w:t>» προς τους εργαζόμενους.</w:t>
      </w:r>
    </w:p>
    <w:p w14:paraId="7CC133D3" w14:textId="77777777" w:rsidR="00DA4EE4" w:rsidRDefault="00FE2A97">
      <w:pPr>
        <w:spacing w:line="600" w:lineRule="auto"/>
        <w:ind w:firstLine="720"/>
        <w:jc w:val="both"/>
        <w:rPr>
          <w:rFonts w:eastAsia="Times New Roman"/>
          <w:bCs/>
          <w:szCs w:val="24"/>
        </w:rPr>
      </w:pPr>
      <w:r>
        <w:rPr>
          <w:rFonts w:eastAsia="Times New Roman"/>
          <w:bCs/>
          <w:szCs w:val="24"/>
        </w:rPr>
        <w:lastRenderedPageBreak/>
        <w:t>Η πέμπτη με αριθμό 1022/13-6-2017 επίκαιρη ερώτηση δεύτερου κύκλου του Βουλευτή Β΄ Αθηνώ</w:t>
      </w:r>
      <w:r>
        <w:rPr>
          <w:rFonts w:eastAsia="Times New Roman"/>
          <w:bCs/>
          <w:szCs w:val="24"/>
        </w:rPr>
        <w:t xml:space="preserve">ν του Κομμουνιστικού Κόμματος Ελλάδας κ. </w:t>
      </w:r>
      <w:r>
        <w:rPr>
          <w:rFonts w:eastAsia="Times New Roman"/>
          <w:szCs w:val="24"/>
        </w:rPr>
        <w:t xml:space="preserve">Χρήστου </w:t>
      </w:r>
      <w:proofErr w:type="spellStart"/>
      <w:r>
        <w:rPr>
          <w:rFonts w:eastAsia="Times New Roman"/>
          <w:szCs w:val="24"/>
        </w:rPr>
        <w:t>Κατσώτη</w:t>
      </w:r>
      <w:proofErr w:type="spellEnd"/>
      <w:r>
        <w:rPr>
          <w:rFonts w:eastAsia="Times New Roman"/>
          <w:bCs/>
          <w:szCs w:val="24"/>
        </w:rPr>
        <w:t xml:space="preserve"> προς την Υπουργό </w:t>
      </w:r>
      <w:r>
        <w:rPr>
          <w:rFonts w:eastAsia="Times New Roman"/>
          <w:szCs w:val="24"/>
        </w:rPr>
        <w:t xml:space="preserve">Εργασίας, Κοινωνικής Ασφάλισης και Κοινωνικής Αλληλεγγύης, </w:t>
      </w:r>
      <w:r>
        <w:rPr>
          <w:rFonts w:eastAsia="Times New Roman"/>
          <w:bCs/>
          <w:szCs w:val="24"/>
        </w:rPr>
        <w:t>σχετικά με την ανασύσταση των Οργανισμών Εργατικής Κατοικίας και Εργατικής Εστίας.</w:t>
      </w:r>
    </w:p>
    <w:p w14:paraId="7CC133D4" w14:textId="77777777" w:rsidR="00DA4EE4" w:rsidRDefault="00FE2A97">
      <w:pPr>
        <w:spacing w:line="600" w:lineRule="auto"/>
        <w:ind w:firstLine="720"/>
        <w:jc w:val="both"/>
        <w:rPr>
          <w:rFonts w:eastAsia="Times New Roman"/>
          <w:szCs w:val="24"/>
        </w:rPr>
      </w:pPr>
      <w:r>
        <w:rPr>
          <w:rFonts w:eastAsia="Times New Roman"/>
          <w:szCs w:val="24"/>
        </w:rPr>
        <w:t>Η έβδομη με αριθμό 944/6-6-2017 επίκαιρη</w:t>
      </w:r>
      <w:r>
        <w:rPr>
          <w:rFonts w:eastAsia="Times New Roman"/>
          <w:szCs w:val="24"/>
        </w:rPr>
        <w:t xml:space="preserve"> ερώτηση του δεύτερου κύκλου Βουλευτή Αχαΐας του Κομμουνιστικού Κόμματος Ελλάδας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σχετικά με τα προβλήματα εργαζομένων στη βιομηχανία παραγωγής επαγγελμ</w:t>
      </w:r>
      <w:r>
        <w:rPr>
          <w:rFonts w:eastAsia="Times New Roman"/>
          <w:szCs w:val="24"/>
        </w:rPr>
        <w:t xml:space="preserve">ατικών ψυγείων </w:t>
      </w:r>
      <w:r>
        <w:rPr>
          <w:rFonts w:eastAsia="Times New Roman"/>
          <w:szCs w:val="24"/>
        </w:rPr>
        <w:t>«</w:t>
      </w:r>
      <w:r>
        <w:rPr>
          <w:rFonts w:eastAsia="Times New Roman"/>
          <w:szCs w:val="24"/>
        </w:rPr>
        <w:t>FRIGOGLASS Α</w:t>
      </w:r>
      <w:r>
        <w:rPr>
          <w:rFonts w:eastAsia="Times New Roman"/>
          <w:szCs w:val="24"/>
        </w:rPr>
        <w:t>.</w:t>
      </w:r>
      <w:r>
        <w:rPr>
          <w:rFonts w:eastAsia="Times New Roman"/>
          <w:szCs w:val="24"/>
        </w:rPr>
        <w:t>Β</w:t>
      </w:r>
      <w:r>
        <w:rPr>
          <w:rFonts w:eastAsia="Times New Roman"/>
          <w:szCs w:val="24"/>
        </w:rPr>
        <w:t>.</w:t>
      </w:r>
      <w:r>
        <w:rPr>
          <w:rFonts w:eastAsia="Times New Roman"/>
          <w:szCs w:val="24"/>
        </w:rPr>
        <w:t>Ε</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στην Κάτω Αχαΐα του Νομού Αχαΐας.</w:t>
      </w:r>
    </w:p>
    <w:p w14:paraId="7CC133D5"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Γεώργιος Λαζαρίδης ζητεί άδεια ολιγοήμερης απουσίας στο εξωτερικό από 17</w:t>
      </w:r>
      <w:r w:rsidRPr="00630156">
        <w:rPr>
          <w:rFonts w:eastAsia="Times New Roman"/>
          <w:bCs/>
          <w:szCs w:val="24"/>
        </w:rPr>
        <w:t xml:space="preserve"> </w:t>
      </w:r>
      <w:r>
        <w:rPr>
          <w:rFonts w:eastAsia="Times New Roman"/>
          <w:bCs/>
          <w:szCs w:val="24"/>
        </w:rPr>
        <w:t>Ιουνίου</w:t>
      </w:r>
      <w:r>
        <w:rPr>
          <w:rFonts w:eastAsia="Times New Roman"/>
          <w:bCs/>
          <w:szCs w:val="24"/>
        </w:rPr>
        <w:t xml:space="preserve"> έως 19 Ιουνίου</w:t>
      </w:r>
      <w:r>
        <w:rPr>
          <w:rFonts w:eastAsia="Times New Roman"/>
          <w:bCs/>
          <w:szCs w:val="24"/>
        </w:rPr>
        <w:t xml:space="preserve"> 2017</w:t>
      </w:r>
      <w:r>
        <w:rPr>
          <w:rFonts w:eastAsia="Times New Roman"/>
          <w:bCs/>
          <w:szCs w:val="24"/>
        </w:rPr>
        <w:t>. Η Βουλή εγκρίνει;</w:t>
      </w:r>
    </w:p>
    <w:p w14:paraId="7CC133D6"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 xml:space="preserve"> Μάλιστα, μάλιστα.</w:t>
      </w:r>
    </w:p>
    <w:p w14:paraId="7CC133D7"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 xml:space="preserve">Συνεπώς η </w:t>
      </w:r>
      <w:r>
        <w:rPr>
          <w:rFonts w:eastAsia="Times New Roman"/>
          <w:bCs/>
          <w:szCs w:val="24"/>
        </w:rPr>
        <w:t>Βουλή ενέκρινε τη ζητηθείσα άδεια.</w:t>
      </w:r>
    </w:p>
    <w:p w14:paraId="7CC133D8"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Τώρα θα συζητηθεί η δεύτερη με αριθμό 972/6-6-2017 επίκαιρη ερώτηση πρώτου κύκλου του Βουλευτή Ηρακλείου της Δημοκρατικής Συμπαρά</w:t>
      </w:r>
      <w:r>
        <w:rPr>
          <w:rFonts w:eastAsia="Times New Roman"/>
          <w:bCs/>
          <w:szCs w:val="24"/>
        </w:rPr>
        <w:lastRenderedPageBreak/>
        <w:t>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ΔΗΜΑΡ κ.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bCs/>
          <w:szCs w:val="24"/>
        </w:rPr>
        <w:t xml:space="preserve"> προς</w:t>
      </w:r>
      <w:r>
        <w:rPr>
          <w:rFonts w:eastAsia="Times New Roman"/>
          <w:bCs/>
          <w:szCs w:val="24"/>
        </w:rPr>
        <w:t xml:space="preserve"> τον Υπουργό </w:t>
      </w:r>
      <w:r>
        <w:rPr>
          <w:rFonts w:eastAsia="Times New Roman"/>
          <w:szCs w:val="24"/>
        </w:rPr>
        <w:t xml:space="preserve">Εσωτερικών, </w:t>
      </w:r>
      <w:r>
        <w:rPr>
          <w:rFonts w:eastAsia="Times New Roman"/>
          <w:bCs/>
          <w:szCs w:val="24"/>
        </w:rPr>
        <w:t xml:space="preserve">με θέμα: «Επιβεβλημένη η εφαρμογή της ρύθμισης των </w:t>
      </w:r>
      <w:proofErr w:type="spellStart"/>
      <w:r>
        <w:rPr>
          <w:rFonts w:eastAsia="Times New Roman"/>
          <w:bCs/>
          <w:szCs w:val="24"/>
        </w:rPr>
        <w:t>εκατόν</w:t>
      </w:r>
      <w:proofErr w:type="spellEnd"/>
      <w:r>
        <w:rPr>
          <w:rFonts w:eastAsia="Times New Roman"/>
          <w:bCs/>
          <w:szCs w:val="24"/>
        </w:rPr>
        <w:t xml:space="preserve"> είκοσι δόσεων για όλες τις ληξιπρόθεσμες οφειλές προς τους δήμους».</w:t>
      </w:r>
    </w:p>
    <w:p w14:paraId="7CC133D9"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xml:space="preserve">, έχετε τον λόγο για δύο λεπτά. </w:t>
      </w:r>
    </w:p>
    <w:p w14:paraId="7CC133DA" w14:textId="77777777" w:rsidR="00DA4EE4" w:rsidRDefault="00FE2A97">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7CC133DB" w14:textId="77777777" w:rsidR="00DA4EE4" w:rsidRDefault="00FE2A97">
      <w:pPr>
        <w:spacing w:line="600" w:lineRule="auto"/>
        <w:ind w:firstLine="720"/>
        <w:jc w:val="both"/>
        <w:rPr>
          <w:rFonts w:eastAsia="Times New Roman"/>
          <w:szCs w:val="24"/>
        </w:rPr>
      </w:pPr>
      <w:r>
        <w:rPr>
          <w:rFonts w:eastAsia="Times New Roman"/>
          <w:szCs w:val="24"/>
        </w:rPr>
        <w:t xml:space="preserve">Κύριε </w:t>
      </w:r>
      <w:r>
        <w:rPr>
          <w:rFonts w:eastAsia="Times New Roman"/>
          <w:szCs w:val="24"/>
        </w:rPr>
        <w:t>Υπουργέ, είχαμε συζητήσει ξανά το θέμα στην αρχή του έτους, τον μήνα Ιανουάριο, και είχατε ανακοινώσει τότε ότι στο τέλος του Ιανουαρίου κατατίθεται νομοσχέδιο που αφορά γενικότερα θέματα αυτοδιοίκησης και ότι μέσα σε αυτό θα υπάρχει διάταξη με ρύθμιση βιώ</w:t>
      </w:r>
      <w:r>
        <w:rPr>
          <w:rFonts w:eastAsia="Times New Roman"/>
          <w:szCs w:val="24"/>
        </w:rPr>
        <w:t xml:space="preserve">σιμη, όπως ζητούσαμε, με εκατό και πλέον δόσεις για τις οφειλές δημοτών προς τους δήμους και τις δημοτικές επιχειρήσεις, προκειμένου και αυτοί να μπορούν να </w:t>
      </w:r>
      <w:proofErr w:type="spellStart"/>
      <w:r>
        <w:rPr>
          <w:rFonts w:eastAsia="Times New Roman"/>
          <w:szCs w:val="24"/>
        </w:rPr>
        <w:t>αντ</w:t>
      </w:r>
      <w:r>
        <w:rPr>
          <w:rFonts w:eastAsia="Times New Roman"/>
          <w:szCs w:val="24"/>
        </w:rPr>
        <w:t>ε</w:t>
      </w:r>
      <w:r>
        <w:rPr>
          <w:rFonts w:eastAsia="Times New Roman"/>
          <w:szCs w:val="24"/>
        </w:rPr>
        <w:t>πεξέλθουν</w:t>
      </w:r>
      <w:proofErr w:type="spellEnd"/>
      <w:r>
        <w:rPr>
          <w:rFonts w:eastAsia="Times New Roman"/>
          <w:szCs w:val="24"/>
        </w:rPr>
        <w:t xml:space="preserve"> και να καταβάλουν τα οφειλόμενα στου δήμους -τουλάχιστον αυτοί οι οποίοι θέλουν κι έχ</w:t>
      </w:r>
      <w:r>
        <w:rPr>
          <w:rFonts w:eastAsia="Times New Roman"/>
          <w:szCs w:val="24"/>
        </w:rPr>
        <w:t xml:space="preserve">ουν τη βούληση-, αλλά και οι δήμοι να εισπράξουν έσοδα και να αυξήσουν τη ρευστότητά τους από πηγές οι οποίες αδρανούν, λόγω ακριβώς της αδυναμίας να καταβληθούν από τους καταναλωτές. </w:t>
      </w:r>
    </w:p>
    <w:p w14:paraId="7CC133DC" w14:textId="77777777" w:rsidR="00DA4EE4" w:rsidRDefault="00FE2A97">
      <w:pPr>
        <w:spacing w:line="600" w:lineRule="auto"/>
        <w:ind w:firstLine="720"/>
        <w:jc w:val="both"/>
        <w:rPr>
          <w:rFonts w:eastAsia="Times New Roman"/>
          <w:szCs w:val="24"/>
        </w:rPr>
      </w:pPr>
      <w:r>
        <w:rPr>
          <w:rFonts w:eastAsia="Times New Roman"/>
          <w:szCs w:val="24"/>
        </w:rPr>
        <w:t>Θα ήθελα, λοιπόν, σήμερα να δούμε γιατί έχουμε φτάσει στον Ιούνιο και δ</w:t>
      </w:r>
      <w:r>
        <w:rPr>
          <w:rFonts w:eastAsia="Times New Roman"/>
          <w:szCs w:val="24"/>
        </w:rPr>
        <w:t xml:space="preserve">εν έχει κατατεθεί ακόμα η συγκεκριμένη διάταξη. Εντάξει, το νομοσχέδιο μπορεί να αφορά και άλλα πράγματα και να καθυστερεί. Η συγκεκριμένη ρύθμιση </w:t>
      </w:r>
      <w:r>
        <w:rPr>
          <w:rFonts w:eastAsia="Times New Roman"/>
          <w:szCs w:val="24"/>
        </w:rPr>
        <w:lastRenderedPageBreak/>
        <w:t>πρέπει, οφείλει</w:t>
      </w:r>
      <w:r>
        <w:rPr>
          <w:rFonts w:eastAsia="Times New Roman"/>
          <w:szCs w:val="24"/>
        </w:rPr>
        <w:t>,</w:t>
      </w:r>
      <w:r>
        <w:rPr>
          <w:rFonts w:eastAsia="Times New Roman"/>
          <w:szCs w:val="24"/>
        </w:rPr>
        <w:t xml:space="preserve"> να κατατεθεί, γιατί ήδη έχει προχωρήσει η διαδικασία του εξωδικαστικού συμβιβασμού, που αφορ</w:t>
      </w:r>
      <w:r>
        <w:rPr>
          <w:rFonts w:eastAsia="Times New Roman"/>
          <w:szCs w:val="24"/>
        </w:rPr>
        <w:t>ά επιχειρήσεις, που αφορά μια σειρά από οφειλέτες. Σε αυτούς, όμως, δεν περιλαμβάνονται οι απλοί οφειλέτες-δημότες ή κάτοικοι ενός δήμου –μπορεί να μην είναι δημότες- και νομίζω ότι οφείλετε να μας ενημερώσετε για το τι προτίθεστε να κάνετε σχετικά με αυτό</w:t>
      </w:r>
      <w:r>
        <w:rPr>
          <w:rFonts w:eastAsia="Times New Roman"/>
          <w:szCs w:val="24"/>
        </w:rPr>
        <w:t xml:space="preserve"> το θέμα. </w:t>
      </w:r>
    </w:p>
    <w:p w14:paraId="7CC133DD" w14:textId="77777777" w:rsidR="00DA4EE4" w:rsidRDefault="00FE2A9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κύριε Υπουργέ, έχετε τον λόγο.     </w:t>
      </w:r>
    </w:p>
    <w:p w14:paraId="7CC133DE" w14:textId="77777777" w:rsidR="00DA4EE4" w:rsidRDefault="00FE2A97">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Ευχαριστώ, κύριε Πρόεδρε.</w:t>
      </w:r>
    </w:p>
    <w:p w14:paraId="7CC133DF" w14:textId="77777777" w:rsidR="00DA4EE4" w:rsidRDefault="00FE2A9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με αφορμή την πρόσφατη ρύθμιση για τον εξωδικαστικό συμβιβασμό, κατα</w:t>
      </w:r>
      <w:r>
        <w:rPr>
          <w:rFonts w:eastAsia="Times New Roman"/>
          <w:szCs w:val="24"/>
        </w:rPr>
        <w:t xml:space="preserve">τίθεται σήμερα ερώτημα από εσάς σχετικά με το γιατί δεν εντάσσονται οι οφειλές προς τους δήμους από φυσικά πρόσωπα και επιχειρήσεις σε αυτή τη διαδικασία.  </w:t>
      </w:r>
    </w:p>
    <w:p w14:paraId="7CC133E0" w14:textId="77777777" w:rsidR="00DA4EE4" w:rsidRDefault="00FE2A97">
      <w:pPr>
        <w:spacing w:line="600" w:lineRule="auto"/>
        <w:ind w:firstLine="720"/>
        <w:jc w:val="both"/>
        <w:rPr>
          <w:rFonts w:eastAsia="Times New Roman"/>
          <w:szCs w:val="24"/>
        </w:rPr>
      </w:pPr>
      <w:r>
        <w:rPr>
          <w:rFonts w:eastAsia="Times New Roman"/>
          <w:szCs w:val="24"/>
        </w:rPr>
        <w:t>Νομίζω ότι το πεδίο εφαρμογής της συγκεκριμένης ρύθμισης είναι πολύ συγκεκριμένο. Προβλέπει, άλλωστ</w:t>
      </w:r>
      <w:r>
        <w:rPr>
          <w:rFonts w:eastAsia="Times New Roman"/>
          <w:szCs w:val="24"/>
        </w:rPr>
        <w:t xml:space="preserve">ε, ένα όριο οφειλής άνω των 20 χιλιάδων ευρώ και δεν θεωρώ ότι θα είναι τόσο ευέλικτο και αποτελεσματικό στην περίπτωση των οφειλών προς τους δήμους. </w:t>
      </w:r>
    </w:p>
    <w:p w14:paraId="7CC133E1" w14:textId="77777777" w:rsidR="00DA4EE4" w:rsidRDefault="00FE2A97">
      <w:pPr>
        <w:spacing w:line="600" w:lineRule="auto"/>
        <w:ind w:firstLine="720"/>
        <w:jc w:val="both"/>
        <w:rPr>
          <w:rFonts w:eastAsia="Times New Roman"/>
          <w:szCs w:val="24"/>
        </w:rPr>
      </w:pPr>
      <w:r>
        <w:rPr>
          <w:rFonts w:eastAsia="Times New Roman"/>
          <w:szCs w:val="24"/>
        </w:rPr>
        <w:lastRenderedPageBreak/>
        <w:t>Πράγματι, μέσα στο πολυνομοσχέδιο, το οποίο αυτή τη στιγμή βρίσκεται στο Γενικό Λογιστήριο του Κράτους κα</w:t>
      </w:r>
      <w:r>
        <w:rPr>
          <w:rFonts w:eastAsia="Times New Roman"/>
          <w:szCs w:val="24"/>
        </w:rPr>
        <w:t xml:space="preserve">ι το περιμένουμε από μέρα σε μέρα για να κατατεθεί πλέον στην κοινοβουλευτική διαδικασία και να περάσει από τις </w:t>
      </w:r>
      <w:r>
        <w:rPr>
          <w:rFonts w:eastAsia="Times New Roman"/>
          <w:szCs w:val="24"/>
        </w:rPr>
        <w:t>ε</w:t>
      </w:r>
      <w:r>
        <w:rPr>
          <w:rFonts w:eastAsia="Times New Roman"/>
          <w:szCs w:val="24"/>
        </w:rPr>
        <w:t>πιτροπές, υπάρχει ρύθμιση συγκεκριμένη</w:t>
      </w:r>
      <w:r>
        <w:rPr>
          <w:rFonts w:eastAsia="Times New Roman"/>
          <w:szCs w:val="24"/>
        </w:rPr>
        <w:t>,</w:t>
      </w:r>
      <w:r>
        <w:rPr>
          <w:rFonts w:eastAsia="Times New Roman"/>
          <w:szCs w:val="24"/>
        </w:rPr>
        <w:t xml:space="preserve"> η οποία νομίζω ότι ανταποκρίνεται περισσότερο στις ανάγκες των φυσικών προσώπων και των επιχειρήσεων, γ</w:t>
      </w:r>
      <w:r>
        <w:rPr>
          <w:rFonts w:eastAsia="Times New Roman"/>
          <w:szCs w:val="24"/>
        </w:rPr>
        <w:t>ια  να ανταποκριθούν προς τις οφειλές τους προς τους δήμους.</w:t>
      </w:r>
    </w:p>
    <w:p w14:paraId="7CC133E2" w14:textId="77777777" w:rsidR="00DA4EE4" w:rsidRDefault="00FE2A97">
      <w:pPr>
        <w:spacing w:line="600" w:lineRule="auto"/>
        <w:ind w:firstLine="720"/>
        <w:jc w:val="both"/>
        <w:rPr>
          <w:rFonts w:eastAsia="Times New Roman"/>
          <w:szCs w:val="24"/>
        </w:rPr>
      </w:pPr>
      <w:r>
        <w:rPr>
          <w:rFonts w:eastAsia="Times New Roman"/>
          <w:szCs w:val="24"/>
        </w:rPr>
        <w:t>Η ρύθμιση αυτή έχει ως ανώτατο όριο τις εκατό δόσεις. Προβλέπει</w:t>
      </w:r>
      <w:r>
        <w:rPr>
          <w:rFonts w:eastAsia="Times New Roman"/>
          <w:szCs w:val="24"/>
        </w:rPr>
        <w:t>,</w:t>
      </w:r>
      <w:r>
        <w:rPr>
          <w:rFonts w:eastAsia="Times New Roman"/>
          <w:szCs w:val="24"/>
        </w:rPr>
        <w:t xml:space="preserve"> ανάλογα με τον τρόπο εξόφλησης</w:t>
      </w:r>
      <w:r>
        <w:rPr>
          <w:rFonts w:eastAsia="Times New Roman"/>
          <w:szCs w:val="24"/>
        </w:rPr>
        <w:t>,</w:t>
      </w:r>
      <w:r>
        <w:rPr>
          <w:rFonts w:eastAsia="Times New Roman"/>
          <w:szCs w:val="24"/>
        </w:rPr>
        <w:t xml:space="preserve"> τη διαγραφή ακόμα και του συνόλου των προσαυξήσεων και θεωρώ ότι πράγματι θα συμβάλει και στην αύξ</w:t>
      </w:r>
      <w:r>
        <w:rPr>
          <w:rFonts w:eastAsia="Times New Roman"/>
          <w:szCs w:val="24"/>
        </w:rPr>
        <w:t xml:space="preserve">ηση της </w:t>
      </w:r>
      <w:proofErr w:type="spellStart"/>
      <w:r>
        <w:rPr>
          <w:rFonts w:eastAsia="Times New Roman"/>
          <w:szCs w:val="24"/>
        </w:rPr>
        <w:t>εισπραξιμότητας</w:t>
      </w:r>
      <w:proofErr w:type="spellEnd"/>
      <w:r>
        <w:rPr>
          <w:rFonts w:eastAsia="Times New Roman"/>
          <w:szCs w:val="24"/>
        </w:rPr>
        <w:t xml:space="preserve"> των δήμων, αλλά θα είναι και ανακουφιστική για τους οφειλέτες.    </w:t>
      </w:r>
    </w:p>
    <w:p w14:paraId="7CC133E3" w14:textId="77777777" w:rsidR="00DA4EE4" w:rsidRDefault="00FE2A97">
      <w:pPr>
        <w:spacing w:line="600" w:lineRule="auto"/>
        <w:ind w:firstLine="720"/>
        <w:jc w:val="both"/>
        <w:rPr>
          <w:rFonts w:eastAsia="Times New Roman"/>
          <w:szCs w:val="24"/>
        </w:rPr>
      </w:pPr>
      <w:r>
        <w:rPr>
          <w:rFonts w:eastAsia="Times New Roman"/>
          <w:szCs w:val="24"/>
        </w:rPr>
        <w:t>Είναι, λοιπόν, κάτι πολύ πιο απλό και δεν θεωρώ ότι θα πρέπει να το εμπλέξουμε στην πολύ θετική και σημαντική ρύθμιση του εξωδικαστικού συμβιβασμού, που είναι για άλ</w:t>
      </w:r>
      <w:r>
        <w:rPr>
          <w:rFonts w:eastAsia="Times New Roman"/>
          <w:szCs w:val="24"/>
        </w:rPr>
        <w:t>λες περιπτώσεις και κυρίως για επιχειρήσεις.</w:t>
      </w:r>
    </w:p>
    <w:p w14:paraId="7CC133E4" w14:textId="77777777" w:rsidR="00DA4EE4" w:rsidRDefault="00FE2A97">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w:t>
      </w:r>
      <w:r>
        <w:rPr>
          <w:rFonts w:eastAsia="Times New Roman"/>
          <w:szCs w:val="24"/>
        </w:rPr>
        <w:t>πολύ σύντομα θα έχουμε τη δυνατότητα να κουβεντιάσουμε πάνω στη συγκεκριμένη ρύθμιση</w:t>
      </w:r>
      <w:r>
        <w:rPr>
          <w:rFonts w:eastAsia="Times New Roman"/>
          <w:szCs w:val="24"/>
        </w:rPr>
        <w:t>,</w:t>
      </w:r>
      <w:r>
        <w:rPr>
          <w:rFonts w:eastAsia="Times New Roman"/>
          <w:szCs w:val="24"/>
        </w:rPr>
        <w:t xml:space="preserve"> τις επόμενες μέρες. </w:t>
      </w:r>
      <w:r>
        <w:rPr>
          <w:rFonts w:eastAsia="Times New Roman"/>
          <w:szCs w:val="24"/>
        </w:rPr>
        <w:t>Ε</w:t>
      </w:r>
      <w:r>
        <w:rPr>
          <w:rFonts w:eastAsia="Times New Roman"/>
          <w:szCs w:val="24"/>
        </w:rPr>
        <w:t>κεί πλέον</w:t>
      </w:r>
      <w:r>
        <w:rPr>
          <w:rFonts w:eastAsia="Times New Roman"/>
          <w:szCs w:val="24"/>
        </w:rPr>
        <w:t>,</w:t>
      </w:r>
      <w:r>
        <w:rPr>
          <w:rFonts w:eastAsia="Times New Roman"/>
          <w:szCs w:val="24"/>
        </w:rPr>
        <w:t xml:space="preserve"> εάν υπάρχει η δυνατότητα –και ασφαλώς θα υπάρχει η δυνατότητα-</w:t>
      </w:r>
      <w:r>
        <w:rPr>
          <w:rFonts w:eastAsia="Times New Roman"/>
          <w:szCs w:val="24"/>
        </w:rPr>
        <w:t xml:space="preserve">, </w:t>
      </w:r>
      <w:r>
        <w:rPr>
          <w:rFonts w:eastAsia="Times New Roman"/>
          <w:szCs w:val="24"/>
        </w:rPr>
        <w:t>εάν υπάρχει κάποια γόνιμη</w:t>
      </w:r>
      <w:r>
        <w:rPr>
          <w:rFonts w:eastAsia="Times New Roman"/>
          <w:szCs w:val="24"/>
        </w:rPr>
        <w:t xml:space="preserve"> σκέψη, μπορούμε να κάνουμε και πιο λειτουργική αυτή τη ρύθμιση.</w:t>
      </w:r>
    </w:p>
    <w:p w14:paraId="7CC133E5" w14:textId="77777777" w:rsidR="00DA4EE4" w:rsidRDefault="00FE2A97">
      <w:pPr>
        <w:spacing w:line="600" w:lineRule="auto"/>
        <w:ind w:firstLine="720"/>
        <w:jc w:val="both"/>
        <w:rPr>
          <w:rFonts w:eastAsia="Times New Roman"/>
          <w:szCs w:val="24"/>
        </w:rPr>
      </w:pPr>
      <w:r>
        <w:rPr>
          <w:rFonts w:eastAsia="Times New Roman"/>
          <w:szCs w:val="24"/>
        </w:rPr>
        <w:t>Σας ευχαριστώ.</w:t>
      </w:r>
    </w:p>
    <w:p w14:paraId="7CC133E6" w14:textId="77777777" w:rsidR="00DA4EE4" w:rsidRDefault="00FE2A97">
      <w:pPr>
        <w:spacing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w:t>
      </w:r>
    </w:p>
    <w:p w14:paraId="7CC133E7" w14:textId="77777777" w:rsidR="00DA4EE4" w:rsidRDefault="00FE2A97">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7CC133E8" w14:textId="77777777" w:rsidR="00DA4EE4" w:rsidRDefault="00FE2A97">
      <w:pPr>
        <w:spacing w:line="600" w:lineRule="auto"/>
        <w:ind w:firstLine="720"/>
        <w:jc w:val="both"/>
        <w:rPr>
          <w:rFonts w:eastAsia="Times New Roman"/>
          <w:szCs w:val="24"/>
        </w:rPr>
      </w:pPr>
      <w:r>
        <w:rPr>
          <w:rFonts w:eastAsia="Times New Roman"/>
          <w:szCs w:val="24"/>
        </w:rPr>
        <w:t xml:space="preserve">Κύριε Υπουργέ, ακριβώς λόγω του σκεπτικού που αναπτύξατε έχει </w:t>
      </w:r>
      <w:r>
        <w:rPr>
          <w:rFonts w:eastAsia="Times New Roman"/>
          <w:szCs w:val="24"/>
        </w:rPr>
        <w:t xml:space="preserve">κατατεθεί η ερώτηση. Επειδή δεν εντάσσονται στον εξωδικαστικό συμβιβασμό -και δεν είναι σκόπιμο να ζητήσουμε να ενταχθούν στον εξωδικαστικό οφειλές, ιδιαίτερα μικρές, από δημότες που δεν έχουν την ιδιότητα του επιχειρηματία- γι’ </w:t>
      </w:r>
      <w:r w:rsidRPr="00FD29B0">
        <w:rPr>
          <w:rFonts w:eastAsia="Times New Roman"/>
          <w:szCs w:val="24"/>
        </w:rPr>
        <w:t>αυτό ακριβώς είναι αναγκαία</w:t>
      </w:r>
      <w:r w:rsidRPr="00FD29B0">
        <w:rPr>
          <w:rFonts w:eastAsia="Times New Roman"/>
          <w:szCs w:val="24"/>
        </w:rPr>
        <w:t xml:space="preserve"> η ρύθμιση.</w:t>
      </w:r>
    </w:p>
    <w:p w14:paraId="7CC133E9" w14:textId="77777777" w:rsidR="00DA4EE4" w:rsidRDefault="00FE2A97">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ήθελα να εναρμονιστεί όμως. Δεν μπορεί να έχουμε </w:t>
      </w:r>
      <w:proofErr w:type="spellStart"/>
      <w:r>
        <w:rPr>
          <w:rFonts w:eastAsia="Times New Roman"/>
          <w:szCs w:val="24"/>
        </w:rPr>
        <w:t>εκατόν</w:t>
      </w:r>
      <w:proofErr w:type="spellEnd"/>
      <w:r>
        <w:rPr>
          <w:rFonts w:eastAsia="Times New Roman"/>
          <w:szCs w:val="24"/>
        </w:rPr>
        <w:t xml:space="preserve"> είκοσι δόσεις στον εξωδικαστικό, </w:t>
      </w:r>
      <w:proofErr w:type="spellStart"/>
      <w:r>
        <w:rPr>
          <w:rFonts w:eastAsia="Times New Roman"/>
          <w:szCs w:val="24"/>
        </w:rPr>
        <w:t>εκατόν</w:t>
      </w:r>
      <w:proofErr w:type="spellEnd"/>
      <w:r>
        <w:rPr>
          <w:rFonts w:eastAsia="Times New Roman"/>
          <w:szCs w:val="24"/>
        </w:rPr>
        <w:t xml:space="preserve"> είκοσι δόσεις στο ζήτημα</w:t>
      </w:r>
      <w:r>
        <w:rPr>
          <w:rFonts w:eastAsia="Times New Roman"/>
          <w:szCs w:val="24"/>
        </w:rPr>
        <w:t>,</w:t>
      </w:r>
      <w:r>
        <w:rPr>
          <w:rFonts w:eastAsia="Times New Roman"/>
          <w:szCs w:val="24"/>
        </w:rPr>
        <w:t xml:space="preserve"> που έχει να κάνει με τα ασφαλιστικά ταμεία </w:t>
      </w:r>
      <w:r>
        <w:rPr>
          <w:rFonts w:eastAsia="Times New Roman"/>
          <w:szCs w:val="24"/>
        </w:rPr>
        <w:t xml:space="preserve">και </w:t>
      </w:r>
      <w:r>
        <w:rPr>
          <w:rFonts w:eastAsia="Times New Roman"/>
          <w:szCs w:val="24"/>
        </w:rPr>
        <w:t>που είναι εκτός εξωδικαστικού –αυτή είναι η πληροφόρησή μας, η ενημέρωσή</w:t>
      </w:r>
      <w:r>
        <w:rPr>
          <w:rFonts w:eastAsia="Times New Roman"/>
          <w:szCs w:val="24"/>
        </w:rPr>
        <w:t xml:space="preserve"> μας από το αρμόδιο Υπουργείο-, </w:t>
      </w:r>
      <w:proofErr w:type="spellStart"/>
      <w:r>
        <w:rPr>
          <w:rFonts w:eastAsia="Times New Roman"/>
          <w:szCs w:val="24"/>
        </w:rPr>
        <w:t>εκατόν</w:t>
      </w:r>
      <w:proofErr w:type="spellEnd"/>
      <w:r>
        <w:rPr>
          <w:rFonts w:eastAsia="Times New Roman"/>
          <w:szCs w:val="24"/>
        </w:rPr>
        <w:t xml:space="preserve"> είκοσι δόσεις για μ</w:t>
      </w:r>
      <w:r>
        <w:rPr>
          <w:rFonts w:eastAsia="Times New Roman"/>
          <w:szCs w:val="24"/>
        </w:rPr>
        <w:t>ι</w:t>
      </w:r>
      <w:r>
        <w:rPr>
          <w:rFonts w:eastAsia="Times New Roman"/>
          <w:szCs w:val="24"/>
        </w:rPr>
        <w:t>α σειρά από οφειλές και στις οφειλές για τους δήμους να μου λέτε πως οι δόσεις είναι εκατό. Θα μου πείτε, «τόσο σημαντικό είναι οι είκοσι;». Όχι, αλλά δείχνει ότι υπάρχει μια διαφορετική αντίληψη χ</w:t>
      </w:r>
      <w:r>
        <w:rPr>
          <w:rFonts w:eastAsia="Times New Roman"/>
          <w:szCs w:val="24"/>
        </w:rPr>
        <w:t>ωρίς λόγο.</w:t>
      </w:r>
    </w:p>
    <w:p w14:paraId="7CC133EA" w14:textId="77777777" w:rsidR="00DA4EE4" w:rsidRDefault="00FE2A97">
      <w:pPr>
        <w:spacing w:line="600" w:lineRule="auto"/>
        <w:ind w:firstLine="720"/>
        <w:jc w:val="both"/>
        <w:rPr>
          <w:rFonts w:eastAsia="Times New Roman"/>
          <w:szCs w:val="24"/>
        </w:rPr>
      </w:pPr>
      <w:r>
        <w:rPr>
          <w:rFonts w:eastAsia="Times New Roman"/>
          <w:szCs w:val="24"/>
        </w:rPr>
        <w:t>Το δεύτερο στοιχείο έχει να κάνει με τα επιτόκια τα οποία θα νομοθετηθούν, ούτως ώστε η θετική άποψη που εκφράσατε ότι θα πρέπει να υπάρξει διαγραφή των μεγάλων προσαυξήσεων που έχουν επιβληθεί, να συνδυαστεί με ένα λογικό επιτόκιο</w:t>
      </w:r>
      <w:r>
        <w:rPr>
          <w:rFonts w:eastAsia="Times New Roman"/>
          <w:szCs w:val="24"/>
        </w:rPr>
        <w:t>,</w:t>
      </w:r>
      <w:r>
        <w:rPr>
          <w:rFonts w:eastAsia="Times New Roman"/>
          <w:szCs w:val="24"/>
        </w:rPr>
        <w:t xml:space="preserve"> το οποίο θα </w:t>
      </w:r>
      <w:r>
        <w:rPr>
          <w:rFonts w:eastAsia="Times New Roman"/>
          <w:szCs w:val="24"/>
        </w:rPr>
        <w:t>μπορεί να δώσει βιώσιμη ρύθμιση.</w:t>
      </w:r>
    </w:p>
    <w:p w14:paraId="7CC133EB" w14:textId="77777777" w:rsidR="00DA4EE4" w:rsidRDefault="00FE2A97">
      <w:pPr>
        <w:spacing w:line="600" w:lineRule="auto"/>
        <w:ind w:firstLine="720"/>
        <w:jc w:val="both"/>
        <w:rPr>
          <w:rFonts w:eastAsia="Times New Roman"/>
          <w:szCs w:val="24"/>
        </w:rPr>
      </w:pPr>
      <w:r>
        <w:rPr>
          <w:rFonts w:eastAsia="Times New Roman"/>
          <w:szCs w:val="24"/>
        </w:rPr>
        <w:lastRenderedPageBreak/>
        <w:t>Βεβαίως –τα περιγράψατε καλά- θα υπάρχουν σαφώς προτάσεις για βελτίωση ή οτιδήποτε άλλο. Δεν μας είπατε, όμως, το πότε. Το νομοσχέδιο είναι στο Γενικό Λογιστήριο του Κράτους. Εντάξει. Θα έχουμε, όμως, νομοθετημένη ρύθμιση τ</w:t>
      </w:r>
      <w:r>
        <w:rPr>
          <w:rFonts w:eastAsia="Times New Roman"/>
          <w:szCs w:val="24"/>
        </w:rPr>
        <w:t>ον Ιούλιο για παράδειγμα; Θα έχουμε νομοθετημένη ρύθμιση μέσα στο καλοκαίρι, ούτως ώστε να μπορέσουν να ενταχθούν;</w:t>
      </w:r>
    </w:p>
    <w:p w14:paraId="7CC133EC" w14:textId="77777777" w:rsidR="00DA4EE4" w:rsidRDefault="00FE2A97">
      <w:pPr>
        <w:spacing w:line="600" w:lineRule="auto"/>
        <w:ind w:firstLine="720"/>
        <w:jc w:val="both"/>
        <w:rPr>
          <w:rFonts w:eastAsia="Times New Roman"/>
          <w:szCs w:val="24"/>
        </w:rPr>
      </w:pPr>
      <w:r>
        <w:rPr>
          <w:rFonts w:eastAsia="Times New Roman"/>
          <w:szCs w:val="24"/>
        </w:rPr>
        <w:t>Η συζήτηση είναι καλή αφ</w:t>
      </w:r>
      <w:r>
        <w:rPr>
          <w:rFonts w:eastAsia="Times New Roman"/>
          <w:szCs w:val="24"/>
        </w:rPr>
        <w:t xml:space="preserve">’ </w:t>
      </w:r>
      <w:r>
        <w:rPr>
          <w:rFonts w:eastAsia="Times New Roman"/>
          <w:szCs w:val="24"/>
        </w:rPr>
        <w:t>ενός γιατί ενημερώνουμε, αλλά και γιατί αφ</w:t>
      </w:r>
      <w:r>
        <w:rPr>
          <w:rFonts w:eastAsia="Times New Roman"/>
          <w:szCs w:val="24"/>
        </w:rPr>
        <w:t xml:space="preserve">’ </w:t>
      </w:r>
      <w:r>
        <w:rPr>
          <w:rFonts w:eastAsia="Times New Roman"/>
          <w:szCs w:val="24"/>
        </w:rPr>
        <w:t>ετέρου υπάρχει αναστολή πληρωμών για πολλές περιπτώσεις που θα μπορούσα</w:t>
      </w:r>
      <w:r>
        <w:rPr>
          <w:rFonts w:eastAsia="Times New Roman"/>
          <w:szCs w:val="24"/>
        </w:rPr>
        <w:t>ν να πληρώνουν και είναι στο όριο, γιατί λέει ότι έρχεται η ρύθμιση. Ναι, αλλά</w:t>
      </w:r>
      <w:r>
        <w:rPr>
          <w:rFonts w:eastAsia="Times New Roman"/>
          <w:szCs w:val="24"/>
        </w:rPr>
        <w:t>,</w:t>
      </w:r>
      <w:r>
        <w:rPr>
          <w:rFonts w:eastAsia="Times New Roman"/>
          <w:szCs w:val="24"/>
        </w:rPr>
        <w:t xml:space="preserve"> εάν αργήσει η ρύθμιση, αυτό </w:t>
      </w:r>
      <w:r>
        <w:rPr>
          <w:rFonts w:eastAsia="Times New Roman"/>
          <w:szCs w:val="24"/>
        </w:rPr>
        <w:t xml:space="preserve">θα </w:t>
      </w:r>
      <w:r>
        <w:rPr>
          <w:rFonts w:eastAsia="Times New Roman"/>
          <w:szCs w:val="24"/>
        </w:rPr>
        <w:t xml:space="preserve">είναι αρνητικό και για τους ίδιους οφειλέτες που επιβαρύνονται με τις προσαυξήσεις και για τους δήμους που δεν εισπράττουν. Άρα, πρέπει να λήξει </w:t>
      </w:r>
      <w:r>
        <w:rPr>
          <w:rFonts w:eastAsia="Times New Roman"/>
          <w:szCs w:val="24"/>
        </w:rPr>
        <w:t>αυτή η συζήτηση. Κανονικά αυτά γίνονται χωρίς μεγάλο διάστημα διαβούλευσης, για ευνόητους λόγους, για αυτά τα οποία ανέφερα προηγουμένως.</w:t>
      </w:r>
    </w:p>
    <w:p w14:paraId="7CC133ED" w14:textId="77777777" w:rsidR="00DA4EE4" w:rsidRDefault="00FE2A97">
      <w:pPr>
        <w:spacing w:line="600" w:lineRule="auto"/>
        <w:ind w:firstLine="720"/>
        <w:jc w:val="both"/>
        <w:rPr>
          <w:rFonts w:eastAsia="Times New Roman"/>
          <w:szCs w:val="24"/>
        </w:rPr>
      </w:pPr>
      <w:r>
        <w:rPr>
          <w:rFonts w:eastAsia="Times New Roman"/>
          <w:szCs w:val="24"/>
        </w:rPr>
        <w:t>Άρα, λοιπόν, θέλω να το προσδιορίσουμε χρονικά και κυρίως</w:t>
      </w:r>
      <w:r>
        <w:rPr>
          <w:rFonts w:eastAsia="Times New Roman"/>
          <w:szCs w:val="24"/>
        </w:rPr>
        <w:t>,</w:t>
      </w:r>
      <w:r>
        <w:rPr>
          <w:rFonts w:eastAsia="Times New Roman"/>
          <w:szCs w:val="24"/>
        </w:rPr>
        <w:t xml:space="preserve"> εάν υπάρχουν άλλοι λόγοι που καθυστερεί το νομοσχέδιο, να τ</w:t>
      </w:r>
      <w:r>
        <w:rPr>
          <w:rFonts w:eastAsia="Times New Roman"/>
          <w:szCs w:val="24"/>
        </w:rPr>
        <w:t xml:space="preserve">ο </w:t>
      </w:r>
      <w:proofErr w:type="spellStart"/>
      <w:r>
        <w:rPr>
          <w:rFonts w:eastAsia="Times New Roman"/>
          <w:szCs w:val="24"/>
        </w:rPr>
        <w:t>απεμπλέξουμε</w:t>
      </w:r>
      <w:proofErr w:type="spellEnd"/>
      <w:r>
        <w:rPr>
          <w:rFonts w:eastAsia="Times New Roman"/>
          <w:szCs w:val="24"/>
        </w:rPr>
        <w:t xml:space="preserve"> και να έρθει μια ρύθμιση που να αφορά αυτό κ</w:t>
      </w:r>
      <w:r>
        <w:rPr>
          <w:rFonts w:eastAsia="Times New Roman"/>
          <w:szCs w:val="24"/>
        </w:rPr>
        <w:t>α</w:t>
      </w:r>
      <w:r>
        <w:rPr>
          <w:rFonts w:eastAsia="Times New Roman"/>
          <w:szCs w:val="24"/>
        </w:rPr>
        <w:t>θαυτό το θέμα. Ήδη -όπως είπαμε- έχει ψηφιστεί για τον εξωδικαστικό. Δεν μπορεί να ρυθμίζονται άλλες οφειλές και να μην ρυθμίζεται η οφειλή προς τον δήμο ή τη δημοτική επιχείρηση.</w:t>
      </w:r>
    </w:p>
    <w:p w14:paraId="7CC133EE" w14:textId="77777777" w:rsidR="00DA4EE4" w:rsidRDefault="00FE2A97">
      <w:pPr>
        <w:spacing w:line="600" w:lineRule="auto"/>
        <w:ind w:firstLine="720"/>
        <w:jc w:val="both"/>
        <w:rPr>
          <w:rFonts w:eastAsia="Times New Roman"/>
          <w:szCs w:val="24"/>
        </w:rPr>
      </w:pPr>
      <w:r>
        <w:rPr>
          <w:rFonts w:eastAsia="Times New Roman"/>
          <w:szCs w:val="24"/>
        </w:rPr>
        <w:t>Εκλαμβάνω ως θετ</w:t>
      </w:r>
      <w:r>
        <w:rPr>
          <w:rFonts w:eastAsia="Times New Roman"/>
          <w:szCs w:val="24"/>
        </w:rPr>
        <w:t xml:space="preserve">ική -όπως και τον Ιανουάριο ήταν θετική- την απάντησή σας σε σχέση με το αίτημα για βιώσιμη ρύθμιση. Όμως, πρέπει να την </w:t>
      </w:r>
      <w:r>
        <w:rPr>
          <w:rFonts w:eastAsia="Times New Roman"/>
          <w:szCs w:val="24"/>
        </w:rPr>
        <w:lastRenderedPageBreak/>
        <w:t xml:space="preserve">κάνουμε σαφέστερη ως προς το χρονοδιάγραμμα και ως προς τις προδιαγραφές της βιωσιμότητας που αυτή θα έχει. </w:t>
      </w:r>
    </w:p>
    <w:p w14:paraId="7CC133EF" w14:textId="77777777" w:rsidR="00DA4EE4" w:rsidRDefault="00FE2A97">
      <w:pPr>
        <w:spacing w:line="600" w:lineRule="auto"/>
        <w:ind w:firstLine="720"/>
        <w:jc w:val="both"/>
        <w:rPr>
          <w:rFonts w:eastAsia="Times New Roman"/>
          <w:szCs w:val="24"/>
        </w:rPr>
      </w:pPr>
      <w:r>
        <w:rPr>
          <w:rFonts w:eastAsia="Times New Roman"/>
          <w:szCs w:val="24"/>
        </w:rPr>
        <w:t>Ευχαριστώ, κύριε Πρόεδρε.</w:t>
      </w:r>
    </w:p>
    <w:p w14:paraId="7CC133F0" w14:textId="77777777" w:rsidR="00DA4EE4" w:rsidRDefault="00FE2A97">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Ευχαριστούμε για τον σεβασμό του χρόνου.</w:t>
      </w:r>
    </w:p>
    <w:p w14:paraId="7CC133F1" w14:textId="77777777" w:rsidR="00DA4EE4" w:rsidRDefault="00FE2A97">
      <w:pPr>
        <w:spacing w:line="600" w:lineRule="auto"/>
        <w:ind w:firstLine="720"/>
        <w:jc w:val="both"/>
        <w:rPr>
          <w:rFonts w:eastAsia="Times New Roman"/>
          <w:szCs w:val="24"/>
        </w:rPr>
      </w:pPr>
      <w:r>
        <w:rPr>
          <w:rFonts w:eastAsia="Times New Roman"/>
          <w:szCs w:val="24"/>
        </w:rPr>
        <w:t>Τον λόγο έχει ο κύριος Υπουργός.</w:t>
      </w:r>
    </w:p>
    <w:p w14:paraId="7CC133F2" w14:textId="77777777" w:rsidR="00DA4EE4" w:rsidRDefault="00FE2A97">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νομίζω ότι ο χρόνος είναι σχεδόν προσδιορισμένος. Απ’ όσο γνωρίζω, οι όποιες </w:t>
      </w:r>
      <w:r>
        <w:rPr>
          <w:rFonts w:eastAsia="Times New Roman"/>
          <w:szCs w:val="24"/>
        </w:rPr>
        <w:t xml:space="preserve">παρατηρήσεις του Γενικού Λογιστηρίου </w:t>
      </w:r>
      <w:r>
        <w:rPr>
          <w:rFonts w:eastAsia="Times New Roman"/>
          <w:szCs w:val="24"/>
        </w:rPr>
        <w:t xml:space="preserve">του Κράτους </w:t>
      </w:r>
      <w:r>
        <w:rPr>
          <w:rFonts w:eastAsia="Times New Roman"/>
          <w:szCs w:val="24"/>
        </w:rPr>
        <w:t xml:space="preserve">–όπως άλλωστε προβλέπεται να γίνεται σε κάθε νομοσχέδιο- έχουν σχεδόν ολοκληρωθεί. Άρα νομίζω –όπως το είπατε και εσείς πριν από λίγο- περί τα τέλη Ιουνίου, αρχές Ιουλίου θα έχουμε </w:t>
      </w:r>
      <w:r>
        <w:rPr>
          <w:rFonts w:eastAsia="Times New Roman"/>
          <w:szCs w:val="24"/>
        </w:rPr>
        <w:t xml:space="preserve">πια </w:t>
      </w:r>
      <w:r>
        <w:rPr>
          <w:rFonts w:eastAsia="Times New Roman"/>
          <w:szCs w:val="24"/>
        </w:rPr>
        <w:t>ψηφισμένη ρύθμιση.</w:t>
      </w:r>
    </w:p>
    <w:p w14:paraId="7CC133F3" w14:textId="77777777" w:rsidR="00DA4EE4" w:rsidRDefault="00FE2A97">
      <w:pPr>
        <w:spacing w:line="600" w:lineRule="auto"/>
        <w:ind w:firstLine="720"/>
        <w:jc w:val="both"/>
        <w:rPr>
          <w:rFonts w:eastAsia="Times New Roman"/>
          <w:szCs w:val="24"/>
        </w:rPr>
      </w:pPr>
      <w:r>
        <w:rPr>
          <w:rFonts w:eastAsia="Times New Roman"/>
          <w:szCs w:val="24"/>
        </w:rPr>
        <w:t>Σκο</w:t>
      </w:r>
      <w:r>
        <w:rPr>
          <w:rFonts w:eastAsia="Times New Roman"/>
          <w:szCs w:val="24"/>
        </w:rPr>
        <w:t xml:space="preserve">πός βέβαια της κάθε ρύθμισης είναι, με βάση τις ιδιομορφίες της περίπτωσης που έρχεται να καλύψει, να είναι αποδοτική και λειτουργική. Και υπάρχει μια τέτοια κατηγοριοποίηση και προσέγγιση στη συγκεκριμένη ρύθμιση. </w:t>
      </w:r>
    </w:p>
    <w:p w14:paraId="7CC133F4" w14:textId="77777777" w:rsidR="00DA4EE4" w:rsidRDefault="00FE2A97">
      <w:pPr>
        <w:spacing w:line="600" w:lineRule="auto"/>
        <w:ind w:firstLine="720"/>
        <w:jc w:val="both"/>
        <w:rPr>
          <w:rFonts w:eastAsia="Times New Roman"/>
          <w:szCs w:val="24"/>
        </w:rPr>
      </w:pPr>
      <w:r>
        <w:rPr>
          <w:rFonts w:eastAsia="Times New Roman"/>
          <w:szCs w:val="24"/>
        </w:rPr>
        <w:lastRenderedPageBreak/>
        <w:t>Εσείς καταθέσατε και μια πολύ συγκεκριμέ</w:t>
      </w:r>
      <w:r>
        <w:rPr>
          <w:rFonts w:eastAsia="Times New Roman"/>
          <w:szCs w:val="24"/>
        </w:rPr>
        <w:t xml:space="preserve">νη πρόταση για να εναρμονίσουμε τον αριθμό των δόσεων και να πάμε από τις εκατό δόσεις που προβλέπει η δική μας ρύθμιση, στις </w:t>
      </w:r>
      <w:proofErr w:type="spellStart"/>
      <w:r>
        <w:rPr>
          <w:rFonts w:eastAsia="Times New Roman"/>
          <w:szCs w:val="24"/>
        </w:rPr>
        <w:t>εκατόν</w:t>
      </w:r>
      <w:proofErr w:type="spellEnd"/>
      <w:r>
        <w:rPr>
          <w:rFonts w:eastAsia="Times New Roman"/>
          <w:szCs w:val="24"/>
        </w:rPr>
        <w:t xml:space="preserve"> είκοσι. Είναι κάτι το οποίο έχουμε –νομίζω- τον χρόνο να το δούμε. </w:t>
      </w:r>
    </w:p>
    <w:p w14:paraId="7CC133F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Δεν μιλάμε για τέτοια ποσά, βέβαια, που το εκατό ή το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είκοσι θα φέρει τη μεγάλη διαφορά. Περισσότερο η δυνατότητα, νομίζω, και το κίνητρο διαγραφής προσαυξήσεων είναι αυτό που θα μπορούσαν να εκμεταλλευτούν οι οφειλέτες. Αλλά εν πάση </w:t>
      </w:r>
      <w:proofErr w:type="spellStart"/>
      <w:r>
        <w:rPr>
          <w:rFonts w:eastAsia="Times New Roman" w:cs="Times New Roman"/>
          <w:szCs w:val="24"/>
        </w:rPr>
        <w:t>περιπτώσει</w:t>
      </w:r>
      <w:proofErr w:type="spellEnd"/>
      <w:r>
        <w:rPr>
          <w:rFonts w:eastAsia="Times New Roman" w:cs="Times New Roman"/>
          <w:szCs w:val="24"/>
        </w:rPr>
        <w:t>, νομίζω ότι αξίζει να το δούμε</w:t>
      </w:r>
      <w:r>
        <w:rPr>
          <w:rFonts w:eastAsia="Times New Roman" w:cs="Times New Roman"/>
          <w:szCs w:val="24"/>
        </w:rPr>
        <w:t>,</w:t>
      </w:r>
      <w:r>
        <w:rPr>
          <w:rFonts w:eastAsia="Times New Roman" w:cs="Times New Roman"/>
          <w:szCs w:val="24"/>
        </w:rPr>
        <w:t xml:space="preserve"> έτσι ώστε να την κάνουμε όσο το δυνατό πιο αποτελεσματική και λειτουργική τη ρύθμιση.</w:t>
      </w:r>
    </w:p>
    <w:p w14:paraId="7CC133F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Κατά τα άλλα, γνωρίζετε ότι η πρόθεση είναι συγκεκριμένη. Και εσείς διαπιστώνετε ότι έχουμε σε αυτό το θέμα μια κοινή οπτική αντιμετώπισης του ζητήματος και νομίζω ότι π</w:t>
      </w:r>
      <w:r>
        <w:rPr>
          <w:rFonts w:eastAsia="Times New Roman" w:cs="Times New Roman"/>
          <w:szCs w:val="24"/>
        </w:rPr>
        <w:t>ολύ σύντομα θα δοθεί η δυνατότητα, πλέον, σε όσους μπορούν και έχουν τη διάθεση να ανταποκριθούν στις υποχρεώσεις τους.</w:t>
      </w:r>
    </w:p>
    <w:p w14:paraId="7CC133F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Ευχαριστώ.</w:t>
      </w:r>
    </w:p>
    <w:p w14:paraId="7CC133F8"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7CC133F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δωδέκατη με αριθμό 932/2-6-2017 </w:t>
      </w:r>
      <w:r>
        <w:rPr>
          <w:rFonts w:eastAsia="Times New Roman" w:cs="Times New Roman"/>
          <w:szCs w:val="24"/>
        </w:rPr>
        <w:t xml:space="preserve">επίκαιρη ερώτηση δεύτερου κύκλου </w:t>
      </w:r>
      <w:r>
        <w:rPr>
          <w:rFonts w:eastAsia="Times New Roman" w:cs="Times New Roman"/>
          <w:szCs w:val="24"/>
        </w:rPr>
        <w:t>τ</w:t>
      </w:r>
      <w:r>
        <w:rPr>
          <w:rFonts w:eastAsia="Times New Roman" w:cs="Times New Roman"/>
          <w:szCs w:val="24"/>
        </w:rPr>
        <w:t xml:space="preserve">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την </w:t>
      </w:r>
      <w:r>
        <w:rPr>
          <w:rFonts w:eastAsia="Times New Roman" w:cs="Times New Roman"/>
          <w:szCs w:val="24"/>
        </w:rPr>
        <w:lastRenderedPageBreak/>
        <w:t xml:space="preserve">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τα ωράρια μουσείων και αρχαιολογικών χώρων κατά τη θερινή περίοδο</w:t>
      </w:r>
      <w:r>
        <w:rPr>
          <w:rFonts w:eastAsia="Times New Roman" w:cs="Times New Roman"/>
          <w:szCs w:val="24"/>
        </w:rPr>
        <w:t>,</w:t>
      </w:r>
      <w:r>
        <w:rPr>
          <w:rFonts w:eastAsia="Times New Roman" w:cs="Times New Roman"/>
          <w:szCs w:val="24"/>
        </w:rPr>
        <w:t xml:space="preserve"> δεν θα συζητηθεί λόγω απουσίας της Υπουργού Πολιτισμού και Αθλητισμού κ. Λυδίας </w:t>
      </w:r>
      <w:proofErr w:type="spellStart"/>
      <w:r>
        <w:rPr>
          <w:rFonts w:eastAsia="Times New Roman" w:cs="Times New Roman"/>
          <w:szCs w:val="24"/>
        </w:rPr>
        <w:t>Κ</w:t>
      </w:r>
      <w:r>
        <w:rPr>
          <w:rFonts w:eastAsia="Times New Roman" w:cs="Times New Roman"/>
          <w:szCs w:val="24"/>
        </w:rPr>
        <w:t>ονιόρδου</w:t>
      </w:r>
      <w:proofErr w:type="spellEnd"/>
      <w:r>
        <w:rPr>
          <w:rFonts w:eastAsia="Times New Roman" w:cs="Times New Roman"/>
          <w:szCs w:val="24"/>
        </w:rPr>
        <w:t xml:space="preserve"> στο εξωτερικό.</w:t>
      </w:r>
    </w:p>
    <w:p w14:paraId="7CC133F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πρώτη με αριθμό 5243/27-4-2017 </w:t>
      </w:r>
      <w:r>
        <w:rPr>
          <w:rFonts w:eastAsia="Times New Roman" w:cs="Times New Roman"/>
          <w:szCs w:val="24"/>
        </w:rPr>
        <w:t xml:space="preserve">ερώτηση εκ των αναφορών - ερωτήσεων </w:t>
      </w:r>
      <w:r>
        <w:rPr>
          <w:rFonts w:eastAsia="Times New Roman" w:cs="Times New Roman"/>
          <w:szCs w:val="24"/>
        </w:rPr>
        <w:t xml:space="preserve">του Βουλευτή Αττικής του Συνασπισμού Ριζοσπαστικής Αριστεράς κ. </w:t>
      </w:r>
      <w:r>
        <w:rPr>
          <w:rFonts w:eastAsia="Times New Roman" w:cs="Times New Roman"/>
          <w:bCs/>
          <w:szCs w:val="24"/>
        </w:rPr>
        <w:t>Αριστείδη Μπαλτά</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Ταμείο Αλληλοβοηθείας Υπ</w:t>
      </w:r>
      <w:r>
        <w:rPr>
          <w:rFonts w:eastAsia="Times New Roman" w:cs="Times New Roman"/>
          <w:szCs w:val="24"/>
        </w:rPr>
        <w:t>αλλήλων Υπουργείου Πολιτισμού</w:t>
      </w:r>
      <w:r>
        <w:rPr>
          <w:rFonts w:eastAsia="Times New Roman" w:cs="Times New Roman"/>
          <w:szCs w:val="24"/>
        </w:rPr>
        <w:t>,</w:t>
      </w:r>
      <w:r>
        <w:rPr>
          <w:rFonts w:eastAsia="Times New Roman" w:cs="Times New Roman"/>
          <w:szCs w:val="24"/>
        </w:rPr>
        <w:t xml:space="preserve"> δεν θα συζητηθεί λόγω απουσίας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xml:space="preserve"> στο εξωτερικό.</w:t>
      </w:r>
    </w:p>
    <w:p w14:paraId="7CC133F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ένατη με αριθμό 930/2-6-2017 </w:t>
      </w:r>
      <w:r>
        <w:rPr>
          <w:rFonts w:eastAsia="Times New Roman" w:cs="Times New Roman"/>
          <w:szCs w:val="24"/>
        </w:rPr>
        <w:t xml:space="preserve">επίκαιρη ερώτηση δεύτερου κύκλου </w:t>
      </w:r>
      <w:r>
        <w:rPr>
          <w:rFonts w:eastAsia="Times New Roman" w:cs="Times New Roman"/>
          <w:szCs w:val="24"/>
        </w:rPr>
        <w:t>του Ζ΄ Αντιπροέδρου της Βουλής και Βουλ</w:t>
      </w:r>
      <w:r>
        <w:rPr>
          <w:rFonts w:eastAsia="Times New Roman" w:cs="Times New Roman"/>
          <w:szCs w:val="24"/>
        </w:rPr>
        <w:t xml:space="preserve">ευτή Α΄ Αθηνών του Ποταμιού κ. </w:t>
      </w:r>
      <w:r>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szCs w:val="24"/>
        </w:rPr>
        <w:t xml:space="preserve"> με θέμα: «</w:t>
      </w:r>
      <w:r>
        <w:rPr>
          <w:rFonts w:eastAsia="Times New Roman" w:cs="Times New Roman"/>
          <w:szCs w:val="24"/>
        </w:rPr>
        <w:t>Σ</w:t>
      </w:r>
      <w:r>
        <w:rPr>
          <w:rFonts w:eastAsia="Times New Roman" w:cs="Times New Roman"/>
          <w:szCs w:val="24"/>
        </w:rPr>
        <w:t>ε άσχημη κατάσταση το Πεδίον του Άρεως».</w:t>
      </w:r>
    </w:p>
    <w:p w14:paraId="7CC133F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Κύριε Λυκούδη, έχετε τον λόγο.</w:t>
      </w:r>
    </w:p>
    <w:p w14:paraId="7CC133FD"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Ευχαριστώ, κύριε Πρόεδρε.</w:t>
      </w:r>
    </w:p>
    <w:p w14:paraId="7CC133F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πριν </w:t>
      </w:r>
      <w:r>
        <w:rPr>
          <w:rFonts w:eastAsia="Times New Roman" w:cs="Times New Roman"/>
          <w:szCs w:val="24"/>
        </w:rPr>
        <w:t>από έξι χρόνια, περίπου, έγινε μία προσπάθεια ανάπλασης του Πεδίου του Άρεως, στοίχισε 10 εκατομμύρια ευρώ. Η προσπάθεια είχε αποτελέσματα. Φυτευτήκαν δέντρα, φτιάχτηκαν παρτέρια, φυτεύτηκαν τριανταφυλλιές, έργα άρδευσης αυτού του πράσινου, στρώθηκαν διάδρ</w:t>
      </w:r>
      <w:r>
        <w:rPr>
          <w:rFonts w:eastAsia="Times New Roman" w:cs="Times New Roman"/>
          <w:szCs w:val="24"/>
        </w:rPr>
        <w:t xml:space="preserve">ομοι, τοποθετήθηκαν </w:t>
      </w:r>
      <w:proofErr w:type="spellStart"/>
      <w:r>
        <w:rPr>
          <w:rFonts w:eastAsia="Times New Roman" w:cs="Times New Roman"/>
          <w:szCs w:val="24"/>
        </w:rPr>
        <w:t>μαρμαροκυβόλιθοι</w:t>
      </w:r>
      <w:proofErr w:type="spellEnd"/>
      <w:r>
        <w:rPr>
          <w:rFonts w:eastAsia="Times New Roman" w:cs="Times New Roman"/>
          <w:szCs w:val="24"/>
        </w:rPr>
        <w:t xml:space="preserve">, </w:t>
      </w:r>
      <w:proofErr w:type="spellStart"/>
      <w:r>
        <w:rPr>
          <w:rFonts w:eastAsia="Times New Roman" w:cs="Times New Roman"/>
          <w:szCs w:val="24"/>
        </w:rPr>
        <w:t>γρανιτοκυβόλιθοι</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Εμφανίστηκε μία ανάπλαση με θετικά στοιχεία </w:t>
      </w:r>
      <w:r>
        <w:rPr>
          <w:rFonts w:eastAsia="Times New Roman" w:cs="Times New Roman"/>
          <w:szCs w:val="24"/>
        </w:rPr>
        <w:t xml:space="preserve">σε </w:t>
      </w:r>
      <w:r>
        <w:rPr>
          <w:rFonts w:eastAsia="Times New Roman" w:cs="Times New Roman"/>
          <w:szCs w:val="24"/>
        </w:rPr>
        <w:t>όλο</w:t>
      </w:r>
      <w:r>
        <w:rPr>
          <w:rFonts w:eastAsia="Times New Roman" w:cs="Times New Roman"/>
          <w:szCs w:val="24"/>
        </w:rPr>
        <w:t xml:space="preserve"> τον</w:t>
      </w:r>
      <w:r>
        <w:rPr>
          <w:rFonts w:eastAsia="Times New Roman" w:cs="Times New Roman"/>
          <w:szCs w:val="24"/>
        </w:rPr>
        <w:t xml:space="preserve"> χώρο. Έγιναν έργα ηλεκτροδότησης. Δηλαδή, επιχειρήθηκε η αναμόρφωση του χώρου και είχε αποτελέσματα. </w:t>
      </w:r>
    </w:p>
    <w:p w14:paraId="7CC133F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Σήμερα δεν είναι η κατάσταση καλή. Πά</w:t>
      </w:r>
      <w:r>
        <w:rPr>
          <w:rFonts w:eastAsia="Times New Roman" w:cs="Times New Roman"/>
          <w:szCs w:val="24"/>
        </w:rPr>
        <w:t>ρα πολλά πράγματα απ’ αυτά που έγιναν έχουν εγκαταλειφθεί και έχουν περάσει σε αχρησία και δημιουργούν μία εικόνα που δεν είναι καθόλου ευχάριστη. Οι βρύσες είναι χωρίς βάνες, τα σιντριβάνια είναι χωρίς νερό, το γρασίδι έχει ξεραθεί, το αυτόματο πότισμα δε</w:t>
      </w:r>
      <w:r>
        <w:rPr>
          <w:rFonts w:eastAsia="Times New Roman" w:cs="Times New Roman"/>
          <w:szCs w:val="24"/>
        </w:rPr>
        <w:t>ν λειτουργεί, πολλά δέντρα και φυτά από αυτά που είχαν φυτευτεί βρίσκονται σε μία κατάσταση τώρα που δεν είναι ευχάριστη όταν τα βλέπεις, υπάρχει μία γενικότερη δυσοσμία, εστίες μόλυνσης, δηλαδή, και πολλά σκουπίδια, που δημιουργούνται και από τα λιμνάζοντ</w:t>
      </w:r>
      <w:r>
        <w:rPr>
          <w:rFonts w:eastAsia="Times New Roman" w:cs="Times New Roman"/>
          <w:szCs w:val="24"/>
        </w:rPr>
        <w:t>α νερά που βρίσκονται σε πολλά σημεία</w:t>
      </w:r>
      <w:r>
        <w:rPr>
          <w:rFonts w:eastAsia="Times New Roman" w:cs="Times New Roman"/>
          <w:szCs w:val="24"/>
        </w:rPr>
        <w:t>. Επίσης</w:t>
      </w:r>
      <w:r>
        <w:rPr>
          <w:rFonts w:eastAsia="Times New Roman" w:cs="Times New Roman"/>
          <w:szCs w:val="24"/>
        </w:rPr>
        <w:t xml:space="preserve"> πάρα πολλές από τις μαρμάρινες πλάκες του Πεδίου του Άρεως έχουν καταστραφεί. </w:t>
      </w:r>
    </w:p>
    <w:p w14:paraId="7CC1340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σημαντικό πρόβλημα είναι το πώς φυλάσσεται το Πεδίο του Άρεως, από ποιους φυλάσσεται, δηλαδή από ποιες υπηρεσίες, ποιες ώρες, τι ακριβώς προσέχουν όσοι δημιουργούν τις προϋποθέσεις ασφάλειάς του. </w:t>
      </w:r>
    </w:p>
    <w:p w14:paraId="7CC1340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Από εκεί και πέρα υπάρχει και ένα ζήτημα ποιος το καθαρίζε</w:t>
      </w:r>
      <w:r>
        <w:rPr>
          <w:rFonts w:eastAsia="Times New Roman" w:cs="Times New Roman"/>
          <w:szCs w:val="24"/>
        </w:rPr>
        <w:t xml:space="preserve">ι το Πεδίο του Άρεως συγκεκριμένα, όμως, όχι γενικά και με προσπάθειες που μπορεί να κάνει ο ένας ή άλλος για λόγους ευαισθησίας. Υπάρχει, δηλαδή, συγκεκριμένο πρόγραμμα καθαρισμού; Αυτό αφορά την </w:t>
      </w:r>
      <w:r>
        <w:rPr>
          <w:rFonts w:eastAsia="Times New Roman" w:cs="Times New Roman"/>
          <w:szCs w:val="24"/>
        </w:rPr>
        <w:t>π</w:t>
      </w:r>
      <w:r>
        <w:rPr>
          <w:rFonts w:eastAsia="Times New Roman" w:cs="Times New Roman"/>
          <w:szCs w:val="24"/>
        </w:rPr>
        <w:t xml:space="preserve">εριφέρεια, αφορά τον Δήμο </w:t>
      </w:r>
      <w:r>
        <w:rPr>
          <w:rFonts w:eastAsia="Times New Roman" w:cs="Times New Roman"/>
          <w:szCs w:val="24"/>
        </w:rPr>
        <w:t>της Α</w:t>
      </w:r>
      <w:r>
        <w:rPr>
          <w:rFonts w:eastAsia="Times New Roman" w:cs="Times New Roman"/>
          <w:szCs w:val="24"/>
        </w:rPr>
        <w:t>θήνας</w:t>
      </w:r>
      <w:r>
        <w:rPr>
          <w:rFonts w:eastAsia="Times New Roman" w:cs="Times New Roman"/>
          <w:szCs w:val="24"/>
        </w:rPr>
        <w:t>, που διεκδικεί ένα δι</w:t>
      </w:r>
      <w:r>
        <w:rPr>
          <w:rFonts w:eastAsia="Times New Roman" w:cs="Times New Roman"/>
          <w:szCs w:val="24"/>
        </w:rPr>
        <w:t>καίωμα, αν θέλετε, ή μία πρόθεση να βοηθήσει στην ανάπλαση και στον καθαρισμό του Πεδίου</w:t>
      </w:r>
      <w:r>
        <w:rPr>
          <w:rFonts w:eastAsia="Times New Roman" w:cs="Times New Roman"/>
          <w:szCs w:val="24"/>
        </w:rPr>
        <w:t xml:space="preserve"> του Άρεως</w:t>
      </w:r>
      <w:r>
        <w:rPr>
          <w:rFonts w:eastAsia="Times New Roman" w:cs="Times New Roman"/>
          <w:szCs w:val="24"/>
        </w:rPr>
        <w:t>; ΄</w:t>
      </w:r>
    </w:p>
    <w:p w14:paraId="7CC1340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Εάν όλα αυτά είναι μία αληθής εικόνα –κατά τη γνώμη μου είναι αληθής η εικόνα αυτή, είναι πραγματική- σας ερωτώ τι πρόκειται να κάνει το Υπουργείο για να </w:t>
      </w:r>
      <w:r>
        <w:rPr>
          <w:rFonts w:eastAsia="Times New Roman" w:cs="Times New Roman"/>
          <w:szCs w:val="24"/>
        </w:rPr>
        <w:t>συμβάλει στο να επανέλθει το Πεδίο του Άρεως σε μία κατάσταση</w:t>
      </w:r>
      <w:r>
        <w:rPr>
          <w:rFonts w:eastAsia="Times New Roman" w:cs="Times New Roman"/>
          <w:szCs w:val="24"/>
        </w:rPr>
        <w:t>,</w:t>
      </w:r>
      <w:r>
        <w:rPr>
          <w:rFonts w:eastAsia="Times New Roman" w:cs="Times New Roman"/>
          <w:szCs w:val="24"/>
        </w:rPr>
        <w:t xml:space="preserve"> στην οποία πριν από πέντε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έξι χρόνια είχε φτάσει μετά από προσπάθειες. Και τι σκέφτεται να κάνει το Υπουργείο σε σχέση με τη δυνατότητα να συνεννοηθεί η Περιφέρεια με τον Δήμο</w:t>
      </w:r>
      <w:r>
        <w:rPr>
          <w:rFonts w:eastAsia="Times New Roman" w:cs="Times New Roman"/>
          <w:szCs w:val="24"/>
        </w:rPr>
        <w:t xml:space="preserve"> της Αθήνας</w:t>
      </w:r>
      <w:r>
        <w:rPr>
          <w:rFonts w:eastAsia="Times New Roman" w:cs="Times New Roman"/>
          <w:szCs w:val="24"/>
        </w:rPr>
        <w:t>, που</w:t>
      </w:r>
      <w:r>
        <w:rPr>
          <w:rFonts w:eastAsia="Times New Roman" w:cs="Times New Roman"/>
          <w:szCs w:val="24"/>
        </w:rPr>
        <w:t xml:space="preserve"> επιμένει να διεκδικεί τη δυνατότητα διαχείρισης του Πεδίου του Άρεως, για να έχουμε καλύτερα αποτελέσματα;</w:t>
      </w:r>
    </w:p>
    <w:p w14:paraId="7CC13403"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7CC13404"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Κύριε Λυκούδη, αναφερθήκατε σε </w:t>
      </w:r>
      <w:r>
        <w:rPr>
          <w:rFonts w:eastAsia="Times New Roman" w:cs="Times New Roman"/>
          <w:szCs w:val="24"/>
        </w:rPr>
        <w:t xml:space="preserve">μία πρωτοβουλία πριν από έξι χρόνια. Δυστυχώς υπάρχουν πάρα πολλά παραδείγματα καλών πρωτοβουλιών, οι οποίες ξεκινούν με τις καλύτερες προϋποθέσεις, γίνονται έργα, αλλά μετά η συνέχεια δεν είναι τόσο ενθαρρυντική και τόσο, εν πάση </w:t>
      </w:r>
      <w:proofErr w:type="spellStart"/>
      <w:r>
        <w:rPr>
          <w:rFonts w:eastAsia="Times New Roman" w:cs="Times New Roman"/>
          <w:szCs w:val="24"/>
        </w:rPr>
        <w:t>περιπτώσει</w:t>
      </w:r>
      <w:proofErr w:type="spellEnd"/>
      <w:r>
        <w:rPr>
          <w:rFonts w:eastAsia="Times New Roman" w:cs="Times New Roman"/>
          <w:szCs w:val="24"/>
        </w:rPr>
        <w:t>, επιτυχής.</w:t>
      </w:r>
    </w:p>
    <w:p w14:paraId="7CC1340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Ξέρ</w:t>
      </w:r>
      <w:r>
        <w:rPr>
          <w:rFonts w:eastAsia="Times New Roman" w:cs="Times New Roman"/>
          <w:szCs w:val="24"/>
        </w:rPr>
        <w:t xml:space="preserve">ετε, έχουμε μια κακή παράδοση ως πολιτεία, ως αρμόδιοι φορείς, να κάνουμε ένα καλό ξεκίνημα, αλλά να μη διαμορφώνουμε πια τους όρους, έτσι ώστε να διατηρήσουμε αυτό το οποίο βάζουμε ως στόχο, δηλαδή αυτός ο </w:t>
      </w:r>
      <w:proofErr w:type="spellStart"/>
      <w:r>
        <w:rPr>
          <w:rFonts w:eastAsia="Times New Roman" w:cs="Times New Roman"/>
          <w:szCs w:val="24"/>
        </w:rPr>
        <w:t>υπερτοπικός</w:t>
      </w:r>
      <w:proofErr w:type="spellEnd"/>
      <w:r>
        <w:rPr>
          <w:rFonts w:eastAsia="Times New Roman" w:cs="Times New Roman"/>
          <w:szCs w:val="24"/>
        </w:rPr>
        <w:t xml:space="preserve"> χώρος πρασίνου στην Αττική, αυτό το μ</w:t>
      </w:r>
      <w:r>
        <w:rPr>
          <w:rFonts w:eastAsia="Times New Roman" w:cs="Times New Roman"/>
          <w:szCs w:val="24"/>
        </w:rPr>
        <w:t>ητροπολιτικό πάρκο, να είναι ανοι</w:t>
      </w:r>
      <w:r>
        <w:rPr>
          <w:rFonts w:eastAsia="Times New Roman" w:cs="Times New Roman"/>
          <w:szCs w:val="24"/>
        </w:rPr>
        <w:t>κ</w:t>
      </w:r>
      <w:r>
        <w:rPr>
          <w:rFonts w:eastAsia="Times New Roman" w:cs="Times New Roman"/>
          <w:szCs w:val="24"/>
        </w:rPr>
        <w:t xml:space="preserve">τό, να μπορεί να φιλοξενεί κόσμο, να το αγκαλιάζει ο κόσμος. </w:t>
      </w:r>
    </w:p>
    <w:p w14:paraId="7CC1340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πληροφόρηση που έχω από την </w:t>
      </w:r>
      <w:r>
        <w:rPr>
          <w:rFonts w:eastAsia="Times New Roman" w:cs="Times New Roman"/>
          <w:szCs w:val="24"/>
        </w:rPr>
        <w:t>π</w:t>
      </w:r>
      <w:r>
        <w:rPr>
          <w:rFonts w:eastAsia="Times New Roman" w:cs="Times New Roman"/>
          <w:szCs w:val="24"/>
        </w:rPr>
        <w:t>εριφέρεια, η οποία είναι και αρμόδια για τη διαχείριση του Πεδίου του Άρεως, λέει ότι έχουν γίνει σε όλα αυτά τα θέματα που είπατ</w:t>
      </w:r>
      <w:r>
        <w:rPr>
          <w:rFonts w:eastAsia="Times New Roman" w:cs="Times New Roman"/>
          <w:szCs w:val="24"/>
        </w:rPr>
        <w:t xml:space="preserve">ε συγκεκριμένα βήματα και έχουν υπάρξει αντίστοιχες συμφωνίες και με τον Δήμο </w:t>
      </w:r>
      <w:r>
        <w:rPr>
          <w:rFonts w:eastAsia="Times New Roman" w:cs="Times New Roman"/>
          <w:szCs w:val="24"/>
        </w:rPr>
        <w:t>της Αθήνας</w:t>
      </w:r>
      <w:r>
        <w:rPr>
          <w:rFonts w:eastAsia="Times New Roman" w:cs="Times New Roman"/>
          <w:szCs w:val="24"/>
        </w:rPr>
        <w:t xml:space="preserve"> </w:t>
      </w:r>
      <w:r>
        <w:rPr>
          <w:rFonts w:eastAsia="Times New Roman" w:cs="Times New Roman"/>
          <w:szCs w:val="24"/>
        </w:rPr>
        <w:t xml:space="preserve">αλλά και με το Υπουργείο Προστασίας του Πολίτη, έτσι ώστε να αντιμετωπιστεί το θέμα της αστυνόμευσης επί </w:t>
      </w:r>
      <w:proofErr w:type="spellStart"/>
      <w:r>
        <w:rPr>
          <w:rFonts w:eastAsia="Times New Roman" w:cs="Times New Roman"/>
          <w:szCs w:val="24"/>
        </w:rPr>
        <w:t>εικοσιτετραώρου</w:t>
      </w:r>
      <w:proofErr w:type="spellEnd"/>
      <w:r>
        <w:rPr>
          <w:rFonts w:eastAsia="Times New Roman" w:cs="Times New Roman"/>
          <w:szCs w:val="24"/>
        </w:rPr>
        <w:t xml:space="preserve"> βάσεως. Δεύτερον, στο θέμα της καθαριότητας, τ</w:t>
      </w:r>
      <w:r>
        <w:rPr>
          <w:rFonts w:eastAsia="Times New Roman" w:cs="Times New Roman"/>
          <w:szCs w:val="24"/>
        </w:rPr>
        <w:t xml:space="preserve">ο οποίο είναι αρμοδιότητα </w:t>
      </w:r>
      <w:r>
        <w:rPr>
          <w:rFonts w:eastAsia="Times New Roman" w:cs="Times New Roman"/>
          <w:szCs w:val="24"/>
        </w:rPr>
        <w:t>-</w:t>
      </w:r>
      <w:r>
        <w:rPr>
          <w:rFonts w:eastAsia="Times New Roman" w:cs="Times New Roman"/>
          <w:szCs w:val="24"/>
        </w:rPr>
        <w:t>και το φέρουν σε πέρας οι υπάλληλοι</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 xml:space="preserve">εριφέρειας αλλά και σε συνεργασία με εργαζομένους από τον Δήμο </w:t>
      </w:r>
      <w:r>
        <w:rPr>
          <w:rFonts w:eastAsia="Times New Roman" w:cs="Times New Roman"/>
          <w:szCs w:val="24"/>
        </w:rPr>
        <w:t>της Αθήνας</w:t>
      </w:r>
      <w:r>
        <w:rPr>
          <w:rFonts w:eastAsia="Times New Roman" w:cs="Times New Roman"/>
          <w:szCs w:val="24"/>
        </w:rPr>
        <w:t xml:space="preserve"> </w:t>
      </w:r>
      <w:r>
        <w:rPr>
          <w:rFonts w:eastAsia="Times New Roman" w:cs="Times New Roman"/>
          <w:szCs w:val="24"/>
        </w:rPr>
        <w:t xml:space="preserve">από τον τομέα της καθαριότητας, γνωρίζω ότι υπάρχει μια κατεύθυνση και ένας σχεδιασμός ο </w:t>
      </w:r>
      <w:r>
        <w:rPr>
          <w:rFonts w:eastAsia="Times New Roman" w:cs="Times New Roman"/>
          <w:szCs w:val="24"/>
        </w:rPr>
        <w:lastRenderedPageBreak/>
        <w:t>χώρος αυτός να φιλοξενεί</w:t>
      </w:r>
      <w:r>
        <w:rPr>
          <w:rFonts w:eastAsia="Times New Roman" w:cs="Times New Roman"/>
          <w:szCs w:val="24"/>
        </w:rPr>
        <w:t xml:space="preserve"> εκδηλώσεις είτε μαθητών, σχολείων, να γίνονται καλλιτεχνικές εκδηλώσεις κ.λπ.</w:t>
      </w:r>
      <w:r>
        <w:rPr>
          <w:rFonts w:eastAsia="Times New Roman" w:cs="Times New Roman"/>
          <w:szCs w:val="24"/>
        </w:rPr>
        <w:t>.</w:t>
      </w:r>
      <w:r>
        <w:rPr>
          <w:rFonts w:eastAsia="Times New Roman" w:cs="Times New Roman"/>
          <w:szCs w:val="24"/>
        </w:rPr>
        <w:t xml:space="preserve"> Όλα αυτά είναι αναγκαία. </w:t>
      </w:r>
    </w:p>
    <w:p w14:paraId="7CC1340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Σας το λέω διότι έτυχε και ο υποφαινόμενος να έχω ζήσει στην περιοχή και να έχω γεννηθεί στο σταυροδρόμι Ζαΐμη και Λεωφόρου Αλεξάνδρας, ακριβώς δηλαδή απέναντι από το Πεδίον του Άρεως, σε άλλες εποχές, σε άλλες συνθήκες ζωής στην Αθήνα, που θυμάμαι ότι πρα</w:t>
      </w:r>
      <w:r>
        <w:rPr>
          <w:rFonts w:eastAsia="Times New Roman" w:cs="Times New Roman"/>
          <w:szCs w:val="24"/>
        </w:rPr>
        <w:t>γματικά το καλοκαίρι ήταν μια όαση, όπου μέχρι το βράδυ κάθονταν μανάδες με τα παιδιά τους, τα παιδιά έπαιζαν, εκεί μάθαμε ποδήλατο, παίζαμε μπάλα. Το βασικό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να </w:t>
      </w:r>
      <w:r>
        <w:rPr>
          <w:rFonts w:eastAsia="Times New Roman" w:cs="Times New Roman"/>
          <w:szCs w:val="24"/>
        </w:rPr>
        <w:t xml:space="preserve">επιστρέψει </w:t>
      </w:r>
      <w:r>
        <w:rPr>
          <w:rFonts w:eastAsia="Times New Roman" w:cs="Times New Roman"/>
          <w:szCs w:val="24"/>
        </w:rPr>
        <w:t>ο κόσμος μέσα στον χώρο</w:t>
      </w:r>
      <w:r>
        <w:rPr>
          <w:rFonts w:eastAsia="Times New Roman" w:cs="Times New Roman"/>
          <w:szCs w:val="24"/>
        </w:rPr>
        <w:t>,</w:t>
      </w:r>
      <w:r>
        <w:rPr>
          <w:rFonts w:eastAsia="Times New Roman" w:cs="Times New Roman"/>
          <w:szCs w:val="24"/>
        </w:rPr>
        <w:t xml:space="preserve"> για να μπορέσει ουσιαστικά να του προσδώσει </w:t>
      </w:r>
      <w:r>
        <w:rPr>
          <w:rFonts w:eastAsia="Times New Roman" w:cs="Times New Roman"/>
          <w:szCs w:val="24"/>
        </w:rPr>
        <w:t>αυτόν τον χαρακτήρα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τον οποίο </w:t>
      </w:r>
      <w:r>
        <w:rPr>
          <w:rFonts w:eastAsia="Times New Roman" w:cs="Times New Roman"/>
          <w:szCs w:val="24"/>
        </w:rPr>
        <w:t xml:space="preserve">μπορεί και πρέπει να πάρει ο χώρος. </w:t>
      </w:r>
    </w:p>
    <w:p w14:paraId="7CC1340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Δεν είναι ότι υπήρξε μία καλή αντιμετώπιση του Πεδίου του Άρεως μετά το πολύ φιλόδοξο ξεκίνημα στο οποίο αναφερθήκατε, πριν από έξι χρόνια. Αυτό που παρέλαβε τουλάχιστον η σημερινή </w:t>
      </w:r>
      <w:r>
        <w:rPr>
          <w:rFonts w:eastAsia="Times New Roman" w:cs="Times New Roman"/>
          <w:szCs w:val="24"/>
        </w:rPr>
        <w:t>π</w:t>
      </w:r>
      <w:r>
        <w:rPr>
          <w:rFonts w:eastAsia="Times New Roman" w:cs="Times New Roman"/>
          <w:szCs w:val="24"/>
        </w:rPr>
        <w:t>εριφερ</w:t>
      </w:r>
      <w:r>
        <w:rPr>
          <w:rFonts w:eastAsia="Times New Roman" w:cs="Times New Roman"/>
          <w:szCs w:val="24"/>
        </w:rPr>
        <w:t xml:space="preserve">ειακή </w:t>
      </w:r>
      <w:r>
        <w:rPr>
          <w:rFonts w:eastAsia="Times New Roman" w:cs="Times New Roman"/>
          <w:szCs w:val="24"/>
        </w:rPr>
        <w:t>δ</w:t>
      </w:r>
      <w:r>
        <w:rPr>
          <w:rFonts w:eastAsia="Times New Roman" w:cs="Times New Roman"/>
          <w:szCs w:val="24"/>
        </w:rPr>
        <w:t>ιοίκηση ήταν μια εικόνα εγκατάλειψης και έχει λάβει αυτή τη στιγμή μια σειρά μέτρα</w:t>
      </w:r>
      <w:r>
        <w:rPr>
          <w:rFonts w:eastAsia="Times New Roman" w:cs="Times New Roman"/>
          <w:szCs w:val="24"/>
        </w:rPr>
        <w:t>,</w:t>
      </w:r>
      <w:r>
        <w:rPr>
          <w:rFonts w:eastAsia="Times New Roman" w:cs="Times New Roman"/>
          <w:szCs w:val="24"/>
        </w:rPr>
        <w:t xml:space="preserve"> έτσι ώστε να υπάρξει -και έχει πραγματοποιηθεί ως ένα βαθμό- μια ποιοτική και ποσοτική αναβάθμιση του πρασίνου, ύστερα από μελέτες που έχουν γίνει με τη βοήθεια και </w:t>
      </w:r>
      <w:r>
        <w:rPr>
          <w:rFonts w:eastAsia="Times New Roman" w:cs="Times New Roman"/>
          <w:szCs w:val="24"/>
        </w:rPr>
        <w:t xml:space="preserve">του Γεωπονικού Πανεπιστημίου, του Φυτοπαθολογικού Ινστιτούτου αλλά και της Διεύθυνσης Δασών. </w:t>
      </w:r>
    </w:p>
    <w:p w14:paraId="7CC1340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Όλα αυτά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έχουν υπάρξει ως σχεδιασμός και που αντιλαμβάνομαι ότι πολλές φορές δεν διαθέτει σε επάρκεια η ίδια η </w:t>
      </w:r>
      <w:r>
        <w:rPr>
          <w:rFonts w:eastAsia="Times New Roman" w:cs="Times New Roman"/>
          <w:szCs w:val="24"/>
        </w:rPr>
        <w:t>π</w:t>
      </w:r>
      <w:r>
        <w:rPr>
          <w:rFonts w:eastAsia="Times New Roman" w:cs="Times New Roman"/>
          <w:szCs w:val="24"/>
        </w:rPr>
        <w:t>εριφέρεια τα μέσα για να τα φέρει εις</w:t>
      </w:r>
      <w:r>
        <w:rPr>
          <w:rFonts w:eastAsia="Times New Roman" w:cs="Times New Roman"/>
          <w:szCs w:val="24"/>
        </w:rPr>
        <w:t xml:space="preserve"> πέρα στον βαθμό που θέλει βρίσκονται σε μία σωστή κατεύθυνση. Το ζητούμενο είναι να μην κάνουμε κοιλιά σε αυτά τα μέτρα, να υπάρχει μία διαρκής προσπάθεια να αναβαθμίζουμε πλέον το περιβάλλον εντός του άλσους</w:t>
      </w:r>
      <w:r>
        <w:rPr>
          <w:rFonts w:eastAsia="Times New Roman" w:cs="Times New Roman"/>
          <w:szCs w:val="24"/>
        </w:rPr>
        <w:t>.</w:t>
      </w:r>
      <w:r>
        <w:rPr>
          <w:rFonts w:eastAsia="Times New Roman" w:cs="Times New Roman"/>
          <w:szCs w:val="24"/>
        </w:rPr>
        <w:t xml:space="preserve"> και κυρίως να μην είναι ένας χώρος</w:t>
      </w:r>
      <w:r>
        <w:rPr>
          <w:rFonts w:eastAsia="Times New Roman" w:cs="Times New Roman"/>
          <w:szCs w:val="24"/>
        </w:rPr>
        <w:t>,</w:t>
      </w:r>
      <w:r>
        <w:rPr>
          <w:rFonts w:eastAsia="Times New Roman" w:cs="Times New Roman"/>
          <w:szCs w:val="24"/>
        </w:rPr>
        <w:t xml:space="preserve"> που να μη</w:t>
      </w:r>
      <w:r>
        <w:rPr>
          <w:rFonts w:eastAsia="Times New Roman" w:cs="Times New Roman"/>
          <w:szCs w:val="24"/>
        </w:rPr>
        <w:t>ν είναι φωτισμένος, να μην είναι απόμακρος από τον κόσμο, διότι τελικά το κλειδί της επιτυχίας όλων αυτών των προσπαθειών είναι ο κόσμος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βρίσκεται</w:t>
      </w:r>
      <w:r>
        <w:rPr>
          <w:rFonts w:eastAsia="Times New Roman" w:cs="Times New Roman"/>
          <w:szCs w:val="24"/>
        </w:rPr>
        <w:t xml:space="preserve"> μέσα στον χώρο, να τον χαίρεται και κυρίως τα παιδιά, σε μια πόλη που στερείται βέβαια χώρους πρασί</w:t>
      </w:r>
      <w:r>
        <w:rPr>
          <w:rFonts w:eastAsia="Times New Roman" w:cs="Times New Roman"/>
          <w:szCs w:val="24"/>
        </w:rPr>
        <w:t xml:space="preserve">νου και που δεν έχει δείξει διαχρονικά τον απαιτούμενο σεβασμό σε αυτούς. </w:t>
      </w:r>
    </w:p>
    <w:p w14:paraId="7CC1340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C1340B" w14:textId="77777777" w:rsidR="00DA4EE4" w:rsidRDefault="00FE2A97">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Κύριε Λυκούδη, έχετε τον λόγο.</w:t>
      </w:r>
    </w:p>
    <w:p w14:paraId="7CC1340C" w14:textId="77777777" w:rsidR="00DA4EE4" w:rsidRDefault="00FE2A97">
      <w:pPr>
        <w:spacing w:line="600" w:lineRule="auto"/>
        <w:ind w:firstLine="720"/>
        <w:jc w:val="both"/>
        <w:rPr>
          <w:rFonts w:eastAsia="Times New Roman"/>
          <w:bCs/>
          <w:szCs w:val="24"/>
        </w:rPr>
      </w:pPr>
      <w:r>
        <w:rPr>
          <w:rFonts w:eastAsia="Times New Roman"/>
          <w:b/>
          <w:bCs/>
          <w:szCs w:val="24"/>
        </w:rPr>
        <w:t>ΣΠΥΡΙΔΩΝ ΛΥΚΟΥΔΗΣ (Ζ΄ Αντιπρόεδρος της Βουλής):</w:t>
      </w:r>
      <w:r>
        <w:rPr>
          <w:rFonts w:eastAsia="Times New Roman"/>
          <w:bCs/>
          <w:szCs w:val="24"/>
        </w:rPr>
        <w:t xml:space="preserve"> Κύριε Υπουργέ, το Πεδίον του Άρεως και τα προβλήματά του τα ξέρω πάρα πολύ καλά. Έχω υπάρξει δώδεκα χρόνια νομαρχιακός σύμβουλος στην Αθήνα και τρεις φορές υποψήφιος νομάρχης, ασχολούμενος με αυτά τα ζητήματα και μά</w:t>
      </w:r>
      <w:r>
        <w:rPr>
          <w:rFonts w:eastAsia="Times New Roman"/>
          <w:bCs/>
          <w:szCs w:val="24"/>
        </w:rPr>
        <w:lastRenderedPageBreak/>
        <w:t>λιστα εκπροσωπώντας έναν πολιτικό χώρο μ</w:t>
      </w:r>
      <w:r>
        <w:rPr>
          <w:rFonts w:eastAsia="Times New Roman"/>
          <w:bCs/>
          <w:szCs w:val="24"/>
        </w:rPr>
        <w:t xml:space="preserve">ε ιδιαίτερη ευαισθησία στα προβλήματα περιβάλλοντος και </w:t>
      </w:r>
      <w:r>
        <w:rPr>
          <w:rFonts w:eastAsia="Times New Roman"/>
          <w:bCs/>
          <w:szCs w:val="24"/>
        </w:rPr>
        <w:t xml:space="preserve">καθημερινότητας </w:t>
      </w:r>
      <w:r>
        <w:rPr>
          <w:rFonts w:eastAsia="Times New Roman"/>
          <w:bCs/>
          <w:szCs w:val="24"/>
        </w:rPr>
        <w:t>μέσα σε συνθήκες καλές των κατοίκων της Αθήνας. Αυτό δεν αφορά μόνο εμένα, αφορά και εσάς, κύριε Υπουργέ, που σας ρωτάω, και το λέω καλοπροαίρετα.</w:t>
      </w:r>
    </w:p>
    <w:p w14:paraId="7CC1340D" w14:textId="77777777" w:rsidR="00DA4EE4" w:rsidRDefault="00FE2A97">
      <w:pPr>
        <w:spacing w:line="600" w:lineRule="auto"/>
        <w:ind w:firstLine="720"/>
        <w:jc w:val="both"/>
        <w:rPr>
          <w:rFonts w:eastAsia="Times New Roman"/>
          <w:bCs/>
          <w:szCs w:val="24"/>
        </w:rPr>
      </w:pPr>
      <w:r>
        <w:rPr>
          <w:rFonts w:eastAsia="Times New Roman"/>
          <w:bCs/>
          <w:szCs w:val="24"/>
        </w:rPr>
        <w:t>Εγώ δεν ήρθα εδώ ως ξερόλας να πω πρά</w:t>
      </w:r>
      <w:r>
        <w:rPr>
          <w:rFonts w:eastAsia="Times New Roman"/>
          <w:bCs/>
          <w:szCs w:val="24"/>
        </w:rPr>
        <w:t xml:space="preserve">γματα που μου ήρθαν στο κεφάλι ή να κάνω αντιπολίτευση. Όλα όσα σας είπα </w:t>
      </w:r>
      <w:r>
        <w:rPr>
          <w:rFonts w:eastAsia="Times New Roman"/>
          <w:bCs/>
          <w:szCs w:val="24"/>
        </w:rPr>
        <w:t>-και</w:t>
      </w:r>
      <w:r>
        <w:rPr>
          <w:rFonts w:eastAsia="Times New Roman"/>
          <w:bCs/>
          <w:szCs w:val="24"/>
        </w:rPr>
        <w:t xml:space="preserve"> που έχουν σχέση με τη σημερινή κατάσταση στον </w:t>
      </w:r>
      <w:r>
        <w:rPr>
          <w:rFonts w:eastAsia="Times New Roman"/>
          <w:bCs/>
          <w:szCs w:val="24"/>
        </w:rPr>
        <w:t>χώρο</w:t>
      </w:r>
      <w:r>
        <w:rPr>
          <w:rFonts w:eastAsia="Times New Roman"/>
          <w:bCs/>
          <w:szCs w:val="24"/>
        </w:rPr>
        <w:t>-</w:t>
      </w:r>
      <w:r>
        <w:rPr>
          <w:rFonts w:eastAsia="Times New Roman"/>
          <w:bCs/>
          <w:szCs w:val="24"/>
        </w:rPr>
        <w:t xml:space="preserve"> είναι όσα κατέθεσαν δημοσίως σε διάφορες συναντήσεις τους οι φορείς της περιοχής, τα μέλη της Επιτροπής Κατοίκων για το Πεδίον του Άρεως, οι εκπρόσωποι από τον Αναπτυξιακό και Εξωραϊστικό Σύλλογο «Αθηνά», η ομάδα «</w:t>
      </w:r>
      <w:r>
        <w:rPr>
          <w:rFonts w:eastAsia="Times New Roman"/>
          <w:bCs/>
          <w:szCs w:val="24"/>
        </w:rPr>
        <w:t xml:space="preserve">Οι </w:t>
      </w:r>
      <w:r>
        <w:rPr>
          <w:rFonts w:eastAsia="Times New Roman"/>
          <w:bCs/>
          <w:szCs w:val="24"/>
        </w:rPr>
        <w:t>Φίλοι των Αστέγων του Πεδίου του Άρεως</w:t>
      </w:r>
      <w:r>
        <w:rPr>
          <w:rFonts w:eastAsia="Times New Roman"/>
          <w:bCs/>
          <w:szCs w:val="24"/>
        </w:rPr>
        <w:t>» και η Κίνηση Γονέων για το Πεδίον του Άρεως</w:t>
      </w:r>
      <w:r>
        <w:rPr>
          <w:rFonts w:eastAsia="Times New Roman"/>
          <w:bCs/>
          <w:szCs w:val="24"/>
        </w:rPr>
        <w:t>.</w:t>
      </w:r>
      <w:r>
        <w:rPr>
          <w:rFonts w:eastAsia="Times New Roman"/>
          <w:bCs/>
          <w:szCs w:val="24"/>
        </w:rPr>
        <w:t xml:space="preserve"> </w:t>
      </w:r>
      <w:r>
        <w:rPr>
          <w:rFonts w:eastAsia="Times New Roman"/>
          <w:bCs/>
          <w:szCs w:val="24"/>
        </w:rPr>
        <w:t xml:space="preserve">Η </w:t>
      </w:r>
      <w:r>
        <w:rPr>
          <w:rFonts w:eastAsia="Times New Roman"/>
          <w:bCs/>
          <w:szCs w:val="24"/>
        </w:rPr>
        <w:t xml:space="preserve">εγκατάλειψη και τα προβλήματα φύλαξης ξεκινούν από την είσοδο του Πεδίου του Άρεως, από το </w:t>
      </w:r>
      <w:r>
        <w:rPr>
          <w:rFonts w:eastAsia="Times New Roman"/>
          <w:bCs/>
          <w:szCs w:val="24"/>
        </w:rPr>
        <w:t>ά</w:t>
      </w:r>
      <w:r>
        <w:rPr>
          <w:rFonts w:eastAsia="Times New Roman"/>
          <w:bCs/>
          <w:szCs w:val="24"/>
        </w:rPr>
        <w:t xml:space="preserve">γαλμα του Κωνσταντίνου, όπου υπάρχει η αποθέωση της διακίνησης ναρκωτικών και της εμπορίας ναρκωτικών και λίγο πιο </w:t>
      </w:r>
      <w:r>
        <w:rPr>
          <w:rFonts w:eastAsia="Times New Roman"/>
          <w:bCs/>
          <w:szCs w:val="24"/>
        </w:rPr>
        <w:t xml:space="preserve">μέσα προφανής διακίνηση πορνείας, ακόμα και παιδιών, και όλη η υπόλοιπη περιγραφή είναι αληθής και είναι η περιγραφή από τους κατοίκους που το ζουν το Πεδίον του Άρεως. </w:t>
      </w:r>
    </w:p>
    <w:p w14:paraId="7CC1340E"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τα λέω όλα αυτά; Σας ξαναλέω ότι δεν ήρθα για να κάνω αντιπολίτευση εδώ</w:t>
      </w:r>
      <w:r>
        <w:rPr>
          <w:rFonts w:eastAsia="Times New Roman" w:cs="Times New Roman"/>
          <w:szCs w:val="24"/>
        </w:rPr>
        <w:t>,</w:t>
      </w:r>
      <w:r>
        <w:rPr>
          <w:rFonts w:eastAsia="Times New Roman" w:cs="Times New Roman"/>
          <w:szCs w:val="24"/>
        </w:rPr>
        <w:t xml:space="preserve"> ούτε ήρ</w:t>
      </w:r>
      <w:r>
        <w:rPr>
          <w:rFonts w:eastAsia="Times New Roman" w:cs="Times New Roman"/>
          <w:szCs w:val="24"/>
        </w:rPr>
        <w:t>θα να αναιρέσω την εικόνα που δώσατε εσείς, ότι</w:t>
      </w:r>
      <w:r>
        <w:rPr>
          <w:rFonts w:eastAsia="Times New Roman" w:cs="Times New Roman"/>
          <w:szCs w:val="24"/>
        </w:rPr>
        <w:t>, δηλαδή,</w:t>
      </w:r>
      <w:r>
        <w:rPr>
          <w:rFonts w:eastAsia="Times New Roman" w:cs="Times New Roman"/>
          <w:szCs w:val="24"/>
        </w:rPr>
        <w:t xml:space="preserve"> δεν αποκλείεται πριν από έξι χρόνια να υπήρξε ένα φιλόδοξο, ευαίσθητο σχέδιο ανάπλασης και μετά ως συνήθως αυτό που γίνεται στην Ελλάδα, να είπαμε </w:t>
      </w:r>
      <w:r>
        <w:rPr>
          <w:rFonts w:eastAsia="Times New Roman" w:cs="Times New Roman"/>
          <w:szCs w:val="24"/>
        </w:rPr>
        <w:lastRenderedPageBreak/>
        <w:t>«γεια, χαρά, παιδιά, τα φυτέψαμε τα δεντράκια, ας απ</w:t>
      </w:r>
      <w:r>
        <w:rPr>
          <w:rFonts w:eastAsia="Times New Roman" w:cs="Times New Roman"/>
          <w:szCs w:val="24"/>
        </w:rPr>
        <w:t xml:space="preserve">οσυρθούμε τώρα». Δεν αποκλείεται να έγινε αυτό. Σημασία έχει σήμερα πώς αντιμετωπίζει η Κυβέρνηση και η πολιτεία το ζήτημα, διότι φύλαξη δεν υπάρχει, κύριε Υπουργέ, συντήρηση των όσων έχουν γίνει δεν υπάρχει και από εκεί και πέρα η αναζήτηση της λύσης δεν </w:t>
      </w:r>
      <w:r>
        <w:rPr>
          <w:rFonts w:eastAsia="Times New Roman" w:cs="Times New Roman"/>
          <w:szCs w:val="24"/>
        </w:rPr>
        <w:t xml:space="preserve">μπορεί να δοθεί όταν είναι σε διάσταση αρμοδιοτήτων η </w:t>
      </w:r>
      <w:r>
        <w:rPr>
          <w:rFonts w:eastAsia="Times New Roman" w:cs="Times New Roman"/>
          <w:szCs w:val="24"/>
        </w:rPr>
        <w:t>π</w:t>
      </w:r>
      <w:r>
        <w:rPr>
          <w:rFonts w:eastAsia="Times New Roman" w:cs="Times New Roman"/>
          <w:szCs w:val="24"/>
        </w:rPr>
        <w:t xml:space="preserve">εριφέρεια με τον Δήμο </w:t>
      </w:r>
      <w:r>
        <w:rPr>
          <w:rFonts w:eastAsia="Times New Roman" w:cs="Times New Roman"/>
          <w:szCs w:val="24"/>
        </w:rPr>
        <w:t>της Αθήνας</w:t>
      </w:r>
      <w:r>
        <w:rPr>
          <w:rFonts w:eastAsia="Times New Roman" w:cs="Times New Roman"/>
          <w:szCs w:val="24"/>
        </w:rPr>
        <w:t xml:space="preserve"> </w:t>
      </w:r>
      <w:r>
        <w:rPr>
          <w:rFonts w:eastAsia="Times New Roman" w:cs="Times New Roman"/>
          <w:szCs w:val="24"/>
        </w:rPr>
        <w:t xml:space="preserve">-δεν εννοώ σε διάθεση εχθρικής αντιπαράθεσης- </w:t>
      </w:r>
      <w:r>
        <w:rPr>
          <w:rFonts w:eastAsia="Times New Roman" w:cs="Times New Roman"/>
          <w:szCs w:val="24"/>
        </w:rPr>
        <w:t xml:space="preserve">αλλά </w:t>
      </w:r>
      <w:r>
        <w:rPr>
          <w:rFonts w:eastAsia="Times New Roman" w:cs="Times New Roman"/>
          <w:szCs w:val="24"/>
        </w:rPr>
        <w:t xml:space="preserve">για το ποιος έχει αρμοδιότητες, ποιος να φροντίσει για τα σκουπίδια, για την ηλεκτροδότηση. </w:t>
      </w:r>
    </w:p>
    <w:p w14:paraId="7CC1340F"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λέω το εξής και κλεί</w:t>
      </w:r>
      <w:r>
        <w:rPr>
          <w:rFonts w:eastAsia="Times New Roman" w:cs="Times New Roman"/>
          <w:szCs w:val="24"/>
        </w:rPr>
        <w:t>νω με αυτό, ότι έχει αυτή την ευγενή φιλοδοξία ο Δήμος</w:t>
      </w:r>
      <w:r>
        <w:rPr>
          <w:rFonts w:eastAsia="Times New Roman" w:cs="Times New Roman"/>
          <w:szCs w:val="24"/>
        </w:rPr>
        <w:t xml:space="preserve"> </w:t>
      </w:r>
      <w:r>
        <w:rPr>
          <w:rFonts w:eastAsia="Times New Roman" w:cs="Times New Roman"/>
          <w:szCs w:val="24"/>
        </w:rPr>
        <w:t>της Αθήνας</w:t>
      </w:r>
      <w:r>
        <w:rPr>
          <w:rFonts w:eastAsia="Times New Roman" w:cs="Times New Roman"/>
          <w:szCs w:val="24"/>
        </w:rPr>
        <w:t>, ένα μεγάλο πάρκο, που είναι μέσα στην καρδιά του Δήμου</w:t>
      </w:r>
      <w:r>
        <w:rPr>
          <w:rFonts w:eastAsia="Times New Roman" w:cs="Times New Roman"/>
          <w:szCs w:val="24"/>
        </w:rPr>
        <w:t xml:space="preserve"> της Αθήνας</w:t>
      </w:r>
      <w:r>
        <w:rPr>
          <w:rFonts w:eastAsia="Times New Roman" w:cs="Times New Roman"/>
          <w:szCs w:val="24"/>
        </w:rPr>
        <w:t>, να το διαχειριστεί. Από τότε που ήμουν εγώ νομαρχιακός σύμβουλος στην Αθήνα υπήρχε το αίτημα του Δήμου</w:t>
      </w:r>
      <w:r>
        <w:rPr>
          <w:rFonts w:eastAsia="Times New Roman" w:cs="Times New Roman"/>
          <w:szCs w:val="24"/>
        </w:rPr>
        <w:t xml:space="preserve"> της Αθήνας</w:t>
      </w:r>
      <w:r>
        <w:rPr>
          <w:rFonts w:eastAsia="Times New Roman" w:cs="Times New Roman"/>
          <w:szCs w:val="24"/>
        </w:rPr>
        <w:t>, που έλε</w:t>
      </w:r>
      <w:r>
        <w:rPr>
          <w:rFonts w:eastAsia="Times New Roman" w:cs="Times New Roman"/>
          <w:szCs w:val="24"/>
        </w:rPr>
        <w:t xml:space="preserve">γε στην τότε </w:t>
      </w:r>
      <w:r>
        <w:rPr>
          <w:rFonts w:eastAsia="Times New Roman" w:cs="Times New Roman"/>
          <w:szCs w:val="24"/>
        </w:rPr>
        <w:t>ν</w:t>
      </w:r>
      <w:r>
        <w:rPr>
          <w:rFonts w:eastAsia="Times New Roman" w:cs="Times New Roman"/>
          <w:szCs w:val="24"/>
        </w:rPr>
        <w:t xml:space="preserve">ομαρχία: Αφήστε μας να δούμε τι θα κάνουμε με το Πεδίο του Άρεως. Έχετε όλη την Αττική, δεν ξέρετε πού να πρωτοπάτε. Αφήστε μας εμάς να δούμε τη γειτονιά μας. </w:t>
      </w:r>
    </w:p>
    <w:p w14:paraId="7CC13410"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sidRPr="00BA606A">
        <w:rPr>
          <w:rFonts w:eastAsia="Times New Roman" w:cs="Times New Roman"/>
          <w:color w:val="000000" w:themeColor="text1"/>
          <w:szCs w:val="24"/>
        </w:rPr>
        <w:t>Ποια είναι αυτή η δυσκαμψία, που υπάρχει σήμερα, και δεν μπορεί ο Δήμος της Αθήνας</w:t>
      </w:r>
      <w:r w:rsidRPr="00BA606A">
        <w:rPr>
          <w:rFonts w:eastAsia="Times New Roman" w:cs="Times New Roman"/>
          <w:color w:val="000000" w:themeColor="text1"/>
          <w:szCs w:val="24"/>
        </w:rPr>
        <w:t xml:space="preserve"> να διαχειριστεί το ζήτημα; Εκτός εάν η πολιτεία δεν έχει εμπιστοσύνη στον </w:t>
      </w:r>
      <w:r w:rsidRPr="00BA606A">
        <w:rPr>
          <w:rFonts w:eastAsia="Times New Roman" w:cs="Times New Roman"/>
          <w:color w:val="000000" w:themeColor="text1"/>
          <w:szCs w:val="24"/>
        </w:rPr>
        <w:t>δ</w:t>
      </w:r>
      <w:r w:rsidRPr="00BA606A">
        <w:rPr>
          <w:rFonts w:eastAsia="Times New Roman" w:cs="Times New Roman"/>
          <w:color w:val="000000" w:themeColor="text1"/>
          <w:szCs w:val="24"/>
        </w:rPr>
        <w:t xml:space="preserve">ήμο ότι μπορεί να τα καταφέρει -και δεν εννοώ στον </w:t>
      </w:r>
      <w:r>
        <w:rPr>
          <w:rFonts w:eastAsia="Times New Roman" w:cs="Times New Roman"/>
          <w:szCs w:val="24"/>
        </w:rPr>
        <w:t xml:space="preserve">σημερινό </w:t>
      </w:r>
      <w:r>
        <w:rPr>
          <w:rFonts w:eastAsia="Times New Roman" w:cs="Times New Roman"/>
          <w:szCs w:val="24"/>
        </w:rPr>
        <w:t>δ</w:t>
      </w:r>
      <w:r>
        <w:rPr>
          <w:rFonts w:eastAsia="Times New Roman" w:cs="Times New Roman"/>
          <w:szCs w:val="24"/>
        </w:rPr>
        <w:t xml:space="preserve">ήμαρχο, σε οποιονδήποτε- ότι δεν μπορεί ο Δήμος της Αθήνας μόνος </w:t>
      </w:r>
      <w:r>
        <w:rPr>
          <w:rFonts w:eastAsia="Times New Roman" w:cs="Times New Roman"/>
          <w:szCs w:val="24"/>
        </w:rPr>
        <w:lastRenderedPageBreak/>
        <w:t>του να τα καταφέρει. Έχω την εντύπωση ότι θα κάνει λάθ</w:t>
      </w:r>
      <w:r>
        <w:rPr>
          <w:rFonts w:eastAsia="Times New Roman" w:cs="Times New Roman"/>
          <w:szCs w:val="24"/>
        </w:rPr>
        <w:t>ος αν έχει αυτή την αντίληψη.</w:t>
      </w:r>
    </w:p>
    <w:p w14:paraId="7CC13411"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7CC13412"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w:t>
      </w:r>
      <w:r>
        <w:rPr>
          <w:rFonts w:eastAsia="Times New Roman" w:cs="Times New Roman"/>
          <w:szCs w:val="24"/>
        </w:rPr>
        <w:t>ι</w:t>
      </w:r>
      <w:r>
        <w:rPr>
          <w:rFonts w:eastAsia="Times New Roman" w:cs="Times New Roman"/>
          <w:szCs w:val="24"/>
        </w:rPr>
        <w:t xml:space="preserve"> εμείς. </w:t>
      </w:r>
    </w:p>
    <w:p w14:paraId="7CC13413" w14:textId="77777777" w:rsidR="00DA4EE4" w:rsidRDefault="00FE2A9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CC13414"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w:t>
      </w:r>
      <w:r>
        <w:rPr>
          <w:rFonts w:eastAsia="Times New Roman" w:cs="Times New Roman"/>
          <w:szCs w:val="24"/>
        </w:rPr>
        <w:t xml:space="preserve"> Κύριε Λυκούδη, δεν θέλω να εξωραΐσω την κατάσταση, ούτε υποτιμώ τις συγκεκριμένες μαρτυρίες όλων των συλλόγων, στις οποίες αναφερθήκατε πριν από λίγο. Όμως κοι</w:t>
      </w:r>
      <w:r>
        <w:rPr>
          <w:rFonts w:eastAsia="Times New Roman" w:cs="Times New Roman"/>
          <w:szCs w:val="24"/>
        </w:rPr>
        <w:t>τάζο</w:t>
      </w:r>
      <w:r>
        <w:rPr>
          <w:rFonts w:eastAsia="Times New Roman" w:cs="Times New Roman"/>
          <w:szCs w:val="24"/>
        </w:rPr>
        <w:t>ντας τα στοιχεία</w:t>
      </w:r>
      <w:r>
        <w:rPr>
          <w:rFonts w:eastAsia="Times New Roman" w:cs="Times New Roman"/>
          <w:szCs w:val="24"/>
        </w:rPr>
        <w:t>,</w:t>
      </w:r>
      <w:r>
        <w:rPr>
          <w:rFonts w:eastAsia="Times New Roman" w:cs="Times New Roman"/>
          <w:szCs w:val="24"/>
        </w:rPr>
        <w:t xml:space="preserve"> τουλάχιστον, τα οποία είναι σε γνώση δική μου, μιλούν με συγκεκριμένα νούμ</w:t>
      </w:r>
      <w:r>
        <w:rPr>
          <w:rFonts w:eastAsia="Times New Roman" w:cs="Times New Roman"/>
          <w:szCs w:val="24"/>
        </w:rPr>
        <w:t>ερα, για παράδειγμα, για μείωση των περιπτώσεων εγκληματικότητας. Δεν έχει εξαλειφθεί. Είναι βέβαιο. Το δέχομαι και μιλάμε για ένα</w:t>
      </w:r>
      <w:r>
        <w:rPr>
          <w:rFonts w:eastAsia="Times New Roman" w:cs="Times New Roman"/>
          <w:szCs w:val="24"/>
        </w:rPr>
        <w:t>ν</w:t>
      </w:r>
      <w:r>
        <w:rPr>
          <w:rFonts w:eastAsia="Times New Roman" w:cs="Times New Roman"/>
          <w:szCs w:val="24"/>
        </w:rPr>
        <w:t xml:space="preserve"> πάρα πολύ μεγάλο χώρο, ο οποίος </w:t>
      </w:r>
      <w:r>
        <w:rPr>
          <w:rFonts w:eastAsia="Times New Roman" w:cs="Times New Roman"/>
          <w:szCs w:val="24"/>
        </w:rPr>
        <w:t>-</w:t>
      </w: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ότι αν δεν έχει μια διαρκή συντήρηση και εποπτεία, δεν μπορεί να διατηρηθεί σ</w:t>
      </w:r>
      <w:r>
        <w:rPr>
          <w:rFonts w:eastAsia="Times New Roman" w:cs="Times New Roman"/>
          <w:szCs w:val="24"/>
        </w:rPr>
        <w:t>ε ένα συγκεκριμένο επίπεδο.</w:t>
      </w:r>
    </w:p>
    <w:p w14:paraId="7CC1341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Γνωρίζω ότι άνοιξαν παιδικές χαρές, που είναι πολύ σημαντικό, και βελτιώθηκαν. Έχω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ότι υπάρχει το καλοκαίρι </w:t>
      </w:r>
      <w:r>
        <w:rPr>
          <w:rFonts w:eastAsia="Times New Roman" w:cs="Times New Roman"/>
          <w:szCs w:val="24"/>
        </w:rPr>
        <w:t>-</w:t>
      </w:r>
      <w:r>
        <w:rPr>
          <w:rFonts w:eastAsia="Times New Roman" w:cs="Times New Roman"/>
          <w:szCs w:val="24"/>
        </w:rPr>
        <w:t>και θα υπάρξει και τώρα</w:t>
      </w:r>
      <w:r>
        <w:rPr>
          <w:rFonts w:eastAsia="Times New Roman" w:cs="Times New Roman"/>
          <w:szCs w:val="24"/>
        </w:rPr>
        <w:t>-</w:t>
      </w:r>
      <w:r>
        <w:rPr>
          <w:rFonts w:eastAsia="Times New Roman" w:cs="Times New Roman"/>
          <w:szCs w:val="24"/>
        </w:rPr>
        <w:t xml:space="preserve"> διπλασιασμός του προσωπικού, που απασχολείται στο άλσος για τους καλοκαιρινούς μή</w:t>
      </w:r>
      <w:r>
        <w:rPr>
          <w:rFonts w:eastAsia="Times New Roman" w:cs="Times New Roman"/>
          <w:szCs w:val="24"/>
        </w:rPr>
        <w:t>νες.</w:t>
      </w:r>
    </w:p>
    <w:p w14:paraId="7CC1341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Τα αναφέρω αυτά, διότι είναι πολύ συγκεκριμένα και θεωρώ ότι είναι σε θετική κατεύθυνση. Επαναλαμβάνω ότι σίγουρα δεν είναι το άλσος αυτό, το οποίο θα θέλαμε, το Πεδίο του Άρεως. Δεν έχει ούτε την </w:t>
      </w:r>
      <w:proofErr w:type="spellStart"/>
      <w:r>
        <w:rPr>
          <w:rFonts w:eastAsia="Times New Roman" w:cs="Times New Roman"/>
          <w:szCs w:val="24"/>
        </w:rPr>
        <w:t>επισκεψιμότητα</w:t>
      </w:r>
      <w:proofErr w:type="spellEnd"/>
      <w:r>
        <w:rPr>
          <w:rFonts w:eastAsia="Times New Roman" w:cs="Times New Roman"/>
          <w:szCs w:val="24"/>
        </w:rPr>
        <w:t>, που πρέπει να έχει, ούτε μπορεί να εμπ</w:t>
      </w:r>
      <w:r>
        <w:rPr>
          <w:rFonts w:eastAsia="Times New Roman" w:cs="Times New Roman"/>
          <w:szCs w:val="24"/>
        </w:rPr>
        <w:t xml:space="preserve">νέει, αν θέλετε, αυτό το αίσθημα ασφάλειας και θαλπωρής, που θα έπρεπε να είχε ένας τέτοιος χώρος. Όμως, ακριβώς ο </w:t>
      </w:r>
      <w:proofErr w:type="spellStart"/>
      <w:r>
        <w:rPr>
          <w:rFonts w:eastAsia="Times New Roman" w:cs="Times New Roman"/>
          <w:szCs w:val="24"/>
        </w:rPr>
        <w:t>υπερτοπικός</w:t>
      </w:r>
      <w:proofErr w:type="spellEnd"/>
      <w:r>
        <w:rPr>
          <w:rFonts w:eastAsia="Times New Roman" w:cs="Times New Roman"/>
          <w:szCs w:val="24"/>
        </w:rPr>
        <w:t xml:space="preserve"> χαρακτήρας του Πεδίου του Άρεως νομίζω ότι προσιδιάζει περισσότερο σε μια μητροπολιτική ευθύνη για τη διαχείριση του χώρου και όχ</w:t>
      </w:r>
      <w:r>
        <w:rPr>
          <w:rFonts w:eastAsia="Times New Roman" w:cs="Times New Roman"/>
          <w:szCs w:val="24"/>
        </w:rPr>
        <w:t xml:space="preserve">ι μόνο και αποκλειστικά στον </w:t>
      </w:r>
      <w:r>
        <w:rPr>
          <w:rFonts w:eastAsia="Times New Roman" w:cs="Times New Roman"/>
          <w:szCs w:val="24"/>
        </w:rPr>
        <w:t>δ</w:t>
      </w:r>
      <w:r>
        <w:rPr>
          <w:rFonts w:eastAsia="Times New Roman" w:cs="Times New Roman"/>
          <w:szCs w:val="24"/>
        </w:rPr>
        <w:t xml:space="preserve">ήμο. Δεν είναι σε αντιπαλότητα ούτε πρέπει να είναι σε αντιπαλότητα ο </w:t>
      </w:r>
      <w:r>
        <w:rPr>
          <w:rFonts w:eastAsia="Times New Roman" w:cs="Times New Roman"/>
          <w:szCs w:val="24"/>
        </w:rPr>
        <w:t>δ</w:t>
      </w:r>
      <w:r>
        <w:rPr>
          <w:rFonts w:eastAsia="Times New Roman" w:cs="Times New Roman"/>
          <w:szCs w:val="24"/>
        </w:rPr>
        <w:t xml:space="preserve">ήμος με την </w:t>
      </w:r>
      <w:r>
        <w:rPr>
          <w:rFonts w:eastAsia="Times New Roman" w:cs="Times New Roman"/>
          <w:szCs w:val="24"/>
        </w:rPr>
        <w:t>π</w:t>
      </w:r>
      <w:r>
        <w:rPr>
          <w:rFonts w:eastAsia="Times New Roman" w:cs="Times New Roman"/>
          <w:szCs w:val="24"/>
        </w:rPr>
        <w:t>εριφέρεια. Νομίζω ότι ο τρόπος αντιμετώπισης είναι η συνεργασία και οι συνέργειες. Και σε αυτό δεν φαντάζομαι ότι υπάρχει αντίρρηση ούτε από τ</w:t>
      </w:r>
      <w:r>
        <w:rPr>
          <w:rFonts w:eastAsia="Times New Roman" w:cs="Times New Roman"/>
          <w:szCs w:val="24"/>
        </w:rPr>
        <w:t>η μια ούτε από την άλλη πλευρά. Και αν υπάρχει</w:t>
      </w:r>
      <w:r>
        <w:rPr>
          <w:rFonts w:eastAsia="Times New Roman" w:cs="Times New Roman"/>
          <w:szCs w:val="24"/>
        </w:rPr>
        <w:t>,</w:t>
      </w:r>
      <w:r>
        <w:rPr>
          <w:rFonts w:eastAsia="Times New Roman" w:cs="Times New Roman"/>
          <w:szCs w:val="24"/>
        </w:rPr>
        <w:t xml:space="preserve"> να τους φωνάξουμε όλο</w:t>
      </w:r>
      <w:r>
        <w:rPr>
          <w:rFonts w:eastAsia="Times New Roman" w:cs="Times New Roman"/>
          <w:szCs w:val="24"/>
        </w:rPr>
        <w:t>υς</w:t>
      </w:r>
      <w:r>
        <w:rPr>
          <w:rFonts w:eastAsia="Times New Roman" w:cs="Times New Roman"/>
          <w:szCs w:val="24"/>
        </w:rPr>
        <w:t xml:space="preserve"> μαζί σε ένα τραπέζι</w:t>
      </w:r>
      <w:r>
        <w:rPr>
          <w:rFonts w:eastAsia="Times New Roman" w:cs="Times New Roman"/>
          <w:szCs w:val="24"/>
        </w:rPr>
        <w:t xml:space="preserve">, </w:t>
      </w:r>
      <w:r>
        <w:rPr>
          <w:rFonts w:eastAsia="Times New Roman" w:cs="Times New Roman"/>
          <w:szCs w:val="24"/>
        </w:rPr>
        <w:t>να δούμε πώς μπορούμε να είμαστε πιο αποτελεσματικοί</w:t>
      </w:r>
      <w:r>
        <w:rPr>
          <w:rFonts w:eastAsia="Times New Roman" w:cs="Times New Roman"/>
          <w:szCs w:val="24"/>
        </w:rPr>
        <w:t>,</w:t>
      </w:r>
      <w:r>
        <w:rPr>
          <w:rFonts w:eastAsia="Times New Roman" w:cs="Times New Roman"/>
          <w:szCs w:val="24"/>
        </w:rPr>
        <w:t xml:space="preserve"> για να έχουμε το καλύτερο δυνατό αποτέλεσμα.</w:t>
      </w:r>
    </w:p>
    <w:p w14:paraId="7CC1341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Με αφορμή αυτό θέλω να πω ότι υπάρχει μια γενικότερη ανάγκη στο </w:t>
      </w:r>
      <w:r>
        <w:rPr>
          <w:rFonts w:eastAsia="Times New Roman" w:cs="Times New Roman"/>
          <w:szCs w:val="24"/>
        </w:rPr>
        <w:t xml:space="preserve">Λεκανοπέδιο να δούμε αυτό, το οποίο ονομάζουμε «μητροπολιτική </w:t>
      </w:r>
      <w:r>
        <w:rPr>
          <w:rFonts w:eastAsia="Times New Roman" w:cs="Times New Roman"/>
          <w:szCs w:val="24"/>
        </w:rPr>
        <w:t>α</w:t>
      </w:r>
      <w:r>
        <w:rPr>
          <w:rFonts w:eastAsia="Times New Roman" w:cs="Times New Roman"/>
          <w:szCs w:val="24"/>
        </w:rPr>
        <w:t>υτοδιοίκηση». Και δεν εννοώ κατ’ ανάγκη την ανάδειξη ενός νέου θεσμού μέσα από την εκλογή ενός αντίστοιχου οργάνου. Αντιλαμβάνεστε τι εννοώ. Μπορεί να υπάρχουν και άλλου είδους ενέργειες, που ν</w:t>
      </w:r>
      <w:r>
        <w:rPr>
          <w:rFonts w:eastAsia="Times New Roman" w:cs="Times New Roman"/>
          <w:szCs w:val="24"/>
        </w:rPr>
        <w:t>α είναι σε αυτή την κατεύθυνση.</w:t>
      </w:r>
    </w:p>
    <w:p w14:paraId="7CC1341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Θεωρώ ότι εκεί εμπίπτει η αντιμετώπιση των προβλημάτων του Πεδίου του Άρεως. Κατά τα άλλα νομίζω ότι αυτό που μπορεί να διαπιστώσει κ</w:t>
      </w:r>
      <w:r>
        <w:rPr>
          <w:rFonts w:eastAsia="Times New Roman" w:cs="Times New Roman"/>
          <w:szCs w:val="24"/>
        </w:rPr>
        <w:t>άποιος</w:t>
      </w:r>
      <w:r>
        <w:rPr>
          <w:rFonts w:eastAsia="Times New Roman" w:cs="Times New Roman"/>
          <w:szCs w:val="24"/>
        </w:rPr>
        <w:t xml:space="preserve"> είναι ότι δεν υπάρχει κανένας λόγος σε αυτό το θέμα, πέρα από αντικειμενικές δυσκολί</w:t>
      </w:r>
      <w:r>
        <w:rPr>
          <w:rFonts w:eastAsia="Times New Roman" w:cs="Times New Roman"/>
          <w:szCs w:val="24"/>
        </w:rPr>
        <w:t xml:space="preserve">ες ή δυσκαμψίες </w:t>
      </w:r>
      <w:r>
        <w:rPr>
          <w:rFonts w:eastAsia="Times New Roman" w:cs="Times New Roman"/>
          <w:szCs w:val="24"/>
        </w:rPr>
        <w:t>-</w:t>
      </w:r>
      <w:r>
        <w:rPr>
          <w:rFonts w:eastAsia="Times New Roman" w:cs="Times New Roman"/>
          <w:szCs w:val="24"/>
        </w:rPr>
        <w:t>αρνητικές δυσκαμψίες</w:t>
      </w:r>
      <w:r>
        <w:rPr>
          <w:rFonts w:eastAsia="Times New Roman" w:cs="Times New Roman"/>
          <w:szCs w:val="24"/>
        </w:rPr>
        <w:t>-</w:t>
      </w:r>
      <w:r>
        <w:rPr>
          <w:rFonts w:eastAsia="Times New Roman" w:cs="Times New Roman"/>
          <w:szCs w:val="24"/>
        </w:rPr>
        <w:t xml:space="preserve"> τις οποίες πρέπει να </w:t>
      </w:r>
      <w:r>
        <w:rPr>
          <w:rFonts w:eastAsia="Times New Roman" w:cs="Times New Roman"/>
          <w:szCs w:val="24"/>
        </w:rPr>
        <w:t>ξε</w:t>
      </w:r>
      <w:r>
        <w:rPr>
          <w:rFonts w:eastAsia="Times New Roman" w:cs="Times New Roman"/>
          <w:szCs w:val="24"/>
        </w:rPr>
        <w:t>περάσουμε για να μπορούμε να εξασφαλίσουμε τις καλύτερες συνθήκες και να παραδώσουμε αυτόν τον χώρο στους κατοίκους, οι οποίοι το</w:t>
      </w:r>
      <w:r>
        <w:rPr>
          <w:rFonts w:eastAsia="Times New Roman" w:cs="Times New Roman"/>
          <w:szCs w:val="24"/>
        </w:rPr>
        <w:t>ν</w:t>
      </w:r>
      <w:r>
        <w:rPr>
          <w:rFonts w:eastAsia="Times New Roman" w:cs="Times New Roman"/>
          <w:szCs w:val="24"/>
        </w:rPr>
        <w:t xml:space="preserve"> έχουν πραγματικά ανάγκη.</w:t>
      </w:r>
    </w:p>
    <w:p w14:paraId="7CC1341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Ευχαριστώ.</w:t>
      </w:r>
    </w:p>
    <w:p w14:paraId="7CC1341A" w14:textId="77777777" w:rsidR="00DA4EE4" w:rsidRDefault="00FE2A97">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συζητηθεί τώρα η εντέκατη </w:t>
      </w:r>
      <w:r>
        <w:rPr>
          <w:rFonts w:eastAsia="Times New Roman"/>
          <w:szCs w:val="24"/>
        </w:rPr>
        <w:t>με αριθμό 945/6-6-2017 επίκαιρη ερώτηση δεύτερου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w:t>
      </w:r>
      <w:r>
        <w:rPr>
          <w:rFonts w:eastAsia="Times New Roman"/>
          <w:bCs/>
          <w:szCs w:val="24"/>
        </w:rPr>
        <w:t>,</w:t>
      </w:r>
      <w:r>
        <w:rPr>
          <w:rFonts w:eastAsia="Times New Roman"/>
          <w:b/>
          <w:bCs/>
          <w:szCs w:val="24"/>
        </w:rPr>
        <w:t xml:space="preserve"> </w:t>
      </w:r>
      <w:r>
        <w:rPr>
          <w:rFonts w:eastAsia="Times New Roman"/>
          <w:szCs w:val="24"/>
        </w:rPr>
        <w:t xml:space="preserve">με θέμα: «άμεση </w:t>
      </w:r>
      <w:proofErr w:type="spellStart"/>
      <w:r>
        <w:rPr>
          <w:rFonts w:eastAsia="Times New Roman"/>
          <w:szCs w:val="24"/>
        </w:rPr>
        <w:t>επαναπρόσλη</w:t>
      </w:r>
      <w:r>
        <w:rPr>
          <w:rFonts w:eastAsia="Times New Roman"/>
          <w:szCs w:val="24"/>
        </w:rPr>
        <w:t>ψη</w:t>
      </w:r>
      <w:proofErr w:type="spellEnd"/>
      <w:r>
        <w:rPr>
          <w:rFonts w:eastAsia="Times New Roman"/>
          <w:szCs w:val="24"/>
        </w:rPr>
        <w:t xml:space="preserve"> του απολυμένου προσωπικού στη ΔΕΥΑ Ηρακλείου Κρήτης».</w:t>
      </w:r>
    </w:p>
    <w:p w14:paraId="7CC1341B" w14:textId="77777777" w:rsidR="00DA4EE4" w:rsidRDefault="00FE2A97">
      <w:pPr>
        <w:spacing w:line="600" w:lineRule="auto"/>
        <w:ind w:firstLine="720"/>
        <w:jc w:val="both"/>
        <w:rPr>
          <w:rFonts w:eastAsia="Times New Roman"/>
          <w:szCs w:val="24"/>
        </w:rPr>
      </w:pPr>
      <w:r>
        <w:rPr>
          <w:rFonts w:eastAsia="Times New Roman"/>
          <w:szCs w:val="24"/>
        </w:rPr>
        <w:t xml:space="preserve">Κύριε Συντυχάκη, έχετε τον λόγο για δυο λεπτά. </w:t>
      </w:r>
    </w:p>
    <w:p w14:paraId="7CC1341C" w14:textId="77777777" w:rsidR="00DA4EE4" w:rsidRDefault="00FE2A97">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w:t>
      </w:r>
    </w:p>
    <w:p w14:paraId="7CC1341D" w14:textId="77777777" w:rsidR="00DA4EE4" w:rsidRDefault="00FE2A97">
      <w:pPr>
        <w:spacing w:line="600" w:lineRule="auto"/>
        <w:ind w:firstLine="720"/>
        <w:jc w:val="both"/>
        <w:rPr>
          <w:rFonts w:eastAsia="Times New Roman"/>
          <w:szCs w:val="24"/>
        </w:rPr>
      </w:pPr>
      <w:r>
        <w:rPr>
          <w:rFonts w:eastAsia="Times New Roman"/>
          <w:szCs w:val="24"/>
        </w:rPr>
        <w:t>Κύριε Υπουργέ, εδώ και δ</w:t>
      </w:r>
      <w:r>
        <w:rPr>
          <w:rFonts w:eastAsia="Times New Roman"/>
          <w:szCs w:val="24"/>
        </w:rPr>
        <w:t>ύ</w:t>
      </w:r>
      <w:r>
        <w:rPr>
          <w:rFonts w:eastAsia="Times New Roman"/>
          <w:szCs w:val="24"/>
        </w:rPr>
        <w:t>ο χρόνια έντεκα συμβασιούχοι της Δημοτικής Επιχείρησης Ύδρευσης και Αποχέτευσ</w:t>
      </w:r>
      <w:r>
        <w:rPr>
          <w:rFonts w:eastAsia="Times New Roman"/>
          <w:szCs w:val="24"/>
        </w:rPr>
        <w:t xml:space="preserve">ης του Δήμου Ηρακλείου έχουν απολυθεί μετά από επανέλεγχο των συμβάσεων ΙΔΑΧ και με σχετική απόφαση δικαστηρίου. Μετά από προσφυγές, ασφαλιστικά μέτρα των εργαζομένων, </w:t>
      </w:r>
      <w:r>
        <w:rPr>
          <w:rFonts w:eastAsia="Times New Roman"/>
          <w:szCs w:val="24"/>
        </w:rPr>
        <w:lastRenderedPageBreak/>
        <w:t>πρωτόδικες αποφάσεις, εφέσεις κ</w:t>
      </w:r>
      <w:r>
        <w:rPr>
          <w:rFonts w:eastAsia="Times New Roman"/>
          <w:szCs w:val="24"/>
        </w:rPr>
        <w:t>.</w:t>
      </w:r>
      <w:r>
        <w:rPr>
          <w:rFonts w:eastAsia="Times New Roman"/>
          <w:szCs w:val="24"/>
        </w:rPr>
        <w:t xml:space="preserve">λπ., οι εργαζόμενοι αυτοί οδηγήθηκαν στην απόλυση. </w:t>
      </w:r>
    </w:p>
    <w:p w14:paraId="7CC1341E" w14:textId="77777777" w:rsidR="00DA4EE4" w:rsidRDefault="00FE2A97">
      <w:pPr>
        <w:spacing w:line="600" w:lineRule="auto"/>
        <w:ind w:firstLine="720"/>
        <w:jc w:val="both"/>
        <w:rPr>
          <w:rFonts w:eastAsia="Times New Roman"/>
          <w:szCs w:val="24"/>
        </w:rPr>
      </w:pPr>
      <w:r>
        <w:rPr>
          <w:rFonts w:eastAsia="Times New Roman"/>
          <w:szCs w:val="24"/>
        </w:rPr>
        <w:t>Οι σ</w:t>
      </w:r>
      <w:r>
        <w:rPr>
          <w:rFonts w:eastAsia="Times New Roman"/>
          <w:szCs w:val="24"/>
        </w:rPr>
        <w:t xml:space="preserve">υμβάσεις αυτών των εργαζομένων είχαν μετατραπεί σε αορίστου χρόνου με απόφαση του Διοικητικού Συμβουλίου της ΔΕΥΑΗ, γεγονός το οποίο κρίθηκε παράνομο. </w:t>
      </w:r>
    </w:p>
    <w:p w14:paraId="7CC1341F" w14:textId="77777777" w:rsidR="00DA4EE4" w:rsidRDefault="00FE2A97">
      <w:pPr>
        <w:spacing w:line="600" w:lineRule="auto"/>
        <w:ind w:firstLine="720"/>
        <w:jc w:val="both"/>
        <w:rPr>
          <w:rFonts w:eastAsia="Times New Roman"/>
          <w:szCs w:val="24"/>
        </w:rPr>
      </w:pPr>
      <w:r>
        <w:rPr>
          <w:rFonts w:eastAsia="Times New Roman"/>
          <w:szCs w:val="24"/>
        </w:rPr>
        <w:t>Το θέμα ποιο είναι; Το θέμα είναι ότι αυτοί οι εργαζόμενοι, δηλαδή οι εργαζόμενοι ΙΔΑΧ</w:t>
      </w:r>
      <w:r>
        <w:rPr>
          <w:rFonts w:eastAsia="Times New Roman"/>
          <w:szCs w:val="24"/>
        </w:rPr>
        <w:t>,</w:t>
      </w:r>
      <w:r>
        <w:rPr>
          <w:rFonts w:eastAsia="Times New Roman"/>
          <w:szCs w:val="24"/>
        </w:rPr>
        <w:t xml:space="preserve"> που δουλεύουν στ</w:t>
      </w:r>
      <w:r>
        <w:rPr>
          <w:rFonts w:eastAsia="Times New Roman"/>
          <w:szCs w:val="24"/>
        </w:rPr>
        <w:t xml:space="preserve">ους δήμους με αποφάσεις δημοτικών συμβουλίων, διοικητικών συμβουλίων ΔΕΥΑ, πολλές φορές ανασφάλιστοι και απλήρωτοι για πολύ μεγάλα χρονικά διαστήματα, δεν μπορεί σήμερα να είναι υπόλογοι, πολύ δε περισσότερο να διώκονται και να απολύονται. </w:t>
      </w:r>
    </w:p>
    <w:p w14:paraId="7CC13420" w14:textId="77777777" w:rsidR="00DA4EE4" w:rsidRDefault="00FE2A97">
      <w:pPr>
        <w:spacing w:line="600" w:lineRule="auto"/>
        <w:ind w:firstLine="720"/>
        <w:jc w:val="both"/>
        <w:rPr>
          <w:rFonts w:eastAsia="Times New Roman"/>
          <w:szCs w:val="24"/>
        </w:rPr>
      </w:pPr>
      <w:r>
        <w:rPr>
          <w:rFonts w:eastAsia="Times New Roman"/>
          <w:szCs w:val="24"/>
        </w:rPr>
        <w:t>Οι συγκεκριμένο</w:t>
      </w:r>
      <w:r>
        <w:rPr>
          <w:rFonts w:eastAsia="Times New Roman"/>
          <w:szCs w:val="24"/>
        </w:rPr>
        <w:t xml:space="preserve">ι εργαζόμενοι, οι έντεκα εργαζόμενοι, ήταν εργάτες και δούλευαν στα λύματα, στους βιολογικούς καθαρισμούς, στην αποχέτευση και σήμερα είναι θύματα αυτών των αντιδραστικών αναδιαρθρώσεων στην </w:t>
      </w:r>
      <w:r>
        <w:rPr>
          <w:rFonts w:eastAsia="Times New Roman"/>
          <w:szCs w:val="24"/>
        </w:rPr>
        <w:t>τ</w:t>
      </w:r>
      <w:r>
        <w:rPr>
          <w:rFonts w:eastAsia="Times New Roman"/>
          <w:szCs w:val="24"/>
        </w:rPr>
        <w:t xml:space="preserve">οπική </w:t>
      </w:r>
      <w:r>
        <w:rPr>
          <w:rFonts w:eastAsia="Times New Roman"/>
          <w:szCs w:val="24"/>
        </w:rPr>
        <w:t>δ</w:t>
      </w:r>
      <w:r>
        <w:rPr>
          <w:rFonts w:eastAsia="Times New Roman"/>
          <w:szCs w:val="24"/>
        </w:rPr>
        <w:t xml:space="preserve">ιοίκηση. </w:t>
      </w:r>
    </w:p>
    <w:p w14:paraId="7CC13421" w14:textId="77777777" w:rsidR="00DA4EE4" w:rsidRDefault="00FE2A97">
      <w:pPr>
        <w:spacing w:line="600" w:lineRule="auto"/>
        <w:ind w:firstLine="720"/>
        <w:jc w:val="both"/>
        <w:rPr>
          <w:rFonts w:eastAsia="Times New Roman"/>
          <w:szCs w:val="24"/>
        </w:rPr>
      </w:pPr>
      <w:r>
        <w:rPr>
          <w:rFonts w:eastAsia="Times New Roman"/>
          <w:szCs w:val="24"/>
        </w:rPr>
        <w:t>Η πλει</w:t>
      </w:r>
      <w:r>
        <w:rPr>
          <w:rFonts w:eastAsia="Times New Roman"/>
          <w:szCs w:val="24"/>
        </w:rPr>
        <w:t>ονότητα</w:t>
      </w:r>
      <w:r>
        <w:rPr>
          <w:rFonts w:eastAsia="Times New Roman"/>
          <w:szCs w:val="24"/>
        </w:rPr>
        <w:t xml:space="preserve"> των δημοτικών αρχών κατέφευγε σε </w:t>
      </w:r>
      <w:r>
        <w:rPr>
          <w:rFonts w:eastAsia="Times New Roman"/>
          <w:szCs w:val="24"/>
        </w:rPr>
        <w:t>τέτοιες αποφάσεις, γιατί οι εργαζόμενοι κάλυπταν πάγιες και διαρκείς ανάγκες και γιατί τους ανάγκαζε το ίδιο το περιοριστικό πλαίσιο των εκάστοτε κυβερνήσεων ,που προ</w:t>
      </w:r>
      <w:r>
        <w:rPr>
          <w:rFonts w:eastAsia="Times New Roman"/>
          <w:szCs w:val="24"/>
        </w:rPr>
        <w:lastRenderedPageBreak/>
        <w:t>ωθούσε συστηματικά το «τσάκισμα» των εργασιακών σχέσεων και δικαιωμάτων και άνοιγε τον δρό</w:t>
      </w:r>
      <w:r>
        <w:rPr>
          <w:rFonts w:eastAsia="Times New Roman"/>
          <w:szCs w:val="24"/>
        </w:rPr>
        <w:t xml:space="preserve">μο των ιδιωτικοποιήσεων για τις υπηρεσίες των δήμων μέσω της πλήρους απαξίωσής τους. </w:t>
      </w:r>
    </w:p>
    <w:p w14:paraId="7CC13422" w14:textId="77777777" w:rsidR="00DA4EE4" w:rsidRDefault="00FE2A97">
      <w:pPr>
        <w:spacing w:line="600" w:lineRule="auto"/>
        <w:ind w:firstLine="720"/>
        <w:jc w:val="both"/>
        <w:rPr>
          <w:rFonts w:eastAsia="Times New Roman"/>
          <w:szCs w:val="24"/>
        </w:rPr>
      </w:pPr>
      <w:r>
        <w:rPr>
          <w:rFonts w:eastAsia="Times New Roman"/>
          <w:szCs w:val="24"/>
        </w:rPr>
        <w:t>Η ΔΕΥΑΗ</w:t>
      </w:r>
      <w:r>
        <w:rPr>
          <w:rFonts w:eastAsia="Times New Roman"/>
          <w:szCs w:val="24"/>
        </w:rPr>
        <w:t>,</w:t>
      </w:r>
      <w:r>
        <w:rPr>
          <w:rFonts w:eastAsia="Times New Roman"/>
          <w:szCs w:val="24"/>
        </w:rPr>
        <w:t xml:space="preserve"> με πολύ λιγότερο προσωπικό σήμερα σε σχέση με πριν από το 2010, πριν γίνουν δηλαδή οι συνενώσεις των δήμων, έχοντας στην πλάτη τέσσερις επιπλέον δήμους -εκτός απ</w:t>
      </w:r>
      <w:r>
        <w:rPr>
          <w:rFonts w:eastAsia="Times New Roman"/>
          <w:szCs w:val="24"/>
        </w:rPr>
        <w:t>ό το</w:t>
      </w:r>
      <w:r>
        <w:rPr>
          <w:rFonts w:eastAsia="Times New Roman"/>
          <w:szCs w:val="24"/>
        </w:rPr>
        <w:t>ν</w:t>
      </w:r>
      <w:r>
        <w:rPr>
          <w:rFonts w:eastAsia="Times New Roman"/>
          <w:szCs w:val="24"/>
        </w:rPr>
        <w:t xml:space="preserve"> Δήμο Ηρακλείου και άλλους τέσσερις δήμους- αντιμετωπίζει πολύ σοβαρά προβλήματα λειτουργίας. Με αυτές τις απολύσεις, με το να μην προσλαμβάνονται νέοι, απαξιώνεται ακόμα περισσότερο η ΔΕΥΑΗ και στρώνεται ο δρόμος για την πιο άμεση ιδιωτικοποίησή της,</w:t>
      </w:r>
      <w:r>
        <w:rPr>
          <w:rFonts w:eastAsia="Times New Roman"/>
          <w:szCs w:val="24"/>
        </w:rPr>
        <w:t xml:space="preserve"> πράγμα που θα σημάνει ακριβότερο νερό και σχετικές υπόλοιπες παρεχόμενες υπηρεσίες για τις λαϊκές οικογένειες του Δήμου Ηρακλείου. </w:t>
      </w:r>
    </w:p>
    <w:p w14:paraId="7CC13423" w14:textId="77777777" w:rsidR="00DA4EE4" w:rsidRDefault="00FE2A97">
      <w:pPr>
        <w:spacing w:line="600" w:lineRule="auto"/>
        <w:ind w:firstLine="720"/>
        <w:jc w:val="both"/>
        <w:rPr>
          <w:rFonts w:eastAsia="Times New Roman"/>
          <w:szCs w:val="24"/>
        </w:rPr>
      </w:pPr>
      <w:r>
        <w:rPr>
          <w:rFonts w:eastAsia="Times New Roman"/>
          <w:szCs w:val="24"/>
        </w:rPr>
        <w:t>Κύριε Υπουργέ, αυτό το θέμα εκκρεμεί εδώ και δ</w:t>
      </w:r>
      <w:r>
        <w:rPr>
          <w:rFonts w:eastAsia="Times New Roman"/>
          <w:szCs w:val="24"/>
        </w:rPr>
        <w:t>ύ</w:t>
      </w:r>
      <w:r>
        <w:rPr>
          <w:rFonts w:eastAsia="Times New Roman"/>
          <w:szCs w:val="24"/>
        </w:rPr>
        <w:t>ο χρόνια. Είχαμε κάνει και τότε σχετική ερώτηση, πριν από δ</w:t>
      </w:r>
      <w:r>
        <w:rPr>
          <w:rFonts w:eastAsia="Times New Roman"/>
          <w:szCs w:val="24"/>
        </w:rPr>
        <w:t>ύ</w:t>
      </w:r>
      <w:r>
        <w:rPr>
          <w:rFonts w:eastAsia="Times New Roman"/>
          <w:szCs w:val="24"/>
        </w:rPr>
        <w:t xml:space="preserve">ο χρόνια, τον Ιούνιο του 2015 και μας είχε απαντήσει τότε ο κ. </w:t>
      </w:r>
      <w:proofErr w:type="spellStart"/>
      <w:r>
        <w:rPr>
          <w:rFonts w:eastAsia="Times New Roman"/>
          <w:szCs w:val="24"/>
        </w:rPr>
        <w:t>Κατρούγκαλος</w:t>
      </w:r>
      <w:proofErr w:type="spellEnd"/>
      <w:r>
        <w:rPr>
          <w:rFonts w:eastAsia="Times New Roman"/>
          <w:szCs w:val="24"/>
        </w:rPr>
        <w:t xml:space="preserve">: «Θα δούμε, είναι οι δημοσιονομικές συνθήκες, είμαστε πρόθυμοι να μονιμοποιήσουμε τους εργαζόμενους, να κάνουμε, να ράνουμε». Πολλά είχε πει τότε ο κ. </w:t>
      </w:r>
      <w:proofErr w:type="spellStart"/>
      <w:r>
        <w:rPr>
          <w:rFonts w:eastAsia="Times New Roman"/>
          <w:szCs w:val="24"/>
        </w:rPr>
        <w:t>Κατρούγκαλος</w:t>
      </w:r>
      <w:proofErr w:type="spellEnd"/>
      <w:r>
        <w:rPr>
          <w:rFonts w:eastAsia="Times New Roman"/>
          <w:szCs w:val="24"/>
        </w:rPr>
        <w:t xml:space="preserve">, πολλά λέτε και </w:t>
      </w:r>
      <w:r>
        <w:rPr>
          <w:rFonts w:eastAsia="Times New Roman"/>
          <w:szCs w:val="24"/>
        </w:rPr>
        <w:t>εσείς,</w:t>
      </w:r>
      <w:r>
        <w:rPr>
          <w:rFonts w:eastAsia="Times New Roman"/>
          <w:szCs w:val="24"/>
        </w:rPr>
        <w:t xml:space="preserve"> βέβαια</w:t>
      </w:r>
      <w:r>
        <w:rPr>
          <w:rFonts w:eastAsia="Times New Roman"/>
          <w:szCs w:val="24"/>
        </w:rPr>
        <w:t>,</w:t>
      </w:r>
      <w:r>
        <w:rPr>
          <w:rFonts w:eastAsia="Times New Roman"/>
          <w:szCs w:val="24"/>
        </w:rPr>
        <w:t xml:space="preserve"> σήμερα για το συγκεκριμένο θέμα. Σας ρωτάμε, λοιπόν, ποια μέτρα και ποιες αποφάσεις θα πάρετε, έτσι ώστε να επαναπροσληφθούν αυτοί οι έντεκα εργαζόμενοι της ΔΕΥΑΗ με συμβάσεις αορίστου χρόνου και τι άλλα </w:t>
      </w:r>
      <w:r>
        <w:rPr>
          <w:rFonts w:eastAsia="Times New Roman"/>
          <w:szCs w:val="24"/>
        </w:rPr>
        <w:lastRenderedPageBreak/>
        <w:t>μέτρα θα πάρετε για την πρόσληψη μόνι</w:t>
      </w:r>
      <w:r>
        <w:rPr>
          <w:rFonts w:eastAsia="Times New Roman"/>
          <w:szCs w:val="24"/>
        </w:rPr>
        <w:t xml:space="preserve">μου προσωπικού λόγω των αυξημένων αναγκών; </w:t>
      </w:r>
    </w:p>
    <w:p w14:paraId="7CC13424" w14:textId="77777777" w:rsidR="00DA4EE4" w:rsidRDefault="00FE2A97">
      <w:pPr>
        <w:spacing w:line="600" w:lineRule="auto"/>
        <w:ind w:firstLine="720"/>
        <w:jc w:val="both"/>
        <w:rPr>
          <w:rFonts w:eastAsia="Times New Roman"/>
          <w:szCs w:val="24"/>
        </w:rPr>
      </w:pPr>
      <w:r>
        <w:rPr>
          <w:rFonts w:eastAsia="Times New Roman"/>
          <w:szCs w:val="24"/>
        </w:rPr>
        <w:t xml:space="preserve">Ευχαριστώ, κύριε Πρόεδρε. </w:t>
      </w:r>
    </w:p>
    <w:p w14:paraId="7CC13425" w14:textId="77777777" w:rsidR="00DA4EE4" w:rsidRDefault="00FE2A97">
      <w:pPr>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szCs w:val="24"/>
        </w:rPr>
        <w:t xml:space="preserve"> Ευχαριστούμε. </w:t>
      </w:r>
    </w:p>
    <w:p w14:paraId="7CC13426" w14:textId="77777777" w:rsidR="00DA4EE4" w:rsidRDefault="00FE2A97">
      <w:pPr>
        <w:spacing w:line="600" w:lineRule="auto"/>
        <w:ind w:firstLine="720"/>
        <w:jc w:val="both"/>
        <w:rPr>
          <w:rFonts w:eastAsia="Times New Roman"/>
          <w:szCs w:val="24"/>
        </w:rPr>
      </w:pPr>
      <w:r>
        <w:rPr>
          <w:rFonts w:eastAsia="Times New Roman"/>
          <w:szCs w:val="24"/>
        </w:rPr>
        <w:t>Κύριε Υπουργέ, έχετε τον λόγο.</w:t>
      </w:r>
    </w:p>
    <w:p w14:paraId="7CC13427" w14:textId="77777777" w:rsidR="00DA4EE4" w:rsidRDefault="00FE2A97">
      <w:pPr>
        <w:spacing w:line="600" w:lineRule="auto"/>
        <w:ind w:firstLine="720"/>
        <w:jc w:val="both"/>
        <w:rPr>
          <w:rFonts w:eastAsia="Times New Roman"/>
          <w:szCs w:val="24"/>
        </w:rPr>
      </w:pPr>
      <w:r>
        <w:rPr>
          <w:rFonts w:eastAsia="Times New Roman" w:cs="Times New Roman"/>
          <w:b/>
          <w:szCs w:val="24"/>
        </w:rPr>
        <w:t>ΠΑΝΑΓΙΩΤΗΣ (ΠΑΝΟΣ) ΣΚΟΥΡΛΕΤΗΣ</w:t>
      </w:r>
      <w:r w:rsidDel="00BB69B1">
        <w:rPr>
          <w:rFonts w:eastAsia="Times New Roman"/>
          <w:b/>
          <w:szCs w:val="24"/>
        </w:rPr>
        <w:t xml:space="preserve"> </w:t>
      </w:r>
      <w:r>
        <w:rPr>
          <w:rFonts w:eastAsia="Times New Roman"/>
          <w:b/>
          <w:szCs w:val="24"/>
        </w:rPr>
        <w:t>(Υπουργός Εσωτερικών):</w:t>
      </w:r>
      <w:r>
        <w:rPr>
          <w:rFonts w:eastAsia="Times New Roman"/>
          <w:szCs w:val="24"/>
        </w:rPr>
        <w:t xml:space="preserve"> Ευχαριστώ, κύριε Πρόεδρε. </w:t>
      </w:r>
    </w:p>
    <w:p w14:paraId="7CC13428" w14:textId="77777777" w:rsidR="00DA4EE4" w:rsidRDefault="00FE2A97">
      <w:pPr>
        <w:spacing w:line="600" w:lineRule="auto"/>
        <w:ind w:firstLine="720"/>
        <w:jc w:val="both"/>
        <w:rPr>
          <w:rFonts w:eastAsia="Times New Roman"/>
          <w:szCs w:val="24"/>
        </w:rPr>
      </w:pPr>
      <w:r>
        <w:rPr>
          <w:rFonts w:eastAsia="Times New Roman"/>
          <w:szCs w:val="24"/>
        </w:rPr>
        <w:t xml:space="preserve">Κύριε Συντυχάκη, θέλω να </w:t>
      </w:r>
      <w:r>
        <w:rPr>
          <w:rFonts w:eastAsia="Times New Roman"/>
          <w:szCs w:val="24"/>
        </w:rPr>
        <w:t xml:space="preserve">κάνω μια εισαγωγική παρατήρηση. Δεν είναι όλες οι περιπτώσεις των συμβασιούχων ίδιες. Άρα οι γενικεύσεις δεν βοηθούν στο να δούμε και το συνολικό πρόβλημα, το οποίο έχουμε κουβεντιάσει πάρα πολλές φορές, αλλά και το συγκεκριμένο θέμα. </w:t>
      </w:r>
    </w:p>
    <w:p w14:paraId="7CC13429" w14:textId="77777777" w:rsidR="00DA4EE4" w:rsidRDefault="00FE2A97">
      <w:pPr>
        <w:spacing w:line="600" w:lineRule="auto"/>
        <w:ind w:firstLine="720"/>
        <w:jc w:val="both"/>
        <w:rPr>
          <w:rFonts w:eastAsia="Times New Roman"/>
          <w:szCs w:val="24"/>
        </w:rPr>
      </w:pPr>
      <w:r>
        <w:rPr>
          <w:rFonts w:eastAsia="Times New Roman"/>
          <w:szCs w:val="24"/>
        </w:rPr>
        <w:t>Χωρίς να θέλω να επα</w:t>
      </w:r>
      <w:r>
        <w:rPr>
          <w:rFonts w:eastAsia="Times New Roman"/>
          <w:szCs w:val="24"/>
        </w:rPr>
        <w:t>ναλάβω πράγματα</w:t>
      </w:r>
      <w:r>
        <w:rPr>
          <w:rFonts w:eastAsia="Times New Roman"/>
          <w:szCs w:val="24"/>
        </w:rPr>
        <w:t>,</w:t>
      </w:r>
      <w:r>
        <w:rPr>
          <w:rFonts w:eastAsia="Times New Roman"/>
          <w:szCs w:val="24"/>
        </w:rPr>
        <w:t xml:space="preserve"> </w:t>
      </w:r>
      <w:r>
        <w:rPr>
          <w:rFonts w:eastAsia="Times New Roman"/>
          <w:szCs w:val="24"/>
        </w:rPr>
        <w:t>για τα οποία</w:t>
      </w:r>
      <w:r>
        <w:rPr>
          <w:rFonts w:eastAsia="Times New Roman"/>
          <w:szCs w:val="24"/>
        </w:rPr>
        <w:t xml:space="preserve"> θα μου δοθεί, από ό,τι καταλαβαίνω, η δυνατότητα να τα πω αμέσως μετά στην επόμενη επίκαιρη ερώτηση του συναδέλφου σας για το θέμα των συμβασιούχων, θέλω να πω ότι ιδιαίτερα γι’ αυτή την περίπτωση</w:t>
      </w:r>
      <w:r>
        <w:rPr>
          <w:rFonts w:eastAsia="Times New Roman"/>
          <w:szCs w:val="24"/>
        </w:rPr>
        <w:t>,</w:t>
      </w:r>
      <w:r>
        <w:rPr>
          <w:rFonts w:eastAsia="Times New Roman"/>
          <w:szCs w:val="24"/>
        </w:rPr>
        <w:t xml:space="preserve"> της ΔΕΥΑ Ηρακλείου, υπήρξε μ</w:t>
      </w:r>
      <w:r>
        <w:rPr>
          <w:rFonts w:eastAsia="Times New Roman"/>
          <w:szCs w:val="24"/>
        </w:rPr>
        <w:t xml:space="preserve">ια συγκεκριμένη καταγγελία στο Σώμα Επιθεωρητών Δημόσιας Διοίκησης ότι ήταν παράνομος ο τρόπος πρόσληψης των συγκεκριμένων υπαλλήλων, οι οποίοι απασχολούνταν με συμβάσεις αορίστου χρόνου. Συγκεκριμένα, δεν είχαν τηρηθεί οι προϋποθέσεις του ν.2190/1994 για </w:t>
      </w:r>
      <w:r>
        <w:rPr>
          <w:rFonts w:eastAsia="Times New Roman"/>
          <w:szCs w:val="24"/>
        </w:rPr>
        <w:t xml:space="preserve">το ΑΣΕΠ. </w:t>
      </w:r>
    </w:p>
    <w:p w14:paraId="7CC1342A" w14:textId="77777777" w:rsidR="00DA4EE4" w:rsidRDefault="00FE2A97">
      <w:pPr>
        <w:spacing w:line="600" w:lineRule="auto"/>
        <w:ind w:firstLine="720"/>
        <w:jc w:val="both"/>
        <w:rPr>
          <w:rFonts w:eastAsia="Times New Roman" w:cs="Times New Roman"/>
          <w:szCs w:val="24"/>
        </w:rPr>
      </w:pPr>
      <w:r>
        <w:rPr>
          <w:rFonts w:eastAsia="Times New Roman"/>
          <w:szCs w:val="24"/>
        </w:rPr>
        <w:lastRenderedPageBreak/>
        <w:t>Από τον Ιανουάριο του 2013, λοιπόν, που ξεκινά το θέμα, ο νομικός σύμβουλος της εταιρείας γνωμοδότησε αρνητικά για τη νομιμότητα των προσλήψεων και τότε οι συγκεκριμένοι εργαζόμενοι απολύθηκαν.</w:t>
      </w:r>
    </w:p>
    <w:p w14:paraId="7CC1342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Υπήρξε μια προσφυγή στο </w:t>
      </w:r>
      <w:r>
        <w:rPr>
          <w:rFonts w:eastAsia="Times New Roman" w:cs="Times New Roman"/>
          <w:szCs w:val="24"/>
        </w:rPr>
        <w:t>Μ</w:t>
      </w:r>
      <w:r>
        <w:rPr>
          <w:rFonts w:eastAsia="Times New Roman" w:cs="Times New Roman"/>
          <w:szCs w:val="24"/>
        </w:rPr>
        <w:t>ονομελές Πρωτοδικείο Ηρακλε</w:t>
      </w:r>
      <w:r>
        <w:rPr>
          <w:rFonts w:eastAsia="Times New Roman" w:cs="Times New Roman"/>
          <w:szCs w:val="24"/>
        </w:rPr>
        <w:t xml:space="preserve">ίου, όπου υπήρξαν και ασφαλιστικά μέτρα. Η αγωγή τελικά απορρίφθηκε με την απόφαση 660/2014. Μετά υπήρξε κι εκ νέου προσφυγή των εργαζομένων σε επίπεδο ασφαλιστικών μέτρων, η οποία έληξε στις 20 Αυγούστου 2015. Υπάρχει και μια έφεση εν αναμονή. </w:t>
      </w:r>
    </w:p>
    <w:p w14:paraId="7CC1342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μιλάμε</w:t>
      </w:r>
      <w:r>
        <w:rPr>
          <w:rFonts w:eastAsia="Times New Roman" w:cs="Times New Roman"/>
          <w:szCs w:val="24"/>
        </w:rPr>
        <w:t xml:space="preserve"> για κάτι πολύ συγκεκριμένο</w:t>
      </w:r>
      <w:r>
        <w:rPr>
          <w:rFonts w:eastAsia="Times New Roman" w:cs="Times New Roman"/>
          <w:szCs w:val="24"/>
        </w:rPr>
        <w:t>,</w:t>
      </w:r>
      <w:r>
        <w:rPr>
          <w:rFonts w:eastAsia="Times New Roman" w:cs="Times New Roman"/>
          <w:szCs w:val="24"/>
        </w:rPr>
        <w:t xml:space="preserve"> που αφορά κάποια ζητήματα νομιμότητας. Γνωρίζετε ότι δεν νομοθετούν ούτε αποφασίζουν για τα ζητήματα της νομιμότητας τα δημοτικά συμβούλια. Εδώ έχουμε συγκεκριμένες δημοτικές αποφάσεις, οι οποίες μας δεσμεύουν όλους. Εμείς έχου</w:t>
      </w:r>
      <w:r>
        <w:rPr>
          <w:rFonts w:eastAsia="Times New Roman" w:cs="Times New Roman"/>
          <w:szCs w:val="24"/>
        </w:rPr>
        <w:t>με πάρει πρωτοβουλίες και στο νομοσχέδιο το οποίο είναι υπό κατάθεση. Έχουμε μια τέτοια μνεία και συγκεκριμένες νομοθετικές ρυθμίσεις, όπου καλύπτουν τις περιπτώσεις των εργαζομένων στις ΔΕΥΑ που προέρχονται από συγχώνευση. Δεν είναι αυτή η περίπτωση ίδια,</w:t>
      </w:r>
      <w:r>
        <w:rPr>
          <w:rFonts w:eastAsia="Times New Roman" w:cs="Times New Roman"/>
          <w:szCs w:val="24"/>
        </w:rPr>
        <w:t xml:space="preserve"> διότι αυτοί προϋπήρχαν στη συγκεκριμένη ΔΕΥΑ, στη ΔΕΥΑ Ηρακλείου. Γι’ αυτό λέω ότι είναι κάτι πολύ συγκεκριμένο και εξειδικευμένο. </w:t>
      </w:r>
    </w:p>
    <w:p w14:paraId="7CC1342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Επαναλαμβάνω όμως ότι όταν υπάρχουν δικαστικές αποφάσεις</w:t>
      </w:r>
      <w:r>
        <w:rPr>
          <w:rFonts w:eastAsia="Times New Roman" w:cs="Times New Roman"/>
          <w:szCs w:val="24"/>
        </w:rPr>
        <w:t>, αυτές</w:t>
      </w:r>
      <w:r>
        <w:rPr>
          <w:rFonts w:eastAsia="Times New Roman" w:cs="Times New Roman"/>
          <w:szCs w:val="24"/>
        </w:rPr>
        <w:t xml:space="preserve"> είναι δεσμευτικές και μας θέτουν κάποια όρια. Τα υπόλοιπα π</w:t>
      </w:r>
      <w:r>
        <w:rPr>
          <w:rFonts w:eastAsia="Times New Roman" w:cs="Times New Roman"/>
          <w:szCs w:val="24"/>
        </w:rPr>
        <w:t xml:space="preserve">ερί προθέσεων </w:t>
      </w:r>
      <w:r>
        <w:rPr>
          <w:rFonts w:eastAsia="Times New Roman" w:cs="Times New Roman"/>
          <w:szCs w:val="24"/>
        </w:rPr>
        <w:lastRenderedPageBreak/>
        <w:t>ιδιωτικοποίησης του νερού και κόστους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είναι μια κριτική, την οποία έχετε δικαίωμα να την κάνετε, η οποία όμως δεν σχετίζεται με τις δικές μας προθέσεις. Κι αυτό το έχουμε δείξει με κάθε μέσο και τρόπο. </w:t>
      </w:r>
    </w:p>
    <w:p w14:paraId="7CC1342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C1342F"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ργιος Βαρεμένος):</w:t>
      </w:r>
      <w:r>
        <w:rPr>
          <w:rFonts w:eastAsia="Times New Roman" w:cs="Times New Roman"/>
          <w:szCs w:val="24"/>
        </w:rPr>
        <w:t xml:space="preserve"> Κύριε Συντυχάκη, έχετε τον λόγο. </w:t>
      </w:r>
    </w:p>
    <w:p w14:paraId="7CC13430"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7CC1343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όλες οι περιπτώσεις των συμβασιούχων δεν είναι οι ίδιες. Και αυτό γίνεται συνειδητά και σκόπιμα όλα αυτά τα χρόνια. Υπήρξε αυτή η </w:t>
      </w:r>
      <w:r>
        <w:rPr>
          <w:rFonts w:eastAsia="Times New Roman" w:cs="Times New Roman"/>
          <w:szCs w:val="24"/>
        </w:rPr>
        <w:t>πανσπερμία ελαστικών εργασιακών σχέσεων. Σήμερα η Κυβέρνηση λέει</w:t>
      </w:r>
      <w:r>
        <w:rPr>
          <w:rFonts w:eastAsia="Times New Roman" w:cs="Times New Roman"/>
          <w:szCs w:val="24"/>
        </w:rPr>
        <w:t>:</w:t>
      </w:r>
      <w:r>
        <w:rPr>
          <w:rFonts w:eastAsia="Times New Roman" w:cs="Times New Roman"/>
          <w:szCs w:val="24"/>
        </w:rPr>
        <w:t xml:space="preserve"> «ξέρετε, υπάρχουν διάφορα νομικά, συνταγματικά κωλύματα» και ότι υπάρχουν τα δημοσιονομικά μπλόκα, που είπε η κ. </w:t>
      </w:r>
      <w:proofErr w:type="spellStart"/>
      <w:r>
        <w:rPr>
          <w:rFonts w:eastAsia="Times New Roman" w:cs="Times New Roman"/>
          <w:szCs w:val="24"/>
        </w:rPr>
        <w:t>Γεροβασίλη</w:t>
      </w:r>
      <w:proofErr w:type="spellEnd"/>
      <w:r>
        <w:rPr>
          <w:rFonts w:eastAsia="Times New Roman" w:cs="Times New Roman"/>
          <w:szCs w:val="24"/>
        </w:rPr>
        <w:t xml:space="preserve"> που είναι σήμερα εδώ και μας τιμάει με την παρουσία της. </w:t>
      </w:r>
    </w:p>
    <w:p w14:paraId="7CC1343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Είναι η </w:t>
      </w:r>
      <w:r>
        <w:rPr>
          <w:rFonts w:eastAsia="Times New Roman" w:cs="Times New Roman"/>
          <w:szCs w:val="24"/>
        </w:rPr>
        <w:t>μόνιμη επωδός της Κυβέρνησης προκειμένου να ξεφύγει από το κύριο. Πολιτικά τι θέση παίρνετε απέναντι σε αυτό το νομικό πλαίσιο</w:t>
      </w:r>
      <w:r>
        <w:rPr>
          <w:rFonts w:eastAsia="Times New Roman" w:cs="Times New Roman"/>
          <w:szCs w:val="24"/>
        </w:rPr>
        <w:t>,</w:t>
      </w:r>
      <w:r>
        <w:rPr>
          <w:rFonts w:eastAsia="Times New Roman" w:cs="Times New Roman"/>
          <w:szCs w:val="24"/>
        </w:rPr>
        <w:t xml:space="preserve"> που έφτιαξαν όλες οι προηγούμενες κυβερνήσεις και εσείς το συντηρείτε, το διατηρείτε, το συνεχίζετε. Αυτό είναι το βασικό. Εδώ π</w:t>
      </w:r>
      <w:r>
        <w:rPr>
          <w:rFonts w:eastAsia="Times New Roman" w:cs="Times New Roman"/>
          <w:szCs w:val="24"/>
        </w:rPr>
        <w:t xml:space="preserve">ρέπει να δοθεί η απάντηση στους εργαζόμενους. </w:t>
      </w:r>
    </w:p>
    <w:p w14:paraId="7CC1343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Μιας και αναφέρατε το θέμα του πολυνομοσχεδίου, που είναι υπό κατάθεση, υπάρχει όντως μια διάταξη στο άρθρο 13 με τίτλο «</w:t>
      </w:r>
      <w:r>
        <w:rPr>
          <w:rFonts w:eastAsia="Times New Roman" w:cs="Times New Roman"/>
          <w:szCs w:val="24"/>
        </w:rPr>
        <w:t>Κ</w:t>
      </w:r>
      <w:r>
        <w:rPr>
          <w:rFonts w:eastAsia="Times New Roman" w:cs="Times New Roman"/>
          <w:szCs w:val="24"/>
        </w:rPr>
        <w:t xml:space="preserve">ατάταξη προσωπικού </w:t>
      </w:r>
      <w:r>
        <w:rPr>
          <w:rFonts w:eastAsia="Times New Roman" w:cs="Times New Roman"/>
          <w:szCs w:val="24"/>
        </w:rPr>
        <w:t>δημοτικών επιχειρήσεων ύδρευσης αποχέτευσης</w:t>
      </w:r>
      <w:r>
        <w:rPr>
          <w:rFonts w:eastAsia="Times New Roman" w:cs="Times New Roman"/>
          <w:szCs w:val="24"/>
        </w:rPr>
        <w:t>,</w:t>
      </w:r>
      <w:r>
        <w:rPr>
          <w:rFonts w:eastAsia="Times New Roman" w:cs="Times New Roman"/>
          <w:szCs w:val="24"/>
        </w:rPr>
        <w:t xml:space="preserve"> που προέκυψαν από συγχω</w:t>
      </w:r>
      <w:r>
        <w:rPr>
          <w:rFonts w:eastAsia="Times New Roman" w:cs="Times New Roman"/>
          <w:szCs w:val="24"/>
        </w:rPr>
        <w:t>νεύσεις» και αφορά εργαζόμενους των ΔΕΥΑ, που είναι παρόμοιες περιπτώσεις σαν αυτή που συζητάμε τώρα -και εμείς ως ΚΚΕ λέμε ότι καλώς γίνεται- εξαιρεί τους εργαζόμενους της ΔΕΥΑΗ. Δηλαδή επιλύεται η εργασιακή εκκρεμότητα μόνο για το προσωπικό που προέρχετα</w:t>
      </w:r>
      <w:r>
        <w:rPr>
          <w:rFonts w:eastAsia="Times New Roman" w:cs="Times New Roman"/>
          <w:szCs w:val="24"/>
        </w:rPr>
        <w:t xml:space="preserve">ι από συγχώνευση δήμων, κατά συνέπεια και των αντίστοιχων ΔΕΥΑ, που συγχωνεύθηκαν σε μία επιχείρηση. </w:t>
      </w:r>
    </w:p>
    <w:p w14:paraId="7CC1343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Προσέξτε, κύριε Υπουργέ. Η παραπάνω διάταξη δεν καλύπτει τους έντεκα εργαζόμενους της ΔΕΥΑΗ, διότι ενώ συνενώθηκαν το 2010, οι πέντε </w:t>
      </w:r>
      <w:r>
        <w:rPr>
          <w:rFonts w:eastAsia="Times New Roman" w:cs="Times New Roman"/>
          <w:szCs w:val="24"/>
        </w:rPr>
        <w:t>κ</w:t>
      </w:r>
      <w:r>
        <w:rPr>
          <w:rFonts w:eastAsia="Times New Roman" w:cs="Times New Roman"/>
          <w:szCs w:val="24"/>
        </w:rPr>
        <w:t xml:space="preserve">αποδιστριακοί δήμοι </w:t>
      </w:r>
      <w:r>
        <w:rPr>
          <w:rFonts w:eastAsia="Times New Roman" w:cs="Times New Roman"/>
          <w:szCs w:val="24"/>
        </w:rPr>
        <w:t xml:space="preserve">σε έναν ενιαίο </w:t>
      </w:r>
      <w:proofErr w:type="spellStart"/>
      <w:r>
        <w:rPr>
          <w:rFonts w:eastAsia="Times New Roman" w:cs="Times New Roman"/>
          <w:szCs w:val="24"/>
        </w:rPr>
        <w:t>κ</w:t>
      </w:r>
      <w:r>
        <w:rPr>
          <w:rFonts w:eastAsia="Times New Roman" w:cs="Times New Roman"/>
          <w:szCs w:val="24"/>
        </w:rPr>
        <w:t>αλλικρατικό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 Ηρακλείου, δεν προέκυψε συνένωση και αντίστοιχων ΔΕΥΑ για τον απλούστατο λόγο ότι στους τέσσερις </w:t>
      </w:r>
      <w:r>
        <w:rPr>
          <w:rFonts w:eastAsia="Times New Roman" w:cs="Times New Roman"/>
          <w:szCs w:val="24"/>
        </w:rPr>
        <w:t>κ</w:t>
      </w:r>
      <w:r>
        <w:rPr>
          <w:rFonts w:eastAsia="Times New Roman" w:cs="Times New Roman"/>
          <w:szCs w:val="24"/>
        </w:rPr>
        <w:t xml:space="preserve">αποδιστριακούς νόμους δεν υπήρχαν ΔΕΥΑ. </w:t>
      </w:r>
    </w:p>
    <w:p w14:paraId="7CC1343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Κατά συνέπεια προκύπτει θέμα για τους συγκεκριμένους εργαζόμενους στη ΔΕΥΑΗ. Έχει γί</w:t>
      </w:r>
      <w:r>
        <w:rPr>
          <w:rFonts w:eastAsia="Times New Roman" w:cs="Times New Roman"/>
          <w:szCs w:val="24"/>
        </w:rPr>
        <w:t>νει κάποιο λάθος εκ παραδρομής; Υπάρχει κάποια άλλη σκοπιμότητα; Τι είναι; Οφείλετε πάντως να δώσετε κάποιες διευκριν</w:t>
      </w:r>
      <w:r>
        <w:rPr>
          <w:rFonts w:eastAsia="Times New Roman" w:cs="Times New Roman"/>
          <w:szCs w:val="24"/>
        </w:rPr>
        <w:t>ί</w:t>
      </w:r>
      <w:r>
        <w:rPr>
          <w:rFonts w:eastAsia="Times New Roman" w:cs="Times New Roman"/>
          <w:szCs w:val="24"/>
        </w:rPr>
        <w:t xml:space="preserve">σεις για να καθησυχάσετε πιθανόν τους εργαζόμενους. </w:t>
      </w:r>
    </w:p>
    <w:p w14:paraId="7CC1343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Θεωρούμε ότι πριν κατατεθεί το σχέδιο νόμου πρέπει να δείτε ξανά αυτή τη διατύπωση το</w:t>
      </w:r>
      <w:r>
        <w:rPr>
          <w:rFonts w:eastAsia="Times New Roman" w:cs="Times New Roman"/>
          <w:szCs w:val="24"/>
        </w:rPr>
        <w:t xml:space="preserve">υ άρθρου 13 στο πολυνομοσχέδιο, προκειμένου να συμπεριλάβετε όλους τους εργαζόμενους -δεν υπάρχει κάποιος λόγος, αφού ισχύει για τους άλλους δήμους, που συνενώθηκαν οι ΔΕΥΑ- όχι μόνο από αυτούς που προήλθαν από συγχώνευση. </w:t>
      </w:r>
    </w:p>
    <w:p w14:paraId="7CC1343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Εμείς λοιπόν ως ΚΚΕ </w:t>
      </w:r>
      <w:r>
        <w:rPr>
          <w:rFonts w:eastAsia="Times New Roman" w:cs="Times New Roman"/>
          <w:szCs w:val="24"/>
        </w:rPr>
        <w:t>-</w:t>
      </w:r>
      <w:r>
        <w:rPr>
          <w:rFonts w:eastAsia="Times New Roman" w:cs="Times New Roman"/>
          <w:szCs w:val="24"/>
        </w:rPr>
        <w:t>και τη γνωρ</w:t>
      </w:r>
      <w:r>
        <w:rPr>
          <w:rFonts w:eastAsia="Times New Roman" w:cs="Times New Roman"/>
          <w:szCs w:val="24"/>
        </w:rPr>
        <w:t>ίζετε τη θέση μας- πιστεύουμε ότι όλοι οι εργαζόμενοι</w:t>
      </w:r>
      <w:r>
        <w:rPr>
          <w:rFonts w:eastAsia="Times New Roman" w:cs="Times New Roman"/>
          <w:szCs w:val="24"/>
        </w:rPr>
        <w:t>,</w:t>
      </w:r>
      <w:r>
        <w:rPr>
          <w:rFonts w:eastAsia="Times New Roman" w:cs="Times New Roman"/>
          <w:szCs w:val="24"/>
        </w:rPr>
        <w:t xml:space="preserve"> που καλύπτουν πάγιες και διαρκείς ανάγκες, όπως οι συγκεκριμένοι εργαζόμενοι στη ΔΕΥΑΗ και όχι μόνο αυτοί που απολύθηκαν άδικα, πρέπει να επανέλθουν στη δουλειά τους και να καταταγούν σε θέσεις εργασία</w:t>
      </w:r>
      <w:r>
        <w:rPr>
          <w:rFonts w:eastAsia="Times New Roman" w:cs="Times New Roman"/>
          <w:szCs w:val="24"/>
        </w:rPr>
        <w:t xml:space="preserve">ς αορίστου χρόνου. </w:t>
      </w:r>
    </w:p>
    <w:p w14:paraId="7CC13438" w14:textId="77777777" w:rsidR="00DA4EE4" w:rsidRDefault="00FE2A97">
      <w:pPr>
        <w:spacing w:line="600" w:lineRule="auto"/>
        <w:ind w:firstLine="720"/>
        <w:jc w:val="both"/>
        <w:rPr>
          <w:rFonts w:eastAsia="Times New Roman" w:cs="Times New Roman"/>
          <w:color w:val="000000" w:themeColor="text1"/>
          <w:szCs w:val="24"/>
        </w:rPr>
      </w:pPr>
      <w:r w:rsidRPr="00BA606A">
        <w:rPr>
          <w:rFonts w:eastAsia="Times New Roman" w:cs="Times New Roman"/>
          <w:color w:val="000000" w:themeColor="text1"/>
          <w:szCs w:val="24"/>
        </w:rPr>
        <w:t xml:space="preserve">Επιτέλους, η Κυβέρνηση ας πάρει νομοθετική πρωτοβουλία εάν θέλει να μην ισχύει πλέον το ισχύον καθεστώς, το οποίο επικαλείστε συνέχεια και με το οποίο λέτε ότι θα επιλύσετε αυτό το εργασιακό ζήτημα με τους εργαζόμενους. </w:t>
      </w:r>
    </w:p>
    <w:p w14:paraId="7CC13439" w14:textId="77777777" w:rsidR="00DA4EE4" w:rsidRDefault="00FE2A97">
      <w:pPr>
        <w:spacing w:line="600" w:lineRule="auto"/>
        <w:ind w:firstLine="720"/>
        <w:jc w:val="both"/>
        <w:rPr>
          <w:rFonts w:eastAsia="Times New Roman" w:cs="Times New Roman"/>
          <w:szCs w:val="24"/>
        </w:rPr>
      </w:pPr>
      <w:r w:rsidRPr="00CD65CB">
        <w:rPr>
          <w:rFonts w:eastAsia="Times New Roman" w:cs="Times New Roman"/>
          <w:szCs w:val="24"/>
        </w:rPr>
        <w:t>Έχουν καταθέσει</w:t>
      </w:r>
      <w:r w:rsidRPr="00CD65CB">
        <w:rPr>
          <w:rFonts w:eastAsia="Times New Roman" w:cs="Times New Roman"/>
          <w:szCs w:val="24"/>
        </w:rPr>
        <w:t xml:space="preserve"> και συγκεκριμένη πρόταση νόμου οι εργαζόμενοι στους δήμους για την μετατροπή τους σε αορίστου χρόνου. Ιδού η Ρόδος, ιδού και το πήδημα. </w:t>
      </w:r>
    </w:p>
    <w:p w14:paraId="7CC1343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Θα το κάνετε δεκτό για να επιλύσετε οριστικά το πρόβλημα ή είσαστε δεσμευμένοι στα δημοσιονομικά μπλόκα που 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Πρέπει να δώσετε πολύ συγκεκριμένες απαντήσεις. </w:t>
      </w:r>
    </w:p>
    <w:p w14:paraId="7CC1343B"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κύριος Υπουργός. </w:t>
      </w:r>
    </w:p>
    <w:p w14:paraId="7CC1343C"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Κύριε Συντυχάκη, δεν είναι ένα αφήγημα, δεν αποτελεί μια μόνιμη επωδό η συν</w:t>
      </w:r>
      <w:r>
        <w:rPr>
          <w:rFonts w:eastAsia="Times New Roman" w:cs="Times New Roman"/>
          <w:szCs w:val="24"/>
        </w:rPr>
        <w:t xml:space="preserve">ταγματική πραγματικότητα που θέτει όρια κι αυτό το γνωρίζετε πολύ καλά. </w:t>
      </w:r>
    </w:p>
    <w:p w14:paraId="7CC1343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ανέξοδο να κατατίθενται προτάσεις περί άμεσης μονιμοποίησης και μετατροπής των συμβασιούχων σε αορίστου χρόνου. Είναι πολιτικά ανέξοδο και εύκολο και κερδοσκοπούν με πραγματικές αγωνίες. Αυτό είναι πάρα πολύ εύκολο να το κάνουν. </w:t>
      </w:r>
    </w:p>
    <w:p w14:paraId="7CC1343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Γνωρίζετε, γιατί η πρόσφα</w:t>
      </w:r>
      <w:r>
        <w:rPr>
          <w:rFonts w:eastAsia="Times New Roman" w:cs="Times New Roman"/>
          <w:szCs w:val="24"/>
        </w:rPr>
        <w:t>τη εμπειρία μας το έχει δείξει ότι όταν υπάρχει το Σύνταγμα το οποίο ρητά υπαγορεύει ορισμένα πράγματα, το να τα αγνοείς, χαίρεσαι όταν ψηφίζεις ότι ψηφίζεις, αλλά μετά έρχεται και κρίνεται ως αντισυνταγματικό. Άρα παίζουμε με τις ζωές και τις εργασιακές σ</w:t>
      </w:r>
      <w:r>
        <w:rPr>
          <w:rFonts w:eastAsia="Times New Roman" w:cs="Times New Roman"/>
          <w:szCs w:val="24"/>
        </w:rPr>
        <w:t xml:space="preserve">χέσεις των ανθρώπων. </w:t>
      </w:r>
    </w:p>
    <w:p w14:paraId="7CC1343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Άρα, λοιπόν, θέλω να σας επαναλάβω ότι η πρόθεση της Κυβέρνησης είναι μη αγνοώντας το Σύνταγμα, κοιτώντας να αξιοποιήσει τις ευρωπαϊκές </w:t>
      </w:r>
      <w:r>
        <w:rPr>
          <w:rFonts w:eastAsia="Times New Roman" w:cs="Times New Roman"/>
          <w:szCs w:val="24"/>
        </w:rPr>
        <w:lastRenderedPageBreak/>
        <w:t xml:space="preserve">οδηγίες που αφορούν την κατάχρηση των εργασιακών συμβάσεων, να μελετήσει συγκεκριμένη ρύθμιση. </w:t>
      </w:r>
    </w:p>
    <w:p w14:paraId="7CC1344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αναλαμβάνω ότι δεν πρόκειται </w:t>
      </w:r>
      <w:r>
        <w:rPr>
          <w:rFonts w:eastAsia="Times New Roman" w:cs="Times New Roman"/>
          <w:szCs w:val="24"/>
        </w:rPr>
        <w:t>για τ</w:t>
      </w:r>
      <w:r>
        <w:rPr>
          <w:rFonts w:eastAsia="Times New Roman" w:cs="Times New Roman"/>
          <w:szCs w:val="24"/>
        </w:rPr>
        <w:t>η συγκεκριμένη περίπτωση, η οποία αφορά το ερώτημα σας, γι’ αυτό που συζητάμε αυτή τη στιγμή. Εδώ υπάρχει μια συγκριμένη καταγγελία η οποία έχει κριθεί από τα δικαστήρια και μια έφεση που ξέρω ότι ακόμα εκκρεμεί. Άρα είναι</w:t>
      </w:r>
      <w:r>
        <w:rPr>
          <w:rFonts w:eastAsia="Times New Roman" w:cs="Times New Roman"/>
          <w:szCs w:val="24"/>
        </w:rPr>
        <w:t xml:space="preserve"> κάτι</w:t>
      </w:r>
      <w:r>
        <w:rPr>
          <w:rFonts w:eastAsia="Times New Roman" w:cs="Times New Roman"/>
          <w:szCs w:val="24"/>
        </w:rPr>
        <w:t>,</w:t>
      </w:r>
      <w:r>
        <w:rPr>
          <w:rFonts w:eastAsia="Times New Roman" w:cs="Times New Roman"/>
          <w:szCs w:val="24"/>
        </w:rPr>
        <w:t xml:space="preserve"> τελείως</w:t>
      </w:r>
      <w:r>
        <w:rPr>
          <w:rFonts w:eastAsia="Times New Roman" w:cs="Times New Roman"/>
          <w:szCs w:val="24"/>
        </w:rPr>
        <w:t>,</w:t>
      </w:r>
      <w:r>
        <w:rPr>
          <w:rFonts w:eastAsia="Times New Roman" w:cs="Times New Roman"/>
          <w:szCs w:val="24"/>
        </w:rPr>
        <w:t xml:space="preserve"> διαφορετικό από το θέμα γενικά των συμβασιούχων. </w:t>
      </w:r>
    </w:p>
    <w:p w14:paraId="7CC1344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Άλλωστε προσέξτε, επειδή αναφερθήκατε στην αποδιάρθρωση των εργασιακών σχέσεων, η αποδιάρθρωση των εργασιακών σχέσεων που είναι μια πραγματικότητα τα χρόνια των μνημονίων, έπεται του καθεστώ</w:t>
      </w:r>
      <w:r>
        <w:rPr>
          <w:rFonts w:eastAsia="Times New Roman" w:cs="Times New Roman"/>
          <w:szCs w:val="24"/>
        </w:rPr>
        <w:t>τος των συμβασιούχων. Το καθεστώς των συμβασιούχων ήταν μια πολιτική επιλογή ομηρίας</w:t>
      </w:r>
      <w:r>
        <w:rPr>
          <w:rFonts w:eastAsia="Times New Roman" w:cs="Times New Roman"/>
          <w:szCs w:val="24"/>
        </w:rPr>
        <w:t>,</w:t>
      </w:r>
      <w:r>
        <w:rPr>
          <w:rFonts w:eastAsia="Times New Roman" w:cs="Times New Roman"/>
          <w:szCs w:val="24"/>
        </w:rPr>
        <w:t xml:space="preserve"> για να διευκολύνονται οι πελατειακές σχέσεις, την οποία επέβαλε το ΠΑΣΟΚ και η Νέα Δημοκρατία τις προηγούμενες δεκαετίες. </w:t>
      </w:r>
    </w:p>
    <w:p w14:paraId="7CC1344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Εκεί πάνω υπάρχουν περιθώρια να διαμορφωθεί ένα</w:t>
      </w:r>
      <w:r>
        <w:rPr>
          <w:rFonts w:eastAsia="Times New Roman" w:cs="Times New Roman"/>
          <w:szCs w:val="24"/>
        </w:rPr>
        <w:t xml:space="preserve"> μπλοκ κοινωνικών και πολιτικών δυνάμεων</w:t>
      </w:r>
      <w:r>
        <w:rPr>
          <w:rFonts w:eastAsia="Times New Roman" w:cs="Times New Roman"/>
          <w:szCs w:val="24"/>
        </w:rPr>
        <w:t>,</w:t>
      </w:r>
      <w:r>
        <w:rPr>
          <w:rFonts w:eastAsia="Times New Roman" w:cs="Times New Roman"/>
          <w:szCs w:val="24"/>
        </w:rPr>
        <w:t xml:space="preserve"> για να μπορέσουμε σε δυσκολότερες συνθήκες να αποκαταστήσουμε αυτή την αδικία, αναγνωρίζοντας την πραγματική εργασιακή σχέση ενός μέρους αυτών των συμβασιούχων</w:t>
      </w:r>
      <w:r>
        <w:rPr>
          <w:rFonts w:eastAsia="Times New Roman" w:cs="Times New Roman"/>
          <w:szCs w:val="24"/>
        </w:rPr>
        <w:t>,</w:t>
      </w:r>
      <w:r>
        <w:rPr>
          <w:rFonts w:eastAsia="Times New Roman" w:cs="Times New Roman"/>
          <w:szCs w:val="24"/>
        </w:rPr>
        <w:t xml:space="preserve"> που κατ’ όνομα είναι μόνο συμβασιούχοι. </w:t>
      </w:r>
    </w:p>
    <w:p w14:paraId="7CC1344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Εδώ, λοιπόν,</w:t>
      </w:r>
      <w:r>
        <w:rPr>
          <w:rFonts w:eastAsia="Times New Roman" w:cs="Times New Roman"/>
          <w:szCs w:val="24"/>
        </w:rPr>
        <w:t xml:space="preserve"> φέρτε γόνιμες προτάσεις και όχι προτάσεις απλά και μόνο εντυπωσιασμού. Αναφέρομαι σε αυτό που είπατε πριν</w:t>
      </w:r>
      <w:r>
        <w:rPr>
          <w:rFonts w:eastAsia="Times New Roman" w:cs="Times New Roman"/>
          <w:szCs w:val="24"/>
        </w:rPr>
        <w:t>,</w:t>
      </w:r>
      <w:r>
        <w:rPr>
          <w:rFonts w:eastAsia="Times New Roman" w:cs="Times New Roman"/>
          <w:szCs w:val="24"/>
        </w:rPr>
        <w:t xml:space="preserve"> να μετατρέψουμε εν μια </w:t>
      </w:r>
      <w:proofErr w:type="spellStart"/>
      <w:r>
        <w:rPr>
          <w:rFonts w:eastAsia="Times New Roman" w:cs="Times New Roman"/>
          <w:szCs w:val="24"/>
        </w:rPr>
        <w:t>νυκτί</w:t>
      </w:r>
      <w:proofErr w:type="spellEnd"/>
      <w:r>
        <w:rPr>
          <w:rFonts w:eastAsia="Times New Roman" w:cs="Times New Roman"/>
          <w:szCs w:val="24"/>
        </w:rPr>
        <w:t xml:space="preserve"> όλες τις συμβάσεις ορισμένου χρόνου σε αορίστου. </w:t>
      </w:r>
    </w:p>
    <w:p w14:paraId="7CC1344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Έτσι νομίζω ότι έχουν τα πράγματα. Η συγκεκριμένη ρύθμιση θα περάσει </w:t>
      </w:r>
      <w:r>
        <w:rPr>
          <w:rFonts w:eastAsia="Times New Roman" w:cs="Times New Roman"/>
          <w:szCs w:val="24"/>
        </w:rPr>
        <w:t xml:space="preserve">στο υπό κατάθεση νομοσχέδιο. Δεν είμαι νομικός για να γνωρίζω εάν καλύπτει την περίπτωση των εργαζομένων της ΔΕΥΑ Ηρακλείου. Αυτές είναι οι προθέσεις μας και αυτά θα επιχειρήσουμε να τα κάνουμε πράξη. </w:t>
      </w:r>
    </w:p>
    <w:p w14:paraId="7CC1344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Ευχαριστώ.</w:t>
      </w:r>
    </w:p>
    <w:p w14:paraId="7CC13446"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w:t>
      </w:r>
      <w:r>
        <w:rPr>
          <w:rFonts w:eastAsia="Times New Roman" w:cs="Times New Roman"/>
          <w:szCs w:val="24"/>
        </w:rPr>
        <w:t>υχαριστούμε.</w:t>
      </w:r>
    </w:p>
    <w:p w14:paraId="7CC1344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977/6-6-2017 </w:t>
      </w:r>
      <w:r>
        <w:rPr>
          <w:rFonts w:eastAsia="Times New Roman" w:cs="Times New Roman"/>
          <w:szCs w:val="24"/>
        </w:rPr>
        <w:t xml:space="preserve">επίκαιρη ερώτηση πρώτου κύκλου </w:t>
      </w:r>
      <w:r>
        <w:rPr>
          <w:rFonts w:eastAsia="Times New Roman" w:cs="Times New Roman"/>
          <w:szCs w:val="24"/>
        </w:rPr>
        <w:t>του Βουλευτή Α΄ Θεσσαλονίκης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Αντωνίου Γρέγου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«Η βεβήλωση του ιερού μνημείου του Αγνώστου Στρατιώτη, ως α</w:t>
      </w:r>
      <w:r>
        <w:rPr>
          <w:rFonts w:eastAsia="Times New Roman" w:cs="Times New Roman"/>
          <w:szCs w:val="24"/>
        </w:rPr>
        <w:t xml:space="preserve">ποτέλεσμα συνεχούς ατιμωρησίας»,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έκτη με αριθμό 982/8-6-2017 </w:t>
      </w:r>
      <w:r>
        <w:rPr>
          <w:rFonts w:eastAsia="Times New Roman" w:cs="Times New Roman"/>
          <w:szCs w:val="24"/>
        </w:rPr>
        <w:t xml:space="preserve">επίκαιρη ερώτηση 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w:t>
      </w:r>
      <w:r>
        <w:rPr>
          <w:rFonts w:eastAsia="Times New Roman" w:cs="Times New Roman"/>
          <w:szCs w:val="24"/>
        </w:rPr>
        <w:t xml:space="preserve">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τις διαρρήξεις καταστημάτων σε </w:t>
      </w:r>
      <w:r>
        <w:rPr>
          <w:rFonts w:eastAsia="Times New Roman" w:cs="Times New Roman"/>
          <w:szCs w:val="24"/>
        </w:rPr>
        <w:lastRenderedPageBreak/>
        <w:t xml:space="preserve">περιοχές του Πειραιά, επίσης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με αριθμό 984/9-6-2017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με θέμα: «Θανάσιμος τραυματισμός μαθητή στις Αχαρνές»,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Επίσης η δεύτερη με αριθμό 991/12-</w:t>
      </w:r>
      <w:r>
        <w:rPr>
          <w:rFonts w:eastAsia="Times New Roman" w:cs="Times New Roman"/>
          <w:szCs w:val="24"/>
        </w:rPr>
        <w:t xml:space="preserve">6-2017 </w:t>
      </w:r>
      <w:r>
        <w:rPr>
          <w:rFonts w:eastAsia="Times New Roman" w:cs="Times New Roman"/>
          <w:szCs w:val="24"/>
        </w:rPr>
        <w:t xml:space="preserve">επίκαιρη ερώτηση δεύτερου κύκλου </w:t>
      </w:r>
      <w:r>
        <w:rPr>
          <w:rFonts w:eastAsia="Times New Roman" w:cs="Times New Roman"/>
          <w:szCs w:val="24"/>
        </w:rPr>
        <w:t>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σχετικά με την προστασία και την ασφάλεια των κατοίκων των Αχαρνών που δεν είναι διαπραγμα</w:t>
      </w:r>
      <w:r>
        <w:rPr>
          <w:rFonts w:eastAsia="Times New Roman" w:cs="Times New Roman"/>
          <w:szCs w:val="24"/>
        </w:rPr>
        <w:t xml:space="preserve">τεύσιμη,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Ομοίως η τέταρτη με αριθμό 978/6-6-2017 </w:t>
      </w:r>
      <w:r>
        <w:rPr>
          <w:rFonts w:eastAsia="Times New Roman" w:cs="Times New Roman"/>
          <w:szCs w:val="24"/>
        </w:rPr>
        <w:t xml:space="preserve">επίκαιρη ερώτηση δεύτερου κύκλου </w:t>
      </w:r>
      <w:r>
        <w:rPr>
          <w:rFonts w:eastAsia="Times New Roman" w:cs="Times New Roman"/>
          <w:szCs w:val="24"/>
        </w:rPr>
        <w:t>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w:t>
      </w:r>
      <w:r>
        <w:rPr>
          <w:rFonts w:eastAsia="Times New Roman" w:cs="Times New Roman"/>
          <w:bCs/>
          <w:szCs w:val="24"/>
        </w:rPr>
        <w:t>τερικών,</w:t>
      </w:r>
      <w:r>
        <w:rPr>
          <w:rFonts w:eastAsia="Times New Roman" w:cs="Times New Roman"/>
          <w:b/>
          <w:bCs/>
          <w:szCs w:val="24"/>
        </w:rPr>
        <w:t xml:space="preserve"> </w:t>
      </w:r>
      <w:r>
        <w:rPr>
          <w:rFonts w:eastAsia="Times New Roman" w:cs="Times New Roman"/>
          <w:szCs w:val="24"/>
        </w:rPr>
        <w:t xml:space="preserve">με θέμα: «Συνεχιζόμενες τρομοκρατικές επιθέσεις κατά διμοιριών των ΜΑΤ από παρακρατικά στοιχεία»,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όγδοη με αριθμό 928/2-6-2017 </w:t>
      </w:r>
      <w:r>
        <w:rPr>
          <w:rFonts w:eastAsia="Times New Roman" w:cs="Times New Roman"/>
          <w:szCs w:val="24"/>
        </w:rPr>
        <w:t xml:space="preserve">επίκαιρη ερώτηση δεύτερου κύκλου </w:t>
      </w:r>
      <w:r>
        <w:rPr>
          <w:rFonts w:eastAsia="Times New Roman" w:cs="Times New Roman"/>
          <w:szCs w:val="24"/>
        </w:rPr>
        <w:t>τ</w:t>
      </w:r>
      <w:r>
        <w:rPr>
          <w:rFonts w:eastAsia="Times New Roman" w:cs="Times New Roman"/>
          <w:szCs w:val="24"/>
        </w:rPr>
        <w:t>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ανεξέλεγκτη δράση των κουκουλοφόρων αναρχικών,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7CC1344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η δέκ</w:t>
      </w:r>
      <w:r>
        <w:rPr>
          <w:rFonts w:eastAsia="Times New Roman" w:cs="Times New Roman"/>
          <w:szCs w:val="24"/>
        </w:rPr>
        <w:t xml:space="preserve">ατη τρίτη με αριθμό 946/6-6-2017 </w:t>
      </w:r>
      <w:r>
        <w:rPr>
          <w:rFonts w:eastAsia="Times New Roman" w:cs="Times New Roman"/>
          <w:szCs w:val="24"/>
        </w:rPr>
        <w:t xml:space="preserve">επίκαιρη ερώτηση δεύτερου κύκλου </w:t>
      </w:r>
      <w:r>
        <w:rPr>
          <w:rFonts w:eastAsia="Times New Roman" w:cs="Times New Roman"/>
          <w:szCs w:val="24"/>
        </w:rPr>
        <w:t>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τους εργαζόμενους στο «Βοήθεια στο Σπίτι» και τη μετατροπή των </w:t>
      </w:r>
      <w:proofErr w:type="spellStart"/>
      <w:r>
        <w:rPr>
          <w:rFonts w:eastAsia="Times New Roman" w:cs="Times New Roman"/>
          <w:szCs w:val="24"/>
        </w:rPr>
        <w:t>συμβάσεών</w:t>
      </w:r>
      <w:proofErr w:type="spellEnd"/>
      <w:r>
        <w:rPr>
          <w:rFonts w:eastAsia="Times New Roman" w:cs="Times New Roman"/>
          <w:szCs w:val="24"/>
        </w:rPr>
        <w:t xml:space="preserve"> τους σε αορίστου χρόνου.</w:t>
      </w:r>
    </w:p>
    <w:p w14:paraId="7CC1344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14:paraId="7CC1344F"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7CC1345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Κύριε Υπουργέ, σε συνέχεια αυτών που είπατε, εξαρτάται από ποια πλευρά βλέπει κανείς τα ζητήματα και τις εξελίξεις και από το ποιον υπηρετεί</w:t>
      </w:r>
      <w:r>
        <w:rPr>
          <w:rFonts w:eastAsia="Times New Roman" w:cs="Times New Roman"/>
          <w:szCs w:val="24"/>
        </w:rPr>
        <w:t xml:space="preserve"> ή θέλει να υπηρετήσει.</w:t>
      </w:r>
    </w:p>
    <w:p w14:paraId="7CC1345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θέλουμε εδώ να διασφαλίσουμε την κερδοφορία με ελαστικές μορφές, με φθηνή εργατική δύναμη και με κατάργηση δικαιωμάτων, τότε μπορούμε να επικαλούμαστε μία σειρά ζητήματα, μία σειρά ρυθμίσεις και δεσμεύσεις, για να μην προχωρήσουμε σε ανατροπές αυτού του κ</w:t>
      </w:r>
      <w:r>
        <w:rPr>
          <w:rFonts w:eastAsia="Times New Roman" w:cs="Times New Roman"/>
          <w:szCs w:val="24"/>
        </w:rPr>
        <w:t xml:space="preserve">αθεστώτος </w:t>
      </w:r>
      <w:r>
        <w:rPr>
          <w:rFonts w:eastAsia="Times New Roman" w:cs="Times New Roman"/>
          <w:szCs w:val="24"/>
        </w:rPr>
        <w:lastRenderedPageBreak/>
        <w:t xml:space="preserve">της γαλέρας, αυτού του καθεστώτος των ελαστικών μορφών απασχόλησης που έχουν δημιουργηθεί και που κρατούν σε ομηρία χιλιάδες εργαζόμενους και στον δημόσιο και στον ιδιωτικό τομέα ιδιαίτερα, όπου τα πράγματα είναι μεσαίωνας. </w:t>
      </w:r>
    </w:p>
    <w:p w14:paraId="7CC1345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αυτές οι ελαστικέ</w:t>
      </w:r>
      <w:r>
        <w:rPr>
          <w:rFonts w:eastAsia="Times New Roman" w:cs="Times New Roman"/>
          <w:szCs w:val="24"/>
        </w:rPr>
        <w:t>ς μορφές απασχόλησης και όλες οι άλλες μορφές που με πολλή μεγάλη φαντασία το σύστημα υλοποιεί και με πιλότο το δημόσιο</w:t>
      </w:r>
      <w:r>
        <w:rPr>
          <w:rFonts w:eastAsia="Times New Roman" w:cs="Times New Roman"/>
          <w:szCs w:val="24"/>
        </w:rPr>
        <w:t>,</w:t>
      </w:r>
      <w:r>
        <w:rPr>
          <w:rFonts w:eastAsia="Times New Roman" w:cs="Times New Roman"/>
          <w:szCs w:val="24"/>
        </w:rPr>
        <w:t xml:space="preserve"> πολλές φορές, έχουν ονοματεπώνυμο και εσείς συνεχίζετε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σε μία τέτοια πορεία των μορφών απασχόλησης. </w:t>
      </w:r>
    </w:p>
    <w:p w14:paraId="7CC1345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 ερώτημά μας είναι γι</w:t>
      </w:r>
      <w:r>
        <w:rPr>
          <w:rFonts w:eastAsia="Times New Roman" w:cs="Times New Roman"/>
          <w:szCs w:val="24"/>
        </w:rPr>
        <w:t>α το Πρόγραμμα «Βοήθεια στο Σπίτι». Υπάρχουν τρεισήμισι χιλιάδες εργαζόμενοι επί δεκαπέντε χρόνια τώρα από πρόγραμμα της Ευρωπαϊκής Ένωσης. Είναι γνωστό ότι μέχρι τώρα είναι εκατό χιλιάδες οι ωφελούμενοι, ωστόσο η κρίση ξέρετε πολύ καλά ότι δημιουργεί</w:t>
      </w:r>
      <w:r>
        <w:rPr>
          <w:rFonts w:eastAsia="Times New Roman" w:cs="Times New Roman"/>
          <w:szCs w:val="24"/>
        </w:rPr>
        <w:t>,</w:t>
      </w:r>
      <w:r>
        <w:rPr>
          <w:rFonts w:eastAsia="Times New Roman" w:cs="Times New Roman"/>
          <w:szCs w:val="24"/>
        </w:rPr>
        <w:t xml:space="preserve"> δυσ</w:t>
      </w:r>
      <w:r>
        <w:rPr>
          <w:rFonts w:eastAsia="Times New Roman" w:cs="Times New Roman"/>
          <w:szCs w:val="24"/>
        </w:rPr>
        <w:t>τυχώς</w:t>
      </w:r>
      <w:r>
        <w:rPr>
          <w:rFonts w:eastAsia="Times New Roman" w:cs="Times New Roman"/>
          <w:szCs w:val="24"/>
        </w:rPr>
        <w:t>,</w:t>
      </w:r>
      <w:r>
        <w:rPr>
          <w:rFonts w:eastAsia="Times New Roman" w:cs="Times New Roman"/>
          <w:szCs w:val="24"/>
        </w:rPr>
        <w:t xml:space="preserve"> και νέους ανθρώπους οι οποίοι καταφεύγουν σε τέτοιες υπηρεσίες, οι οποίες είναι πολύ σημαντικές για αυτούς τους συνανθρώπους μας. </w:t>
      </w:r>
    </w:p>
    <w:p w14:paraId="7CC1345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Γνωρίζουμε ότι έχει αρχίσει μία συζήτηση σε σχέση με το ζήτημα αυτό των εργαζομένων στ</w:t>
      </w:r>
      <w:r>
        <w:rPr>
          <w:rFonts w:eastAsia="Times New Roman" w:cs="Times New Roman"/>
          <w:szCs w:val="24"/>
        </w:rPr>
        <w:t>ο Πρόγραμμα</w:t>
      </w:r>
      <w:r>
        <w:rPr>
          <w:rFonts w:eastAsia="Times New Roman" w:cs="Times New Roman"/>
          <w:szCs w:val="24"/>
        </w:rPr>
        <w:t xml:space="preserve"> «Βοήθεια στο Σπίτι».</w:t>
      </w:r>
      <w:r>
        <w:rPr>
          <w:rFonts w:eastAsia="Times New Roman" w:cs="Times New Roman"/>
          <w:szCs w:val="24"/>
        </w:rPr>
        <w:t xml:space="preserve"> Βέβαια θα θέλαμε να μας πείτε και σήμερα πού βρίσκεται, εάν υπάρχει εξέλιξη και πότε θα καταλήξει αυτή η ρύθμιση</w:t>
      </w:r>
      <w:r>
        <w:rPr>
          <w:rFonts w:eastAsia="Times New Roman" w:cs="Times New Roman"/>
          <w:szCs w:val="24"/>
        </w:rPr>
        <w:t>,</w:t>
      </w:r>
      <w:r>
        <w:rPr>
          <w:rFonts w:eastAsia="Times New Roman" w:cs="Times New Roman"/>
          <w:szCs w:val="24"/>
        </w:rPr>
        <w:t xml:space="preserve"> που έχετε δεσμευτεί απέναντι στους εργαζόμενους. </w:t>
      </w:r>
    </w:p>
    <w:p w14:paraId="7CC1345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Εξάλλου ήταν μία δέσμευσή σας και προεκλογικά ότι θα διευθετηθεί το θέμα αυτών των εργαζομέ</w:t>
      </w:r>
      <w:r>
        <w:rPr>
          <w:rFonts w:eastAsia="Times New Roman" w:cs="Times New Roman"/>
          <w:szCs w:val="24"/>
        </w:rPr>
        <w:t xml:space="preserve">νων είτε με μονιμοποίηση είτε με σύμβαση αορίστου χρόνου. </w:t>
      </w:r>
    </w:p>
    <w:p w14:paraId="7CC1345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Εμείς αυτό ήρθαμε να σας ρωτήσουμε σήμερα με αυτή την ερώτηση, δηλαδή τι μέτρα θα πάρετε</w:t>
      </w:r>
      <w:r>
        <w:rPr>
          <w:rFonts w:eastAsia="Times New Roman" w:cs="Times New Roman"/>
          <w:szCs w:val="24"/>
        </w:rPr>
        <w:t>,</w:t>
      </w:r>
      <w:r>
        <w:rPr>
          <w:rFonts w:eastAsia="Times New Roman" w:cs="Times New Roman"/>
          <w:szCs w:val="24"/>
        </w:rPr>
        <w:t xml:space="preserve"> προκειμένου να λυθεί οριστικά το ζήτημα τουλάχιστον αυτών των εργαζομένων τ</w:t>
      </w:r>
      <w:r>
        <w:rPr>
          <w:rFonts w:eastAsia="Times New Roman" w:cs="Times New Roman"/>
          <w:szCs w:val="24"/>
        </w:rPr>
        <w:t>ου Προγράμματος</w:t>
      </w:r>
      <w:r>
        <w:rPr>
          <w:rFonts w:eastAsia="Times New Roman" w:cs="Times New Roman"/>
          <w:szCs w:val="24"/>
        </w:rPr>
        <w:t xml:space="preserve"> «Βοήθεια στο Σπί</w:t>
      </w:r>
      <w:r>
        <w:rPr>
          <w:rFonts w:eastAsia="Times New Roman" w:cs="Times New Roman"/>
          <w:szCs w:val="24"/>
        </w:rPr>
        <w:t xml:space="preserve">τι», αν και εδώ υπάρχουν ζητήματα με χιλιάδες άλλους εργαζόμενους, των οποίων πρέπει να λυθεί το θέμα. </w:t>
      </w:r>
    </w:p>
    <w:p w14:paraId="7CC13457"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7CC13458"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w:t>
      </w:r>
      <w:r>
        <w:rPr>
          <w:rFonts w:eastAsia="Times New Roman" w:cs="Times New Roman"/>
          <w:szCs w:val="24"/>
        </w:rPr>
        <w:t xml:space="preserve"> Σε συνέχεια, λοιπόν, και των προηγ</w:t>
      </w:r>
      <w:r>
        <w:rPr>
          <w:rFonts w:eastAsia="Times New Roman" w:cs="Times New Roman"/>
          <w:szCs w:val="24"/>
        </w:rPr>
        <w:t>ουμένων αφού τα έφερε φαίνεται έτσι η τύχη</w:t>
      </w:r>
      <w:r>
        <w:rPr>
          <w:rFonts w:eastAsia="Times New Roman" w:cs="Times New Roman"/>
          <w:szCs w:val="24"/>
        </w:rPr>
        <w:t>,</w:t>
      </w:r>
      <w:r>
        <w:rPr>
          <w:rFonts w:eastAsia="Times New Roman" w:cs="Times New Roman"/>
          <w:szCs w:val="24"/>
        </w:rPr>
        <w:t xml:space="preserve"> που να είναι μία διευρυμένη συζήτηση για το θέμα των εργασιακών σχέσεων των εργαζομένων που απασχολούνται με συμβάσεις, νομίζω ότι έχω κουβεντιάσει αρκετές φορές απευθείας με τα σωματεία και τους εκπροσώπους των </w:t>
      </w:r>
      <w:r>
        <w:rPr>
          <w:rFonts w:eastAsia="Times New Roman" w:cs="Times New Roman"/>
          <w:szCs w:val="24"/>
        </w:rPr>
        <w:t xml:space="preserve">εργαζομένων στο συγκεκριμένο Πρόγραμμα  «Βοήθεια στο Σπίτι», όχι μόνο εδώ στην Αθήνα, αλλά τους έχω συναντήσει και σχεδόν σε οποιαδήποτε πόλη της ελληνικής περιφέρειας που επισκέφθηκα </w:t>
      </w:r>
      <w:r>
        <w:rPr>
          <w:rFonts w:eastAsia="Times New Roman" w:cs="Times New Roman"/>
          <w:szCs w:val="24"/>
        </w:rPr>
        <w:t>κ</w:t>
      </w:r>
      <w:r>
        <w:rPr>
          <w:rFonts w:eastAsia="Times New Roman" w:cs="Times New Roman"/>
          <w:szCs w:val="24"/>
        </w:rPr>
        <w:t>αι πάντοτε προσεγγίζουμε με τον ίδιο τρόπο ένα υπαρκτό ζήτημα, στο οποί</w:t>
      </w:r>
      <w:r>
        <w:rPr>
          <w:rFonts w:eastAsia="Times New Roman" w:cs="Times New Roman"/>
          <w:szCs w:val="24"/>
        </w:rPr>
        <w:t xml:space="preserve">ο αναφερθήκατε κι </w:t>
      </w:r>
      <w:r>
        <w:rPr>
          <w:rFonts w:eastAsia="Times New Roman" w:cs="Times New Roman"/>
          <w:szCs w:val="24"/>
        </w:rPr>
        <w:lastRenderedPageBreak/>
        <w:t xml:space="preserve">εσείς και αναφέρθηκα και εγώ πριν, στο θέμα της εργασιακής ομηρίας χιλιάδων εργαζομένων. Μάλιστα στο συγκεκριμένο </w:t>
      </w:r>
      <w:r>
        <w:rPr>
          <w:rFonts w:eastAsia="Times New Roman" w:cs="Times New Roman"/>
          <w:szCs w:val="24"/>
        </w:rPr>
        <w:t>π</w:t>
      </w:r>
      <w:r>
        <w:rPr>
          <w:rFonts w:eastAsia="Times New Roman" w:cs="Times New Roman"/>
          <w:szCs w:val="24"/>
        </w:rPr>
        <w:t xml:space="preserve">ρόγραμμα έχουμε περιπτώσεις εργαζομένων για δεκατέσσερα και δεκαπέντε χρόνια με συνεχώς </w:t>
      </w:r>
      <w:proofErr w:type="spellStart"/>
      <w:r>
        <w:rPr>
          <w:rFonts w:eastAsia="Times New Roman" w:cs="Times New Roman"/>
          <w:szCs w:val="24"/>
        </w:rPr>
        <w:t>ανανεούμενες</w:t>
      </w:r>
      <w:proofErr w:type="spellEnd"/>
      <w:r>
        <w:rPr>
          <w:rFonts w:eastAsia="Times New Roman" w:cs="Times New Roman"/>
          <w:szCs w:val="24"/>
        </w:rPr>
        <w:t xml:space="preserve"> συμβάσεις. </w:t>
      </w:r>
    </w:p>
    <w:p w14:paraId="7CC1345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αυτό α</w:t>
      </w:r>
      <w:r>
        <w:rPr>
          <w:rFonts w:eastAsia="Times New Roman" w:cs="Times New Roman"/>
          <w:szCs w:val="24"/>
        </w:rPr>
        <w:t xml:space="preserve">πό μόνο του χωρίς να θέλει πολύ μεγάλη φαντασία ή προσπάθεια, αναδεικνύει ότι πρόκειται κατ’ </w:t>
      </w:r>
      <w:proofErr w:type="spellStart"/>
      <w:r>
        <w:rPr>
          <w:rFonts w:eastAsia="Times New Roman" w:cs="Times New Roman"/>
          <w:szCs w:val="24"/>
        </w:rPr>
        <w:t>ουσίαν</w:t>
      </w:r>
      <w:proofErr w:type="spellEnd"/>
      <w:r>
        <w:rPr>
          <w:rFonts w:eastAsia="Times New Roman" w:cs="Times New Roman"/>
          <w:szCs w:val="24"/>
        </w:rPr>
        <w:t xml:space="preserve"> για μία άλλη εργασιακή σχέση</w:t>
      </w:r>
      <w:r>
        <w:rPr>
          <w:rFonts w:eastAsia="Times New Roman" w:cs="Times New Roman"/>
          <w:szCs w:val="24"/>
        </w:rPr>
        <w:t>,</w:t>
      </w:r>
      <w:r>
        <w:rPr>
          <w:rFonts w:eastAsia="Times New Roman" w:cs="Times New Roman"/>
          <w:szCs w:val="24"/>
        </w:rPr>
        <w:t xml:space="preserve"> από αυτή που την ονομάζουμε ως διαρκώς </w:t>
      </w:r>
      <w:proofErr w:type="spellStart"/>
      <w:r>
        <w:rPr>
          <w:rFonts w:eastAsia="Times New Roman" w:cs="Times New Roman"/>
          <w:szCs w:val="24"/>
        </w:rPr>
        <w:t>ανανεούμενη</w:t>
      </w:r>
      <w:proofErr w:type="spellEnd"/>
      <w:r>
        <w:rPr>
          <w:rFonts w:eastAsia="Times New Roman" w:cs="Times New Roman"/>
          <w:szCs w:val="24"/>
        </w:rPr>
        <w:t xml:space="preserve"> σύμβαση ορισμένου χρόνου.</w:t>
      </w:r>
    </w:p>
    <w:p w14:paraId="7CC1345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 ζητούμενο, λοιπόν, είναι όχι η μετατροπή των σ</w:t>
      </w:r>
      <w:r>
        <w:rPr>
          <w:rFonts w:eastAsia="Times New Roman" w:cs="Times New Roman"/>
          <w:szCs w:val="24"/>
        </w:rPr>
        <w:t xml:space="preserve">υμβάσεων αυτών αλλά η αναγνώριση της υποκρυπτόμενης πραγματικής εργασιακής σχέσης. Αυτό είναι εκείνο που εξασφαλίζει τους όρους της νομιμότητας, αυτό που θέλουμε να πετύχουμε,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τις απαγορεύσεις του ελληνικού Συντάγματος αλλά και την</w:t>
      </w:r>
      <w:r>
        <w:rPr>
          <w:rFonts w:eastAsia="Times New Roman" w:cs="Times New Roman"/>
          <w:szCs w:val="24"/>
        </w:rPr>
        <w:t xml:space="preserve"> ευρωπαϊκή νομοθεσία στην οποία αναφέρθηκα πριν.</w:t>
      </w:r>
    </w:p>
    <w:p w14:paraId="7CC1345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ρόγραμμα αυτό είναι στις προθέσεις της Κυβέρνησης να διατηρηθεί, γι’ αυτό έχει υπάρξει και η παράταση μέχρι 31 Δεκεμβρίου, χρηματοδοτείται πλέον από εθνικούς πόρους, έχει υπάρξει προγραμματική σύμβαση με</w:t>
      </w:r>
      <w:r>
        <w:rPr>
          <w:rFonts w:eastAsia="Times New Roman" w:cs="Times New Roman"/>
          <w:szCs w:val="24"/>
        </w:rPr>
        <w:t xml:space="preserve">ταξύ του Υπουργείου Εργασίας, του Υπουργείου Εσωτερικών, του ΕΦΚΑ και της ΕΤΑ. </w:t>
      </w:r>
    </w:p>
    <w:p w14:paraId="7CC1345C"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κατατεθειμένη και σαφής η δέσμευσή </w:t>
      </w:r>
      <w:r>
        <w:rPr>
          <w:rFonts w:eastAsia="Times New Roman" w:cs="Times New Roman"/>
          <w:szCs w:val="24"/>
        </w:rPr>
        <w:t>μας,</w:t>
      </w:r>
      <w:r>
        <w:rPr>
          <w:rFonts w:eastAsia="Times New Roman" w:cs="Times New Roman"/>
          <w:szCs w:val="24"/>
        </w:rPr>
        <w:t xml:space="preserve"> να μπορέσουμε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παρέχουμε σε ηλικιωμένα άτομα αυτές τις υπηρεσίες που τους παρέχονται στο σπίτι από τους συγκεκριμένους εργαζόμενους. </w:t>
      </w:r>
    </w:p>
    <w:p w14:paraId="7CC1345D"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Είμαστε σε εκείνη τη φάση που μορφοποιούμε –επαναλαμβάνω και δεν είναι εύκολο αυτό- τη νομοθετική ρύθμιση</w:t>
      </w:r>
      <w:r>
        <w:rPr>
          <w:rFonts w:eastAsia="Times New Roman" w:cs="Times New Roman"/>
          <w:szCs w:val="24"/>
        </w:rPr>
        <w:t>,</w:t>
      </w:r>
      <w:r>
        <w:rPr>
          <w:rFonts w:eastAsia="Times New Roman" w:cs="Times New Roman"/>
          <w:szCs w:val="24"/>
        </w:rPr>
        <w:t xml:space="preserve"> που θα προσπαθήσει να απαντήσει σε αυτό το ζήτημα. Είναι ένα ζήτημα</w:t>
      </w:r>
      <w:r>
        <w:rPr>
          <w:rFonts w:eastAsia="Times New Roman" w:cs="Times New Roman"/>
          <w:szCs w:val="24"/>
        </w:rPr>
        <w:t>,</w:t>
      </w:r>
      <w:r>
        <w:rPr>
          <w:rFonts w:eastAsia="Times New Roman" w:cs="Times New Roman"/>
          <w:szCs w:val="24"/>
        </w:rPr>
        <w:t xml:space="preserve"> το οποίο έχει πολιτική διάσταση. Είναι ένα ζήτημα</w:t>
      </w:r>
      <w:r>
        <w:rPr>
          <w:rFonts w:eastAsia="Times New Roman" w:cs="Times New Roman"/>
          <w:szCs w:val="24"/>
        </w:rPr>
        <w:t>,</w:t>
      </w:r>
      <w:r>
        <w:rPr>
          <w:rFonts w:eastAsia="Times New Roman" w:cs="Times New Roman"/>
          <w:szCs w:val="24"/>
        </w:rPr>
        <w:t xml:space="preserve"> το οποίο έχει </w:t>
      </w:r>
      <w:proofErr w:type="spellStart"/>
      <w:r>
        <w:rPr>
          <w:rFonts w:eastAsia="Times New Roman" w:cs="Times New Roman"/>
          <w:szCs w:val="24"/>
        </w:rPr>
        <w:t>κοινωνικοταξική</w:t>
      </w:r>
      <w:proofErr w:type="spellEnd"/>
      <w:r>
        <w:rPr>
          <w:rFonts w:eastAsia="Times New Roman" w:cs="Times New Roman"/>
          <w:szCs w:val="24"/>
        </w:rPr>
        <w:t xml:space="preserve"> διάσταση. Είναι ένα θέμα</w:t>
      </w:r>
      <w:r>
        <w:rPr>
          <w:rFonts w:eastAsia="Times New Roman" w:cs="Times New Roman"/>
          <w:szCs w:val="24"/>
        </w:rPr>
        <w:t>,</w:t>
      </w:r>
      <w:r>
        <w:rPr>
          <w:rFonts w:eastAsia="Times New Roman" w:cs="Times New Roman"/>
          <w:szCs w:val="24"/>
        </w:rPr>
        <w:t xml:space="preserve"> για το οποίο γνωρίζουμε ότι θα βρούμε απέναντί μας δυνάμεις</w:t>
      </w:r>
      <w:r>
        <w:rPr>
          <w:rFonts w:eastAsia="Times New Roman" w:cs="Times New Roman"/>
          <w:szCs w:val="24"/>
        </w:rPr>
        <w:t>,</w:t>
      </w:r>
      <w:r>
        <w:rPr>
          <w:rFonts w:eastAsia="Times New Roman" w:cs="Times New Roman"/>
          <w:szCs w:val="24"/>
        </w:rPr>
        <w:t xml:space="preserve"> οι οποίες θέλουν ν</w:t>
      </w:r>
      <w:r>
        <w:rPr>
          <w:rFonts w:eastAsia="Times New Roman" w:cs="Times New Roman"/>
          <w:szCs w:val="24"/>
        </w:rPr>
        <w:t xml:space="preserve">α εκχωρήσουν όλες αυτές τις παροχές στο ιδιωτικό κεφάλαιο. </w:t>
      </w:r>
    </w:p>
    <w:p w14:paraId="7CC1345E"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αν θέλετε μια απάντηση –την οποία τη γνωρίζετε, αλλά φαντάζομαι ότι κάνετε την ερώτηση για ρητορικούς λόγους- για το ποιους</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εμείς κατά προτεραιότητα θέλουμε να εκφράσουμε και ποιων τ</w:t>
      </w:r>
      <w:r>
        <w:rPr>
          <w:rFonts w:eastAsia="Times New Roman" w:cs="Times New Roman"/>
          <w:szCs w:val="24"/>
        </w:rPr>
        <w:t xml:space="preserve">α συμφέροντα υπερασπιζόμαστε, θα σας πω ευθέως </w:t>
      </w:r>
      <w:r>
        <w:rPr>
          <w:rFonts w:eastAsia="Times New Roman" w:cs="Times New Roman"/>
          <w:szCs w:val="24"/>
        </w:rPr>
        <w:t>τ</w:t>
      </w:r>
      <w:r>
        <w:rPr>
          <w:rFonts w:eastAsia="Times New Roman" w:cs="Times New Roman"/>
          <w:szCs w:val="24"/>
        </w:rPr>
        <w:t xml:space="preserve">ου κόσμου της εργασίας. </w:t>
      </w:r>
    </w:p>
    <w:p w14:paraId="7CC1345F"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CC13460"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7CC13461"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Υπουργέ, σε αυτή την Αίθουσα έχουμε κάνει αρκετές συζητήσεις όσον αφορ</w:t>
      </w:r>
      <w:r>
        <w:rPr>
          <w:rFonts w:eastAsia="Times New Roman" w:cs="Times New Roman"/>
          <w:szCs w:val="24"/>
        </w:rPr>
        <w:t xml:space="preserve">ά τα εργασιακά θέματα, τις συλλογικές </w:t>
      </w:r>
      <w:r>
        <w:rPr>
          <w:rFonts w:eastAsia="Times New Roman" w:cs="Times New Roman"/>
          <w:szCs w:val="24"/>
        </w:rPr>
        <w:lastRenderedPageBreak/>
        <w:t xml:space="preserve">συμβάσεις </w:t>
      </w:r>
      <w:r>
        <w:rPr>
          <w:rFonts w:eastAsia="Times New Roman" w:cs="Times New Roman"/>
          <w:szCs w:val="24"/>
        </w:rPr>
        <w:t>κ</w:t>
      </w:r>
      <w:r>
        <w:rPr>
          <w:rFonts w:eastAsia="Times New Roman" w:cs="Times New Roman"/>
          <w:szCs w:val="24"/>
        </w:rPr>
        <w:t>αι εσείς εδώ έχετε δεσμευτεί, βέβαια, πολλές φορές αλλά διαψευστήκατε σε σχέση με την επαναφορά των 751 ευρώ, σε σχέση με την επαναφορά των συλλογικών συμβάσεων εργασίας, σε σχέση με τη διευθέτηση –αν θέλετε</w:t>
      </w:r>
      <w:r>
        <w:rPr>
          <w:rFonts w:eastAsia="Times New Roman" w:cs="Times New Roman"/>
          <w:szCs w:val="24"/>
        </w:rPr>
        <w:t xml:space="preserve">- τέτοιων ζητημάτων που αφορούν τις εργασιακές σχέσεις και καθορίζουν αυτή τη χαμοζωή χιλιάδων εργαζομένων, οι οποίοι δουλεύουν τριήμερα, δουλεύουν τρίωρα, δουλεύουν εκ περιτροπής, δουλεύουν με ενοικιαζόμενη εργασία από δουλεμπόρους και ούτω καθεξής. </w:t>
      </w:r>
    </w:p>
    <w:p w14:paraId="7CC13462"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w:t>
      </w:r>
      <w:r>
        <w:rPr>
          <w:rFonts w:eastAsia="Times New Roman" w:cs="Times New Roman"/>
          <w:szCs w:val="24"/>
        </w:rPr>
        <w:t xml:space="preserve">χει ομηρία, κύριε Υπουργέ, η οποία διατηρείται τώρα και από την Κυβέρνησή σας. Δεν είστε από χθες, είστε τώρα </w:t>
      </w:r>
      <w:r>
        <w:rPr>
          <w:rFonts w:eastAsia="Times New Roman" w:cs="Times New Roman"/>
          <w:szCs w:val="24"/>
        </w:rPr>
        <w:t>Κ</w:t>
      </w:r>
      <w:r>
        <w:rPr>
          <w:rFonts w:eastAsia="Times New Roman" w:cs="Times New Roman"/>
          <w:szCs w:val="24"/>
        </w:rPr>
        <w:t>υβέρνηση δυόμισι χρόνων και θα μπορούσατε να πάρετε πρωτοβουλίες. Όμως επικαλείστε –και πάλι το επικαλεστήκατε τώρα- ρυθμίσεις του Συντάγματος κα</w:t>
      </w:r>
      <w:r>
        <w:rPr>
          <w:rFonts w:eastAsia="Times New Roman" w:cs="Times New Roman"/>
          <w:szCs w:val="24"/>
        </w:rPr>
        <w:t xml:space="preserve">ι της Ευρωπαϊκής Ένωσης. </w:t>
      </w:r>
    </w:p>
    <w:p w14:paraId="7CC13463"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όμως, κύριε Υπουργέ, δεν τα έχετε πει στους εργαζόμενους ότι «εμείς θα προχωρήσουμε σε αυτά, αν μας το επιτρέψουν». Πολιτικά έχετε δεσμευτεί -και προεκλογικά- για αλλαγές σε αυτό το νομοθετικό πλαίσιο, που το χαρακτηρίζετε β</w:t>
      </w:r>
      <w:r>
        <w:rPr>
          <w:rFonts w:eastAsia="Times New Roman" w:cs="Times New Roman"/>
          <w:szCs w:val="24"/>
        </w:rPr>
        <w:t>άρβαρο, νεοφιλελεύθερο, που το χαρακτηρίζετε με χίλιους δυο τρόπους αλλά σήμερα το διατηρείτε αυτούσιο και δεν έχετε αλλάξει ούτε ένα και σε αυτό. Είναι ένα νομοθετικό πλαίσιο</w:t>
      </w:r>
      <w:r>
        <w:rPr>
          <w:rFonts w:eastAsia="Times New Roman" w:cs="Times New Roman"/>
          <w:szCs w:val="24"/>
        </w:rPr>
        <w:t>,</w:t>
      </w:r>
      <w:r>
        <w:rPr>
          <w:rFonts w:eastAsia="Times New Roman" w:cs="Times New Roman"/>
          <w:szCs w:val="24"/>
        </w:rPr>
        <w:t xml:space="preserve"> το οποίο υλοποιεί τις απαιτήσεις του μεγάλου κεφαλαίου, για να είναι πολύ φθηνή</w:t>
      </w:r>
      <w:r>
        <w:rPr>
          <w:rFonts w:eastAsia="Times New Roman" w:cs="Times New Roman"/>
          <w:szCs w:val="24"/>
        </w:rPr>
        <w:t xml:space="preserve"> η εργατική δύναμη. </w:t>
      </w:r>
    </w:p>
    <w:p w14:paraId="7CC13464"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Υπουργέ, μιλήσατε για το νερό προηγουμένως και θέλω να σας πω και για την ΕΥΔΑΠ, για την οποία διαρρηγνύετε τα ιμάτιά σας, </w:t>
      </w:r>
      <w:r>
        <w:rPr>
          <w:rFonts w:eastAsia="Times New Roman" w:cs="Times New Roman"/>
          <w:szCs w:val="24"/>
        </w:rPr>
        <w:t>πως</w:t>
      </w:r>
      <w:r>
        <w:rPr>
          <w:rFonts w:eastAsia="Times New Roman" w:cs="Times New Roman"/>
          <w:szCs w:val="24"/>
        </w:rPr>
        <w:t xml:space="preserve"> και αυτή την έχετε βάλει εδώ για ιδιωτικοποίηση όπως και την ΕΥΑΘ. </w:t>
      </w:r>
    </w:p>
    <w:p w14:paraId="7CC13465"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νερό όπως κα</w:t>
      </w:r>
      <w:r>
        <w:rPr>
          <w:rFonts w:eastAsia="Times New Roman" w:cs="Times New Roman"/>
          <w:szCs w:val="24"/>
        </w:rPr>
        <w:t>ι άλλες υπηρεσίες και τ</w:t>
      </w:r>
      <w:r>
        <w:rPr>
          <w:rFonts w:eastAsia="Times New Roman" w:cs="Times New Roman"/>
          <w:szCs w:val="24"/>
        </w:rPr>
        <w:t>ο Πρόγραμμα</w:t>
      </w:r>
      <w:r>
        <w:rPr>
          <w:rFonts w:eastAsia="Times New Roman" w:cs="Times New Roman"/>
          <w:szCs w:val="24"/>
        </w:rPr>
        <w:t xml:space="preserve"> «Βοήθεια στο Σπίτι», ξέρετε πολύ καλά ότι διάφοροι επιχειρηματικοί όμιλοι βρίσκονται πίσω και θέλουν να τις αρπάξουν, θέλουν νέ</w:t>
      </w:r>
      <w:r>
        <w:rPr>
          <w:rFonts w:eastAsia="Times New Roman" w:cs="Times New Roman"/>
          <w:szCs w:val="24"/>
        </w:rPr>
        <w:t>ου</w:t>
      </w:r>
      <w:r>
        <w:rPr>
          <w:rFonts w:eastAsia="Times New Roman" w:cs="Times New Roman"/>
          <w:szCs w:val="24"/>
        </w:rPr>
        <w:t>ς δρόμους κερδοφορίας και εσείς με τις ιδιωτικοποιήσεις που και εδώ δεν έχετε σταματήσει, συ</w:t>
      </w:r>
      <w:r>
        <w:rPr>
          <w:rFonts w:eastAsia="Times New Roman" w:cs="Times New Roman"/>
          <w:szCs w:val="24"/>
        </w:rPr>
        <w:t xml:space="preserve">νεχίζετε το ίδιο έργο, συνεχίζετε στην ίδια πορεία των προηγούμενων. </w:t>
      </w:r>
    </w:p>
    <w:p w14:paraId="7CC13466"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εργαζόμενοι στ</w:t>
      </w:r>
      <w:r>
        <w:rPr>
          <w:rFonts w:eastAsia="Times New Roman" w:cs="Times New Roman"/>
          <w:szCs w:val="24"/>
        </w:rPr>
        <w:t xml:space="preserve">ο Πρόγραμμα </w:t>
      </w:r>
      <w:r>
        <w:rPr>
          <w:rFonts w:eastAsia="Times New Roman" w:cs="Times New Roman"/>
          <w:szCs w:val="24"/>
        </w:rPr>
        <w:t xml:space="preserve"> «Βοήθεια στο Σπίτι» είναι ανήσυχοι, κύριε Υπουργέ, παρά τις δεσμεύσεις σας, παρά τις συναντήσεις που κάνετε μαζί τους. Δεν έχετε προχωρήσει σε αυτά που τους</w:t>
      </w:r>
      <w:r>
        <w:rPr>
          <w:rFonts w:eastAsia="Times New Roman" w:cs="Times New Roman"/>
          <w:szCs w:val="24"/>
        </w:rPr>
        <w:t xml:space="preserve"> έχετε υποσχεθεί. Ούτε εδώ είπατε σήμερα</w:t>
      </w:r>
      <w:r>
        <w:rPr>
          <w:rFonts w:eastAsia="Times New Roman" w:cs="Times New Roman"/>
          <w:szCs w:val="24"/>
        </w:rPr>
        <w:t>,</w:t>
      </w:r>
      <w:r>
        <w:rPr>
          <w:rFonts w:eastAsia="Times New Roman" w:cs="Times New Roman"/>
          <w:szCs w:val="24"/>
        </w:rPr>
        <w:t xml:space="preserve"> σε ποιο στάδιο βρίσκεται αυτή η προσπάθεια που λέτε ότι κάνετε. </w:t>
      </w:r>
    </w:p>
    <w:p w14:paraId="7CC13467" w14:textId="77777777" w:rsidR="00DA4EE4" w:rsidRDefault="00FE2A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λέτε ότι έχετε μια πρόθεση για αυτ</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ς τρεισήμισι χιλιάδες και υποστηρίζετε ότι πίσω από αυτή την εργασιακή σχέση</w:t>
      </w:r>
      <w:r>
        <w:rPr>
          <w:rFonts w:eastAsia="Times New Roman" w:cs="Times New Roman"/>
          <w:szCs w:val="24"/>
        </w:rPr>
        <w:t>,</w:t>
      </w:r>
      <w:r>
        <w:rPr>
          <w:rFonts w:eastAsia="Times New Roman" w:cs="Times New Roman"/>
          <w:szCs w:val="24"/>
        </w:rPr>
        <w:t xml:space="preserve"> συγκαλύπτεται μια εργασ</w:t>
      </w:r>
      <w:r>
        <w:rPr>
          <w:rFonts w:eastAsia="Times New Roman" w:cs="Times New Roman"/>
          <w:szCs w:val="24"/>
        </w:rPr>
        <w:t>ιακή σχέση μόνιμη, σταθερή, αυτό που ονομάζετε πάγιες και διαρκείς ανάγκες, αν και 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δεν θεωρώ ότι αυτός ο όρος αποδίδει. Διότι τις πάγιες και διαρκείς ανάγκες, για παράδειγμα, σε μια επιχείρηση τις καθορίζει η επιχείρηση. Μπορεί να πει «εγώ </w:t>
      </w:r>
      <w:r>
        <w:rPr>
          <w:rFonts w:eastAsia="Times New Roman" w:cs="Times New Roman"/>
          <w:szCs w:val="24"/>
        </w:rPr>
        <w:t xml:space="preserve">δεν θέλω τόσους, θέλω τόσους». </w:t>
      </w:r>
    </w:p>
    <w:p w14:paraId="7CC1346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όμως είναι τρεισήμισι χιλιάδες σε όλη την Ελλάδα και προσφέρουν υπηρεσίες σε εκατό χιλιάδες ανθρώπους. Αυτοί οι άνθρωποι το επόμενο διάστημα θα αυξηθούν. Είναι γνωστό ότι μέσα στα χρόνια της κρίσης είναι πολλοί αυτοί </w:t>
      </w:r>
      <w:r>
        <w:rPr>
          <w:rFonts w:eastAsia="Times New Roman" w:cs="Times New Roman"/>
          <w:szCs w:val="24"/>
        </w:rPr>
        <w:t xml:space="preserve">που έχουν </w:t>
      </w:r>
      <w:proofErr w:type="spellStart"/>
      <w:r>
        <w:rPr>
          <w:rFonts w:eastAsia="Times New Roman" w:cs="Times New Roman"/>
          <w:szCs w:val="24"/>
        </w:rPr>
        <w:t>φτωχοποιηθεί</w:t>
      </w:r>
      <w:proofErr w:type="spellEnd"/>
      <w:r>
        <w:rPr>
          <w:rFonts w:eastAsia="Times New Roman" w:cs="Times New Roman"/>
          <w:szCs w:val="24"/>
        </w:rPr>
        <w:t>, είναι πολλοί αυτοί που έχουν ανάγκες, είναι πολλοί αυτοί που έχουν εγκαταλείψει ανθρώπους τους, γιατί δεν μπορούν να τους συντηρήσουν. Είναι ανάγκη η Κυβέρνηση τώρα, αν θέλει πράγματι να δώσει ένα στίγμα ότι είναι με τους εργαζόμενο</w:t>
      </w:r>
      <w:r>
        <w:rPr>
          <w:rFonts w:eastAsia="Times New Roman" w:cs="Times New Roman"/>
          <w:szCs w:val="24"/>
        </w:rPr>
        <w:t>υς, ότι ανατρέπει πράγματα που έχουν υλοποιηθεί, να προχωρήσει στην ανατροπή αυτής της ομηρίας και να γίνουν αορίστου χρόνου.</w:t>
      </w:r>
    </w:p>
    <w:p w14:paraId="7CC13469"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7CC1346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CC1346B"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Κύριε συνάδελφε, δεν θέλω να μιλήσω μόνο για προθέσεις. Θέλω να αναφερθώ σε συγκεκριμένες ρυθμίσεις, που έγιναν πραγματικότητα από την παρούσα Κυβέρνηση.</w:t>
      </w:r>
    </w:p>
    <w:p w14:paraId="7CC1346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Ποιος προώθησε τη ρύθμιση για τα λεγόμενα «ένδικα μέσα»; Όσον αφορά, δηλαδή, αυτούς οι οποίοι πρωτόδικ</w:t>
      </w:r>
      <w:r>
        <w:rPr>
          <w:rFonts w:eastAsia="Times New Roman" w:cs="Times New Roman"/>
          <w:szCs w:val="24"/>
        </w:rPr>
        <w:t xml:space="preserve">α έχουν δικαιωθεί για ζητήματα που αφορούν την εργασιακή τους σχέση, δόθηκε η δυνατότητα στους δημάρχους </w:t>
      </w:r>
      <w:r>
        <w:rPr>
          <w:rFonts w:eastAsia="Times New Roman" w:cs="Times New Roman"/>
          <w:szCs w:val="24"/>
        </w:rPr>
        <w:lastRenderedPageBreak/>
        <w:t xml:space="preserve">να μην είναι επιβεβλημένο να πηγαίνουν σε δεύτερο βαθμό, αλλά να αποδέχονται τον δρόμο της συνεννόησης με τους εργαζόμενους και άρα από την στιγμή που </w:t>
      </w:r>
      <w:r>
        <w:rPr>
          <w:rFonts w:eastAsia="Times New Roman" w:cs="Times New Roman"/>
          <w:szCs w:val="24"/>
        </w:rPr>
        <w:t xml:space="preserve">έχουν πρωτόδικα δικαιωθεί, να καταλαμβάνουν την εργασιακή τους θέση με τη συγκεκριμένη εργασιακή σχέση που έπρεπε να υπάρχει. </w:t>
      </w:r>
    </w:p>
    <w:p w14:paraId="7CC1346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Ποιος έκανε πράξη τη συγκεκριμένη ρύθμιση για τα λεγόμενα «τυπικά προσόντα»; Αφορά ανθρώπους, οι οποίοι είχαν και πάλι δικαστικά </w:t>
      </w:r>
      <w:r>
        <w:rPr>
          <w:rFonts w:eastAsia="Times New Roman" w:cs="Times New Roman"/>
          <w:szCs w:val="24"/>
        </w:rPr>
        <w:t>δικαιωθεί, αλλά όταν είχαν προσληφθεί στις συγκεκριμένες θέσεις, δεν απαιτείτο να έχουν διάφορα πτυχία -κυρίως αφορά εργαζόμενους στην καθαριότητα- και φτάσαμε στο σημείο, παρ’ όλη τη δικαστική δικαίωσή τους, να τους αρνούνται τελικά να πάνε στις θέσεις το</w:t>
      </w:r>
      <w:r>
        <w:rPr>
          <w:rFonts w:eastAsia="Times New Roman" w:cs="Times New Roman"/>
          <w:szCs w:val="24"/>
        </w:rPr>
        <w:t>υς, επειδή όταν είχαν προσληφθεί -νομίμως με ό,τι προβλεπόταν τότε- δεν είχαν τυπικά ένα απολυτήριο δημοτικού. Και αυτό το προσπεράσαμε.</w:t>
      </w:r>
    </w:p>
    <w:p w14:paraId="7CC1346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Ποιος άλλαξε τις εργασιακές σχέσεις, το καθεστώς στην καθαριότητα της δημόσιας διοίκησης; </w:t>
      </w:r>
    </w:p>
    <w:p w14:paraId="7CC1346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Αναφερθήκατε σε συγκεκριμένε</w:t>
      </w:r>
      <w:r>
        <w:rPr>
          <w:rFonts w:eastAsia="Times New Roman" w:cs="Times New Roman"/>
          <w:szCs w:val="24"/>
        </w:rPr>
        <w:t>ς επιχειρήσεις που πραγματικά αποτελούν φυτώριο καταστρατήγησης εργασιακών δικαιωμάτων</w:t>
      </w:r>
      <w:r>
        <w:rPr>
          <w:rFonts w:eastAsia="Times New Roman" w:cs="Times New Roman"/>
          <w:szCs w:val="24"/>
        </w:rPr>
        <w:t>,</w:t>
      </w:r>
      <w:r>
        <w:rPr>
          <w:rFonts w:eastAsia="Times New Roman" w:cs="Times New Roman"/>
          <w:szCs w:val="24"/>
        </w:rPr>
        <w:t xml:space="preserve"> όπως είναι πολλές –όχι όλες- από τις εταιρείες καθαριότητας. Θυμόσαστε ότι από τα πρώτα πράγματα που έκανε αυτή η Κυβέρνηση από το 2015 ήταν να δώσει τη δυνατότητα των </w:t>
      </w:r>
      <w:r>
        <w:rPr>
          <w:rFonts w:eastAsia="Times New Roman" w:cs="Times New Roman"/>
          <w:szCs w:val="24"/>
        </w:rPr>
        <w:t>προσωπικών συμβάσεων στις εργαζόμενες στα Υπουργεία, κατά κύριο λόγο.</w:t>
      </w:r>
    </w:p>
    <w:p w14:paraId="7CC1347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Άρα μιλάμε όχι μόνο για προθέσεις, αλλά μέσα σε αυτό το ασφυκτικό πλαίσιο για συγκεκριμένες πρωτοβουλίες. Γνωρίζουμε σε ποια θέματα έχουμε μπορέσει να υπερκεράσουμε τις σημερινές αντιξοό</w:t>
      </w:r>
      <w:r>
        <w:rPr>
          <w:rFonts w:eastAsia="Times New Roman" w:cs="Times New Roman"/>
          <w:szCs w:val="24"/>
        </w:rPr>
        <w:t>τητες, που είναι πάρα πολύ μεγάλες. Αυτό είναι αντικείμενο μιας γενικότερης συζήτησης. Γνωρίζουμε, όμως, και τη σταθερή προσπάθειά μας να εκμεταλλευθούμε όποιες δυνατότητες υπάρχουν, όποιες χαραμάδες, όποιες ρωγμές υπάρχουν. Αυτή η προσπάθεια θα είναι διαρ</w:t>
      </w:r>
      <w:r>
        <w:rPr>
          <w:rFonts w:eastAsia="Times New Roman" w:cs="Times New Roman"/>
          <w:szCs w:val="24"/>
        </w:rPr>
        <w:t>κής και αταλάντευτη.</w:t>
      </w:r>
    </w:p>
    <w:p w14:paraId="7CC1347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Αφήστε τα περί ιδιωτικοποίησης της ΕΥΔΑΠ. Ξέρετε ότι υπάρχει και συνταγματική κατοχύρωση, ότι το 51% της ΕΥΑΘ και της ΕΥΔΑΠ -και το μάνατζμεντ και η μετοχική σύνθεση- παραμένει υπό δημόσιο έλεγχο. Άρα είναι ατυχές το παράδειγμα.</w:t>
      </w:r>
    </w:p>
    <w:p w14:paraId="7CC1347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νομίζω ότι μπορεί να έχουμε μια διαφορετική ανάγνωση των πραγμάτων, μια διαφορετική στρατηγική για το πώς βλέπει </w:t>
      </w:r>
      <w:r>
        <w:rPr>
          <w:rFonts w:eastAsia="Times New Roman" w:cs="Times New Roman"/>
          <w:szCs w:val="24"/>
        </w:rPr>
        <w:t xml:space="preserve">κάποιος </w:t>
      </w:r>
      <w:r>
        <w:rPr>
          <w:rFonts w:eastAsia="Times New Roman" w:cs="Times New Roman"/>
          <w:szCs w:val="24"/>
        </w:rPr>
        <w:t>σήμερα τον τρόπο υπεράσπισης του κόσμου της εργασίας. Υπάρχουν, όμως, και πολλά περιθώρια, σε συγκεκριμένα ζητήματα, συντονισμ</w:t>
      </w:r>
      <w:r>
        <w:rPr>
          <w:rFonts w:eastAsia="Times New Roman" w:cs="Times New Roman"/>
          <w:szCs w:val="24"/>
        </w:rPr>
        <w:t>ού και κοινής δράσης. Στα πεδία αυτά, όπου μπορούμε να καταλήξουμε σε συγκεκριμένες ρυθμίσεις που να βελτιώνουν σήμερα, μέσα σε αυτό το αντίξοο κοινωνικοπολιτικό πλαίσιο τη ζωή των εργαζομένων και τις εργασιακές τους σχέσεις, εκεί νομίζω ότι υπάρχουν περιθ</w:t>
      </w:r>
      <w:r>
        <w:rPr>
          <w:rFonts w:eastAsia="Times New Roman" w:cs="Times New Roman"/>
          <w:szCs w:val="24"/>
        </w:rPr>
        <w:t>ώρια συνεργασίας, συμπτώσεων και κοινής δράσης.</w:t>
      </w:r>
    </w:p>
    <w:p w14:paraId="7CC1347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CC13474"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CC13475"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s="Times New Roman"/>
          <w:szCs w:val="24"/>
        </w:rPr>
        <w:t>Και τώρα που τέλειωσε ο «</w:t>
      </w:r>
      <w:proofErr w:type="spellStart"/>
      <w:r>
        <w:rPr>
          <w:rFonts w:eastAsia="Times New Roman" w:cs="Times New Roman"/>
          <w:szCs w:val="24"/>
        </w:rPr>
        <w:t>ημιμαραθώνιος</w:t>
      </w:r>
      <w:proofErr w:type="spellEnd"/>
      <w:r>
        <w:rPr>
          <w:rFonts w:eastAsia="Times New Roman" w:cs="Times New Roman"/>
          <w:szCs w:val="24"/>
        </w:rPr>
        <w:t xml:space="preserve">» των απαντήσεων του κ. Σκουρλέτη στις </w:t>
      </w:r>
      <w:r>
        <w:rPr>
          <w:rFonts w:eastAsia="Times New Roman" w:cs="Times New Roman"/>
          <w:szCs w:val="24"/>
        </w:rPr>
        <w:t xml:space="preserve">επίκαιρες </w:t>
      </w:r>
      <w:r>
        <w:rPr>
          <w:rFonts w:eastAsia="Times New Roman" w:cs="Times New Roman"/>
          <w:szCs w:val="24"/>
        </w:rPr>
        <w:t xml:space="preserve">ερωτήσεις, περνάμε στη συζήτηση της δεύτερης </w:t>
      </w:r>
      <w:r>
        <w:rPr>
          <w:rFonts w:eastAsia="Times New Roman"/>
          <w:color w:val="000000"/>
          <w:szCs w:val="24"/>
          <w:shd w:val="clear" w:color="auto" w:fill="FFFFFF"/>
        </w:rPr>
        <w:t>με αριθμ</w:t>
      </w:r>
      <w:r>
        <w:rPr>
          <w:rFonts w:eastAsia="Times New Roman"/>
          <w:color w:val="000000"/>
          <w:szCs w:val="24"/>
          <w:shd w:val="clear" w:color="auto" w:fill="FFFFFF"/>
        </w:rPr>
        <w:t>ό 4871/6-4-2017 ερώτησης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του κύκλου των </w:t>
      </w:r>
      <w:r>
        <w:rPr>
          <w:rFonts w:eastAsia="Times New Roman"/>
          <w:color w:val="000000"/>
          <w:szCs w:val="24"/>
          <w:shd w:val="clear" w:color="auto" w:fill="FFFFFF"/>
        </w:rPr>
        <w:t xml:space="preserve">αναφορών </w:t>
      </w:r>
      <w:r>
        <w:rPr>
          <w:rFonts w:eastAsia="Times New Roman"/>
          <w:color w:val="000000"/>
          <w:szCs w:val="24"/>
          <w:shd w:val="clear" w:color="auto" w:fill="FFFFFF"/>
        </w:rPr>
        <w:t xml:space="preserve">– </w:t>
      </w:r>
      <w:r>
        <w:rPr>
          <w:rFonts w:eastAsia="Times New Roman"/>
          <w:color w:val="000000"/>
          <w:szCs w:val="24"/>
          <w:shd w:val="clear" w:color="auto" w:fill="FFFFFF"/>
        </w:rPr>
        <w:t>ερωτήσεων</w:t>
      </w:r>
      <w:r>
        <w:rPr>
          <w:rFonts w:eastAsia="Times New Roman"/>
          <w:color w:val="000000"/>
          <w:szCs w:val="24"/>
          <w:shd w:val="clear" w:color="auto" w:fill="FFFFFF"/>
        </w:rPr>
        <w:t>-</w:t>
      </w:r>
      <w:r>
        <w:rPr>
          <w:rFonts w:eastAsia="Times New Roman"/>
          <w:color w:val="000000"/>
          <w:szCs w:val="24"/>
          <w:shd w:val="clear" w:color="auto" w:fill="FFFFFF"/>
        </w:rPr>
        <w:t xml:space="preserve"> του Ανεξάρτητου Βουλευτή Μεσσηνίας κ.</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Δημητρίου </w:t>
      </w:r>
      <w:proofErr w:type="spellStart"/>
      <w:r>
        <w:rPr>
          <w:rFonts w:eastAsia="Times New Roman"/>
          <w:bCs/>
          <w:color w:val="000000"/>
          <w:szCs w:val="24"/>
          <w:shd w:val="clear" w:color="auto" w:fill="FFFFFF"/>
        </w:rPr>
        <w:t>Κουκούτση</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Αγροτικής Ανάπτυξης και</w:t>
      </w:r>
      <w:r>
        <w:rPr>
          <w:rFonts w:eastAsia="Times New Roman"/>
          <w:b/>
          <w:bCs/>
          <w:color w:val="000000"/>
          <w:szCs w:val="24"/>
          <w:shd w:val="clear" w:color="auto" w:fill="FFFFFF"/>
        </w:rPr>
        <w:t xml:space="preserve"> </w:t>
      </w:r>
      <w:r>
        <w:rPr>
          <w:rFonts w:eastAsia="Times New Roman"/>
          <w:bCs/>
          <w:color w:val="000000"/>
          <w:szCs w:val="24"/>
          <w:shd w:val="clear" w:color="auto" w:fill="FFFFFF"/>
        </w:rPr>
        <w:t>Τροφίμων,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επιδότηση των βιοκαλλιεργητών.</w:t>
      </w:r>
    </w:p>
    <w:p w14:paraId="7CC13476"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Κουκούτση</w:t>
      </w:r>
      <w:proofErr w:type="spellEnd"/>
      <w:r>
        <w:rPr>
          <w:rFonts w:eastAsia="Times New Roman"/>
          <w:color w:val="000000"/>
          <w:szCs w:val="24"/>
          <w:shd w:val="clear" w:color="auto" w:fill="FFFFFF"/>
        </w:rPr>
        <w:t xml:space="preserve">, έχετε τον λόγο για </w:t>
      </w:r>
      <w:r>
        <w:rPr>
          <w:rFonts w:eastAsia="Times New Roman"/>
          <w:color w:val="000000"/>
          <w:szCs w:val="24"/>
          <w:shd w:val="clear" w:color="auto" w:fill="FFFFFF"/>
        </w:rPr>
        <w:t>δύο λεπτά</w:t>
      </w:r>
      <w:r>
        <w:rPr>
          <w:rFonts w:eastAsia="Times New Roman"/>
          <w:color w:val="000000"/>
          <w:szCs w:val="24"/>
          <w:shd w:val="clear" w:color="auto" w:fill="FFFFFF"/>
        </w:rPr>
        <w:t>, για να αναπτύξετε την ερώτηση.</w:t>
      </w:r>
    </w:p>
    <w:p w14:paraId="7CC13477"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ΚΟΥΚΟΥΤΣΗΣ: </w:t>
      </w:r>
      <w:r>
        <w:rPr>
          <w:rFonts w:eastAsia="Times New Roman"/>
          <w:color w:val="000000"/>
          <w:szCs w:val="24"/>
          <w:shd w:val="clear" w:color="auto" w:fill="FFFFFF"/>
        </w:rPr>
        <w:t>Ευχαριστώ, κύριε Πρόεδρε.</w:t>
      </w:r>
    </w:p>
    <w:p w14:paraId="7CC13478"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Έλληνες βιοκαλλιεργητές καταλογίζουν σκοπιμότητες και λάθη σε ό,τι αφορά τις αιτήσεις για ένταξη στα νέα προγράμματα βιολογικής γεωργίας, για τα οποία έχουν δηλώσε</w:t>
      </w:r>
      <w:r>
        <w:rPr>
          <w:rFonts w:eastAsia="Times New Roman"/>
          <w:color w:val="000000"/>
          <w:szCs w:val="24"/>
          <w:shd w:val="clear" w:color="auto" w:fill="FFFFFF"/>
        </w:rPr>
        <w:t>ι συμμετοχή εξήντα πέντε χιλιάδες άτομα περίπου, ενώ σε αυτά θα ενταχθούν γύρω στους δεκαοκτώ χιλιάδες αγρότες.</w:t>
      </w:r>
    </w:p>
    <w:p w14:paraId="7CC1347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Για τη συνολική κάλυψη των ενδιαφερομένων απαιτείται ένα ποσό που ξεπερνά το 1,5 δισεκατομμύριο ευρώ, ενώ υπάρχουν διαθέσιμα μόνο γύρω </w:t>
      </w:r>
      <w:r>
        <w:rPr>
          <w:rFonts w:eastAsia="Times New Roman" w:cs="Times New Roman"/>
          <w:szCs w:val="24"/>
        </w:rPr>
        <w:lastRenderedPageBreak/>
        <w:t>στα 440 ε</w:t>
      </w:r>
      <w:r>
        <w:rPr>
          <w:rFonts w:eastAsia="Times New Roman" w:cs="Times New Roman"/>
          <w:szCs w:val="24"/>
        </w:rPr>
        <w:t xml:space="preserve">κατομμύρια ευρώ. Από αυτά τα 440 εκατομμύρια θα πρέπει να πληρωθούν και εκκρεμότητες των προηγουμένων ετών που υπολογίζονται σε 180 εκατομμύρια ευρώ. </w:t>
      </w:r>
    </w:p>
    <w:p w14:paraId="7CC1347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Ήδη βρισκόμαστε τρία, τέσσερα χρόνια μετά και η κατάσταση παραμένει ίδια. Εκκρεμούν ενστάσεις για πληρωμέ</w:t>
      </w:r>
      <w:r>
        <w:rPr>
          <w:rFonts w:eastAsia="Times New Roman" w:cs="Times New Roman"/>
          <w:szCs w:val="24"/>
        </w:rPr>
        <w:t xml:space="preserve">ς των ετών 2013-2014, εκατοντάδες αιτήσεις θεραπείας για τα έτη 2012-2013, εκ των οποίων όσες έχουν εξεταστεί και δικαιωθεί δεν έχουν πληρωθεί ακόμα, ενώ οι υπόλοιπες παραμένουν παγωμένες. </w:t>
      </w:r>
    </w:p>
    <w:p w14:paraId="7CC1347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Με άλλα λόγια, όπως καταλαβαίνετε, το πρόγραμμα των </w:t>
      </w:r>
      <w:proofErr w:type="spellStart"/>
      <w:r>
        <w:rPr>
          <w:rFonts w:eastAsia="Times New Roman" w:cs="Times New Roman"/>
          <w:szCs w:val="24"/>
        </w:rPr>
        <w:t>αγροτοπεριβαλλ</w:t>
      </w:r>
      <w:r>
        <w:rPr>
          <w:rFonts w:eastAsia="Times New Roman" w:cs="Times New Roman"/>
          <w:szCs w:val="24"/>
        </w:rPr>
        <w:t>οντικών</w:t>
      </w:r>
      <w:proofErr w:type="spellEnd"/>
      <w:r>
        <w:rPr>
          <w:rFonts w:eastAsia="Times New Roman" w:cs="Times New Roman"/>
          <w:szCs w:val="24"/>
        </w:rPr>
        <w:t xml:space="preserve"> των ετών 2007-2013 πάνω από το ποσοστό του 50% παραμένει απλήρωτο. </w:t>
      </w:r>
    </w:p>
    <w:p w14:paraId="7CC1347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Κατόπιν αυτών τίθενται κάποια ερωτήματα: Διατίθεται το Υπουργείο να συζητήσει γύρω από την επανεξέταση των κριτηρίων ένταξης στο συγκεκριμένο πρόγραμμα; </w:t>
      </w:r>
    </w:p>
    <w:p w14:paraId="7CC1347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Το Υπουργείο θα φροντίσει </w:t>
      </w:r>
      <w:r>
        <w:rPr>
          <w:rFonts w:eastAsia="Times New Roman" w:cs="Times New Roman"/>
          <w:szCs w:val="24"/>
        </w:rPr>
        <w:t xml:space="preserve">τον νεοεισερχόμενο αγρότη και κτηνοτρόφο; Γιατί προβλέπεται συνεχής τριετής δραστηριότητα, όταν για να χαρακτηριστεί ένα προϊόν βιολογικό, θα πρέπει να περάσουν τουλάχιστον πέντε χρόνια. </w:t>
      </w:r>
    </w:p>
    <w:p w14:paraId="7CC1347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Υπάρχει περίπτωση να μειωθεί το ύψος των επιδοτήσεων, ώστε να ενταχθ</w:t>
      </w:r>
      <w:r>
        <w:rPr>
          <w:rFonts w:eastAsia="Times New Roman" w:cs="Times New Roman"/>
          <w:szCs w:val="24"/>
        </w:rPr>
        <w:t xml:space="preserve">εί μεγαλύτερος αριθμός βιοκαλλιεργητών; </w:t>
      </w:r>
    </w:p>
    <w:p w14:paraId="7CC1347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Θα μου επιτρέψετε να ρωτήσω και κάτι άλλο. Προ ημερών πραγματοποιήθηκε Συμβούλιο των Υπουργών Γεωργίας, όπου οχτώ ισπανικές ενώσεις τέθηκαν ενάντια στο προσχέδιο του νέου κανονισμού για τα βιολογικά προϊόντα, καταλο</w:t>
      </w:r>
      <w:r>
        <w:rPr>
          <w:rFonts w:eastAsia="Times New Roman" w:cs="Times New Roman"/>
          <w:szCs w:val="24"/>
        </w:rPr>
        <w:t>γίζοντας αδυναμίες στον νέο κανονισμό και κυρίως το ότι το κάθε κράτος- μέλος θα μπορεί να θέσει τα δικά του στάνταρ σχετικά με την παρουσία υπολειμμάτων στα βιολογικά τρόφιμα. Αυτή η πρακτική λένε οι Ισπανοί θα μπορούσε να οδηγήσει σε πολύ δύσκολες καταστ</w:t>
      </w:r>
      <w:r>
        <w:rPr>
          <w:rFonts w:eastAsia="Times New Roman" w:cs="Times New Roman"/>
          <w:szCs w:val="24"/>
        </w:rPr>
        <w:t>άσεις και αθέμητο ανταγωνισμό. Καλό θα ήταν να γνωρίζουμε τι ειπώθηκε στην τελευταία Σύνοδο.</w:t>
      </w:r>
    </w:p>
    <w:p w14:paraId="7CC1348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CC13481"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Τσιρώνη, έχετε τον λόγο για τρία λεπτά.</w:t>
      </w:r>
    </w:p>
    <w:p w14:paraId="7CC13482"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w:t>
      </w:r>
      <w:r>
        <w:rPr>
          <w:rFonts w:eastAsia="Times New Roman" w:cs="Times New Roman"/>
          <w:b/>
          <w:szCs w:val="24"/>
        </w:rPr>
        <w:t>μων):</w:t>
      </w:r>
      <w:r>
        <w:rPr>
          <w:rFonts w:eastAsia="Times New Roman" w:cs="Times New Roman"/>
          <w:szCs w:val="24"/>
        </w:rPr>
        <w:t xml:space="preserve"> Ευχαριστώ, κύριε Πρόεδρε.</w:t>
      </w:r>
    </w:p>
    <w:p w14:paraId="7CC1348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από το Βήμα αυτό θέλω να εκφράσω τα συλλυπητήριά μου και την συμπαράστασή μου στον λαό της Λέσβου, που αυτή τη στιγμή υφίσταται μια απίστευτη ταλαιπωρία από ένα φυσικό φαινόμενο που η Ελλάδα έχει </w:t>
      </w:r>
      <w:r>
        <w:rPr>
          <w:rFonts w:eastAsia="Times New Roman" w:cs="Times New Roman"/>
          <w:szCs w:val="24"/>
        </w:rPr>
        <w:lastRenderedPageBreak/>
        <w:t>μάθει να ζει μαζ</w:t>
      </w:r>
      <w:r>
        <w:rPr>
          <w:rFonts w:eastAsia="Times New Roman" w:cs="Times New Roman"/>
          <w:szCs w:val="24"/>
        </w:rPr>
        <w:t xml:space="preserve">ί του. Δυστυχώς είχαμε και μια νεκρή. Τα συλλυπητήρια στην οικογένειά της. </w:t>
      </w:r>
    </w:p>
    <w:p w14:paraId="7CC1348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Επίσης, νομίζω ότι πρέπει να εκφράσω τα συλλυπητήριά μου και στις οικογένειες των θυμάτων από την πυρκαγιά στο Λονδίνο. Βέβαια, εδώ πιστεύω ότι υπάρχει και ανθρώπινη ευθύνη, γιατί </w:t>
      </w:r>
      <w:r>
        <w:rPr>
          <w:rFonts w:eastAsia="Times New Roman" w:cs="Times New Roman"/>
          <w:szCs w:val="24"/>
        </w:rPr>
        <w:t xml:space="preserve">τόσο μεγάλα κτήρια δυστυχώς πολλές φορές, στο όνομα του κέρδους, δεν κατασκευάζονται με τον δέοντα τρόπο. Έτσι, όταν γίνει το κακό, είναι ανεξέλεγκτο. </w:t>
      </w:r>
    </w:p>
    <w:p w14:paraId="7CC1348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Θέλω να κάνω κάποιες διευκρινίσεις. Κατ</w:t>
      </w:r>
      <w:r>
        <w:rPr>
          <w:rFonts w:eastAsia="Times New Roman" w:cs="Times New Roman"/>
          <w:szCs w:val="24"/>
        </w:rPr>
        <w:t>’ αρχάς</w:t>
      </w:r>
      <w:r>
        <w:rPr>
          <w:rFonts w:eastAsia="Times New Roman" w:cs="Times New Roman"/>
          <w:szCs w:val="24"/>
        </w:rPr>
        <w:t xml:space="preserve"> κανένας –τουλάχιστον από τους καλοπροαίρετους συνομιλητές</w:t>
      </w:r>
      <w:r>
        <w:rPr>
          <w:rFonts w:eastAsia="Times New Roman" w:cs="Times New Roman"/>
          <w:szCs w:val="24"/>
        </w:rPr>
        <w:t xml:space="preserve"> και παραγωγούς- δεν μας καταλογίζει σκοπιμότητες και λάθη. Ούτε σκοπιμότητες έγιναν ούτε λάθη. Θα αναφερθώ συγκεκριμένα σε αυτό που έχει γραφεί κατά κόρον, ότι το βασικό κριτήριο σε αυτό το πρόγραμμα ήταν 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με αποτέλεσμα οι περιοχές που ήταν σε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σπαταλήσουν</w:t>
      </w:r>
      <w:r>
        <w:rPr>
          <w:rFonts w:eastAsia="Times New Roman" w:cs="Times New Roman"/>
          <w:szCs w:val="24"/>
        </w:rPr>
        <w:t xml:space="preserve"> όλα τα λεφτά. </w:t>
      </w:r>
    </w:p>
    <w:p w14:paraId="7CC1348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Να ξεκαθαρίσω, λοιπόν, ότι αυτό το κριτήριο ουδέποτε αμφισβητήθηκε από κανέναν, αγαπητέ κύριε συνάδελφε, από το 2014 που το κριτήριο αυτό μπήκε στη συζήτηση και εγκρίθηκε από την </w:t>
      </w:r>
      <w:r>
        <w:rPr>
          <w:rFonts w:eastAsia="Times New Roman" w:cs="Times New Roman"/>
          <w:szCs w:val="24"/>
        </w:rPr>
        <w:t>επιτροπή</w:t>
      </w:r>
      <w:r>
        <w:rPr>
          <w:rFonts w:eastAsia="Times New Roman" w:cs="Times New Roman"/>
          <w:szCs w:val="24"/>
        </w:rPr>
        <w:t>. Δεν εγκρίθηκε επί των ημερών</w:t>
      </w:r>
      <w:r>
        <w:rPr>
          <w:rFonts w:eastAsia="Times New Roman" w:cs="Times New Roman"/>
          <w:szCs w:val="24"/>
        </w:rPr>
        <w:t xml:space="preserve"> μας ούτε ήταν λάθος το κριτήριο. Η </w:t>
      </w:r>
      <w:r>
        <w:rPr>
          <w:rFonts w:eastAsia="Times New Roman" w:cs="Times New Roman"/>
          <w:szCs w:val="24"/>
        </w:rPr>
        <w:t xml:space="preserve">επιτροπή </w:t>
      </w:r>
      <w:r>
        <w:rPr>
          <w:rFonts w:eastAsia="Times New Roman" w:cs="Times New Roman"/>
          <w:szCs w:val="24"/>
        </w:rPr>
        <w:t xml:space="preserve">επιβάλλει στα </w:t>
      </w:r>
      <w:proofErr w:type="spellStart"/>
      <w:r>
        <w:rPr>
          <w:rFonts w:eastAsia="Times New Roman" w:cs="Times New Roman"/>
          <w:szCs w:val="24"/>
        </w:rPr>
        <w:t>αγροτοπεριβαλλοντικά</w:t>
      </w:r>
      <w:proofErr w:type="spellEnd"/>
      <w:r>
        <w:rPr>
          <w:rFonts w:eastAsia="Times New Roman" w:cs="Times New Roman"/>
          <w:szCs w:val="24"/>
        </w:rPr>
        <w:t xml:space="preserve"> μέτρα τέτοια κριτήρια. Είναι δύσκολο να βγάλουμε το κριτήριο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7CC1348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Αν ξαφνικά από δεκαεννιά χιλιάδες που ήταν οι βιοκαλλιεργητές στην Ελλάδα –τόσοι είναι ο πραγματικός αρι</w:t>
      </w:r>
      <w:r>
        <w:rPr>
          <w:rFonts w:eastAsia="Times New Roman" w:cs="Times New Roman"/>
          <w:szCs w:val="24"/>
        </w:rPr>
        <w:t xml:space="preserve">θμός- είχαμε εξήντα πέντε χιλιάδες αιτήσεις, αυτό έχει άλλα αίτια που ξεφεύγουν από τη σημερινή ερώτηση. Είναι μια μεγάλη κουβέντα και αξίζει τον κόπο στη δευτερολογία μου να πω κάτι για αυτό. </w:t>
      </w:r>
    </w:p>
    <w:p w14:paraId="7CC1348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δεν μπορώ ούτε να κατηγορήσω τους προκατόχους μας της Νέα</w:t>
      </w:r>
      <w:r>
        <w:rPr>
          <w:rFonts w:eastAsia="Times New Roman" w:cs="Times New Roman"/>
          <w:szCs w:val="24"/>
        </w:rPr>
        <w:t xml:space="preserve">ς Δημοκρατίας και του ΠΑΣΟΚ για σκοπιμότητα και λάθος αναφορικά με το κριτήριο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γιατί κανείς δεν το έχει αμφισβητήσει. Από εκεί και πέρα, πραγματικά προσπαθούμε να αλλάξουμε κριτήρια, να βάλουμε και άλλα κριτήρια, ώστε να εξυπηρετηθούν οι άνθρωποι</w:t>
      </w:r>
      <w:r>
        <w:rPr>
          <w:rFonts w:eastAsia="Times New Roman" w:cs="Times New Roman"/>
          <w:szCs w:val="24"/>
        </w:rPr>
        <w:t xml:space="preserve"> και τουλάχιστον αυτοί που έχουν εμπειρία να μπουν μέσα.</w:t>
      </w:r>
    </w:p>
    <w:p w14:paraId="7CC1348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Να ξεκαθαρίσω και κάτι ακόμα. Υπάρχει χωριστό κονδύλι για τη μετάβαση και χωριστό για τη διατήρηση. Άρα, δεν υπάρχει κανένας κίνδυνος για τους νέους βιοκαλλιεργητές να αδικηθούν. Εδώ δεν τίθεται τέτο</w:t>
      </w:r>
      <w:r>
        <w:rPr>
          <w:rFonts w:eastAsia="Times New Roman" w:cs="Times New Roman"/>
          <w:szCs w:val="24"/>
        </w:rPr>
        <w:t xml:space="preserve">ιο ζήτημα. </w:t>
      </w:r>
    </w:p>
    <w:p w14:paraId="7CC1348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Να πω, επίσης, και κάτι άλλο. Η καθυστέρηση που αναφέρατε είναι παλιά. Ξέρετε ότι παραλάβαμε μια πολύ νοσηρή κατάσταση. Αντίθετα, όλοι παραδέχονται ότι σε αυτό το θέμα εμείς επιταχύναμε. Υπήρχαν εκκρεμότητες από το 2009. Εμείς αυτή τη στιγμή έχ</w:t>
      </w:r>
      <w:r>
        <w:rPr>
          <w:rFonts w:eastAsia="Times New Roman" w:cs="Times New Roman"/>
          <w:szCs w:val="24"/>
        </w:rPr>
        <w:t xml:space="preserve">ουμε ελάχιστες εκκρεμότητες, οι περισσότερες από τις οποίες οφείλονται στις ΔΑΟΚ που έχουν </w:t>
      </w:r>
      <w:proofErr w:type="spellStart"/>
      <w:r>
        <w:rPr>
          <w:rFonts w:eastAsia="Times New Roman" w:cs="Times New Roman"/>
          <w:szCs w:val="24"/>
        </w:rPr>
        <w:t>υποστελέχωση</w:t>
      </w:r>
      <w:proofErr w:type="spellEnd"/>
      <w:r>
        <w:rPr>
          <w:rFonts w:eastAsia="Times New Roman" w:cs="Times New Roman"/>
          <w:szCs w:val="24"/>
        </w:rPr>
        <w:t xml:space="preserve"> -και όχι </w:t>
      </w:r>
      <w:r>
        <w:rPr>
          <w:rFonts w:eastAsia="Times New Roman" w:cs="Times New Roman"/>
          <w:szCs w:val="24"/>
        </w:rPr>
        <w:lastRenderedPageBreak/>
        <w:t xml:space="preserve">στο Υπουργείο- και που αργούν να στείλουν τα χαρτιά. Οι ελάχιστες αυτές εκκρεμότητες αφορούν το προηγούμενο πρόγραμμα. </w:t>
      </w:r>
    </w:p>
    <w:p w14:paraId="7CC1348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Τέλος, να μιλήσω λίγο γ</w:t>
      </w:r>
      <w:r>
        <w:rPr>
          <w:rFonts w:eastAsia="Times New Roman" w:cs="Times New Roman"/>
          <w:szCs w:val="24"/>
        </w:rPr>
        <w:t xml:space="preserve">ια την </w:t>
      </w:r>
      <w:proofErr w:type="spellStart"/>
      <w:r>
        <w:rPr>
          <w:rFonts w:eastAsia="Times New Roman" w:cs="Times New Roman"/>
          <w:szCs w:val="24"/>
        </w:rPr>
        <w:t>υπολειμματικότητα</w:t>
      </w:r>
      <w:proofErr w:type="spellEnd"/>
      <w:r>
        <w:rPr>
          <w:rFonts w:eastAsia="Times New Roman" w:cs="Times New Roman"/>
          <w:szCs w:val="24"/>
        </w:rPr>
        <w:t xml:space="preserve">, γιατί δεν μου επιτρέπει ο χρόνος, για την τελευταία σύνοδο. Η Ελλάδα τάχθηκε κάθετα αντίθετη στο να επιτρέπεται να υπάρχει </w:t>
      </w:r>
      <w:proofErr w:type="spellStart"/>
      <w:r>
        <w:rPr>
          <w:rFonts w:eastAsia="Times New Roman" w:cs="Times New Roman"/>
          <w:szCs w:val="24"/>
        </w:rPr>
        <w:t>υπολειμματικότητα</w:t>
      </w:r>
      <w:proofErr w:type="spellEnd"/>
      <w:r>
        <w:rPr>
          <w:rFonts w:eastAsia="Times New Roman" w:cs="Times New Roman"/>
          <w:szCs w:val="24"/>
        </w:rPr>
        <w:t xml:space="preserve"> φυτοφαρμάκων ή άλλων απαγορευμένων ουσιών σε βιολογικά προϊόντα. Ήταν από τις χώρες που α</w:t>
      </w:r>
      <w:r>
        <w:rPr>
          <w:rFonts w:eastAsia="Times New Roman" w:cs="Times New Roman"/>
          <w:szCs w:val="24"/>
        </w:rPr>
        <w:t>κριβώς αντιστάθηκε, παρά το γεγονός ότι αυτή η αντίσταση συμπαρασύρει και άλλες μεταρρυθμίσεις στο πρόγραμμα της βιολογικής που εμείς θέλουμε να περάσουμε, όπως για παράδειγμα οι ετερογενείς πόροι, οι παραδοσιακοί μας πόροι δηλαδή, κάτι το οποίο εμείς θέλο</w:t>
      </w:r>
      <w:r>
        <w:rPr>
          <w:rFonts w:eastAsia="Times New Roman" w:cs="Times New Roman"/>
          <w:szCs w:val="24"/>
        </w:rPr>
        <w:t xml:space="preserve">υμε να περάσει αυτή τη στιγμή. Και δίνουμε αυτή τη μάχη στην Ευρωπαϊκή Ένωση για τους πόρους. </w:t>
      </w:r>
    </w:p>
    <w:p w14:paraId="7CC1348C" w14:textId="77777777" w:rsidR="00DA4EE4" w:rsidRDefault="00FE2A97">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7CC1348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Θα κλείσω με μια λέξη μονάχα, συγγνώμη.</w:t>
      </w:r>
    </w:p>
    <w:p w14:paraId="7CC1348E" w14:textId="77777777" w:rsidR="00DA4EE4" w:rsidRDefault="00FE2A97">
      <w:pPr>
        <w:spacing w:line="600" w:lineRule="auto"/>
        <w:ind w:firstLine="720"/>
        <w:jc w:val="both"/>
        <w:rPr>
          <w:rFonts w:eastAsia="Times New Roman" w:cs="Times New Roman"/>
          <w:szCs w:val="24"/>
        </w:rPr>
      </w:pPr>
      <w:r>
        <w:rPr>
          <w:rFonts w:eastAsia="Times New Roman"/>
          <w:bCs/>
        </w:rPr>
        <w:t>Κύριε συνάδελφε,</w:t>
      </w:r>
      <w:r>
        <w:rPr>
          <w:rFonts w:eastAsia="Times New Roman" w:cs="Times New Roman"/>
          <w:szCs w:val="24"/>
        </w:rPr>
        <w:t xml:space="preserve"> το 90% τω</w:t>
      </w:r>
      <w:r>
        <w:rPr>
          <w:rFonts w:eastAsia="Times New Roman" w:cs="Times New Roman"/>
          <w:szCs w:val="24"/>
        </w:rPr>
        <w:t xml:space="preserve">ν προβλημάτων που έχει αυτή τη στιγμή η βιοκαλλιέργεια στην Ελλάδα είναι προβλήματα της ΚΑΠ και δεν είναι προβλήματα του προγράμματος. Όταν η ΚΑΠ πληρώνει στρεμματικά και </w:t>
      </w:r>
      <w:proofErr w:type="spellStart"/>
      <w:r>
        <w:rPr>
          <w:rFonts w:eastAsia="Times New Roman" w:cs="Times New Roman"/>
          <w:szCs w:val="24"/>
        </w:rPr>
        <w:t>αγροπεριβαλλοντικά</w:t>
      </w:r>
      <w:proofErr w:type="spellEnd"/>
      <w:r>
        <w:rPr>
          <w:rFonts w:eastAsia="Times New Roman" w:cs="Times New Roman"/>
          <w:szCs w:val="24"/>
        </w:rPr>
        <w:t xml:space="preserve"> και δεν συναρτά με την ποιότητα του προϊόντος ή με την ποσότητα το</w:t>
      </w:r>
      <w:r>
        <w:rPr>
          <w:rFonts w:eastAsia="Times New Roman" w:cs="Times New Roman"/>
          <w:szCs w:val="24"/>
        </w:rPr>
        <w:t xml:space="preserve">υ προϊόντος καθόλου και δεν βάζει ούτε καν μια ελάχιστη ποσότητα, είναι </w:t>
      </w:r>
      <w:r>
        <w:rPr>
          <w:rFonts w:eastAsia="Times New Roman" w:cs="Times New Roman"/>
          <w:szCs w:val="24"/>
        </w:rPr>
        <w:lastRenderedPageBreak/>
        <w:t>πολύ περιορισμένοι οι τρόποι ώστε να μπορέσουμε αυτή τη στιγμή ως χώρα να πούμε ότι ένας βιοκαλλιεργητής που βγάζει καλό προϊόν στην αγορά –γιατί αυτός είναι ο στόχος της βιοκαλλιέργει</w:t>
      </w:r>
      <w:r>
        <w:rPr>
          <w:rFonts w:eastAsia="Times New Roman" w:cs="Times New Roman"/>
          <w:szCs w:val="24"/>
        </w:rPr>
        <w:t xml:space="preserve">ας- αυτός ανταμείβεται περισσότερο από κάποιον άλλον. </w:t>
      </w:r>
    </w:p>
    <w:p w14:paraId="7CC1348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Πάντως, να ξέρετε κάτι και να κλείσω με αυτό. Εμείς έχουμε ήδη καταθέσει στην επιτροπή τις αναγκαίες τροποποιήσεις για να μην αδικηθεί κανένας, ήδη από τον Μάιο. Αυτή τη στιγμή περιμένουμε άμεσα από τη</w:t>
      </w:r>
      <w:r>
        <w:rPr>
          <w:rFonts w:eastAsia="Times New Roman" w:cs="Times New Roman"/>
          <w:szCs w:val="24"/>
        </w:rPr>
        <w:t xml:space="preserve">ν επιτροπή τις απαντήσεις. Θα έχω συνάντηση και με τον κ. </w:t>
      </w:r>
      <w:proofErr w:type="spellStart"/>
      <w:r>
        <w:rPr>
          <w:rFonts w:eastAsia="Times New Roman" w:cs="Times New Roman"/>
          <w:szCs w:val="24"/>
        </w:rPr>
        <w:t>Χόγκαν</w:t>
      </w:r>
      <w:proofErr w:type="spellEnd"/>
      <w:r>
        <w:rPr>
          <w:rFonts w:eastAsia="Times New Roman" w:cs="Times New Roman"/>
          <w:szCs w:val="24"/>
        </w:rPr>
        <w:t xml:space="preserve"> τις επόμενες ημέρες, την επόμενη εβδομάδα. </w:t>
      </w:r>
    </w:p>
    <w:p w14:paraId="7CC1349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Είμαι βέβαιος, λοιπόν, ότι πριν κλείσει το καλοκαίρι, θα έχουμε το νέο πρόγραμμα και πριν κλείσει το φθινόπωρο, θα έχουμε οριστικά λύσει το </w:t>
      </w:r>
      <w:r>
        <w:rPr>
          <w:rFonts w:eastAsia="Times New Roman" w:cs="Times New Roman"/>
          <w:szCs w:val="24"/>
        </w:rPr>
        <w:t>πρόβλημα της βιοκαλλιέργειας.</w:t>
      </w:r>
    </w:p>
    <w:p w14:paraId="7CC13491" w14:textId="77777777" w:rsidR="00DA4EE4" w:rsidRDefault="00FE2A97">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Ο κ. </w:t>
      </w:r>
      <w:proofErr w:type="spellStart"/>
      <w:r>
        <w:rPr>
          <w:rFonts w:eastAsia="Times New Roman" w:cs="Times New Roman"/>
          <w:szCs w:val="24"/>
        </w:rPr>
        <w:t>Κουκούτσης</w:t>
      </w:r>
      <w:proofErr w:type="spellEnd"/>
      <w:r>
        <w:rPr>
          <w:rFonts w:eastAsia="Times New Roman" w:cs="Times New Roman"/>
          <w:szCs w:val="24"/>
        </w:rPr>
        <w:t xml:space="preserve"> έχει τον λόγο.</w:t>
      </w:r>
    </w:p>
    <w:p w14:paraId="7CC13492"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Λογικό είναι να υπάρχουν κάποιες εξελίξεις, διότι οι ερωτήσεις αυτές γίνονται από πολλούς.</w:t>
      </w:r>
    </w:p>
    <w:p w14:paraId="7CC1349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Όμως, οι ίδιοι οι αγρότες –γιατί δεν αναφέρω στοιχεία τα οποία δεν έχω πάρει από τους ίδιους τους αγρότες, τους ίδιους τους βιοκαλλιεργητές- λένε </w:t>
      </w:r>
      <w:r>
        <w:rPr>
          <w:rFonts w:eastAsia="Times New Roman" w:cs="Times New Roman"/>
          <w:szCs w:val="24"/>
        </w:rPr>
        <w:lastRenderedPageBreak/>
        <w:t xml:space="preserve">ότι εγκρίθηκαν για τη βιολογική γεωργία περίπου δώδεκα χιλιάδες υποψήφιοι, με μοναδικό κριτήριο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τ</w:t>
      </w:r>
      <w:r>
        <w:rPr>
          <w:rFonts w:eastAsia="Times New Roman" w:cs="Times New Roman"/>
          <w:szCs w:val="24"/>
        </w:rPr>
        <w:t xml:space="preserve">ο οποίο εσείς έχετε εγκρίνει. </w:t>
      </w:r>
    </w:p>
    <w:p w14:paraId="7CC1349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Το πρόγραμμα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ισχύει και αφορά ελάχιστες περιοχές στην Ελλάδα ή και περιοχές που δεν είναι δυνατόν να υπάρχουν καλλιέργειες. Λένε, λοιπόν, οι ίδιοι καλλιεργητές ότι το Υπουργείο σκαρφίστηκε ένα τέχνασμα, με το οποίο ο</w:t>
      </w:r>
      <w:r>
        <w:rPr>
          <w:rFonts w:eastAsia="Times New Roman" w:cs="Times New Roman"/>
          <w:szCs w:val="24"/>
        </w:rPr>
        <w:t xml:space="preserve">ρίζει ως απαιτούμενη έκταση για την εφαρμογή του κριτηρίου το 10% της υποψήφιας προς ένταξη εκμετάλλευσης να είναι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ή να ακουμπά σε αυτή. Δηλαδή, αν ένας παραγωγός με δέκα εκτάρια, εκατό στρέμματα δηλαδή εκμετάλλευσης, έχει ένα εκτάριο, δηλαδή δέκα</w:t>
      </w:r>
      <w:r>
        <w:rPr>
          <w:rFonts w:eastAsia="Times New Roman" w:cs="Times New Roman"/>
          <w:szCs w:val="24"/>
        </w:rPr>
        <w:t xml:space="preserve"> στρέμματα, τα οποία ακουμπάνε –να το πούμε έτσι- σε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τυγχάνει εφαρμογής του κριτηρίου και εγκρίνεται. </w:t>
      </w:r>
    </w:p>
    <w:p w14:paraId="7CC1349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Οι ίδιοι λένε ότι θεωρούν προκλητικό το κριτήριο αυτό και τον τρόπο που γίνεται η επιλογή, καθώς και το υπόλοιπο της εκμετάλλευσης, δηλαδή το υ</w:t>
      </w:r>
      <w:r>
        <w:rPr>
          <w:rFonts w:eastAsia="Times New Roman" w:cs="Times New Roman"/>
          <w:szCs w:val="24"/>
        </w:rPr>
        <w:t xml:space="preserve">πόλοιπο 90% μπορεί να μην είναι σε μεγάλη απόσταση. Τι σχέση έχει λοιπόν το υπόλοιπο με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w:t>
      </w:r>
    </w:p>
    <w:p w14:paraId="7CC1349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Και όπως έχετε καταλάβει, αναφέρομαι σε έγγραφο</w:t>
      </w:r>
      <w:r>
        <w:rPr>
          <w:rFonts w:eastAsia="Times New Roman" w:cs="Times New Roman"/>
          <w:szCs w:val="24"/>
        </w:rPr>
        <w:t>,</w:t>
      </w:r>
      <w:r>
        <w:rPr>
          <w:rFonts w:eastAsia="Times New Roman" w:cs="Times New Roman"/>
          <w:szCs w:val="24"/>
        </w:rPr>
        <w:t xml:space="preserve"> το οποίο έχει σταλεί και σε εσάς από τους βιοκαλλιεργητές της Λακωνίας. Και αναφέρουν ότι θέλουν να ενημερ</w:t>
      </w:r>
      <w:r>
        <w:rPr>
          <w:rFonts w:eastAsia="Times New Roman" w:cs="Times New Roman"/>
          <w:szCs w:val="24"/>
        </w:rPr>
        <w:t xml:space="preserve">ωθούν αν αυτοί που εγκρίθηκαν θα πρέπει να τηρήσουν τις δεσμεύσεις του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για το σύνολο της ενταγμένης έκτασης, διαφορετικά πώς θεωρείται το σύνολο της έκτασης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w:t>
      </w:r>
    </w:p>
    <w:p w14:paraId="7CC1349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Επίσης, κάποια άλλα σημεία</w:t>
      </w:r>
      <w:r>
        <w:rPr>
          <w:rFonts w:eastAsia="Times New Roman" w:cs="Times New Roman"/>
          <w:szCs w:val="24"/>
        </w:rPr>
        <w:t>,</w:t>
      </w:r>
      <w:r>
        <w:rPr>
          <w:rFonts w:eastAsia="Times New Roman" w:cs="Times New Roman"/>
          <w:szCs w:val="24"/>
        </w:rPr>
        <w:t xml:space="preserve"> τα οποία πρέπει να κοιτάξουμε είναι το μέτρο που αφο</w:t>
      </w:r>
      <w:r>
        <w:rPr>
          <w:rFonts w:eastAsia="Times New Roman" w:cs="Times New Roman"/>
          <w:szCs w:val="24"/>
        </w:rPr>
        <w:t>ρά τον προσδιορισμό της ενίσχυσης στη βιολογική γεωργία, κατόπιν παραδοχής του φορέα</w:t>
      </w:r>
      <w:r>
        <w:rPr>
          <w:rFonts w:eastAsia="Times New Roman" w:cs="Times New Roman"/>
          <w:szCs w:val="24"/>
        </w:rPr>
        <w:t>,</w:t>
      </w:r>
      <w:r>
        <w:rPr>
          <w:rFonts w:eastAsia="Times New Roman" w:cs="Times New Roman"/>
          <w:szCs w:val="24"/>
        </w:rPr>
        <w:t xml:space="preserve"> που τη συνέταξε ότι προέκυψαν μη αξιόπιστα στοιχεία. Επίσης, το να είναι υποχρεωτικό ο αγρότης να έχει σύμβουλο –τον γεωπόνο, δηλαδή, ουσιαστικά- αλλά να μην υπάρχει μέρι</w:t>
      </w:r>
      <w:r>
        <w:rPr>
          <w:rFonts w:eastAsia="Times New Roman" w:cs="Times New Roman"/>
          <w:szCs w:val="24"/>
        </w:rPr>
        <w:t xml:space="preserve">μνα για χρηματοδότηση. Είναι ένα επιπλέον έξοδο, όπως είναι και ο </w:t>
      </w:r>
      <w:proofErr w:type="spellStart"/>
      <w:r>
        <w:rPr>
          <w:rFonts w:eastAsia="Times New Roman" w:cs="Times New Roman"/>
          <w:szCs w:val="24"/>
        </w:rPr>
        <w:t>γεωχωρικός</w:t>
      </w:r>
      <w:proofErr w:type="spellEnd"/>
      <w:r>
        <w:rPr>
          <w:rFonts w:eastAsia="Times New Roman" w:cs="Times New Roman"/>
          <w:szCs w:val="24"/>
        </w:rPr>
        <w:t xml:space="preserve"> έλεγχος, αυτό που είπαμε πριν.</w:t>
      </w:r>
    </w:p>
    <w:p w14:paraId="7CC1349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Μιλούν για αυθαιρεσίες του ΟΠΕΚΕΠΕ, για ταλαιπωρία των αγροτών, οι οποίοι πληρώνουν πρόστιμα και δεν λαμβάνουν ποτέ τις επιχορηγήσεις εντός χρονοδια</w:t>
      </w:r>
      <w:r>
        <w:rPr>
          <w:rFonts w:eastAsia="Times New Roman" w:cs="Times New Roman"/>
          <w:szCs w:val="24"/>
        </w:rPr>
        <w:t>γράμματος. Αυτή είναι η κατάσταση.</w:t>
      </w:r>
    </w:p>
    <w:p w14:paraId="7CC1349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Επίσης, σε σύνολο </w:t>
      </w:r>
      <w:r>
        <w:rPr>
          <w:rFonts w:eastAsia="Times New Roman" w:cs="Times New Roman"/>
          <w:szCs w:val="24"/>
        </w:rPr>
        <w:t>πενήντα χιλιάδων</w:t>
      </w:r>
      <w:r>
        <w:rPr>
          <w:rFonts w:eastAsia="Times New Roman" w:cs="Times New Roman"/>
          <w:szCs w:val="24"/>
        </w:rPr>
        <w:t xml:space="preserve"> αιτήσεων ένταξης </w:t>
      </w:r>
      <w:proofErr w:type="spellStart"/>
      <w:r>
        <w:rPr>
          <w:rFonts w:eastAsia="Times New Roman" w:cs="Times New Roman"/>
          <w:szCs w:val="24"/>
        </w:rPr>
        <w:t>ενεκρίθησαν</w:t>
      </w:r>
      <w:proofErr w:type="spellEnd"/>
      <w:r>
        <w:rPr>
          <w:rFonts w:eastAsia="Times New Roman" w:cs="Times New Roman"/>
          <w:szCs w:val="24"/>
        </w:rPr>
        <w:t xml:space="preserve"> </w:t>
      </w:r>
      <w:r>
        <w:rPr>
          <w:rFonts w:eastAsia="Times New Roman" w:cs="Times New Roman"/>
          <w:szCs w:val="24"/>
        </w:rPr>
        <w:t>έντεκα χιλιάδες τριακόσιες δεκαέξι</w:t>
      </w:r>
      <w:r>
        <w:rPr>
          <w:rFonts w:eastAsia="Times New Roman" w:cs="Times New Roman"/>
          <w:szCs w:val="24"/>
        </w:rPr>
        <w:t xml:space="preserve">, ποσοστό 22,55% και σε σύνολο περίπου </w:t>
      </w:r>
      <w:r>
        <w:rPr>
          <w:rFonts w:eastAsia="Times New Roman" w:cs="Times New Roman"/>
          <w:szCs w:val="24"/>
        </w:rPr>
        <w:t>δεκατεσσάρων χιλιάδων</w:t>
      </w:r>
      <w:r>
        <w:rPr>
          <w:rFonts w:eastAsia="Times New Roman" w:cs="Times New Roman"/>
          <w:szCs w:val="24"/>
        </w:rPr>
        <w:t xml:space="preserve"> αιτήσεων βιολογικής κτηνοτροφίας η έγκριση ήταν μηδενική, δηλαδή απορρίφθηκε το σύνολο 100%. Είναι ένα μεγάλο ποσοστό, δηλαδή είναι εξωπραγματικό.</w:t>
      </w:r>
    </w:p>
    <w:p w14:paraId="7CC1349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CC1349B"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w:t>
      </w:r>
    </w:p>
    <w:p w14:paraId="7CC1349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CC1349D" w14:textId="77777777" w:rsidR="00DA4EE4" w:rsidRDefault="00FE2A97">
      <w:pPr>
        <w:spacing w:line="600" w:lineRule="auto"/>
        <w:ind w:firstLine="720"/>
        <w:jc w:val="both"/>
        <w:rPr>
          <w:rFonts w:eastAsia="Times New Roman" w:cs="Times New Roman"/>
          <w:szCs w:val="24"/>
        </w:rPr>
      </w:pPr>
      <w:r>
        <w:rPr>
          <w:rFonts w:eastAsia="Times New Roman" w:cs="Times New Roman"/>
          <w:b/>
        </w:rPr>
        <w:lastRenderedPageBreak/>
        <w:t xml:space="preserve">ΙΩΑΝΝΗΣ </w:t>
      </w:r>
      <w:r>
        <w:rPr>
          <w:rFonts w:eastAsia="Times New Roman" w:cs="Times New Roman"/>
          <w:b/>
        </w:rPr>
        <w:t>ΤΣΙΡΩΝΗΣ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Να ξεκινήσω, λοιπόν -γιατί είδατε ότι το είπα και σε εσάς- με το ποιοι είναι οι βιοκαλλιεργητές</w:t>
      </w:r>
      <w:r>
        <w:rPr>
          <w:rFonts w:eastAsia="Times New Roman" w:cs="Times New Roman"/>
          <w:szCs w:val="24"/>
        </w:rPr>
        <w:t>,</w:t>
      </w:r>
      <w:r>
        <w:rPr>
          <w:rFonts w:eastAsia="Times New Roman" w:cs="Times New Roman"/>
          <w:szCs w:val="24"/>
        </w:rPr>
        <w:t xml:space="preserve"> που διαμαρτύρονται.</w:t>
      </w:r>
    </w:p>
    <w:p w14:paraId="7CC1349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Έχω κάνει τέσσερις συσκέψεις με τους βιοκαλλιεργητές και άλλες τόσες με τ</w:t>
      </w:r>
      <w:r>
        <w:rPr>
          <w:rFonts w:eastAsia="Times New Roman" w:cs="Times New Roman"/>
          <w:szCs w:val="24"/>
        </w:rPr>
        <w:t>ους οργανισμούς τους. Είναι το σύνολο των βιοκαλλιεργητών της Ελλάδας εκε</w:t>
      </w:r>
      <w:r>
        <w:rPr>
          <w:rFonts w:eastAsia="Times New Roman" w:cs="Times New Roman"/>
          <w:szCs w:val="24"/>
        </w:rPr>
        <w:t>ί</w:t>
      </w:r>
      <w:r>
        <w:rPr>
          <w:rFonts w:eastAsia="Times New Roman" w:cs="Times New Roman"/>
          <w:szCs w:val="24"/>
        </w:rPr>
        <w:t>, δεν εξαιρείται κανένας. Είναι πάρα πολύ μικρό ποσοστό η συγκεκριμένη Ένωση Λακωνίας, η οποία επιμένει να αμφισβητεί το μέτρο συνολικά και είναι όλα αυτά που διαβάσατε</w:t>
      </w:r>
      <w:r>
        <w:rPr>
          <w:rFonts w:eastAsia="Times New Roman" w:cs="Times New Roman"/>
          <w:szCs w:val="24"/>
        </w:rPr>
        <w:t>,</w:t>
      </w:r>
      <w:r>
        <w:rPr>
          <w:rFonts w:eastAsia="Times New Roman" w:cs="Times New Roman"/>
          <w:szCs w:val="24"/>
        </w:rPr>
        <w:t xml:space="preserve"> στα οποία θα</w:t>
      </w:r>
      <w:r>
        <w:rPr>
          <w:rFonts w:eastAsia="Times New Roman" w:cs="Times New Roman"/>
          <w:szCs w:val="24"/>
        </w:rPr>
        <w:t xml:space="preserve"> απαντήσω.</w:t>
      </w:r>
    </w:p>
    <w:p w14:paraId="7CC1349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Πάντως, να ξέρετε ότι, δυστυχώς, δεν υπάρχει κάποιος πανελλήνιος </w:t>
      </w:r>
      <w:r>
        <w:rPr>
          <w:rFonts w:eastAsia="Times New Roman" w:cs="Times New Roman"/>
          <w:szCs w:val="24"/>
        </w:rPr>
        <w:t xml:space="preserve">σύλλογος, </w:t>
      </w:r>
      <w:r>
        <w:rPr>
          <w:rFonts w:eastAsia="Times New Roman" w:cs="Times New Roman"/>
          <w:szCs w:val="24"/>
        </w:rPr>
        <w:t>που να μπορούμε να μιλάμε μαζί του και μάλιστα</w:t>
      </w:r>
      <w:r>
        <w:rPr>
          <w:rFonts w:eastAsia="Times New Roman" w:cs="Times New Roman"/>
          <w:szCs w:val="24"/>
        </w:rPr>
        <w:t>,</w:t>
      </w:r>
      <w:r>
        <w:rPr>
          <w:rFonts w:eastAsia="Times New Roman" w:cs="Times New Roman"/>
          <w:szCs w:val="24"/>
        </w:rPr>
        <w:t xml:space="preserve"> η συγκεκριμένη</w:t>
      </w:r>
      <w:r>
        <w:rPr>
          <w:rFonts w:eastAsia="Times New Roman" w:cs="Times New Roman"/>
          <w:szCs w:val="24"/>
        </w:rPr>
        <w:t xml:space="preserve"> έ</w:t>
      </w:r>
      <w:r>
        <w:rPr>
          <w:rFonts w:eastAsia="Times New Roman" w:cs="Times New Roman"/>
          <w:szCs w:val="24"/>
        </w:rPr>
        <w:t>νωση έχει κριτικαριστεί εντονότατα από τους υπόλοιπους βιοκαλλιεργητές για την προσέγγισή της, αλλά παρ’ ό</w:t>
      </w:r>
      <w:r>
        <w:rPr>
          <w:rFonts w:eastAsia="Times New Roman" w:cs="Times New Roman"/>
          <w:szCs w:val="24"/>
        </w:rPr>
        <w:t>λα αυτά, εγώ σέβομαι την προσέγγισή της και θα απαντήσω.</w:t>
      </w:r>
    </w:p>
    <w:p w14:paraId="7CC134A0" w14:textId="77777777" w:rsidR="00DA4EE4" w:rsidRDefault="00FE2A97">
      <w:pPr>
        <w:spacing w:line="600" w:lineRule="auto"/>
        <w:ind w:firstLine="720"/>
        <w:jc w:val="both"/>
        <w:rPr>
          <w:rFonts w:eastAsia="Times New Roman" w:cs="Times New Roman"/>
          <w:szCs w:val="24"/>
        </w:rPr>
      </w:pP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 xml:space="preserve">, γεωργία-κτηνοτροφία. Το μέτρο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ξαναλέω ότι δεν το βγάλαμε εμείς. Ήταν επιβεβλημένο, δεν αμφισβητήθηκε από κανέναν, ούτε από τη συγκεκριμένη </w:t>
      </w:r>
      <w:r>
        <w:rPr>
          <w:rFonts w:eastAsia="Times New Roman" w:cs="Times New Roman"/>
          <w:szCs w:val="24"/>
        </w:rPr>
        <w:t>έ</w:t>
      </w:r>
      <w:r>
        <w:rPr>
          <w:rFonts w:eastAsia="Times New Roman" w:cs="Times New Roman"/>
          <w:szCs w:val="24"/>
        </w:rPr>
        <w:t>νωση, όταν έγινε η διαβούλευση, πολύ πρ</w:t>
      </w:r>
      <w:r>
        <w:rPr>
          <w:rFonts w:eastAsia="Times New Roman" w:cs="Times New Roman"/>
          <w:szCs w:val="24"/>
        </w:rPr>
        <w:t xml:space="preserve">ιν αναλάβουμε εμείς την </w:t>
      </w:r>
      <w:r>
        <w:rPr>
          <w:rFonts w:eastAsia="Times New Roman" w:cs="Times New Roman"/>
          <w:szCs w:val="24"/>
        </w:rPr>
        <w:t>Κ</w:t>
      </w:r>
      <w:r>
        <w:rPr>
          <w:rFonts w:eastAsia="Times New Roman" w:cs="Times New Roman"/>
          <w:szCs w:val="24"/>
        </w:rPr>
        <w:t>υβέρνηση τότε</w:t>
      </w:r>
      <w:r>
        <w:rPr>
          <w:rFonts w:eastAsia="Times New Roman" w:cs="Times New Roman"/>
          <w:szCs w:val="24"/>
        </w:rPr>
        <w:t>. Κ</w:t>
      </w:r>
      <w:r>
        <w:rPr>
          <w:rFonts w:eastAsia="Times New Roman" w:cs="Times New Roman"/>
          <w:szCs w:val="24"/>
        </w:rPr>
        <w:t>αι αργότερα, αν δείτε, έχουν πολλή κριτική να κάνουν</w:t>
      </w:r>
      <w:r>
        <w:rPr>
          <w:rFonts w:eastAsia="Times New Roman" w:cs="Times New Roman"/>
          <w:szCs w:val="24"/>
        </w:rPr>
        <w:t>,</w:t>
      </w:r>
      <w:r>
        <w:rPr>
          <w:rFonts w:eastAsia="Times New Roman" w:cs="Times New Roman"/>
          <w:szCs w:val="24"/>
        </w:rPr>
        <w:t xml:space="preserve"> εκτός από το αν θα έπρεπε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ή μη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πριν </w:t>
      </w:r>
      <w:r>
        <w:rPr>
          <w:rFonts w:eastAsia="Times New Roman" w:cs="Times New Roman"/>
          <w:szCs w:val="24"/>
        </w:rPr>
        <w:t>-</w:t>
      </w:r>
      <w:r>
        <w:rPr>
          <w:rFonts w:eastAsia="Times New Roman" w:cs="Times New Roman"/>
          <w:szCs w:val="24"/>
        </w:rPr>
        <w:t>ξαναλέ</w:t>
      </w:r>
      <w:r>
        <w:rPr>
          <w:rFonts w:eastAsia="Times New Roman" w:cs="Times New Roman"/>
          <w:szCs w:val="24"/>
        </w:rPr>
        <w:t>ω-</w:t>
      </w:r>
      <w:r>
        <w:rPr>
          <w:rFonts w:eastAsia="Times New Roman" w:cs="Times New Roman"/>
          <w:szCs w:val="24"/>
        </w:rPr>
        <w:t xml:space="preserve"> βγουν οι δικαιούχοι, όχι αφού έγινε το μέτρο.</w:t>
      </w:r>
    </w:p>
    <w:p w14:paraId="7CC134A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λοιπόν, ανακάλυψαν το πρόβλημα με τους </w:t>
      </w:r>
      <w:r>
        <w:rPr>
          <w:rFonts w:eastAsia="Times New Roman" w:cs="Times New Roman"/>
          <w:szCs w:val="24"/>
        </w:rPr>
        <w:t>εξήντα πέντε χιλιάδες υποψηφίους -που κανείς δεν περίμενε να είναι τόσοι πολλοί- και είδαμε ότι</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w:t>
      </w:r>
      <w:r>
        <w:rPr>
          <w:rFonts w:eastAsia="Times New Roman" w:cs="Times New Roman"/>
          <w:szCs w:val="24"/>
        </w:rPr>
        <w:t xml:space="preserve"> τρώνε όλα τα χρήματα οι υποψήφιοι</w:t>
      </w:r>
      <w:r>
        <w:rPr>
          <w:rFonts w:eastAsia="Times New Roman" w:cs="Times New Roman"/>
          <w:szCs w:val="24"/>
        </w:rPr>
        <w:t>,</w:t>
      </w:r>
      <w:r>
        <w:rPr>
          <w:rFonts w:eastAsia="Times New Roman" w:cs="Times New Roman"/>
          <w:szCs w:val="24"/>
        </w:rPr>
        <w:t xml:space="preserve"> που είναι στο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κάναμε το εξής: Πρώτον, στη φυτική παραγωγή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πράγματι ήθελε 220 εκατομμύρια. </w:t>
      </w:r>
      <w:r>
        <w:rPr>
          <w:rFonts w:eastAsia="Times New Roman" w:cs="Times New Roman"/>
          <w:szCs w:val="24"/>
        </w:rPr>
        <w:t xml:space="preserve">Ήταν κάτω από το όριο του μέτρου, άρα ήμασταν υποχρεωμένοι να τα δώσουμε. </w:t>
      </w:r>
      <w:r>
        <w:rPr>
          <w:rFonts w:eastAsia="Times New Roman" w:cs="Times New Roman"/>
          <w:szCs w:val="24"/>
        </w:rPr>
        <w:t>Κ</w:t>
      </w:r>
      <w:r>
        <w:rPr>
          <w:rFonts w:eastAsia="Times New Roman" w:cs="Times New Roman"/>
          <w:szCs w:val="24"/>
        </w:rPr>
        <w:t xml:space="preserve">αταλαβαίνετε </w:t>
      </w:r>
      <w:r>
        <w:rPr>
          <w:rFonts w:eastAsia="Times New Roman" w:cs="Times New Roman"/>
          <w:szCs w:val="24"/>
        </w:rPr>
        <w:t xml:space="preserve">το </w:t>
      </w:r>
      <w:r>
        <w:rPr>
          <w:rFonts w:eastAsia="Times New Roman" w:cs="Times New Roman"/>
          <w:szCs w:val="24"/>
        </w:rPr>
        <w:t>γιατί. Θα πήγαιναν στο δικαστήριο οι άνθρωποι και θα τα έπαιρναν.</w:t>
      </w:r>
    </w:p>
    <w:p w14:paraId="7CC134A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Στην κτηνοτροφία, όμως, ήταν </w:t>
      </w:r>
      <w:r>
        <w:rPr>
          <w:rFonts w:eastAsia="Times New Roman" w:cs="Times New Roman"/>
          <w:szCs w:val="24"/>
        </w:rPr>
        <w:t xml:space="preserve">πολύ </w:t>
      </w:r>
      <w:r>
        <w:rPr>
          <w:rFonts w:eastAsia="Times New Roman" w:cs="Times New Roman"/>
          <w:szCs w:val="24"/>
        </w:rPr>
        <w:t xml:space="preserve">μεγάλη αδικία αυτό το μέτρο, επειδή υπήρχε μεγάλη </w:t>
      </w:r>
      <w:proofErr w:type="spellStart"/>
      <w:r>
        <w:rPr>
          <w:rFonts w:eastAsia="Times New Roman" w:cs="Times New Roman"/>
          <w:szCs w:val="24"/>
        </w:rPr>
        <w:t>υπερδέσμευση</w:t>
      </w:r>
      <w:proofErr w:type="spellEnd"/>
      <w:r>
        <w:rPr>
          <w:rFonts w:eastAsia="Times New Roman" w:cs="Times New Roman"/>
          <w:szCs w:val="24"/>
        </w:rPr>
        <w:t>, δ</w:t>
      </w:r>
      <w:r>
        <w:rPr>
          <w:rFonts w:eastAsia="Times New Roman" w:cs="Times New Roman"/>
          <w:szCs w:val="24"/>
        </w:rPr>
        <w:t xml:space="preserve">ηλαδή οι υποψήφιοι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ήταν περισσότεροι και από τα χρήματα του μέτρου της κτηνοτροφίας, εκεί είχαμε κάθε λογικό και έννομο λόγο να πούμε ότι τραβάμε το μέτρο πίσω, γιατί έχει έτσι και αλλιώς </w:t>
      </w:r>
      <w:proofErr w:type="spellStart"/>
      <w:r>
        <w:rPr>
          <w:rFonts w:eastAsia="Times New Roman" w:cs="Times New Roman"/>
          <w:szCs w:val="24"/>
        </w:rPr>
        <w:t>υπερδέσμευση</w:t>
      </w:r>
      <w:proofErr w:type="spellEnd"/>
      <w:r>
        <w:rPr>
          <w:rFonts w:eastAsia="Times New Roman" w:cs="Times New Roman"/>
          <w:szCs w:val="24"/>
        </w:rPr>
        <w:t xml:space="preserve"> -ούτε το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δεν θα εξυπηρετηθεί- και να </w:t>
      </w:r>
      <w:r>
        <w:rPr>
          <w:rFonts w:eastAsia="Times New Roman" w:cs="Times New Roman"/>
          <w:szCs w:val="24"/>
        </w:rPr>
        <w:t xml:space="preserve">το </w:t>
      </w:r>
      <w:proofErr w:type="spellStart"/>
      <w:r>
        <w:rPr>
          <w:rFonts w:eastAsia="Times New Roman" w:cs="Times New Roman"/>
          <w:szCs w:val="24"/>
        </w:rPr>
        <w:t>επαναπροκηρύξουμε</w:t>
      </w:r>
      <w:proofErr w:type="spellEnd"/>
      <w:r>
        <w:rPr>
          <w:rFonts w:eastAsia="Times New Roman" w:cs="Times New Roman"/>
          <w:szCs w:val="24"/>
        </w:rPr>
        <w:t xml:space="preserve"> με νέα κριτήρια.</w:t>
      </w:r>
    </w:p>
    <w:p w14:paraId="7CC134A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Εδώ, λοιπόν, είναι αυτό που λέτε </w:t>
      </w:r>
      <w:r>
        <w:rPr>
          <w:rFonts w:eastAsia="Times New Roman" w:cs="Times New Roman"/>
          <w:szCs w:val="24"/>
        </w:rPr>
        <w:t>εσείς,</w:t>
      </w:r>
      <w:r>
        <w:rPr>
          <w:rFonts w:eastAsia="Times New Roman" w:cs="Times New Roman"/>
          <w:szCs w:val="24"/>
        </w:rPr>
        <w:t xml:space="preserve"> ότι στην κτηνοτροφία απορρίφθηκαν όλοι. Δεν απορρίφθηκαν όλοι. Πήραμε όλο το μέτρο πίσω. Διαφυλάξαμε τα χρήματα με αυτόν τον τρόπο. Αυτή τη στιγμή, από τα 600 εκατομμύρια </w:t>
      </w:r>
      <w:r>
        <w:rPr>
          <w:rFonts w:eastAsia="Times New Roman" w:cs="Times New Roman"/>
          <w:szCs w:val="24"/>
        </w:rPr>
        <w:t>συνολικ</w:t>
      </w:r>
      <w:r>
        <w:rPr>
          <w:rFonts w:eastAsia="Times New Roman" w:cs="Times New Roman"/>
          <w:szCs w:val="24"/>
        </w:rPr>
        <w:t xml:space="preserve">ά </w:t>
      </w:r>
      <w:r>
        <w:rPr>
          <w:rFonts w:eastAsia="Times New Roman" w:cs="Times New Roman"/>
          <w:szCs w:val="24"/>
        </w:rPr>
        <w:t xml:space="preserve">και αν βάλουμε και μια λογική </w:t>
      </w:r>
      <w:proofErr w:type="spellStart"/>
      <w:r>
        <w:rPr>
          <w:rFonts w:eastAsia="Times New Roman" w:cs="Times New Roman"/>
          <w:szCs w:val="24"/>
        </w:rPr>
        <w:t>υπερδέσμευσης</w:t>
      </w:r>
      <w:proofErr w:type="spellEnd"/>
      <w:r>
        <w:rPr>
          <w:rFonts w:eastAsia="Times New Roman" w:cs="Times New Roman"/>
          <w:szCs w:val="24"/>
        </w:rPr>
        <w:t xml:space="preserve"> 10%, δηλαδή 660 εκατομμύρια</w:t>
      </w:r>
      <w:r>
        <w:rPr>
          <w:rFonts w:eastAsia="Times New Roman" w:cs="Times New Roman"/>
          <w:szCs w:val="24"/>
        </w:rPr>
        <w:t>,</w:t>
      </w:r>
      <w:r>
        <w:rPr>
          <w:rFonts w:eastAsia="Times New Roman" w:cs="Times New Roman"/>
          <w:szCs w:val="24"/>
        </w:rPr>
        <w:t xml:space="preserve"> που μπορεί να έχει η βιολογική γεωργία για το μέτρο</w:t>
      </w:r>
      <w:r>
        <w:rPr>
          <w:rFonts w:eastAsia="Times New Roman" w:cs="Times New Roman"/>
          <w:szCs w:val="24"/>
        </w:rPr>
        <w:t>,</w:t>
      </w:r>
      <w:r>
        <w:rPr>
          <w:rFonts w:eastAsia="Times New Roman" w:cs="Times New Roman"/>
          <w:szCs w:val="24"/>
        </w:rPr>
        <w:t xml:space="preserve"> 11 συνολικά στην πενταετία, έχουμε δαπανήσει μόνο 220 εκατομμύρια στη φυτική του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όλα τα άλλα χρήματα είναι διαθέσιμ</w:t>
      </w:r>
      <w:r>
        <w:rPr>
          <w:rFonts w:eastAsia="Times New Roman" w:cs="Times New Roman"/>
          <w:szCs w:val="24"/>
        </w:rPr>
        <w:t xml:space="preserve">α για τους υπόλοιπους, με </w:t>
      </w:r>
      <w:r>
        <w:rPr>
          <w:rFonts w:eastAsia="Times New Roman" w:cs="Times New Roman"/>
          <w:szCs w:val="24"/>
        </w:rPr>
        <w:lastRenderedPageBreak/>
        <w:t>τα καινούργια κριτήρια, που είναι η εμπειρία, που ζητάμε από την Ευρωπαϊκή Επιτροπή για να το εγκρίνει, που είναι το ποσοστό εκτάσεων βιοκαλλιέργειας που έχει μέσα, που είναι το κατά κύριο επάγγελμα αγρότης και άλλα κριτήρια</w:t>
      </w:r>
      <w:r>
        <w:rPr>
          <w:rFonts w:eastAsia="Times New Roman" w:cs="Times New Roman"/>
          <w:szCs w:val="24"/>
        </w:rPr>
        <w:t xml:space="preserve">, </w:t>
      </w:r>
      <w:r>
        <w:rPr>
          <w:rFonts w:eastAsia="Times New Roman" w:cs="Times New Roman"/>
          <w:szCs w:val="24"/>
        </w:rPr>
        <w:t xml:space="preserve">που </w:t>
      </w:r>
      <w:proofErr w:type="spellStart"/>
      <w:r>
        <w:rPr>
          <w:rFonts w:eastAsia="Times New Roman" w:cs="Times New Roman"/>
          <w:szCs w:val="24"/>
        </w:rPr>
        <w:t>εξορθολογίζουν</w:t>
      </w:r>
      <w:proofErr w:type="spellEnd"/>
      <w:r>
        <w:rPr>
          <w:rFonts w:eastAsia="Times New Roman" w:cs="Times New Roman"/>
          <w:szCs w:val="24"/>
        </w:rPr>
        <w:t xml:space="preserve"> την αρχική πρόσκληση.</w:t>
      </w:r>
    </w:p>
    <w:p w14:paraId="7CC134A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Άρα, λοιπόν, εδώ εμείς έχουμε σώσει τη συντριπτική πλειονότητα των χρημάτων και πραγματικά</w:t>
      </w:r>
      <w:r>
        <w:rPr>
          <w:rFonts w:eastAsia="Times New Roman" w:cs="Times New Roman"/>
          <w:szCs w:val="24"/>
        </w:rPr>
        <w:t>,</w:t>
      </w:r>
      <w:r>
        <w:rPr>
          <w:rFonts w:eastAsia="Times New Roman" w:cs="Times New Roman"/>
          <w:szCs w:val="24"/>
        </w:rPr>
        <w:t xml:space="preserve"> οι κτηνοτρόφοι μας χαίρονται</w:t>
      </w:r>
      <w:r>
        <w:rPr>
          <w:rFonts w:eastAsia="Times New Roman" w:cs="Times New Roman"/>
          <w:szCs w:val="24"/>
        </w:rPr>
        <w:t>,</w:t>
      </w:r>
      <w:r>
        <w:rPr>
          <w:rFonts w:eastAsia="Times New Roman" w:cs="Times New Roman"/>
          <w:szCs w:val="24"/>
        </w:rPr>
        <w:t xml:space="preserve"> που τραβήξαμε όλα τα χρήματα πίσω, για να μη σπαταλήσουμε χρήματα σε ένα μέτρο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που, ούτω</w:t>
      </w:r>
      <w:r>
        <w:rPr>
          <w:rFonts w:eastAsia="Times New Roman" w:cs="Times New Roman"/>
          <w:szCs w:val="24"/>
        </w:rPr>
        <w:t xml:space="preserve">ς ή άλλως, λόγω της </w:t>
      </w:r>
      <w:proofErr w:type="spellStart"/>
      <w:r>
        <w:rPr>
          <w:rFonts w:eastAsia="Times New Roman" w:cs="Times New Roman"/>
          <w:szCs w:val="24"/>
        </w:rPr>
        <w:t>υπερδέσμευσης</w:t>
      </w:r>
      <w:proofErr w:type="spellEnd"/>
      <w:r>
        <w:rPr>
          <w:rFonts w:eastAsia="Times New Roman" w:cs="Times New Roman"/>
          <w:szCs w:val="24"/>
        </w:rPr>
        <w:t xml:space="preserve"> δεν μπορούσε να λειτουργήσει.</w:t>
      </w:r>
    </w:p>
    <w:p w14:paraId="7CC134A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Πάμε τώρα σε δύο πραγματάκια που είπατε, για να κλείσω. Υποχρεωτικός σύμβουλος. Όταν μπήκα στο Υπουργείο, είχα πρόταση να καταργήσουμε τελείως τον σύμβουλο. Οι ίδιοι οι βιοκαλλιεργητές μού ζήτ</w:t>
      </w:r>
      <w:r>
        <w:rPr>
          <w:rFonts w:eastAsia="Times New Roman" w:cs="Times New Roman"/>
          <w:szCs w:val="24"/>
        </w:rPr>
        <w:t>ησαν</w:t>
      </w:r>
      <w:r>
        <w:rPr>
          <w:rFonts w:eastAsia="Times New Roman" w:cs="Times New Roman"/>
          <w:szCs w:val="24"/>
        </w:rPr>
        <w:t>,</w:t>
      </w:r>
      <w:r>
        <w:rPr>
          <w:rFonts w:eastAsia="Times New Roman" w:cs="Times New Roman"/>
          <w:szCs w:val="24"/>
        </w:rPr>
        <w:t xml:space="preserve"> ο σύμβουλος να είναι υποχρεωτικός, γιατί αλλιώς δεν θα πρόκειται να λειτουργήσουν.</w:t>
      </w:r>
    </w:p>
    <w:p w14:paraId="7CC134A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Τι κάναμε, όμως, σε σχέση με το προηγούμενο μέτρο; Αυτό έχει να κάνει με την Ευρωπαϊκή Επιτροπή. Παλιά στο πρόγραμμα, ας πούμε, αν είχα εγώ να πάρω ένα χιλιάρικο, ήμουν υποχρεωμένος να δώσω 30 ευρώ με τιμολόγιο στον σύμβουλο. </w:t>
      </w:r>
      <w:r>
        <w:rPr>
          <w:rFonts w:eastAsia="Times New Roman" w:cs="Times New Roman"/>
          <w:szCs w:val="24"/>
        </w:rPr>
        <w:t xml:space="preserve">Αυτό </w:t>
      </w:r>
      <w:r>
        <w:rPr>
          <w:rFonts w:eastAsia="Times New Roman" w:cs="Times New Roman"/>
          <w:szCs w:val="24"/>
        </w:rPr>
        <w:t>ήμουν υποχρεωμένος</w:t>
      </w:r>
      <w:r>
        <w:rPr>
          <w:rFonts w:eastAsia="Times New Roman" w:cs="Times New Roman"/>
          <w:szCs w:val="24"/>
        </w:rPr>
        <w:t xml:space="preserve"> να κάν</w:t>
      </w:r>
      <w:r>
        <w:rPr>
          <w:rFonts w:eastAsia="Times New Roman" w:cs="Times New Roman"/>
          <w:szCs w:val="24"/>
        </w:rPr>
        <w:t>ω</w:t>
      </w:r>
      <w:r>
        <w:rPr>
          <w:rFonts w:eastAsia="Times New Roman" w:cs="Times New Roman"/>
          <w:szCs w:val="24"/>
        </w:rPr>
        <w:t>. Στο καινούργιο πρόγραμμα πάλι χιλιάρικο θα πάρω, πάλι κάτι θα δώσω στον σύμβουλο, απλώς δεν είναι δεσμευτικό το νούμερο.</w:t>
      </w:r>
    </w:p>
    <w:p w14:paraId="7CC134A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Εγώ είπα,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 τον σύμβουλο να τον βγάλω. Η αρχική πρόταση ήταν να τον βγάλουμε. Οι βιοκαλλιεργητές δεν ήθελαν.</w:t>
      </w:r>
    </w:p>
    <w:p w14:paraId="7CC134A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Τέλος, για το</w:t>
      </w:r>
      <w:r>
        <w:rPr>
          <w:rFonts w:eastAsia="Times New Roman" w:cs="Times New Roman"/>
          <w:szCs w:val="24"/>
        </w:rPr>
        <w:t>ν ΟΠΕΚΕΠΕ, τα προβλήματα είναι γνωστά και χρονίζοντα και είναι αυτά που δημιουργούν το πρόβλημα. Τα πολυώροφα χωράφια, οι κακές δηλώσεις, που χτυπούν κυρίως τους βιοκαλλιεργητές.</w:t>
      </w:r>
    </w:p>
    <w:p w14:paraId="7CC134A9" w14:textId="77777777" w:rsidR="00DA4EE4" w:rsidRDefault="00FE2A97">
      <w:pPr>
        <w:spacing w:line="600" w:lineRule="auto"/>
        <w:ind w:firstLine="720"/>
        <w:jc w:val="both"/>
        <w:rPr>
          <w:rFonts w:eastAsia="Times New Roman"/>
          <w:szCs w:val="24"/>
        </w:rPr>
      </w:pPr>
      <w:r>
        <w:rPr>
          <w:rFonts w:eastAsia="Times New Roman"/>
          <w:szCs w:val="24"/>
        </w:rPr>
        <w:t>Εδώ</w:t>
      </w:r>
      <w:r>
        <w:rPr>
          <w:rFonts w:eastAsia="Times New Roman"/>
          <w:szCs w:val="24"/>
        </w:rPr>
        <w:t xml:space="preserve">, </w:t>
      </w:r>
      <w:r>
        <w:rPr>
          <w:rFonts w:eastAsia="Times New Roman"/>
          <w:szCs w:val="24"/>
        </w:rPr>
        <w:t>όμως, υπάρχει ένα ζήτημα. Θα μιλήσω ενδεικτικά για τη Λέσβο, όπου πριν ε</w:t>
      </w:r>
      <w:r>
        <w:rPr>
          <w:rFonts w:eastAsia="Times New Roman"/>
          <w:szCs w:val="24"/>
        </w:rPr>
        <w:t xml:space="preserve">ίχαμε τέσσερις χιλιάδες επικαλύψεις, ενώ τώρα έχουμε τετρακόσιες. Δεν λέω ότι </w:t>
      </w:r>
      <w:proofErr w:type="spellStart"/>
      <w:r>
        <w:rPr>
          <w:rFonts w:eastAsia="Times New Roman"/>
          <w:szCs w:val="24"/>
        </w:rPr>
        <w:t>επιχαίρουμε</w:t>
      </w:r>
      <w:proofErr w:type="spellEnd"/>
      <w:r>
        <w:rPr>
          <w:rFonts w:eastAsia="Times New Roman"/>
          <w:szCs w:val="24"/>
        </w:rPr>
        <w:t xml:space="preserve"> για τις τετρακόσιες επικαλύψεις, αλλά μη λέμε ότι αυτή τη στιγμή ο ΟΠΕΚΕΠΕ έχει πρόβλημα. Δεν ανακαλύψαμε τώρα το πρόβλημα του ΟΠΕΚΕΠΕ. Είναι παλαιό, χρονίζον και λύν</w:t>
      </w:r>
      <w:r>
        <w:rPr>
          <w:rFonts w:eastAsia="Times New Roman"/>
          <w:szCs w:val="24"/>
        </w:rPr>
        <w:t>εται. Λύνεται με δραστικά μέτρα.</w:t>
      </w:r>
    </w:p>
    <w:p w14:paraId="7CC134AA" w14:textId="77777777" w:rsidR="00DA4EE4" w:rsidRDefault="00FE2A97">
      <w:pPr>
        <w:spacing w:line="600" w:lineRule="auto"/>
        <w:ind w:firstLine="720"/>
        <w:jc w:val="both"/>
        <w:rPr>
          <w:rFonts w:eastAsia="Times New Roman"/>
          <w:szCs w:val="24"/>
        </w:rPr>
      </w:pPr>
      <w:r>
        <w:rPr>
          <w:rFonts w:eastAsia="Times New Roman"/>
          <w:szCs w:val="24"/>
        </w:rPr>
        <w:t>Ευχαριστώ.</w:t>
      </w:r>
    </w:p>
    <w:p w14:paraId="7CC134AB" w14:textId="77777777" w:rsidR="00DA4EE4" w:rsidRDefault="00FE2A9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7CC134AC" w14:textId="77777777" w:rsidR="00DA4EE4" w:rsidRDefault="00FE2A97">
      <w:pPr>
        <w:spacing w:line="600" w:lineRule="auto"/>
        <w:ind w:firstLine="720"/>
        <w:jc w:val="both"/>
        <w:rPr>
          <w:rFonts w:eastAsia="Times New Roman"/>
          <w:szCs w:val="24"/>
        </w:rPr>
      </w:pPr>
      <w:r>
        <w:rPr>
          <w:rFonts w:eastAsia="Times New Roman" w:cs="Times New Roman"/>
          <w:szCs w:val="24"/>
        </w:rPr>
        <w:t>Κυρίες και κύριοι συνάδελφοι, η</w:t>
      </w:r>
      <w:r>
        <w:rPr>
          <w:rFonts w:eastAsia="Times New Roman"/>
          <w:color w:val="000000"/>
          <w:szCs w:val="24"/>
        </w:rPr>
        <w:t xml:space="preserve"> </w:t>
      </w:r>
      <w:r>
        <w:rPr>
          <w:rFonts w:eastAsia="Times New Roman"/>
          <w:color w:val="000000"/>
          <w:szCs w:val="24"/>
        </w:rPr>
        <w:t>τρίτη</w:t>
      </w:r>
      <w:r>
        <w:rPr>
          <w:rFonts w:eastAsia="Times New Roman"/>
          <w:color w:val="000000"/>
          <w:szCs w:val="24"/>
        </w:rPr>
        <w:t xml:space="preserve"> με αριθμό 980/7-6-2017 επίκαιρη ερώτηση πρώτου κύκλου του Βουλευτή Σερρών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w:t>
      </w:r>
      <w:r>
        <w:rPr>
          <w:rFonts w:eastAsia="Times New Roman"/>
          <w:color w:val="000000"/>
          <w:szCs w:val="24"/>
        </w:rPr>
        <w:t xml:space="preserve"> κ. </w:t>
      </w:r>
      <w:r>
        <w:rPr>
          <w:rFonts w:eastAsia="Times New Roman"/>
          <w:bCs/>
          <w:color w:val="000000"/>
          <w:szCs w:val="24"/>
        </w:rPr>
        <w:t>Μιχαήλ Τζελέπη</w:t>
      </w:r>
      <w:r>
        <w:rPr>
          <w:rFonts w:eastAsia="Times New Roman"/>
          <w:color w:val="000000"/>
          <w:szCs w:val="24"/>
        </w:rPr>
        <w:t xml:space="preserve"> 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με θέμα: «Η δημιουργία τριών νέων σταθμών διοδίων στον </w:t>
      </w:r>
      <w:r>
        <w:rPr>
          <w:rFonts w:eastAsia="Times New Roman"/>
          <w:color w:val="000000"/>
          <w:szCs w:val="24"/>
        </w:rPr>
        <w:lastRenderedPageBreak/>
        <w:t>Οδικό άξονα Προμαχώνας– Σέρρες– Λιμάνι Θεσσαλονίκης είναι καταστροφική για τον Νομό Σερρών», δεν θα συζητηθεί λ</w:t>
      </w:r>
      <w:r>
        <w:rPr>
          <w:rFonts w:eastAsia="Times New Roman"/>
          <w:szCs w:val="24"/>
        </w:rPr>
        <w:t>όγω κωλύματος του Υπουργού Υπο</w:t>
      </w:r>
      <w:r>
        <w:rPr>
          <w:rFonts w:eastAsia="Times New Roman"/>
          <w:szCs w:val="24"/>
        </w:rPr>
        <w:t xml:space="preserve">δομών και Μεταφορών κ. </w:t>
      </w:r>
      <w:proofErr w:type="spellStart"/>
      <w:r>
        <w:rPr>
          <w:rFonts w:eastAsia="Times New Roman"/>
          <w:szCs w:val="24"/>
        </w:rPr>
        <w:t>Σπίρτζη</w:t>
      </w:r>
      <w:proofErr w:type="spellEnd"/>
      <w:r>
        <w:rPr>
          <w:rFonts w:eastAsia="Times New Roman"/>
          <w:szCs w:val="24"/>
        </w:rPr>
        <w:t>.</w:t>
      </w:r>
    </w:p>
    <w:p w14:paraId="7CC134AD" w14:textId="77777777" w:rsidR="00DA4EE4" w:rsidRDefault="00FE2A97">
      <w:pPr>
        <w:spacing w:line="600" w:lineRule="auto"/>
        <w:ind w:firstLine="720"/>
        <w:jc w:val="both"/>
        <w:rPr>
          <w:rFonts w:eastAsia="Times New Roman"/>
          <w:szCs w:val="24"/>
        </w:rPr>
      </w:pPr>
      <w:r>
        <w:rPr>
          <w:rFonts w:eastAsia="Times New Roman"/>
          <w:color w:val="000000"/>
          <w:szCs w:val="24"/>
          <w:shd w:val="clear" w:color="auto" w:fill="FFFFFF"/>
        </w:rPr>
        <w:t xml:space="preserve">Τέλος, η </w:t>
      </w:r>
      <w:r>
        <w:rPr>
          <w:rFonts w:eastAsia="Times New Roman"/>
          <w:color w:val="000000"/>
          <w:szCs w:val="24"/>
          <w:shd w:val="clear" w:color="auto" w:fill="FFFFFF"/>
        </w:rPr>
        <w:t>δέκατη</w:t>
      </w:r>
      <w:r>
        <w:rPr>
          <w:rFonts w:eastAsia="Times New Roman"/>
          <w:color w:val="000000"/>
          <w:szCs w:val="24"/>
          <w:shd w:val="clear" w:color="auto" w:fill="FFFFFF"/>
        </w:rPr>
        <w:t xml:space="preserve"> με αριθμό 922/1-6-2017 επίκαιρη ερώτηση δεύτερου κύκλου της Βουλευτού Β΄ Αθηνών του Λαϊκού Συνδέσμου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Χρυσή Αυγή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Ελένης </w:t>
      </w:r>
      <w:proofErr w:type="spellStart"/>
      <w:r>
        <w:rPr>
          <w:rFonts w:eastAsia="Times New Roman"/>
          <w:bCs/>
          <w:color w:val="000000"/>
          <w:szCs w:val="24"/>
          <w:shd w:val="clear" w:color="auto" w:fill="FFFFFF"/>
        </w:rPr>
        <w:t>Ζαρούλια</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Εξωτερικών,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«η Παγκόσμια Τράπεζα “χαρίζει” το Αιγαίο στην Τουρκία», </w:t>
      </w:r>
      <w:r>
        <w:rPr>
          <w:rFonts w:eastAsia="Times New Roman"/>
          <w:color w:val="000000"/>
          <w:szCs w:val="24"/>
        </w:rPr>
        <w:t>δεν θα συζητηθεί λ</w:t>
      </w:r>
      <w:r>
        <w:rPr>
          <w:rFonts w:eastAsia="Times New Roman"/>
          <w:szCs w:val="24"/>
        </w:rPr>
        <w:t>όγω κωλύματος του Υφυπουργού Εξωτερικών κ. Ιωάννη Αμανατίδη.</w:t>
      </w:r>
    </w:p>
    <w:p w14:paraId="7CC134AE" w14:textId="77777777" w:rsidR="00DA4EE4" w:rsidRDefault="00FE2A97">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w:t>
      </w:r>
      <w:r>
        <w:rPr>
          <w:rFonts w:eastAsia="Times New Roman" w:cs="Times New Roman"/>
        </w:rPr>
        <w:t xml:space="preserve">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τριάντα τρεις μαθήτριες και μαθητές και δύο εκπαιδευτικοί συνοδο</w:t>
      </w:r>
      <w:r>
        <w:rPr>
          <w:rFonts w:eastAsia="Times New Roman" w:cs="Times New Roman"/>
        </w:rPr>
        <w:t xml:space="preserve">ί τους από την Ελληνογαλλική Σχολή της Αγίας Παρασκευής. </w:t>
      </w:r>
    </w:p>
    <w:p w14:paraId="7CC134AF" w14:textId="77777777" w:rsidR="00DA4EE4" w:rsidRDefault="00FE2A9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CC134B0" w14:textId="77777777" w:rsidR="00DA4EE4" w:rsidRDefault="00FE2A97">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CC134B1"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Τώρα θα συζητηθεί η </w:t>
      </w:r>
      <w:r>
        <w:rPr>
          <w:rFonts w:eastAsia="Times New Roman"/>
          <w:color w:val="000000"/>
          <w:szCs w:val="24"/>
          <w:shd w:val="clear" w:color="auto" w:fill="FFFFFF"/>
        </w:rPr>
        <w:t xml:space="preserve">έκτη </w:t>
      </w:r>
      <w:r>
        <w:rPr>
          <w:rFonts w:eastAsia="Times New Roman"/>
          <w:color w:val="000000"/>
          <w:szCs w:val="24"/>
          <w:shd w:val="clear" w:color="auto" w:fill="FFFFFF"/>
        </w:rPr>
        <w:t>με αριθμό 937/6-6-2017 επίκαιρη ερώτηση δεύτερου κύκλου του Βουλευτή Κιλκίς της Νέας Δημοκρατίας</w:t>
      </w:r>
      <w:r>
        <w:rPr>
          <w:rFonts w:eastAsia="Times New Roman"/>
          <w:color w:val="000000"/>
          <w:szCs w:val="24"/>
          <w:shd w:val="clear" w:color="auto" w:fill="FFFFFF"/>
        </w:rPr>
        <w:t xml:space="preserve"> κ. </w:t>
      </w:r>
      <w:r>
        <w:rPr>
          <w:rFonts w:eastAsia="Times New Roman"/>
          <w:bCs/>
          <w:color w:val="000000"/>
          <w:szCs w:val="24"/>
          <w:shd w:val="clear" w:color="auto" w:fill="FFFFFF"/>
        </w:rPr>
        <w:t>Γεωργίου Γεωργαντά</w:t>
      </w:r>
      <w:r>
        <w:rPr>
          <w:rFonts w:eastAsia="Times New Roman"/>
          <w:color w:val="000000"/>
          <w:szCs w:val="24"/>
          <w:shd w:val="clear" w:color="auto" w:fill="FFFFFF"/>
        </w:rPr>
        <w:t xml:space="preserve"> προς την Υπουργό </w:t>
      </w:r>
      <w:r>
        <w:rPr>
          <w:rFonts w:eastAsia="Times New Roman"/>
          <w:bCs/>
          <w:color w:val="000000"/>
          <w:szCs w:val="24"/>
          <w:shd w:val="clear" w:color="auto" w:fill="FFFFFF"/>
        </w:rPr>
        <w:t>Διοικητικής Ανασυγκρότησης,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τον περιορισμό προσλήψεων σε όλους τους </w:t>
      </w:r>
      <w:r>
        <w:rPr>
          <w:rFonts w:eastAsia="Times New Roman"/>
          <w:color w:val="000000"/>
          <w:szCs w:val="24"/>
          <w:shd w:val="clear" w:color="auto" w:fill="FFFFFF"/>
        </w:rPr>
        <w:t>φ</w:t>
      </w:r>
      <w:r>
        <w:rPr>
          <w:rFonts w:eastAsia="Times New Roman"/>
          <w:color w:val="000000"/>
          <w:szCs w:val="24"/>
          <w:shd w:val="clear" w:color="auto" w:fill="FFFFFF"/>
        </w:rPr>
        <w:t xml:space="preserve">ορείς και τα </w:t>
      </w:r>
      <w:r>
        <w:rPr>
          <w:rFonts w:eastAsia="Times New Roman"/>
          <w:color w:val="000000"/>
          <w:szCs w:val="24"/>
          <w:shd w:val="clear" w:color="auto" w:fill="FFFFFF"/>
        </w:rPr>
        <w:t>ν</w:t>
      </w:r>
      <w:r>
        <w:rPr>
          <w:rFonts w:eastAsia="Times New Roman"/>
          <w:color w:val="000000"/>
          <w:szCs w:val="24"/>
          <w:shd w:val="clear" w:color="auto" w:fill="FFFFFF"/>
        </w:rPr>
        <w:t xml:space="preserve">ομικά </w:t>
      </w:r>
      <w:r>
        <w:rPr>
          <w:rFonts w:eastAsia="Times New Roman"/>
          <w:color w:val="000000"/>
          <w:szCs w:val="24"/>
          <w:shd w:val="clear" w:color="auto" w:fill="FFFFFF"/>
        </w:rPr>
        <w:t>π</w:t>
      </w:r>
      <w:r>
        <w:rPr>
          <w:rFonts w:eastAsia="Times New Roman"/>
          <w:color w:val="000000"/>
          <w:szCs w:val="24"/>
          <w:shd w:val="clear" w:color="auto" w:fill="FFFFFF"/>
        </w:rPr>
        <w:t>ρόσωπα της Κεντρικής Διοίκησης.</w:t>
      </w:r>
    </w:p>
    <w:p w14:paraId="7CC134B2"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Γεωργαντά, έχετε τον λόγο για δύο λεπτά.</w:t>
      </w:r>
    </w:p>
    <w:p w14:paraId="7CC134B3"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ΓΕΩΡΓΑΝΤΑΣ: </w:t>
      </w:r>
      <w:r>
        <w:rPr>
          <w:rFonts w:eastAsia="Times New Roman"/>
          <w:color w:val="000000"/>
          <w:szCs w:val="24"/>
          <w:shd w:val="clear" w:color="auto" w:fill="FFFFFF"/>
        </w:rPr>
        <w:t>Ευχαριστώ, κύριε Πρόεδρε.</w:t>
      </w:r>
    </w:p>
    <w:p w14:paraId="7CC134B4"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στην περίοδο της κρίσης</w:t>
      </w:r>
      <w:r>
        <w:rPr>
          <w:rFonts w:eastAsia="Times New Roman"/>
          <w:color w:val="000000"/>
          <w:szCs w:val="24"/>
          <w:shd w:val="clear" w:color="auto" w:fill="FFFFFF"/>
        </w:rPr>
        <w:t>,</w:t>
      </w:r>
      <w:r>
        <w:rPr>
          <w:rFonts w:eastAsia="Times New Roman"/>
          <w:color w:val="000000"/>
          <w:szCs w:val="24"/>
          <w:shd w:val="clear" w:color="auto" w:fill="FFFFFF"/>
        </w:rPr>
        <w:t xml:space="preserve"> πολύ περισσότερο απ’ ό,τι παλαιότερα, ο κόσμος απαιτεί να υπάρχει </w:t>
      </w:r>
      <w:r>
        <w:rPr>
          <w:rFonts w:eastAsia="Times New Roman"/>
          <w:szCs w:val="24"/>
        </w:rPr>
        <w:t>μια</w:t>
      </w:r>
      <w:r>
        <w:rPr>
          <w:rFonts w:eastAsia="Times New Roman"/>
          <w:color w:val="000000"/>
          <w:szCs w:val="24"/>
          <w:shd w:val="clear" w:color="auto" w:fill="FFFFFF"/>
        </w:rPr>
        <w:t xml:space="preserve"> διαφάνεια και </w:t>
      </w:r>
      <w:r>
        <w:rPr>
          <w:rFonts w:eastAsia="Times New Roman"/>
          <w:szCs w:val="24"/>
        </w:rPr>
        <w:t>μια</w:t>
      </w:r>
      <w:r>
        <w:rPr>
          <w:rFonts w:eastAsia="Times New Roman"/>
          <w:color w:val="000000"/>
          <w:szCs w:val="24"/>
          <w:shd w:val="clear" w:color="auto" w:fill="FFFFFF"/>
        </w:rPr>
        <w:t xml:space="preserve"> αξιοκρατία σε ό,τι έχει να κάνει με τις προσλήψεις στο </w:t>
      </w:r>
      <w:r>
        <w:rPr>
          <w:rFonts w:eastAsia="Times New Roman"/>
          <w:color w:val="000000"/>
          <w:szCs w:val="24"/>
          <w:shd w:val="clear" w:color="auto" w:fill="FFFFFF"/>
        </w:rPr>
        <w:t>δ</w:t>
      </w:r>
      <w:r>
        <w:rPr>
          <w:rFonts w:eastAsia="Times New Roman"/>
          <w:color w:val="000000"/>
          <w:szCs w:val="24"/>
          <w:shd w:val="clear" w:color="auto" w:fill="FFFFFF"/>
        </w:rPr>
        <w:t xml:space="preserve">ημόσιο. Το απαιτούν οι άνεργοι πτυχιούχοι. Το </w:t>
      </w:r>
      <w:r>
        <w:rPr>
          <w:rFonts w:eastAsia="Times New Roman"/>
          <w:color w:val="000000"/>
          <w:szCs w:val="24"/>
          <w:shd w:val="clear" w:color="auto" w:fill="FFFFFF"/>
        </w:rPr>
        <w:t xml:space="preserve">απαιτεί ο Έλληνας φορολογούμενος, ο οποίος με το υστέρημά του πληρώνει την αναγκαία δημοσιονομική δαπάνη. </w:t>
      </w:r>
    </w:p>
    <w:p w14:paraId="7CC134B5"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Σε </w:t>
      </w:r>
      <w:r>
        <w:rPr>
          <w:rFonts w:eastAsia="Times New Roman"/>
          <w:szCs w:val="24"/>
        </w:rPr>
        <w:t>μια</w:t>
      </w:r>
      <w:r>
        <w:rPr>
          <w:rFonts w:eastAsia="Times New Roman"/>
          <w:color w:val="000000"/>
          <w:szCs w:val="24"/>
          <w:shd w:val="clear" w:color="auto" w:fill="FFFFFF"/>
        </w:rPr>
        <w:t xml:space="preserve"> ερώτηση</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που</w:t>
      </w:r>
      <w:r>
        <w:rPr>
          <w:rFonts w:eastAsia="Times New Roman"/>
          <w:color w:val="000000"/>
          <w:szCs w:val="24"/>
          <w:shd w:val="clear" w:color="auto" w:fill="FFFFFF"/>
        </w:rPr>
        <w:t xml:space="preserve"> έκανα τον Φεβρουάριο –τη συνέταξα εγώ και τη συνυπέγραψαν σαράντα τρεις Βουλευτές της Νέας Δημοκρατίας- στην οποία ζητούσα να έχω</w:t>
      </w:r>
      <w:r>
        <w:rPr>
          <w:rFonts w:eastAsia="Times New Roman"/>
          <w:color w:val="000000"/>
          <w:szCs w:val="24"/>
          <w:shd w:val="clear" w:color="auto" w:fill="FFFFFF"/>
        </w:rPr>
        <w:t xml:space="preserve"> </w:t>
      </w:r>
      <w:r>
        <w:rPr>
          <w:rFonts w:eastAsia="Times New Roman"/>
          <w:szCs w:val="24"/>
        </w:rPr>
        <w:t>μια</w:t>
      </w:r>
      <w:r>
        <w:rPr>
          <w:rFonts w:eastAsia="Times New Roman"/>
          <w:color w:val="000000"/>
          <w:szCs w:val="24"/>
          <w:shd w:val="clear" w:color="auto" w:fill="FFFFFF"/>
        </w:rPr>
        <w:t xml:space="preserve"> συνολική εικόνα περί των προσλήψεων και των αποχωρήσεων για τα δύο τελευταία έτη και για τον προγραμματισμό των επομένων ετών, θέλω να πιστεύω ότι ηθελημένα –όμως το αποτέλεσμα είναι αυτό- αποφύγατε να μου απαντήσετε για τα ιδιωτικά πρόσωπα ιδιωτικού </w:t>
      </w:r>
      <w:r>
        <w:rPr>
          <w:rFonts w:eastAsia="Times New Roman"/>
          <w:color w:val="000000"/>
          <w:szCs w:val="24"/>
          <w:shd w:val="clear" w:color="auto" w:fill="FFFFFF"/>
        </w:rPr>
        <w:t xml:space="preserve">δικαίου και για </w:t>
      </w:r>
      <w:r>
        <w:rPr>
          <w:rFonts w:eastAsia="Times New Roman"/>
          <w:color w:val="000000"/>
          <w:szCs w:val="24"/>
          <w:shd w:val="clear" w:color="auto" w:fill="FFFFFF"/>
        </w:rPr>
        <w:lastRenderedPageBreak/>
        <w:t>τις δημόσιες επιχειρήσεις</w:t>
      </w:r>
      <w:r>
        <w:rPr>
          <w:rFonts w:eastAsia="Times New Roman"/>
          <w:color w:val="000000"/>
          <w:szCs w:val="24"/>
          <w:shd w:val="clear" w:color="auto" w:fill="FFFFFF"/>
        </w:rPr>
        <w:t>,</w:t>
      </w:r>
      <w:r>
        <w:rPr>
          <w:rFonts w:eastAsia="Times New Roman"/>
          <w:color w:val="000000"/>
          <w:szCs w:val="24"/>
          <w:shd w:val="clear" w:color="auto" w:fill="FFFFFF"/>
        </w:rPr>
        <w:t xml:space="preserve"> οι οποίες είναι φορείς της </w:t>
      </w:r>
      <w:r>
        <w:rPr>
          <w:rFonts w:eastAsia="Times New Roman"/>
          <w:color w:val="000000"/>
          <w:szCs w:val="24"/>
          <w:shd w:val="clear" w:color="auto" w:fill="FFFFFF"/>
        </w:rPr>
        <w:t>γενικής κυβέρνησης</w:t>
      </w:r>
      <w:r>
        <w:rPr>
          <w:rFonts w:eastAsia="Times New Roman"/>
          <w:color w:val="000000"/>
          <w:szCs w:val="24"/>
          <w:shd w:val="clear" w:color="auto" w:fill="FFFFFF"/>
        </w:rPr>
        <w:t xml:space="preserve">, συμπεριλαμβάνονται ακριβώς στο σχετικό μητρώο και χρηματοδοτούνται από το ελληνικό κράτος. </w:t>
      </w:r>
    </w:p>
    <w:p w14:paraId="7CC134B6"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Καταλαβαίνετε ότι η μη απάντηση σε ένα τόσο σοβαρό ερώτημα και μάλιστα απε</w:t>
      </w:r>
      <w:r>
        <w:rPr>
          <w:rFonts w:eastAsia="Times New Roman"/>
          <w:color w:val="000000"/>
          <w:szCs w:val="24"/>
          <w:shd w:val="clear" w:color="auto" w:fill="FFFFFF"/>
        </w:rPr>
        <w:t xml:space="preserve">υθυνόμενο από τόσους Βουλευτές </w:t>
      </w:r>
      <w:proofErr w:type="spellStart"/>
      <w:r>
        <w:rPr>
          <w:rFonts w:eastAsia="Times New Roman"/>
          <w:color w:val="000000"/>
          <w:szCs w:val="24"/>
          <w:shd w:val="clear" w:color="auto" w:fill="FFFFFF"/>
        </w:rPr>
        <w:t>ενώπιόν</w:t>
      </w:r>
      <w:proofErr w:type="spellEnd"/>
      <w:r>
        <w:rPr>
          <w:rFonts w:eastAsia="Times New Roman"/>
          <w:color w:val="000000"/>
          <w:szCs w:val="24"/>
          <w:shd w:val="clear" w:color="auto" w:fill="FFFFFF"/>
        </w:rPr>
        <w:t xml:space="preserve"> σας, δημιούργησε μια σύγχυση</w:t>
      </w:r>
      <w:r>
        <w:rPr>
          <w:rFonts w:eastAsia="Times New Roman"/>
          <w:color w:val="000000"/>
          <w:szCs w:val="24"/>
          <w:shd w:val="clear" w:color="auto" w:fill="FFFFFF"/>
        </w:rPr>
        <w:t>,</w:t>
      </w:r>
      <w:r>
        <w:rPr>
          <w:rFonts w:eastAsia="Times New Roman"/>
          <w:color w:val="000000"/>
          <w:szCs w:val="24"/>
          <w:shd w:val="clear" w:color="auto" w:fill="FFFFFF"/>
        </w:rPr>
        <w:t xml:space="preserve"> καθώς δεν μπορεί να βγάλει κανείς απόλυτο συμπέρασμα με τα στοιχεία της απογραφής. </w:t>
      </w:r>
    </w:p>
    <w:p w14:paraId="7CC134B7"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 συνέχεια, σε σχέση με τον προγραμματισμό των προσλήψεων υπάρχει μια συνεχής εξαγγελία από διάφορους</w:t>
      </w:r>
      <w:r>
        <w:rPr>
          <w:rFonts w:eastAsia="Times New Roman"/>
          <w:color w:val="000000"/>
          <w:szCs w:val="24"/>
          <w:shd w:val="clear" w:color="auto" w:fill="FFFFFF"/>
        </w:rPr>
        <w:t xml:space="preserve"> Υπουργούς της Κυβερνήσεως. Κάποια στιγμή θεωρούμε ότι πρέπει να ακουστεί επίσημα από την Κυβέρνηση –φαντάζομαι από εσάς που είστε η αρμόδια Υπουργός- τι ακριβώς έχει γίνει και τι πρόκειται να γίνει, ποια είναι η ιεράρχηση των προτεραιοτήτων του </w:t>
      </w:r>
      <w:r>
        <w:rPr>
          <w:rFonts w:eastAsia="Times New Roman"/>
          <w:color w:val="000000"/>
          <w:szCs w:val="24"/>
          <w:shd w:val="clear" w:color="auto" w:fill="FFFFFF"/>
        </w:rPr>
        <w:t>δ</w:t>
      </w:r>
      <w:r>
        <w:rPr>
          <w:rFonts w:eastAsia="Times New Roman"/>
          <w:color w:val="000000"/>
          <w:szCs w:val="24"/>
          <w:shd w:val="clear" w:color="auto" w:fill="FFFFFF"/>
        </w:rPr>
        <w:t>ημοσίου κ</w:t>
      </w:r>
      <w:r>
        <w:rPr>
          <w:rFonts w:eastAsia="Times New Roman"/>
          <w:color w:val="000000"/>
          <w:szCs w:val="24"/>
          <w:shd w:val="clear" w:color="auto" w:fill="FFFFFF"/>
        </w:rPr>
        <w:t xml:space="preserve">αι πώς προβλέπεται να γίνει, έτσι ώστε να υπάρχει μια σαφής εικόνα ότι πράγματι καλύπτονται οι ανάγκες </w:t>
      </w:r>
      <w:r>
        <w:rPr>
          <w:rFonts w:eastAsia="Times New Roman"/>
          <w:color w:val="000000"/>
          <w:szCs w:val="24"/>
          <w:shd w:val="clear" w:color="auto" w:fill="FFFFFF"/>
        </w:rPr>
        <w:t>-</w:t>
      </w:r>
      <w:r>
        <w:rPr>
          <w:rFonts w:eastAsia="Times New Roman"/>
          <w:color w:val="000000"/>
          <w:szCs w:val="24"/>
          <w:shd w:val="clear" w:color="auto" w:fill="FFFFFF"/>
        </w:rPr>
        <w:t>που πρέπει να καλυφθούν- στα διάφορα Υπουργεία ή σε διάφορους φορείς, αλλά συγχρόνως να ξέρουμε και τον τρόπο</w:t>
      </w:r>
      <w:r>
        <w:rPr>
          <w:rFonts w:eastAsia="Times New Roman"/>
          <w:color w:val="000000"/>
          <w:szCs w:val="24"/>
          <w:shd w:val="clear" w:color="auto" w:fill="FFFFFF"/>
        </w:rPr>
        <w:t>,</w:t>
      </w:r>
      <w:r>
        <w:rPr>
          <w:rFonts w:eastAsia="Times New Roman"/>
          <w:color w:val="000000"/>
          <w:szCs w:val="24"/>
          <w:shd w:val="clear" w:color="auto" w:fill="FFFFFF"/>
        </w:rPr>
        <w:t xml:space="preserve"> με τον οποίο γίνονται αυτοί οι διαγωνισμοί.</w:t>
      </w:r>
    </w:p>
    <w:p w14:paraId="7CC134B8" w14:textId="77777777" w:rsidR="00DA4EE4" w:rsidRDefault="00FE2A9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Καταλαβαίνετε ότι υπάρχει αγωνία και από τους άνεργους πτυχιούχους και από τον κόσμο, προκειμένου να έχουν μια σαφή εικόνα όλης αυτής της κατάστασης.</w:t>
      </w:r>
    </w:p>
    <w:p w14:paraId="7CC134B9" w14:textId="77777777" w:rsidR="00DA4EE4" w:rsidRDefault="00FE2A9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Ορίστε, κυρία Υπουργέ, έχετε</w:t>
      </w:r>
      <w:r>
        <w:rPr>
          <w:rFonts w:eastAsia="Times New Roman"/>
          <w:szCs w:val="24"/>
        </w:rPr>
        <w:t xml:space="preserve"> τον λόγο για τρία λεπτά.</w:t>
      </w:r>
    </w:p>
    <w:p w14:paraId="7CC134BA" w14:textId="77777777" w:rsidR="00DA4EE4" w:rsidRDefault="00FE2A97">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Ευχαριστώ, κύριε Πρόεδρε.</w:t>
      </w:r>
    </w:p>
    <w:p w14:paraId="7CC134BB" w14:textId="77777777" w:rsidR="00DA4EE4" w:rsidRDefault="00FE2A97">
      <w:pPr>
        <w:spacing w:line="600" w:lineRule="auto"/>
        <w:ind w:firstLine="720"/>
        <w:jc w:val="both"/>
        <w:rPr>
          <w:rFonts w:eastAsia="Times New Roman"/>
          <w:szCs w:val="24"/>
        </w:rPr>
      </w:pPr>
      <w:r>
        <w:rPr>
          <w:rFonts w:eastAsia="Times New Roman"/>
          <w:szCs w:val="24"/>
        </w:rPr>
        <w:t>Κύριε Γεωργαντά, επανέρχεστε για άλλη μια φορά στον κανόνα προσλήψεων-αποχωρήσεων και στα δεδομένα της απογραφής. Όμως εδώ κρούετε ανοιχτές θύρες. Το</w:t>
      </w:r>
      <w:r>
        <w:rPr>
          <w:rFonts w:eastAsia="Times New Roman"/>
          <w:szCs w:val="24"/>
        </w:rPr>
        <w:t xml:space="preserve"> σύνολο των στοιχείων τα οποία ζητάτε είναι ήδη δημοσιευμένα στη γνωστή σε όλους Βάση Απογραφής. Η </w:t>
      </w:r>
      <w:r>
        <w:rPr>
          <w:rFonts w:eastAsia="Times New Roman"/>
          <w:szCs w:val="24"/>
        </w:rPr>
        <w:t>βάση</w:t>
      </w:r>
      <w:r>
        <w:rPr>
          <w:rFonts w:eastAsia="Times New Roman"/>
          <w:szCs w:val="24"/>
        </w:rPr>
        <w:t xml:space="preserve"> λειτουργεί από το 2012. Τα στοιχεία συλλέγονται πάγια με την ίδια μεθοδολογία. Εκεί, λοιπόν, ο καθένας μπορεί να βρει το σύνολο των στοιχείων, με τα οπο</w:t>
      </w:r>
      <w:r>
        <w:rPr>
          <w:rFonts w:eastAsia="Times New Roman"/>
          <w:szCs w:val="24"/>
        </w:rPr>
        <w:t xml:space="preserve">ία μπορεί να δει στη χώρα μας ή διεθνώς –διεξάγεται η διαπραγμάτευση της χώρας με βάση αυτά τα στοιχεία- το κομμάτι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Αυτό δεν γίνεται μόνο τώρα. Γίνεται με τα ίδια στοιχεία, με τον ίδιο τρόπο, από το 2012.</w:t>
      </w:r>
    </w:p>
    <w:p w14:paraId="7CC134BC" w14:textId="77777777" w:rsidR="00DA4EE4" w:rsidRDefault="00FE2A97">
      <w:pPr>
        <w:spacing w:line="600" w:lineRule="auto"/>
        <w:ind w:firstLine="720"/>
        <w:jc w:val="both"/>
        <w:rPr>
          <w:rFonts w:eastAsia="Times New Roman" w:cs="Times New Roman"/>
          <w:szCs w:val="24"/>
        </w:rPr>
      </w:pPr>
      <w:r>
        <w:rPr>
          <w:rFonts w:eastAsia="Times New Roman"/>
          <w:szCs w:val="24"/>
        </w:rPr>
        <w:t xml:space="preserve">Μέχρι τότε, βέβαια, δηλαδή </w:t>
      </w:r>
      <w:r>
        <w:rPr>
          <w:rFonts w:eastAsia="Times New Roman"/>
          <w:szCs w:val="24"/>
        </w:rPr>
        <w:t xml:space="preserve">μέχρι το 2012 –οφείλω να το πω αυτό- οι κυβερνήσεις και της Νέας Δημοκρατίας και του ΠΑΣΟΚ δεν κατέγραφαν καν τους υπηρετούντες στο </w:t>
      </w:r>
      <w:r>
        <w:rPr>
          <w:rFonts w:eastAsia="Times New Roman"/>
          <w:szCs w:val="24"/>
        </w:rPr>
        <w:t>δ</w:t>
      </w:r>
      <w:r>
        <w:rPr>
          <w:rFonts w:eastAsia="Times New Roman"/>
          <w:szCs w:val="24"/>
        </w:rPr>
        <w:t>ημόσιο.</w:t>
      </w:r>
      <w:r w:rsidDel="00B725D7">
        <w:rPr>
          <w:rFonts w:eastAsia="Times New Roman"/>
          <w:szCs w:val="24"/>
        </w:rPr>
        <w:t xml:space="preserve"> </w:t>
      </w:r>
      <w:r>
        <w:rPr>
          <w:rFonts w:eastAsia="Times New Roman" w:cs="Times New Roman"/>
          <w:szCs w:val="24"/>
        </w:rPr>
        <w:t>Η διαδικασία ήταν πλήρως αδιαφανής</w:t>
      </w:r>
      <w:r>
        <w:rPr>
          <w:rFonts w:eastAsia="Times New Roman" w:cs="Times New Roman"/>
          <w:szCs w:val="24"/>
        </w:rPr>
        <w:t xml:space="preserve"> και</w:t>
      </w:r>
      <w:r>
        <w:rPr>
          <w:rFonts w:eastAsia="Times New Roman" w:cs="Times New Roman"/>
          <w:szCs w:val="24"/>
        </w:rPr>
        <w:t xml:space="preserve"> όπως καταλαβαίνει ο καθένας μας, όχι τυχαία.</w:t>
      </w:r>
    </w:p>
    <w:p w14:paraId="7CC134B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θυμίζω τη μεθόδευση το </w:t>
      </w:r>
      <w:r>
        <w:rPr>
          <w:rFonts w:eastAsia="Times New Roman" w:cs="Times New Roman"/>
          <w:szCs w:val="24"/>
        </w:rPr>
        <w:t>να μην καταγράφονται αυτά τα οποία μας εγκαλείτε σήμερα, να μην καταγράφονται ούτε οι συνεργάτες των υπουργικών γραφείων στη απογραφή, πράγμα το οποίο συμβαίνει τώρα, συμβαίνει επί των δικών μας ημερών.</w:t>
      </w:r>
    </w:p>
    <w:p w14:paraId="7CC134B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Είμαστε, λοιπόν, σαφώς ενάντια στο να μην υπάρχουν στ</w:t>
      </w:r>
      <w:r>
        <w:rPr>
          <w:rFonts w:eastAsia="Times New Roman" w:cs="Times New Roman"/>
          <w:szCs w:val="24"/>
        </w:rPr>
        <w:t>οιχεία, να μη δημοσιοποιούνται, διότι αφορά τον κάθε Έλληνα πολίτη, διότι προέρχεται από την τσέπη του κάθε Έλληνα πολίτη. Εμείς καταγράφουμε όλους. Όλα υπάρχουν στο σύστημα Απογραφή. Σας κοινοποίησα τα στοιχεία αυτά πριν δύο μήνες στην αντίστοιχη ερώτηση.</w:t>
      </w:r>
      <w:r>
        <w:rPr>
          <w:rFonts w:eastAsia="Times New Roman" w:cs="Times New Roman"/>
          <w:szCs w:val="24"/>
        </w:rPr>
        <w:t xml:space="preserve"> Σήμερα, λοιπόν, επανέρχεστε </w:t>
      </w:r>
      <w:r>
        <w:rPr>
          <w:rFonts w:eastAsia="Times New Roman" w:cs="Times New Roman"/>
          <w:szCs w:val="24"/>
        </w:rPr>
        <w:t>για</w:t>
      </w:r>
      <w:r>
        <w:rPr>
          <w:rFonts w:eastAsia="Times New Roman" w:cs="Times New Roman"/>
          <w:szCs w:val="24"/>
        </w:rPr>
        <w:t xml:space="preserve"> τα </w:t>
      </w:r>
      <w:r>
        <w:rPr>
          <w:rFonts w:eastAsia="Times New Roman" w:cs="Times New Roman"/>
          <w:szCs w:val="24"/>
        </w:rPr>
        <w:t xml:space="preserve">νομικά πρόσωπα ιδιωτικού δικαίου </w:t>
      </w:r>
      <w:r>
        <w:rPr>
          <w:rFonts w:eastAsia="Times New Roman" w:cs="Times New Roman"/>
          <w:szCs w:val="24"/>
        </w:rPr>
        <w:t>και τις ΔΕΚΟ.</w:t>
      </w:r>
    </w:p>
    <w:p w14:paraId="7CC134B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Η απογραφή, όπως ξέρετε, κύριε Γεωργαντά, είναι πραγματικά ένα μεγάλο έργο και βεβαίως</w:t>
      </w:r>
      <w:r>
        <w:rPr>
          <w:rFonts w:eastAsia="Times New Roman" w:cs="Times New Roman"/>
          <w:szCs w:val="24"/>
        </w:rPr>
        <w:t>,</w:t>
      </w:r>
      <w:r>
        <w:rPr>
          <w:rFonts w:eastAsia="Times New Roman" w:cs="Times New Roman"/>
          <w:szCs w:val="24"/>
        </w:rPr>
        <w:t xml:space="preserve"> υπάρχουν αντικειμενικές δυσχέρειες, κυρίως για τα </w:t>
      </w:r>
      <w:r>
        <w:rPr>
          <w:rFonts w:eastAsia="Times New Roman" w:cs="Times New Roman"/>
          <w:szCs w:val="24"/>
        </w:rPr>
        <w:t xml:space="preserve">νομικά πρόσωπα ιδιωτικού δικαίου </w:t>
      </w:r>
      <w:r>
        <w:rPr>
          <w:rFonts w:eastAsia="Times New Roman" w:cs="Times New Roman"/>
          <w:szCs w:val="24"/>
        </w:rPr>
        <w:t>κα</w:t>
      </w:r>
      <w:r>
        <w:rPr>
          <w:rFonts w:eastAsia="Times New Roman" w:cs="Times New Roman"/>
          <w:szCs w:val="24"/>
        </w:rPr>
        <w:t>ι τις ΔΕΚΟ</w:t>
      </w:r>
      <w:r>
        <w:rPr>
          <w:rFonts w:eastAsia="Times New Roman" w:cs="Times New Roman"/>
          <w:szCs w:val="24"/>
        </w:rPr>
        <w:t xml:space="preserve"> -τ</w:t>
      </w:r>
      <w:r>
        <w:rPr>
          <w:rFonts w:eastAsia="Times New Roman" w:cs="Times New Roman"/>
          <w:szCs w:val="24"/>
        </w:rPr>
        <w:t>ο γνωρίζετε καλά</w:t>
      </w:r>
      <w:r>
        <w:rPr>
          <w:rFonts w:eastAsia="Times New Roman" w:cs="Times New Roman"/>
          <w:szCs w:val="24"/>
        </w:rPr>
        <w:t>-</w:t>
      </w:r>
      <w:r>
        <w:rPr>
          <w:rFonts w:eastAsia="Times New Roman" w:cs="Times New Roman"/>
          <w:szCs w:val="24"/>
        </w:rPr>
        <w:t xml:space="preserve"> διότι εγκυκλίους σε σχέση με αυτό είχατε εκδώσει και εσείς παλαιότερα. Εμείς υλοποιούμε τη σταδιακή ενσωμάτωση των </w:t>
      </w:r>
      <w:r>
        <w:rPr>
          <w:rFonts w:eastAsia="Times New Roman" w:cs="Times New Roman"/>
          <w:szCs w:val="24"/>
        </w:rPr>
        <w:t xml:space="preserve">νομικών προσώπων ιδιωτικού δικαίου </w:t>
      </w:r>
      <w:r>
        <w:rPr>
          <w:rFonts w:eastAsia="Times New Roman" w:cs="Times New Roman"/>
          <w:szCs w:val="24"/>
        </w:rPr>
        <w:t xml:space="preserve">και των ΔΕΚΟ, για τα οποία υπάρχει υποχρέωση απογραφής. Από το 2015 και </w:t>
      </w:r>
      <w:r>
        <w:rPr>
          <w:rFonts w:eastAsia="Times New Roman" w:cs="Times New Roman"/>
          <w:szCs w:val="24"/>
        </w:rPr>
        <w:t>μετά δημοσιεύονται πια αυτά τα στοιχεία.</w:t>
      </w:r>
    </w:p>
    <w:p w14:paraId="7CC134C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Αξίζει εδώ να σημειωθεί ότι επίσης αυτές τις ημέρες κλείσαμε έναν νέο κύκλο διαπραγματεύσεων, με βάση τα στοιχεία</w:t>
      </w:r>
      <w:r>
        <w:rPr>
          <w:rFonts w:eastAsia="Times New Roman" w:cs="Times New Roman"/>
          <w:szCs w:val="24"/>
        </w:rPr>
        <w:t>,</w:t>
      </w:r>
      <w:r>
        <w:rPr>
          <w:rFonts w:eastAsia="Times New Roman" w:cs="Times New Roman"/>
          <w:szCs w:val="24"/>
        </w:rPr>
        <w:t xml:space="preserve"> για τα οποία και δουλεύουμε και τα οποία μας ρωτάτε και είναι δημοσιευμένα στη διάθεση όλων. Επίσης,</w:t>
      </w:r>
      <w:r>
        <w:rPr>
          <w:rFonts w:eastAsia="Times New Roman" w:cs="Times New Roman"/>
          <w:szCs w:val="24"/>
        </w:rPr>
        <w:t xml:space="preserve"> </w:t>
      </w:r>
      <w:r>
        <w:rPr>
          <w:rFonts w:eastAsia="Times New Roman" w:cs="Times New Roman"/>
          <w:szCs w:val="24"/>
        </w:rPr>
        <w:lastRenderedPageBreak/>
        <w:t>με βάση αυτά τα στοιχεία, διαμορφώνεται απαρέγκλιτα από το 2012 ο λόγος προσλήψεων- αποχωρήσεων.</w:t>
      </w:r>
    </w:p>
    <w:p w14:paraId="7CC134C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7CC134C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Βέβαια, η προηγούμενη </w:t>
      </w:r>
      <w:r>
        <w:rPr>
          <w:rFonts w:eastAsia="Times New Roman" w:cs="Times New Roman"/>
          <w:szCs w:val="24"/>
        </w:rPr>
        <w:t xml:space="preserve">κυβέρνηση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δεν εκμεταλλεύτηκ</w:t>
      </w:r>
      <w:r>
        <w:rPr>
          <w:rFonts w:eastAsia="Times New Roman" w:cs="Times New Roman"/>
          <w:szCs w:val="24"/>
        </w:rPr>
        <w:t>ε αυτόν τον κανόνα, δεν τον χρησιμοποίησε, διότι υπήρχε η δυνατότητα να γίνονται περιορισμένες βεβαίως προσλήψεις, αλλά ούτε αυτές έγιναν, και βεβαίως</w:t>
      </w:r>
      <w:r>
        <w:rPr>
          <w:rFonts w:eastAsia="Times New Roman" w:cs="Times New Roman"/>
          <w:szCs w:val="24"/>
        </w:rPr>
        <w:t>,</w:t>
      </w:r>
      <w:r>
        <w:rPr>
          <w:rFonts w:eastAsia="Times New Roman" w:cs="Times New Roman"/>
          <w:szCs w:val="24"/>
        </w:rPr>
        <w:t xml:space="preserve"> όχι τυχαία. Αυτά γίνονται</w:t>
      </w:r>
      <w:r>
        <w:rPr>
          <w:rFonts w:eastAsia="Times New Roman" w:cs="Times New Roman"/>
          <w:szCs w:val="24"/>
        </w:rPr>
        <w:t>,</w:t>
      </w:r>
      <w:r>
        <w:rPr>
          <w:rFonts w:eastAsia="Times New Roman" w:cs="Times New Roman"/>
          <w:szCs w:val="24"/>
        </w:rPr>
        <w:t xml:space="preserve"> διότι είναι συνειδητές επιλογές, επιλογές προοδευτικά να εκχωρηθούν υπηρεσίες</w:t>
      </w:r>
      <w:r>
        <w:rPr>
          <w:rFonts w:eastAsia="Times New Roman" w:cs="Times New Roman"/>
          <w:szCs w:val="24"/>
        </w:rPr>
        <w:t xml:space="preserve"> του κοινωνικού κράτους στον ιδιωτικό τομέα. Και από την άλλη πλευρά</w:t>
      </w:r>
      <w:r>
        <w:rPr>
          <w:rFonts w:eastAsia="Times New Roman" w:cs="Times New Roman"/>
          <w:szCs w:val="24"/>
        </w:rPr>
        <w:t>,</w:t>
      </w:r>
      <w:r>
        <w:rPr>
          <w:rFonts w:eastAsia="Times New Roman" w:cs="Times New Roman"/>
          <w:szCs w:val="24"/>
        </w:rPr>
        <w:t xml:space="preserve"> χρησιμοποιούμε εμείς σήμερα αυτόν τον κανόνα</w:t>
      </w:r>
      <w:r>
        <w:rPr>
          <w:rFonts w:eastAsia="Times New Roman" w:cs="Times New Roman"/>
          <w:szCs w:val="24"/>
        </w:rPr>
        <w:t>,</w:t>
      </w:r>
      <w:r>
        <w:rPr>
          <w:rFonts w:eastAsia="Times New Roman" w:cs="Times New Roman"/>
          <w:szCs w:val="24"/>
        </w:rPr>
        <w:t xml:space="preserve"> για να στελεχώσουμε, με όσα περιθώρια μας δίνει, ευαίσθητους τομείς με προτεραιότητες όπως είναι η υγεία.</w:t>
      </w:r>
    </w:p>
    <w:p w14:paraId="7CC134C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Επίσης, ξεκολλήσαμε διαδικασίες πο</w:t>
      </w:r>
      <w:r>
        <w:rPr>
          <w:rFonts w:eastAsia="Times New Roman" w:cs="Times New Roman"/>
          <w:szCs w:val="24"/>
        </w:rPr>
        <w:t>υ χρόνιζαν, προβαίνοντας στον διαγωνισμό ανθρώπων</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προ πολλού είχαν περάσει επιτυχώς τις διαδικασίες του ΑΣΕΠ. Βάσει των επίσημων στοιχείων, λοιπόν, της απογραφής, με βάση τα παρακάτω ερωτήματα της ερώτησής σας, θα καταθέσω </w:t>
      </w:r>
      <w:r>
        <w:rPr>
          <w:rFonts w:eastAsia="Times New Roman" w:cs="Times New Roman"/>
          <w:szCs w:val="24"/>
        </w:rPr>
        <w:t xml:space="preserve">στα Πρακτικά </w:t>
      </w:r>
      <w:r>
        <w:rPr>
          <w:rFonts w:eastAsia="Times New Roman" w:cs="Times New Roman"/>
          <w:szCs w:val="24"/>
        </w:rPr>
        <w:t>πίνακα γι</w:t>
      </w:r>
      <w:r>
        <w:rPr>
          <w:rFonts w:eastAsia="Times New Roman" w:cs="Times New Roman"/>
          <w:szCs w:val="24"/>
        </w:rPr>
        <w:t xml:space="preserve">α τις προσλήψεις-αποχωρήσεις από τον Φεβρουάριο του 2015 έως τον Απρίλιο του 2017, ανά έτος. </w:t>
      </w:r>
    </w:p>
    <w:p w14:paraId="7CC134C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τον προγραμματισμό των προσλήψεων για το 2017, με βάση τον κανόνα ένα προς τέσσερα πια, ο μέγιστος αριθμός προσλήψεων για το έτος 2017 ανέρχεται σε </w:t>
      </w:r>
      <w:r>
        <w:rPr>
          <w:rFonts w:eastAsia="Times New Roman" w:cs="Times New Roman"/>
          <w:szCs w:val="24"/>
        </w:rPr>
        <w:t>δύ</w:t>
      </w:r>
      <w:r>
        <w:rPr>
          <w:rFonts w:eastAsia="Times New Roman" w:cs="Times New Roman"/>
          <w:szCs w:val="24"/>
        </w:rPr>
        <w:t>ο χιλιάδες τετρακόσιες πενήντα τρεις</w:t>
      </w:r>
      <w:r>
        <w:rPr>
          <w:rFonts w:eastAsia="Times New Roman" w:cs="Times New Roman"/>
          <w:szCs w:val="24"/>
        </w:rPr>
        <w:t xml:space="preserve"> προσλήψεις. Στον αριθμό αυτόν προστίθενται </w:t>
      </w:r>
      <w:r>
        <w:rPr>
          <w:rFonts w:eastAsia="Times New Roman" w:cs="Times New Roman"/>
          <w:szCs w:val="24"/>
        </w:rPr>
        <w:t>τέσσερις χιλιάδες εξακόσιες σαράντα τέσσερις</w:t>
      </w:r>
      <w:r>
        <w:rPr>
          <w:rFonts w:eastAsia="Times New Roman" w:cs="Times New Roman"/>
          <w:szCs w:val="24"/>
        </w:rPr>
        <w:t xml:space="preserve"> προσλήψεις, </w:t>
      </w:r>
      <w:r>
        <w:rPr>
          <w:rFonts w:eastAsia="Times New Roman"/>
          <w:szCs w:val="24"/>
        </w:rPr>
        <w:t xml:space="preserve">οι οποίες </w:t>
      </w:r>
      <w:r>
        <w:rPr>
          <w:rFonts w:eastAsia="Times New Roman" w:cs="Times New Roman"/>
          <w:szCs w:val="24"/>
        </w:rPr>
        <w:t>δεν υλοποιήθηκαν από εσάς τα προηγούμενα χρόνια, που είχατε τα περιθώρια. Άρα μπορούμε το έτος 2017 να προχωρ</w:t>
      </w:r>
      <w:r>
        <w:rPr>
          <w:rFonts w:eastAsia="Times New Roman" w:cs="Times New Roman"/>
          <w:szCs w:val="24"/>
        </w:rPr>
        <w:t xml:space="preserve">ήσουμε σε </w:t>
      </w:r>
      <w:r>
        <w:rPr>
          <w:rFonts w:eastAsia="Times New Roman" w:cs="Times New Roman"/>
          <w:szCs w:val="24"/>
        </w:rPr>
        <w:t>επτά χιλιάδες ενενήντα επτά</w:t>
      </w:r>
      <w:r>
        <w:rPr>
          <w:rFonts w:eastAsia="Times New Roman" w:cs="Times New Roman"/>
          <w:szCs w:val="24"/>
        </w:rPr>
        <w:t xml:space="preserve"> προσλήψεις.</w:t>
      </w:r>
    </w:p>
    <w:p w14:paraId="7CC134C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Όσον αφορά το τρίτο ερώτημα, οι προκηρύξεις για πρόσληψη προσωπικού μονίμου ή αορίστου χρόνου εκδίδονται από τον ΑΣΕΠ, σε συνεργασία με τον φορέα ο οποίος διενεργεί την πρόσληψη, προς ενημέρωση, καταθέτω κα</w:t>
      </w:r>
      <w:r>
        <w:rPr>
          <w:rFonts w:eastAsia="Times New Roman" w:cs="Times New Roman"/>
          <w:szCs w:val="24"/>
        </w:rPr>
        <w:t xml:space="preserve">ι το αντίστοιχο έγγραφο του ΑΣΕΠ, όπου παρουσιάζονται αναλυτικά και οι προκηρύξεις που έγιναν για τα χρόνια 2015, 2016 και 2017. </w:t>
      </w:r>
    </w:p>
    <w:p w14:paraId="7CC134C6"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δευτερολογία. </w:t>
      </w:r>
    </w:p>
    <w:p w14:paraId="7CC134C7"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Ολοκληρώνω με</w:t>
      </w:r>
      <w:r>
        <w:rPr>
          <w:rFonts w:eastAsia="Times New Roman" w:cs="Times New Roman"/>
          <w:szCs w:val="24"/>
        </w:rPr>
        <w:t xml:space="preserve"> αυτό. Δεν θα αργήσω. Ήταν πάρα πολλά τα ερωτήματα, κύριε Πρόεδρε, στην ίδια πρόταση. Δεν θα προλάβω και μετά δηλαδή. Δώστε μου μόνο ένα λεπτό.</w:t>
      </w:r>
    </w:p>
    <w:p w14:paraId="7CC134C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προκύπτει στα χρόνια αυτά μέχρι σήμερα, εκδόθηκαν από τον ΑΣΕΠ είκοσι εννέα προκηρύξεις με </w:t>
      </w:r>
      <w:r>
        <w:rPr>
          <w:rFonts w:eastAsia="Times New Roman" w:cs="Times New Roman"/>
          <w:szCs w:val="24"/>
        </w:rPr>
        <w:t>οκτώ χιλιάδες εξ</w:t>
      </w:r>
      <w:r>
        <w:rPr>
          <w:rFonts w:eastAsia="Times New Roman" w:cs="Times New Roman"/>
          <w:szCs w:val="24"/>
        </w:rPr>
        <w:t>ακόσιες μία</w:t>
      </w:r>
      <w:r>
        <w:rPr>
          <w:rFonts w:eastAsia="Times New Roman" w:cs="Times New Roman"/>
          <w:szCs w:val="24"/>
        </w:rPr>
        <w:t xml:space="preserve"> θέσεις προσωπικού.</w:t>
      </w:r>
    </w:p>
    <w:p w14:paraId="7CC134C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Ερώτημα τέταρτο για τους διαγωνισμούς εκτός ΑΣΕΠ. Δεν διεξάγονται διαγωνισμοί εκτός ΑΣΕΠ. Τώρα εάν αναφέρεστε σε διαδικασίες πρόσληψης που εκ του νόμου δεν υπόκεινται στον έλεγχο του ΑΣΕΠ, δηλαδή αυτές οι ειδικές, το εξιδεικε</w:t>
      </w:r>
      <w:r>
        <w:rPr>
          <w:rFonts w:eastAsia="Times New Roman" w:cs="Times New Roman"/>
          <w:szCs w:val="24"/>
        </w:rPr>
        <w:t>υμένο προσωπικό για ιδιαίτερες υπηρεσίες, αυτό γίνεται κατόπιν ειδικής διαγωνιστικής διαδικασίας, η οποία εμπίπτει σε άλλο νομικό πλαίσιο, παραδείγματος χάρη, το ιατρικό προσωπικό, τα μέλη ΔΕΠ, προσλήψεις παραγωγικών σχολών δημοσίου, όπως η Εθνική Σχολή Δι</w:t>
      </w:r>
      <w:r>
        <w:rPr>
          <w:rFonts w:eastAsia="Times New Roman" w:cs="Times New Roman"/>
          <w:szCs w:val="24"/>
        </w:rPr>
        <w:t>καστών, Διπλωματική Ακαδημία και Εθνική Σχολή Δημόσιας Διοίκησης.</w:t>
      </w:r>
    </w:p>
    <w:p w14:paraId="7CC134C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Επίσης, καταθέτω στα Πρακτικά εγκρίσεις που έχουν δοθεί για το 2015 και το 2016 στα τρία και τέσσερα τοποθέτηση επιτυχόντων.</w:t>
      </w:r>
    </w:p>
    <w:p w14:paraId="7CC134C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Οφείλετε να γνωρίζετε –γνωρίζετε- κύριε Γεωργαντά, ότι το Υπουργε</w:t>
      </w:r>
      <w:r>
        <w:rPr>
          <w:rFonts w:eastAsia="Times New Roman" w:cs="Times New Roman"/>
          <w:szCs w:val="24"/>
        </w:rPr>
        <w:t xml:space="preserve">ίο εμπλέκεται στην έναρξη της διαδικασίας, καθώς απαιτείται η έγκριση από την </w:t>
      </w:r>
      <w:r>
        <w:rPr>
          <w:rFonts w:eastAsia="Times New Roman" w:cs="Times New Roman"/>
          <w:szCs w:val="24"/>
        </w:rPr>
        <w:t>ε</w:t>
      </w:r>
      <w:r>
        <w:rPr>
          <w:rFonts w:eastAsia="Times New Roman" w:cs="Times New Roman"/>
          <w:szCs w:val="24"/>
        </w:rPr>
        <w:t xml:space="preserve">πιτροπή της ΠΥΣ 33. Επίσης, εκδίδει απόφαση κατανομής πριν την ολοκλήρωση των διαδικασιών. Μετά τη δημοσίευση των αποφάσεων σε τρεις μήνες, οι εκάστοτε αρμόδιοι φορείς οφείλουν </w:t>
      </w:r>
      <w:r>
        <w:rPr>
          <w:rFonts w:eastAsia="Times New Roman" w:cs="Times New Roman"/>
          <w:szCs w:val="24"/>
        </w:rPr>
        <w:t xml:space="preserve">να προβούν σε πράξεις διορισμού. </w:t>
      </w:r>
    </w:p>
    <w:p w14:paraId="7CC134C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Συνεπώς, η τοποθέτηση επιτυχόντων, για τους οποίους μας ρωτάτε, στους φορείς επιλογής διενεργείται από τον οικείο φορέα. Ο αριθμός των θέσεων που προκηρύσσονται και στη συνέχεια πληρώνονται δεν αντιστοιχεί πάντα στον αριθμ</w:t>
      </w:r>
      <w:r>
        <w:rPr>
          <w:rFonts w:eastAsia="Times New Roman" w:cs="Times New Roman"/>
          <w:szCs w:val="24"/>
        </w:rPr>
        <w:t xml:space="preserve">ό εγκρίσεων που έχουν δοθεί, δηλαδή μπορεί να προκηρυχθούν λιγότερες θέσεις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μην προκηρυχθεί το σύνολο των εγκεκριμένων θέσεων από το δικό μας Υπουργείο. Αυτό θα το κρίνει το κάθε Υπουργείο. Σε κάθε περίπτωση όλες αυτές οι προσλήψεις</w:t>
      </w:r>
      <w:r>
        <w:rPr>
          <w:rFonts w:eastAsia="Times New Roman" w:cs="Times New Roman"/>
          <w:szCs w:val="24"/>
        </w:rPr>
        <w:t xml:space="preserve"> αποτυπώνονται και στην απογραφή. </w:t>
      </w:r>
    </w:p>
    <w:p w14:paraId="7CC134C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 και για τα υπόλοιπα.</w:t>
      </w:r>
    </w:p>
    <w:p w14:paraId="7CC134C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Σας ευχαριστώ.</w:t>
      </w:r>
    </w:p>
    <w:p w14:paraId="7CC134C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cs="Times New Roman"/>
          <w:szCs w:val="24"/>
        </w:rPr>
        <w:t xml:space="preserve">κ. Όλγα </w:t>
      </w:r>
      <w:proofErr w:type="spellStart"/>
      <w:r>
        <w:rPr>
          <w:rFonts w:eastAsia="Times New Roman" w:cs="Times New Roman"/>
          <w:szCs w:val="24"/>
        </w:rPr>
        <w:t>Γεροβασίλη</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CC134D0"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Γεωργαντά, έχετε τον λόγο.</w:t>
      </w:r>
    </w:p>
    <w:p w14:paraId="7CC134D1"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Το ερώτημά μου –και νομίζω ότι αποδεικνύεται τελικά σήμερα- έγινε ακριβώς γιατί υπάρχει μια τακτική από το Υπουργείο συνεχόμενη να μην δίνει τα σωστά στοιχεία.</w:t>
      </w:r>
    </w:p>
    <w:p w14:paraId="7CC134D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ερώτησή μου, η οποία ήταν ξεκάθαρη </w:t>
      </w:r>
      <w:r>
        <w:rPr>
          <w:rFonts w:eastAsia="Times New Roman" w:cs="Times New Roman"/>
          <w:szCs w:val="24"/>
        </w:rPr>
        <w:t>και</w:t>
      </w:r>
      <w:r>
        <w:rPr>
          <w:rFonts w:eastAsia="Times New Roman" w:cs="Times New Roman"/>
          <w:szCs w:val="24"/>
        </w:rPr>
        <w:t xml:space="preserve"> ζητούσα τα πλήρη στοιχεία για τ</w:t>
      </w:r>
      <w:r>
        <w:rPr>
          <w:rFonts w:eastAsia="Times New Roman" w:cs="Times New Roman"/>
          <w:szCs w:val="24"/>
        </w:rPr>
        <w:t xml:space="preserve">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μου απαντάτε τον Μάρτιο του 2017 ότι οι προσλήψεις οι οποίες </w:t>
      </w:r>
      <w:r>
        <w:rPr>
          <w:rFonts w:eastAsia="Times New Roman" w:cs="Times New Roman"/>
          <w:szCs w:val="24"/>
        </w:rPr>
        <w:t>έγιναν</w:t>
      </w:r>
      <w:r>
        <w:rPr>
          <w:rFonts w:eastAsia="Times New Roman" w:cs="Times New Roman"/>
          <w:szCs w:val="24"/>
        </w:rPr>
        <w:t xml:space="preserve">, εξαιρουμένων από αυτών που είναι από δικαστικές αποφάσεις, είναι </w:t>
      </w:r>
      <w:r>
        <w:rPr>
          <w:rFonts w:eastAsia="Times New Roman" w:cs="Times New Roman"/>
          <w:szCs w:val="24"/>
        </w:rPr>
        <w:t>έξι χιλιάδες διακόσιες ογδόντα τέσσερις</w:t>
      </w:r>
      <w:r>
        <w:rPr>
          <w:rFonts w:eastAsia="Times New Roman" w:cs="Times New Roman"/>
          <w:szCs w:val="24"/>
        </w:rPr>
        <w:t>. Αυτή είναι η απάντησή σας. Δεν μου ξεκαθαρίζετ</w:t>
      </w:r>
      <w:r>
        <w:rPr>
          <w:rFonts w:eastAsia="Times New Roman" w:cs="Times New Roman"/>
          <w:szCs w:val="24"/>
        </w:rPr>
        <w:t xml:space="preserve">ε εάν υπάρχουν μέσα τα νομικά πρόσωπα ιδιωτικού δικαίου ή οι ΔΕΚΟ. Εννοείται ότι από τη στιγμή που είναι στο </w:t>
      </w:r>
      <w:r>
        <w:rPr>
          <w:rFonts w:eastAsia="Times New Roman" w:cs="Times New Roman"/>
          <w:szCs w:val="24"/>
        </w:rPr>
        <w:t>μ</w:t>
      </w:r>
      <w:r>
        <w:rPr>
          <w:rFonts w:eastAsia="Times New Roman" w:cs="Times New Roman"/>
          <w:szCs w:val="24"/>
        </w:rPr>
        <w:t xml:space="preserve">ητρώο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πρέπει να υπάρχουν. Σε κάθε περίπτωση, εγώ είχα ένα συγκεκριμένο ερώτημα γι’ αυτό. </w:t>
      </w:r>
    </w:p>
    <w:p w14:paraId="7CC134D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Έρχεται τώρα το μεσοπρόθεσ</w:t>
      </w:r>
      <w:r>
        <w:rPr>
          <w:rFonts w:eastAsia="Times New Roman" w:cs="Times New Roman"/>
          <w:szCs w:val="24"/>
        </w:rPr>
        <w:t>μο, το οποίο συμφώνησε και υπέγραψε η Κυβέρνηση τον Μάιο</w:t>
      </w:r>
      <w:r>
        <w:rPr>
          <w:rFonts w:eastAsia="Times New Roman" w:cs="Times New Roman"/>
          <w:szCs w:val="24"/>
        </w:rPr>
        <w:t>,</w:t>
      </w:r>
      <w:r>
        <w:rPr>
          <w:rFonts w:eastAsia="Times New Roman" w:cs="Times New Roman"/>
          <w:szCs w:val="24"/>
        </w:rPr>
        <w:t xml:space="preserve"> πριν από ένα μήνα, στο οποίο βλέπουμε άλλα νούμερα για το 2016, δηλαδή βλέπουμε εκεί πέρα προσλήψεις </w:t>
      </w:r>
      <w:r>
        <w:rPr>
          <w:rFonts w:eastAsia="Times New Roman" w:cs="Times New Roman"/>
          <w:szCs w:val="24"/>
        </w:rPr>
        <w:t>εννέα χιλιάδες εννιακόσιες πενήντα εννέα</w:t>
      </w:r>
      <w:r>
        <w:rPr>
          <w:rFonts w:eastAsia="Times New Roman" w:cs="Times New Roman"/>
          <w:szCs w:val="24"/>
        </w:rPr>
        <w:t>. Έχω μια διαφορά τρεισήμισι χιλιάδων ανθρώπων σύμφωνα με</w:t>
      </w:r>
      <w:r>
        <w:rPr>
          <w:rFonts w:eastAsia="Times New Roman" w:cs="Times New Roman"/>
          <w:szCs w:val="24"/>
        </w:rPr>
        <w:t xml:space="preserve"> αυτό που μου δώσατε τον Μάρτιο και με αυτό που συμφωνήθηκε και υπογράφηκε από εσάς ως προηγούμενο έτος πριν από έναν μήνα. Δεν μιλάω για τον προγραμματισμό 2017-2021. Μιλάω για τα δεδομένα του 2016. Εγώ, πείτε μου τώρα, τι να δεχθώ; Το </w:t>
      </w:r>
      <w:r>
        <w:rPr>
          <w:rFonts w:eastAsia="Times New Roman" w:cs="Times New Roman"/>
          <w:szCs w:val="24"/>
        </w:rPr>
        <w:t>έξι χιλιάδες διακόσ</w:t>
      </w:r>
      <w:r>
        <w:rPr>
          <w:rFonts w:eastAsia="Times New Roman" w:cs="Times New Roman"/>
          <w:szCs w:val="24"/>
        </w:rPr>
        <w:t>ια ογδόντα τέσσερα</w:t>
      </w:r>
      <w:r>
        <w:rPr>
          <w:rFonts w:eastAsia="Times New Roman" w:cs="Times New Roman"/>
          <w:szCs w:val="24"/>
        </w:rPr>
        <w:t xml:space="preserve">, την γραπτή ερώτησή σας ή το </w:t>
      </w:r>
      <w:r>
        <w:rPr>
          <w:rFonts w:eastAsia="Times New Roman" w:cs="Times New Roman"/>
          <w:szCs w:val="24"/>
        </w:rPr>
        <w:t>εννέα χιλιάδες εννιακόσια πενήντα εννέα</w:t>
      </w:r>
      <w:r>
        <w:rPr>
          <w:rFonts w:eastAsia="Times New Roman" w:cs="Times New Roman"/>
          <w:szCs w:val="24"/>
        </w:rPr>
        <w:t xml:space="preserve">, που είναι επίσης δικό σας, της Κυβερνήσεως, ως </w:t>
      </w:r>
      <w:r>
        <w:rPr>
          <w:rFonts w:eastAsia="Times New Roman" w:cs="Times New Roman"/>
          <w:szCs w:val="24"/>
        </w:rPr>
        <w:t>σ</w:t>
      </w:r>
      <w:r>
        <w:rPr>
          <w:rFonts w:eastAsia="Times New Roman" w:cs="Times New Roman"/>
          <w:szCs w:val="24"/>
        </w:rPr>
        <w:t xml:space="preserve">υμφωνία με το μεσοπρόθεσμο; </w:t>
      </w:r>
    </w:p>
    <w:p w14:paraId="7CC134D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Επίσης, εάν δει κάποιος την απογραφή, τουλάχιστον στα Υπουργεία και στα νομικά πρόσωπα δημ</w:t>
      </w:r>
      <w:r>
        <w:rPr>
          <w:rFonts w:eastAsia="Times New Roman" w:cs="Times New Roman"/>
          <w:szCs w:val="24"/>
        </w:rPr>
        <w:t xml:space="preserve">οσίου δικαίου, πράγματι μπορεί να καταλήξει </w:t>
      </w:r>
      <w:r>
        <w:rPr>
          <w:rFonts w:eastAsia="Times New Roman" w:cs="Times New Roman"/>
          <w:szCs w:val="24"/>
        </w:rPr>
        <w:lastRenderedPageBreak/>
        <w:t xml:space="preserve">στο τι ακριβώς συμβαίνει. Αλλά εδώ είναι οι </w:t>
      </w:r>
      <w:r>
        <w:rPr>
          <w:rFonts w:eastAsia="Times New Roman" w:cs="Times New Roman"/>
          <w:szCs w:val="24"/>
        </w:rPr>
        <w:t>χίλιοι επτακόσιοι εξήντα ένας</w:t>
      </w:r>
      <w:r>
        <w:rPr>
          <w:rFonts w:eastAsia="Times New Roman" w:cs="Times New Roman"/>
          <w:szCs w:val="24"/>
        </w:rPr>
        <w:t xml:space="preserve"> φορείς του </w:t>
      </w:r>
      <w:r>
        <w:rPr>
          <w:rFonts w:eastAsia="Times New Roman" w:cs="Times New Roman"/>
          <w:szCs w:val="24"/>
        </w:rPr>
        <w:t>μ</w:t>
      </w:r>
      <w:r>
        <w:rPr>
          <w:rFonts w:eastAsia="Times New Roman" w:cs="Times New Roman"/>
          <w:szCs w:val="24"/>
        </w:rPr>
        <w:t xml:space="preserve">ητρώου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επί του οποίου -για όλους αυτούς, οι οποίοι είναι μέσα στον περιορισμό, είναι μέσα στο νούμερο τ</w:t>
      </w:r>
      <w:r>
        <w:rPr>
          <w:rFonts w:eastAsia="Times New Roman" w:cs="Times New Roman"/>
          <w:szCs w:val="24"/>
        </w:rPr>
        <w:t>ων προσλήψεων- δεν έχω κα</w:t>
      </w:r>
      <w:r>
        <w:rPr>
          <w:rFonts w:eastAsia="Times New Roman" w:cs="Times New Roman"/>
          <w:szCs w:val="24"/>
        </w:rPr>
        <w:t>μ</w:t>
      </w:r>
      <w:r>
        <w:rPr>
          <w:rFonts w:eastAsia="Times New Roman" w:cs="Times New Roman"/>
          <w:szCs w:val="24"/>
        </w:rPr>
        <w:t>μία ενημέρωση, δεν έχω κα</w:t>
      </w:r>
      <w:r>
        <w:rPr>
          <w:rFonts w:eastAsia="Times New Roman" w:cs="Times New Roman"/>
          <w:szCs w:val="24"/>
        </w:rPr>
        <w:t>μ</w:t>
      </w:r>
      <w:r>
        <w:rPr>
          <w:rFonts w:eastAsia="Times New Roman" w:cs="Times New Roman"/>
          <w:szCs w:val="24"/>
        </w:rPr>
        <w:t>μία συγκεκριμένη απάντηση περί αποχωρήσεων και περί προσλήψεων. Το μόνο που μπόρεσα τελικά από αυτό το μεσοπρόθεσμο να δω είναι ότι στις ΔΕΚΟ μιλάμε για ογδόντα πέντε προσλήψεις και ότι στα νομικά πρόσωπα</w:t>
      </w:r>
      <w:r>
        <w:rPr>
          <w:rFonts w:eastAsia="Times New Roman" w:cs="Times New Roman"/>
          <w:szCs w:val="24"/>
        </w:rPr>
        <w:t xml:space="preserve"> ιδιωτικού δικαίου -εάν μπορώ να καταλάβω την προ τελευταία στήλη- μιλάμε για </w:t>
      </w:r>
      <w:proofErr w:type="spellStart"/>
      <w:r>
        <w:rPr>
          <w:rFonts w:eastAsia="Times New Roman" w:cs="Times New Roman"/>
          <w:szCs w:val="24"/>
        </w:rPr>
        <w:t>εκατόν</w:t>
      </w:r>
      <w:proofErr w:type="spellEnd"/>
      <w:r>
        <w:rPr>
          <w:rFonts w:eastAsia="Times New Roman" w:cs="Times New Roman"/>
          <w:szCs w:val="24"/>
        </w:rPr>
        <w:t xml:space="preserve"> σαράντα οκτώ. Θέλετε να μου πείτε εάν τελικά αυτό –γιατί εγώ καταλαβαίνω- αφορά μόνο τους φορείς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ιοίκησης, όπως λέμε, εννοώντας τα Υπουργεία μόνο και τα νομ</w:t>
      </w:r>
      <w:r>
        <w:rPr>
          <w:rFonts w:eastAsia="Times New Roman" w:cs="Times New Roman"/>
          <w:szCs w:val="24"/>
        </w:rPr>
        <w:t xml:space="preserve">ικά πρόσωπα δημοσίου δικαίου; Σε όλα τα άλλα, τα νομικά πρόσωπα ιδιωτικού δικαίου και στους </w:t>
      </w:r>
      <w:r>
        <w:rPr>
          <w:rFonts w:eastAsia="Times New Roman" w:cs="Times New Roman"/>
          <w:szCs w:val="24"/>
        </w:rPr>
        <w:t>χίλιους επτακόσιους εξήντα έναν</w:t>
      </w:r>
      <w:r>
        <w:rPr>
          <w:rFonts w:eastAsia="Times New Roman" w:cs="Times New Roman"/>
          <w:szCs w:val="24"/>
        </w:rPr>
        <w:t xml:space="preserve">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στις δημόσιες επιχειρήσεις, δεν έγινε καμ</w:t>
      </w:r>
      <w:r>
        <w:rPr>
          <w:rFonts w:eastAsia="Times New Roman" w:cs="Times New Roman"/>
          <w:szCs w:val="24"/>
        </w:rPr>
        <w:t>μ</w:t>
      </w:r>
      <w:r>
        <w:rPr>
          <w:rFonts w:eastAsia="Times New Roman" w:cs="Times New Roman"/>
          <w:szCs w:val="24"/>
        </w:rPr>
        <w:t>ία πρόσληψη; Έτσι μου λέτε τον Μάρτιο. Αλλά έρχεστε τελικώς</w:t>
      </w:r>
      <w:r>
        <w:rPr>
          <w:rFonts w:eastAsia="Times New Roman" w:cs="Times New Roman"/>
          <w:szCs w:val="24"/>
        </w:rPr>
        <w:t xml:space="preserve">, τον Μάιο και παραδέχεστε ότι είναι τρεισήμισι χιλιάδες. </w:t>
      </w:r>
    </w:p>
    <w:p w14:paraId="7CC134D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Κυρία Υπουργέ, τα ερωτήματά μου είναι συγκεκριμένα. Ξέρουμε πολύ καλά όλοι ότι στα νομικά πρόσωπα δημοσίου δικαίου και στα Υπουργεία οι διαγωνισμοί, κατά βάση, γίνονται γιατί δεν μπορεί να γίνουν α</w:t>
      </w:r>
      <w:r>
        <w:rPr>
          <w:rFonts w:eastAsia="Times New Roman" w:cs="Times New Roman"/>
          <w:szCs w:val="24"/>
        </w:rPr>
        <w:t>λλιώς, μέσω των διαδικασιών του ΑΣΕΠ. Η επιφύλαξή μας, το θολό σημείο, εκεί που θέλω συ</w:t>
      </w:r>
      <w:r>
        <w:rPr>
          <w:rFonts w:eastAsia="Times New Roman" w:cs="Times New Roman"/>
          <w:szCs w:val="24"/>
        </w:rPr>
        <w:lastRenderedPageBreak/>
        <w:t xml:space="preserve">γκεκριμένες απαντήσεις είναι με τους υπόλοιπους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Όλοι αυτοί πληρώνονται από τον Έλληνα φορολογούμενο. Θέλω να ξέρει με συγκεκριμένη απάντησ</w:t>
      </w:r>
      <w:r>
        <w:rPr>
          <w:rFonts w:eastAsia="Times New Roman" w:cs="Times New Roman"/>
          <w:szCs w:val="24"/>
        </w:rPr>
        <w:t xml:space="preserve">ή σας -αυτή ήταν η ερώτησή μου- ο Έλληνας φορολογούμενος, στους </w:t>
      </w:r>
      <w:r>
        <w:rPr>
          <w:rFonts w:eastAsia="Times New Roman" w:cs="Times New Roman"/>
          <w:szCs w:val="24"/>
        </w:rPr>
        <w:t>χίλιους επτακόσιους εξήντα έναν</w:t>
      </w:r>
      <w:r>
        <w:rPr>
          <w:rFonts w:eastAsia="Times New Roman" w:cs="Times New Roman"/>
          <w:szCs w:val="24"/>
        </w:rPr>
        <w:t xml:space="preserve">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πόσες αποχωρήσεις και πόσες προσλήψεις είχαμε και με ποιον τρόπο έγιναν οι προσλήψεις. Γιατί μιλάω για προσλήψεις μόνιμου </w:t>
      </w:r>
      <w:r>
        <w:rPr>
          <w:rFonts w:eastAsia="Times New Roman" w:cs="Times New Roman"/>
          <w:szCs w:val="24"/>
        </w:rPr>
        <w:t>προσωπικού, αλλά και αορίστου χρόνου. Και αυτές συμπεριλαμβάνονται μέσα στο ερώτημά μου, είναι συγκεκριμένες και οι αορίστου χρόνου.</w:t>
      </w:r>
    </w:p>
    <w:p w14:paraId="7CC134D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Θεωρώ, λοιπόν, ότι δεν πρέπει να καθίσουμε και να αναζητούμε, είναι υποχρέωση του Υπουργείου να δώσει, με έναν ξεκάθαρο τρό</w:t>
      </w:r>
      <w:r>
        <w:rPr>
          <w:rFonts w:eastAsia="Times New Roman" w:cs="Times New Roman"/>
          <w:szCs w:val="24"/>
        </w:rPr>
        <w:t>πο, αυτήν την εικόνα. Δέχομαι αυτό που είπατε ότι πράγματι, εμείς δεν κάναμε τις προσλήψεις τις οποίες δικαιούμασταν την προηγούμενη περίοδο, αλλά εμείς προφανώς δείξαμε έναν μεγαλύτερο σεβασμό για τις δημοσιονομικές δυσκολίες εκείνης της περιόδου, δική σα</w:t>
      </w:r>
      <w:r>
        <w:rPr>
          <w:rFonts w:eastAsia="Times New Roman" w:cs="Times New Roman"/>
          <w:szCs w:val="24"/>
        </w:rPr>
        <w:t>ς επιλογή είναι να τις κάνετε τώρα. Αλλά κάνετε και κάτι άλλο τώρα με τον προγραμματισμό που βλέπω.</w:t>
      </w:r>
    </w:p>
    <w:p w14:paraId="7CC134D7"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Ουσιαστικά, με τις προσλήψεις οι οποίες έχουν ανακοινωθεί από τους αρμόδιους Υπουργούς, δέκα χιλιάδες εδώ, δεκαπέντε χιλιάδες εδώ, τρεις χιλιάδες εκεί, σε σ</w:t>
      </w:r>
      <w:r>
        <w:rPr>
          <w:rFonts w:eastAsia="Times New Roman"/>
          <w:szCs w:val="24"/>
        </w:rPr>
        <w:t xml:space="preserve">ωστούς φορείς βέβαια -να το συνομολογήσω αυτό-, είτε είναι υγεία είτε είναι παιδεία, έχουμε φτάσει μέχρι την εξάντληση του περιθωρίου μέχρι το 2021. Δηλαδή, έχετε σκοπό, έξω από τον δημοσιονομικό περιορισμό </w:t>
      </w:r>
      <w:r>
        <w:rPr>
          <w:rFonts w:eastAsia="Times New Roman"/>
          <w:szCs w:val="24"/>
        </w:rPr>
        <w:lastRenderedPageBreak/>
        <w:t>της επόμενης κυβέρνησης, με τα μέτρα που έχουν ψη</w:t>
      </w:r>
      <w:r>
        <w:rPr>
          <w:rFonts w:eastAsia="Times New Roman"/>
          <w:szCs w:val="24"/>
        </w:rPr>
        <w:t>φιστεί, να έχετε και ουσιαστικά και έναν αποκλεισμό από δυνατότητα και η επόμενη κυβέρνηση να κάνει μια ιεράρχηση προτεραιοτήτων; Γιατί με αυτές τις ανακοινώσεις, οι οποίες έχουν γίνει από τα αρμόδια υπουργεία εντός του 2017</w:t>
      </w:r>
      <w:r>
        <w:rPr>
          <w:rFonts w:eastAsia="Times New Roman"/>
          <w:szCs w:val="24"/>
        </w:rPr>
        <w:t>,</w:t>
      </w:r>
      <w:r>
        <w:rPr>
          <w:rFonts w:eastAsia="Times New Roman"/>
          <w:szCs w:val="24"/>
        </w:rPr>
        <w:t xml:space="preserve"> θα κλείσει όλη η δυνατότητα πρ</w:t>
      </w:r>
      <w:r>
        <w:rPr>
          <w:rFonts w:eastAsia="Times New Roman"/>
          <w:szCs w:val="24"/>
        </w:rPr>
        <w:t>οσλήψεων μέχρι το 2021.</w:t>
      </w:r>
    </w:p>
    <w:p w14:paraId="7CC134D8"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Θέλω μια απάντηση σε αυτόν τον προγραμματισμό. Θα γίνεται ανά έτος με βάση τα νούμερα που προβλέπονται ή αυτά που ανακοινώνονται ή και οι προκηρύξεις οι οποίες θα γίνουν –δεν λέω οι προσλήψεις-, θα δεσμεύουν και τα επόμενα έτη; Θέλω</w:t>
      </w:r>
      <w:r>
        <w:rPr>
          <w:rFonts w:eastAsia="Times New Roman"/>
          <w:szCs w:val="24"/>
        </w:rPr>
        <w:t xml:space="preserve"> να το ξέρω.</w:t>
      </w:r>
    </w:p>
    <w:p w14:paraId="7CC134D9"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Ευχαριστώ, κύριε Πρόεδρε.</w:t>
      </w:r>
    </w:p>
    <w:p w14:paraId="7CC134DA"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Υπουργέ, έχετε τον λόγο.</w:t>
      </w:r>
    </w:p>
    <w:p w14:paraId="7CC134DB"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Κύριε Γεωργαντά, όπως ξέρετε, από την ώρα που προγραμματίζεται, προκηρύσσεται, ολοκληρώνεται μια δ</w:t>
      </w:r>
      <w:r>
        <w:rPr>
          <w:rFonts w:eastAsia="Times New Roman"/>
          <w:szCs w:val="24"/>
        </w:rPr>
        <w:t>ιαγωνιστική διαδικασία μέσω ΑΣΕΠ, μέχρι την ώρα που το κάθε Υπουργείο θα κάνει τελικά την πρόσληψη, σε όσους από αυτούς την κάνει, οι χρόνοι είναι μεγάλοι. Αυτό δεν είναι αποδεκτό, δεν εξυπηρετεί, δηλαδή, ούτε τον σωστό προγραμματισμό σε κάθε χρονική στιγμ</w:t>
      </w:r>
      <w:r>
        <w:rPr>
          <w:rFonts w:eastAsia="Times New Roman"/>
          <w:szCs w:val="24"/>
        </w:rPr>
        <w:t xml:space="preserve">ή, όπως θα θέλαμε κι εμείς. Αλλά μην ξεχνάτε ότι οι διαδικασίες αυτές, επίσης, </w:t>
      </w:r>
      <w:r>
        <w:rPr>
          <w:rFonts w:eastAsia="Times New Roman"/>
          <w:szCs w:val="24"/>
        </w:rPr>
        <w:lastRenderedPageBreak/>
        <w:t xml:space="preserve">έρχονται από παλιά και βεβαίως είμαστε διατεθειμένοι να τις αλλάξουμε, στο βαθμό που περνάει ως αρμοδιότητα από εμάς, διότι περνάει και από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Είμαστε και σε μια</w:t>
      </w:r>
      <w:r>
        <w:rPr>
          <w:rFonts w:eastAsia="Times New Roman"/>
          <w:szCs w:val="24"/>
        </w:rPr>
        <w:t xml:space="preserve"> συζήτηση για να επισπευσθούν όλες αυτές οι διαδικασίες.</w:t>
      </w:r>
    </w:p>
    <w:p w14:paraId="7CC134DC"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Αυτό είναι μια αντικειμενική δυσκολία, η οποία δυσκολεύει και τους ενδιαφερομένους, αλλά βεβαίως δυσκολεύει και τον σωστό προγραμματισμό με σωστούς χρόνους. Αυτό είναι ένα πρόβλημα το οποίο καταγράφε</w:t>
      </w:r>
      <w:r>
        <w:rPr>
          <w:rFonts w:eastAsia="Times New Roman"/>
          <w:szCs w:val="24"/>
        </w:rPr>
        <w:t xml:space="preserve">ται πολλές φορές, για αυτό σε όλα αυτά τα στοιχεία που σας δίνω σας μιλάω για μέσους όρους. Σε όλα αυτά τα στοιχεία κάνουμε αναφορά στον ίδιο μήνα προηγουμένων ετών, δηλαδή σε ποιον μήνα αναφερόμαστε. Για αυτό σας μίλησα για τον Μάρτιο του </w:t>
      </w:r>
      <w:r>
        <w:rPr>
          <w:rFonts w:eastAsia="Times New Roman"/>
          <w:szCs w:val="24"/>
        </w:rPr>
        <w:t>΄</w:t>
      </w:r>
      <w:r>
        <w:rPr>
          <w:rFonts w:eastAsia="Times New Roman"/>
          <w:szCs w:val="24"/>
        </w:rPr>
        <w:t xml:space="preserve">16, </w:t>
      </w:r>
      <w:r>
        <w:rPr>
          <w:rFonts w:eastAsia="Times New Roman"/>
          <w:szCs w:val="24"/>
        </w:rPr>
        <w:t>΄</w:t>
      </w:r>
      <w:r>
        <w:rPr>
          <w:rFonts w:eastAsia="Times New Roman"/>
          <w:szCs w:val="24"/>
        </w:rPr>
        <w:t>17 κ.λπ</w:t>
      </w:r>
      <w:r>
        <w:rPr>
          <w:rFonts w:eastAsia="Times New Roman"/>
          <w:szCs w:val="24"/>
        </w:rPr>
        <w:t>.</w:t>
      </w:r>
      <w:r>
        <w:rPr>
          <w:rFonts w:eastAsia="Times New Roman"/>
          <w:szCs w:val="24"/>
        </w:rPr>
        <w:t xml:space="preserve">. </w:t>
      </w:r>
      <w:r>
        <w:rPr>
          <w:rFonts w:eastAsia="Times New Roman"/>
          <w:szCs w:val="24"/>
        </w:rPr>
        <w:t>Και κάπως με αυτήν τη λογική είναι και οι πίνακες τους οποίους σας κατέθεσα και θα δείτε στη συνέχεια.</w:t>
      </w:r>
    </w:p>
    <w:p w14:paraId="7CC134DD"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Δεν υπάρχει καμ</w:t>
      </w:r>
      <w:r>
        <w:rPr>
          <w:rFonts w:eastAsia="Times New Roman"/>
          <w:szCs w:val="24"/>
        </w:rPr>
        <w:t>μ</w:t>
      </w:r>
      <w:r>
        <w:rPr>
          <w:rFonts w:eastAsia="Times New Roman"/>
          <w:szCs w:val="24"/>
        </w:rPr>
        <w:t>ία διάθεση εκ μέρους μας και δεν το έχουμε κάνει κα</w:t>
      </w:r>
      <w:r>
        <w:rPr>
          <w:rFonts w:eastAsia="Times New Roman"/>
          <w:szCs w:val="24"/>
        </w:rPr>
        <w:t>μ</w:t>
      </w:r>
      <w:r>
        <w:rPr>
          <w:rFonts w:eastAsia="Times New Roman"/>
          <w:szCs w:val="24"/>
        </w:rPr>
        <w:t>μία στιγμή να γίνουν προσλήψεις εκτός ΑΣΕΠ, όπως σας είπα, παρά μόνο εκεί που προβλέπ</w:t>
      </w:r>
      <w:r>
        <w:rPr>
          <w:rFonts w:eastAsia="Times New Roman"/>
          <w:szCs w:val="24"/>
        </w:rPr>
        <w:t>ονται. Έχουμε κατηγορηθεί ότι κάνουμε πελατειακά κράτη. Αυτά έχουν ειπωθεί πολλές φορές αυτά, αλλά ξέρετε πολύ καλά ότι αυτό δεν συμβαίνει.</w:t>
      </w:r>
    </w:p>
    <w:p w14:paraId="7CC134DE"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Τώρα, αν μιλάτε μόνο για τους συνεργάτες Υπουργών ή Βουλευτών, προφανώς είναι μια διαφορετική διαδικασία.</w:t>
      </w:r>
    </w:p>
    <w:p w14:paraId="7CC134DF"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lastRenderedPageBreak/>
        <w:t>ΓΕΩΡΓΙΟΣ Γ</w:t>
      </w:r>
      <w:r>
        <w:rPr>
          <w:rFonts w:eastAsia="Times New Roman"/>
          <w:b/>
          <w:szCs w:val="24"/>
        </w:rPr>
        <w:t>ΕΩΡΓΑΝΤΑΣ:</w:t>
      </w:r>
      <w:r>
        <w:rPr>
          <w:rFonts w:eastAsia="Times New Roman"/>
          <w:szCs w:val="24"/>
        </w:rPr>
        <w:t xml:space="preserve"> Υπάρχει αυτό.</w:t>
      </w:r>
    </w:p>
    <w:p w14:paraId="7CC134E0"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δεν υπάρχουν προσλήψεις στον δημόσιο τομέα –το λέω άλλη μια φορά- εκτός διαγωνιστικών διαδικασιών, σε όλα όσα αφορά τον δημόσιο τομέα και τον προϋπολογισμό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έτσι κι αλλιώς.</w:t>
      </w:r>
    </w:p>
    <w:p w14:paraId="7CC134E1"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Ό,τι υπάρχει πέραν αυτού είναι διαδικασ</w:t>
      </w:r>
      <w:r>
        <w:rPr>
          <w:rFonts w:eastAsia="Times New Roman"/>
          <w:szCs w:val="24"/>
        </w:rPr>
        <w:t>ίες ΕΣΠΑ, διαδικασίες με χρηματοδοτικά προγράμματα, τα οποία είναι έργου, τα οποία έχουν αρχή-μέση-τέλος. Γι’ αυτό δεν συζητάμε περί αυτών. Σήμερα μπορεί να έχω δέκα προγράμματα ΕΣΠΑ, αύριο μπορεί να έχω ένα. Μπορεί να τελειώσουν δέκα προγράμματα, να αρχίσ</w:t>
      </w:r>
      <w:r>
        <w:rPr>
          <w:rFonts w:eastAsia="Times New Roman"/>
          <w:szCs w:val="24"/>
        </w:rPr>
        <w:t>ουν δύο κ.λπ</w:t>
      </w:r>
      <w:r>
        <w:rPr>
          <w:rFonts w:eastAsia="Times New Roman"/>
          <w:szCs w:val="24"/>
        </w:rPr>
        <w:t>.</w:t>
      </w:r>
      <w:r>
        <w:rPr>
          <w:rFonts w:eastAsia="Times New Roman"/>
          <w:szCs w:val="24"/>
        </w:rPr>
        <w:t>. Δεν υπάρχει σταθερότητα σε αυτό.</w:t>
      </w:r>
    </w:p>
    <w:p w14:paraId="7CC134E2"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 xml:space="preserve">Άφησα για το τέλος το τελευταίο σας </w:t>
      </w:r>
      <w:proofErr w:type="spellStart"/>
      <w:r>
        <w:rPr>
          <w:rFonts w:eastAsia="Times New Roman"/>
          <w:szCs w:val="24"/>
        </w:rPr>
        <w:t>υποερώτημα</w:t>
      </w:r>
      <w:proofErr w:type="spellEnd"/>
      <w:r>
        <w:rPr>
          <w:rFonts w:eastAsia="Times New Roman"/>
          <w:szCs w:val="24"/>
        </w:rPr>
        <w:t>, το οποίο αφορά τους συμβασιούχους. Είναι μια συζήτηση η οποία έγινε σήμερα σε αυτήν την Αίθουσα και διεξοδικά με πολλαπλές ερωτήσεις.</w:t>
      </w:r>
    </w:p>
    <w:p w14:paraId="7CC134E3"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Πραγματικά, και με την πρό</w:t>
      </w:r>
      <w:r>
        <w:rPr>
          <w:rFonts w:eastAsia="Times New Roman"/>
          <w:szCs w:val="24"/>
        </w:rPr>
        <w:t>σφατη ανακοίνωσή σας, κύριε Γεωργαντά, αλλά και με την αναφορά που κάνατε στην επίκαιρη ερώτηση, φέρνετε για συζήτηση ένα θέμα που δυστυχώς είστε η αιτία για την οποία έχει δημιουργηθεί. Διότι για πάρα πολλά χρόνια -αυτό δεν είναι εφεύρημα σημερινό, γι</w:t>
      </w:r>
      <w:r>
        <w:rPr>
          <w:rFonts w:eastAsia="Times New Roman"/>
          <w:szCs w:val="24"/>
        </w:rPr>
        <w:t>’</w:t>
      </w:r>
      <w:r>
        <w:rPr>
          <w:rFonts w:eastAsia="Times New Roman"/>
          <w:szCs w:val="24"/>
        </w:rPr>
        <w:t xml:space="preserve"> αυ</w:t>
      </w:r>
      <w:r>
        <w:rPr>
          <w:rFonts w:eastAsia="Times New Roman"/>
          <w:szCs w:val="24"/>
        </w:rPr>
        <w:t xml:space="preserve">τό και είναι χιλιάδες οι συμβασιούχοι στον δημόσιο τομέα- αντί να προσλαμβάνονται άνθρωποι με σταθερές σχέσεις εργασίας, που όλοι γνωρίζουμε ότι είναι σε </w:t>
      </w:r>
      <w:r>
        <w:rPr>
          <w:rFonts w:eastAsia="Times New Roman"/>
          <w:szCs w:val="24"/>
        </w:rPr>
        <w:lastRenderedPageBreak/>
        <w:t xml:space="preserve">δουλειά με πάγιες και διαρκείς ανάγκες, προσλαμβάνονταν συμβασιούχοι και έτσι έχουμε σήμερα ανθρώπους </w:t>
      </w:r>
      <w:r>
        <w:rPr>
          <w:rFonts w:eastAsia="Times New Roman"/>
          <w:szCs w:val="24"/>
        </w:rPr>
        <w:t>οι οποίοι σέρνονται δέκα και δεκαπέντε χρόνια και εργάζονται με όλη αυτήν την ανασφάλεια η οποία προκαλείται από τις συνεχόμενες συμβάσεις, το οποίο ξέρει όλος ο ελληνικός λαός γιατί συνέβη. Πρόσφατα, δυστυχώς, και με μια διαρροή που έχει γίνει για μια από</w:t>
      </w:r>
      <w:r>
        <w:rPr>
          <w:rFonts w:eastAsia="Times New Roman"/>
          <w:szCs w:val="24"/>
        </w:rPr>
        <w:t>φαση του Ελεγκτικού Συνεδρίου, πολλοί από τον χώρο σας δεν έκρυψαν τη χαρά τους για την πιθανότητα να μην πληρωθούν άνθρωποι που είχαν εργαστεί και είχαν εργαστεί σε καθαριότητα. Το επαναλαμβάνω, έχει σημασία.</w:t>
      </w:r>
    </w:p>
    <w:p w14:paraId="7CC134E4"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Ποτέ δεν το είπε κανείς α</w:t>
      </w:r>
      <w:r>
        <w:rPr>
          <w:rFonts w:eastAsia="Times New Roman"/>
          <w:szCs w:val="24"/>
        </w:rPr>
        <w:t>υτό από τον χώρο μας!</w:t>
      </w:r>
    </w:p>
    <w:p w14:paraId="7CC134E5" w14:textId="77777777" w:rsidR="00DA4EE4" w:rsidRDefault="00FE2A97">
      <w:pPr>
        <w:tabs>
          <w:tab w:val="left" w:pos="2458"/>
        </w:tabs>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Αυτό ήταν δημόσιο, κύριε Γεωργαντά και δεν το απέδωσα σε εσάς προσωπικά, σε κάθε περίπτωση.</w:t>
      </w:r>
    </w:p>
    <w:p w14:paraId="7CC134E6" w14:textId="77777777" w:rsidR="00DA4EE4" w:rsidRDefault="00FE2A97">
      <w:pPr>
        <w:tabs>
          <w:tab w:val="left" w:pos="2458"/>
        </w:tabs>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κατηγορούμαστε ότι προσπαθούμε να επιλύσουμε ζητήματα δικών μας παι</w:t>
      </w:r>
      <w:r>
        <w:rPr>
          <w:rFonts w:eastAsia="Times New Roman"/>
          <w:szCs w:val="24"/>
        </w:rPr>
        <w:t>διών. Δεν είναι δικά μας παιδιά, κύριε Γεωργαντά, όλοι αυτοί οι άνθρωποι. Αυτοί οι άνθρωποι έρχονται από παλιά.</w:t>
      </w:r>
    </w:p>
    <w:p w14:paraId="7CC134E7" w14:textId="77777777" w:rsidR="00DA4EE4" w:rsidRDefault="00FE2A97">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Άλλο είναι το ερώτημά μου. Δεν λέω αυτό.</w:t>
      </w:r>
    </w:p>
    <w:p w14:paraId="7CC134E8" w14:textId="77777777" w:rsidR="00DA4EE4" w:rsidRDefault="00FE2A97">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Δεν σας άκουσα.</w:t>
      </w:r>
    </w:p>
    <w:p w14:paraId="7CC134E9" w14:textId="77777777" w:rsidR="00DA4EE4" w:rsidRDefault="00FE2A97">
      <w:pPr>
        <w:spacing w:line="600" w:lineRule="auto"/>
        <w:ind w:firstLine="720"/>
        <w:jc w:val="both"/>
        <w:rPr>
          <w:rFonts w:eastAsia="Times New Roman"/>
          <w:szCs w:val="24"/>
        </w:rPr>
      </w:pPr>
      <w:r>
        <w:rPr>
          <w:rFonts w:eastAsia="Times New Roman"/>
          <w:b/>
          <w:szCs w:val="24"/>
        </w:rPr>
        <w:lastRenderedPageBreak/>
        <w:t xml:space="preserve">ΠΡΟΕΔΡΕΥΩΝ </w:t>
      </w:r>
      <w:r>
        <w:rPr>
          <w:rFonts w:eastAsia="Times New Roman"/>
          <w:b/>
          <w:szCs w:val="24"/>
        </w:rPr>
        <w:t xml:space="preserve">(Γεώργιος Βαρεμένος): </w:t>
      </w:r>
      <w:r>
        <w:rPr>
          <w:rFonts w:eastAsia="Times New Roman"/>
          <w:szCs w:val="24"/>
        </w:rPr>
        <w:t>Παρακαλώ, κύριε Γεωργαντά.</w:t>
      </w:r>
    </w:p>
    <w:p w14:paraId="7CC134EA" w14:textId="77777777" w:rsidR="00DA4EE4" w:rsidRDefault="00FE2A97">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Το ερώτημά μου είναι πού θα τους εντάξετε.</w:t>
      </w:r>
    </w:p>
    <w:p w14:paraId="7CC134EB" w14:textId="77777777" w:rsidR="00DA4EE4" w:rsidRDefault="00FE2A97">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 xml:space="preserve">Θα ήθελα να πω μόνο για τους αριθμούς, εφόσον ρωτάτε, ότι τον Μάρτιο του 2016 οι συμβασιούχοι ήταν </w:t>
      </w:r>
      <w:r>
        <w:rPr>
          <w:rFonts w:eastAsia="Times New Roman"/>
          <w:szCs w:val="24"/>
        </w:rPr>
        <w:t>πενήντα ένας χιλιάδες πενήντα τρεις</w:t>
      </w:r>
      <w:r>
        <w:rPr>
          <w:rFonts w:eastAsia="Times New Roman"/>
          <w:szCs w:val="24"/>
        </w:rPr>
        <w:t xml:space="preserve"> και τον Μάρτιο του 2017 ήταν </w:t>
      </w:r>
      <w:r>
        <w:rPr>
          <w:rFonts w:eastAsia="Times New Roman"/>
          <w:szCs w:val="24"/>
        </w:rPr>
        <w:t>πενήντα χιλιάδες εξακόσιοι τριάντα επτά</w:t>
      </w:r>
      <w:r>
        <w:rPr>
          <w:rFonts w:eastAsia="Times New Roman"/>
          <w:szCs w:val="24"/>
        </w:rPr>
        <w:t>. Αυτά είναι τα νούμερα, κρατικά χρήματα. Δεν μιλάω γ</w:t>
      </w:r>
      <w:r>
        <w:rPr>
          <w:rFonts w:eastAsia="Times New Roman"/>
          <w:szCs w:val="24"/>
        </w:rPr>
        <w:t>ια τα προγράμματα ΕΣΠΑ ή τα συγχρηματοδοτούμενα με άλλους τρόπους. Και όλα αυτά βρίσκονται επίσης στο «</w:t>
      </w:r>
      <w:r>
        <w:rPr>
          <w:rFonts w:eastAsia="Times New Roman"/>
          <w:szCs w:val="24"/>
        </w:rPr>
        <w:t>α</w:t>
      </w:r>
      <w:r>
        <w:rPr>
          <w:rFonts w:eastAsia="Times New Roman"/>
          <w:szCs w:val="24"/>
        </w:rPr>
        <w:t>πογραφή».</w:t>
      </w:r>
    </w:p>
    <w:p w14:paraId="7CC134EC" w14:textId="77777777" w:rsidR="00DA4EE4" w:rsidRDefault="00FE2A97">
      <w:pPr>
        <w:spacing w:line="600" w:lineRule="auto"/>
        <w:ind w:firstLine="720"/>
        <w:jc w:val="both"/>
        <w:rPr>
          <w:rFonts w:eastAsia="Times New Roman"/>
          <w:szCs w:val="24"/>
        </w:rPr>
      </w:pPr>
      <w:r>
        <w:rPr>
          <w:rFonts w:eastAsia="Times New Roman"/>
          <w:szCs w:val="24"/>
        </w:rPr>
        <w:t>Προφανώς δεν είναι αποδεκτό από εμάς αυτό το οποίο έχει δημιουργηθεί με την εργασιακή ομηρία όλων αυτών των ανθρώπων. Θα έπρεπε να μην είναι κ</w:t>
      </w:r>
      <w:r>
        <w:rPr>
          <w:rFonts w:eastAsia="Times New Roman"/>
          <w:szCs w:val="24"/>
        </w:rPr>
        <w:t>αι από εσάς. Βεβαίως, είδαμε την τοποθέτηση η οποία έγινε –νομίζω- από τον κ. Βορίδη, ο οποίος είπε «να δούμε την περίπτωση ανθρώπων που εξυπηρετούν πάγιες και διαρκείς ανάγκες» και το θεώρησα ως ένα θετικό βήμα. Ξέρετε πάρα πολύ καλά ότι προσκρούει η οποι</w:t>
      </w:r>
      <w:r>
        <w:rPr>
          <w:rFonts w:eastAsia="Times New Roman"/>
          <w:szCs w:val="24"/>
        </w:rPr>
        <w:t xml:space="preserve">αδήποτε μετατροπή, γι’ αυτό και δεν το έχουμε κάνει. Θα συζητήσουμε το παρακάτω. Δέχομαι να συζητήσουμε και τα παρακάτω για το πώς θα γίνει ακριβώς, διότι οι άνθρωποι </w:t>
      </w:r>
      <w:r>
        <w:rPr>
          <w:rFonts w:eastAsia="Times New Roman"/>
          <w:szCs w:val="24"/>
        </w:rPr>
        <w:lastRenderedPageBreak/>
        <w:t>οι οποίοι εργάζονται δέκα και δεκαπέντε χρόνια δεν είναι στην ίδια θέση με έναν συμβασιού</w:t>
      </w:r>
      <w:r>
        <w:rPr>
          <w:rFonts w:eastAsia="Times New Roman"/>
          <w:szCs w:val="24"/>
        </w:rPr>
        <w:t xml:space="preserve">χο, ο οποίος θα έλθει να διεκδικήσει για πρώτη φορά και αυτό θα πρέπει να το αναγνωρίσουμε όχι μόνο κοινωνικά και πολιτικά, αλλά και για κανόνες δικαίου. </w:t>
      </w:r>
    </w:p>
    <w:p w14:paraId="7CC134ED" w14:textId="77777777" w:rsidR="00DA4EE4" w:rsidRDefault="00FE2A97">
      <w:pPr>
        <w:spacing w:line="600" w:lineRule="auto"/>
        <w:ind w:firstLine="720"/>
        <w:jc w:val="both"/>
        <w:rPr>
          <w:rFonts w:eastAsia="Times New Roman"/>
          <w:szCs w:val="24"/>
        </w:rPr>
      </w:pPr>
      <w:r>
        <w:rPr>
          <w:rFonts w:eastAsia="Times New Roman"/>
          <w:szCs w:val="24"/>
        </w:rPr>
        <w:t>Αυτή είναι η δική μας θέση και η δική μας πρόταση και προς αυτήν την κατεύθυνση προσπαθούμε να επιλύσ</w:t>
      </w:r>
      <w:r>
        <w:rPr>
          <w:rFonts w:eastAsia="Times New Roman"/>
          <w:szCs w:val="24"/>
        </w:rPr>
        <w:t>ουμε το μεγάλο αυτό ζήτημα. Το ότι δεν το έχουμε κάνει ακόμα οφείλεται στην προσπάθειά μας να βρούμε μια στέρεα λύση. Έχουμε τοποθετηθεί πολιτικά για το ποια ακριβώς είναι η θέση μας. Αν ακολουθήσουμε κάτι του τύπου «μετατροπή» ή κάποιον τρόπο που προσκρού</w:t>
      </w:r>
      <w:r>
        <w:rPr>
          <w:rFonts w:eastAsia="Times New Roman"/>
          <w:szCs w:val="24"/>
        </w:rPr>
        <w:t xml:space="preserve">ει σε νομικό πλαίσιο ή </w:t>
      </w:r>
      <w:proofErr w:type="spellStart"/>
      <w:r>
        <w:rPr>
          <w:rFonts w:eastAsia="Times New Roman"/>
          <w:szCs w:val="24"/>
        </w:rPr>
        <w:t>πόσω</w:t>
      </w:r>
      <w:proofErr w:type="spellEnd"/>
      <w:r>
        <w:rPr>
          <w:rFonts w:eastAsia="Times New Roman"/>
          <w:szCs w:val="24"/>
        </w:rPr>
        <w:t xml:space="preserve"> μάλλον στο Σύνταγμα, προφανώς την άλλη μέρα το πρωί </w:t>
      </w:r>
      <w:r>
        <w:rPr>
          <w:rFonts w:eastAsia="Times New Roman"/>
          <w:szCs w:val="24"/>
        </w:rPr>
        <w:t xml:space="preserve">αντίρροπες </w:t>
      </w:r>
      <w:r>
        <w:rPr>
          <w:rFonts w:eastAsia="Times New Roman"/>
          <w:szCs w:val="24"/>
        </w:rPr>
        <w:t>δυνάμεις αυτής της άποψης θα προσφύγουν σε ένα Ελεγκτικό Συνέδριο ή στο Συμβούλιο της Επικρατείας και γνωρίζουμε τι θα συμβεί.</w:t>
      </w:r>
    </w:p>
    <w:p w14:paraId="7CC134EE" w14:textId="77777777" w:rsidR="00DA4EE4" w:rsidRDefault="00FE2A97">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Οι συνταγματικές </w:t>
      </w:r>
      <w:r>
        <w:rPr>
          <w:rFonts w:eastAsia="Times New Roman"/>
          <w:szCs w:val="24"/>
        </w:rPr>
        <w:t>απαγορεύσεις είναι γνωστές.</w:t>
      </w:r>
    </w:p>
    <w:p w14:paraId="7CC134EF" w14:textId="77777777" w:rsidR="00DA4EE4" w:rsidRDefault="00FE2A97">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Γνωρίζουμε τι θα συμβεί.</w:t>
      </w:r>
      <w:r>
        <w:rPr>
          <w:rFonts w:eastAsia="Times New Roman"/>
          <w:b/>
          <w:szCs w:val="24"/>
        </w:rPr>
        <w:t xml:space="preserve"> </w:t>
      </w:r>
      <w:r>
        <w:rPr>
          <w:rFonts w:eastAsia="Times New Roman"/>
          <w:szCs w:val="24"/>
        </w:rPr>
        <w:t>Οι νόμοι είναι για να αλλάζουν. Γι’ αυτό είναι οι νόμοι.</w:t>
      </w:r>
    </w:p>
    <w:p w14:paraId="7CC134F0" w14:textId="77777777" w:rsidR="00DA4EE4" w:rsidRDefault="00FE2A97">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Και το Σύνταγμα.</w:t>
      </w:r>
    </w:p>
    <w:p w14:paraId="7CC134F1" w14:textId="77777777" w:rsidR="00DA4EE4" w:rsidRDefault="00FE2A97">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b/>
          <w:szCs w:val="24"/>
        </w:rPr>
        <w:t xml:space="preserve">: </w:t>
      </w:r>
      <w:r>
        <w:rPr>
          <w:rFonts w:eastAsia="Times New Roman"/>
          <w:szCs w:val="24"/>
        </w:rPr>
        <w:t xml:space="preserve">Βεβαίως, ναι, το Σύνταγμα. Δεν είναι η πρόθεσή μας να το καταστρατηγήσουμε, αλλιώς θα είχαμε κάνει μετατροπή. Τόσο απλά. </w:t>
      </w:r>
    </w:p>
    <w:p w14:paraId="7CC134F2" w14:textId="77777777" w:rsidR="00DA4EE4" w:rsidRDefault="00FE2A97">
      <w:pPr>
        <w:spacing w:line="600" w:lineRule="auto"/>
        <w:ind w:firstLine="720"/>
        <w:jc w:val="both"/>
        <w:rPr>
          <w:rFonts w:eastAsia="Times New Roman"/>
          <w:szCs w:val="24"/>
        </w:rPr>
      </w:pPr>
      <w:r>
        <w:rPr>
          <w:rFonts w:eastAsia="Times New Roman"/>
          <w:szCs w:val="24"/>
        </w:rPr>
        <w:t>Επομένως, είμαστε εδώ και προσπαθούμε για να επιλύσουμε το θέμα με έναν τρόπο ο οποίος να είναι στέρεος, μόνιμος και να μην ξαναφέρε</w:t>
      </w:r>
      <w:r>
        <w:rPr>
          <w:rFonts w:eastAsia="Times New Roman"/>
          <w:szCs w:val="24"/>
        </w:rPr>
        <w:t>ι τους ίδιους ανθρώπους στην ίδια δύσκολη θέση.</w:t>
      </w:r>
    </w:p>
    <w:p w14:paraId="7CC134F3" w14:textId="77777777" w:rsidR="00DA4EE4" w:rsidRDefault="00FE2A97">
      <w:pPr>
        <w:spacing w:line="600" w:lineRule="auto"/>
        <w:ind w:firstLine="720"/>
        <w:jc w:val="both"/>
        <w:rPr>
          <w:rFonts w:eastAsia="Times New Roman"/>
          <w:szCs w:val="24"/>
        </w:rPr>
      </w:pPr>
      <w:r>
        <w:rPr>
          <w:rFonts w:eastAsia="Times New Roman"/>
          <w:szCs w:val="24"/>
        </w:rPr>
        <w:t>Ευχαριστώ.</w:t>
      </w:r>
    </w:p>
    <w:p w14:paraId="7CC134F4"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7CC134F5" w14:textId="77777777" w:rsidR="00DA4EE4" w:rsidRDefault="00FE2A97">
      <w:pPr>
        <w:spacing w:line="600" w:lineRule="auto"/>
        <w:ind w:firstLine="720"/>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w:t>
      </w:r>
      <w:r>
        <w:rPr>
          <w:rFonts w:eastAsia="Times New Roman"/>
        </w:rPr>
        <w:t>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μαθήτριες και μαθητές και δύο εκπαιδευτικοί συνοδοί από το δεύτερο τμήμα Ελληνογαλλικ</w:t>
      </w:r>
      <w:r>
        <w:rPr>
          <w:rFonts w:eastAsia="Times New Roman"/>
        </w:rPr>
        <w:t xml:space="preserve">ής Σχολής Αγίας Παρασκευής. </w:t>
      </w:r>
    </w:p>
    <w:p w14:paraId="7CC134F6" w14:textId="77777777" w:rsidR="00DA4EE4" w:rsidRDefault="00FE2A97">
      <w:pPr>
        <w:spacing w:line="600" w:lineRule="auto"/>
        <w:ind w:left="360" w:firstLine="360"/>
        <w:jc w:val="both"/>
        <w:rPr>
          <w:rFonts w:eastAsia="Times New Roman"/>
        </w:rPr>
      </w:pPr>
      <w:r>
        <w:rPr>
          <w:rFonts w:eastAsia="Times New Roman"/>
        </w:rPr>
        <w:t xml:space="preserve">Η Βουλή τούς καλωσορίζει. </w:t>
      </w:r>
    </w:p>
    <w:p w14:paraId="7CC134F7" w14:textId="77777777" w:rsidR="00DA4EE4" w:rsidRDefault="00FE2A97">
      <w:pPr>
        <w:spacing w:line="600" w:lineRule="auto"/>
        <w:ind w:left="360"/>
        <w:jc w:val="center"/>
        <w:rPr>
          <w:rFonts w:eastAsia="Times New Roman"/>
        </w:rPr>
      </w:pPr>
      <w:r>
        <w:rPr>
          <w:rFonts w:eastAsia="Times New Roman"/>
        </w:rPr>
        <w:t>(Χειροκροτήματα απ’ όλες τις πτέρυγες της Βουλής)</w:t>
      </w:r>
    </w:p>
    <w:p w14:paraId="7CC134F8" w14:textId="77777777" w:rsidR="00DA4EE4" w:rsidRDefault="00FE2A9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θα διακόψουμε τη συνεδρίαση για δέκα </w:t>
      </w:r>
      <w:r>
        <w:rPr>
          <w:rFonts w:eastAsia="Times New Roman"/>
          <w:szCs w:val="24"/>
        </w:rPr>
        <w:t xml:space="preserve">(10΄) </w:t>
      </w:r>
      <w:r>
        <w:rPr>
          <w:rFonts w:eastAsia="Times New Roman"/>
          <w:szCs w:val="24"/>
        </w:rPr>
        <w:t xml:space="preserve">λεπτά και θα </w:t>
      </w:r>
      <w:r>
        <w:rPr>
          <w:rFonts w:eastAsia="Times New Roman"/>
          <w:szCs w:val="24"/>
        </w:rPr>
        <w:t>εισέλθουμε σ</w:t>
      </w:r>
      <w:r>
        <w:rPr>
          <w:rFonts w:eastAsia="Times New Roman"/>
          <w:szCs w:val="24"/>
        </w:rPr>
        <w:t xml:space="preserve">την </w:t>
      </w:r>
      <w:r>
        <w:rPr>
          <w:rFonts w:eastAsia="Times New Roman"/>
          <w:szCs w:val="24"/>
        </w:rPr>
        <w:t>ε</w:t>
      </w:r>
      <w:r>
        <w:rPr>
          <w:rFonts w:eastAsia="Times New Roman"/>
          <w:szCs w:val="24"/>
        </w:rPr>
        <w:t xml:space="preserve">ιδική </w:t>
      </w:r>
      <w:r>
        <w:rPr>
          <w:rFonts w:eastAsia="Times New Roman"/>
          <w:szCs w:val="24"/>
        </w:rPr>
        <w:t>ημερήσια δ</w:t>
      </w:r>
      <w:r>
        <w:rPr>
          <w:rFonts w:eastAsia="Times New Roman"/>
          <w:szCs w:val="24"/>
        </w:rPr>
        <w:t>ιάταξη.</w:t>
      </w:r>
    </w:p>
    <w:p w14:paraId="7CC134F9" w14:textId="77777777" w:rsidR="00DA4EE4" w:rsidRDefault="00FE2A97">
      <w:pPr>
        <w:spacing w:line="600" w:lineRule="auto"/>
        <w:ind w:firstLine="720"/>
        <w:jc w:val="center"/>
        <w:rPr>
          <w:rFonts w:eastAsia="Times New Roman"/>
          <w:szCs w:val="24"/>
        </w:rPr>
      </w:pPr>
      <w:r>
        <w:rPr>
          <w:rFonts w:eastAsia="Times New Roman"/>
          <w:szCs w:val="24"/>
        </w:rPr>
        <w:t>(ΔΙΑΚΟΠΗ)</w:t>
      </w:r>
    </w:p>
    <w:p w14:paraId="7CC134FA" w14:textId="77777777" w:rsidR="00DA4EE4" w:rsidRDefault="00FE2A97">
      <w:pPr>
        <w:spacing w:line="600" w:lineRule="auto"/>
        <w:ind w:firstLine="720"/>
        <w:jc w:val="center"/>
        <w:rPr>
          <w:rFonts w:eastAsia="Times New Roman"/>
          <w:szCs w:val="24"/>
        </w:rPr>
      </w:pPr>
      <w:r>
        <w:rPr>
          <w:rFonts w:eastAsia="Times New Roman"/>
          <w:szCs w:val="24"/>
        </w:rPr>
        <w:t xml:space="preserve">(ΑΛΛΑΓΗ </w:t>
      </w:r>
      <w:r>
        <w:rPr>
          <w:rFonts w:eastAsia="Times New Roman"/>
          <w:szCs w:val="24"/>
        </w:rPr>
        <w:t>ΣΕΛΙΔΑΣ ΛΟΓΩ ΑΛΛΑΓΗΣ ΘΕΜΑΤΟΣ)</w:t>
      </w:r>
    </w:p>
    <w:p w14:paraId="7CC134FB" w14:textId="77777777" w:rsidR="00DA4EE4" w:rsidRDefault="00FE2A97">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CC134FC" w14:textId="77777777" w:rsidR="00DA4EE4" w:rsidRDefault="00FE2A9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Κυρίες και κύριοι συνάδελφοι, </w:t>
      </w:r>
      <w:r>
        <w:rPr>
          <w:rFonts w:eastAsia="Times New Roman"/>
          <w:bCs/>
          <w:szCs w:val="24"/>
        </w:rPr>
        <w:t xml:space="preserve">συνεχίζεται </w:t>
      </w:r>
      <w:r>
        <w:rPr>
          <w:rFonts w:eastAsia="Times New Roman"/>
          <w:bCs/>
          <w:szCs w:val="24"/>
        </w:rPr>
        <w:t>η συνεδρίαση.</w:t>
      </w:r>
    </w:p>
    <w:p w14:paraId="7CC134FD" w14:textId="77777777" w:rsidR="00DA4EE4" w:rsidRDefault="00FE2A97">
      <w:pPr>
        <w:widowControl w:val="0"/>
        <w:autoSpaceDE w:val="0"/>
        <w:autoSpaceDN w:val="0"/>
        <w:adjustRightInd w:val="0"/>
        <w:spacing w:line="600" w:lineRule="auto"/>
        <w:ind w:firstLine="720"/>
        <w:jc w:val="both"/>
        <w:rPr>
          <w:rFonts w:eastAsia="Times New Roman"/>
          <w:szCs w:val="24"/>
        </w:rPr>
      </w:pPr>
      <w:r>
        <w:rPr>
          <w:rFonts w:eastAsia="Times New Roman"/>
          <w:bCs/>
          <w:szCs w:val="24"/>
        </w:rPr>
        <w:t>Ε</w:t>
      </w:r>
      <w:r>
        <w:rPr>
          <w:rFonts w:eastAsia="Times New Roman"/>
          <w:szCs w:val="24"/>
        </w:rPr>
        <w:t xml:space="preserve">ισερχόμαστε στην </w:t>
      </w:r>
    </w:p>
    <w:p w14:paraId="7CC134FE" w14:textId="77777777" w:rsidR="00DA4EE4" w:rsidRDefault="00FE2A97">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14:paraId="7CC134FF" w14:textId="77777777" w:rsidR="00DA4EE4" w:rsidRDefault="00FE2A97">
      <w:pPr>
        <w:widowControl w:val="0"/>
        <w:autoSpaceDE w:val="0"/>
        <w:autoSpaceDN w:val="0"/>
        <w:adjustRightInd w:val="0"/>
        <w:spacing w:line="600" w:lineRule="auto"/>
        <w:ind w:firstLine="720"/>
        <w:jc w:val="both"/>
        <w:rPr>
          <w:rFonts w:eastAsia="Times New Roman"/>
          <w:szCs w:val="24"/>
        </w:rPr>
      </w:pPr>
      <w:r>
        <w:rPr>
          <w:rFonts w:eastAsia="Times New Roman"/>
          <w:bCs/>
          <w:szCs w:val="24"/>
        </w:rPr>
        <w:t>Α</w:t>
      </w:r>
      <w:r w:rsidRPr="005421BC">
        <w:rPr>
          <w:rFonts w:eastAsia="Times New Roman"/>
          <w:bCs/>
          <w:szCs w:val="24"/>
        </w:rPr>
        <w:t>ιτ</w:t>
      </w:r>
      <w:r>
        <w:rPr>
          <w:rFonts w:eastAsia="Times New Roman"/>
          <w:bCs/>
          <w:szCs w:val="24"/>
        </w:rPr>
        <w:t>ή</w:t>
      </w:r>
      <w:r w:rsidRPr="005421BC">
        <w:rPr>
          <w:rFonts w:eastAsia="Times New Roman"/>
          <w:bCs/>
          <w:szCs w:val="24"/>
        </w:rPr>
        <w:t xml:space="preserve">σεις </w:t>
      </w:r>
      <w:r>
        <w:rPr>
          <w:rFonts w:eastAsia="Times New Roman"/>
          <w:bCs/>
          <w:szCs w:val="24"/>
        </w:rPr>
        <w:t>ά</w:t>
      </w:r>
      <w:r w:rsidRPr="005421BC">
        <w:rPr>
          <w:rFonts w:eastAsia="Times New Roman"/>
          <w:bCs/>
          <w:szCs w:val="24"/>
        </w:rPr>
        <w:t>ρσης ασυλ</w:t>
      </w:r>
      <w:r>
        <w:rPr>
          <w:rFonts w:eastAsia="Times New Roman"/>
          <w:bCs/>
          <w:szCs w:val="24"/>
        </w:rPr>
        <w:t>ί</w:t>
      </w:r>
      <w:r w:rsidRPr="005421BC">
        <w:rPr>
          <w:rFonts w:eastAsia="Times New Roman"/>
          <w:bCs/>
          <w:szCs w:val="24"/>
        </w:rPr>
        <w:t>ας βουλευτ</w:t>
      </w:r>
      <w:r>
        <w:rPr>
          <w:rFonts w:eastAsia="Times New Roman"/>
          <w:bCs/>
          <w:szCs w:val="24"/>
        </w:rPr>
        <w:t>ώ</w:t>
      </w:r>
      <w:r w:rsidRPr="005421BC">
        <w:rPr>
          <w:rFonts w:eastAsia="Times New Roman"/>
          <w:bCs/>
          <w:szCs w:val="24"/>
        </w:rPr>
        <w:t>ν</w:t>
      </w:r>
      <w:r>
        <w:rPr>
          <w:rFonts w:eastAsia="Times New Roman"/>
          <w:bCs/>
          <w:szCs w:val="24"/>
        </w:rPr>
        <w:t>:</w:t>
      </w:r>
      <w:r>
        <w:rPr>
          <w:rFonts w:eastAsia="Times New Roman"/>
          <w:b/>
          <w:bCs/>
          <w:szCs w:val="24"/>
        </w:rPr>
        <w:t xml:space="preserve"> </w:t>
      </w:r>
      <w:r>
        <w:rPr>
          <w:rFonts w:eastAsia="Times New Roman"/>
          <w:szCs w:val="24"/>
        </w:rPr>
        <w:t>συζήτηση</w:t>
      </w:r>
      <w:r>
        <w:rPr>
          <w:rFonts w:eastAsia="Times New Roman"/>
          <w:szCs w:val="24"/>
        </w:rPr>
        <w:t xml:space="preserve"> </w:t>
      </w:r>
      <w:r>
        <w:rPr>
          <w:rFonts w:eastAsia="Times New Roman"/>
          <w:szCs w:val="24"/>
        </w:rPr>
        <w:t>και λήψη απόφασης, σύμφωνα με τα άρθρα 62 του Συντάγματος και 83 του Κανονισμού της Βουλής, για τις αιτήσεις άρσης της ασυλίας των Βουλευτών κ</w:t>
      </w:r>
      <w:r>
        <w:rPr>
          <w:rFonts w:eastAsia="Times New Roman"/>
          <w:szCs w:val="24"/>
        </w:rPr>
        <w:t xml:space="preserve">υρίων </w:t>
      </w:r>
      <w:r>
        <w:rPr>
          <w:rFonts w:eastAsia="Times New Roman"/>
          <w:szCs w:val="24"/>
        </w:rPr>
        <w:t xml:space="preserve">Ευστάθιου Παναγούλη και </w:t>
      </w:r>
      <w:r>
        <w:rPr>
          <w:rFonts w:eastAsia="Times New Roman"/>
          <w:szCs w:val="24"/>
        </w:rPr>
        <w:t xml:space="preserve">Νικολάου </w:t>
      </w:r>
      <w:r>
        <w:rPr>
          <w:rFonts w:eastAsia="Times New Roman"/>
          <w:szCs w:val="24"/>
        </w:rPr>
        <w:t>Παπαδόπουλου.</w:t>
      </w:r>
    </w:p>
    <w:p w14:paraId="7CC13500" w14:textId="77777777" w:rsidR="00DA4EE4" w:rsidRDefault="00FE2A97">
      <w:pPr>
        <w:widowControl w:val="0"/>
        <w:autoSpaceDE w:val="0"/>
        <w:autoSpaceDN w:val="0"/>
        <w:adjustRightInd w:val="0"/>
        <w:spacing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w:t>
      </w:r>
      <w:r>
        <w:rPr>
          <w:rFonts w:eastAsia="Times New Roman"/>
          <w:szCs w:val="24"/>
        </w:rPr>
        <w:t xml:space="preserve">ολογίας ανακοινώθηκε η </w:t>
      </w:r>
      <w:r>
        <w:rPr>
          <w:rFonts w:eastAsia="Times New Roman"/>
          <w:szCs w:val="24"/>
        </w:rPr>
        <w:t xml:space="preserve">έκθεση </w:t>
      </w:r>
      <w:r>
        <w:rPr>
          <w:rFonts w:eastAsia="Times New Roman"/>
          <w:szCs w:val="24"/>
        </w:rPr>
        <w:t>σήμερα, 15</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2017, σύμφωνα με την οποία τα μέλη της </w:t>
      </w:r>
      <w:r>
        <w:rPr>
          <w:rFonts w:eastAsia="Times New Roman"/>
          <w:szCs w:val="24"/>
        </w:rPr>
        <w:t xml:space="preserve">επιτροπής </w:t>
      </w:r>
      <w:r>
        <w:rPr>
          <w:rFonts w:eastAsia="Times New Roman"/>
          <w:szCs w:val="24"/>
        </w:rPr>
        <w:t xml:space="preserve">πρότειναν κατά πλειοψηφία την άρση της ασυλίας του κ. Ευστάθιου Παναγούλη. Επίσης, από την ίδια </w:t>
      </w:r>
      <w:r>
        <w:rPr>
          <w:rFonts w:eastAsia="Times New Roman"/>
          <w:szCs w:val="24"/>
        </w:rPr>
        <w:t>επιτροπή</w:t>
      </w:r>
      <w:r>
        <w:rPr>
          <w:rFonts w:eastAsia="Times New Roman"/>
          <w:szCs w:val="24"/>
        </w:rPr>
        <w:t>, την αρμόδια Ειδική Μόνιμη Επιτροπή Κοινοβουλευτικής Δεοντο</w:t>
      </w:r>
      <w:r>
        <w:rPr>
          <w:rFonts w:eastAsia="Times New Roman"/>
          <w:szCs w:val="24"/>
        </w:rPr>
        <w:t xml:space="preserve">λογίας, ανακοινώθηκε η </w:t>
      </w:r>
      <w:r>
        <w:rPr>
          <w:rFonts w:eastAsia="Times New Roman"/>
          <w:szCs w:val="24"/>
        </w:rPr>
        <w:t xml:space="preserve">έκθεση </w:t>
      </w:r>
      <w:r>
        <w:rPr>
          <w:rFonts w:eastAsia="Times New Roman"/>
          <w:szCs w:val="24"/>
        </w:rPr>
        <w:lastRenderedPageBreak/>
        <w:t>σήμερα, 15</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2017, σύμφωνα με την οποία τα μέλη της </w:t>
      </w:r>
      <w:r>
        <w:rPr>
          <w:rFonts w:eastAsia="Times New Roman"/>
          <w:szCs w:val="24"/>
        </w:rPr>
        <w:t xml:space="preserve">επιτροπής </w:t>
      </w:r>
      <w:r>
        <w:rPr>
          <w:rFonts w:eastAsia="Times New Roman"/>
          <w:szCs w:val="24"/>
        </w:rPr>
        <w:t xml:space="preserve">πρότειναν ομόφωνα την άρση της ασυλίας του κ. Νικολάου Παπαδόπουλου. </w:t>
      </w:r>
    </w:p>
    <w:p w14:paraId="7CC13501" w14:textId="77777777" w:rsidR="00DA4EE4" w:rsidRDefault="00FE2A97">
      <w:pPr>
        <w:widowControl w:val="0"/>
        <w:autoSpaceDE w:val="0"/>
        <w:autoSpaceDN w:val="0"/>
        <w:adjustRightInd w:val="0"/>
        <w:spacing w:line="600" w:lineRule="auto"/>
        <w:ind w:firstLine="720"/>
        <w:jc w:val="both"/>
        <w:rPr>
          <w:rFonts w:eastAsia="Times New Roman"/>
          <w:szCs w:val="24"/>
        </w:rPr>
      </w:pPr>
      <w:r>
        <w:rPr>
          <w:rFonts w:eastAsia="Times New Roman"/>
          <w:szCs w:val="24"/>
        </w:rPr>
        <w:t>Σύμφωνα με το άρθρο 83 του Κανονισμού, η Βουλή δεν εισέρχεται στην ουσία των υποθέσεων, αλλά ε</w:t>
      </w:r>
      <w:r>
        <w:rPr>
          <w:rFonts w:eastAsia="Times New Roman"/>
          <w:szCs w:val="24"/>
        </w:rPr>
        <w:t>ρευνάται μόνο εάν η πράξη για την οποία ζητείται η άρση της ασυλίας, συνδέεται με την πολιτική ή κοινοβουλευτική δραστηριότητα του Βουλευτή ή η δίωξη, η μήνυση ή η έγκλιση υποκρύπτει πολιτική σκοπιμότητα.</w:t>
      </w:r>
    </w:p>
    <w:p w14:paraId="7CC13502" w14:textId="77777777" w:rsidR="00DA4EE4" w:rsidRDefault="00FE2A97">
      <w:pPr>
        <w:widowControl w:val="0"/>
        <w:autoSpaceDE w:val="0"/>
        <w:autoSpaceDN w:val="0"/>
        <w:adjustRightInd w:val="0"/>
        <w:spacing w:line="600" w:lineRule="auto"/>
        <w:ind w:firstLine="720"/>
        <w:jc w:val="both"/>
        <w:rPr>
          <w:rFonts w:eastAsia="Times New Roman"/>
          <w:szCs w:val="24"/>
        </w:rPr>
      </w:pPr>
      <w:r>
        <w:rPr>
          <w:rFonts w:eastAsia="Times New Roman"/>
          <w:szCs w:val="24"/>
        </w:rPr>
        <w:t>Επίσης, σύμφωνα με το άρθρο 83 παράγραφο</w:t>
      </w:r>
      <w:r>
        <w:rPr>
          <w:rFonts w:eastAsia="Times New Roman"/>
          <w:szCs w:val="24"/>
        </w:rPr>
        <w:t>ς</w:t>
      </w:r>
      <w:r>
        <w:rPr>
          <w:rFonts w:eastAsia="Times New Roman"/>
          <w:szCs w:val="24"/>
        </w:rPr>
        <w:t xml:space="preserve"> 7 του Καν</w:t>
      </w:r>
      <w:r>
        <w:rPr>
          <w:rFonts w:eastAsia="Times New Roman"/>
          <w:szCs w:val="24"/>
        </w:rPr>
        <w:t xml:space="preserve">ονισμού της Βουλής, η Βουλή αποφασίζει με ανάταση του χεριού ή έγερση επί της αιτήσεως της </w:t>
      </w:r>
      <w:r>
        <w:rPr>
          <w:rFonts w:eastAsia="Times New Roman"/>
          <w:szCs w:val="24"/>
        </w:rPr>
        <w:t>εισαγγελικής αρχής</w:t>
      </w:r>
      <w:r>
        <w:rPr>
          <w:rFonts w:eastAsia="Times New Roman"/>
          <w:szCs w:val="24"/>
        </w:rPr>
        <w:t xml:space="preserve"> κατά τη διαδικασία του άρθρου 108 παράγραφος 1 εδάφιο </w:t>
      </w:r>
      <w:r>
        <w:rPr>
          <w:rFonts w:eastAsia="Times New Roman"/>
          <w:szCs w:val="24"/>
        </w:rPr>
        <w:t>2</w:t>
      </w:r>
      <w:r>
        <w:rPr>
          <w:rFonts w:eastAsia="Times New Roman"/>
          <w:szCs w:val="24"/>
        </w:rPr>
        <w:t>. Ο λόγος δίνεται πάντα, εφόσον ζητηθεί, στον Βουλευτή στον οποίον αφορά η αίτηση και στους</w:t>
      </w:r>
      <w:r>
        <w:rPr>
          <w:rFonts w:eastAsia="Times New Roman"/>
          <w:szCs w:val="24"/>
        </w:rPr>
        <w:t xml:space="preserve"> Προέδρους των Κοινοβουλευτικών Ομάδων ή στους αναπληρωτές τους.</w:t>
      </w:r>
    </w:p>
    <w:p w14:paraId="7CC13503" w14:textId="77777777" w:rsidR="00DA4EE4" w:rsidRDefault="00FE2A97">
      <w:pPr>
        <w:spacing w:line="600" w:lineRule="auto"/>
        <w:ind w:firstLine="720"/>
        <w:jc w:val="both"/>
        <w:rPr>
          <w:rFonts w:eastAsia="Times New Roman" w:cs="Times New Roman"/>
          <w:szCs w:val="24"/>
        </w:rPr>
      </w:pPr>
      <w:r>
        <w:rPr>
          <w:rFonts w:eastAsia="Times New Roman"/>
          <w:szCs w:val="24"/>
        </w:rPr>
        <w:t>Υπενθυμίζω ότι, σύμφωνα με απόφαση της Διάσκεψης των Προέδρων της 23</w:t>
      </w:r>
      <w:r>
        <w:rPr>
          <w:rFonts w:eastAsia="Times New Roman"/>
          <w:szCs w:val="24"/>
          <w:vertAlign w:val="superscript"/>
        </w:rPr>
        <w:t>ης</w:t>
      </w:r>
      <w:r>
        <w:rPr>
          <w:rFonts w:eastAsia="Times New Roman"/>
          <w:szCs w:val="24"/>
        </w:rPr>
        <w:t xml:space="preserve"> Μαρτίου 2005, έχουμε δεχθεί επί των αιτήσεων άρσης ασυλίας η Βουλή να αποφασίζει με ονομαστική ψηφοφορία και με ψηφοδέλτ</w:t>
      </w:r>
      <w:r>
        <w:rPr>
          <w:rFonts w:eastAsia="Times New Roman"/>
          <w:szCs w:val="24"/>
        </w:rPr>
        <w:t>ιο. Το ψηφοδέλτιο στο οποίο κάθε συνάδελφος θα αναγράφει το όνομά του, την εκλογική του περιφέρεια και την Κοινοβουλευτική Ομάδα όπου ανήκει, θα καταχωρίζεται στα αντίστοιχα Πρακτικά.</w:t>
      </w:r>
      <w:r>
        <w:rPr>
          <w:rFonts w:eastAsia="Times New Roman" w:cs="Times New Roman"/>
          <w:szCs w:val="24"/>
        </w:rPr>
        <w:t xml:space="preserve"> </w:t>
      </w:r>
      <w:r>
        <w:rPr>
          <w:rFonts w:eastAsia="Times New Roman" w:cs="Times New Roman"/>
          <w:szCs w:val="24"/>
        </w:rPr>
        <w:t xml:space="preserve">Ανταποκρινόμαστε έτσι στις διατάξεις του άρθρου 83 του Κανονισμού της </w:t>
      </w:r>
      <w:r>
        <w:rPr>
          <w:rFonts w:eastAsia="Times New Roman" w:cs="Times New Roman"/>
          <w:szCs w:val="24"/>
        </w:rPr>
        <w:t>Βουλής που απαιτεί φανερή ψηφοφορία.</w:t>
      </w:r>
      <w:r>
        <w:rPr>
          <w:rFonts w:eastAsia="Times New Roman" w:cs="Times New Roman"/>
          <w:szCs w:val="24"/>
        </w:rPr>
        <w:t xml:space="preserve"> </w:t>
      </w:r>
      <w:r>
        <w:rPr>
          <w:rFonts w:eastAsia="Times New Roman" w:cs="Times New Roman"/>
          <w:szCs w:val="24"/>
        </w:rPr>
        <w:t xml:space="preserve">Αφού, </w:t>
      </w:r>
      <w:r>
        <w:rPr>
          <w:rFonts w:eastAsia="Times New Roman" w:cs="Times New Roman"/>
          <w:szCs w:val="24"/>
        </w:rPr>
        <w:lastRenderedPageBreak/>
        <w:t>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w:t>
      </w:r>
    </w:p>
    <w:p w14:paraId="7CC1350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Η πρώτη υπόθεση αφορά τον συνάδελφο κ. Ευστάθιο Παναγούλη.</w:t>
      </w:r>
      <w:r>
        <w:rPr>
          <w:rFonts w:eastAsia="Times New Roman" w:cs="Times New Roman"/>
          <w:szCs w:val="24"/>
        </w:rPr>
        <w:t xml:space="preserve"> Η δεύτερη υπόθεση αφορά τον συνάδελφο κ. Νικόλαο Παπαδόπουλο.</w:t>
      </w:r>
    </w:p>
    <w:p w14:paraId="7CC1350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 του Κανονισμού;</w:t>
      </w:r>
    </w:p>
    <w:p w14:paraId="7CC13506"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Μάλιστα, κύριε Πρόεδρε.</w:t>
      </w:r>
    </w:p>
    <w:p w14:paraId="7CC13507"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Παναγούλη, </w:t>
      </w:r>
      <w:r>
        <w:rPr>
          <w:rFonts w:eastAsia="Times New Roman" w:cs="Times New Roman"/>
          <w:szCs w:val="24"/>
        </w:rPr>
        <w:t>έχετε τον λόγο.</w:t>
      </w:r>
    </w:p>
    <w:p w14:paraId="7CC13508"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κυρίες και κύριοι συνάδελφοι, πριν μπω στην ουσία του θέματος για το οποίο ζητείται η άρση της ασυλίας μου, θα ήθελα να πω ορισμένα πράγματα.</w:t>
      </w:r>
    </w:p>
    <w:p w14:paraId="7CC1350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Από το 1977 και μέχρι σήμερα έχω εκλεγεί πολλές φορές Βουλευτ</w:t>
      </w:r>
      <w:r>
        <w:rPr>
          <w:rFonts w:eastAsia="Times New Roman" w:cs="Times New Roman"/>
          <w:szCs w:val="24"/>
        </w:rPr>
        <w:t>ής και έχω επανειλημμένως τοποθετηθεί υπέρ της κατάργησης της ασυλίας των Βουλευτών και τον νόμο περί ευθύνης Υπουργών. Τα άρθρα 61 και 62 του Συντάγματος είναι ξεκάθαρα. Το ποινικά ανεύθυνο και η ασυλία του Βουλευτή ισχύει μόνον για ψήφο ή γνώμη που έδωσε</w:t>
      </w:r>
      <w:r>
        <w:rPr>
          <w:rFonts w:eastAsia="Times New Roman" w:cs="Times New Roman"/>
          <w:szCs w:val="24"/>
        </w:rPr>
        <w:t xml:space="preserve"> ο Βουλευτής και μόνο ενώ ασκεί </w:t>
      </w:r>
      <w:r>
        <w:rPr>
          <w:rFonts w:eastAsia="Times New Roman" w:cs="Times New Roman"/>
          <w:szCs w:val="24"/>
        </w:rPr>
        <w:lastRenderedPageBreak/>
        <w:t>και εφόσον ασκεί τα βουλευτικά του καθήκοντα. Με εξαίρεση τα αυτόφωρα αδικήματα - κακουργήματα οι Βουλευτές, όπως και οι υπόλοιποι πολίτες της χώρας, διώκονται και αυτοί για τις αξιόποινες πράξεις τους, συλλαμβάνονται, κρατο</w:t>
      </w:r>
      <w:r>
        <w:rPr>
          <w:rFonts w:eastAsia="Times New Roman" w:cs="Times New Roman"/>
          <w:szCs w:val="24"/>
        </w:rPr>
        <w:t>ύνται προσωρινά, φυλακίζονται, με τη διαφορά ότι για τους Βουλευτές απαιτείται άδεια της Βουλής.</w:t>
      </w:r>
    </w:p>
    <w:p w14:paraId="7CC1350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Είναι, όμως, ξεκάθαρο, κυρίες και κύριοι συνάδελφοι, το άρθρο 83 του Κανονισμού της Βουλής που ορίζει για ποιους λόγους και με ποια διαδικασία χορηγείται η άδε</w:t>
      </w:r>
      <w:r>
        <w:rPr>
          <w:rFonts w:eastAsia="Times New Roman" w:cs="Times New Roman"/>
          <w:szCs w:val="24"/>
        </w:rPr>
        <w:t>ια. Σύμφωνα με αυτό, η Επιτροπή ερευνά αν η πράξη για την οποία ζητείται η άρση της ασυλίας συνδέεται με την πολιτική ή κοινοβουλευτική δραστηριότητα του Βουλευτή ή αν η μήνυση υποκρύπτει πολιτική σκοπιμότητα και αν διαπιστώσει ότι δεν συντρέχει κανένας απ</w:t>
      </w:r>
      <w:r>
        <w:rPr>
          <w:rFonts w:eastAsia="Times New Roman" w:cs="Times New Roman"/>
          <w:szCs w:val="24"/>
        </w:rPr>
        <w:t>ό τους παραπάνω συγκεκριμένους λόγους, εισηγείται την άρση της ασυλίας.</w:t>
      </w:r>
    </w:p>
    <w:p w14:paraId="7CC1350B" w14:textId="77777777" w:rsidR="00DA4EE4" w:rsidRDefault="00FE2A97">
      <w:pPr>
        <w:spacing w:line="600" w:lineRule="auto"/>
        <w:jc w:val="both"/>
        <w:rPr>
          <w:rFonts w:eastAsia="Times New Roman"/>
          <w:szCs w:val="24"/>
        </w:rPr>
      </w:pPr>
      <w:r>
        <w:rPr>
          <w:rFonts w:eastAsia="Times New Roman"/>
          <w:szCs w:val="24"/>
        </w:rPr>
        <w:t xml:space="preserve">Άρα η Βουλή οφείλει, τηρώντας τον Κανονισμό της, να παρέχει κατά κανόνα την άδεια. </w:t>
      </w:r>
    </w:p>
    <w:p w14:paraId="7CC1350C" w14:textId="77777777" w:rsidR="00DA4EE4" w:rsidRDefault="00FE2A97">
      <w:pPr>
        <w:spacing w:line="600" w:lineRule="auto"/>
        <w:ind w:firstLine="720"/>
        <w:jc w:val="both"/>
        <w:rPr>
          <w:rFonts w:eastAsia="Times New Roman"/>
          <w:szCs w:val="24"/>
        </w:rPr>
      </w:pPr>
      <w:r>
        <w:rPr>
          <w:rFonts w:eastAsia="Times New Roman"/>
          <w:szCs w:val="24"/>
        </w:rPr>
        <w:t xml:space="preserve">Σύμφωνα δε με την παράγραφο 4 του άρθρου 83 του Κανονισμού, η Επιτροπή δεν εξετάζει τη βασιμότητα </w:t>
      </w:r>
      <w:r>
        <w:rPr>
          <w:rFonts w:eastAsia="Times New Roman"/>
          <w:szCs w:val="24"/>
        </w:rPr>
        <w:t xml:space="preserve">της κατηγορίας κατά του Βουλευτή και η Βουλή δεν δικαιούται να υπεισέλθει στην ποινική ουσία της δίωξης, ούτε μπορεί να υποκαταστήσει τον δικαστή στην κρίση του. Σκοπός των παραπάνω διατάξεων δεν είναι η αλόγιστη χρήση τους, όπως εν προκειμένω συμβαίνει, </w:t>
      </w:r>
      <w:r>
        <w:rPr>
          <w:rFonts w:eastAsia="Times New Roman"/>
          <w:szCs w:val="24"/>
        </w:rPr>
        <w:lastRenderedPageBreak/>
        <w:t>ο</w:t>
      </w:r>
      <w:r>
        <w:rPr>
          <w:rFonts w:eastAsia="Times New Roman"/>
          <w:szCs w:val="24"/>
        </w:rPr>
        <w:t>ύτε η δημιουργία ενός ειδικού προνομιακού καθεστώτος υπέρ των Βουλευτών κατά παράβαση των συνταγματικών αρχών της ίσης μεταχείρισης και της διάκρισης των εξουσιών, αλλά η αποτροπή καταχρηστικών ποινικών διώξεων σε βάρος Βουλευτών που γίνονται για πολιτικού</w:t>
      </w:r>
      <w:r>
        <w:rPr>
          <w:rFonts w:eastAsia="Times New Roman"/>
          <w:szCs w:val="24"/>
        </w:rPr>
        <w:t>ς σκοπούς και με μοναδικό στόχο την παρεμπόδισή τους στην άσκηση των βουλευτικών καθηκόντων.</w:t>
      </w:r>
    </w:p>
    <w:p w14:paraId="7CC1350D" w14:textId="77777777" w:rsidR="00DA4EE4" w:rsidRDefault="00FE2A97">
      <w:pPr>
        <w:spacing w:line="600" w:lineRule="auto"/>
        <w:ind w:firstLine="720"/>
        <w:jc w:val="both"/>
        <w:rPr>
          <w:rFonts w:eastAsia="Times New Roman"/>
          <w:szCs w:val="24"/>
        </w:rPr>
      </w:pPr>
      <w:r>
        <w:rPr>
          <w:rFonts w:eastAsia="Times New Roman"/>
          <w:szCs w:val="24"/>
        </w:rPr>
        <w:t>Δυστυχώς κι εσείς, όπως και οι προηγούμενες κυβερνήσεις, ερμηνεύετε τις διατάξεις του Συντάγματος και του Κανονισμού κατά το δοκούν και έχετε μετατρέψει την άρση α</w:t>
      </w:r>
      <w:r>
        <w:rPr>
          <w:rFonts w:eastAsia="Times New Roman"/>
          <w:szCs w:val="24"/>
        </w:rPr>
        <w:t xml:space="preserve">συλίας από κανόνα σε εξαίρεση. </w:t>
      </w:r>
    </w:p>
    <w:p w14:paraId="7CC1350E" w14:textId="77777777" w:rsidR="00DA4EE4" w:rsidRDefault="00FE2A97">
      <w:pPr>
        <w:spacing w:line="600" w:lineRule="auto"/>
        <w:ind w:firstLine="720"/>
        <w:jc w:val="both"/>
        <w:rPr>
          <w:rFonts w:eastAsia="Times New Roman"/>
          <w:szCs w:val="24"/>
        </w:rPr>
      </w:pPr>
      <w:r>
        <w:rPr>
          <w:rFonts w:eastAsia="Times New Roman"/>
          <w:szCs w:val="24"/>
        </w:rPr>
        <w:t xml:space="preserve">Από το 1977 μέχρι και σήμερα ουκ ολίγοι συμψηφισμοί, κυρίες και κύριοι συνάδελφοι, έχουν αμαυρώσει τον θεσμό της βουλευτικής ασυλίας, με εκατέρωθεν </w:t>
      </w:r>
      <w:proofErr w:type="spellStart"/>
      <w:r>
        <w:rPr>
          <w:rFonts w:eastAsia="Times New Roman"/>
          <w:szCs w:val="24"/>
        </w:rPr>
        <w:t>προσυνεννοήσεις</w:t>
      </w:r>
      <w:proofErr w:type="spellEnd"/>
      <w:r>
        <w:rPr>
          <w:rFonts w:eastAsia="Times New Roman"/>
          <w:szCs w:val="24"/>
        </w:rPr>
        <w:t xml:space="preserve"> και ανταλλαγές ψήφου που εξυπηρετούν τα εκάστοτε μικροκομματ</w:t>
      </w:r>
      <w:r>
        <w:rPr>
          <w:rFonts w:eastAsia="Times New Roman"/>
          <w:szCs w:val="24"/>
        </w:rPr>
        <w:t>ικά συμφέροντα και συμβαίνει το παράδοξο, υποθέσεις Βουλευτών για ακάλυπτες επιταγές και άλλα αξιόποινα αδικήματα να κουκουλώνονται και Βουλευτές να παραμένουν ατιμώρητοι υπό τον μανδύα της βουλευτικής ασυλίας</w:t>
      </w:r>
      <w:r>
        <w:rPr>
          <w:rFonts w:eastAsia="Times New Roman"/>
          <w:szCs w:val="24"/>
        </w:rPr>
        <w:t>.</w:t>
      </w:r>
      <w:r>
        <w:rPr>
          <w:rFonts w:eastAsia="Times New Roman"/>
          <w:szCs w:val="24"/>
        </w:rPr>
        <w:t xml:space="preserve"> Συμβαίνει και το άλλο παράδοξο, να υπάγεται σ</w:t>
      </w:r>
      <w:r>
        <w:rPr>
          <w:rFonts w:eastAsia="Times New Roman"/>
          <w:szCs w:val="24"/>
        </w:rPr>
        <w:t xml:space="preserve">το καθεστώς της ασυλίας Βουλευτής που έκανε το αδίκημα όταν δεν ήταν Βουλευτής. </w:t>
      </w:r>
    </w:p>
    <w:p w14:paraId="7CC1350F" w14:textId="77777777" w:rsidR="00DA4EE4" w:rsidRDefault="00FE2A97">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C13510" w14:textId="77777777" w:rsidR="00DA4EE4" w:rsidRDefault="00FE2A97">
      <w:pPr>
        <w:spacing w:line="600" w:lineRule="auto"/>
        <w:ind w:firstLine="720"/>
        <w:jc w:val="both"/>
        <w:rPr>
          <w:rFonts w:eastAsia="Times New Roman"/>
          <w:szCs w:val="24"/>
        </w:rPr>
      </w:pPr>
      <w:r>
        <w:rPr>
          <w:rFonts w:eastAsia="Times New Roman"/>
          <w:szCs w:val="24"/>
        </w:rPr>
        <w:t>Θα ήθελα τρία λεπτά ακόμα, κύριε Πρόεδρε.</w:t>
      </w:r>
    </w:p>
    <w:p w14:paraId="7CC13511" w14:textId="77777777" w:rsidR="00DA4EE4" w:rsidRDefault="00FE2A97">
      <w:pPr>
        <w:spacing w:line="600" w:lineRule="auto"/>
        <w:ind w:firstLine="720"/>
        <w:jc w:val="both"/>
        <w:rPr>
          <w:rFonts w:eastAsia="Times New Roman"/>
          <w:szCs w:val="24"/>
        </w:rPr>
      </w:pPr>
      <w:r>
        <w:rPr>
          <w:rFonts w:eastAsia="Times New Roman"/>
          <w:szCs w:val="24"/>
        </w:rPr>
        <w:lastRenderedPageBreak/>
        <w:t>Άρα, έχει δίκιο ο κόσμος όταν διαμαρτύρεται γι’ α</w:t>
      </w:r>
      <w:r>
        <w:rPr>
          <w:rFonts w:eastAsia="Times New Roman"/>
          <w:szCs w:val="24"/>
        </w:rPr>
        <w:t>υτήν τη διάκριση των πολιτών σε πολίτες α΄ και β΄ κατηγορίας. Πρέπει να πάψει αυτό το καθεστώς της ατιμωρησίας.</w:t>
      </w:r>
    </w:p>
    <w:p w14:paraId="7CC13512" w14:textId="77777777" w:rsidR="00DA4EE4" w:rsidRDefault="00FE2A97">
      <w:pPr>
        <w:spacing w:line="600" w:lineRule="auto"/>
        <w:ind w:firstLine="720"/>
        <w:jc w:val="both"/>
        <w:rPr>
          <w:rFonts w:eastAsia="Times New Roman"/>
          <w:szCs w:val="24"/>
        </w:rPr>
      </w:pPr>
      <w:r>
        <w:rPr>
          <w:rFonts w:eastAsia="Times New Roman"/>
          <w:szCs w:val="24"/>
        </w:rPr>
        <w:t>Θα μπω στην ουσία της υπόθεσής μου, προκειμένου να κρίνετε όχι βέβαια την ουσία της υπόθεσης, αλλά το κατά πόσο συντρέχουν οι προϋποθέσεις του ά</w:t>
      </w:r>
      <w:r>
        <w:rPr>
          <w:rFonts w:eastAsia="Times New Roman"/>
          <w:szCs w:val="24"/>
        </w:rPr>
        <w:t>ρθρου 83 του Κανονισμού.</w:t>
      </w:r>
    </w:p>
    <w:p w14:paraId="7CC13513" w14:textId="77777777" w:rsidR="00DA4EE4" w:rsidRDefault="00FE2A97">
      <w:pPr>
        <w:spacing w:line="600" w:lineRule="auto"/>
        <w:ind w:firstLine="720"/>
        <w:jc w:val="both"/>
        <w:rPr>
          <w:rFonts w:eastAsia="Times New Roman" w:cs="Times New Roman"/>
          <w:szCs w:val="24"/>
        </w:rPr>
      </w:pPr>
      <w:r>
        <w:rPr>
          <w:rFonts w:eastAsia="Times New Roman"/>
          <w:szCs w:val="24"/>
        </w:rPr>
        <w:t>Μπαίνω στην ουσία. Στις 9</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w:t>
      </w:r>
      <w:proofErr w:type="spellStart"/>
      <w:r>
        <w:rPr>
          <w:rFonts w:eastAsia="Times New Roman"/>
          <w:szCs w:val="24"/>
        </w:rPr>
        <w:t>παρευρέθην</w:t>
      </w:r>
      <w:proofErr w:type="spellEnd"/>
      <w:r>
        <w:rPr>
          <w:rFonts w:eastAsia="Times New Roman"/>
          <w:szCs w:val="24"/>
        </w:rPr>
        <w:t xml:space="preserve"> στα δικαστήρια της </w:t>
      </w:r>
      <w:proofErr w:type="spellStart"/>
      <w:r>
        <w:rPr>
          <w:rFonts w:eastAsia="Times New Roman"/>
          <w:szCs w:val="24"/>
        </w:rPr>
        <w:t>Ευελπίδων</w:t>
      </w:r>
      <w:proofErr w:type="spellEnd"/>
      <w:r>
        <w:rPr>
          <w:rFonts w:eastAsia="Times New Roman"/>
          <w:szCs w:val="24"/>
        </w:rPr>
        <w:t xml:space="preserve"> κατά την εκδίκαση αστικής υπόθεσης συγγενικού μου προσώπου και ο μηνυτής μου, γνωστός κακοποιός, ο οποίος </w:t>
      </w:r>
      <w:proofErr w:type="spellStart"/>
      <w:r>
        <w:rPr>
          <w:rFonts w:eastAsia="Times New Roman"/>
          <w:szCs w:val="24"/>
        </w:rPr>
        <w:t>παρευρίσκετο</w:t>
      </w:r>
      <w:proofErr w:type="spellEnd"/>
      <w:r>
        <w:rPr>
          <w:rFonts w:eastAsia="Times New Roman"/>
          <w:szCs w:val="24"/>
        </w:rPr>
        <w:t xml:space="preserve"> εκεί ως μην έχων καμμία σχέση με την υ</w:t>
      </w:r>
      <w:r>
        <w:rPr>
          <w:rFonts w:eastAsia="Times New Roman"/>
          <w:szCs w:val="24"/>
        </w:rPr>
        <w:t xml:space="preserve">πόθεση, αλλά ως μπράβος των αντιδίκων -και εκτελούσε ουσιαστικά χρέη μπράβου- εξαπέλυσε σε βάρος μου ύβρεις και απειλές για τη ζωή εμού και της </w:t>
      </w:r>
      <w:proofErr w:type="spellStart"/>
      <w:r>
        <w:rPr>
          <w:rFonts w:eastAsia="Times New Roman"/>
          <w:szCs w:val="24"/>
        </w:rPr>
        <w:t>οικογένείας</w:t>
      </w:r>
      <w:proofErr w:type="spellEnd"/>
      <w:r>
        <w:rPr>
          <w:rFonts w:eastAsia="Times New Roman"/>
          <w:szCs w:val="24"/>
        </w:rPr>
        <w:t xml:space="preserve"> </w:t>
      </w:r>
      <w:r>
        <w:rPr>
          <w:rFonts w:eastAsia="Times New Roman"/>
          <w:szCs w:val="24"/>
        </w:rPr>
        <w:t>μου.</w:t>
      </w:r>
    </w:p>
    <w:p w14:paraId="7CC1351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Κατόπιν αυτού, κάλεσα την Αστυνομία και του υπέβαλα μήνυση, τον συνέλαβαν, τον οδήγησαν στο Αστ</w:t>
      </w:r>
      <w:r>
        <w:rPr>
          <w:rFonts w:eastAsia="Times New Roman" w:cs="Times New Roman"/>
          <w:szCs w:val="24"/>
        </w:rPr>
        <w:t xml:space="preserve">υνομικό Τμήμα, κατέθεσα μήνυση και αυτός κατέθεσε μήνυση εναντίον μου και εναντίον του γιού μου που δεν είχε απολύτως καμμιά σχέση. </w:t>
      </w:r>
    </w:p>
    <w:p w14:paraId="7CC13515"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Αξιοσημείωτο, όμως, κυρίες και κύριοι Βουλευτές, είναι το εξής σ’ αυτήν την υπόθεση, ότι από τη στιγμή που υπέβαλα τη μήνυσ</w:t>
      </w:r>
      <w:r>
        <w:rPr>
          <w:rFonts w:eastAsia="Times New Roman" w:cs="Times New Roman"/>
          <w:szCs w:val="24"/>
        </w:rPr>
        <w:t xml:space="preserve">η και μέχρι σήμερα, </w:t>
      </w:r>
      <w:r>
        <w:rPr>
          <w:rFonts w:eastAsia="Times New Roman" w:cs="Times New Roman"/>
          <w:szCs w:val="24"/>
        </w:rPr>
        <w:lastRenderedPageBreak/>
        <w:t xml:space="preserve">μέσω αστυνομικών οργάνων –προσέξτε το αυτό- ενώπιον των οποίων διεξάγεται η προκαταρκτική εξέταση, έχουν γίνει επανειλημμένως προτάσεις στους δικηγόρους μου να ανακαλέσουμε τόσο εγώ όσο και ο γιός μου τις μηνύσεις μας σε βάρος του. </w:t>
      </w:r>
    </w:p>
    <w:p w14:paraId="7CC13516"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 xml:space="preserve">τερον, ο εν λόγω μηνυτής μου έχει υποθέσεις κακουργηματικού χαρακτήρα που λιμνάζουν εδώ και πολλά χρόνια. </w:t>
      </w:r>
    </w:p>
    <w:p w14:paraId="7CC1351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Απ’ όλα τα παραπάνω, κυρίες και κύριοι συνάδελφοι, είναι πασιφανές ότι η επίμαχη αίτηση δεν συνδέεται με την πολιτική ή κοινοβουλευτική μου δραστηριό</w:t>
      </w:r>
      <w:r>
        <w:rPr>
          <w:rFonts w:eastAsia="Times New Roman" w:cs="Times New Roman"/>
          <w:szCs w:val="24"/>
        </w:rPr>
        <w:t xml:space="preserve">τητα. Δεν υποκρύπτει πολιτική σκοπιμότητα, ούτε αποσκοπεί στο να με εκφοβίσει για το πώς θα ασκήσω τα βουλευτικά μου καθήκοντα. </w:t>
      </w:r>
    </w:p>
    <w:p w14:paraId="7CC13518"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Παναγούλη, θα παρακαλούσα να επισπεύσετε την παρέμβασή σας. Ήδη φτάσατε τα επτά λεπτά. </w:t>
      </w:r>
      <w:r>
        <w:rPr>
          <w:rFonts w:eastAsia="Times New Roman" w:cs="Times New Roman"/>
          <w:szCs w:val="24"/>
        </w:rPr>
        <w:t xml:space="preserve">Κάντε μια προσπάθεια να ολοκληρώσετε. </w:t>
      </w:r>
    </w:p>
    <w:p w14:paraId="7CC13519"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Τελειώνω, κύριε Πρόεδρε. </w:t>
      </w:r>
    </w:p>
    <w:p w14:paraId="7CC1351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αυτός που με μήνυσε, ο μηνυτής, έχει καταδικαστεί κι έχει μείνει πολλά χρόνια στις φυλακές για σύσταση εγκληματικής οργάνωσης, για επικίνδυ</w:t>
      </w:r>
      <w:r>
        <w:rPr>
          <w:rFonts w:eastAsia="Times New Roman" w:cs="Times New Roman"/>
          <w:szCs w:val="24"/>
        </w:rPr>
        <w:t xml:space="preserve">νη σωματική βλάβη και οπλοχρησία. Εδώ και </w:t>
      </w:r>
      <w:r>
        <w:rPr>
          <w:rFonts w:eastAsia="Times New Roman" w:cs="Times New Roman"/>
          <w:szCs w:val="24"/>
        </w:rPr>
        <w:lastRenderedPageBreak/>
        <w:t>πολλά χρόνια στα συρτάρια των εισαγγελικών γραφείων βρίσκονται υποθέσεις του για σύσταση εγκληματικής οργάνωσης, σωματική βλάβη, εκβίαση, ληστεία, παράνομη οπλοκατοχή, οπλοφορία κλπ..</w:t>
      </w:r>
    </w:p>
    <w:p w14:paraId="7CC1351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Επανειλημμένως έχει ασχοληθεί </w:t>
      </w:r>
      <w:r>
        <w:rPr>
          <w:rFonts w:eastAsia="Times New Roman" w:cs="Times New Roman"/>
          <w:szCs w:val="24"/>
        </w:rPr>
        <w:t>με τον κύριο αυτόν ο τύπος. Η Γενική Ασφάλεια Αθηνών έχει δώσει 217 ονόματα μπράβων και εκβιαστών, ανάμεσα στα οποία βρίσκεται και αυτός. Εγώ είμαι υποχρεωμένος, επειδή σέβομαι το Σύνταγμα και τον Κανονισμό της Βουλής, να ζητήσω την άρση της ασυλίας μου.</w:t>
      </w:r>
    </w:p>
    <w:p w14:paraId="7CC1351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υχαριστώ. </w:t>
      </w:r>
    </w:p>
    <w:p w14:paraId="7CC1351D"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Παναγούλη.</w:t>
      </w:r>
    </w:p>
    <w:p w14:paraId="7CC1351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Επί της δεύτερης αιτήσεως υπάρχει συνάδελφος που ζητά τον λόγο κατά το άρθρο 108 του Κανονισμού;</w:t>
      </w:r>
    </w:p>
    <w:p w14:paraId="7CC1351F"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Μάλιστα, κύριε Πρόεδρε. </w:t>
      </w:r>
    </w:p>
    <w:p w14:paraId="7CC13520"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Παπαδόπουλε, έχετε τον λόγο. </w:t>
      </w:r>
    </w:p>
    <w:p w14:paraId="7CC13521"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κύριε Πρόεδρε. </w:t>
      </w:r>
    </w:p>
    <w:p w14:paraId="7CC1352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πρόκειται για μια ιστορία, η οποία έγινε πριν πολλά χρόνια με ένα συγκεκριμένο εργοστάσιο, τη ΒΙΟΚΕΡΑΛ. Το χωριό μου είναι κοντά σε μια βιομη</w:t>
      </w:r>
      <w:r>
        <w:rPr>
          <w:rFonts w:eastAsia="Times New Roman" w:cs="Times New Roman"/>
          <w:szCs w:val="24"/>
        </w:rPr>
        <w:t xml:space="preserve">χανική περιοχή και όλα αυτά τα χρόνια είναι υποβαθμισμένο. Αναπτύξαμε ένα κίνημα για το περιβάλλον, γιατί το συγκεκριμένο εργοστάσιο έκαιγε ένα καύσιμο, το </w:t>
      </w:r>
      <w:proofErr w:type="spellStart"/>
      <w:r>
        <w:rPr>
          <w:rFonts w:eastAsia="Times New Roman" w:cs="Times New Roman"/>
          <w:szCs w:val="24"/>
        </w:rPr>
        <w:t>πετ</w:t>
      </w:r>
      <w:proofErr w:type="spellEnd"/>
      <w:r>
        <w:rPr>
          <w:rFonts w:eastAsia="Times New Roman" w:cs="Times New Roman"/>
          <w:szCs w:val="24"/>
        </w:rPr>
        <w:t xml:space="preserve"> κοκ, αν θυμάστε καλά, και άλλα εναλλακτικά καύσιμα.</w:t>
      </w:r>
    </w:p>
    <w:p w14:paraId="7CC13523"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Αυτή η ευαισθησία για το περιβάλλον στο χωρι</w:t>
      </w:r>
      <w:r>
        <w:rPr>
          <w:rFonts w:eastAsia="Times New Roman" w:cs="Times New Roman"/>
          <w:szCs w:val="24"/>
        </w:rPr>
        <w:t xml:space="preserve">ό μου –είναι πεντακόσια μέτρα από το εργοστάσιο- υπήρξε διότι πιστεύουμε ότι έχουμε πάρα πολλούς θανάτους από καρκίνο κι αυτό ήταν ένα μεγάλο σήμα για εμάς για να το διορθώσουμε και για να αγωνιζόμαστε για το περιβάλλον. </w:t>
      </w:r>
    </w:p>
    <w:p w14:paraId="7CC13524"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Αυτό το εργοστάσιο είναι κλειστό α</w:t>
      </w:r>
      <w:r>
        <w:rPr>
          <w:rFonts w:eastAsia="Times New Roman" w:cs="Times New Roman"/>
          <w:szCs w:val="24"/>
        </w:rPr>
        <w:t>υτήν τη στιγμή. Έκαιγε και κάποια άλλα καύσιμα τα οποία ήταν λυματολάσπες και κάποια νοσοκομειακά απόβλητα. Αυτήν τη στιγμή πάλι δημιουργεί πρόβλημα, διότι αναφλέγονται αυτά τα καύσιμα και προχθές είχαμε μια αντίστοιχη ιστορία. Άρα, δημιουργήσαμε ένα κίνημ</w:t>
      </w:r>
      <w:r>
        <w:rPr>
          <w:rFonts w:eastAsia="Times New Roman" w:cs="Times New Roman"/>
          <w:szCs w:val="24"/>
        </w:rPr>
        <w:t xml:space="preserve">α, το οποίο είχε ως αποτέλεσμα αυτό το εργοστάσιο πλέον να μην χρησιμοποιεί αυτά τα καύσιμα. </w:t>
      </w:r>
    </w:p>
    <w:p w14:paraId="7CC13525"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Ο βιομήχανος μήνυσε εμένα και έναν συνάδελφό από το χωριό μου, τον Λαδόπουλο, ο οποίος είναι περιφερειακός σύμβουλος, για συκοφαντική δυσφήμιση. Δηλαδή, εδώ έχουμε ένα κίνημα το οποίο δημιουργήθηκε στο </w:t>
      </w:r>
      <w:r>
        <w:rPr>
          <w:rFonts w:eastAsia="Times New Roman" w:cs="Times New Roman"/>
          <w:szCs w:val="24"/>
        </w:rPr>
        <w:lastRenderedPageBreak/>
        <w:t>πρόσωπο το δικό μου και του συγχωριανού μου. Ο συγκεκρ</w:t>
      </w:r>
      <w:r>
        <w:rPr>
          <w:rFonts w:eastAsia="Times New Roman" w:cs="Times New Roman"/>
          <w:szCs w:val="24"/>
        </w:rPr>
        <w:t xml:space="preserve">ιμένος βιομήχανος έχει ασκήσει συκοφαντική δυσφήμιση. </w:t>
      </w:r>
    </w:p>
    <w:p w14:paraId="7CC13526"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Πρώτον, θέλω να πω ότι το δικαστήριο με καταδίκασε σε δεκαοκτώ μήνες και θεωρώ άδικη την ποινή, διότι δεν σηκωθήκαμε ένα πρωί να κάνουμε αυτό που κάναμε. Εδώ είχαμε ένα κίνημα και ακριβώς εδώ εστιάζω τ</w:t>
      </w:r>
      <w:r>
        <w:rPr>
          <w:rFonts w:eastAsia="Times New Roman" w:cs="Times New Roman"/>
          <w:szCs w:val="24"/>
        </w:rPr>
        <w:t xml:space="preserve">ην ποινικοποίηση των κινημάτων. </w:t>
      </w:r>
    </w:p>
    <w:p w14:paraId="7CC13527"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Προσωπικά, θέλω να κάνω μια δήλωση ότι τα κινήματα αυτά δεν πτοούνται ούτε, φυσικά, και τα πρόσωπα. Και εμείς ως </w:t>
      </w:r>
      <w:r>
        <w:rPr>
          <w:rFonts w:eastAsia="Times New Roman" w:cs="Times New Roman"/>
          <w:szCs w:val="24"/>
        </w:rPr>
        <w:t>α</w:t>
      </w:r>
      <w:r>
        <w:rPr>
          <w:rFonts w:eastAsia="Times New Roman" w:cs="Times New Roman"/>
          <w:szCs w:val="24"/>
        </w:rPr>
        <w:t>ριστεροί, που είμαστε σε αυτά τα κινήματα, δεν υπάρχει περίπτωση να κάνουμε πίσω, όποια και να είναι η απόφασ</w:t>
      </w:r>
      <w:r>
        <w:rPr>
          <w:rFonts w:eastAsia="Times New Roman" w:cs="Times New Roman"/>
          <w:szCs w:val="24"/>
        </w:rPr>
        <w:t xml:space="preserve">ή τους. </w:t>
      </w:r>
    </w:p>
    <w:p w14:paraId="7CC13528"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Δεύτερον, θέλω να κάνω μια δήλωση. Ποτέ, τουλάχιστον</w:t>
      </w:r>
      <w:r>
        <w:rPr>
          <w:rFonts w:eastAsia="Times New Roman" w:cs="Times New Roman"/>
          <w:szCs w:val="24"/>
        </w:rPr>
        <w:t>,</w:t>
      </w:r>
      <w:r>
        <w:rPr>
          <w:rFonts w:eastAsia="Times New Roman" w:cs="Times New Roman"/>
          <w:szCs w:val="24"/>
        </w:rPr>
        <w:t xml:space="preserve"> εγώ στην προσωπική μου ζωή, αλλά και ως </w:t>
      </w:r>
      <w:r>
        <w:rPr>
          <w:rFonts w:eastAsia="Times New Roman" w:cs="Times New Roman"/>
          <w:szCs w:val="24"/>
        </w:rPr>
        <w:t>α</w:t>
      </w:r>
      <w:r>
        <w:rPr>
          <w:rFonts w:eastAsia="Times New Roman" w:cs="Times New Roman"/>
          <w:szCs w:val="24"/>
        </w:rPr>
        <w:t>ριστερός και στα κινήματα -το ζήτημα δεν είναι προσωπικό- δεν έχουμε προσβάλει κανέναν με χαρακτηρισμούς. Πάντοτε έχουμε θέσεις και απόψεις και τις διεκ</w:t>
      </w:r>
      <w:r>
        <w:rPr>
          <w:rFonts w:eastAsia="Times New Roman" w:cs="Times New Roman"/>
          <w:szCs w:val="24"/>
        </w:rPr>
        <w:t xml:space="preserve">δικούμε. Και εγώ προσωπικά, αλλά και πολλοί σύντροφοί μου που βγαίνουμε στο δρόμο ποτέ δεν επιτεθήκαμε προσωπικά σε κανέναν και, φυσικά, θέλουμε το εργοστάσιο αυτό να ξαναδουλέψει. </w:t>
      </w:r>
    </w:p>
    <w:p w14:paraId="7CC13529"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Και θα σας πω και το εξής περίεργο, δηλαδή</w:t>
      </w:r>
      <w:r>
        <w:rPr>
          <w:rFonts w:eastAsia="Times New Roman" w:cs="Times New Roman"/>
          <w:szCs w:val="24"/>
        </w:rPr>
        <w:t>,</w:t>
      </w:r>
      <w:r>
        <w:rPr>
          <w:rFonts w:eastAsia="Times New Roman" w:cs="Times New Roman"/>
          <w:szCs w:val="24"/>
        </w:rPr>
        <w:t xml:space="preserve"> ότι μπροστά από την πόρτα του </w:t>
      </w:r>
      <w:r>
        <w:rPr>
          <w:rFonts w:eastAsia="Times New Roman" w:cs="Times New Roman"/>
          <w:szCs w:val="24"/>
        </w:rPr>
        <w:t xml:space="preserve">περνάει το φυσικό αέριο. Άρα, δηλαδή, υπάρχει ο τρόπος αυτό το </w:t>
      </w:r>
      <w:r>
        <w:rPr>
          <w:rFonts w:eastAsia="Times New Roman" w:cs="Times New Roman"/>
          <w:szCs w:val="24"/>
        </w:rPr>
        <w:lastRenderedPageBreak/>
        <w:t xml:space="preserve">εργοστάσιο να ξανανοίξει και υπάρχει τρόπος να δούμε τι θα γίνει με τα καύσιμα τα οποία έχει στον </w:t>
      </w:r>
      <w:proofErr w:type="spellStart"/>
      <w:r>
        <w:rPr>
          <w:rFonts w:eastAsia="Times New Roman" w:cs="Times New Roman"/>
          <w:szCs w:val="24"/>
        </w:rPr>
        <w:t>αύλειο</w:t>
      </w:r>
      <w:proofErr w:type="spellEnd"/>
      <w:r>
        <w:rPr>
          <w:rFonts w:eastAsia="Times New Roman" w:cs="Times New Roman"/>
          <w:szCs w:val="24"/>
        </w:rPr>
        <w:t xml:space="preserve"> χώρο του, τα οποία κάθε τόσο «αναφλέγονται». Προχθές είχαμε την τελευταία «ανάφλεξη». </w:t>
      </w:r>
    </w:p>
    <w:p w14:paraId="7CC1352A"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 xml:space="preserve">ρα, το πρόβλημα είναι γενικότερο. Φεύγει από το προσωπικό. Είναι ζήτημα περιβάλλοντος και έτσι πρέπει να το δούμε. </w:t>
      </w:r>
    </w:p>
    <w:p w14:paraId="7CC1352B"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CC1352C" w14:textId="77777777" w:rsidR="00DA4EE4" w:rsidRDefault="00FE2A9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Παπαδόπουλο. </w:t>
      </w:r>
    </w:p>
    <w:p w14:paraId="7CC1352D"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w:t>
      </w:r>
      <w:r>
        <w:rPr>
          <w:rFonts w:eastAsia="Times New Roman" w:cs="Times New Roman"/>
          <w:szCs w:val="24"/>
        </w:rPr>
        <w:t xml:space="preserve">θεί ονομαστική ψηφοφορία. </w:t>
      </w:r>
    </w:p>
    <w:p w14:paraId="7CC1352E"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Έχει καταρτιστεί ψηφοδέλτιο με τα ονόματα των συναδέλφων για τους οποίους ζητείται η άρση της ασυλίας. Κάθε συνάδελφος θα σημειώνει την ψήφο του δίπλα στα ονόματα των συναδέλφων, για τους οποίους ζητείται η άρση της ασυλίας.</w:t>
      </w:r>
    </w:p>
    <w:p w14:paraId="7CC1352F"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Όποι</w:t>
      </w:r>
      <w:r>
        <w:rPr>
          <w:rFonts w:eastAsia="Times New Roman" w:cs="Times New Roman"/>
          <w:szCs w:val="24"/>
        </w:rPr>
        <w:t>ος συνάδελφος</w:t>
      </w:r>
      <w:r>
        <w:rPr>
          <w:rFonts w:eastAsia="Times New Roman" w:cs="Times New Roman"/>
          <w:szCs w:val="24"/>
        </w:rPr>
        <w:t xml:space="preserve"> ψηφίζει υπέρ της άρσης της ασυλίας</w:t>
      </w:r>
      <w:r>
        <w:rPr>
          <w:rFonts w:eastAsia="Times New Roman" w:cs="Times New Roman"/>
          <w:szCs w:val="24"/>
        </w:rPr>
        <w:t>, θα</w:t>
      </w:r>
      <w:r>
        <w:rPr>
          <w:rFonts w:eastAsia="Times New Roman" w:cs="Times New Roman"/>
          <w:szCs w:val="24"/>
        </w:rPr>
        <w:t xml:space="preserve"> σημειώνει την προτίμησή του δίπλα στο όνομα του Βουλευτή και στη στήλη «ΝΑΙ»</w:t>
      </w:r>
      <w:r>
        <w:rPr>
          <w:rFonts w:eastAsia="Times New Roman" w:cs="Times New Roman"/>
          <w:szCs w:val="24"/>
        </w:rPr>
        <w:t>. Δ</w:t>
      </w:r>
      <w:r>
        <w:rPr>
          <w:rFonts w:eastAsia="Times New Roman" w:cs="Times New Roman"/>
          <w:szCs w:val="24"/>
        </w:rPr>
        <w:t xml:space="preserve">ηλαδή λέει «ΝΑΙ» στην αίτηση του εισαγγελέως που ζητεί την άρση της ασυλίας. </w:t>
      </w:r>
    </w:p>
    <w:p w14:paraId="7CC13530" w14:textId="77777777" w:rsidR="00DA4EE4" w:rsidRDefault="00FE2A97">
      <w:pPr>
        <w:spacing w:after="0" w:line="600" w:lineRule="auto"/>
        <w:ind w:firstLine="720"/>
        <w:jc w:val="both"/>
        <w:rPr>
          <w:rFonts w:eastAsia="Times New Roman" w:cs="Times New Roman"/>
          <w:szCs w:val="24"/>
        </w:rPr>
      </w:pPr>
      <w:r>
        <w:rPr>
          <w:rFonts w:eastAsia="Times New Roman" w:cs="Times New Roman"/>
          <w:szCs w:val="24"/>
        </w:rPr>
        <w:t>Όποιος συνάδελφος</w:t>
      </w:r>
      <w:r>
        <w:rPr>
          <w:rFonts w:eastAsia="Times New Roman" w:cs="Times New Roman"/>
          <w:szCs w:val="24"/>
        </w:rPr>
        <w:t xml:space="preserve"> ψηφίζει κατά της άρσης της α</w:t>
      </w:r>
      <w:r>
        <w:rPr>
          <w:rFonts w:eastAsia="Times New Roman" w:cs="Times New Roman"/>
          <w:szCs w:val="24"/>
        </w:rPr>
        <w:t>συλίας</w:t>
      </w:r>
      <w:r>
        <w:rPr>
          <w:rFonts w:eastAsia="Times New Roman" w:cs="Times New Roman"/>
          <w:szCs w:val="24"/>
        </w:rPr>
        <w:t>, θα</w:t>
      </w:r>
      <w:r>
        <w:rPr>
          <w:rFonts w:eastAsia="Times New Roman" w:cs="Times New Roman"/>
          <w:szCs w:val="24"/>
        </w:rPr>
        <w:t xml:space="preserve"> σημειώνει δίπλα στο όνομα του Βουλευτή και στη στήλη «ΟΧΙ» αντιστοίχως «ΟΧΙ».</w:t>
      </w:r>
    </w:p>
    <w:p w14:paraId="7CC13531"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cs="Times New Roman"/>
          <w:szCs w:val="24"/>
        </w:rPr>
        <w:lastRenderedPageBreak/>
        <w:t>Όποιος συνάδελφος δηλώνει</w:t>
      </w:r>
      <w:r>
        <w:rPr>
          <w:rFonts w:eastAsia="Times New Roman"/>
          <w:szCs w:val="24"/>
        </w:rPr>
        <w:t xml:space="preserve"> «ΠΑΡΩΝ»</w:t>
      </w:r>
      <w:r>
        <w:rPr>
          <w:rFonts w:eastAsia="Times New Roman"/>
          <w:szCs w:val="24"/>
        </w:rPr>
        <w:t>,</w:t>
      </w:r>
      <w:r>
        <w:rPr>
          <w:rFonts w:eastAsia="Times New Roman"/>
          <w:szCs w:val="24"/>
        </w:rPr>
        <w:t xml:space="preserve"> θα το σημειώνει στην αντίστοιχη στήλη του ψηφοδελτίου.</w:t>
      </w:r>
    </w:p>
    <w:p w14:paraId="7CC13532"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Στο ψηφοδέλτιο θα αναγράφει κάθε συνάδελφος το όνομά του, την εκλογική του πε</w:t>
      </w:r>
      <w:r>
        <w:rPr>
          <w:rFonts w:eastAsia="Times New Roman"/>
          <w:szCs w:val="24"/>
        </w:rPr>
        <w:t>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7CC13533"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Στη συνέχεια και με την εκφώνηση του ονόματός του από τους επί του καταλόγου συναδέλφους, θα</w:t>
      </w:r>
      <w:r>
        <w:rPr>
          <w:rFonts w:eastAsia="Times New Roman"/>
          <w:szCs w:val="24"/>
        </w:rPr>
        <w:t xml:space="preserve"> παραδίδει το ψηφοδέλτιο στους συναδέλφους κ</w:t>
      </w:r>
      <w:r>
        <w:rPr>
          <w:rFonts w:eastAsia="Times New Roman"/>
          <w:szCs w:val="24"/>
        </w:rPr>
        <w:t>υρίους</w:t>
      </w:r>
      <w:r>
        <w:rPr>
          <w:rFonts w:eastAsia="Times New Roman"/>
          <w:szCs w:val="24"/>
        </w:rPr>
        <w:t xml:space="preserve"> Ευστάθιο </w:t>
      </w:r>
      <w:proofErr w:type="spellStart"/>
      <w:r>
        <w:rPr>
          <w:rFonts w:eastAsia="Times New Roman"/>
          <w:szCs w:val="24"/>
        </w:rPr>
        <w:t>Γιαννακίδη</w:t>
      </w:r>
      <w:proofErr w:type="spellEnd"/>
      <w:r>
        <w:rPr>
          <w:rFonts w:eastAsia="Times New Roman"/>
          <w:szCs w:val="24"/>
        </w:rPr>
        <w:t xml:space="preserve"> από τον ΣΥΡΙΖΑ και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οι οποίοι θα το μονογράφουν και θα ανακοινώνουν ότι ο Βουλευτής εψήφισε.</w:t>
      </w:r>
    </w:p>
    <w:p w14:paraId="7CC13534"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Μετά το τέλος της ψηφοφορίας θα γίνει καταμέτρηση</w:t>
      </w:r>
      <w:r>
        <w:rPr>
          <w:rFonts w:eastAsia="Times New Roman"/>
          <w:szCs w:val="24"/>
        </w:rPr>
        <w:t xml:space="preserve">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7CC13535"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Συμφωνεί το Σώμα; </w:t>
      </w:r>
    </w:p>
    <w:p w14:paraId="7CC13536"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7CC13537"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το </w:t>
      </w:r>
      <w:r>
        <w:rPr>
          <w:rFonts w:eastAsia="Times New Roman"/>
          <w:szCs w:val="24"/>
        </w:rPr>
        <w:t xml:space="preserve">Σώμα συμφώνησε ομοφώνως. </w:t>
      </w:r>
    </w:p>
    <w:p w14:paraId="7CC13538" w14:textId="77777777" w:rsidR="00DA4EE4" w:rsidRDefault="00FE2A97">
      <w:pPr>
        <w:widowControl w:val="0"/>
        <w:autoSpaceDE w:val="0"/>
        <w:autoSpaceDN w:val="0"/>
        <w:adjustRightInd w:val="0"/>
        <w:spacing w:after="0" w:line="600" w:lineRule="auto"/>
        <w:ind w:firstLine="720"/>
        <w:jc w:val="both"/>
        <w:rPr>
          <w:rFonts w:eastAsia="Times New Roman"/>
          <w:szCs w:val="24"/>
        </w:rPr>
      </w:pPr>
      <w:r>
        <w:rPr>
          <w:rFonts w:eastAsia="Times New Roman"/>
          <w:szCs w:val="24"/>
        </w:rPr>
        <w:lastRenderedPageBreak/>
        <w:t>Τέλος, 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w:t>
      </w:r>
      <w:r>
        <w:rPr>
          <w:rFonts w:eastAsia="Times New Roman"/>
          <w:szCs w:val="24"/>
        </w:rPr>
        <w:t xml:space="preserve"> την ψήφο τους. Οι ψήφοι αυτές θα ανακοινωθούν και θα συνυπολογιστούν στην καταμέτρηση η οποία θα ακολουθήσει.</w:t>
      </w:r>
    </w:p>
    <w:p w14:paraId="7CC13539" w14:textId="77777777" w:rsidR="00DA4EE4" w:rsidRDefault="00FE2A97">
      <w:pPr>
        <w:spacing w:after="0" w:line="600" w:lineRule="auto"/>
        <w:ind w:firstLine="720"/>
        <w:jc w:val="both"/>
        <w:rPr>
          <w:rFonts w:eastAsia="Times New Roman"/>
          <w:szCs w:val="24"/>
        </w:rPr>
      </w:pPr>
      <w:r>
        <w:rPr>
          <w:rFonts w:eastAsia="Times New Roman"/>
          <w:szCs w:val="24"/>
        </w:rPr>
        <w:t>Καλούνται επί του καταλόγου οι Βουλευτές κ</w:t>
      </w:r>
      <w:r>
        <w:rPr>
          <w:rFonts w:eastAsia="Times New Roman"/>
          <w:szCs w:val="24"/>
        </w:rPr>
        <w:t>ύριοι</w:t>
      </w:r>
      <w:r>
        <w:rPr>
          <w:rFonts w:eastAsia="Times New Roman"/>
          <w:szCs w:val="24"/>
        </w:rPr>
        <w:t xml:space="preserve"> Μάριος </w:t>
      </w:r>
      <w:proofErr w:type="spellStart"/>
      <w:r>
        <w:rPr>
          <w:rFonts w:eastAsia="Times New Roman"/>
          <w:szCs w:val="24"/>
        </w:rPr>
        <w:t>Κάτσης</w:t>
      </w:r>
      <w:proofErr w:type="spellEnd"/>
      <w:r>
        <w:rPr>
          <w:rFonts w:eastAsia="Times New Roman"/>
          <w:szCs w:val="24"/>
        </w:rPr>
        <w:t xml:space="preserve"> από τον ΣΥΡΙΖΑ και Βασίλειος </w:t>
      </w:r>
      <w:proofErr w:type="spellStart"/>
      <w:r>
        <w:rPr>
          <w:rFonts w:eastAsia="Times New Roman"/>
          <w:szCs w:val="24"/>
        </w:rPr>
        <w:t>Γιόγιακας</w:t>
      </w:r>
      <w:proofErr w:type="spellEnd"/>
      <w:r>
        <w:rPr>
          <w:rFonts w:eastAsia="Times New Roman"/>
          <w:szCs w:val="24"/>
        </w:rPr>
        <w:t xml:space="preserve"> από τη Νέα Δημοκρατία. </w:t>
      </w:r>
    </w:p>
    <w:p w14:paraId="7CC1353A" w14:textId="77777777" w:rsidR="00DA4EE4" w:rsidRDefault="00FE2A97">
      <w:pPr>
        <w:spacing w:after="0" w:line="600" w:lineRule="auto"/>
        <w:ind w:firstLine="720"/>
        <w:jc w:val="both"/>
        <w:rPr>
          <w:rFonts w:eastAsia="Times New Roman"/>
          <w:szCs w:val="24"/>
        </w:rPr>
      </w:pPr>
      <w:r>
        <w:rPr>
          <w:rFonts w:eastAsia="Times New Roman"/>
          <w:szCs w:val="24"/>
        </w:rPr>
        <w:t xml:space="preserve">Παρακαλώ να αρχίσει </w:t>
      </w:r>
      <w:r>
        <w:rPr>
          <w:rFonts w:eastAsia="Times New Roman"/>
          <w:szCs w:val="24"/>
        </w:rPr>
        <w:t>η ανάγνωση του καταλόγου.</w:t>
      </w:r>
    </w:p>
    <w:p w14:paraId="7CC1353B" w14:textId="77777777" w:rsidR="00DA4EE4" w:rsidRDefault="00FE2A97">
      <w:pPr>
        <w:spacing w:after="0" w:line="600" w:lineRule="auto"/>
        <w:ind w:firstLine="720"/>
        <w:jc w:val="center"/>
        <w:rPr>
          <w:rFonts w:eastAsia="Times New Roman"/>
          <w:szCs w:val="24"/>
        </w:rPr>
      </w:pPr>
      <w:r>
        <w:rPr>
          <w:rFonts w:eastAsia="Times New Roman"/>
          <w:szCs w:val="24"/>
        </w:rPr>
        <w:t>(ΨΗΦΟΦΟΡΙΑ)</w:t>
      </w:r>
    </w:p>
    <w:p w14:paraId="7CC1353C" w14:textId="77777777" w:rsidR="00DA4EE4" w:rsidRDefault="00FE2A97">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7CC1353D" w14:textId="77777777" w:rsidR="00DA4EE4" w:rsidRDefault="00FE2A9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Υπάρχει συνάδελφος</w:t>
      </w:r>
      <w:r>
        <w:rPr>
          <w:rFonts w:eastAsia="Times New Roman"/>
          <w:szCs w:val="24"/>
        </w:rPr>
        <w:t xml:space="preserve">, ο οποίος </w:t>
      </w:r>
      <w:r>
        <w:rPr>
          <w:rFonts w:eastAsia="Times New Roman"/>
          <w:szCs w:val="24"/>
        </w:rPr>
        <w:t xml:space="preserve">δεν άκουσε το όνομά του; Κανείς. </w:t>
      </w:r>
    </w:p>
    <w:p w14:paraId="7CC1353E" w14:textId="77777777" w:rsidR="00DA4EE4" w:rsidRDefault="00FE2A97">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w:t>
      </w:r>
      <w:r>
        <w:rPr>
          <w:rFonts w:eastAsia="Times New Roman"/>
          <w:szCs w:val="24"/>
        </w:rPr>
        <w:t xml:space="preserve"> σύμφωνα με το άρθρο 70Α του Κανονισμού της Βουλής, </w:t>
      </w:r>
      <w:r>
        <w:rPr>
          <w:rFonts w:eastAsia="Times New Roman"/>
          <w:szCs w:val="24"/>
        </w:rPr>
        <w:t xml:space="preserve">θα καταχωριστούν </w:t>
      </w:r>
      <w:r>
        <w:rPr>
          <w:rFonts w:eastAsia="Times New Roman"/>
          <w:szCs w:val="24"/>
        </w:rPr>
        <w:t xml:space="preserve">στα Πρακτικά. </w:t>
      </w:r>
    </w:p>
    <w:p w14:paraId="7CC1353F" w14:textId="77777777" w:rsidR="00DA4EE4" w:rsidRDefault="00FE2A97">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w:t>
      </w:r>
      <w:r>
        <w:rPr>
          <w:rFonts w:eastAsia="Times New Roman"/>
          <w:szCs w:val="24"/>
        </w:rPr>
        <w:t xml:space="preserve">και </w:t>
      </w:r>
      <w:r>
        <w:rPr>
          <w:rFonts w:eastAsia="Times New Roman"/>
          <w:szCs w:val="24"/>
        </w:rPr>
        <w:t>έχουν ως εξής:</w:t>
      </w:r>
    </w:p>
    <w:p w14:paraId="7CC13540" w14:textId="77777777" w:rsidR="00DA4EE4" w:rsidRDefault="00FE2A97">
      <w:pPr>
        <w:spacing w:line="600" w:lineRule="auto"/>
        <w:ind w:firstLine="720"/>
        <w:jc w:val="center"/>
        <w:rPr>
          <w:rFonts w:eastAsia="Times New Roman"/>
          <w:szCs w:val="24"/>
        </w:rPr>
      </w:pPr>
      <w:r>
        <w:rPr>
          <w:rFonts w:eastAsia="Times New Roman"/>
          <w:szCs w:val="24"/>
        </w:rPr>
        <w:t>ΑΛΛΑΓΗ ΣΕΛΙΔΑΣ</w:t>
      </w:r>
    </w:p>
    <w:p w14:paraId="7CC13541" w14:textId="77777777" w:rsidR="00DA4EE4" w:rsidRDefault="00FE2A97">
      <w:pPr>
        <w:spacing w:line="600" w:lineRule="auto"/>
        <w:ind w:firstLine="720"/>
        <w:jc w:val="center"/>
        <w:rPr>
          <w:rFonts w:eastAsia="Times New Roman"/>
          <w:szCs w:val="24"/>
        </w:rPr>
      </w:pPr>
      <w:r>
        <w:rPr>
          <w:rFonts w:eastAsia="Times New Roman"/>
          <w:szCs w:val="24"/>
        </w:rPr>
        <w:t>(Να μπουν οι σελίδες 120-122)</w:t>
      </w:r>
    </w:p>
    <w:p w14:paraId="7CC13542" w14:textId="77777777" w:rsidR="00DA4EE4" w:rsidRDefault="00FE2A97">
      <w:pPr>
        <w:spacing w:line="600" w:lineRule="auto"/>
        <w:ind w:firstLine="720"/>
        <w:jc w:val="center"/>
        <w:rPr>
          <w:rFonts w:eastAsia="Times New Roman"/>
          <w:szCs w:val="24"/>
        </w:rPr>
      </w:pPr>
      <w:r>
        <w:rPr>
          <w:rFonts w:eastAsia="Times New Roman"/>
          <w:szCs w:val="24"/>
        </w:rPr>
        <w:lastRenderedPageBreak/>
        <w:t>ΑΛΛΑΓΗ ΣΕΛΙΔΑΣ</w:t>
      </w:r>
    </w:p>
    <w:p w14:paraId="7CC13543" w14:textId="77777777" w:rsidR="00DA4EE4" w:rsidRDefault="00FE2A9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w:t>
      </w:r>
      <w:r>
        <w:rPr>
          <w:rFonts w:eastAsia="Times New Roman"/>
          <w:szCs w:val="24"/>
        </w:rPr>
        <w:t xml:space="preserve">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7CC13544" w14:textId="77777777" w:rsidR="00DA4EE4" w:rsidRDefault="00FE2A97">
      <w:pPr>
        <w:spacing w:line="600" w:lineRule="auto"/>
        <w:ind w:firstLine="709"/>
        <w:jc w:val="center"/>
        <w:rPr>
          <w:rFonts w:eastAsia="Times New Roman"/>
          <w:szCs w:val="24"/>
        </w:rPr>
      </w:pPr>
      <w:r>
        <w:rPr>
          <w:rFonts w:eastAsia="Times New Roman"/>
          <w:szCs w:val="24"/>
        </w:rPr>
        <w:t>(ΚΑΤΑΜΕΤΡΗΣΗ)</w:t>
      </w:r>
    </w:p>
    <w:p w14:paraId="7CC13545" w14:textId="77777777" w:rsidR="00DA4EE4" w:rsidRDefault="00FE2A97">
      <w:pPr>
        <w:spacing w:line="600" w:lineRule="auto"/>
        <w:ind w:firstLine="720"/>
        <w:jc w:val="center"/>
        <w:rPr>
          <w:rFonts w:eastAsia="Times New Roman"/>
          <w:szCs w:val="24"/>
        </w:rPr>
      </w:pPr>
      <w:r>
        <w:rPr>
          <w:rFonts w:eastAsia="Times New Roman"/>
          <w:szCs w:val="24"/>
        </w:rPr>
        <w:t>(ΜΕΤΑ ΤΗΝ ΚΑΤΑΜΕΤΡΗΣΗ)</w:t>
      </w:r>
    </w:p>
    <w:p w14:paraId="7CC13546" w14:textId="77777777" w:rsidR="00DA4EE4" w:rsidRDefault="00FE2A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w:t>
      </w:r>
      <w:r>
        <w:rPr>
          <w:rFonts w:eastAsia="Times New Roman" w:cs="Times New Roman"/>
          <w:szCs w:val="24"/>
        </w:rPr>
        <w:t>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w:t>
      </w:r>
    </w:p>
    <w:p w14:paraId="7CC13547"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Ψήφισαν συνολικά 166 Βουλευτές. </w:t>
      </w:r>
    </w:p>
    <w:p w14:paraId="7CC13548"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Για την υπόθεση του συναδέλφου κ. Ευστάθιου Παναγούλη:</w:t>
      </w:r>
    </w:p>
    <w:p w14:paraId="7CC13549"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Υπέρ τη</w:t>
      </w:r>
      <w:r>
        <w:rPr>
          <w:rFonts w:eastAsia="Times New Roman" w:cs="Times New Roman"/>
          <w:szCs w:val="24"/>
        </w:rPr>
        <w:t>ς άρσεως ασυλίας, δηλαδή «ΝΑΙ»</w:t>
      </w:r>
      <w:r>
        <w:rPr>
          <w:rFonts w:eastAsia="Times New Roman" w:cs="Times New Roman"/>
          <w:szCs w:val="24"/>
        </w:rPr>
        <w:t>,</w:t>
      </w:r>
      <w:r>
        <w:rPr>
          <w:rFonts w:eastAsia="Times New Roman" w:cs="Times New Roman"/>
          <w:szCs w:val="24"/>
        </w:rPr>
        <w:t xml:space="preserve"> ψήφισαν 76 Βουλευτές.</w:t>
      </w:r>
    </w:p>
    <w:p w14:paraId="7CC1354A"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w:t>
      </w:r>
      <w:r>
        <w:rPr>
          <w:rFonts w:eastAsia="Times New Roman" w:cs="Times New Roman"/>
          <w:szCs w:val="24"/>
        </w:rPr>
        <w:t>,</w:t>
      </w:r>
      <w:r>
        <w:rPr>
          <w:rFonts w:eastAsia="Times New Roman" w:cs="Times New Roman"/>
          <w:szCs w:val="24"/>
        </w:rPr>
        <w:t xml:space="preserve"> ψήφισαν 89 Βουλευτές.</w:t>
      </w:r>
    </w:p>
    <w:p w14:paraId="7CC1354B"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«ΠΑΡΩΝ» ψήφισε 1 Βουλευτής. </w:t>
      </w:r>
    </w:p>
    <w:p w14:paraId="7CC1354C"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απορρίπτεται.</w:t>
      </w:r>
    </w:p>
    <w:p w14:paraId="7CC1354D"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Για την υπόθεση του συναδέλφου κ. Νικολάου Παπαδόπουλου:</w:t>
      </w:r>
    </w:p>
    <w:p w14:paraId="7CC1354E"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lastRenderedPageBreak/>
        <w:t>Υπέρ της άρσεως ασυλίας, δηλαδή «ΝΑΙ»</w:t>
      </w:r>
      <w:r>
        <w:rPr>
          <w:rFonts w:eastAsia="Times New Roman" w:cs="Times New Roman"/>
          <w:szCs w:val="24"/>
        </w:rPr>
        <w:t>,</w:t>
      </w:r>
      <w:r>
        <w:rPr>
          <w:rFonts w:eastAsia="Times New Roman" w:cs="Times New Roman"/>
          <w:szCs w:val="24"/>
        </w:rPr>
        <w:t xml:space="preserve"> ψήφισαν 57 Βουλευτές.</w:t>
      </w:r>
    </w:p>
    <w:p w14:paraId="7CC1354F"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w:t>
      </w:r>
      <w:r>
        <w:rPr>
          <w:rFonts w:eastAsia="Times New Roman" w:cs="Times New Roman"/>
          <w:szCs w:val="24"/>
        </w:rPr>
        <w:t>,</w:t>
      </w:r>
      <w:r>
        <w:rPr>
          <w:rFonts w:eastAsia="Times New Roman" w:cs="Times New Roman"/>
          <w:szCs w:val="24"/>
        </w:rPr>
        <w:t xml:space="preserve"> ψήφισαν108 Βουλευτές.</w:t>
      </w:r>
    </w:p>
    <w:p w14:paraId="7CC13550"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«ΠΑΡΩΝ» ψήφισε 1 Βουλευτής. </w:t>
      </w:r>
    </w:p>
    <w:p w14:paraId="7CC13551"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απορρίπτεται.</w:t>
      </w:r>
    </w:p>
    <w:p w14:paraId="7CC13552" w14:textId="77777777" w:rsidR="00DA4EE4" w:rsidRDefault="00FE2A97">
      <w:pPr>
        <w:spacing w:line="600" w:lineRule="auto"/>
        <w:ind w:firstLine="720"/>
        <w:jc w:val="both"/>
        <w:rPr>
          <w:rFonts w:eastAsia="Times New Roman" w:cs="Times New Roman"/>
          <w:szCs w:val="24"/>
        </w:rPr>
      </w:pPr>
      <w:r>
        <w:rPr>
          <w:rFonts w:eastAsia="Times New Roman" w:cs="Times New Roman"/>
          <w:szCs w:val="24"/>
        </w:rPr>
        <w:t>(Το πρωτόκολλο και τα ψηφοδέλτια της διεξαχθείσης ο</w:t>
      </w:r>
      <w:r>
        <w:rPr>
          <w:rFonts w:eastAsia="Times New Roman" w:cs="Times New Roman"/>
          <w:szCs w:val="24"/>
        </w:rPr>
        <w:t>νομαστικής ψηφοφορίας καταχωρίζονται στα Πρακτικά και έχουν ως εξής:</w:t>
      </w:r>
    </w:p>
    <w:p w14:paraId="7CC13553" w14:textId="77777777" w:rsidR="00DA4EE4" w:rsidRDefault="00FE2A97">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r>
        <w:rPr>
          <w:rFonts w:eastAsia="Times New Roman" w:cs="Times New Roman"/>
          <w:szCs w:val="24"/>
        </w:rPr>
        <w:t>)</w:t>
      </w:r>
    </w:p>
    <w:p w14:paraId="7CC13554" w14:textId="77777777" w:rsidR="00DA4EE4" w:rsidRDefault="00FE2A97">
      <w:pPr>
        <w:spacing w:line="600" w:lineRule="auto"/>
        <w:ind w:firstLine="720"/>
        <w:jc w:val="center"/>
        <w:rPr>
          <w:rFonts w:eastAsia="Times New Roman" w:cs="Times New Roman"/>
          <w:szCs w:val="24"/>
        </w:rPr>
      </w:pPr>
      <w:r>
        <w:rPr>
          <w:rFonts w:eastAsia="Times New Roman" w:cs="Times New Roman"/>
          <w:szCs w:val="24"/>
        </w:rPr>
        <w:t>(Να μπουν το πρωτόκολλο σελ.</w:t>
      </w:r>
      <w:r w:rsidRPr="003F35AE">
        <w:rPr>
          <w:rFonts w:eastAsia="Times New Roman" w:cs="Times New Roman"/>
          <w:szCs w:val="24"/>
        </w:rPr>
        <w:t>124</w:t>
      </w:r>
      <w:r>
        <w:rPr>
          <w:rFonts w:eastAsia="Times New Roman" w:cs="Times New Roman"/>
          <w:szCs w:val="24"/>
        </w:rPr>
        <w:t>α</w:t>
      </w:r>
      <w:r>
        <w:rPr>
          <w:rFonts w:eastAsia="Times New Roman" w:cs="Times New Roman"/>
          <w:szCs w:val="24"/>
        </w:rPr>
        <w:t xml:space="preserve"> και τα ψηφοδέλτια σελ.</w:t>
      </w:r>
      <w:r>
        <w:rPr>
          <w:rFonts w:eastAsia="Times New Roman" w:cs="Times New Roman"/>
          <w:szCs w:val="24"/>
        </w:rPr>
        <w:t>124β</w:t>
      </w:r>
      <w:r>
        <w:rPr>
          <w:rFonts w:eastAsia="Times New Roman" w:cs="Times New Roman"/>
          <w:szCs w:val="24"/>
        </w:rPr>
        <w:t>)</w:t>
      </w:r>
    </w:p>
    <w:p w14:paraId="7CC13555" w14:textId="77777777" w:rsidR="00DA4EE4" w:rsidRDefault="00FE2A97">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r>
        <w:rPr>
          <w:rFonts w:eastAsia="Times New Roman" w:cs="Times New Roman"/>
          <w:szCs w:val="24"/>
        </w:rPr>
        <w:t>)</w:t>
      </w:r>
    </w:p>
    <w:p w14:paraId="7CC13556" w14:textId="77777777" w:rsidR="00DA4EE4" w:rsidRDefault="00FE2A97">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w:t>
      </w:r>
      <w:r>
        <w:rPr>
          <w:rFonts w:eastAsia="Times New Roman" w:cs="Times New Roman"/>
          <w:szCs w:val="24"/>
        </w:rPr>
        <w:t>λύσουμε τη συνεδρίαση;</w:t>
      </w:r>
    </w:p>
    <w:p w14:paraId="7CC13557" w14:textId="77777777" w:rsidR="00DA4EE4" w:rsidRDefault="00FE2A97">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7CC13558" w14:textId="77777777" w:rsidR="00DA4EE4" w:rsidRDefault="00FE2A97">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13.15΄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Παρασκευή 16 Ιουνίου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w:t>
      </w:r>
      <w:r>
        <w:rPr>
          <w:rFonts w:eastAsia="Times New Roman" w:cs="Times New Roman"/>
          <w:szCs w:val="24"/>
        </w:rPr>
        <w:t>ινοβουλευτικό έλεγχο,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7CC13559" w14:textId="77777777" w:rsidR="00DA4EE4" w:rsidRDefault="00FE2A97">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7CC1355A" w14:textId="77777777" w:rsidR="00DA4EE4" w:rsidRDefault="00DA4EE4">
      <w:pPr>
        <w:spacing w:line="600" w:lineRule="auto"/>
        <w:ind w:firstLine="720"/>
        <w:jc w:val="both"/>
        <w:rPr>
          <w:rFonts w:eastAsia="Times New Roman"/>
          <w:szCs w:val="24"/>
        </w:rPr>
      </w:pPr>
    </w:p>
    <w:sectPr w:rsidR="00DA4E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K/B7+Up3vLAygarRjjkfeAujok=" w:salt="o7SJhH+KSYd24koopKmK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E4"/>
    <w:rsid w:val="00370C11"/>
    <w:rsid w:val="00DA4EE4"/>
    <w:rsid w:val="00FE2A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351"/>
  <w15:docId w15:val="{D101F63C-2A7B-49E1-8523-93BE5189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43C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43C0"/>
    <w:rPr>
      <w:rFonts w:ascii="Segoe UI" w:hAnsi="Segoe UI" w:cs="Segoe UI"/>
      <w:sz w:val="18"/>
      <w:szCs w:val="18"/>
    </w:rPr>
  </w:style>
  <w:style w:type="paragraph" w:styleId="a4">
    <w:name w:val="header"/>
    <w:basedOn w:val="a"/>
    <w:link w:val="Char0"/>
    <w:uiPriority w:val="99"/>
    <w:unhideWhenUsed/>
    <w:rsid w:val="00330351"/>
    <w:pPr>
      <w:tabs>
        <w:tab w:val="center" w:pos="4153"/>
        <w:tab w:val="right" w:pos="8306"/>
      </w:tabs>
      <w:spacing w:after="0" w:line="240" w:lineRule="auto"/>
    </w:pPr>
  </w:style>
  <w:style w:type="character" w:customStyle="1" w:styleId="Char0">
    <w:name w:val="Κεφαλίδα Char"/>
    <w:basedOn w:val="a0"/>
    <w:link w:val="a4"/>
    <w:uiPriority w:val="99"/>
    <w:rsid w:val="00330351"/>
  </w:style>
  <w:style w:type="paragraph" w:styleId="a5">
    <w:name w:val="footer"/>
    <w:basedOn w:val="a"/>
    <w:link w:val="Char1"/>
    <w:uiPriority w:val="99"/>
    <w:unhideWhenUsed/>
    <w:rsid w:val="00330351"/>
    <w:pPr>
      <w:tabs>
        <w:tab w:val="center" w:pos="4153"/>
        <w:tab w:val="right" w:pos="8306"/>
      </w:tabs>
      <w:spacing w:after="0" w:line="240" w:lineRule="auto"/>
    </w:pPr>
  </w:style>
  <w:style w:type="character" w:customStyle="1" w:styleId="Char1">
    <w:name w:val="Υποσέλιδο Char"/>
    <w:basedOn w:val="a0"/>
    <w:link w:val="a5"/>
    <w:uiPriority w:val="99"/>
    <w:rsid w:val="0033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461</MetadataID>
    <Session xmlns="641f345b-441b-4b81-9152-adc2e73ba5e1">Β´</Session>
    <Date xmlns="641f345b-441b-4b81-9152-adc2e73ba5e1">2017-06-14T21:00:00+00:00</Date>
    <Status xmlns="641f345b-441b-4b81-9152-adc2e73ba5e1">
      <Url>http://srv-sp1/praktika/Lists/Incoming_Metadata/EditForm.aspx?ID=461&amp;Source=/praktika/Recordings_Library/Forms/AllItems.aspx</Url>
      <Description>Δημοσιεύτηκε</Description>
    </Status>
    <Meeting xmlns="641f345b-441b-4b81-9152-adc2e73ba5e1">ΡΛΔ´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22E494-021C-466C-987B-C331857A77F4}">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elements/1.1/"/>
    <ds:schemaRef ds:uri="641f345b-441b-4b81-9152-adc2e73ba5e1"/>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AE986D12-E131-4D58-9173-431E8391A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1ED11-6C0F-4238-BE75-74ED52B0B6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21130</Words>
  <Characters>114108</Characters>
  <Application>Microsoft Office Word</Application>
  <DocSecurity>0</DocSecurity>
  <Lines>950</Lines>
  <Paragraphs>269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2017-06-22T08:06:00Z</dcterms:created>
  <dcterms:modified xsi:type="dcterms:W3CDTF">2017-06-22T08:06:00Z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