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121689" w14:textId="77777777" w:rsidR="00D334B4" w:rsidRPr="00D334B4" w:rsidRDefault="00D334B4" w:rsidP="00D334B4">
      <w:pPr>
        <w:spacing w:after="0" w:line="360" w:lineRule="auto"/>
        <w:rPr>
          <w:ins w:id="0" w:author="Φλούδα Χριστίνα" w:date="2016-12-01T10:32:00Z"/>
          <w:rFonts w:eastAsia="Times New Roman"/>
          <w:szCs w:val="24"/>
          <w:lang w:eastAsia="en-US"/>
        </w:rPr>
      </w:pPr>
      <w:ins w:id="1" w:author="Φλούδα Χριστίνα" w:date="2016-12-01T10:32:00Z">
        <w:r w:rsidRPr="00D334B4">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6BF774A9" w14:textId="77777777" w:rsidR="00D334B4" w:rsidRPr="00D334B4" w:rsidRDefault="00D334B4" w:rsidP="00D334B4">
      <w:pPr>
        <w:spacing w:after="0" w:line="360" w:lineRule="auto"/>
        <w:rPr>
          <w:ins w:id="2" w:author="Φλούδα Χριστίνα" w:date="2016-12-01T10:32:00Z"/>
          <w:rFonts w:eastAsia="Times New Roman"/>
          <w:szCs w:val="24"/>
          <w:lang w:eastAsia="en-US"/>
        </w:rPr>
      </w:pPr>
    </w:p>
    <w:p w14:paraId="0F437102" w14:textId="77777777" w:rsidR="00D334B4" w:rsidRPr="00D334B4" w:rsidRDefault="00D334B4" w:rsidP="00D334B4">
      <w:pPr>
        <w:spacing w:after="0" w:line="360" w:lineRule="auto"/>
        <w:rPr>
          <w:ins w:id="3" w:author="Φλούδα Χριστίνα" w:date="2016-12-01T10:32:00Z"/>
          <w:rFonts w:eastAsia="Times New Roman"/>
          <w:szCs w:val="24"/>
          <w:lang w:eastAsia="en-US"/>
        </w:rPr>
      </w:pPr>
      <w:ins w:id="4" w:author="Φλούδα Χριστίνα" w:date="2016-12-01T10:32:00Z">
        <w:r w:rsidRPr="00D334B4">
          <w:rPr>
            <w:rFonts w:eastAsia="Times New Roman"/>
            <w:szCs w:val="24"/>
            <w:lang w:eastAsia="en-US"/>
          </w:rPr>
          <w:t>ΠΙΝΑΚΑΣ ΠΕΡΙΕΧΟΜΕΝΩΝ</w:t>
        </w:r>
      </w:ins>
    </w:p>
    <w:p w14:paraId="295305B6" w14:textId="77777777" w:rsidR="00D334B4" w:rsidRPr="00D334B4" w:rsidRDefault="00D334B4" w:rsidP="00D334B4">
      <w:pPr>
        <w:spacing w:after="0" w:line="360" w:lineRule="auto"/>
        <w:rPr>
          <w:ins w:id="5" w:author="Φλούδα Χριστίνα" w:date="2016-12-01T10:32:00Z"/>
          <w:rFonts w:eastAsia="Times New Roman"/>
          <w:szCs w:val="24"/>
          <w:lang w:eastAsia="en-US"/>
        </w:rPr>
      </w:pPr>
      <w:ins w:id="6" w:author="Φλούδα Χριστίνα" w:date="2016-12-01T10:32:00Z">
        <w:r w:rsidRPr="00D334B4">
          <w:rPr>
            <w:rFonts w:eastAsia="Times New Roman"/>
            <w:szCs w:val="24"/>
            <w:lang w:eastAsia="en-US"/>
          </w:rPr>
          <w:t xml:space="preserve">ΙΖ΄ ΠΕΡΙΟΔΟΣ </w:t>
        </w:r>
      </w:ins>
    </w:p>
    <w:p w14:paraId="710EE27E" w14:textId="77777777" w:rsidR="00D334B4" w:rsidRPr="00D334B4" w:rsidRDefault="00D334B4" w:rsidP="00D334B4">
      <w:pPr>
        <w:spacing w:after="0" w:line="360" w:lineRule="auto"/>
        <w:rPr>
          <w:ins w:id="7" w:author="Φλούδα Χριστίνα" w:date="2016-12-01T10:32:00Z"/>
          <w:rFonts w:eastAsia="Times New Roman"/>
          <w:szCs w:val="24"/>
          <w:lang w:eastAsia="en-US"/>
        </w:rPr>
      </w:pPr>
      <w:ins w:id="8" w:author="Φλούδα Χριστίνα" w:date="2016-12-01T10:32:00Z">
        <w:r w:rsidRPr="00D334B4">
          <w:rPr>
            <w:rFonts w:eastAsia="Times New Roman"/>
            <w:szCs w:val="24"/>
            <w:lang w:eastAsia="en-US"/>
          </w:rPr>
          <w:t>ΠΡΟΕΔΡΕΥΟΜΕΝΗΣ ΚΟΙΝΟΒΟΥΛΕΥΤΙΚΗΣ ΔΗΜΟΚΡΑΤΙΑΣ</w:t>
        </w:r>
      </w:ins>
    </w:p>
    <w:p w14:paraId="6313F1A2" w14:textId="77777777" w:rsidR="00D334B4" w:rsidRPr="00D334B4" w:rsidRDefault="00D334B4" w:rsidP="00D334B4">
      <w:pPr>
        <w:spacing w:after="0" w:line="360" w:lineRule="auto"/>
        <w:rPr>
          <w:ins w:id="9" w:author="Φλούδα Χριστίνα" w:date="2016-12-01T10:32:00Z"/>
          <w:rFonts w:eastAsia="Times New Roman"/>
          <w:szCs w:val="24"/>
          <w:lang w:eastAsia="en-US"/>
        </w:rPr>
      </w:pPr>
      <w:ins w:id="10" w:author="Φλούδα Χριστίνα" w:date="2016-12-01T10:32:00Z">
        <w:r w:rsidRPr="00D334B4">
          <w:rPr>
            <w:rFonts w:eastAsia="Times New Roman"/>
            <w:szCs w:val="24"/>
            <w:lang w:eastAsia="en-US"/>
          </w:rPr>
          <w:t>ΣΥΝΟΔΟΣ Β΄</w:t>
        </w:r>
      </w:ins>
    </w:p>
    <w:p w14:paraId="0F29C96B" w14:textId="77777777" w:rsidR="00D334B4" w:rsidRPr="00D334B4" w:rsidRDefault="00D334B4" w:rsidP="00D334B4">
      <w:pPr>
        <w:spacing w:after="0" w:line="360" w:lineRule="auto"/>
        <w:rPr>
          <w:ins w:id="11" w:author="Φλούδα Χριστίνα" w:date="2016-12-01T10:32:00Z"/>
          <w:rFonts w:eastAsia="Times New Roman"/>
          <w:szCs w:val="24"/>
          <w:lang w:eastAsia="en-US"/>
        </w:rPr>
      </w:pPr>
    </w:p>
    <w:p w14:paraId="5120C11F" w14:textId="77777777" w:rsidR="00D334B4" w:rsidRPr="00D334B4" w:rsidRDefault="00D334B4" w:rsidP="00D334B4">
      <w:pPr>
        <w:spacing w:after="0" w:line="360" w:lineRule="auto"/>
        <w:rPr>
          <w:ins w:id="12" w:author="Φλούδα Χριστίνα" w:date="2016-12-01T10:32:00Z"/>
          <w:rFonts w:eastAsia="Times New Roman"/>
          <w:szCs w:val="24"/>
          <w:lang w:eastAsia="en-US"/>
        </w:rPr>
      </w:pPr>
      <w:ins w:id="13" w:author="Φλούδα Χριστίνα" w:date="2016-12-01T10:32:00Z">
        <w:r w:rsidRPr="00D334B4">
          <w:rPr>
            <w:rFonts w:eastAsia="Times New Roman"/>
            <w:szCs w:val="24"/>
            <w:lang w:eastAsia="en-US"/>
          </w:rPr>
          <w:t>ΣΥΝΕΔΡΙΑΣΗ ΛΓ΄</w:t>
        </w:r>
      </w:ins>
    </w:p>
    <w:p w14:paraId="709DA564" w14:textId="77777777" w:rsidR="00D334B4" w:rsidRPr="00D334B4" w:rsidRDefault="00D334B4" w:rsidP="00D334B4">
      <w:pPr>
        <w:spacing w:after="0" w:line="360" w:lineRule="auto"/>
        <w:rPr>
          <w:ins w:id="14" w:author="Φλούδα Χριστίνα" w:date="2016-12-01T10:32:00Z"/>
          <w:rFonts w:eastAsia="Times New Roman"/>
          <w:szCs w:val="24"/>
          <w:lang w:eastAsia="en-US"/>
        </w:rPr>
      </w:pPr>
      <w:ins w:id="15" w:author="Φλούδα Χριστίνα" w:date="2016-12-01T10:32:00Z">
        <w:r w:rsidRPr="00D334B4">
          <w:rPr>
            <w:rFonts w:eastAsia="Times New Roman"/>
            <w:szCs w:val="24"/>
            <w:lang w:eastAsia="en-US"/>
          </w:rPr>
          <w:t>Πέμπτη  24 Νοεμβρίου 2016 (Απόγευμα)</w:t>
        </w:r>
      </w:ins>
    </w:p>
    <w:p w14:paraId="6ADED314" w14:textId="77777777" w:rsidR="00D334B4" w:rsidRPr="00D334B4" w:rsidRDefault="00D334B4" w:rsidP="00D334B4">
      <w:pPr>
        <w:spacing w:after="0" w:line="360" w:lineRule="auto"/>
        <w:rPr>
          <w:ins w:id="16" w:author="Φλούδα Χριστίνα" w:date="2016-12-01T10:32:00Z"/>
          <w:rFonts w:eastAsia="Times New Roman"/>
          <w:szCs w:val="24"/>
          <w:lang w:eastAsia="en-US"/>
        </w:rPr>
      </w:pPr>
    </w:p>
    <w:p w14:paraId="015499E2" w14:textId="77777777" w:rsidR="00D334B4" w:rsidRPr="00D334B4" w:rsidRDefault="00D334B4" w:rsidP="00D334B4">
      <w:pPr>
        <w:spacing w:after="0" w:line="360" w:lineRule="auto"/>
        <w:rPr>
          <w:ins w:id="17" w:author="Φλούδα Χριστίνα" w:date="2016-12-01T10:32:00Z"/>
          <w:rFonts w:eastAsia="Times New Roman"/>
          <w:szCs w:val="24"/>
          <w:lang w:eastAsia="en-US"/>
        </w:rPr>
      </w:pPr>
      <w:ins w:id="18" w:author="Φλούδα Χριστίνα" w:date="2016-12-01T10:32:00Z">
        <w:r w:rsidRPr="00D334B4">
          <w:rPr>
            <w:rFonts w:eastAsia="Times New Roman"/>
            <w:szCs w:val="24"/>
            <w:lang w:eastAsia="en-US"/>
          </w:rPr>
          <w:t>ΘΕΜΑΤΑ</w:t>
        </w:r>
      </w:ins>
    </w:p>
    <w:p w14:paraId="25A03112" w14:textId="77777777" w:rsidR="00D334B4" w:rsidRPr="00D334B4" w:rsidRDefault="00D334B4" w:rsidP="00D334B4">
      <w:pPr>
        <w:spacing w:after="0" w:line="360" w:lineRule="auto"/>
        <w:rPr>
          <w:ins w:id="19" w:author="Φλούδα Χριστίνα" w:date="2016-12-01T10:32:00Z"/>
          <w:rFonts w:eastAsia="Times New Roman"/>
          <w:szCs w:val="24"/>
          <w:lang w:eastAsia="en-US"/>
        </w:rPr>
      </w:pPr>
      <w:ins w:id="20" w:author="Φλούδα Χριστίνα" w:date="2016-12-01T10:32:00Z">
        <w:r w:rsidRPr="00D334B4">
          <w:rPr>
            <w:rFonts w:eastAsia="Times New Roman"/>
            <w:szCs w:val="24"/>
            <w:lang w:eastAsia="en-US"/>
          </w:rPr>
          <w:t xml:space="preserve"> </w:t>
        </w:r>
        <w:r w:rsidRPr="00D334B4">
          <w:rPr>
            <w:rFonts w:eastAsia="Times New Roman"/>
            <w:szCs w:val="24"/>
            <w:lang w:eastAsia="en-US"/>
          </w:rPr>
          <w:br/>
          <w:t xml:space="preserve">Α. ΕΙΔΙΚΑ ΘΕΜΑΤΑ </w:t>
        </w:r>
        <w:r w:rsidRPr="00D334B4">
          <w:rPr>
            <w:rFonts w:eastAsia="Times New Roman"/>
            <w:szCs w:val="24"/>
            <w:lang w:eastAsia="en-US"/>
          </w:rPr>
          <w:br/>
          <w:t xml:space="preserve">1. Επικύρωση Πρακτικών, σελ. </w:t>
        </w:r>
        <w:r w:rsidRPr="00D334B4">
          <w:rPr>
            <w:rFonts w:eastAsia="Times New Roman"/>
            <w:szCs w:val="24"/>
            <w:lang w:eastAsia="en-US"/>
          </w:rPr>
          <w:br/>
          <w:t xml:space="preserve">2. Ανακοινώνεται ότι τη συνεδρίαση παρακολουθούν μαθητές από το Γυμνάσιο Νέας Σελεύκειας Θεσπρωτίας, το 2ο Γυμνάσιο και το Πειραματικό Σχολείο Μαλίων Ηρακλείου και το 2ο Δημοτικό Σχολείο Νεάπολης Λασιθίου, σελ. </w:t>
        </w:r>
        <w:r w:rsidRPr="00D334B4">
          <w:rPr>
            <w:rFonts w:eastAsia="Times New Roman"/>
            <w:szCs w:val="24"/>
            <w:lang w:eastAsia="en-US"/>
          </w:rPr>
          <w:br/>
          <w:t xml:space="preserve">3. Επί διαδικαστικού θέματος, σελ. </w:t>
        </w:r>
        <w:r w:rsidRPr="00D334B4">
          <w:rPr>
            <w:rFonts w:eastAsia="Times New Roman"/>
            <w:szCs w:val="24"/>
            <w:lang w:eastAsia="en-US"/>
          </w:rPr>
          <w:br/>
          <w:t xml:space="preserve">4. Επί προσωπικού θέματος, σελ. </w:t>
        </w:r>
        <w:r w:rsidRPr="00D334B4">
          <w:rPr>
            <w:rFonts w:eastAsia="Times New Roman"/>
            <w:szCs w:val="24"/>
            <w:lang w:eastAsia="en-US"/>
          </w:rPr>
          <w:br/>
          <w:t xml:space="preserve">5. H Ειδική Μόνιμη Επιτροπή Κοινοβουλευτικής Δεοντολογίας καταθέτει τις εκθέσεις της στις αιτήσεις της εισαγγελικής αρχής για τη χορήγηση άδειας άσκησης ποινικής δίωξης κατά Βουλευτών, σελ. </w:t>
        </w:r>
        <w:r w:rsidRPr="00D334B4">
          <w:rPr>
            <w:rFonts w:eastAsia="Times New Roman"/>
            <w:szCs w:val="24"/>
            <w:lang w:eastAsia="en-US"/>
          </w:rPr>
          <w:br/>
          <w:t xml:space="preserve"> </w:t>
        </w:r>
        <w:r w:rsidRPr="00D334B4">
          <w:rPr>
            <w:rFonts w:eastAsia="Times New Roman"/>
            <w:szCs w:val="24"/>
            <w:lang w:eastAsia="en-US"/>
          </w:rPr>
          <w:br/>
          <w:t xml:space="preserve">Β. ΝΟΜΟΘΕΤΙΚΗ ΕΡΓΑΣΙΑ </w:t>
        </w:r>
        <w:r w:rsidRPr="00D334B4">
          <w:rPr>
            <w:rFonts w:eastAsia="Times New Roman"/>
            <w:szCs w:val="24"/>
            <w:lang w:eastAsia="en-US"/>
          </w:rPr>
          <w:br/>
          <w:t xml:space="preserve">1. Συζήτηση επί της αρχής, των άρθρων και των τροπολογιών και  του σχεδίου νόμου του Υπουργείου Διοικητικής Ανασυγκρότησης: «Ενιαίο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 4369/2016, ασυμβίβαστα και πρόληψη των περιπτώσεων σύγκρουσης συμφερόντων και λοιπές διατάξεις», σελ. </w:t>
        </w:r>
        <w:r w:rsidRPr="00D334B4">
          <w:rPr>
            <w:rFonts w:eastAsia="Times New Roman"/>
            <w:szCs w:val="24"/>
            <w:lang w:eastAsia="en-US"/>
          </w:rPr>
          <w:br/>
          <w:t xml:space="preserve"> 2. Κατάθεση σχεδίου νόμου:</w:t>
        </w:r>
      </w:ins>
    </w:p>
    <w:p w14:paraId="0D873B56" w14:textId="77777777" w:rsidR="00D334B4" w:rsidRPr="00D334B4" w:rsidRDefault="00D334B4" w:rsidP="00D334B4">
      <w:pPr>
        <w:spacing w:after="0" w:line="360" w:lineRule="auto"/>
        <w:rPr>
          <w:ins w:id="21" w:author="Φλούδα Χριστίνα" w:date="2016-12-01T10:32:00Z"/>
          <w:rFonts w:eastAsia="Times New Roman"/>
          <w:szCs w:val="24"/>
          <w:lang w:eastAsia="en-US"/>
        </w:rPr>
      </w:pPr>
      <w:proofErr w:type="spellStart"/>
      <w:ins w:id="22" w:author="Φλούδα Χριστίνα" w:date="2016-12-01T10:32:00Z">
        <w:r w:rsidRPr="00D334B4">
          <w:rPr>
            <w:rFonts w:eastAsia="Times New Roman"/>
            <w:szCs w:val="24"/>
            <w:lang w:eastAsia="en-US"/>
          </w:rPr>
          <w:t>Oι</w:t>
        </w:r>
        <w:proofErr w:type="spellEnd"/>
        <w:r w:rsidRPr="00D334B4">
          <w:rPr>
            <w:rFonts w:eastAsia="Times New Roman"/>
            <w:szCs w:val="24"/>
            <w:lang w:eastAsia="en-US"/>
          </w:rPr>
          <w:t xml:space="preserve"> Υπουργοί Οικονομίας και Ανάπτυξης, Εσωτερικών, Ψηφιακής Πολιτικής, Τηλεπικοινωνιών και Ενημέρωσης, Παιδείας,  Έρευνας και Θρησκευμάτων, Εργασίας, Κοινωνικής Ασφάλισης και Κοινωνικής Αλληλεγγύης,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καθώς και οι Αναπληρωτές Υπουργοί Οικονομίας και Ανάπτυξης και Εσωτερικών κατέθεσαν στις 24-11-2016 το σχέδιο νόμου: «Νέο θεσμικό πλαίσιο για την άσκηση οικονομικής δραστηριότητας και άλλες διατάξεις», σελ. </w:t>
        </w:r>
        <w:r w:rsidRPr="00D334B4">
          <w:rPr>
            <w:rFonts w:eastAsia="Times New Roman"/>
            <w:szCs w:val="24"/>
            <w:lang w:eastAsia="en-US"/>
          </w:rPr>
          <w:br/>
          <w:t xml:space="preserve"> </w:t>
        </w:r>
        <w:r w:rsidRPr="00D334B4">
          <w:rPr>
            <w:rFonts w:eastAsia="Times New Roman"/>
            <w:szCs w:val="24"/>
            <w:lang w:eastAsia="en-US"/>
          </w:rPr>
          <w:br/>
          <w:t>ΠΡΟΕΔΡΕΥΟΝΤΕΣ</w:t>
        </w:r>
      </w:ins>
    </w:p>
    <w:p w14:paraId="17FC0F46" w14:textId="77777777" w:rsidR="00D334B4" w:rsidRPr="00D334B4" w:rsidRDefault="00D334B4" w:rsidP="00D334B4">
      <w:pPr>
        <w:spacing w:after="0" w:line="360" w:lineRule="auto"/>
        <w:rPr>
          <w:ins w:id="23" w:author="Φλούδα Χριστίνα" w:date="2016-12-01T10:32:00Z"/>
          <w:rFonts w:eastAsia="Times New Roman"/>
          <w:szCs w:val="24"/>
          <w:lang w:eastAsia="en-US"/>
        </w:rPr>
      </w:pPr>
    </w:p>
    <w:p w14:paraId="3BE2B507" w14:textId="77777777" w:rsidR="00D334B4" w:rsidRPr="00D334B4" w:rsidRDefault="00D334B4" w:rsidP="00D334B4">
      <w:pPr>
        <w:spacing w:after="0" w:line="360" w:lineRule="auto"/>
        <w:rPr>
          <w:ins w:id="24" w:author="Φλούδα Χριστίνα" w:date="2016-12-01T10:32:00Z"/>
          <w:rFonts w:eastAsia="Times New Roman"/>
          <w:szCs w:val="24"/>
          <w:lang w:eastAsia="en-US"/>
        </w:rPr>
      </w:pPr>
      <w:ins w:id="25" w:author="Φλούδα Χριστίνα" w:date="2016-12-01T10:32:00Z">
        <w:r w:rsidRPr="00D334B4">
          <w:rPr>
            <w:rFonts w:eastAsia="Times New Roman"/>
            <w:szCs w:val="24"/>
            <w:lang w:eastAsia="en-US"/>
          </w:rPr>
          <w:t>ΚΑΚΛΑΜΑΝΗΣ Ν. , σελ.</w:t>
        </w:r>
        <w:r w:rsidRPr="00D334B4">
          <w:rPr>
            <w:rFonts w:eastAsia="Times New Roman"/>
            <w:szCs w:val="24"/>
            <w:lang w:eastAsia="en-US"/>
          </w:rPr>
          <w:br/>
          <w:t>ΚΡΕΜΑΣΤΙΝΟΣ Δ. , σελ.</w:t>
        </w:r>
        <w:r w:rsidRPr="00D334B4">
          <w:rPr>
            <w:rFonts w:eastAsia="Times New Roman"/>
            <w:szCs w:val="24"/>
            <w:lang w:eastAsia="en-US"/>
          </w:rPr>
          <w:br/>
          <w:t>ΛΑΜΠΡΟΥΛΗΣ Γ. , σελ.</w:t>
        </w:r>
        <w:r w:rsidRPr="00D334B4">
          <w:rPr>
            <w:rFonts w:eastAsia="Times New Roman"/>
            <w:szCs w:val="24"/>
            <w:lang w:eastAsia="en-US"/>
          </w:rPr>
          <w:br/>
        </w:r>
      </w:ins>
    </w:p>
    <w:p w14:paraId="03479F68" w14:textId="77777777" w:rsidR="00D334B4" w:rsidRPr="00D334B4" w:rsidRDefault="00D334B4" w:rsidP="00D334B4">
      <w:pPr>
        <w:spacing w:after="0" w:line="360" w:lineRule="auto"/>
        <w:rPr>
          <w:ins w:id="26" w:author="Φλούδα Χριστίνα" w:date="2016-12-01T10:32:00Z"/>
          <w:rFonts w:eastAsia="Times New Roman"/>
          <w:szCs w:val="24"/>
          <w:lang w:eastAsia="en-US"/>
        </w:rPr>
      </w:pPr>
      <w:ins w:id="27" w:author="Φλούδα Χριστίνα" w:date="2016-12-01T10:32:00Z">
        <w:r w:rsidRPr="00D334B4">
          <w:rPr>
            <w:rFonts w:eastAsia="Times New Roman"/>
            <w:szCs w:val="24"/>
            <w:lang w:eastAsia="en-US"/>
          </w:rPr>
          <w:t xml:space="preserve"> </w:t>
        </w:r>
      </w:ins>
    </w:p>
    <w:p w14:paraId="6DBB0A15" w14:textId="77777777" w:rsidR="00D334B4" w:rsidRPr="00D334B4" w:rsidRDefault="00D334B4" w:rsidP="00D334B4">
      <w:pPr>
        <w:spacing w:after="0" w:line="360" w:lineRule="auto"/>
        <w:rPr>
          <w:ins w:id="28" w:author="Φλούδα Χριστίνα" w:date="2016-12-01T10:32:00Z"/>
          <w:rFonts w:eastAsia="Times New Roman"/>
          <w:szCs w:val="24"/>
          <w:lang w:eastAsia="en-US"/>
        </w:rPr>
      </w:pPr>
      <w:ins w:id="29" w:author="Φλούδα Χριστίνα" w:date="2016-12-01T10:32:00Z">
        <w:r w:rsidRPr="00D334B4">
          <w:rPr>
            <w:rFonts w:eastAsia="Times New Roman"/>
            <w:szCs w:val="24"/>
            <w:lang w:eastAsia="en-US"/>
          </w:rPr>
          <w:t>ΟΜΙΛΗΤΕΣ</w:t>
        </w:r>
      </w:ins>
    </w:p>
    <w:p w14:paraId="16BFCC6C" w14:textId="3B7EB567" w:rsidR="00D334B4" w:rsidRDefault="00D334B4" w:rsidP="00D334B4">
      <w:pPr>
        <w:spacing w:line="600" w:lineRule="auto"/>
        <w:ind w:firstLine="720"/>
        <w:jc w:val="both"/>
        <w:rPr>
          <w:ins w:id="30" w:author="Φλούδα Χριστίνα" w:date="2016-12-01T10:32:00Z"/>
          <w:rFonts w:eastAsia="Times New Roman" w:cs="Times New Roman"/>
          <w:szCs w:val="24"/>
        </w:rPr>
        <w:pPrChange w:id="31" w:author="Φλούδα Χριστίνα" w:date="2016-12-01T10:32:00Z">
          <w:pPr>
            <w:spacing w:line="600" w:lineRule="auto"/>
            <w:ind w:firstLine="720"/>
            <w:jc w:val="center"/>
          </w:pPr>
        </w:pPrChange>
      </w:pPr>
      <w:ins w:id="32" w:author="Φλούδα Χριστίνα" w:date="2016-12-01T10:32:00Z">
        <w:r w:rsidRPr="00D334B4">
          <w:rPr>
            <w:rFonts w:eastAsia="Times New Roman"/>
            <w:szCs w:val="24"/>
            <w:lang w:eastAsia="en-US"/>
          </w:rPr>
          <w:br/>
          <w:t>Α. Επί διαδικαστικού θέματος:</w:t>
        </w:r>
        <w:r w:rsidRPr="00D334B4">
          <w:rPr>
            <w:rFonts w:eastAsia="Times New Roman"/>
            <w:szCs w:val="24"/>
            <w:lang w:eastAsia="en-US"/>
          </w:rPr>
          <w:br/>
          <w:t>ΑΘΑΝΑΣΙΟΥ Χ. , σελ.</w:t>
        </w:r>
        <w:r w:rsidRPr="00D334B4">
          <w:rPr>
            <w:rFonts w:eastAsia="Times New Roman"/>
            <w:szCs w:val="24"/>
            <w:lang w:eastAsia="en-US"/>
          </w:rPr>
          <w:br/>
          <w:t>ΒΟΡΙΔΗΣ Μ. , σελ.</w:t>
        </w:r>
        <w:r w:rsidRPr="00D334B4">
          <w:rPr>
            <w:rFonts w:eastAsia="Times New Roman"/>
            <w:szCs w:val="24"/>
            <w:lang w:eastAsia="en-US"/>
          </w:rPr>
          <w:br/>
          <w:t>ΓΕΡΟΒΑΣΙΛΗ  Ό. , σελ.</w:t>
        </w:r>
        <w:r w:rsidRPr="00D334B4">
          <w:rPr>
            <w:rFonts w:eastAsia="Times New Roman"/>
            <w:szCs w:val="24"/>
            <w:lang w:eastAsia="en-US"/>
          </w:rPr>
          <w:br/>
          <w:t>ΓΕΩΡΓΑΝΤΑΣ Γ. , σελ.</w:t>
        </w:r>
        <w:r w:rsidRPr="00D334B4">
          <w:rPr>
            <w:rFonts w:eastAsia="Times New Roman"/>
            <w:szCs w:val="24"/>
            <w:lang w:eastAsia="en-US"/>
          </w:rPr>
          <w:br/>
          <w:t>ΖΑΡΟΥΛΙΑ Ε. , σελ.</w:t>
        </w:r>
        <w:r w:rsidRPr="00D334B4">
          <w:rPr>
            <w:rFonts w:eastAsia="Times New Roman"/>
            <w:szCs w:val="24"/>
            <w:lang w:eastAsia="en-US"/>
          </w:rPr>
          <w:br/>
          <w:t>ΚΑΚΛΑΜΑΝΗΣ Ν. , σελ.</w:t>
        </w:r>
        <w:r w:rsidRPr="00D334B4">
          <w:rPr>
            <w:rFonts w:eastAsia="Times New Roman"/>
            <w:szCs w:val="24"/>
            <w:lang w:eastAsia="en-US"/>
          </w:rPr>
          <w:br/>
          <w:t>ΚΡΕΜΑΣΤΙΝΟΣ Δ. , σελ.</w:t>
        </w:r>
        <w:r w:rsidRPr="00D334B4">
          <w:rPr>
            <w:rFonts w:eastAsia="Times New Roman"/>
            <w:szCs w:val="24"/>
            <w:lang w:eastAsia="en-US"/>
          </w:rPr>
          <w:br/>
          <w:t>ΛΑΜΠΡΟΥΛΗΣ Γ. , σελ.</w:t>
        </w:r>
        <w:r w:rsidRPr="00D334B4">
          <w:rPr>
            <w:rFonts w:eastAsia="Times New Roman"/>
            <w:szCs w:val="24"/>
            <w:lang w:eastAsia="en-US"/>
          </w:rPr>
          <w:br/>
        </w:r>
        <w:r w:rsidRPr="00D334B4">
          <w:rPr>
            <w:rFonts w:eastAsia="Times New Roman"/>
            <w:szCs w:val="24"/>
            <w:lang w:eastAsia="en-US"/>
          </w:rPr>
          <w:br/>
          <w:t>Β. Επί προσωπικού θέματος:</w:t>
        </w:r>
        <w:r w:rsidRPr="00D334B4">
          <w:rPr>
            <w:rFonts w:eastAsia="Times New Roman"/>
            <w:szCs w:val="24"/>
            <w:lang w:eastAsia="en-US"/>
          </w:rPr>
          <w:br/>
          <w:t>ΓΕΡΟΒΑΣΙΛΗ  Ό. , σελ.</w:t>
        </w:r>
        <w:r w:rsidRPr="00D334B4">
          <w:rPr>
            <w:rFonts w:eastAsia="Times New Roman"/>
            <w:szCs w:val="24"/>
            <w:lang w:eastAsia="en-US"/>
          </w:rPr>
          <w:br/>
          <w:t>ΚΑΚΛΑΜΑΝΗΣ Ν. , σελ.</w:t>
        </w:r>
        <w:r w:rsidRPr="00D334B4">
          <w:rPr>
            <w:rFonts w:eastAsia="Times New Roman"/>
            <w:szCs w:val="24"/>
            <w:lang w:eastAsia="en-US"/>
          </w:rPr>
          <w:br/>
        </w:r>
        <w:r w:rsidRPr="00D334B4">
          <w:rPr>
            <w:rFonts w:eastAsia="Times New Roman"/>
            <w:szCs w:val="24"/>
            <w:lang w:eastAsia="en-US"/>
          </w:rPr>
          <w:br/>
          <w:t>Γ. Επί του σχεδίου νόμου του Υπουργείου Διοικητικής Ανασυγκρότησης:</w:t>
        </w:r>
        <w:r w:rsidRPr="00D334B4">
          <w:rPr>
            <w:rFonts w:eastAsia="Times New Roman"/>
            <w:szCs w:val="24"/>
            <w:lang w:eastAsia="en-US"/>
          </w:rPr>
          <w:br/>
          <w:t>ΑΘΑΝΑΣΙΟΥ Χ. , σελ.</w:t>
        </w:r>
        <w:r w:rsidRPr="00D334B4">
          <w:rPr>
            <w:rFonts w:eastAsia="Times New Roman"/>
            <w:szCs w:val="24"/>
            <w:lang w:eastAsia="en-US"/>
          </w:rPr>
          <w:br/>
          <w:t>ΑΚΡΙΩΤΗΣ Γ. , σελ.</w:t>
        </w:r>
        <w:r w:rsidRPr="00D334B4">
          <w:rPr>
            <w:rFonts w:eastAsia="Times New Roman"/>
            <w:szCs w:val="24"/>
            <w:lang w:eastAsia="en-US"/>
          </w:rPr>
          <w:br/>
          <w:t>ΒΙΤΣΑΣ Δ. , σελ.</w:t>
        </w:r>
        <w:r w:rsidRPr="00D334B4">
          <w:rPr>
            <w:rFonts w:eastAsia="Times New Roman"/>
            <w:szCs w:val="24"/>
            <w:lang w:eastAsia="en-US"/>
          </w:rPr>
          <w:br/>
          <w:t>ΒΟΡΙΔΗΣ Μ. , σελ.</w:t>
        </w:r>
        <w:r w:rsidRPr="00D334B4">
          <w:rPr>
            <w:rFonts w:eastAsia="Times New Roman"/>
            <w:szCs w:val="24"/>
            <w:lang w:eastAsia="en-US"/>
          </w:rPr>
          <w:br/>
          <w:t>ΓΕΡΟΒΑΣΙΛΗ  Ό. , σελ.</w:t>
        </w:r>
        <w:r w:rsidRPr="00D334B4">
          <w:rPr>
            <w:rFonts w:eastAsia="Times New Roman"/>
            <w:szCs w:val="24"/>
            <w:lang w:eastAsia="en-US"/>
          </w:rPr>
          <w:br/>
          <w:t>ΓΕΩΡΓΑΝΤΑΣ Γ. , σελ.</w:t>
        </w:r>
        <w:r w:rsidRPr="00D334B4">
          <w:rPr>
            <w:rFonts w:eastAsia="Times New Roman"/>
            <w:szCs w:val="24"/>
            <w:lang w:eastAsia="en-US"/>
          </w:rPr>
          <w:br/>
          <w:t>ΓΡΕΓΟΣ Α. , σελ.</w:t>
        </w:r>
        <w:r w:rsidRPr="00D334B4">
          <w:rPr>
            <w:rFonts w:eastAsia="Times New Roman"/>
            <w:szCs w:val="24"/>
            <w:lang w:eastAsia="en-US"/>
          </w:rPr>
          <w:br/>
          <w:t>ΔΕΛΗΣ Ι. , σελ.</w:t>
        </w:r>
        <w:r w:rsidRPr="00D334B4">
          <w:rPr>
            <w:rFonts w:eastAsia="Times New Roman"/>
            <w:szCs w:val="24"/>
            <w:lang w:eastAsia="en-US"/>
          </w:rPr>
          <w:br/>
          <w:t>ΘΕΛΕΡΙΤΗ Μ. , σελ.</w:t>
        </w:r>
        <w:r w:rsidRPr="00D334B4">
          <w:rPr>
            <w:rFonts w:eastAsia="Times New Roman"/>
            <w:szCs w:val="24"/>
            <w:lang w:eastAsia="en-US"/>
          </w:rPr>
          <w:br/>
          <w:t>ΘΕΟΧΑΡΗΣ Θ. , σελ.</w:t>
        </w:r>
        <w:r w:rsidRPr="00D334B4">
          <w:rPr>
            <w:rFonts w:eastAsia="Times New Roman"/>
            <w:szCs w:val="24"/>
            <w:lang w:eastAsia="en-US"/>
          </w:rPr>
          <w:br/>
          <w:t>ΘΕΟΧΑΡΟΠΟΥΛΟΣ Α. , σελ.</w:t>
        </w:r>
        <w:r w:rsidRPr="00D334B4">
          <w:rPr>
            <w:rFonts w:eastAsia="Times New Roman"/>
            <w:szCs w:val="24"/>
            <w:lang w:eastAsia="en-US"/>
          </w:rPr>
          <w:br/>
          <w:t>ΚΑΡΑΜΑΝΛΗ  Ά. , σελ.</w:t>
        </w:r>
        <w:r w:rsidRPr="00D334B4">
          <w:rPr>
            <w:rFonts w:eastAsia="Times New Roman"/>
            <w:szCs w:val="24"/>
            <w:lang w:eastAsia="en-US"/>
          </w:rPr>
          <w:br/>
          <w:t>ΚΑΤΣΑΦΑΔΟΣ Κ. , σελ.</w:t>
        </w:r>
        <w:r w:rsidRPr="00D334B4">
          <w:rPr>
            <w:rFonts w:eastAsia="Times New Roman"/>
            <w:szCs w:val="24"/>
            <w:lang w:eastAsia="en-US"/>
          </w:rPr>
          <w:br/>
          <w:t>ΚΟΖΟΜΠΟΛΗ - ΑΜΑΝΑΤΙΔΗ Π. , σελ.</w:t>
        </w:r>
        <w:r w:rsidRPr="00D334B4">
          <w:rPr>
            <w:rFonts w:eastAsia="Times New Roman"/>
            <w:szCs w:val="24"/>
            <w:lang w:eastAsia="en-US"/>
          </w:rPr>
          <w:br/>
          <w:t>ΚΟΥΚΟΔΗΜΟΣ Κ. , σελ.</w:t>
        </w:r>
        <w:r w:rsidRPr="00D334B4">
          <w:rPr>
            <w:rFonts w:eastAsia="Times New Roman"/>
            <w:szCs w:val="24"/>
            <w:lang w:eastAsia="en-US"/>
          </w:rPr>
          <w:br/>
          <w:t>ΚΥΡΙΑΖΙΔΗΣ Δ. , σελ.</w:t>
        </w:r>
        <w:r w:rsidRPr="00D334B4">
          <w:rPr>
            <w:rFonts w:eastAsia="Times New Roman"/>
            <w:szCs w:val="24"/>
            <w:lang w:eastAsia="en-US"/>
          </w:rPr>
          <w:br/>
          <w:t>ΛΑΓΟΣ Ι. , σελ.</w:t>
        </w:r>
        <w:r w:rsidRPr="00D334B4">
          <w:rPr>
            <w:rFonts w:eastAsia="Times New Roman"/>
            <w:szCs w:val="24"/>
            <w:lang w:eastAsia="en-US"/>
          </w:rPr>
          <w:br/>
          <w:t>ΛΑΠΠΑΣ Σ. , σελ.</w:t>
        </w:r>
        <w:r w:rsidRPr="00D334B4">
          <w:rPr>
            <w:rFonts w:eastAsia="Times New Roman"/>
            <w:szCs w:val="24"/>
            <w:lang w:eastAsia="en-US"/>
          </w:rPr>
          <w:br/>
          <w:t>ΜΑΝΩΛΑΚΟΥ Δ. , σελ.</w:t>
        </w:r>
        <w:r w:rsidRPr="00D334B4">
          <w:rPr>
            <w:rFonts w:eastAsia="Times New Roman"/>
            <w:szCs w:val="24"/>
            <w:lang w:eastAsia="en-US"/>
          </w:rPr>
          <w:br/>
          <w:t>ΜΠΑΡΓΙΩΤΑΣ Κ. , σελ.</w:t>
        </w:r>
        <w:r w:rsidRPr="00D334B4">
          <w:rPr>
            <w:rFonts w:eastAsia="Times New Roman"/>
            <w:szCs w:val="24"/>
            <w:lang w:eastAsia="en-US"/>
          </w:rPr>
          <w:br/>
          <w:t>ΠΑΝΑΓΙΩΤΑΡΟΣ Η. , σελ.</w:t>
        </w:r>
        <w:r w:rsidRPr="00D334B4">
          <w:rPr>
            <w:rFonts w:eastAsia="Times New Roman"/>
            <w:szCs w:val="24"/>
            <w:lang w:eastAsia="en-US"/>
          </w:rPr>
          <w:br/>
          <w:t>ΠΑΠΑΗΛΙΟΥ Γ. , σελ.</w:t>
        </w:r>
        <w:r w:rsidRPr="00D334B4">
          <w:rPr>
            <w:rFonts w:eastAsia="Times New Roman"/>
            <w:szCs w:val="24"/>
            <w:lang w:eastAsia="en-US"/>
          </w:rPr>
          <w:br/>
          <w:t>ΠΑΠΑΘΕΟΔΩΡΟΥ Θ. , σελ.</w:t>
        </w:r>
        <w:r w:rsidRPr="00D334B4">
          <w:rPr>
            <w:rFonts w:eastAsia="Times New Roman"/>
            <w:szCs w:val="24"/>
            <w:lang w:eastAsia="en-US"/>
          </w:rPr>
          <w:br/>
          <w:t>ΠΑΠΑΧΡΙΣΤΟΠΟΥΛΟΣ Α. , σελ.</w:t>
        </w:r>
        <w:r w:rsidRPr="00D334B4">
          <w:rPr>
            <w:rFonts w:eastAsia="Times New Roman"/>
            <w:szCs w:val="24"/>
            <w:lang w:eastAsia="en-US"/>
          </w:rPr>
          <w:br/>
          <w:t>ΠΡΑΤΣΟΛΗΣ Α. , σελ.</w:t>
        </w:r>
        <w:r w:rsidRPr="00D334B4">
          <w:rPr>
            <w:rFonts w:eastAsia="Times New Roman"/>
            <w:szCs w:val="24"/>
            <w:lang w:eastAsia="en-US"/>
          </w:rPr>
          <w:br/>
          <w:t>ΤΖΑΒΑΡΑΣ Κ. , σελ.</w:t>
        </w:r>
        <w:r w:rsidRPr="00D334B4">
          <w:rPr>
            <w:rFonts w:eastAsia="Times New Roman"/>
            <w:szCs w:val="24"/>
            <w:lang w:eastAsia="en-US"/>
          </w:rPr>
          <w:br/>
          <w:t>ΤΖΑΜΑΚΛΗΣ Χ. , σελ.</w:t>
        </w:r>
        <w:r w:rsidRPr="00D334B4">
          <w:rPr>
            <w:rFonts w:eastAsia="Times New Roman"/>
            <w:szCs w:val="24"/>
            <w:lang w:eastAsia="en-US"/>
          </w:rPr>
          <w:br/>
          <w:t>ΦΩΤΗΛΑΣ Ι. , σελ.</w:t>
        </w:r>
        <w:r w:rsidRPr="00D334B4">
          <w:rPr>
            <w:rFonts w:eastAsia="Times New Roman"/>
            <w:szCs w:val="24"/>
            <w:lang w:eastAsia="en-US"/>
          </w:rPr>
          <w:br/>
        </w:r>
        <w:r w:rsidRPr="00D334B4">
          <w:rPr>
            <w:rFonts w:eastAsia="Times New Roman"/>
            <w:szCs w:val="24"/>
            <w:lang w:eastAsia="en-US"/>
          </w:rPr>
          <w:br/>
          <w:t>ΠΑΡΕΜΒΑΣΕΙΣ:</w:t>
        </w:r>
        <w:r w:rsidRPr="00D334B4">
          <w:rPr>
            <w:rFonts w:eastAsia="Times New Roman"/>
            <w:szCs w:val="24"/>
            <w:lang w:eastAsia="en-US"/>
          </w:rPr>
          <w:br/>
          <w:t>ΑΝΤΩΝΙΟΥ Χ. , σελ.</w:t>
        </w:r>
        <w:r w:rsidRPr="00D334B4">
          <w:rPr>
            <w:rFonts w:eastAsia="Times New Roman"/>
            <w:szCs w:val="24"/>
            <w:lang w:eastAsia="en-US"/>
          </w:rPr>
          <w:br/>
          <w:t>ΚΑΚΛΑΜΑΝΗΣ Ν. , σελ.</w:t>
        </w:r>
        <w:r w:rsidRPr="00D334B4">
          <w:rPr>
            <w:rFonts w:eastAsia="Times New Roman"/>
            <w:szCs w:val="24"/>
            <w:lang w:eastAsia="en-US"/>
          </w:rPr>
          <w:br/>
        </w:r>
        <w:bookmarkStart w:id="33" w:name="_GoBack"/>
        <w:bookmarkEnd w:id="33"/>
      </w:ins>
    </w:p>
    <w:p w14:paraId="18B50FFF"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18B51000"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ΙΖ΄ ΠΕΡΙΟΔΟΣ</w:t>
      </w:r>
    </w:p>
    <w:p w14:paraId="18B51001"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18B51002"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ΣΥΝΟΔΟΣ Β΄</w:t>
      </w:r>
    </w:p>
    <w:p w14:paraId="18B51003"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ΣΥΝΕΔΡΙΑΣΗ ΛΓ΄</w:t>
      </w:r>
    </w:p>
    <w:p w14:paraId="18B51004"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Πέμπτη 24 Νοεμβρίου 2016</w:t>
      </w:r>
      <w:r>
        <w:rPr>
          <w:rFonts w:eastAsia="Times New Roman" w:cs="Times New Roman"/>
          <w:szCs w:val="24"/>
        </w:rPr>
        <w:t xml:space="preserve"> (απόγευμα)</w:t>
      </w:r>
    </w:p>
    <w:p w14:paraId="18B5100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Αθήνα, σήμερα στις 24 Νοεμβρίου 2016, ημέρα Πέμπτη και ώρα 18.18΄</w:t>
      </w:r>
      <w:r>
        <w:rPr>
          <w:rFonts w:eastAsia="Times New Roman" w:cs="Times New Roman"/>
          <w:szCs w:val="24"/>
        </w:rPr>
        <w:t>,</w:t>
      </w:r>
      <w:r>
        <w:rPr>
          <w:rFonts w:eastAsia="Times New Roman" w:cs="Times New Roman"/>
          <w:szCs w:val="24"/>
        </w:rPr>
        <w:t xml:space="preserve"> συνήλθε στην Αίθουσα των συνεδριάσεων του Βουλευτηρίου η Βουλή σε ολομέλεια για να συνεδριάσει υπό την προεδρία του Ε΄ Αντιπροέδρου αυτής κ. </w:t>
      </w:r>
      <w:r w:rsidRPr="00CE2B96">
        <w:rPr>
          <w:rFonts w:eastAsia="Times New Roman" w:cs="Times New Roman"/>
          <w:b/>
          <w:szCs w:val="24"/>
        </w:rPr>
        <w:t>ΔΗΜΗΤΡΙΟΥ ΚΡΕΜΑΣΤΙΝΟΥ</w:t>
      </w:r>
      <w:r>
        <w:rPr>
          <w:rFonts w:eastAsia="Times New Roman" w:cs="Times New Roman"/>
          <w:szCs w:val="24"/>
        </w:rPr>
        <w:t>.</w:t>
      </w:r>
    </w:p>
    <w:p w14:paraId="18B51006"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b/>
          <w:szCs w:val="24"/>
        </w:rPr>
        <w:t xml:space="preserve"> </w:t>
      </w:r>
      <w:r>
        <w:rPr>
          <w:rFonts w:eastAsia="Times New Roman" w:cs="Times New Roman"/>
          <w:szCs w:val="24"/>
        </w:rPr>
        <w:t>Κυρίες και κύριοι συνάδελφοι, αρχίζει η συνεδρίαση.</w:t>
      </w:r>
    </w:p>
    <w:p w14:paraId="18B5100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(ΕΠ</w:t>
      </w:r>
      <w:r>
        <w:rPr>
          <w:rFonts w:eastAsia="Times New Roman" w:cs="Times New Roman"/>
          <w:szCs w:val="24"/>
        </w:rPr>
        <w:t>ΙΚΥΡΩΣΗ ΠΡΑΚΤΙΚΩΝ: Σύμφωνα με την από 24-11-2016 εξουσιοδότηση του Σώματος επικυρώθηκαν με ευθύνη του Προεδρείου τα Πρακτικά της ΛΒ΄ συνεδριάσεώς του, της Πέμπτης 24 Νοεμβρίου 2016, σε ό,τι αφορά την ψήφιση στο σύνολο του σχεδίου νόμου: «Ενσωμάτωση στην ελ</w:t>
      </w:r>
      <w:r>
        <w:rPr>
          <w:rFonts w:eastAsia="Times New Roman" w:cs="Times New Roman"/>
          <w:szCs w:val="24"/>
        </w:rPr>
        <w:t xml:space="preserve">ληνική νομοθεσία της Οδηγίας 2014/94/ΕΕ του Ευρωπαϊκού Κοινοβουλίου και του Συμβουλίου της 22ας Οκτωβρίου 2014 για την ανάπτυξη υποδομών εναλλακτικών καυσίμων, απλοποίηση διαδικασίας </w:t>
      </w:r>
      <w:proofErr w:type="spellStart"/>
      <w:r>
        <w:rPr>
          <w:rFonts w:eastAsia="Times New Roman" w:cs="Times New Roman"/>
          <w:szCs w:val="24"/>
        </w:rPr>
        <w:t>αδειοδότησης</w:t>
      </w:r>
      <w:proofErr w:type="spellEnd"/>
      <w:r>
        <w:rPr>
          <w:rFonts w:eastAsia="Times New Roman" w:cs="Times New Roman"/>
          <w:szCs w:val="24"/>
        </w:rPr>
        <w:t xml:space="preserve"> και άλλες διατάξεις πρατηρίων παροχής καυσίμων και ενέργειας</w:t>
      </w:r>
      <w:r>
        <w:rPr>
          <w:rFonts w:eastAsia="Times New Roman" w:cs="Times New Roman"/>
          <w:szCs w:val="24"/>
        </w:rPr>
        <w:t xml:space="preserve"> και λοιπές διατάξεις»)</w:t>
      </w:r>
    </w:p>
    <w:p w14:paraId="18B5100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εισερχόμαστε στη συμπληρωματική ημερήσια διάταξη της </w:t>
      </w:r>
    </w:p>
    <w:p w14:paraId="18B51009" w14:textId="77777777" w:rsidR="003250C9" w:rsidRDefault="00D334B4">
      <w:pPr>
        <w:spacing w:line="600" w:lineRule="auto"/>
        <w:ind w:firstLine="720"/>
        <w:jc w:val="center"/>
        <w:rPr>
          <w:rFonts w:eastAsia="Times New Roman" w:cs="Times New Roman"/>
          <w:b/>
          <w:szCs w:val="24"/>
        </w:rPr>
      </w:pPr>
      <w:r>
        <w:rPr>
          <w:rFonts w:eastAsia="Times New Roman" w:cs="Times New Roman"/>
          <w:b/>
          <w:szCs w:val="24"/>
        </w:rPr>
        <w:t>ΝΟΜΟΘΕΤΙΚΗΣ ΕΡΓΑΣΙΑΣ</w:t>
      </w:r>
    </w:p>
    <w:p w14:paraId="18B5100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Μόνη συζήτηση επί της αρχής, των άρθρων</w:t>
      </w:r>
      <w:r>
        <w:rPr>
          <w:rFonts w:eastAsia="Times New Roman" w:cs="Times New Roman"/>
          <w:szCs w:val="24"/>
        </w:rPr>
        <w:t xml:space="preserve"> </w:t>
      </w:r>
      <w:r>
        <w:rPr>
          <w:rFonts w:eastAsia="Times New Roman" w:cs="Times New Roman"/>
          <w:szCs w:val="24"/>
        </w:rPr>
        <w:t>και του συνόλου του σχεδίου νόμου του Υπουργείο Διοικητικής Ανασυγκρότησης: «Ενιαίο Σύσ</w:t>
      </w:r>
      <w:r>
        <w:rPr>
          <w:rFonts w:eastAsia="Times New Roman" w:cs="Times New Roman"/>
          <w:szCs w:val="24"/>
        </w:rPr>
        <w:t xml:space="preserve">τημα Κινητικότητας στη Δημόσια Διοίκηση και την Τοπική Αυτοδιοίκηση, υποχρεώσεις των προσώπων που διορίζονται στις θέσεις των άρθρων 6 και 8 του ν. </w:t>
      </w:r>
      <w:r>
        <w:rPr>
          <w:rFonts w:eastAsia="Times New Roman" w:cs="Times New Roman"/>
          <w:szCs w:val="24"/>
        </w:rPr>
        <w:lastRenderedPageBreak/>
        <w:t>4369/2016, ασυμβίβαστα και πρόληψη των περιπτώσεων σύγκρουσης συμφερόντων και λοιπές διατάξεις».</w:t>
      </w:r>
    </w:p>
    <w:p w14:paraId="18B5100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Η Διάσκεψη </w:t>
      </w:r>
      <w:r>
        <w:rPr>
          <w:rFonts w:eastAsia="Times New Roman" w:cs="Times New Roman"/>
          <w:szCs w:val="24"/>
        </w:rPr>
        <w:t>των Προέδρων, σε συνεδρίασή της στις 23 Νοεμβρίου 2016, αποφάσισε τη συζήτηση του νομοσχεδίου σε δύο συνεδριάσεις. Κατά συνέπεια, προτείνεται η συζήτηση να γίνει ενιαία επί της αρχής, επί των άρθρων και επί των τροπολογιών, με άνεση χρόνου.</w:t>
      </w:r>
    </w:p>
    <w:p w14:paraId="18B5100C" w14:textId="77777777" w:rsidR="003250C9" w:rsidRDefault="00D334B4">
      <w:pPr>
        <w:tabs>
          <w:tab w:val="left" w:pos="6765"/>
        </w:tabs>
        <w:spacing w:line="600" w:lineRule="auto"/>
        <w:ind w:firstLine="720"/>
        <w:jc w:val="both"/>
        <w:rPr>
          <w:rFonts w:eastAsia="Times New Roman" w:cs="Times New Roman"/>
          <w:szCs w:val="24"/>
        </w:rPr>
      </w:pPr>
      <w:r>
        <w:rPr>
          <w:rFonts w:eastAsia="Times New Roman" w:cs="Times New Roman"/>
          <w:szCs w:val="24"/>
        </w:rPr>
        <w:t>Τον λόγο έχει η</w:t>
      </w:r>
      <w:r>
        <w:rPr>
          <w:rFonts w:eastAsia="Times New Roman" w:cs="Times New Roman"/>
          <w:szCs w:val="24"/>
        </w:rPr>
        <w:t xml:space="preserve"> εισηγήτρια του ΣΥΡΙΖΑ κ. </w:t>
      </w:r>
      <w:proofErr w:type="spellStart"/>
      <w:r>
        <w:rPr>
          <w:rFonts w:eastAsia="Times New Roman" w:cs="Times New Roman"/>
          <w:szCs w:val="24"/>
        </w:rPr>
        <w:t>Θελερίτη</w:t>
      </w:r>
      <w:proofErr w:type="spellEnd"/>
      <w:r>
        <w:rPr>
          <w:rFonts w:eastAsia="Times New Roman" w:cs="Times New Roman"/>
          <w:szCs w:val="24"/>
        </w:rPr>
        <w:t>.</w:t>
      </w:r>
    </w:p>
    <w:p w14:paraId="18B5100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Κύριε Πρόεδρε, θα ήθελα να λάβω τον λόγο.</w:t>
      </w:r>
    </w:p>
    <w:p w14:paraId="18B5100E"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Θέλετε, κυρία Υπουργέ, να τοποθετηθείτε επί των τροπολογιών;</w:t>
      </w:r>
    </w:p>
    <w:p w14:paraId="18B5100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w:t>
      </w:r>
      <w:r>
        <w:rPr>
          <w:rFonts w:eastAsia="Times New Roman" w:cs="Times New Roman"/>
          <w:b/>
          <w:szCs w:val="24"/>
        </w:rPr>
        <w:t xml:space="preserve">Διοικητικής Ανασυγκρότησης): </w:t>
      </w:r>
      <w:r>
        <w:rPr>
          <w:rFonts w:eastAsia="Times New Roman" w:cs="Times New Roman"/>
          <w:szCs w:val="24"/>
        </w:rPr>
        <w:t>Όχι, εισαγωγικά.</w:t>
      </w:r>
    </w:p>
    <w:p w14:paraId="18B51010" w14:textId="77777777" w:rsidR="003250C9" w:rsidRDefault="00D334B4">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Κυρία Υπουργέ, έχετε τον λόγο, για δεκαοκτώ λεπτά.</w:t>
      </w:r>
    </w:p>
    <w:p w14:paraId="18B51011"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ΟΛΓΑ ΓΕΡΟΒΑΣΙΛΗ (Υπουργός Διοικητικής Ανασυγκρότησης): </w:t>
      </w:r>
      <w:r>
        <w:rPr>
          <w:rFonts w:eastAsia="Times New Roman" w:cs="Times New Roman"/>
          <w:szCs w:val="24"/>
        </w:rPr>
        <w:t>Κυρίες και κύριοι συνάδελφοι, καλησπέρα.</w:t>
      </w:r>
    </w:p>
    <w:p w14:paraId="18B5101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Φάνηκε στη συζήτηση που έγι</w:t>
      </w:r>
      <w:r>
        <w:rPr>
          <w:rFonts w:eastAsia="Times New Roman" w:cs="Times New Roman"/>
          <w:szCs w:val="24"/>
        </w:rPr>
        <w:t xml:space="preserve">νε στην </w:t>
      </w:r>
      <w:r>
        <w:rPr>
          <w:rFonts w:eastAsia="Times New Roman" w:cs="Times New Roman"/>
          <w:szCs w:val="24"/>
        </w:rPr>
        <w:t>ε</w:t>
      </w:r>
      <w:r>
        <w:rPr>
          <w:rFonts w:eastAsia="Times New Roman" w:cs="Times New Roman"/>
          <w:szCs w:val="24"/>
        </w:rPr>
        <w:t>πιτροπή στις προηγούμενες ημέρες</w:t>
      </w:r>
      <w:r>
        <w:rPr>
          <w:rFonts w:eastAsia="Times New Roman" w:cs="Times New Roman"/>
          <w:szCs w:val="24"/>
        </w:rPr>
        <w:t>,</w:t>
      </w:r>
      <w:r>
        <w:rPr>
          <w:rFonts w:eastAsia="Times New Roman" w:cs="Times New Roman"/>
          <w:szCs w:val="24"/>
        </w:rPr>
        <w:t xml:space="preserve"> ότι συμφωνούμε όλοι ότι ο δημόσιος τομέας αποτελεί τον μεγάλο ασθενή. Όλοι μας γνωρίζουμε ότι εδώ και δεκαετίες διαμορφώθηκε μια γραφειοκρατική, αντιπαραγωγική και ταυτόχρονα, επιζήμια αντίληψη για τον δημόσιο τομ</w:t>
      </w:r>
      <w:r>
        <w:rPr>
          <w:rFonts w:eastAsia="Times New Roman" w:cs="Times New Roman"/>
          <w:szCs w:val="24"/>
        </w:rPr>
        <w:t>έα, σε σχέση με την εξυπηρέτηση του δημοσίου συμφέροντος.</w:t>
      </w:r>
    </w:p>
    <w:p w14:paraId="18B5101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Οι δυσλειτουργίες του δημοσίου διογκώνονταν κατά καιρούς με αποσπασματικές παρεμβάσεις, αναξιοκρατία, μικροπολιτική χρήση και ιδιοκτησιακή αντίληψη. Αυτό είχε σαν αποτέλεσμα να διαμορφωθεί σιγά σιγά</w:t>
      </w:r>
      <w:r>
        <w:rPr>
          <w:rFonts w:eastAsia="Times New Roman" w:cs="Times New Roman"/>
          <w:szCs w:val="24"/>
        </w:rPr>
        <w:t xml:space="preserve"> μια ιδιότυπη ανισοτιμία στην παροχή των υπηρεσιών του. </w:t>
      </w:r>
      <w:r>
        <w:rPr>
          <w:rFonts w:eastAsia="Times New Roman" w:cs="Times New Roman"/>
          <w:szCs w:val="24"/>
        </w:rPr>
        <w:t>Αυτός είναι ο δημόσιος τομέας που παραλάβαμε, ένας δημόσιος τομέας εχθρικός στους πολίτες, αλλά και στους ίδιους τους εργαζόμενους.</w:t>
      </w:r>
    </w:p>
    <w:p w14:paraId="18B5101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Η Κυβέρνηση πήρε την πολιτική απόφαση να θέσει ένα τέλος σε αυτό το </w:t>
      </w:r>
      <w:r>
        <w:rPr>
          <w:rFonts w:eastAsia="Times New Roman" w:cs="Times New Roman"/>
          <w:szCs w:val="24"/>
        </w:rPr>
        <w:t>άναρχο, αναξιοκρατικό και γραφειοκρατικό τοπίο. Αυτό το κάνουμε, γιατί στρατηγικός στόχος μας είναι η οικονομική, παραγωγική και κοινωνική ανασυγκρότηση της χώρας. Χωρίς μεταρρύθμιση της δημόσιας διοίκησης</w:t>
      </w:r>
      <w:r>
        <w:rPr>
          <w:rFonts w:eastAsia="Times New Roman" w:cs="Times New Roman"/>
          <w:szCs w:val="24"/>
        </w:rPr>
        <w:t>,</w:t>
      </w:r>
      <w:r>
        <w:rPr>
          <w:rFonts w:eastAsia="Times New Roman" w:cs="Times New Roman"/>
          <w:szCs w:val="24"/>
        </w:rPr>
        <w:t xml:space="preserve"> δεν μπορεί να υπάρξει και δεν θα υπάρξει ανασυγκρ</w:t>
      </w:r>
      <w:r>
        <w:rPr>
          <w:rFonts w:eastAsia="Times New Roman" w:cs="Times New Roman"/>
          <w:szCs w:val="24"/>
        </w:rPr>
        <w:t>ότηση στη χώρα. Αν δεν βγούμε από επιμέρους κρίσεις που έχουν δημιουργηθεί, προφανώς δεν θα βγούμε και από την κρίση. Αυτές οι επιμέρους κρίσεις φυσικά δεν ήταν νομοτελειακά προδιαγεγραμμένες, αλλά καθορίστηκαν από συγκεκριμένες πολιτικές.</w:t>
      </w:r>
    </w:p>
    <w:p w14:paraId="18B5101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Η Κυβέρνηση, </w:t>
      </w:r>
      <w:r>
        <w:rPr>
          <w:rFonts w:eastAsia="Times New Roman" w:cs="Times New Roman"/>
          <w:szCs w:val="24"/>
        </w:rPr>
        <w:t>ωστόσο, μέχρι τώρα, πήρε μια σειρά από νομοθετικές πρωτοβουλίες. Σχεδιάσαμε έναν οδικό χάρτη στην κατεύθυνση της διαμόρφωσης του αποτελεσματικού δημόσιου τομέα. Επιγραμματικά, θα αναφερθώ στον ν.4369/2016, στον οποίο</w:t>
      </w:r>
      <w:r>
        <w:rPr>
          <w:rFonts w:eastAsia="Times New Roman" w:cs="Times New Roman"/>
          <w:szCs w:val="24"/>
        </w:rPr>
        <w:t>,</w:t>
      </w:r>
      <w:r>
        <w:rPr>
          <w:rFonts w:eastAsia="Times New Roman" w:cs="Times New Roman"/>
          <w:szCs w:val="24"/>
        </w:rPr>
        <w:t xml:space="preserve"> μεταξύ άλλων</w:t>
      </w:r>
      <w:r>
        <w:rPr>
          <w:rFonts w:eastAsia="Times New Roman" w:cs="Times New Roman"/>
          <w:szCs w:val="24"/>
        </w:rPr>
        <w:t>,</w:t>
      </w:r>
      <w:r>
        <w:rPr>
          <w:rFonts w:eastAsia="Times New Roman" w:cs="Times New Roman"/>
          <w:szCs w:val="24"/>
        </w:rPr>
        <w:t xml:space="preserve"> περιλαμβάνεται το Εθνικό</w:t>
      </w:r>
      <w:r>
        <w:rPr>
          <w:rFonts w:eastAsia="Times New Roman" w:cs="Times New Roman"/>
          <w:szCs w:val="24"/>
        </w:rPr>
        <w:t xml:space="preserve"> Μητρώο Επιτελικών Στελεχών, ένα νέο σύστημα αξιολόγησης υπαλλήλων και επιλογής προϊσταμένων.</w:t>
      </w:r>
    </w:p>
    <w:p w14:paraId="18B5101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Σήμερα προσθέτουμε ακόμη έναν κρίκο στη μεταρρύθμιση του δημοσίου τομέα, το σχέδιο νόμου για το ενιαίο σύστημα κινητικότητας στη δημόσια διοίκηση. Οι βασικές αρχέ</w:t>
      </w:r>
      <w:r>
        <w:rPr>
          <w:rFonts w:eastAsia="Times New Roman" w:cs="Times New Roman"/>
          <w:szCs w:val="24"/>
        </w:rPr>
        <w:t>ς που διέπουν το ενιαίο σύστημα κινητικότητας</w:t>
      </w:r>
      <w:r>
        <w:rPr>
          <w:rFonts w:eastAsia="Times New Roman" w:cs="Times New Roman"/>
          <w:szCs w:val="24"/>
        </w:rPr>
        <w:t>,</w:t>
      </w:r>
      <w:r>
        <w:rPr>
          <w:rFonts w:eastAsia="Times New Roman" w:cs="Times New Roman"/>
          <w:szCs w:val="24"/>
        </w:rPr>
        <w:t xml:space="preserve"> είναι οι αρχές της διαφάνειας, της ισότητας, της αξιοκρατίας, αλλά και της δημοσιότητας. Οι αρχές αυτές δεν είναι αόριστες εξαγγελίες. Εξειδικεύονται με συγκεκριμένο τρόπο στα χαρακτηριστικά του ενιαίου συστήμ</w:t>
      </w:r>
      <w:r>
        <w:rPr>
          <w:rFonts w:eastAsia="Times New Roman" w:cs="Times New Roman"/>
          <w:szCs w:val="24"/>
        </w:rPr>
        <w:t>ατος κινητικότητας. Πρώτο χαρακτηριστικό είναι ο αμιγώς εθελούσιος χαρακτήρας της κινητικότητας. Κάθε υπάλληλος έχει δικαίωμα συμμετοχής σε αυτό. Μοναδική προϋπόθεση είναι η κάλυψη των θέσεων του κλάδου του</w:t>
      </w:r>
      <w:r>
        <w:rPr>
          <w:rFonts w:eastAsia="Times New Roman" w:cs="Times New Roman"/>
          <w:szCs w:val="24"/>
        </w:rPr>
        <w:t>,</w:t>
      </w:r>
      <w:r>
        <w:rPr>
          <w:rFonts w:eastAsia="Times New Roman" w:cs="Times New Roman"/>
          <w:szCs w:val="24"/>
        </w:rPr>
        <w:t xml:space="preserve"> στην υπηρεσία που υπηρετεί</w:t>
      </w:r>
      <w:r>
        <w:rPr>
          <w:rFonts w:eastAsia="Times New Roman" w:cs="Times New Roman"/>
          <w:szCs w:val="24"/>
        </w:rPr>
        <w:t>,</w:t>
      </w:r>
      <w:r>
        <w:rPr>
          <w:rFonts w:eastAsia="Times New Roman" w:cs="Times New Roman"/>
          <w:szCs w:val="24"/>
        </w:rPr>
        <w:t xml:space="preserve"> σε ποσοστό τουλάχιστ</w:t>
      </w:r>
      <w:r>
        <w:rPr>
          <w:rFonts w:eastAsia="Times New Roman" w:cs="Times New Roman"/>
          <w:szCs w:val="24"/>
        </w:rPr>
        <w:t>ον 50% και 65% τουλάχιστον για τους μικρούς δήμους κάτω των ενενήντα χιλιάδων κατοίκων.</w:t>
      </w:r>
    </w:p>
    <w:p w14:paraId="18B5101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Ακούσαμε μια κριτική εδώ από δύο διαφορετικές θέσεις. Ο πρώτος αντίλογος είναι ότι νοθεύεται ο εθελούσιος χαρακτήρας της κινητικότητας με την πρόβλεψη της υποχρεωτικής </w:t>
      </w:r>
      <w:proofErr w:type="spellStart"/>
      <w:r>
        <w:rPr>
          <w:rFonts w:eastAsia="Times New Roman" w:cs="Times New Roman"/>
          <w:szCs w:val="24"/>
        </w:rPr>
        <w:t>ενδοϋπουργικής</w:t>
      </w:r>
      <w:proofErr w:type="spellEnd"/>
      <w:r>
        <w:rPr>
          <w:rFonts w:eastAsia="Times New Roman" w:cs="Times New Roman"/>
          <w:szCs w:val="24"/>
        </w:rPr>
        <w:t xml:space="preserve"> κινητικότητας, δηλαδή ότι δήθεν ανοίγουμε τον δρόμο για υποχρεωτικές αποσπάσεις.</w:t>
      </w:r>
    </w:p>
    <w:p w14:paraId="18B5101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είναι εντελώς ανυπόστατο, βεβαίως, διότι η διαδικασία της υποχρεωτικής απόσπασης ήταν κάτι το οποίο ήδη υπήρχε στον Υπαλληλικό Κώδικα και μάλιστα, με </w:t>
      </w:r>
      <w:r>
        <w:rPr>
          <w:rFonts w:eastAsia="Times New Roman" w:cs="Times New Roman"/>
          <w:szCs w:val="24"/>
        </w:rPr>
        <w:t>μεγαλύτερη διάρκεια και γενικότερη εφαρμογή. Όσοι μας άσκησαν κριτική σε αυτό</w:t>
      </w:r>
      <w:r>
        <w:rPr>
          <w:rFonts w:eastAsia="Times New Roman" w:cs="Times New Roman"/>
          <w:szCs w:val="24"/>
        </w:rPr>
        <w:t>,</w:t>
      </w:r>
      <w:r>
        <w:rPr>
          <w:rFonts w:eastAsia="Times New Roman" w:cs="Times New Roman"/>
          <w:szCs w:val="24"/>
        </w:rPr>
        <w:t xml:space="preserve"> προφανώς έχουν ξεχάσει ότι η χρονική διάρκεια από δύο χρόνια</w:t>
      </w:r>
      <w:r>
        <w:rPr>
          <w:rFonts w:eastAsia="Times New Roman" w:cs="Times New Roman"/>
          <w:szCs w:val="24"/>
        </w:rPr>
        <w:t>,</w:t>
      </w:r>
      <w:r>
        <w:rPr>
          <w:rFonts w:eastAsia="Times New Roman" w:cs="Times New Roman"/>
          <w:szCs w:val="24"/>
        </w:rPr>
        <w:t xml:space="preserve"> περιορίστηκε στον ένα χρόνο για μετακίνηση εντός του ίδιου νομού και στο εξάμηνο για μετακίνηση σε άλλον νομό. Επίσ</w:t>
      </w:r>
      <w:r>
        <w:rPr>
          <w:rFonts w:eastAsia="Times New Roman" w:cs="Times New Roman"/>
          <w:szCs w:val="24"/>
        </w:rPr>
        <w:t xml:space="preserve">ης, προϋπόθεση για την απόφαση της απόσπασης είναι η σύμφωνη γνώμη του </w:t>
      </w:r>
      <w:r>
        <w:rPr>
          <w:rFonts w:eastAsia="Times New Roman" w:cs="Times New Roman"/>
          <w:szCs w:val="24"/>
        </w:rPr>
        <w:t>υ</w:t>
      </w:r>
      <w:r>
        <w:rPr>
          <w:rFonts w:eastAsia="Times New Roman" w:cs="Times New Roman"/>
          <w:szCs w:val="24"/>
        </w:rPr>
        <w:t xml:space="preserve">πηρεσιακού </w:t>
      </w:r>
      <w:r>
        <w:rPr>
          <w:rFonts w:eastAsia="Times New Roman" w:cs="Times New Roman"/>
          <w:szCs w:val="24"/>
        </w:rPr>
        <w:t>σ</w:t>
      </w:r>
      <w:r>
        <w:rPr>
          <w:rFonts w:eastAsia="Times New Roman" w:cs="Times New Roman"/>
          <w:szCs w:val="24"/>
        </w:rPr>
        <w:t>υμβουλίου, οπότε δεν τίθεται θέμα αυθαιρεσίας της διοίκησης.</w:t>
      </w:r>
    </w:p>
    <w:p w14:paraId="18B5101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Ο άλλος αντίλογος -που, μάλιστα, αγγίζει και τον πυρήνα του συστήματος- είναι ότι η έλλειψη </w:t>
      </w:r>
      <w:proofErr w:type="spellStart"/>
      <w:r>
        <w:rPr>
          <w:rFonts w:eastAsia="Times New Roman" w:cs="Times New Roman"/>
          <w:szCs w:val="24"/>
        </w:rPr>
        <w:t>υποχρεωτικότητας</w:t>
      </w:r>
      <w:proofErr w:type="spellEnd"/>
      <w:r>
        <w:rPr>
          <w:rFonts w:eastAsia="Times New Roman" w:cs="Times New Roman"/>
          <w:szCs w:val="24"/>
        </w:rPr>
        <w:t xml:space="preserve"> στ</w:t>
      </w:r>
      <w:r>
        <w:rPr>
          <w:rFonts w:eastAsia="Times New Roman" w:cs="Times New Roman"/>
          <w:szCs w:val="24"/>
        </w:rPr>
        <w:t>ην κινητικότητα</w:t>
      </w:r>
      <w:r>
        <w:rPr>
          <w:rFonts w:eastAsia="Times New Roman" w:cs="Times New Roman"/>
          <w:szCs w:val="24"/>
        </w:rPr>
        <w:t xml:space="preserve">, </w:t>
      </w:r>
      <w:r>
        <w:rPr>
          <w:rFonts w:eastAsia="Times New Roman" w:cs="Times New Roman"/>
          <w:szCs w:val="24"/>
        </w:rPr>
        <w:t>συνεπάγεται και αναποτελεσματικότητα. Εμείς λέμε εθελοντική μετάταξη όπου υπάρχει κενή οργανική θέση με τις παραπάνω προϋποθέσεις. Ακούσαμε, βέβαια -όχι ακριβώς καθαρά, αλλά από εισηγητές κομμάτων της Αντιπολίτευσης- να μιλούν για υποχρεωτ</w:t>
      </w:r>
      <w:r>
        <w:rPr>
          <w:rFonts w:eastAsia="Times New Roman" w:cs="Times New Roman"/>
          <w:szCs w:val="24"/>
        </w:rPr>
        <w:t>ική μετάταξη.</w:t>
      </w:r>
    </w:p>
    <w:p w14:paraId="18B5101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διαφορά μας εδώ</w:t>
      </w:r>
      <w:r>
        <w:rPr>
          <w:rFonts w:eastAsia="Times New Roman" w:cs="Times New Roman"/>
          <w:szCs w:val="24"/>
        </w:rPr>
        <w:t>,</w:t>
      </w:r>
      <w:r>
        <w:rPr>
          <w:rFonts w:eastAsia="Times New Roman" w:cs="Times New Roman"/>
          <w:szCs w:val="24"/>
        </w:rPr>
        <w:t xml:space="preserve"> δεν είναι απλά ιδεολογική απέναντι στον αυταρχισμό της υποχρεωτικής κινητικότητας, αλλά είναι και πρακτική. Η υποχρεωτική κινητικότητα</w:t>
      </w:r>
      <w:r>
        <w:rPr>
          <w:rFonts w:eastAsia="Times New Roman" w:cs="Times New Roman"/>
          <w:szCs w:val="24"/>
        </w:rPr>
        <w:t>,</w:t>
      </w:r>
      <w:r>
        <w:rPr>
          <w:rFonts w:eastAsia="Times New Roman" w:cs="Times New Roman"/>
          <w:szCs w:val="24"/>
        </w:rPr>
        <w:t xml:space="preserve"> αποδεδειγμένα</w:t>
      </w:r>
      <w:r>
        <w:rPr>
          <w:rFonts w:eastAsia="Times New Roman" w:cs="Times New Roman"/>
          <w:szCs w:val="24"/>
        </w:rPr>
        <w:t>,</w:t>
      </w:r>
      <w:r>
        <w:rPr>
          <w:rFonts w:eastAsia="Times New Roman" w:cs="Times New Roman"/>
          <w:szCs w:val="24"/>
        </w:rPr>
        <w:t xml:space="preserve"> είναι δυσλειτουργική και με αυτόν τον τρόπο ανθίζει το πελατειακό κράτος</w:t>
      </w:r>
      <w:r>
        <w:rPr>
          <w:rFonts w:eastAsia="Times New Roman" w:cs="Times New Roman"/>
          <w:szCs w:val="24"/>
        </w:rPr>
        <w:t xml:space="preserve">, γεμίζουν τα υπουργικά γραφεία από αιτήματα εξαιρέσεων. Η ίδια </w:t>
      </w:r>
      <w:proofErr w:type="spellStart"/>
      <w:r>
        <w:rPr>
          <w:rFonts w:eastAsia="Times New Roman" w:cs="Times New Roman"/>
          <w:szCs w:val="24"/>
        </w:rPr>
        <w:t>υποχρεωτικότητα</w:t>
      </w:r>
      <w:proofErr w:type="spellEnd"/>
      <w:r>
        <w:rPr>
          <w:rFonts w:eastAsia="Times New Roman" w:cs="Times New Roman"/>
          <w:szCs w:val="24"/>
        </w:rPr>
        <w:t xml:space="preserve"> θα παρακαμφθεί δια της πλαγίας οδού και θα φτάσουμε στα παλιά «τι είχες Γιάννη, τι είχα πάντα».</w:t>
      </w:r>
    </w:p>
    <w:p w14:paraId="18B5101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Δεύτερο χαρακτηριστικό</w:t>
      </w:r>
      <w:r>
        <w:rPr>
          <w:rFonts w:eastAsia="Times New Roman" w:cs="Times New Roman"/>
          <w:szCs w:val="24"/>
        </w:rPr>
        <w:t>,</w:t>
      </w:r>
      <w:r>
        <w:rPr>
          <w:rFonts w:eastAsia="Times New Roman" w:cs="Times New Roman"/>
          <w:szCs w:val="24"/>
        </w:rPr>
        <w:t xml:space="preserve"> η υποχρέωση δημοσιοποίησης των κενών θέσεων μέσω ανάρτησ</w:t>
      </w:r>
      <w:r>
        <w:rPr>
          <w:rFonts w:eastAsia="Times New Roman" w:cs="Times New Roman"/>
          <w:szCs w:val="24"/>
        </w:rPr>
        <w:t xml:space="preserve">ης σε διαδικτυακή πλατφόρμα του Υπουργείου Διοικητικής Ανασυγκρότησης. Δηλαδή, η όλη διαδικασία θα γίνεται μέσω της πλατφόρμας </w:t>
      </w:r>
      <w:r>
        <w:rPr>
          <w:rFonts w:eastAsia="Times New Roman" w:cs="Times New Roman"/>
          <w:szCs w:val="24"/>
        </w:rPr>
        <w:t>αυτής,</w:t>
      </w:r>
      <w:r>
        <w:rPr>
          <w:rFonts w:eastAsia="Times New Roman" w:cs="Times New Roman"/>
          <w:szCs w:val="24"/>
        </w:rPr>
        <w:t xml:space="preserve"> στην οποία οι δημόσιοι φορείς θα δηλώνουν τις κενές θέσεις. Στη συνέχεια, κάθε υπάλληλος με βάση τα προσόντα του, υποβάλλε</w:t>
      </w:r>
      <w:r>
        <w:rPr>
          <w:rFonts w:eastAsia="Times New Roman" w:cs="Times New Roman"/>
          <w:szCs w:val="24"/>
        </w:rPr>
        <w:t>ι την αίτηση στην αντίστοιχη θέση. Με αυτόν τον τρόπο διαμορφώνονται συνθήκες ισότιμης πρόσβασης όλων των υπαλλήλων.</w:t>
      </w:r>
    </w:p>
    <w:p w14:paraId="18B5101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Ακούστηκαν και εδώ κάποιες κριτικές κατά τη διαδικασία διαλόγου στις </w:t>
      </w:r>
      <w:r>
        <w:rPr>
          <w:rFonts w:eastAsia="Times New Roman" w:cs="Times New Roman"/>
          <w:szCs w:val="24"/>
        </w:rPr>
        <w:t>ε</w:t>
      </w:r>
      <w:r>
        <w:rPr>
          <w:rFonts w:eastAsia="Times New Roman" w:cs="Times New Roman"/>
          <w:szCs w:val="24"/>
        </w:rPr>
        <w:t>πιτροπές. Να διευκρινίσω εδώ πως στην παράγραφο 1 του άρθρου 4 του νο</w:t>
      </w:r>
      <w:r>
        <w:rPr>
          <w:rFonts w:eastAsia="Times New Roman" w:cs="Times New Roman"/>
          <w:szCs w:val="24"/>
        </w:rPr>
        <w:t>μοσχεδίου</w:t>
      </w:r>
      <w:r>
        <w:rPr>
          <w:rFonts w:eastAsia="Times New Roman" w:cs="Times New Roman"/>
          <w:szCs w:val="24"/>
        </w:rPr>
        <w:t>,</w:t>
      </w:r>
      <w:r>
        <w:rPr>
          <w:rFonts w:eastAsia="Times New Roman" w:cs="Times New Roman"/>
          <w:szCs w:val="24"/>
        </w:rPr>
        <w:t xml:space="preserve"> αναφέρεται πως προϋπόθεση συμμετοχής της υπηρεσίας στο σύστημα</w:t>
      </w:r>
      <w:r>
        <w:rPr>
          <w:rFonts w:eastAsia="Times New Roman" w:cs="Times New Roman"/>
          <w:szCs w:val="24"/>
        </w:rPr>
        <w:t>,</w:t>
      </w:r>
      <w:r>
        <w:rPr>
          <w:rFonts w:eastAsia="Times New Roman" w:cs="Times New Roman"/>
          <w:szCs w:val="24"/>
        </w:rPr>
        <w:t xml:space="preserve"> είναι η καταχώρηση των στοιχείων εκ μέρους των φορέων στο ψηφιακό οργανόγραμμα.</w:t>
      </w:r>
    </w:p>
    <w:p w14:paraId="18B5101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Τρίτον, η ολοκλήρωση των διαδικασιών μετάταξης ή απόσπασης είναι χρονικά καθορισμένη και δεσμευτική. </w:t>
      </w:r>
      <w:r>
        <w:rPr>
          <w:rFonts w:eastAsia="Times New Roman" w:cs="Times New Roman"/>
          <w:szCs w:val="24"/>
        </w:rPr>
        <w:t>Χρειάζεται πια μόνο μία υπογραφή από τον φορέα υποδοχής, χωρίς να χρειάζεται να υπογράψει ο φορέας προέλευσης του υπαλλήλου.</w:t>
      </w:r>
    </w:p>
    <w:p w14:paraId="18B5101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Εδώ υπάρχει η κριτική ότι δεν ζητείται η σύμφωνη γνώμη, αλλά η απλή γνώμη, στην περίπτωση των δημάρχων. Η απάντηση είναι ότι έτσι δ</w:t>
      </w:r>
      <w:r>
        <w:rPr>
          <w:rFonts w:eastAsia="Times New Roman" w:cs="Times New Roman"/>
          <w:szCs w:val="24"/>
        </w:rPr>
        <w:t xml:space="preserve">ιασφαλίζεται η ισότιμη πρόσβαση στο </w:t>
      </w:r>
      <w:r>
        <w:rPr>
          <w:rFonts w:eastAsia="Times New Roman" w:cs="Times New Roman"/>
          <w:szCs w:val="24"/>
        </w:rPr>
        <w:t>σ</w:t>
      </w:r>
      <w:r>
        <w:rPr>
          <w:rFonts w:eastAsia="Times New Roman" w:cs="Times New Roman"/>
          <w:szCs w:val="24"/>
        </w:rPr>
        <w:t xml:space="preserve">ύστημα </w:t>
      </w:r>
      <w:r>
        <w:rPr>
          <w:rFonts w:eastAsia="Times New Roman" w:cs="Times New Roman"/>
          <w:szCs w:val="24"/>
        </w:rPr>
        <w:t>κ</w:t>
      </w:r>
      <w:r>
        <w:rPr>
          <w:rFonts w:eastAsia="Times New Roman" w:cs="Times New Roman"/>
          <w:szCs w:val="24"/>
        </w:rPr>
        <w:t xml:space="preserve">ινητικότητας, τόσο στους υπαλλήλους, όσο και στους φορείς. </w:t>
      </w:r>
    </w:p>
    <w:p w14:paraId="18B5101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Αυτό σημαίνει ότι θα πρέπει να γίνει κατανοητό, ιδιαίτερα στην τοπική αυτοδιοίκηση, ότι δεν μετακινούνται υπάλληλοι από την αυτοδιοίκηση μόνο προς αλλο</w:t>
      </w:r>
      <w:r>
        <w:rPr>
          <w:rFonts w:eastAsia="Times New Roman" w:cs="Times New Roman"/>
          <w:szCs w:val="24"/>
        </w:rPr>
        <w:t xml:space="preserve">ύ, αλλά και από αλλού προς την αυτοδιοίκηση. Αυτό το σύστημα βοηθάει με αυτόν τον τρόπο στο να υπάρξουν και </w:t>
      </w:r>
      <w:proofErr w:type="spellStart"/>
      <w:r>
        <w:rPr>
          <w:rFonts w:eastAsia="Times New Roman" w:cs="Times New Roman"/>
          <w:szCs w:val="24"/>
        </w:rPr>
        <w:t>στοχευμένες</w:t>
      </w:r>
      <w:proofErr w:type="spellEnd"/>
      <w:r>
        <w:rPr>
          <w:rFonts w:eastAsia="Times New Roman" w:cs="Times New Roman"/>
          <w:szCs w:val="24"/>
        </w:rPr>
        <w:t xml:space="preserve"> προσλήψεις, αντιμετωπίζοντας τα κενά, και μια τάξη στο τοπίο των προσλήψεων, εκεί που πραγματικά υπάρχουν ανάγκες.</w:t>
      </w:r>
    </w:p>
    <w:p w14:paraId="18B5102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Άλλο ένα σημαντικό στ</w:t>
      </w:r>
      <w:r>
        <w:rPr>
          <w:rFonts w:eastAsia="Times New Roman" w:cs="Times New Roman"/>
          <w:szCs w:val="24"/>
        </w:rPr>
        <w:t>οιχείο του νομοσχεδίου</w:t>
      </w:r>
      <w:r>
        <w:rPr>
          <w:rFonts w:eastAsia="Times New Roman" w:cs="Times New Roman"/>
          <w:szCs w:val="24"/>
        </w:rPr>
        <w:t>,</w:t>
      </w:r>
      <w:r>
        <w:rPr>
          <w:rFonts w:eastAsia="Times New Roman" w:cs="Times New Roman"/>
          <w:szCs w:val="24"/>
        </w:rPr>
        <w:t xml:space="preserve"> είναι το γεγονός πως για πρώτη φορά η υπηρεσία υποδοχής είναι υποχρεωμένη, όχι μόνο να αιτιολογεί την επιλογή της, αλλά και να περιλαμβάνει τη συγκριτική αξιολόγηση των υποψηφίων. Με τη ρύθμιση αυτή διασφαλίζεται ότι η κρίση της </w:t>
      </w:r>
      <w:r>
        <w:rPr>
          <w:rFonts w:eastAsia="Times New Roman" w:cs="Times New Roman"/>
          <w:szCs w:val="24"/>
        </w:rPr>
        <w:t>ε</w:t>
      </w:r>
      <w:r>
        <w:rPr>
          <w:rFonts w:eastAsia="Times New Roman" w:cs="Times New Roman"/>
          <w:szCs w:val="24"/>
        </w:rPr>
        <w:t>πι</w:t>
      </w:r>
      <w:r>
        <w:rPr>
          <w:rFonts w:eastAsia="Times New Roman" w:cs="Times New Roman"/>
          <w:szCs w:val="24"/>
        </w:rPr>
        <w:t xml:space="preserve">τροπής θα είναι αντικειμενική και πλήρως αιτιολογημένη. Σε τρείς μήνες από την υποβολή της αίτησης η διαδικασία θα πρέπει να έχει ολοκληρωθεί. </w:t>
      </w:r>
    </w:p>
    <w:p w14:paraId="18B5102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Οι δεκάδες υπογραφές που απαιτούνταν για την απλή μετακίνηση ενός υπαλλήλου από μια υπηρεσία σε άλλη, καταργούντ</w:t>
      </w:r>
      <w:r>
        <w:rPr>
          <w:rFonts w:eastAsia="Times New Roman" w:cs="Times New Roman"/>
          <w:szCs w:val="24"/>
        </w:rPr>
        <w:t xml:space="preserve">αι. Το πεπαλαιωμένο, χρονοβόρο, ανορθολογικό και πελατειακό σύστημα των μετατάξεων του παρελθόντος θα πρέπει να τελειώσει εδώ. </w:t>
      </w:r>
    </w:p>
    <w:p w14:paraId="18B5102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μείωση της γραφειοκρατίας που φέρνει το νομοσχέδιο</w:t>
      </w:r>
      <w:r>
        <w:rPr>
          <w:rFonts w:eastAsia="Times New Roman" w:cs="Times New Roman"/>
          <w:szCs w:val="24"/>
        </w:rPr>
        <w:t>,</w:t>
      </w:r>
      <w:r>
        <w:rPr>
          <w:rFonts w:eastAsia="Times New Roman" w:cs="Times New Roman"/>
          <w:szCs w:val="24"/>
        </w:rPr>
        <w:t xml:space="preserve"> δεν είναι μόνο ένα πρακτικό μέτρο που διευκολύνει τις διαδικασίες, σημαίνε</w:t>
      </w:r>
      <w:r>
        <w:rPr>
          <w:rFonts w:eastAsia="Times New Roman" w:cs="Times New Roman"/>
          <w:szCs w:val="24"/>
        </w:rPr>
        <w:t>ι ταυτοχρόνως και μείωση του κόστους λειτουργίας του δημοσίου. Μέσα από την πάταξη της γραφειοκρατίας</w:t>
      </w:r>
      <w:r>
        <w:rPr>
          <w:rFonts w:eastAsia="Times New Roman" w:cs="Times New Roman"/>
          <w:szCs w:val="24"/>
        </w:rPr>
        <w:t>,</w:t>
      </w:r>
      <w:r>
        <w:rPr>
          <w:rFonts w:eastAsia="Times New Roman" w:cs="Times New Roman"/>
          <w:szCs w:val="24"/>
        </w:rPr>
        <w:t xml:space="preserve"> το δημόσιο μπορεί να εξοικονομήσει για τα έτη 2017 έως 2018 μέχρι και 800 εκατομμύρια ευρώ. Αυτή είναι η δημοσιονομική πτυχή της πάταξης της γραφειοκρατί</w:t>
      </w:r>
      <w:r>
        <w:rPr>
          <w:rFonts w:eastAsia="Times New Roman" w:cs="Times New Roman"/>
          <w:szCs w:val="24"/>
        </w:rPr>
        <w:t xml:space="preserve">ας, μείωση του κόστους του </w:t>
      </w:r>
      <w:r>
        <w:rPr>
          <w:rFonts w:eastAsia="Times New Roman" w:cs="Times New Roman"/>
          <w:szCs w:val="24"/>
        </w:rPr>
        <w:t>δ</w:t>
      </w:r>
      <w:r>
        <w:rPr>
          <w:rFonts w:eastAsia="Times New Roman" w:cs="Times New Roman"/>
          <w:szCs w:val="24"/>
        </w:rPr>
        <w:t>ημοσίου με έναν τρόπο ο οποίος λύνει και άλλα προβλήματα ταυτόχρονα.</w:t>
      </w:r>
    </w:p>
    <w:p w14:paraId="18B5102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Τέταρτον, θεσμοθετούνται κοινοί κανόνες που περιγράφουν τους όρους, τις προϋποθέσεις και τις απαιτούμενες διαδικασίες. Μπαίνει τέλος στο πλήθος των ειδικών δια</w:t>
      </w:r>
      <w:r>
        <w:rPr>
          <w:rFonts w:eastAsia="Times New Roman" w:cs="Times New Roman"/>
          <w:szCs w:val="24"/>
        </w:rPr>
        <w:t xml:space="preserve">τάξεων και των εξαιρέσεων που ισχύουν σήμερα. Η διαφάνεια είναι θεμελιακό κοινωνικό χαρακτηριστικό αυτού του νόμου. </w:t>
      </w:r>
    </w:p>
    <w:p w14:paraId="18B5102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Κεντρικό ρόλο στον συντονισμό και την εφαρμογή του </w:t>
      </w:r>
      <w:r>
        <w:rPr>
          <w:rFonts w:eastAsia="Times New Roman" w:cs="Times New Roman"/>
          <w:szCs w:val="24"/>
        </w:rPr>
        <w:t>ε</w:t>
      </w:r>
      <w:r>
        <w:rPr>
          <w:rFonts w:eastAsia="Times New Roman" w:cs="Times New Roman"/>
          <w:szCs w:val="24"/>
        </w:rPr>
        <w:t xml:space="preserve">νιαίου </w:t>
      </w:r>
      <w:r>
        <w:rPr>
          <w:rFonts w:eastAsia="Times New Roman" w:cs="Times New Roman"/>
          <w:szCs w:val="24"/>
        </w:rPr>
        <w:t>σ</w:t>
      </w:r>
      <w:r>
        <w:rPr>
          <w:rFonts w:eastAsia="Times New Roman" w:cs="Times New Roman"/>
          <w:szCs w:val="24"/>
        </w:rPr>
        <w:t xml:space="preserve">υστήματος </w:t>
      </w:r>
      <w:r>
        <w:rPr>
          <w:rFonts w:eastAsia="Times New Roman" w:cs="Times New Roman"/>
          <w:szCs w:val="24"/>
        </w:rPr>
        <w:t>κ</w:t>
      </w:r>
      <w:r>
        <w:rPr>
          <w:rFonts w:eastAsia="Times New Roman" w:cs="Times New Roman"/>
          <w:szCs w:val="24"/>
        </w:rPr>
        <w:t>ινητικότητας</w:t>
      </w:r>
      <w:r>
        <w:rPr>
          <w:rFonts w:eastAsia="Times New Roman" w:cs="Times New Roman"/>
          <w:szCs w:val="24"/>
        </w:rPr>
        <w:t>,</w:t>
      </w:r>
      <w:r>
        <w:rPr>
          <w:rFonts w:eastAsia="Times New Roman" w:cs="Times New Roman"/>
          <w:szCs w:val="24"/>
        </w:rPr>
        <w:t xml:space="preserve"> έχει η επταμελής κεντρική υπηρεσία κινητικότητας που είναι στο Υπουργείο Διοικητικής Ανασυγκρότησης. Εδώ να ξεκαθαρίσουμε</w:t>
      </w:r>
      <w:r>
        <w:rPr>
          <w:rFonts w:eastAsia="Times New Roman" w:cs="Times New Roman"/>
          <w:szCs w:val="24"/>
        </w:rPr>
        <w:t>,</w:t>
      </w:r>
      <w:r>
        <w:rPr>
          <w:rFonts w:eastAsia="Times New Roman" w:cs="Times New Roman"/>
          <w:szCs w:val="24"/>
        </w:rPr>
        <w:t xml:space="preserve"> ότι αυτή η υπηρεσία, αυτό το όργανο</w:t>
      </w:r>
      <w:r>
        <w:rPr>
          <w:rFonts w:eastAsia="Times New Roman" w:cs="Times New Roman"/>
          <w:szCs w:val="24"/>
        </w:rPr>
        <w:t>,</w:t>
      </w:r>
      <w:r>
        <w:rPr>
          <w:rFonts w:eastAsia="Times New Roman" w:cs="Times New Roman"/>
          <w:szCs w:val="24"/>
        </w:rPr>
        <w:t xml:space="preserve"> δεν έχει αποφασιστικό ρόλο, έχει εποπτικό, συντονιστικό ρόλο. Αποτελείται αφ</w:t>
      </w:r>
      <w:r>
        <w:rPr>
          <w:rFonts w:eastAsia="Times New Roman" w:cs="Times New Roman"/>
          <w:szCs w:val="24"/>
        </w:rPr>
        <w:t xml:space="preserve">’ </w:t>
      </w:r>
      <w:r>
        <w:rPr>
          <w:rFonts w:eastAsia="Times New Roman" w:cs="Times New Roman"/>
          <w:szCs w:val="24"/>
        </w:rPr>
        <w:t xml:space="preserve">ενός από πρόσωπα </w:t>
      </w:r>
      <w:r>
        <w:rPr>
          <w:rFonts w:eastAsia="Times New Roman" w:cs="Times New Roman"/>
          <w:szCs w:val="24"/>
        </w:rPr>
        <w:t xml:space="preserve">που παρέχουν αυξημένες εγγυήσεις αντικειμενικότητας, όπως οι εκπρόσωποι του ΑΣΕΠ, ο </w:t>
      </w:r>
      <w:r>
        <w:rPr>
          <w:rFonts w:eastAsia="Times New Roman" w:cs="Times New Roman"/>
          <w:szCs w:val="24"/>
        </w:rPr>
        <w:t>ν</w:t>
      </w:r>
      <w:r>
        <w:rPr>
          <w:rFonts w:eastAsia="Times New Roman" w:cs="Times New Roman"/>
          <w:szCs w:val="24"/>
        </w:rPr>
        <w:t xml:space="preserve">ομικός </w:t>
      </w:r>
      <w:r>
        <w:rPr>
          <w:rFonts w:eastAsia="Times New Roman" w:cs="Times New Roman"/>
          <w:szCs w:val="24"/>
        </w:rPr>
        <w:t>σ</w:t>
      </w:r>
      <w:r>
        <w:rPr>
          <w:rFonts w:eastAsia="Times New Roman" w:cs="Times New Roman"/>
          <w:szCs w:val="24"/>
        </w:rPr>
        <w:t xml:space="preserve">ύμβουλος του </w:t>
      </w:r>
      <w:r>
        <w:rPr>
          <w:rFonts w:eastAsia="Times New Roman" w:cs="Times New Roman"/>
          <w:szCs w:val="24"/>
        </w:rPr>
        <w:t>Σ</w:t>
      </w:r>
      <w:r>
        <w:rPr>
          <w:rFonts w:eastAsia="Times New Roman" w:cs="Times New Roman"/>
          <w:szCs w:val="24"/>
        </w:rPr>
        <w:t>υμβουλίου του Κράτους, αφ</w:t>
      </w:r>
      <w:r>
        <w:rPr>
          <w:rFonts w:eastAsia="Times New Roman" w:cs="Times New Roman"/>
          <w:szCs w:val="24"/>
        </w:rPr>
        <w:t xml:space="preserve">’ </w:t>
      </w:r>
      <w:r>
        <w:rPr>
          <w:rFonts w:eastAsia="Times New Roman" w:cs="Times New Roman"/>
          <w:szCs w:val="24"/>
        </w:rPr>
        <w:t xml:space="preserve">ετέρου από υπηρεσιακούς παράγοντες που είναι αρμόδιοι για θέματα διαχείρισης, όπως η διαχείριση προσωπικού, όπως είναι οι </w:t>
      </w:r>
      <w:r>
        <w:rPr>
          <w:rFonts w:eastAsia="Times New Roman" w:cs="Times New Roman"/>
          <w:szCs w:val="24"/>
        </w:rPr>
        <w:t xml:space="preserve">διοικητικοί </w:t>
      </w:r>
      <w:r>
        <w:rPr>
          <w:rFonts w:eastAsia="Times New Roman" w:cs="Times New Roman"/>
          <w:szCs w:val="24"/>
        </w:rPr>
        <w:t>γ</w:t>
      </w:r>
      <w:r>
        <w:rPr>
          <w:rFonts w:eastAsia="Times New Roman" w:cs="Times New Roman"/>
          <w:szCs w:val="24"/>
        </w:rPr>
        <w:t xml:space="preserve">ραμματείς Υπουργείων, </w:t>
      </w:r>
      <w:r>
        <w:rPr>
          <w:rFonts w:eastAsia="Times New Roman" w:cs="Times New Roman"/>
          <w:szCs w:val="24"/>
        </w:rPr>
        <w:t>π</w:t>
      </w:r>
      <w:r>
        <w:rPr>
          <w:rFonts w:eastAsia="Times New Roman" w:cs="Times New Roman"/>
          <w:szCs w:val="24"/>
        </w:rPr>
        <w:t xml:space="preserve">ροϊστάμενοι </w:t>
      </w:r>
      <w:r>
        <w:rPr>
          <w:rFonts w:eastAsia="Times New Roman" w:cs="Times New Roman"/>
          <w:szCs w:val="24"/>
        </w:rPr>
        <w:t>γ</w:t>
      </w:r>
      <w:r>
        <w:rPr>
          <w:rFonts w:eastAsia="Times New Roman" w:cs="Times New Roman"/>
          <w:szCs w:val="24"/>
        </w:rPr>
        <w:t xml:space="preserve">ενικών </w:t>
      </w:r>
      <w:r>
        <w:rPr>
          <w:rFonts w:eastAsia="Times New Roman" w:cs="Times New Roman"/>
          <w:szCs w:val="24"/>
        </w:rPr>
        <w:t>δ</w:t>
      </w:r>
      <w:r>
        <w:rPr>
          <w:rFonts w:eastAsia="Times New Roman" w:cs="Times New Roman"/>
          <w:szCs w:val="24"/>
        </w:rPr>
        <w:t>ιευθύνσεων του Υπουργείου Εσωτερικών και του Υπουργείου Διοικητικής Ανασυγκρότησης. Αποτελείται δηλαδή από διοικητικά και όχι από πολιτικά πρόσωπα, όπως ακούσαμε στην κριτική στη διάρκεια του διαλόγο</w:t>
      </w:r>
      <w:r>
        <w:rPr>
          <w:rFonts w:eastAsia="Times New Roman" w:cs="Times New Roman"/>
          <w:szCs w:val="24"/>
        </w:rPr>
        <w:t>υ.</w:t>
      </w:r>
    </w:p>
    <w:p w14:paraId="18B5102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Επίσης, όσοι άσκησαν αυτήν την κριτική ίσως να μην έχουν ιδιαίτερη εμπιστοσύνη στους δημόσιους λειτουργούς, πράγμα το οποίο νομίζω ότι θα πρέπει να το λάβουν υπ’ </w:t>
      </w:r>
      <w:proofErr w:type="spellStart"/>
      <w:r>
        <w:rPr>
          <w:rFonts w:eastAsia="Times New Roman" w:cs="Times New Roman"/>
          <w:szCs w:val="24"/>
        </w:rPr>
        <w:t>όψιν</w:t>
      </w:r>
      <w:proofErr w:type="spellEnd"/>
      <w:r>
        <w:rPr>
          <w:rFonts w:eastAsia="Times New Roman" w:cs="Times New Roman"/>
          <w:szCs w:val="24"/>
        </w:rPr>
        <w:t>.</w:t>
      </w:r>
    </w:p>
    <w:p w14:paraId="18B5102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το νομοσχέδιο έχει αναμφισβήτητα και έντονη κοινωνική διάσταση. Γι</w:t>
      </w:r>
      <w:r>
        <w:rPr>
          <w:rFonts w:eastAsia="Times New Roman" w:cs="Times New Roman"/>
          <w:szCs w:val="24"/>
        </w:rPr>
        <w:t>α πρώτη φορά εισάγεται γενικό δικαίωμα απόσπασης για συνυπηρέτηση με σύζυγο δημόσιο υπάλληλο στην περιοχή που υπηρετεί ο ένας εξ αυτών, αλλά και το δικαίωμα αμοιβαίας μετάταξης. Με αυτόν τον τρόπο εξυπηρετούνται και οι ανάγκες της οικογενειακής επανένωσης.</w:t>
      </w:r>
    </w:p>
    <w:p w14:paraId="18B5102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Οι εργαζόμενοι μπορούν να μετακινούνται με βάση τις ανάγκες τους, να διεκδικούν την επαγγελματική τους εξέλιξη και να οργανώνουν όσο το δυνατόν καλύτερα τη ζωή </w:t>
      </w:r>
      <w:r>
        <w:rPr>
          <w:rFonts w:eastAsia="Times New Roman" w:cs="Times New Roman"/>
          <w:szCs w:val="24"/>
        </w:rPr>
        <w:t>τους,</w:t>
      </w:r>
      <w:r>
        <w:rPr>
          <w:rFonts w:eastAsia="Times New Roman" w:cs="Times New Roman"/>
          <w:szCs w:val="24"/>
        </w:rPr>
        <w:t xml:space="preserve"> σε αυτή την ιδιαίτερα δύσκολη εποχή της κρίσης. Με αυτόν τον </w:t>
      </w:r>
      <w:r>
        <w:rPr>
          <w:rFonts w:eastAsia="Times New Roman" w:cs="Times New Roman"/>
          <w:bCs/>
          <w:szCs w:val="24"/>
        </w:rPr>
        <w:t>τρόπο εναρμονίζονται οι ανάγ</w:t>
      </w:r>
      <w:r>
        <w:rPr>
          <w:rFonts w:eastAsia="Times New Roman" w:cs="Times New Roman"/>
          <w:bCs/>
          <w:szCs w:val="24"/>
        </w:rPr>
        <w:t>κες των</w:t>
      </w:r>
      <w:r>
        <w:rPr>
          <w:rFonts w:eastAsia="Times New Roman" w:cs="Times New Roman"/>
          <w:szCs w:val="24"/>
        </w:rPr>
        <w:t xml:space="preserve"> φορέων με τις ανάγκες των εργαζομένων.</w:t>
      </w:r>
    </w:p>
    <w:p w14:paraId="18B5102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αυτών των κοινωνικών ρυθμίσεων του νομοσχεδίου, η διεύρυνση του πεδίου προστατευόμενων κατηγοριών στις διαδικασίες πρόσληψης</w:t>
      </w:r>
      <w:r>
        <w:rPr>
          <w:rFonts w:eastAsia="Times New Roman" w:cs="Times New Roman"/>
          <w:szCs w:val="24"/>
        </w:rPr>
        <w:t>,</w:t>
      </w:r>
      <w:r>
        <w:rPr>
          <w:rFonts w:eastAsia="Times New Roman" w:cs="Times New Roman"/>
          <w:szCs w:val="24"/>
        </w:rPr>
        <w:t xml:space="preserve"> αποτελεί μια άλλη σημαντική μεταρρύθμιση. Με τον τρόπο αυτό</w:t>
      </w:r>
      <w:r>
        <w:rPr>
          <w:rFonts w:eastAsia="Times New Roman" w:cs="Times New Roman"/>
          <w:szCs w:val="24"/>
        </w:rPr>
        <w:t>,</w:t>
      </w:r>
      <w:r>
        <w:rPr>
          <w:rFonts w:eastAsia="Times New Roman" w:cs="Times New Roman"/>
          <w:szCs w:val="24"/>
        </w:rPr>
        <w:t xml:space="preserve"> αποκαθίστα</w:t>
      </w:r>
      <w:r>
        <w:rPr>
          <w:rFonts w:eastAsia="Times New Roman" w:cs="Times New Roman"/>
          <w:szCs w:val="24"/>
        </w:rPr>
        <w:t xml:space="preserve">ται μια διαχρονική ανισότητα εις βάρος των ατόμων με αναπηρία, που μέχρι </w:t>
      </w:r>
      <w:r>
        <w:rPr>
          <w:rFonts w:eastAsia="Times New Roman" w:cs="Times New Roman"/>
          <w:szCs w:val="24"/>
        </w:rPr>
        <w:lastRenderedPageBreak/>
        <w:t>σήμερα εξαιρούνταν από τους διαγωνισμούς του ΑΣΕΠ. Το ποσοστό των ατόμων στη χώρα μας με αναπηρία</w:t>
      </w:r>
      <w:r>
        <w:rPr>
          <w:rFonts w:eastAsia="Times New Roman" w:cs="Times New Roman"/>
          <w:szCs w:val="24"/>
        </w:rPr>
        <w:t>,</w:t>
      </w:r>
      <w:r>
        <w:rPr>
          <w:rFonts w:eastAsia="Times New Roman" w:cs="Times New Roman"/>
          <w:szCs w:val="24"/>
        </w:rPr>
        <w:t xml:space="preserve"> υπολογίζεται στο 10% του συνολικού πληθυσμού. Αντιλαμβανόμαστε την επίπτωση αυτής τη</w:t>
      </w:r>
      <w:r>
        <w:rPr>
          <w:rFonts w:eastAsia="Times New Roman" w:cs="Times New Roman"/>
          <w:szCs w:val="24"/>
        </w:rPr>
        <w:t xml:space="preserve">ς σημαντικής ρύθμισης. </w:t>
      </w:r>
    </w:p>
    <w:p w14:paraId="18B5102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η μεταρρύθμιση που στοχεύουμε να πετύχουμε</w:t>
      </w:r>
      <w:r>
        <w:rPr>
          <w:rFonts w:eastAsia="Times New Roman" w:cs="Times New Roman"/>
          <w:szCs w:val="24"/>
        </w:rPr>
        <w:t>,</w:t>
      </w:r>
      <w:r>
        <w:rPr>
          <w:rFonts w:eastAsia="Times New Roman" w:cs="Times New Roman"/>
          <w:szCs w:val="24"/>
        </w:rPr>
        <w:t xml:space="preserve"> είναι και μεγάλη και σύνθετη. Η βασική κριτική από την Αντιπολίτευση εστίασε στο γεγονός ότι δεν θα καταφέρουμε να φέρουμε εις πέρας μια τέτοια αλλαγή. Κάποιο</w:t>
      </w:r>
      <w:r>
        <w:rPr>
          <w:rFonts w:eastAsia="Times New Roman" w:cs="Times New Roman"/>
          <w:szCs w:val="24"/>
        </w:rPr>
        <w:t xml:space="preserve">ς θα μπορούσε να το πει αυτό καχύποπτη κριτική. Κάποιος θα μπορούσε να το πει </w:t>
      </w:r>
      <w:r>
        <w:rPr>
          <w:rFonts w:eastAsia="Times New Roman" w:cs="Times New Roman"/>
          <w:szCs w:val="24"/>
        </w:rPr>
        <w:t>«</w:t>
      </w:r>
      <w:r>
        <w:rPr>
          <w:rFonts w:eastAsia="Times New Roman" w:cs="Times New Roman"/>
          <w:szCs w:val="24"/>
        </w:rPr>
        <w:t>αρκετών η επιθυμία προφανώς να γίνεται και θέση».</w:t>
      </w:r>
    </w:p>
    <w:p w14:paraId="18B5102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Εγώ θα πω</w:t>
      </w:r>
      <w:r>
        <w:rPr>
          <w:rFonts w:eastAsia="Times New Roman" w:cs="Times New Roman"/>
          <w:szCs w:val="24"/>
        </w:rPr>
        <w:t>,</w:t>
      </w:r>
      <w:r>
        <w:rPr>
          <w:rFonts w:eastAsia="Times New Roman" w:cs="Times New Roman"/>
          <w:szCs w:val="24"/>
        </w:rPr>
        <w:t xml:space="preserve"> ότι εμείς με αφορμή αυτό</w:t>
      </w:r>
      <w:r>
        <w:rPr>
          <w:rFonts w:eastAsia="Times New Roman" w:cs="Times New Roman"/>
          <w:szCs w:val="24"/>
        </w:rPr>
        <w:t>,</w:t>
      </w:r>
      <w:r>
        <w:rPr>
          <w:rFonts w:eastAsia="Times New Roman" w:cs="Times New Roman"/>
          <w:szCs w:val="24"/>
        </w:rPr>
        <w:t xml:space="preserve"> επιβεβαιώνουμε ότι η μεταρρύθμιση αυτή θα υλοποιηθεί. Είναι το μεγάλο μας στοίχημα και θα </w:t>
      </w:r>
      <w:r>
        <w:rPr>
          <w:rFonts w:eastAsia="Times New Roman" w:cs="Times New Roman"/>
          <w:szCs w:val="24"/>
        </w:rPr>
        <w:t>το κερδίσουμε. Θα φτιάξουμε μια σοβαρή, αποτελεσματική, γρήγορη και λειτουργική δημόσια διοίκηση που θα στέκεται δίπλα και όχι απέναντι στον πολίτη, θωρακίζοντας παράλληλα τις εργασιακές συνθήκες και τις λειτουργίες που απελευθερώνουν το πλούσιο και έγκυρο</w:t>
      </w:r>
      <w:r>
        <w:rPr>
          <w:rFonts w:eastAsia="Times New Roman" w:cs="Times New Roman"/>
          <w:szCs w:val="24"/>
        </w:rPr>
        <w:t xml:space="preserve"> </w:t>
      </w:r>
      <w:r>
        <w:rPr>
          <w:rFonts w:eastAsia="Times New Roman" w:cs="Times New Roman"/>
          <w:szCs w:val="24"/>
        </w:rPr>
        <w:lastRenderedPageBreak/>
        <w:t xml:space="preserve">επιστημονικό δυναμικό και αποκαθιστώντας τον ρόλο του δημοσίου λειτουργού ως παραγωγική μονάδα και όχι ως γραφειοκρατικό εμπόδιο, ώστε ο πολίτης να νιώθει αξιοπρέπεια, όταν συναλλάσσεται με τη δημόσια διοίκηση. </w:t>
      </w:r>
    </w:p>
    <w:p w14:paraId="18B5102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Αυτός νομίζω ότι είναι ένας στόχος που πρέπ</w:t>
      </w:r>
      <w:r>
        <w:rPr>
          <w:rFonts w:eastAsia="Times New Roman" w:cs="Times New Roman"/>
          <w:szCs w:val="24"/>
        </w:rPr>
        <w:t xml:space="preserve">ει να μας ενώσει όλες και όλους και σας καλώ να υπερψηφίσετε αυτό το νομοσχέδιο. </w:t>
      </w:r>
    </w:p>
    <w:p w14:paraId="18B5102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ευχαριστώ.</w:t>
      </w:r>
    </w:p>
    <w:p w14:paraId="18B5102D" w14:textId="77777777" w:rsidR="003250C9" w:rsidRDefault="00D334B4">
      <w:pPr>
        <w:spacing w:line="600" w:lineRule="auto"/>
        <w:ind w:firstLine="720"/>
        <w:jc w:val="center"/>
        <w:rPr>
          <w:rFonts w:eastAsia="Times New Roman"/>
          <w:bCs/>
        </w:rPr>
      </w:pPr>
      <w:r>
        <w:rPr>
          <w:rFonts w:eastAsia="Times New Roman"/>
          <w:bCs/>
        </w:rPr>
        <w:t>(Χειροκροτήματα από την πτέρυγα του ΣΥΡΙΖΑ)</w:t>
      </w:r>
    </w:p>
    <w:p w14:paraId="18B5102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 </w:t>
      </w:r>
      <w:r>
        <w:rPr>
          <w:rFonts w:eastAsia="Times New Roman" w:cs="Times New Roman"/>
          <w:b/>
          <w:szCs w:val="24"/>
        </w:rPr>
        <w:t>ΠΡΟΕΔΡΕΥΩΝ (Δημήτριος Κρεμαστινός):</w:t>
      </w:r>
      <w:r>
        <w:rPr>
          <w:rFonts w:eastAsia="Times New Roman" w:cs="Times New Roman"/>
          <w:szCs w:val="24"/>
        </w:rPr>
        <w:t xml:space="preserve"> Ευχαριστούμε την κυρία Υπουργό. </w:t>
      </w:r>
    </w:p>
    <w:p w14:paraId="18B5102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Και τώρα συνεχίζουμε με την εισηγήτρια του ΣΥ</w:t>
      </w:r>
      <w:r>
        <w:rPr>
          <w:rFonts w:eastAsia="Times New Roman" w:cs="Times New Roman"/>
          <w:szCs w:val="24"/>
        </w:rPr>
        <w:t xml:space="preserve">ΡΙΖΑ κ. </w:t>
      </w:r>
      <w:proofErr w:type="spellStart"/>
      <w:r>
        <w:rPr>
          <w:rFonts w:eastAsia="Times New Roman" w:cs="Times New Roman"/>
          <w:szCs w:val="24"/>
        </w:rPr>
        <w:t>Θελερίτη</w:t>
      </w:r>
      <w:proofErr w:type="spellEnd"/>
      <w:r>
        <w:rPr>
          <w:rFonts w:eastAsia="Times New Roman" w:cs="Times New Roman"/>
          <w:szCs w:val="24"/>
        </w:rPr>
        <w:t xml:space="preserve"> για δεκαπέντε λεπτά. </w:t>
      </w:r>
    </w:p>
    <w:p w14:paraId="18B51030"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ΜΑΡΙΑ ΘΕΛΕΡΙΤΗ:</w:t>
      </w:r>
      <w:r>
        <w:rPr>
          <w:rFonts w:eastAsia="Times New Roman" w:cs="Times New Roman"/>
          <w:szCs w:val="24"/>
        </w:rPr>
        <w:t xml:space="preserve"> Αγαπητές </w:t>
      </w:r>
      <w:proofErr w:type="spellStart"/>
      <w:r>
        <w:rPr>
          <w:rFonts w:eastAsia="Times New Roman" w:cs="Times New Roman"/>
          <w:szCs w:val="24"/>
        </w:rPr>
        <w:t>συναδέλφισσες</w:t>
      </w:r>
      <w:proofErr w:type="spellEnd"/>
      <w:r>
        <w:rPr>
          <w:rFonts w:eastAsia="Times New Roman" w:cs="Times New Roman"/>
          <w:szCs w:val="24"/>
        </w:rPr>
        <w:t xml:space="preserve"> και αγαπητοί συνάδελφοι, μετά από τη συζήτηση στην επιτροπή και την ακρόαση των φορέων, θα ξεκινήσω την ομιλία μου τονίζοντας για άλλη μια φορά </w:t>
      </w:r>
      <w:r>
        <w:rPr>
          <w:rFonts w:eastAsia="Times New Roman" w:cs="Times New Roman"/>
          <w:szCs w:val="24"/>
        </w:rPr>
        <w:lastRenderedPageBreak/>
        <w:t>το γεγονός πως το παρόν σχέδιο νόμου</w:t>
      </w:r>
      <w:r>
        <w:rPr>
          <w:rFonts w:eastAsia="Times New Roman" w:cs="Times New Roman"/>
          <w:szCs w:val="24"/>
        </w:rPr>
        <w:t>,</w:t>
      </w:r>
      <w:r>
        <w:rPr>
          <w:rFonts w:eastAsia="Times New Roman" w:cs="Times New Roman"/>
          <w:szCs w:val="24"/>
        </w:rPr>
        <w:t xml:space="preserve"> εντάσσεται σε ένα γενικότερο στρατηγικό πλαίσιο τω</w:t>
      </w:r>
      <w:r>
        <w:rPr>
          <w:rFonts w:eastAsia="Times New Roman" w:cs="Times New Roman"/>
          <w:szCs w:val="24"/>
        </w:rPr>
        <w:t xml:space="preserve">ν παράλληλων νομοθετικών και πολιτικών πρωτοβουλιών της Κυβέρνησης, οι οποίες στοχεύουν στην αναδιάρθρωση του κράτους και την ουσιαστική μεταρρύθμιση της δημόσιας διοίκησης. </w:t>
      </w:r>
    </w:p>
    <w:p w14:paraId="18B5103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Πριν περάσουμε στην παρουσίαση του σχεδίου νόμου, οφείλουμε να θυμηθούμε όλοι σε </w:t>
      </w:r>
      <w:r>
        <w:rPr>
          <w:rFonts w:eastAsia="Times New Roman" w:cs="Times New Roman"/>
          <w:szCs w:val="24"/>
        </w:rPr>
        <w:t>αυτήν την Αίθουσα</w:t>
      </w:r>
      <w:r>
        <w:rPr>
          <w:rFonts w:eastAsia="Times New Roman" w:cs="Times New Roman"/>
          <w:szCs w:val="24"/>
        </w:rPr>
        <w:t>,</w:t>
      </w:r>
      <w:r>
        <w:rPr>
          <w:rFonts w:eastAsia="Times New Roman" w:cs="Times New Roman"/>
          <w:szCs w:val="24"/>
        </w:rPr>
        <w:t xml:space="preserve"> σε τι κατάσταση περιήλθε η δημόσια διοίκηση και η αυτοδιοίκηση με τις προηγούμενες κυβερνήσεις στη διάρκεια των τελευταίων πέντε, έξι ετών, οι οποίες όχι απλώς δεν ήθελαν να αναδιαρθρώσουν, όπως ισχυρίζονται σήμερα, το σύστημα, αλλά αντί</w:t>
      </w:r>
      <w:r>
        <w:rPr>
          <w:rFonts w:eastAsia="Times New Roman" w:cs="Times New Roman"/>
          <w:szCs w:val="24"/>
        </w:rPr>
        <w:t xml:space="preserve">θετα επιδίωκαν να συρρικνώσουν και κυρίως να τις παραδώσουν στον ιδιωτικό τομέα. </w:t>
      </w:r>
    </w:p>
    <w:p w14:paraId="18B5103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Κυβέρνηση του ΣΥΡΙΖΑ έχει εντελώς διαφορετική προσέγγιση και φιλοσοφία. Στόχος της είναι να οργανώσει ένα διαφορετικό πλαίσιο λειτουργίας, ένα πλαίσιο κοινωνικά δίκαιο, συγχρονισμένο στις σημερινές κοινωνικές και λαϊκές ανάγκες, αποτελεσματικό στη διασφά</w:t>
      </w:r>
      <w:r>
        <w:rPr>
          <w:rFonts w:eastAsia="Times New Roman" w:cs="Times New Roman"/>
          <w:szCs w:val="24"/>
        </w:rPr>
        <w:t xml:space="preserve">λιση και υπεράσπιση του δημοσίου χώρου και του κοινωνικού συνόλου. </w:t>
      </w:r>
    </w:p>
    <w:p w14:paraId="18B5103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Κεντρική φιλοσοφία της δικής μας διοικητικής πολιτικής</w:t>
      </w:r>
      <w:r>
        <w:rPr>
          <w:rFonts w:eastAsia="Times New Roman" w:cs="Times New Roman"/>
          <w:szCs w:val="24"/>
        </w:rPr>
        <w:t>,</w:t>
      </w:r>
      <w:r>
        <w:rPr>
          <w:rFonts w:eastAsia="Times New Roman" w:cs="Times New Roman"/>
          <w:szCs w:val="24"/>
        </w:rPr>
        <w:t xml:space="preserve"> είναι η εξυπηρέτηση των πολιτών με μια διοίκηση ευέλικτη, προσαρμοσμένη στις κοινωνικές ανάγκες, με κανόνες διαφάνειας, ελέγχου και </w:t>
      </w:r>
      <w:r>
        <w:rPr>
          <w:rFonts w:eastAsia="Times New Roman" w:cs="Times New Roman"/>
          <w:szCs w:val="24"/>
        </w:rPr>
        <w:t xml:space="preserve">λογοδοσίας. </w:t>
      </w:r>
    </w:p>
    <w:p w14:paraId="18B5103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άλλα λόγια, στόχος της Κυβέρνησης είναι να οδηγηθούμε σε ένα νέο πρόσωπο στη δημόσια διοίκηση, ένα πρόσωπο το οποίο άρχισε να διαμορφώνεται με τις προηγούμενες νομοθετικές πρωτοβουλίες και ρυθμίσεις, δηλαδή με τον νόμο για τον εκδημοκρατισμ</w:t>
      </w:r>
      <w:r>
        <w:rPr>
          <w:rFonts w:eastAsia="Times New Roman" w:cs="Times New Roman"/>
          <w:szCs w:val="24"/>
        </w:rPr>
        <w:t xml:space="preserve">ό της δημόσιας διοίκησης, με τον νόμο για </w:t>
      </w:r>
      <w:r>
        <w:rPr>
          <w:rFonts w:eastAsia="Times New Roman" w:cs="Times New Roman"/>
          <w:szCs w:val="24"/>
        </w:rPr>
        <w:lastRenderedPageBreak/>
        <w:t xml:space="preserve">το εθνικό μητρώο, για τη βαθμολογική διάθεση των θέσεων, για τα συστήματα αξιολόγησης, τις προαγωγές και την επιλογή προϊσταμένων. </w:t>
      </w:r>
    </w:p>
    <w:p w14:paraId="18B5103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σχέδιο νόμου που συζητάμε σήμερα</w:t>
      </w:r>
      <w:r>
        <w:rPr>
          <w:rFonts w:eastAsia="Times New Roman" w:cs="Times New Roman"/>
          <w:szCs w:val="24"/>
        </w:rPr>
        <w:t>,</w:t>
      </w:r>
      <w:r>
        <w:rPr>
          <w:rFonts w:eastAsia="Times New Roman" w:cs="Times New Roman"/>
          <w:szCs w:val="24"/>
        </w:rPr>
        <w:t xml:space="preserve"> είναι το τέταρτο στη σειρά που αφορά τη δημόσ</w:t>
      </w:r>
      <w:r>
        <w:rPr>
          <w:rFonts w:eastAsia="Times New Roman" w:cs="Times New Roman"/>
          <w:szCs w:val="24"/>
        </w:rPr>
        <w:t xml:space="preserve">ια διοίκηση και θα ακολουθήσει και το επόμενο που θα αφορά το </w:t>
      </w:r>
      <w:proofErr w:type="spellStart"/>
      <w:r>
        <w:rPr>
          <w:rFonts w:eastAsia="Times New Roman" w:cs="Times New Roman"/>
          <w:szCs w:val="24"/>
        </w:rPr>
        <w:t>κλαδολόγιο</w:t>
      </w:r>
      <w:proofErr w:type="spellEnd"/>
      <w:r>
        <w:rPr>
          <w:rFonts w:eastAsia="Times New Roman" w:cs="Times New Roman"/>
          <w:szCs w:val="24"/>
        </w:rPr>
        <w:t xml:space="preserve">. Και αυτό το αναφέρω πάρα πολύ ως προς την Ένωση Κεντρώων, γιατί πραγματικά έχει θέσει ένα θέμα σχετικά με το ότι δεν μπορούμε να μιλήσουμε για κινητικότητα, χωρίς ένα σύγχρονο </w:t>
      </w:r>
      <w:proofErr w:type="spellStart"/>
      <w:r>
        <w:rPr>
          <w:rFonts w:eastAsia="Times New Roman" w:cs="Times New Roman"/>
          <w:szCs w:val="24"/>
        </w:rPr>
        <w:t>κλαδολ</w:t>
      </w:r>
      <w:r>
        <w:rPr>
          <w:rFonts w:eastAsia="Times New Roman" w:cs="Times New Roman"/>
          <w:szCs w:val="24"/>
        </w:rPr>
        <w:t>όγιο</w:t>
      </w:r>
      <w:proofErr w:type="spellEnd"/>
      <w:r>
        <w:rPr>
          <w:rFonts w:eastAsia="Times New Roman" w:cs="Times New Roman"/>
          <w:szCs w:val="24"/>
        </w:rPr>
        <w:t xml:space="preserve">. Το επόμενο, λοιπόν, νομοσχέδιο θα αφορά ακριβώς το </w:t>
      </w:r>
      <w:proofErr w:type="spellStart"/>
      <w:r>
        <w:rPr>
          <w:rFonts w:eastAsia="Times New Roman" w:cs="Times New Roman"/>
          <w:szCs w:val="24"/>
        </w:rPr>
        <w:t>κλαδολόγιο</w:t>
      </w:r>
      <w:proofErr w:type="spellEnd"/>
      <w:r>
        <w:rPr>
          <w:rFonts w:eastAsia="Times New Roman" w:cs="Times New Roman"/>
          <w:szCs w:val="24"/>
        </w:rPr>
        <w:t xml:space="preserve">, στόχος του οποίου είναι να μειωθούν οι κλάδοι από χίλιοι τετρακόσιοι σαράντα και να γίνουν λιγότεροι από τετρακόσιοι. </w:t>
      </w:r>
    </w:p>
    <w:p w14:paraId="18B5103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τις νομοθετικές παρεμβάσεις της Κυβέρνησης</w:t>
      </w:r>
      <w:r>
        <w:rPr>
          <w:rFonts w:eastAsia="Times New Roman" w:cs="Times New Roman"/>
          <w:szCs w:val="24"/>
        </w:rPr>
        <w:t>,</w:t>
      </w:r>
      <w:r>
        <w:rPr>
          <w:rFonts w:eastAsia="Times New Roman" w:cs="Times New Roman"/>
          <w:szCs w:val="24"/>
        </w:rPr>
        <w:t xml:space="preserve"> ξεδιπλώνεται η στρατη</w:t>
      </w:r>
      <w:r>
        <w:rPr>
          <w:rFonts w:eastAsia="Times New Roman" w:cs="Times New Roman"/>
          <w:szCs w:val="24"/>
        </w:rPr>
        <w:t xml:space="preserve">γική της για το πώς βλέπει τη μεταρρύθμιση στη δημόσια διοίκηση. Θέτει τις προϋποθέσεις για ένα διαφορετικό, πιο σύγχρονο, πιο λειτουργικό και κυρίως πιο κοντά στις ανάγκες των πολιτών δημόσιο. </w:t>
      </w:r>
    </w:p>
    <w:p w14:paraId="18B5103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Ποιο είναι, λοιπόν, το πολιτικό πλαίσιο και οι στοχεύσεις αυτ</w:t>
      </w:r>
      <w:r>
        <w:rPr>
          <w:rFonts w:eastAsia="Times New Roman" w:cs="Times New Roman"/>
          <w:szCs w:val="24"/>
        </w:rPr>
        <w:t>ού του σχεδίου νόμου; Το νομοσχέδιο που συζητάμε σήμερα περιλαμβάνει τρεις τομές. Η πρώτη τομή</w:t>
      </w:r>
      <w:r>
        <w:rPr>
          <w:rFonts w:eastAsia="Times New Roman" w:cs="Times New Roman"/>
          <w:szCs w:val="24"/>
        </w:rPr>
        <w:t>,</w:t>
      </w:r>
      <w:r>
        <w:rPr>
          <w:rFonts w:eastAsia="Times New Roman" w:cs="Times New Roman"/>
          <w:szCs w:val="24"/>
        </w:rPr>
        <w:t xml:space="preserve"> αφορά το ενιαίο σύστημα κινητικότητας που στηρίζεται στην εθελούσια μετακίνηση των εργαζομένων, καθώς επίσης και στα νέα οργανογράμματα, στις περιγραφές των θέσ</w:t>
      </w:r>
      <w:r>
        <w:rPr>
          <w:rFonts w:eastAsia="Times New Roman" w:cs="Times New Roman"/>
          <w:szCs w:val="24"/>
        </w:rPr>
        <w:t xml:space="preserve">εων εργασίας και στο ανοιχτό, </w:t>
      </w:r>
      <w:proofErr w:type="spellStart"/>
      <w:r>
        <w:rPr>
          <w:rFonts w:eastAsia="Times New Roman" w:cs="Times New Roman"/>
          <w:szCs w:val="24"/>
        </w:rPr>
        <w:t>προσβάσιμο</w:t>
      </w:r>
      <w:proofErr w:type="spellEnd"/>
      <w:r>
        <w:rPr>
          <w:rFonts w:eastAsia="Times New Roman" w:cs="Times New Roman"/>
          <w:szCs w:val="24"/>
        </w:rPr>
        <w:t xml:space="preserve"> σε όλους πληροφοριακό σύστημα παρακολούθησης της εσωτερικής αγοράς. Στοχεύει να βάλει τέλος σε αυτή την αναρχία και τη χαοτική κατάσταση που επικρατούσε για δεκαετίες σε βάρος του δημοσίου συμφέροντος, αλλά και των </w:t>
      </w:r>
      <w:r>
        <w:rPr>
          <w:rFonts w:eastAsia="Times New Roman" w:cs="Times New Roman"/>
          <w:szCs w:val="24"/>
        </w:rPr>
        <w:t xml:space="preserve">δημοσίων υπαλλήλων, που όταν ακόμα και για μια απλούστερη περίπτωση απαιτείτο πολιτική παρέμβαση. </w:t>
      </w:r>
    </w:p>
    <w:p w14:paraId="18B5103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δεύτερη τομή</w:t>
      </w:r>
      <w:r>
        <w:rPr>
          <w:rFonts w:eastAsia="Times New Roman" w:cs="Times New Roman"/>
          <w:szCs w:val="24"/>
        </w:rPr>
        <w:t>,</w:t>
      </w:r>
      <w:r>
        <w:rPr>
          <w:rFonts w:eastAsia="Times New Roman" w:cs="Times New Roman"/>
          <w:szCs w:val="24"/>
        </w:rPr>
        <w:t xml:space="preserve"> αφορά τη θέσπιση του ασυμβίβαστου, όταν υφίσταται κίνδυνος σύγκρουσης συμφερόντων με το δημόσιο για πρόσωπα που αναλαμβάνουν δημόσιες θέσεις </w:t>
      </w:r>
      <w:r>
        <w:rPr>
          <w:rFonts w:eastAsia="Times New Roman" w:cs="Times New Roman"/>
          <w:szCs w:val="24"/>
        </w:rPr>
        <w:t xml:space="preserve">και θέσεις ευθύνης. </w:t>
      </w:r>
    </w:p>
    <w:p w14:paraId="18B5103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Κυβέρνηση με τη θέσπιση αυτή</w:t>
      </w:r>
      <w:r>
        <w:rPr>
          <w:rFonts w:eastAsia="Times New Roman" w:cs="Times New Roman"/>
          <w:szCs w:val="24"/>
        </w:rPr>
        <w:t>,</w:t>
      </w:r>
      <w:r>
        <w:rPr>
          <w:rFonts w:eastAsia="Times New Roman" w:cs="Times New Roman"/>
          <w:szCs w:val="24"/>
        </w:rPr>
        <w:t xml:space="preserve"> ανοίγει επί μία μακρόν αναβληθείσα συζήτηση για τις λεγόμενες περιστρεφόμενες θύρες, ένα φαινόμενο που συνδέεται άρρηκτα με το νεοφιλελευθερισμό και αφορά το διορισμό στη δημόσια διοίκηση</w:t>
      </w:r>
      <w:r>
        <w:rPr>
          <w:rFonts w:eastAsia="Times New Roman" w:cs="Times New Roman"/>
          <w:szCs w:val="24"/>
        </w:rPr>
        <w:t>,</w:t>
      </w:r>
      <w:r>
        <w:rPr>
          <w:rFonts w:eastAsia="Times New Roman" w:cs="Times New Roman"/>
          <w:szCs w:val="24"/>
        </w:rPr>
        <w:t xml:space="preserve"> προσώπων φίλα </w:t>
      </w:r>
      <w:r>
        <w:rPr>
          <w:rFonts w:eastAsia="Times New Roman" w:cs="Times New Roman"/>
          <w:szCs w:val="24"/>
        </w:rPr>
        <w:t>προσκείμενων σε επιχειρηματικά συμφέροντα και αντιστρόφως</w:t>
      </w:r>
      <w:r>
        <w:rPr>
          <w:rFonts w:eastAsia="Times New Roman" w:cs="Times New Roman"/>
          <w:szCs w:val="24"/>
        </w:rPr>
        <w:t>,</w:t>
      </w:r>
      <w:r>
        <w:rPr>
          <w:rFonts w:eastAsia="Times New Roman" w:cs="Times New Roman"/>
          <w:szCs w:val="24"/>
        </w:rPr>
        <w:t xml:space="preserve"> τη μεταγραφή κρατικών αξιωματούχων σε κερδοσκοπικά λόμπι, με διεθνώς γνωστά και κραυγαλέα παραδείγματα, όπως για παράδειγμα η πρόσληψη του Προέδρου της Ευρωπαϊκής Επιτροπής </w:t>
      </w:r>
      <w:proofErr w:type="spellStart"/>
      <w:r>
        <w:rPr>
          <w:rFonts w:eastAsia="Times New Roman" w:cs="Times New Roman"/>
          <w:szCs w:val="24"/>
        </w:rPr>
        <w:t>Μπαρόζο</w:t>
      </w:r>
      <w:proofErr w:type="spellEnd"/>
      <w:r>
        <w:rPr>
          <w:rFonts w:eastAsia="Times New Roman" w:cs="Times New Roman"/>
          <w:szCs w:val="24"/>
        </w:rPr>
        <w:t xml:space="preserve"> σε διάφορες εται</w:t>
      </w:r>
      <w:r>
        <w:rPr>
          <w:rFonts w:eastAsia="Times New Roman" w:cs="Times New Roman"/>
          <w:szCs w:val="24"/>
        </w:rPr>
        <w:t xml:space="preserve">ρείες. Σύμφωνα μάλιστα, με το δημοσίευμα της </w:t>
      </w:r>
      <w:r>
        <w:rPr>
          <w:rFonts w:eastAsia="Times New Roman" w:cs="Times New Roman"/>
          <w:szCs w:val="24"/>
        </w:rPr>
        <w:t>«</w:t>
      </w:r>
      <w:r>
        <w:rPr>
          <w:rFonts w:eastAsia="Times New Roman" w:cs="Times New Roman"/>
          <w:szCs w:val="24"/>
        </w:rPr>
        <w:t>Εφημερίδας των Συντακτών</w:t>
      </w:r>
      <w:r>
        <w:rPr>
          <w:rFonts w:eastAsia="Times New Roman" w:cs="Times New Roman"/>
          <w:szCs w:val="24"/>
        </w:rPr>
        <w:t>»</w:t>
      </w:r>
      <w:r>
        <w:rPr>
          <w:rFonts w:eastAsia="Times New Roman" w:cs="Times New Roman"/>
          <w:szCs w:val="24"/>
        </w:rPr>
        <w:t xml:space="preserve">, ο κ. </w:t>
      </w:r>
      <w:proofErr w:type="spellStart"/>
      <w:r>
        <w:rPr>
          <w:rFonts w:eastAsia="Times New Roman" w:cs="Times New Roman"/>
          <w:szCs w:val="24"/>
        </w:rPr>
        <w:t>Μπαρόζο</w:t>
      </w:r>
      <w:proofErr w:type="spellEnd"/>
      <w:r>
        <w:rPr>
          <w:rFonts w:eastAsia="Times New Roman" w:cs="Times New Roman"/>
          <w:szCs w:val="24"/>
        </w:rPr>
        <w:t>,</w:t>
      </w:r>
      <w:r>
        <w:rPr>
          <w:rFonts w:eastAsia="Times New Roman" w:cs="Times New Roman"/>
          <w:szCs w:val="24"/>
        </w:rPr>
        <w:t xml:space="preserve"> μετά την αποχώρησή του από τις Βρυξέλλες</w:t>
      </w:r>
      <w:r>
        <w:rPr>
          <w:rFonts w:eastAsia="Times New Roman" w:cs="Times New Roman"/>
          <w:szCs w:val="24"/>
        </w:rPr>
        <w:t>,</w:t>
      </w:r>
      <w:r>
        <w:rPr>
          <w:rFonts w:eastAsia="Times New Roman" w:cs="Times New Roman"/>
          <w:szCs w:val="24"/>
        </w:rPr>
        <w:t xml:space="preserve"> είχε αποκτήσει άλλα είκοσι δύο πόστα σε ινστιτούτα, ιδρύματα και πανεπιστήμια. Και όπως γνωρίζουμε, δεν είναι βέβαια και ο μόνο</w:t>
      </w:r>
      <w:r>
        <w:rPr>
          <w:rFonts w:eastAsia="Times New Roman" w:cs="Times New Roman"/>
          <w:szCs w:val="24"/>
        </w:rPr>
        <w:t>ς.</w:t>
      </w:r>
    </w:p>
    <w:p w14:paraId="18B5103A"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Τρίτη τομή</w:t>
      </w:r>
      <w:r>
        <w:rPr>
          <w:rFonts w:eastAsia="Times New Roman" w:cs="Times New Roman"/>
          <w:szCs w:val="24"/>
        </w:rPr>
        <w:t>,</w:t>
      </w:r>
      <w:r>
        <w:rPr>
          <w:rFonts w:eastAsia="Times New Roman" w:cs="Times New Roman"/>
          <w:szCs w:val="24"/>
        </w:rPr>
        <w:t xml:space="preserve"> είναι η υποχρεωτική ηλεκτρονική διακίνηση εγγράφων στο δημόσιο, η οποία για τα δύο επόμενα χρόνια θα αποφέρει εξοικονόμηση της τάξεως των 400 εκατομμυρίων ευρώ κατ’ έτος στον κρατικό προϋπολογισμό καταπολεμώντας παράλληλα με ουσιαστικά και α</w:t>
      </w:r>
      <w:r>
        <w:rPr>
          <w:rFonts w:eastAsia="Times New Roman" w:cs="Times New Roman"/>
          <w:szCs w:val="24"/>
        </w:rPr>
        <w:t>πτά αποτελέσματα τη γραφειοκρατία.</w:t>
      </w:r>
    </w:p>
    <w:p w14:paraId="18B5103B"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 xml:space="preserve">Ας δούμε λίγο το νομοσχέδιο με τα κεφάλαιά του. </w:t>
      </w:r>
    </w:p>
    <w:p w14:paraId="18B5103C"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Στο Α΄ Κεφάλαιο που αφορά την κινητικότητα, στο πλαίσιο της αναδιοργάνωσης της δημόσιας διοίκησης η κινητικότητα των υπαλλήλων έχει ιδιαίτερη σημασία, γιατί είναι ένα αναντ</w:t>
      </w:r>
      <w:r>
        <w:rPr>
          <w:rFonts w:eastAsia="Times New Roman" w:cs="Times New Roman"/>
          <w:szCs w:val="24"/>
        </w:rPr>
        <w:t>ικατάστατο εργαλείο, για να ανακατανέμει το προσωπικό της η δημόσια διοίκηση βάσει πραγματικών αναγκών και όχι πολιτικών ρουσφετολογιών. Παράλληλα, είναι ένα εργαλείο και για τους ίδιους τους εργαζόμενους, γιατί αξιοποιεί κάθε υπάλληλο βάσει των τυπικών κα</w:t>
      </w:r>
      <w:r>
        <w:rPr>
          <w:rFonts w:eastAsia="Times New Roman" w:cs="Times New Roman"/>
          <w:szCs w:val="24"/>
        </w:rPr>
        <w:t>ι ουσιαστικών του προσόντων. Η κινητικότητα μπορεί να βελτιώσει την αποτελεσματικότητα της δημόσιας διοίκησης, επιτρέποντας τη βέλτιστη αξιοποίηση των ανθρωπίνων πόρων της, να αντιμετωπίσει τις ανισορροπίες της απασχόλησης στο δημόσιο τομέα, δηλαδή εκεί πο</w:t>
      </w:r>
      <w:r>
        <w:rPr>
          <w:rFonts w:eastAsia="Times New Roman" w:cs="Times New Roman"/>
          <w:szCs w:val="24"/>
        </w:rPr>
        <w:t xml:space="preserve">υ υπάρχει πλεονάζον προσωπικό σε κάποιους τομείς και </w:t>
      </w:r>
      <w:proofErr w:type="spellStart"/>
      <w:r>
        <w:rPr>
          <w:rFonts w:eastAsia="Times New Roman" w:cs="Times New Roman"/>
          <w:szCs w:val="24"/>
        </w:rPr>
        <w:t>υποστελέχωση</w:t>
      </w:r>
      <w:proofErr w:type="spellEnd"/>
      <w:r>
        <w:rPr>
          <w:rFonts w:eastAsia="Times New Roman" w:cs="Times New Roman"/>
          <w:szCs w:val="24"/>
        </w:rPr>
        <w:t xml:space="preserve"> σε άλλους, να δώσει τη δυνατότητα στους εργαζόμενους να μετακινηθούν σε άλλα τμήματα ή φορείς της διοίκηση, όπου κρίνεται ότι με βάση τις ικανότητές τους και τις γνώσεις </w:t>
      </w:r>
      <w:r>
        <w:rPr>
          <w:rFonts w:eastAsia="Times New Roman" w:cs="Times New Roman"/>
          <w:szCs w:val="24"/>
        </w:rPr>
        <w:t>τους</w:t>
      </w:r>
      <w:r>
        <w:rPr>
          <w:rFonts w:eastAsia="Times New Roman" w:cs="Times New Roman"/>
          <w:szCs w:val="24"/>
        </w:rPr>
        <w:t xml:space="preserve"> θα μπορούν να σ</w:t>
      </w:r>
      <w:r>
        <w:rPr>
          <w:rFonts w:eastAsia="Times New Roman" w:cs="Times New Roman"/>
          <w:szCs w:val="24"/>
        </w:rPr>
        <w:t xml:space="preserve">υνεισφέρουν καλύτερα, να αντιμετωπίσει </w:t>
      </w:r>
      <w:r>
        <w:rPr>
          <w:rFonts w:eastAsia="Times New Roman" w:cs="Times New Roman"/>
          <w:szCs w:val="24"/>
        </w:rPr>
        <w:lastRenderedPageBreak/>
        <w:t>τις νέες προτεραιότητες για τη στελέχωση νέων υπηρεσιών και φορέων που έχουν αναδυθεί ή προκύψει με την πάροδο του χρόνου, για να καλύψουν τις νέες ανάγκες του δημοσίου.</w:t>
      </w:r>
    </w:p>
    <w:p w14:paraId="18B5103D"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Τι χαρακτήριζε τη δημόσια διοίκηση και τι ίσχυε</w:t>
      </w:r>
      <w:r>
        <w:rPr>
          <w:rFonts w:eastAsia="Times New Roman" w:cs="Times New Roman"/>
          <w:szCs w:val="24"/>
        </w:rPr>
        <w:t xml:space="preserve"> μέχρι σήμερα; Ένα σύστημα αδιαφάνειας, που υπηρετούσε το πολιτικό κατεστημένο, με</w:t>
      </w:r>
      <w:r>
        <w:rPr>
          <w:rFonts w:eastAsia="Times New Roman" w:cs="Times New Roman"/>
          <w:szCs w:val="24"/>
        </w:rPr>
        <w:t>:</w:t>
      </w:r>
      <w:r>
        <w:rPr>
          <w:rFonts w:eastAsia="Times New Roman" w:cs="Times New Roman"/>
          <w:szCs w:val="24"/>
        </w:rPr>
        <w:t xml:space="preserve"> Π</w:t>
      </w:r>
      <w:r>
        <w:rPr>
          <w:rFonts w:eastAsia="Times New Roman" w:cs="Times New Roman"/>
          <w:szCs w:val="24"/>
        </w:rPr>
        <w:t>ρώτον, απουσία κριτηρίων για την αξιολόγηση των αναγκών σε υπηρεσίες και προσωπικό.</w:t>
      </w:r>
    </w:p>
    <w:p w14:paraId="18B5103E"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Δεύτερον, πλήρη έλλειψη κεντρικού σχεδιασμού, έλλειψη εγγυήσεων και διαφάνειας και αντι</w:t>
      </w:r>
      <w:r>
        <w:rPr>
          <w:rFonts w:eastAsia="Times New Roman" w:cs="Times New Roman"/>
          <w:szCs w:val="24"/>
        </w:rPr>
        <w:t>κειμενικότητας στις διαδικασίες επιλογής για τη θέση που καλύπτονταν, ύπαρξη πλήθους γενικών και ειδικών διατάξεων με απεριόριστες παρεκκλίσεις από γενικές αρχές που θέτει ο Υπαλληλικός Κώδικας, απουσία δεσμευτικών προθεσμιών, για να ολοκληρωθεί μία απόσπα</w:t>
      </w:r>
      <w:r>
        <w:rPr>
          <w:rFonts w:eastAsia="Times New Roman" w:cs="Times New Roman"/>
          <w:szCs w:val="24"/>
        </w:rPr>
        <w:t xml:space="preserve">ση ή μετάταξη, γραφειοκρατική επιβάρυνση των διαδικασιών. Δεν ξέρω και εγώ πόσες </w:t>
      </w:r>
      <w:proofErr w:type="spellStart"/>
      <w:r>
        <w:rPr>
          <w:rFonts w:eastAsia="Times New Roman" w:cs="Times New Roman"/>
          <w:szCs w:val="24"/>
        </w:rPr>
        <w:t>συνυπογραφές</w:t>
      </w:r>
      <w:proofErr w:type="spellEnd"/>
      <w:r>
        <w:rPr>
          <w:rFonts w:eastAsia="Times New Roman" w:cs="Times New Roman"/>
          <w:szCs w:val="24"/>
        </w:rPr>
        <w:t xml:space="preserve"> απαιτούντο για να ολοκληρωθεί μία μετάταξη. </w:t>
      </w:r>
      <w:r>
        <w:rPr>
          <w:rFonts w:eastAsia="Times New Roman" w:cs="Times New Roman"/>
          <w:szCs w:val="24"/>
        </w:rPr>
        <w:lastRenderedPageBreak/>
        <w:t xml:space="preserve">Με το παρόν σχέδιο νόμου, λοιπόν, η Κυβέρνηση επιδιώκει να συμβάλει στην εκ νέου δόμηση της δημόσιας διοίκησης. </w:t>
      </w:r>
    </w:p>
    <w:p w14:paraId="18B5103F"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Θα πρ</w:t>
      </w:r>
      <w:r>
        <w:rPr>
          <w:rFonts w:eastAsia="Times New Roman" w:cs="Times New Roman"/>
          <w:szCs w:val="24"/>
        </w:rPr>
        <w:t>έπει βέβαια να σημειώσουμε –και εδώ ήταν σωστή η παρατήρηση ενός εκπροσώπου φορέα στην ακρόαση φορέων- ότι η κινητικότητα δεν αρκεί ούτε συνιστά πανάκεια, για να αντιμετωπίσουμε τα σοβαρότατα προβλήματα της δημόσιας διοίκησης και της αυτοδιοίκησης. Γνωρίζο</w:t>
      </w:r>
      <w:r>
        <w:rPr>
          <w:rFonts w:eastAsia="Times New Roman" w:cs="Times New Roman"/>
          <w:szCs w:val="24"/>
        </w:rPr>
        <w:t xml:space="preserve">υμε πως απαιτούνται προσλήψεις για να συμπληρωθούν τα κενά, για να ανταποκριθεί το δημόσιο σε αυτές τις νέες, σύγχρονες πιεστικές ανάγκες. </w:t>
      </w:r>
    </w:p>
    <w:p w14:paraId="18B51040"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Γνωρίζουμε επίσης, την αναγκαιότητα και της ηλικιακής ανανέωσης της δημόσιας διοίκησης. Ωστόσο, η κινητικότητα μπορε</w:t>
      </w:r>
      <w:r>
        <w:rPr>
          <w:rFonts w:eastAsia="Times New Roman" w:cs="Times New Roman"/>
          <w:szCs w:val="24"/>
        </w:rPr>
        <w:t xml:space="preserve">ί πραγματικά να συμβάλει στον </w:t>
      </w:r>
      <w:proofErr w:type="spellStart"/>
      <w:r>
        <w:rPr>
          <w:rFonts w:eastAsia="Times New Roman" w:cs="Times New Roman"/>
          <w:szCs w:val="24"/>
        </w:rPr>
        <w:t>εξορθολογισμό</w:t>
      </w:r>
      <w:proofErr w:type="spellEnd"/>
      <w:r>
        <w:rPr>
          <w:rFonts w:eastAsia="Times New Roman" w:cs="Times New Roman"/>
          <w:szCs w:val="24"/>
        </w:rPr>
        <w:t xml:space="preserve"> και στην ουσιαστική αναβάθμιση του υφιστάμενου μηχανισμού, υποδεικνύοντας ταυτόχρονα κενά, ελλείψεις, αδυναμίες, οι οποίες πρέπει να καλυφθούν με νέες θέσεις.</w:t>
      </w:r>
    </w:p>
    <w:p w14:paraId="18B51041"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lastRenderedPageBreak/>
        <w:t>Ποια είναι τα καινοτομικά στοιχεία αυτού του νομοσχεδ</w:t>
      </w:r>
      <w:r>
        <w:rPr>
          <w:rFonts w:eastAsia="Times New Roman" w:cs="Times New Roman"/>
          <w:szCs w:val="24"/>
        </w:rPr>
        <w:t>ίου για την κινητικότητα; Κατ’ αρχάς, για πρώτη φορά στη διοικητική ιστορία, το ζήτημα της κινητικότητας αντιμετωπίζεται ολοκληρωμένα και ενιαία, ορίζονται γενικές αρχές. Και μάλιστα, ουσιαστική καινοτομία αυτού του προτεινόμενου συστήματος είναι ο εθελοντ</w:t>
      </w:r>
      <w:r>
        <w:rPr>
          <w:rFonts w:eastAsia="Times New Roman" w:cs="Times New Roman"/>
          <w:szCs w:val="24"/>
        </w:rPr>
        <w:t>ικός χαρακτήρας της κινητικότητας. Πυρήνες αυτής της νέας κινητικότητας είναι η σύνδεση των αναγκών. Από τη μία, έχουμε τις ανάγκες της υπηρεσίας και από την άλλη, έχουμε τις ατομικές επιλογές των υπαλλήλων. Δημοσιοποιείται η κάλυψη των θέσεων και μάλιστα,</w:t>
      </w:r>
      <w:r>
        <w:rPr>
          <w:rFonts w:eastAsia="Times New Roman" w:cs="Times New Roman"/>
          <w:szCs w:val="24"/>
        </w:rPr>
        <w:t xml:space="preserve"> σε έναν κύκλο τριών φορών και υπάρχει ανάρτηση σε  ηλεκτρονική πλατφόρμα, άρα υπάρχει διαφάνεια. </w:t>
      </w:r>
    </w:p>
    <w:p w14:paraId="18B5104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θα ήθελα να αναφερθώ στην κριτική που ασκήθηκε από την Αντιπολίτευση για το αμετακίνητο του δημοσίου τομέα λόγω </w:t>
      </w:r>
      <w:proofErr w:type="spellStart"/>
      <w:r>
        <w:rPr>
          <w:rFonts w:eastAsia="Times New Roman" w:cs="Times New Roman"/>
          <w:szCs w:val="24"/>
        </w:rPr>
        <w:t>εθελοντικότητας</w:t>
      </w:r>
      <w:proofErr w:type="spellEnd"/>
      <w:r>
        <w:rPr>
          <w:rFonts w:eastAsia="Times New Roman" w:cs="Times New Roman"/>
          <w:szCs w:val="24"/>
        </w:rPr>
        <w:t xml:space="preserve"> της κινητικότ</w:t>
      </w:r>
      <w:r>
        <w:rPr>
          <w:rFonts w:eastAsia="Times New Roman" w:cs="Times New Roman"/>
          <w:szCs w:val="24"/>
        </w:rPr>
        <w:t>ητας. Είναι η κριτική αναμενόμενη, που σε μεγάλο βαθμό, κρίνοντας εκ του αποτελέσματος των πολιτικών που ακολουθήθηκαν τα τελευταία χρόνια, δεν περιμέναμε κάτι περισσότερο.</w:t>
      </w:r>
    </w:p>
    <w:p w14:paraId="18B5104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τίθενται μια σειρά από ερωτήματα: </w:t>
      </w:r>
      <w:r>
        <w:rPr>
          <w:rFonts w:eastAsia="Times New Roman" w:cs="Times New Roman"/>
          <w:szCs w:val="24"/>
        </w:rPr>
        <w:t xml:space="preserve">Πιστεύετε ότι σήμερα, με την απόσυρση τετρακοσίων χιλιάδων υπάλληλων και με τη μείωση περίπου χιλίων υπαλλήλων ετησίως, υπάρχει αναγκαιότητα της </w:t>
      </w:r>
      <w:proofErr w:type="spellStart"/>
      <w:r>
        <w:rPr>
          <w:rFonts w:eastAsia="Times New Roman" w:cs="Times New Roman"/>
          <w:szCs w:val="24"/>
        </w:rPr>
        <w:t>υποχρεωτικότητας</w:t>
      </w:r>
      <w:proofErr w:type="spellEnd"/>
      <w:r>
        <w:rPr>
          <w:rFonts w:eastAsia="Times New Roman" w:cs="Times New Roman"/>
          <w:szCs w:val="24"/>
        </w:rPr>
        <w:t>; Θεωρείτε ότι μια οποιαδήποτε μεταρρύθμιση μπορεί να πραγματοποιηθεί αν δεν έχει συμμάχους του</w:t>
      </w:r>
      <w:r>
        <w:rPr>
          <w:rFonts w:eastAsia="Times New Roman" w:cs="Times New Roman"/>
          <w:szCs w:val="24"/>
        </w:rPr>
        <w:t xml:space="preserve">ς ίδιους τους εμπλεκόμενους, δηλαδή τους δημοσίους υπαλλήλους και τους υπαλλήλους της αυτοδιοίκησης; Θεωρείτε πως η διοίκηση πρέπει να είναι </w:t>
      </w:r>
      <w:proofErr w:type="spellStart"/>
      <w:r>
        <w:rPr>
          <w:rFonts w:eastAsia="Times New Roman" w:cs="Times New Roman"/>
          <w:szCs w:val="24"/>
        </w:rPr>
        <w:t>τιμωρητική</w:t>
      </w:r>
      <w:proofErr w:type="spellEnd"/>
      <w:r>
        <w:rPr>
          <w:rFonts w:eastAsia="Times New Roman" w:cs="Times New Roman"/>
          <w:szCs w:val="24"/>
        </w:rPr>
        <w:t xml:space="preserve"> απέναντι στους δημοσίους υπαλλήλους; Να τους μετακινεί όπου θέλει χωρίς να λαμβάνει υπ’ </w:t>
      </w:r>
      <w:proofErr w:type="spellStart"/>
      <w:r>
        <w:rPr>
          <w:rFonts w:eastAsia="Times New Roman" w:cs="Times New Roman"/>
          <w:szCs w:val="24"/>
        </w:rPr>
        <w:t>όψιν</w:t>
      </w:r>
      <w:proofErr w:type="spellEnd"/>
      <w:r>
        <w:rPr>
          <w:rFonts w:eastAsia="Times New Roman" w:cs="Times New Roman"/>
          <w:szCs w:val="24"/>
        </w:rPr>
        <w:t xml:space="preserve"> τις ανάγκες</w:t>
      </w:r>
      <w:r>
        <w:rPr>
          <w:rFonts w:eastAsia="Times New Roman" w:cs="Times New Roman"/>
          <w:szCs w:val="24"/>
        </w:rPr>
        <w:t xml:space="preserve"> ή τις συνθήκες ζωής αυτών των εργαζομένων, όπως έγινε επί χρόνια για την κατάργηση κλάδων και ειδικοτήτων για τη σύμπτυξη φορέων και υπηρεσιών;</w:t>
      </w:r>
    </w:p>
    <w:p w14:paraId="18B5104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Διότι εμείς έχουμε πραγματικά μια εντελώς διαφορετική προσέγγιση. Οι δημόσιοι υπάλληλοι και εργαζόμενοι στην αυ</w:t>
      </w:r>
      <w:r>
        <w:rPr>
          <w:rFonts w:eastAsia="Times New Roman" w:cs="Times New Roman"/>
          <w:szCs w:val="24"/>
        </w:rPr>
        <w:t>τοδιοίκηση</w:t>
      </w:r>
      <w:r>
        <w:rPr>
          <w:rFonts w:eastAsia="Times New Roman" w:cs="Times New Roman"/>
          <w:szCs w:val="24"/>
        </w:rPr>
        <w:t>,</w:t>
      </w:r>
      <w:r>
        <w:rPr>
          <w:rFonts w:eastAsia="Times New Roman" w:cs="Times New Roman"/>
          <w:szCs w:val="24"/>
        </w:rPr>
        <w:t xml:space="preserve"> είναι σύμμαχοι της Κυβέρνησης στην αναδιάρθρωση και για τις τομές που επιχειρούνται. Η Κυβέρνηση οφείλει να βάλει το πλαίσιο, τους όρους και τις προδιαγραφές για τους φορείς και τους υπαλλήλους. Όμως εμείς ως φιλοσοφία επιλέγουμε τη συνεργασία </w:t>
      </w:r>
      <w:r>
        <w:rPr>
          <w:rFonts w:eastAsia="Times New Roman" w:cs="Times New Roman"/>
          <w:szCs w:val="24"/>
        </w:rPr>
        <w:t xml:space="preserve">και την εθελούσια μετακίνηση, </w:t>
      </w:r>
      <w:r>
        <w:rPr>
          <w:rFonts w:eastAsia="Times New Roman" w:cs="Times New Roman"/>
          <w:szCs w:val="24"/>
        </w:rPr>
        <w:lastRenderedPageBreak/>
        <w:t>διότι πραγματικά εμπιστευόμαστε αυτό το ανθρώπινο δυναμικό και γιατί θεωρούμε πως η κινητικότητα μπορεί πραγματικά να βελτιώσει την αποτελεσματικότητα.</w:t>
      </w:r>
    </w:p>
    <w:p w14:paraId="18B5104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Δεύτερο σημείο: Αυτό που δεν έχει γίνει αντιληπτό από την Αντιπολίτευση εί</w:t>
      </w:r>
      <w:r>
        <w:rPr>
          <w:rFonts w:eastAsia="Times New Roman" w:cs="Times New Roman"/>
          <w:szCs w:val="24"/>
        </w:rPr>
        <w:t xml:space="preserve">ναι το οργανωτικό πλαίσιο αυτής της κινητικότητας. Μάλιστα, έχει δεχτεί αρκετή κριτική. Αυτή είναι η λεγόμενη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ινητικότητας, ένα συλλογικό  όργανο με αυξημένες εγγυήσεις αντικειμενικότητας, αμεροληψίας και γνώσης. Η Κεντρική Επιτροπή Κινη</w:t>
      </w:r>
      <w:r>
        <w:rPr>
          <w:rFonts w:eastAsia="Times New Roman" w:cs="Times New Roman"/>
          <w:szCs w:val="24"/>
        </w:rPr>
        <w:t>τικότητας συντονίζει και επιβλέπει την εφαρμογή του ενιαίου συστήματος, αξιολογεί τα αιτήματα των φορέων και έχει την εποπτεία της διαχείρισης του ψηφιακού οργανογράμματος της δημόσιας διοίκησης. Δεν υπερκαλύπτει το υπηρεσιακό συμβούλιο, αλλά είναι ένα επι</w:t>
      </w:r>
      <w:r>
        <w:rPr>
          <w:rFonts w:eastAsia="Times New Roman" w:cs="Times New Roman"/>
          <w:szCs w:val="24"/>
        </w:rPr>
        <w:t>πλέον όργανο δίπλα στο υπηρεσιακό που διασφαλίζει μεγαλύτερη διαφάνεια.</w:t>
      </w:r>
    </w:p>
    <w:p w14:paraId="18B5104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Τρίτο σημείο: Η καταπολέμηση της γραφειοκρατίας. Γίν</w:t>
      </w:r>
      <w:r>
        <w:rPr>
          <w:rFonts w:eastAsia="Times New Roman" w:cs="Times New Roman"/>
          <w:szCs w:val="24"/>
        </w:rPr>
        <w:t>ονται</w:t>
      </w:r>
      <w:r>
        <w:rPr>
          <w:rFonts w:eastAsia="Times New Roman" w:cs="Times New Roman"/>
          <w:szCs w:val="24"/>
        </w:rPr>
        <w:t xml:space="preserve"> πλέον παρελθόν οι δεκάδες υπογραφές που απαιτούνταν για την απλή μετακίνηση ενός υπαλλήλου από τη μία υπηρεσία στην άλλη. Αυτό</w:t>
      </w:r>
      <w:r>
        <w:rPr>
          <w:rFonts w:eastAsia="Times New Roman" w:cs="Times New Roman"/>
          <w:szCs w:val="24"/>
        </w:rPr>
        <w:t xml:space="preserve"> έχει γίνει πια παρελθόν.</w:t>
      </w:r>
    </w:p>
    <w:p w14:paraId="18B5104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Τέταρτο σημείο: Δικλίδες ασφαλείας για τους φορείς. Και εδώ πραγματικά είναι μια απάντηση πάλι προς την αντιπολίτευση ότι τίθενται δικλίδες ασφαλείας στο σύστημα, για να διασφαλιστεί ότι καμμία υπηρεσία δεν θα αποδυναμωθεί και θα </w:t>
      </w:r>
      <w:r>
        <w:rPr>
          <w:rFonts w:eastAsia="Times New Roman" w:cs="Times New Roman"/>
          <w:szCs w:val="24"/>
        </w:rPr>
        <w:t>συνεχίσει να λειτουργεί σε κανονικό επίπεδο. Και αυτό το διασφαλίζει η Κεντρική Επιτροπή Κινητικότητας.</w:t>
      </w:r>
    </w:p>
    <w:p w14:paraId="18B5104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Τι χαρακτήριζε και τι ίσχυε μέχρι σήμερα; Ακριβώς αυτό το σύστημα είχε δομηθεί πάνω σε μια παλ</w:t>
      </w:r>
      <w:r>
        <w:rPr>
          <w:rFonts w:eastAsia="Times New Roman" w:cs="Times New Roman"/>
          <w:szCs w:val="24"/>
        </w:rPr>
        <w:t>α</w:t>
      </w:r>
      <w:r>
        <w:rPr>
          <w:rFonts w:eastAsia="Times New Roman" w:cs="Times New Roman"/>
          <w:szCs w:val="24"/>
        </w:rPr>
        <w:t>ιού τύπου αρχιτεκτονική των δημόσιων υπηρεσιών και δεν μπ</w:t>
      </w:r>
      <w:r>
        <w:rPr>
          <w:rFonts w:eastAsia="Times New Roman" w:cs="Times New Roman"/>
          <w:szCs w:val="24"/>
        </w:rPr>
        <w:t>ορούσε να ακολουθήσει την οργανωτική και θεματική ανάπτυξη του δημόσιου τομέα. Εξυπηρετούσε το παλ</w:t>
      </w:r>
      <w:r>
        <w:rPr>
          <w:rFonts w:eastAsia="Times New Roman" w:cs="Times New Roman"/>
          <w:szCs w:val="24"/>
        </w:rPr>
        <w:t>α</w:t>
      </w:r>
      <w:r>
        <w:rPr>
          <w:rFonts w:eastAsia="Times New Roman" w:cs="Times New Roman"/>
          <w:szCs w:val="24"/>
        </w:rPr>
        <w:t>ιό σύστημα</w:t>
      </w:r>
      <w:r>
        <w:rPr>
          <w:rFonts w:eastAsia="Times New Roman" w:cs="Times New Roman"/>
          <w:szCs w:val="24"/>
        </w:rPr>
        <w:t>,</w:t>
      </w:r>
      <w:r>
        <w:rPr>
          <w:rFonts w:eastAsia="Times New Roman" w:cs="Times New Roman"/>
          <w:szCs w:val="24"/>
        </w:rPr>
        <w:t xml:space="preserve"> το οποίο την τελευταία πενταετία αντί να το αντικαταστήσει το έκανε ολοένα και πιο περίπλοκο και συνέβαλε τα μέγιστα στην </w:t>
      </w:r>
      <w:r>
        <w:rPr>
          <w:rFonts w:eastAsia="Times New Roman" w:cs="Times New Roman"/>
          <w:szCs w:val="24"/>
        </w:rPr>
        <w:lastRenderedPageBreak/>
        <w:t xml:space="preserve">αναπαραγωγή της </w:t>
      </w:r>
      <w:proofErr w:type="spellStart"/>
      <w:r>
        <w:rPr>
          <w:rFonts w:eastAsia="Times New Roman" w:cs="Times New Roman"/>
          <w:szCs w:val="24"/>
        </w:rPr>
        <w:t>πελατοκ</w:t>
      </w:r>
      <w:r>
        <w:rPr>
          <w:rFonts w:eastAsia="Times New Roman" w:cs="Times New Roman"/>
          <w:szCs w:val="24"/>
        </w:rPr>
        <w:t>ρατίας</w:t>
      </w:r>
      <w:proofErr w:type="spellEnd"/>
      <w:r>
        <w:rPr>
          <w:rFonts w:eastAsia="Times New Roman" w:cs="Times New Roman"/>
          <w:szCs w:val="24"/>
        </w:rPr>
        <w:t>. Γι’ αυτό άλλωστε και το σύστημα της κινητικότητας είναι βασικό εργαλείο για μας για τη βελτίωση της δημόσιας διοίκησης.</w:t>
      </w:r>
    </w:p>
    <w:p w14:paraId="18B5104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Πέμπτο σημείο: Απλοποίηση των αμοιβαίων μετατάξεων και της συνυπηρέτησης. Σε αυτά θα αναφερθούμε στην κατ’ </w:t>
      </w:r>
      <w:proofErr w:type="spellStart"/>
      <w:r>
        <w:rPr>
          <w:rFonts w:eastAsia="Times New Roman" w:cs="Times New Roman"/>
          <w:szCs w:val="24"/>
        </w:rPr>
        <w:t>άρθρον</w:t>
      </w:r>
      <w:proofErr w:type="spellEnd"/>
      <w:r>
        <w:rPr>
          <w:rFonts w:eastAsia="Times New Roman" w:cs="Times New Roman"/>
          <w:szCs w:val="24"/>
        </w:rPr>
        <w:t xml:space="preserve"> συζήτηση. </w:t>
      </w:r>
    </w:p>
    <w:p w14:paraId="18B5104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w:t>
      </w:r>
      <w:r>
        <w:rPr>
          <w:rFonts w:eastAsia="Times New Roman" w:cs="Times New Roman"/>
          <w:szCs w:val="24"/>
        </w:rPr>
        <w:t xml:space="preserve"> δεύτερο μέρος αυτού του σχεδίου νόμου θεσπίζονται τα ασυμβίβαστα και η πρόληψη των περιπτώσεων σύγκρουσης συμφερόντων και λοιπών διατάξεων.</w:t>
      </w:r>
    </w:p>
    <w:p w14:paraId="18B5104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Όπως, λοιπόν, προανέφερα και σαν δεύτερη τομή, στο σχέδιο νόμου προβλέπονται μια σειρά από διαδικασίες ελέγχου</w:t>
      </w:r>
      <w:r>
        <w:rPr>
          <w:rFonts w:eastAsia="Times New Roman" w:cs="Times New Roman"/>
          <w:szCs w:val="24"/>
        </w:rPr>
        <w:t>,</w:t>
      </w:r>
      <w:r>
        <w:rPr>
          <w:rFonts w:eastAsia="Times New Roman" w:cs="Times New Roman"/>
          <w:szCs w:val="24"/>
        </w:rPr>
        <w:t xml:space="preserve"> με </w:t>
      </w:r>
      <w:r>
        <w:rPr>
          <w:rFonts w:eastAsia="Times New Roman" w:cs="Times New Roman"/>
          <w:szCs w:val="24"/>
        </w:rPr>
        <w:t>στόχο την εξάλειψη του φαινομένου που έχει να κάνει με τη μετακίνηση προσώπων από και προς τον ιδιωτικό τομέα. Οι διατάξεις αυτές οφείλουμε να σημειώσουμε ότι αποτελούν εφαρμογή συναφών κανόνων και συστάσεων διεθνών και ευρωπαϊκών οργάνων, όπως είναι η σύμ</w:t>
      </w:r>
      <w:r>
        <w:rPr>
          <w:rFonts w:eastAsia="Times New Roman" w:cs="Times New Roman"/>
          <w:szCs w:val="24"/>
        </w:rPr>
        <w:t xml:space="preserve">βαση </w:t>
      </w:r>
      <w:r>
        <w:rPr>
          <w:rFonts w:eastAsia="Times New Roman" w:cs="Times New Roman"/>
          <w:szCs w:val="24"/>
        </w:rPr>
        <w:lastRenderedPageBreak/>
        <w:t>του ΟΗΕ. Επίσης, παρ’ όλα τα προβλήματα που υπάρχουν σε ευρωπαϊκό επίπεδο, οφείλουμε να υπενθυμίσουμε ότι το ψήφισμα του Ευρωπαϊκού Κοινοβουλίου της 11</w:t>
      </w:r>
      <w:r w:rsidRPr="002577E5">
        <w:rPr>
          <w:rFonts w:eastAsia="Times New Roman" w:cs="Times New Roman"/>
          <w:szCs w:val="24"/>
          <w:vertAlign w:val="superscript"/>
        </w:rPr>
        <w:t>ης</w:t>
      </w:r>
      <w:r>
        <w:rPr>
          <w:rFonts w:eastAsia="Times New Roman" w:cs="Times New Roman"/>
          <w:szCs w:val="24"/>
        </w:rPr>
        <w:t xml:space="preserve"> </w:t>
      </w:r>
      <w:r>
        <w:rPr>
          <w:rFonts w:eastAsia="Times New Roman" w:cs="Times New Roman"/>
          <w:szCs w:val="24"/>
        </w:rPr>
        <w:t>Ιουνίου του 2013 σχετικά με το οργανωμένο έγκλημα, τη διαφθορά και τη νομιμοποίηση εσόδων από εγκ</w:t>
      </w:r>
      <w:r>
        <w:rPr>
          <w:rFonts w:eastAsia="Times New Roman" w:cs="Times New Roman"/>
          <w:szCs w:val="24"/>
        </w:rPr>
        <w:t xml:space="preserve">ληματικές ενέργειες. Περαιτέρω θα αναφερθούμε στη συζήτηση κατ’ </w:t>
      </w:r>
      <w:proofErr w:type="spellStart"/>
      <w:r>
        <w:rPr>
          <w:rFonts w:eastAsia="Times New Roman" w:cs="Times New Roman"/>
          <w:szCs w:val="24"/>
        </w:rPr>
        <w:t>άρθρον</w:t>
      </w:r>
      <w:proofErr w:type="spellEnd"/>
      <w:r>
        <w:rPr>
          <w:rFonts w:eastAsia="Times New Roman" w:cs="Times New Roman"/>
          <w:szCs w:val="24"/>
        </w:rPr>
        <w:t>.</w:t>
      </w:r>
    </w:p>
    <w:p w14:paraId="18B5104C" w14:textId="77777777" w:rsidR="003250C9" w:rsidRDefault="00D334B4">
      <w:pPr>
        <w:spacing w:line="600" w:lineRule="auto"/>
        <w:ind w:firstLine="720"/>
        <w:jc w:val="both"/>
        <w:rPr>
          <w:rFonts w:eastAsia="Times New Roman"/>
          <w:szCs w:val="24"/>
        </w:rPr>
      </w:pPr>
      <w:r>
        <w:rPr>
          <w:rFonts w:eastAsia="Times New Roman"/>
          <w:szCs w:val="24"/>
        </w:rPr>
        <w:t xml:space="preserve">Εδώ υπάρχει ένα εύλογο ερώτημα που μπορεί να τεθεί προς την Αντιπολίτευση, αν πραγματικά θέλει να υπάρχει αυτή η ρύθμιση του φαινομένου των περιστρεφόμενων θυρών και θα δούμε την </w:t>
      </w:r>
      <w:r>
        <w:rPr>
          <w:rFonts w:eastAsia="Times New Roman"/>
          <w:szCs w:val="24"/>
        </w:rPr>
        <w:t xml:space="preserve">κριτική που θα ασκήσουν στην κατ’ </w:t>
      </w:r>
      <w:proofErr w:type="spellStart"/>
      <w:r>
        <w:rPr>
          <w:rFonts w:eastAsia="Times New Roman"/>
          <w:szCs w:val="24"/>
        </w:rPr>
        <w:t>άρθρον</w:t>
      </w:r>
      <w:proofErr w:type="spellEnd"/>
      <w:r>
        <w:rPr>
          <w:rFonts w:eastAsia="Times New Roman"/>
          <w:szCs w:val="24"/>
        </w:rPr>
        <w:t xml:space="preserve"> συζήτηση.</w:t>
      </w:r>
    </w:p>
    <w:p w14:paraId="18B5104D" w14:textId="77777777" w:rsidR="003250C9" w:rsidRDefault="00D334B4">
      <w:pPr>
        <w:spacing w:line="600" w:lineRule="auto"/>
        <w:ind w:firstLine="720"/>
        <w:jc w:val="both"/>
        <w:rPr>
          <w:rFonts w:eastAsia="Times New Roman"/>
          <w:szCs w:val="24"/>
        </w:rPr>
      </w:pPr>
      <w:r>
        <w:rPr>
          <w:rFonts w:eastAsia="Times New Roman"/>
          <w:szCs w:val="24"/>
        </w:rPr>
        <w:t>Τέλος, υπάρχει το τρίτο κεφάλαιο με τις λοιπές διατάξεις. Εδώ, πραγματικά, η ηλεκτρονική διαδικασία έκδοσης διακίνησης διοικητικών πράξεων και εγγράφων αποτελεί, θα λέγαμε, μια μεγάλη καινοτομία, αν και οφ</w:t>
      </w:r>
      <w:r>
        <w:rPr>
          <w:rFonts w:eastAsia="Times New Roman"/>
          <w:szCs w:val="24"/>
        </w:rPr>
        <w:t xml:space="preserve">είλουμε να υπενθυμίσουμε ότι υπήρχε νομικό πλαίσιο για την εισαγωγή της ηλεκτρονικής υπογραφής. Υφίσταται από το 2011, δεν έχει ενεργοποιηθεί, ενώ το ελληνικό </w:t>
      </w:r>
      <w:r>
        <w:rPr>
          <w:rFonts w:eastAsia="Times New Roman"/>
          <w:szCs w:val="24"/>
        </w:rPr>
        <w:t>δ</w:t>
      </w:r>
      <w:r>
        <w:rPr>
          <w:rFonts w:eastAsia="Times New Roman"/>
          <w:szCs w:val="24"/>
        </w:rPr>
        <w:t xml:space="preserve">ημόσιο οφείλουμε να τονίσουμε </w:t>
      </w:r>
      <w:r>
        <w:rPr>
          <w:rFonts w:eastAsia="Times New Roman"/>
          <w:szCs w:val="24"/>
        </w:rPr>
        <w:lastRenderedPageBreak/>
        <w:t>ότι έχει δαπανήσει τα τελευταία δεκαπέντε έτη περίπου 6 δισεκατομμ</w:t>
      </w:r>
      <w:r>
        <w:rPr>
          <w:rFonts w:eastAsia="Times New Roman"/>
          <w:szCs w:val="24"/>
        </w:rPr>
        <w:t xml:space="preserve">ύρια, εμμένοντας στη χρήση χαρτιού και στις έντυπες διαδικασίες. Με τη ρύθμιση αυτή για τα δύο επόμενα έτη, 2017-2018, το </w:t>
      </w:r>
      <w:r>
        <w:rPr>
          <w:rFonts w:eastAsia="Times New Roman"/>
          <w:szCs w:val="24"/>
        </w:rPr>
        <w:t>δ</w:t>
      </w:r>
      <w:r>
        <w:rPr>
          <w:rFonts w:eastAsia="Times New Roman"/>
          <w:szCs w:val="24"/>
        </w:rPr>
        <w:t>ημόσιο μπορεί να εξοικονομήσει ποσόν της τάξεως των 800 εκατομμυρίων.</w:t>
      </w:r>
    </w:p>
    <w:p w14:paraId="18B5104E" w14:textId="77777777" w:rsidR="003250C9" w:rsidRDefault="00D334B4">
      <w:pPr>
        <w:spacing w:line="600" w:lineRule="auto"/>
        <w:ind w:firstLine="720"/>
        <w:jc w:val="both"/>
        <w:rPr>
          <w:rFonts w:eastAsia="Times New Roman"/>
          <w:szCs w:val="24"/>
        </w:rPr>
      </w:pPr>
      <w:r>
        <w:rPr>
          <w:rFonts w:eastAsia="Times New Roman"/>
          <w:szCs w:val="24"/>
        </w:rPr>
        <w:t xml:space="preserve">(Στο σημείο αυτό </w:t>
      </w:r>
      <w:r>
        <w:rPr>
          <w:rFonts w:eastAsia="Times New Roman"/>
          <w:szCs w:val="24"/>
        </w:rPr>
        <w:t>κ</w:t>
      </w:r>
      <w:r>
        <w:rPr>
          <w:rFonts w:eastAsia="Times New Roman"/>
          <w:szCs w:val="24"/>
        </w:rPr>
        <w:t xml:space="preserve">τυπάει το κουδούνι λήξεως του χρόνου ομιλίας </w:t>
      </w:r>
      <w:r>
        <w:rPr>
          <w:rFonts w:eastAsia="Times New Roman"/>
          <w:szCs w:val="24"/>
        </w:rPr>
        <w:t>της κυρίας Βουλευτού)</w:t>
      </w:r>
    </w:p>
    <w:p w14:paraId="18B5104F" w14:textId="77777777" w:rsidR="003250C9" w:rsidRDefault="00D334B4">
      <w:pPr>
        <w:spacing w:line="600" w:lineRule="auto"/>
        <w:ind w:firstLine="720"/>
        <w:jc w:val="both"/>
        <w:rPr>
          <w:rFonts w:eastAsia="Times New Roman"/>
          <w:szCs w:val="24"/>
        </w:rPr>
      </w:pPr>
      <w:r>
        <w:rPr>
          <w:rFonts w:eastAsia="Times New Roman"/>
          <w:szCs w:val="24"/>
        </w:rPr>
        <w:t>Εκτός από τα οικονομικά οφέλη, οφείλουμε να επισημάνουμε ότι μειώνονται οι γραφειοκρατικές δομές και υποστηρίζεται –δώστε μου δύο λεπτά και ολοκληρώνω- το γενικό αίτημα για τη διαφάνεια στη δημόσια διοίκηση.</w:t>
      </w:r>
    </w:p>
    <w:p w14:paraId="18B51050" w14:textId="77777777" w:rsidR="003250C9" w:rsidRDefault="00D334B4">
      <w:pPr>
        <w:spacing w:line="600" w:lineRule="auto"/>
        <w:ind w:firstLine="720"/>
        <w:jc w:val="both"/>
        <w:rPr>
          <w:rFonts w:eastAsia="Times New Roman"/>
          <w:szCs w:val="24"/>
        </w:rPr>
      </w:pPr>
      <w:r>
        <w:rPr>
          <w:rFonts w:eastAsia="Times New Roman"/>
          <w:szCs w:val="24"/>
        </w:rPr>
        <w:t>Τέλος, υπάρχουν ειδικά άρθ</w:t>
      </w:r>
      <w:r>
        <w:rPr>
          <w:rFonts w:eastAsia="Times New Roman"/>
          <w:szCs w:val="24"/>
        </w:rPr>
        <w:t xml:space="preserve">ρα που αναφέρονται στα μέτρα για τα άτομα με αναπηρίες και σε ευπαθείς ομάδες. Σε αυτά θα αναφερθούμε στην κατ’ </w:t>
      </w:r>
      <w:proofErr w:type="spellStart"/>
      <w:r>
        <w:rPr>
          <w:rFonts w:eastAsia="Times New Roman"/>
          <w:szCs w:val="24"/>
        </w:rPr>
        <w:t>άρθρον</w:t>
      </w:r>
      <w:proofErr w:type="spellEnd"/>
      <w:r>
        <w:rPr>
          <w:rFonts w:eastAsia="Times New Roman"/>
          <w:szCs w:val="24"/>
        </w:rPr>
        <w:t xml:space="preserve"> συζήτηση αναλυτικά.</w:t>
      </w:r>
    </w:p>
    <w:p w14:paraId="18B51051" w14:textId="77777777" w:rsidR="003250C9" w:rsidRDefault="00D334B4">
      <w:pPr>
        <w:spacing w:line="600" w:lineRule="auto"/>
        <w:ind w:firstLine="720"/>
        <w:jc w:val="both"/>
        <w:rPr>
          <w:rFonts w:eastAsia="Times New Roman"/>
          <w:szCs w:val="24"/>
        </w:rPr>
      </w:pPr>
      <w:r>
        <w:rPr>
          <w:rFonts w:eastAsia="Times New Roman"/>
          <w:szCs w:val="24"/>
        </w:rPr>
        <w:t xml:space="preserve">Ολοκληρώνοντας, θα ήθελα πραγματικά να αναφερθώ στα επιχειρήματα της Αντιπολίτευσης, κατά πόσον αυτό το σχέδιο νόμου </w:t>
      </w:r>
      <w:r>
        <w:rPr>
          <w:rFonts w:eastAsia="Times New Roman"/>
          <w:szCs w:val="24"/>
        </w:rPr>
        <w:t xml:space="preserve">είναι ανεφάρμοστο ή όχι. Δεν είναι ανεφάρμοστο, γιατί αποτελεί ένα μέρος </w:t>
      </w:r>
      <w:r>
        <w:rPr>
          <w:rFonts w:eastAsia="Times New Roman"/>
          <w:szCs w:val="24"/>
        </w:rPr>
        <w:lastRenderedPageBreak/>
        <w:t>όλης της στρατηγικής και του σχεδιασμού της Κυβέρνησης ΣΥΡΙΖΑ-ΑΝΕΛ για το πώς βλέπει τη δημόσια διοίκηση. Και με αυτό το τέταρτο σχέδιο νόμου, λοιπόν, θα έπρεπε να έρθουν αυτές οι προ</w:t>
      </w:r>
      <w:r>
        <w:rPr>
          <w:rFonts w:eastAsia="Times New Roman"/>
          <w:szCs w:val="24"/>
        </w:rPr>
        <w:t>βλεπόμενες ρυθμίσεις, γιατί έχει ήδη υπάρξει εκκίνηση και του μητρώου εγγραφής και μια σειρά άλλων διαδικασιών που προβλέπονται στα προηγούμενα νομοθετήματα.</w:t>
      </w:r>
    </w:p>
    <w:p w14:paraId="18B51052" w14:textId="77777777" w:rsidR="003250C9" w:rsidRDefault="00D334B4">
      <w:pPr>
        <w:spacing w:line="600" w:lineRule="auto"/>
        <w:ind w:firstLine="720"/>
        <w:jc w:val="both"/>
        <w:rPr>
          <w:rFonts w:eastAsia="Times New Roman"/>
          <w:szCs w:val="24"/>
        </w:rPr>
      </w:pPr>
      <w:r>
        <w:rPr>
          <w:rFonts w:eastAsia="Times New Roman"/>
          <w:szCs w:val="24"/>
        </w:rPr>
        <w:t>Κατά δεύτερον, υπάρχουν μια σειρά παρεμβάσεων που έχουν ήδη ξεκινήσει και ναι, η διαδικασία και αν</w:t>
      </w:r>
      <w:r>
        <w:rPr>
          <w:rFonts w:eastAsia="Times New Roman"/>
          <w:szCs w:val="24"/>
        </w:rPr>
        <w:t>αδιάρθρωση της διοίκησης οφείλουμε να γνωρίζουμε ότι θα διαρκέσει μεγάλο χρονικό διάστημα. Δεν υπάρχει μεταρρύθμιση που να μην διαρκεί ένα αρκετά μεγάλο διάστημα και αυτό το γνωρίζουμε όλοι. Επίσης, θα έχουμε μια καλή καταγραφή των αναγκών, που είναι προϋπ</w:t>
      </w:r>
      <w:r>
        <w:rPr>
          <w:rFonts w:eastAsia="Times New Roman"/>
          <w:szCs w:val="24"/>
        </w:rPr>
        <w:t>όθεση για να μπορεί να πετύχει οποιαδήποτε μεταρρύθμιση.</w:t>
      </w:r>
    </w:p>
    <w:p w14:paraId="18B51053" w14:textId="77777777" w:rsidR="003250C9" w:rsidRDefault="00D334B4">
      <w:pPr>
        <w:spacing w:line="600" w:lineRule="auto"/>
        <w:ind w:firstLine="720"/>
        <w:jc w:val="both"/>
        <w:rPr>
          <w:rFonts w:eastAsia="Times New Roman"/>
          <w:szCs w:val="24"/>
        </w:rPr>
      </w:pPr>
      <w:r>
        <w:rPr>
          <w:rFonts w:eastAsia="Times New Roman"/>
          <w:szCs w:val="24"/>
        </w:rPr>
        <w:t xml:space="preserve">Για αυτό, άλλωστε, την αποκαλούμε αναδιάρθρωση. Περιλαμβάνει, λοιπόν, μια σειρά θεσμικές, οργανωτικές, διοικητικές, λειτουργικές αλλαγές σε πολλά επίπεδα που πραγματοποιούνται παράλληλα. Κι </w:t>
      </w:r>
      <w:r>
        <w:rPr>
          <w:rFonts w:eastAsia="Times New Roman"/>
          <w:szCs w:val="24"/>
        </w:rPr>
        <w:lastRenderedPageBreak/>
        <w:t>αυτό πρέπ</w:t>
      </w:r>
      <w:r>
        <w:rPr>
          <w:rFonts w:eastAsia="Times New Roman"/>
          <w:szCs w:val="24"/>
        </w:rPr>
        <w:t>ει να το τονίσουμε κι είναι μια πρόκληση που έχουμε αναλάβει σε σχέση με τον στρατηγικό μας σχεδιασμό.</w:t>
      </w:r>
    </w:p>
    <w:p w14:paraId="18B51054" w14:textId="77777777" w:rsidR="003250C9" w:rsidRDefault="00D334B4">
      <w:pPr>
        <w:spacing w:line="600" w:lineRule="auto"/>
        <w:ind w:firstLine="720"/>
        <w:jc w:val="both"/>
        <w:rPr>
          <w:rFonts w:eastAsia="Times New Roman"/>
          <w:szCs w:val="24"/>
        </w:rPr>
      </w:pPr>
      <w:r>
        <w:rPr>
          <w:rFonts w:eastAsia="Times New Roman"/>
          <w:szCs w:val="24"/>
        </w:rPr>
        <w:t>Τελειώνοντας, στόχος της Κυβέρνησης είναι η κατοχύρωση της ισότητας, της διαφάνειας και της αξιοκρατίας, η αναδιάρθρωση του κράτους, η ουσιαστική μεταρρύ</w:t>
      </w:r>
      <w:r>
        <w:rPr>
          <w:rFonts w:eastAsia="Times New Roman"/>
          <w:szCs w:val="24"/>
        </w:rPr>
        <w:t>θμιση της δημόσιας διοίκησης και αυτοδιοίκησης και προχωράμε.</w:t>
      </w:r>
    </w:p>
    <w:p w14:paraId="18B51055" w14:textId="77777777" w:rsidR="003250C9" w:rsidRDefault="00D334B4">
      <w:pPr>
        <w:spacing w:line="600" w:lineRule="auto"/>
        <w:ind w:firstLine="720"/>
        <w:jc w:val="both"/>
        <w:rPr>
          <w:rFonts w:eastAsia="Times New Roman"/>
          <w:szCs w:val="24"/>
        </w:rPr>
      </w:pPr>
      <w:r>
        <w:rPr>
          <w:rFonts w:eastAsia="Times New Roman"/>
          <w:szCs w:val="24"/>
        </w:rPr>
        <w:t>Ευχαριστώ.</w:t>
      </w:r>
    </w:p>
    <w:p w14:paraId="18B51056" w14:textId="77777777" w:rsidR="003250C9" w:rsidRDefault="00D334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8B51057" w14:textId="77777777" w:rsidR="003250C9" w:rsidRDefault="00D334B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Ευχαριστώ.</w:t>
      </w:r>
    </w:p>
    <w:p w14:paraId="18B51058" w14:textId="77777777" w:rsidR="003250C9" w:rsidRDefault="00D334B4">
      <w:pPr>
        <w:spacing w:line="600" w:lineRule="auto"/>
        <w:ind w:firstLine="720"/>
        <w:jc w:val="both"/>
        <w:rPr>
          <w:rFonts w:eastAsia="Times New Roman"/>
          <w:b/>
          <w:szCs w:val="24"/>
        </w:rPr>
      </w:pPr>
      <w:r>
        <w:rPr>
          <w:rFonts w:eastAsia="Times New Roman"/>
          <w:szCs w:val="24"/>
        </w:rPr>
        <w:t xml:space="preserve">Κυρίες και κύριοι συνάδελφοι, έχω την τιμή να ανακοινώσω στο Σώμα ότι τη συνεδρίασή μας </w:t>
      </w:r>
      <w:r>
        <w:rPr>
          <w:rFonts w:eastAsia="Times New Roman"/>
          <w:szCs w:val="24"/>
        </w:rPr>
        <w:t xml:space="preserve">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w:t>
      </w:r>
      <w:r>
        <w:rPr>
          <w:rFonts w:eastAsia="Times New Roman"/>
          <w:szCs w:val="24"/>
        </w:rPr>
        <w:lastRenderedPageBreak/>
        <w:t xml:space="preserve">και λειτουργίας της Βουλής, σαράντα τρεις μαθητές και μαθήτριες και </w:t>
      </w:r>
      <w:r>
        <w:rPr>
          <w:rFonts w:eastAsia="Times New Roman"/>
          <w:szCs w:val="24"/>
        </w:rPr>
        <w:t>τρεις συνοδοί εκπαιδευτικοί από το Γυμνάσιο Νέας Σελεύκειας Θεσπρωτίας.</w:t>
      </w:r>
    </w:p>
    <w:p w14:paraId="18B51059" w14:textId="77777777" w:rsidR="003250C9" w:rsidRDefault="00D334B4">
      <w:pPr>
        <w:spacing w:line="600" w:lineRule="auto"/>
        <w:ind w:firstLine="720"/>
        <w:jc w:val="both"/>
        <w:rPr>
          <w:rFonts w:eastAsia="Times New Roman"/>
          <w:szCs w:val="24"/>
        </w:rPr>
      </w:pPr>
      <w:r>
        <w:rPr>
          <w:rFonts w:eastAsia="Times New Roman"/>
          <w:szCs w:val="24"/>
        </w:rPr>
        <w:t>Η Βουλή, παιδιά, σ</w:t>
      </w:r>
      <w:r>
        <w:rPr>
          <w:rFonts w:eastAsia="Times New Roman"/>
          <w:szCs w:val="24"/>
        </w:rPr>
        <w:t>ά</w:t>
      </w:r>
      <w:r>
        <w:rPr>
          <w:rFonts w:eastAsia="Times New Roman"/>
          <w:szCs w:val="24"/>
        </w:rPr>
        <w:t xml:space="preserve">ς καλωσορίζει. </w:t>
      </w:r>
    </w:p>
    <w:p w14:paraId="18B5105A" w14:textId="77777777" w:rsidR="003250C9" w:rsidRDefault="00D334B4">
      <w:pPr>
        <w:spacing w:line="600" w:lineRule="auto"/>
        <w:ind w:firstLine="539"/>
        <w:jc w:val="center"/>
        <w:rPr>
          <w:rFonts w:eastAsia="Times New Roman" w:cs="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18B5105B" w14:textId="77777777" w:rsidR="003250C9" w:rsidRDefault="00D334B4">
      <w:pPr>
        <w:spacing w:line="600" w:lineRule="auto"/>
        <w:ind w:firstLine="720"/>
        <w:jc w:val="both"/>
        <w:rPr>
          <w:rFonts w:eastAsia="Times New Roman"/>
          <w:szCs w:val="24"/>
        </w:rPr>
      </w:pPr>
      <w:r>
        <w:rPr>
          <w:rFonts w:eastAsia="Times New Roman"/>
          <w:szCs w:val="24"/>
        </w:rPr>
        <w:t>Προχωράμε στον εισηγητή της Νέας Δημοκρατίας κ. Γεωργαντά.</w:t>
      </w:r>
    </w:p>
    <w:p w14:paraId="18B5105C"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w:t>
      </w:r>
      <w:r>
        <w:rPr>
          <w:rFonts w:eastAsia="Times New Roman"/>
          <w:b/>
          <w:szCs w:val="24"/>
        </w:rPr>
        <w:t>ασυγκρότησης):</w:t>
      </w:r>
      <w:r>
        <w:rPr>
          <w:rFonts w:eastAsia="Times New Roman"/>
          <w:szCs w:val="24"/>
        </w:rPr>
        <w:t xml:space="preserve"> Κύριε Πρόεδρε, μου επιτρέπετε;</w:t>
      </w:r>
    </w:p>
    <w:p w14:paraId="18B5105D" w14:textId="77777777" w:rsidR="003250C9" w:rsidRDefault="00D334B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Θέλετε τώρα τον λόγο, κυρία Υπουργέ;</w:t>
      </w:r>
    </w:p>
    <w:p w14:paraId="18B5105E"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Μάλιστα, επειδή έχω να καταθέσω νομοτεχνικές βελτιώσεις, θα ήθελα να πάρ</w:t>
      </w:r>
      <w:r>
        <w:rPr>
          <w:rFonts w:eastAsia="Times New Roman"/>
          <w:szCs w:val="24"/>
        </w:rPr>
        <w:t>ω τον λόγο.</w:t>
      </w:r>
    </w:p>
    <w:p w14:paraId="18B5105F" w14:textId="77777777" w:rsidR="003250C9" w:rsidRDefault="00D334B4">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Να ακούσουμε πρώτα τις νομοτεχνικές, κύριε Πρόεδρε.</w:t>
      </w:r>
    </w:p>
    <w:p w14:paraId="18B51060" w14:textId="77777777" w:rsidR="003250C9" w:rsidRDefault="00D334B4">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Θα σας δώσω τον λόγο, κυρία Υπουργέ, και μετά θα διανεμηθούν στους συναδέλφους οι νομοτεχνικές βελτιώσεις.</w:t>
      </w:r>
    </w:p>
    <w:p w14:paraId="18B51061" w14:textId="77777777" w:rsidR="003250C9" w:rsidRDefault="00D334B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Κύριε</w:t>
      </w:r>
      <w:r>
        <w:rPr>
          <w:rFonts w:eastAsia="Times New Roman"/>
          <w:szCs w:val="24"/>
        </w:rPr>
        <w:t xml:space="preserve"> Πρόεδρε, στη Βουλή, όπως είναι γνωστό, επικρατεί η αρχή της </w:t>
      </w:r>
      <w:proofErr w:type="spellStart"/>
      <w:r>
        <w:rPr>
          <w:rFonts w:eastAsia="Times New Roman"/>
          <w:szCs w:val="24"/>
        </w:rPr>
        <w:t>προφορικότητας</w:t>
      </w:r>
      <w:proofErr w:type="spellEnd"/>
      <w:r>
        <w:rPr>
          <w:rFonts w:eastAsia="Times New Roman"/>
          <w:szCs w:val="24"/>
        </w:rPr>
        <w:t>. Και το λέω αυτό, γιατί πολλές φορές οι κ.κ. Υπουργοί φέρνουν και διανέμουν είτε προσθήκες είτε βελτιώσεις είτε τροπολογίες, χωρίς προηγουμένως να τις αναγνώσουν. Αυτό παραβιάζει τ</w:t>
      </w:r>
      <w:r>
        <w:rPr>
          <w:rFonts w:eastAsia="Times New Roman"/>
          <w:szCs w:val="24"/>
        </w:rPr>
        <w:t xml:space="preserve">ην αρχή της </w:t>
      </w:r>
      <w:proofErr w:type="spellStart"/>
      <w:r>
        <w:rPr>
          <w:rFonts w:eastAsia="Times New Roman"/>
          <w:szCs w:val="24"/>
        </w:rPr>
        <w:t>προφορικότητας</w:t>
      </w:r>
      <w:proofErr w:type="spellEnd"/>
      <w:r>
        <w:rPr>
          <w:rFonts w:eastAsia="Times New Roman"/>
          <w:szCs w:val="24"/>
        </w:rPr>
        <w:t>, γιατί, όπως ξέρουμε όλοι, ο λόγος της δημοκρατίας είναι προφορικός, δηλαδή απευθύνεται σε εκείνον που ακούει και από τον οποίο περιμένει ο Υπουργός την απάντηση. Θεωρώ, λοιπόν, ότι πρέπει να τις ακούσουμε.</w:t>
      </w:r>
    </w:p>
    <w:p w14:paraId="18B51062"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w:t>
      </w:r>
      <w:r>
        <w:rPr>
          <w:rFonts w:eastAsia="Times New Roman"/>
          <w:b/>
          <w:szCs w:val="24"/>
        </w:rPr>
        <w:t>γός Διοικητικής Ανασυγκρότησης):</w:t>
      </w:r>
      <w:r>
        <w:rPr>
          <w:rFonts w:eastAsia="Times New Roman"/>
          <w:szCs w:val="24"/>
        </w:rPr>
        <w:t xml:space="preserve"> Γι’ αυτό ζήτησα τον λόγο.</w:t>
      </w:r>
    </w:p>
    <w:p w14:paraId="18B51063" w14:textId="77777777" w:rsidR="003250C9" w:rsidRDefault="00D334B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Σας διευκολύνω, τότε.</w:t>
      </w:r>
    </w:p>
    <w:p w14:paraId="18B51064" w14:textId="77777777" w:rsidR="003250C9" w:rsidRDefault="00D334B4">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Ανασυγκρότησης):</w:t>
      </w:r>
      <w:r>
        <w:rPr>
          <w:rFonts w:eastAsia="Times New Roman"/>
          <w:szCs w:val="24"/>
        </w:rPr>
        <w:t xml:space="preserve"> Για να τις έχετε υπ’ </w:t>
      </w:r>
      <w:proofErr w:type="spellStart"/>
      <w:r>
        <w:rPr>
          <w:rFonts w:eastAsia="Times New Roman"/>
          <w:szCs w:val="24"/>
        </w:rPr>
        <w:t>όψιν</w:t>
      </w:r>
      <w:proofErr w:type="spellEnd"/>
      <w:r>
        <w:rPr>
          <w:rFonts w:eastAsia="Times New Roman"/>
          <w:szCs w:val="24"/>
        </w:rPr>
        <w:t xml:space="preserve"> </w:t>
      </w:r>
      <w:r>
        <w:rPr>
          <w:rFonts w:eastAsia="Times New Roman"/>
          <w:szCs w:val="24"/>
        </w:rPr>
        <w:t>σας,</w:t>
      </w:r>
      <w:r>
        <w:rPr>
          <w:rFonts w:eastAsia="Times New Roman"/>
          <w:szCs w:val="24"/>
        </w:rPr>
        <w:t xml:space="preserve"> πριν από τις εισηγήσεις σας.</w:t>
      </w:r>
    </w:p>
    <w:p w14:paraId="18B51065" w14:textId="77777777" w:rsidR="003250C9" w:rsidRDefault="00D334B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Αυτό λέω. </w:t>
      </w:r>
    </w:p>
    <w:p w14:paraId="18B51066" w14:textId="77777777" w:rsidR="003250C9" w:rsidRDefault="00D334B4">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Αυτό λέω κι εγώ.</w:t>
      </w:r>
    </w:p>
    <w:p w14:paraId="18B51067" w14:textId="77777777" w:rsidR="003250C9" w:rsidRDefault="00D334B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Λέω αυτό που έχετε στο μυαλό σας.</w:t>
      </w:r>
    </w:p>
    <w:p w14:paraId="18B51068"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Μα, αυτό ζήτησα!</w:t>
      </w:r>
    </w:p>
    <w:p w14:paraId="18B51069" w14:textId="77777777" w:rsidR="003250C9" w:rsidRDefault="00D334B4">
      <w:pPr>
        <w:spacing w:line="600" w:lineRule="auto"/>
        <w:ind w:firstLine="720"/>
        <w:jc w:val="both"/>
        <w:rPr>
          <w:rFonts w:eastAsia="Times New Roman"/>
          <w:szCs w:val="24"/>
        </w:rPr>
      </w:pPr>
      <w:r>
        <w:rPr>
          <w:rFonts w:eastAsia="Times New Roman"/>
          <w:b/>
          <w:szCs w:val="24"/>
        </w:rPr>
        <w:t>ΚΩΝΣΤΑΝΤΙΝΟΣ ΤΖΑΒΑΡΑΣ:</w:t>
      </w:r>
      <w:r>
        <w:rPr>
          <w:rFonts w:eastAsia="Times New Roman"/>
          <w:szCs w:val="24"/>
        </w:rPr>
        <w:t xml:space="preserve"> Εύγε, λοιπόν!</w:t>
      </w:r>
    </w:p>
    <w:p w14:paraId="18B5106A" w14:textId="77777777" w:rsidR="003250C9" w:rsidRDefault="00D334B4">
      <w:pPr>
        <w:spacing w:line="600" w:lineRule="auto"/>
        <w:ind w:firstLine="720"/>
        <w:jc w:val="both"/>
        <w:rPr>
          <w:rFonts w:eastAsia="Times New Roman"/>
          <w:szCs w:val="24"/>
        </w:rPr>
      </w:pPr>
      <w:r>
        <w:rPr>
          <w:rFonts w:eastAsia="Times New Roman"/>
          <w:b/>
          <w:szCs w:val="24"/>
        </w:rPr>
        <w:t>ΠΡΟΕΔΡΕΥΩΝ (Δημήτρ</w:t>
      </w:r>
      <w:r>
        <w:rPr>
          <w:rFonts w:eastAsia="Times New Roman"/>
          <w:b/>
          <w:szCs w:val="24"/>
        </w:rPr>
        <w:t>ιος Κρεμαστινός):</w:t>
      </w:r>
      <w:r>
        <w:rPr>
          <w:rFonts w:eastAsia="Times New Roman"/>
          <w:szCs w:val="24"/>
        </w:rPr>
        <w:t xml:space="preserve"> Κύριε Τζαβάρα, η κ. </w:t>
      </w:r>
      <w:proofErr w:type="spellStart"/>
      <w:r>
        <w:rPr>
          <w:rFonts w:eastAsia="Times New Roman"/>
          <w:szCs w:val="24"/>
        </w:rPr>
        <w:t>Γεροβασίλη</w:t>
      </w:r>
      <w:proofErr w:type="spellEnd"/>
      <w:r>
        <w:rPr>
          <w:rFonts w:eastAsia="Times New Roman"/>
          <w:szCs w:val="24"/>
        </w:rPr>
        <w:t xml:space="preserve"> ζήτησε τον λόγο και μίλησε πριν από τους εισηγητές, οπότε έδωσε, αν θέλετε, και το έναυσμα να γίνουν καλύτερα και οι τοποθετήσεις. </w:t>
      </w:r>
    </w:p>
    <w:p w14:paraId="18B5106B" w14:textId="77777777" w:rsidR="003250C9" w:rsidRDefault="00D334B4">
      <w:pPr>
        <w:spacing w:line="600" w:lineRule="auto"/>
        <w:ind w:firstLine="720"/>
        <w:jc w:val="both"/>
        <w:rPr>
          <w:rFonts w:eastAsia="Times New Roman"/>
          <w:szCs w:val="24"/>
        </w:rPr>
      </w:pPr>
      <w:r>
        <w:rPr>
          <w:rFonts w:eastAsia="Times New Roman"/>
          <w:szCs w:val="24"/>
        </w:rPr>
        <w:lastRenderedPageBreak/>
        <w:t>Οπότε, νομίζω ότι δεν υπάρχει πρόβλημα.</w:t>
      </w:r>
    </w:p>
    <w:p w14:paraId="18B5106C" w14:textId="77777777" w:rsidR="003250C9" w:rsidRDefault="00D334B4">
      <w:pPr>
        <w:spacing w:line="600" w:lineRule="auto"/>
        <w:ind w:firstLine="720"/>
        <w:jc w:val="both"/>
        <w:rPr>
          <w:rFonts w:eastAsia="Times New Roman"/>
          <w:szCs w:val="24"/>
        </w:rPr>
      </w:pPr>
      <w:r>
        <w:rPr>
          <w:rFonts w:eastAsia="Times New Roman"/>
          <w:szCs w:val="24"/>
        </w:rPr>
        <w:t>Παρακαλώ.</w:t>
      </w:r>
    </w:p>
    <w:p w14:paraId="18B5106D"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w:t>
      </w:r>
      <w:r>
        <w:rPr>
          <w:rFonts w:eastAsia="Times New Roman"/>
          <w:b/>
          <w:szCs w:val="24"/>
        </w:rPr>
        <w:t xml:space="preserve"> Διοικητικής Ανασυγκρότησης):</w:t>
      </w:r>
      <w:r>
        <w:rPr>
          <w:rFonts w:eastAsia="Times New Roman"/>
          <w:szCs w:val="24"/>
        </w:rPr>
        <w:t xml:space="preserve"> Υπάρχουν έντεκα νομοτεχνικές βελτιώσεις, οι οποίες κατά κύριο λόγο προέκυψαν από τις χθεσινές παρατηρήσεις πολλών από εσάς. </w:t>
      </w:r>
    </w:p>
    <w:p w14:paraId="18B5106E" w14:textId="77777777" w:rsidR="003250C9" w:rsidRDefault="00D334B4">
      <w:pPr>
        <w:spacing w:line="600" w:lineRule="auto"/>
        <w:ind w:firstLine="720"/>
        <w:jc w:val="both"/>
        <w:rPr>
          <w:rFonts w:eastAsia="Times New Roman"/>
          <w:szCs w:val="24"/>
        </w:rPr>
      </w:pPr>
      <w:r>
        <w:rPr>
          <w:rFonts w:eastAsia="Times New Roman"/>
          <w:szCs w:val="24"/>
        </w:rPr>
        <w:t>Η πρώτη είναι στο άρθρο 5 και σύμφωνα με τις παρατηρήσεις που έγιναν στην χθεσινή συζήτηση, αποσαφηνί</w:t>
      </w:r>
      <w:r>
        <w:rPr>
          <w:rFonts w:eastAsia="Times New Roman"/>
          <w:szCs w:val="24"/>
        </w:rPr>
        <w:t xml:space="preserve">ζονται οι αρμοδιότητες της Κεντρικής Επιτροπής Κινητικότητας και διατυπώνεται ρητά ο γνωμοδοτικός χαρακτήρας της, αναφορικά με την ανακατανομή προσωπικού σε υπηρεσίες του </w:t>
      </w:r>
      <w:r>
        <w:rPr>
          <w:rFonts w:eastAsia="Times New Roman"/>
          <w:szCs w:val="24"/>
        </w:rPr>
        <w:t>δ</w:t>
      </w:r>
      <w:r>
        <w:rPr>
          <w:rFonts w:eastAsia="Times New Roman"/>
          <w:szCs w:val="24"/>
        </w:rPr>
        <w:t xml:space="preserve">ημοσίου, μετά από αναδιάρθρωση υπηρεσιών, ενώ προστίθεται και ο όρος «αποδεδειγμένα </w:t>
      </w:r>
      <w:r>
        <w:rPr>
          <w:rFonts w:eastAsia="Times New Roman"/>
          <w:szCs w:val="24"/>
        </w:rPr>
        <w:t>ιδιαίτεροι σοβαροί λόγοι υγείας».</w:t>
      </w:r>
    </w:p>
    <w:p w14:paraId="18B5106F" w14:textId="77777777" w:rsidR="003250C9" w:rsidRDefault="00D334B4">
      <w:pPr>
        <w:spacing w:line="600" w:lineRule="auto"/>
        <w:ind w:firstLine="720"/>
        <w:jc w:val="both"/>
        <w:rPr>
          <w:rFonts w:eastAsia="Times New Roman"/>
          <w:szCs w:val="24"/>
        </w:rPr>
      </w:pPr>
      <w:r>
        <w:rPr>
          <w:rFonts w:eastAsia="Times New Roman"/>
          <w:szCs w:val="24"/>
        </w:rPr>
        <w:lastRenderedPageBreak/>
        <w:t>Στη δεύτερη νομοτεχνική βελτίωση που θα δείτε, στο άρθρο 7, καλύπτεται η περίπτωση των υπηρεσιών στις οποίες δεν υπάρχει γενικός διευθυντής ή δεν επαρκεί ο αριθμός των διευθυντών για τη συγκρότηση της τριμελούς επιτροπής.</w:t>
      </w:r>
    </w:p>
    <w:p w14:paraId="18B51070" w14:textId="77777777" w:rsidR="003250C9" w:rsidRDefault="00D334B4">
      <w:pPr>
        <w:spacing w:line="600" w:lineRule="auto"/>
        <w:ind w:firstLine="720"/>
        <w:jc w:val="both"/>
        <w:rPr>
          <w:rFonts w:eastAsia="Times New Roman"/>
          <w:szCs w:val="24"/>
        </w:rPr>
      </w:pPr>
      <w:r>
        <w:rPr>
          <w:rFonts w:eastAsia="Times New Roman"/>
          <w:szCs w:val="24"/>
        </w:rPr>
        <w:t>Η τρίτη, στο ίδιο άρθρο, το άρθρο 7, διευκρινίζεται ότι η συμμετοχή ως παρατηρητή του εκπροσώπου του οικείου συλλόγου των εργαζομένων</w:t>
      </w:r>
      <w:r>
        <w:rPr>
          <w:rFonts w:eastAsia="Times New Roman"/>
          <w:szCs w:val="24"/>
        </w:rPr>
        <w:t>,</w:t>
      </w:r>
      <w:r>
        <w:rPr>
          <w:rFonts w:eastAsia="Times New Roman"/>
          <w:szCs w:val="24"/>
        </w:rPr>
        <w:t xml:space="preserve"> δεν επαφίεται στη βούληση της τριμελούς, αλλά θα συμμετέχει υποχρεωτικά.</w:t>
      </w:r>
    </w:p>
    <w:p w14:paraId="18B51071" w14:textId="77777777" w:rsidR="003250C9" w:rsidRDefault="00D334B4">
      <w:pPr>
        <w:spacing w:line="600" w:lineRule="auto"/>
        <w:ind w:firstLine="720"/>
        <w:jc w:val="both"/>
        <w:rPr>
          <w:rFonts w:eastAsia="Times New Roman"/>
          <w:szCs w:val="24"/>
        </w:rPr>
      </w:pPr>
      <w:r>
        <w:rPr>
          <w:rFonts w:eastAsia="Times New Roman"/>
          <w:szCs w:val="24"/>
        </w:rPr>
        <w:t xml:space="preserve">Με την τέταρτη νομοτεχνική, επίσης στο άρθρο 7, προσδιορίζεται το όργανο που εκδίδει την απόφαση απόσπασης ή μετάταξης για σοβαρούς λόγους υγείας, αφού η </w:t>
      </w:r>
      <w:r>
        <w:rPr>
          <w:rFonts w:eastAsia="Times New Roman"/>
          <w:szCs w:val="24"/>
        </w:rPr>
        <w:t>ε</w:t>
      </w:r>
      <w:r>
        <w:rPr>
          <w:rFonts w:eastAsia="Times New Roman"/>
          <w:szCs w:val="24"/>
        </w:rPr>
        <w:t>πιτροπή του άρθρου 7 έχει γνωμοδοτικό χαρακτήρα.</w:t>
      </w:r>
    </w:p>
    <w:p w14:paraId="18B51072" w14:textId="77777777" w:rsidR="003250C9" w:rsidRDefault="00D334B4">
      <w:pPr>
        <w:spacing w:line="600" w:lineRule="auto"/>
        <w:ind w:firstLine="720"/>
        <w:jc w:val="both"/>
        <w:rPr>
          <w:rFonts w:eastAsia="Times New Roman"/>
          <w:szCs w:val="24"/>
        </w:rPr>
      </w:pPr>
      <w:r>
        <w:rPr>
          <w:rFonts w:eastAsia="Times New Roman"/>
          <w:szCs w:val="24"/>
        </w:rPr>
        <w:lastRenderedPageBreak/>
        <w:t>Στην πέμπτη νομοτεχνική βελτίωση</w:t>
      </w:r>
      <w:r>
        <w:rPr>
          <w:rFonts w:eastAsia="Times New Roman"/>
          <w:szCs w:val="24"/>
        </w:rPr>
        <w:t>,</w:t>
      </w:r>
      <w:r>
        <w:rPr>
          <w:rFonts w:eastAsia="Times New Roman"/>
          <w:szCs w:val="24"/>
        </w:rPr>
        <w:t xml:space="preserve"> καλύπτεται η περίπ</w:t>
      </w:r>
      <w:r>
        <w:rPr>
          <w:rFonts w:eastAsia="Times New Roman"/>
          <w:szCs w:val="24"/>
        </w:rPr>
        <w:t>τωση που δεν υφίσταται υπηρεσιακό συμβούλιο, για να μπορούν να κάνουν αίτηση για μετάταξη αποσπασμένοι κατά τη δημοσίευση του νόμου σύμφωνα με τη μεταβατική διάταξη του άρθρου18.</w:t>
      </w:r>
    </w:p>
    <w:p w14:paraId="18B51073" w14:textId="77777777" w:rsidR="003250C9" w:rsidRDefault="00D334B4">
      <w:pPr>
        <w:spacing w:line="600" w:lineRule="auto"/>
        <w:ind w:firstLine="720"/>
        <w:jc w:val="both"/>
        <w:rPr>
          <w:rFonts w:eastAsia="Times New Roman"/>
          <w:szCs w:val="24"/>
        </w:rPr>
      </w:pPr>
      <w:r>
        <w:rPr>
          <w:rFonts w:eastAsia="Times New Roman"/>
          <w:szCs w:val="24"/>
        </w:rPr>
        <w:t>Στην έκτη νομοτεχνική, στο άρθρο 19, προστίθενται στις εξαιρέσεις αναφορικά μ</w:t>
      </w:r>
      <w:r>
        <w:rPr>
          <w:rFonts w:eastAsia="Times New Roman"/>
          <w:szCs w:val="24"/>
        </w:rPr>
        <w:t>ε τις αποσπάσεις η Αρχή Καταπολέμησης της Νομιμοποίησης Εσόδων και η Γενική Γραμματεία για την Καταπολέμηση της Διαφθοράς.</w:t>
      </w:r>
    </w:p>
    <w:p w14:paraId="18B51074" w14:textId="77777777" w:rsidR="003250C9" w:rsidRDefault="00D334B4">
      <w:pPr>
        <w:spacing w:line="600" w:lineRule="auto"/>
        <w:ind w:firstLine="720"/>
        <w:jc w:val="both"/>
        <w:rPr>
          <w:rFonts w:eastAsia="Times New Roman"/>
          <w:szCs w:val="24"/>
        </w:rPr>
      </w:pPr>
      <w:r>
        <w:rPr>
          <w:rFonts w:eastAsia="Times New Roman"/>
          <w:szCs w:val="24"/>
        </w:rPr>
        <w:t>Στην έβδομη νομοτεχνική, στο άρθρο 19, προβλέπεται η διατήρηση ειδικών διατάξεων περί αποσπάσεων εκπαιδευτικών σε υπηρεσίες του Υπουρ</w:t>
      </w:r>
      <w:r>
        <w:rPr>
          <w:rFonts w:eastAsia="Times New Roman"/>
          <w:szCs w:val="24"/>
        </w:rPr>
        <w:t>γείου Παιδείας.</w:t>
      </w:r>
    </w:p>
    <w:p w14:paraId="18B51075" w14:textId="77777777" w:rsidR="003250C9" w:rsidRDefault="00D334B4">
      <w:pPr>
        <w:spacing w:line="600" w:lineRule="auto"/>
        <w:ind w:firstLine="720"/>
        <w:jc w:val="both"/>
        <w:rPr>
          <w:rFonts w:eastAsia="Times New Roman"/>
          <w:szCs w:val="24"/>
        </w:rPr>
      </w:pPr>
      <w:r>
        <w:rPr>
          <w:rFonts w:eastAsia="Times New Roman"/>
          <w:szCs w:val="24"/>
        </w:rPr>
        <w:t xml:space="preserve">Στην όγδοη και ένατη, στο άρθρο 24, αναδιατυπώνονται ορθά οι όροι «εγκεκριμένη ηλεκτρονική υπογραφή και εγκεκριμένη ηλεκτρονική </w:t>
      </w:r>
      <w:proofErr w:type="spellStart"/>
      <w:r>
        <w:rPr>
          <w:rFonts w:eastAsia="Times New Roman"/>
          <w:szCs w:val="24"/>
        </w:rPr>
        <w:t>χρονοσφραγίδα</w:t>
      </w:r>
      <w:proofErr w:type="spellEnd"/>
      <w:r>
        <w:rPr>
          <w:rFonts w:eastAsia="Times New Roman"/>
          <w:szCs w:val="24"/>
        </w:rPr>
        <w:t xml:space="preserve">», προκειμένου -έγινε η παρατήρηση χθες-, να εναρμονιστεί με τον ευρωπαϊκό κανονισμό, το </w:t>
      </w:r>
      <w:proofErr w:type="spellStart"/>
      <w:r>
        <w:rPr>
          <w:rFonts w:eastAsia="Times New Roman"/>
          <w:szCs w:val="24"/>
          <w:lang w:val="en-US"/>
        </w:rPr>
        <w:t>eIDAS</w:t>
      </w:r>
      <w:proofErr w:type="spellEnd"/>
      <w:r>
        <w:rPr>
          <w:rFonts w:eastAsia="Times New Roman"/>
          <w:szCs w:val="24"/>
        </w:rPr>
        <w:t>.</w:t>
      </w:r>
    </w:p>
    <w:p w14:paraId="18B51076" w14:textId="77777777" w:rsidR="003250C9" w:rsidRDefault="00D334B4">
      <w:pPr>
        <w:spacing w:line="600" w:lineRule="auto"/>
        <w:ind w:firstLine="720"/>
        <w:jc w:val="both"/>
        <w:rPr>
          <w:rFonts w:eastAsia="Times New Roman"/>
          <w:szCs w:val="24"/>
        </w:rPr>
      </w:pPr>
      <w:r>
        <w:rPr>
          <w:rFonts w:eastAsia="Times New Roman"/>
          <w:szCs w:val="24"/>
        </w:rPr>
        <w:lastRenderedPageBreak/>
        <w:t>Στη</w:t>
      </w:r>
      <w:r>
        <w:rPr>
          <w:rFonts w:eastAsia="Times New Roman"/>
          <w:szCs w:val="24"/>
        </w:rPr>
        <w:t xml:space="preserve">ν δέκατη νομοτεχνική, στο άρθρο 31, αυξάνεται ο αριθμός των ημερών άδειας για ασθένεια τέκνων, στην περίπτωση πολυτέκνων και </w:t>
      </w:r>
      <w:proofErr w:type="spellStart"/>
      <w:r>
        <w:rPr>
          <w:rFonts w:eastAsia="Times New Roman"/>
          <w:szCs w:val="24"/>
        </w:rPr>
        <w:t>τριτέκνων</w:t>
      </w:r>
      <w:proofErr w:type="spellEnd"/>
      <w:r>
        <w:rPr>
          <w:rFonts w:eastAsia="Times New Roman"/>
          <w:szCs w:val="24"/>
        </w:rPr>
        <w:t xml:space="preserve">, όπως προέκυψε επίσης από τη χθεσινή μας συζήτηση με τους πολυτέκνους και </w:t>
      </w:r>
      <w:proofErr w:type="spellStart"/>
      <w:r>
        <w:rPr>
          <w:rFonts w:eastAsia="Times New Roman"/>
          <w:szCs w:val="24"/>
        </w:rPr>
        <w:t>τριτέκνους</w:t>
      </w:r>
      <w:proofErr w:type="spellEnd"/>
      <w:r>
        <w:rPr>
          <w:rFonts w:eastAsia="Times New Roman"/>
          <w:szCs w:val="24"/>
        </w:rPr>
        <w:t xml:space="preserve">. </w:t>
      </w:r>
    </w:p>
    <w:p w14:paraId="18B51077" w14:textId="77777777" w:rsidR="003250C9" w:rsidRDefault="00D334B4">
      <w:pPr>
        <w:spacing w:line="600" w:lineRule="auto"/>
        <w:ind w:firstLine="720"/>
        <w:jc w:val="both"/>
        <w:rPr>
          <w:rFonts w:eastAsia="Times New Roman"/>
          <w:szCs w:val="24"/>
        </w:rPr>
      </w:pPr>
      <w:r>
        <w:rPr>
          <w:rFonts w:eastAsia="Times New Roman"/>
          <w:szCs w:val="24"/>
        </w:rPr>
        <w:t>Στην ενδέκατη και τελευταία, στο ά</w:t>
      </w:r>
      <w:r>
        <w:rPr>
          <w:rFonts w:eastAsia="Times New Roman"/>
          <w:szCs w:val="24"/>
        </w:rPr>
        <w:t>ρθρο 36, σύμφωνα με τη συζήτηση που έγινε χθες, το τροποποιήσαμε ώστε για τους αποφοίτους του Τμήματος Πανεπιστημίου της Θεσσαλίας να μην απαιτείται βεβαίωση του αρμόδιου οργάνου ΑΕΙ, ότι το πτυχίο ή το δίπλωμα καλύπτει με πλήρη επάρκεια το γνωστικό αντικε</w:t>
      </w:r>
      <w:r>
        <w:rPr>
          <w:rFonts w:eastAsia="Times New Roman"/>
          <w:szCs w:val="24"/>
        </w:rPr>
        <w:t>ίμενο του πτυχίου της Ιχθυολογίας.</w:t>
      </w:r>
    </w:p>
    <w:p w14:paraId="18B51078" w14:textId="77777777" w:rsidR="003250C9" w:rsidRDefault="00D334B4">
      <w:pPr>
        <w:spacing w:line="600" w:lineRule="auto"/>
        <w:ind w:firstLine="720"/>
        <w:jc w:val="both"/>
        <w:rPr>
          <w:rFonts w:eastAsia="Times New Roman"/>
          <w:szCs w:val="24"/>
        </w:rPr>
      </w:pPr>
      <w:r>
        <w:rPr>
          <w:rFonts w:eastAsia="Times New Roman"/>
          <w:szCs w:val="24"/>
        </w:rPr>
        <w:t>Αυτές είναι οι νομοτεχνικές βελτιώσεις. Για τις τροπολογίες θα μιλήσουμε αργότερα.</w:t>
      </w:r>
    </w:p>
    <w:p w14:paraId="18B51079" w14:textId="77777777" w:rsidR="003250C9" w:rsidRDefault="00D334B4">
      <w:pPr>
        <w:spacing w:line="600" w:lineRule="auto"/>
        <w:ind w:firstLine="720"/>
        <w:jc w:val="both"/>
        <w:rPr>
          <w:rFonts w:eastAsia="Times New Roman"/>
          <w:szCs w:val="24"/>
        </w:rPr>
      </w:pPr>
      <w:r>
        <w:rPr>
          <w:rFonts w:eastAsia="Times New Roman"/>
          <w:szCs w:val="24"/>
        </w:rPr>
        <w:t xml:space="preserve">(Στο σημείο αυτό η Υπουργός Διοικητικής Ανασυγκρότησης κ. Όλγα </w:t>
      </w:r>
      <w:proofErr w:type="spellStart"/>
      <w:r>
        <w:rPr>
          <w:rFonts w:eastAsia="Times New Roman"/>
          <w:szCs w:val="24"/>
        </w:rPr>
        <w:t>Γεροβασίλη</w:t>
      </w:r>
      <w:proofErr w:type="spellEnd"/>
      <w:r>
        <w:rPr>
          <w:rFonts w:eastAsia="Times New Roman"/>
          <w:szCs w:val="24"/>
        </w:rPr>
        <w:t xml:space="preserve"> καταθέτει για τα Πρακτικά τις προαναφερθείσες νομοτεχνικές βελτι</w:t>
      </w:r>
      <w:r>
        <w:rPr>
          <w:rFonts w:eastAsia="Times New Roman"/>
          <w:szCs w:val="24"/>
        </w:rPr>
        <w:t>ώσεις, οι οποίες έχουν ως εξής:</w:t>
      </w:r>
    </w:p>
    <w:p w14:paraId="18B5107A" w14:textId="77777777" w:rsidR="003250C9" w:rsidRDefault="00D334B4">
      <w:pPr>
        <w:spacing w:line="600" w:lineRule="auto"/>
        <w:ind w:firstLine="720"/>
        <w:jc w:val="center"/>
        <w:rPr>
          <w:rFonts w:eastAsia="Times New Roman"/>
          <w:szCs w:val="24"/>
        </w:rPr>
      </w:pPr>
      <w:r>
        <w:rPr>
          <w:rFonts w:eastAsia="Times New Roman"/>
          <w:szCs w:val="24"/>
        </w:rPr>
        <w:t>(Αλλαγή σελίδας)</w:t>
      </w:r>
    </w:p>
    <w:p w14:paraId="18B5107B" w14:textId="77777777" w:rsidR="003250C9" w:rsidRDefault="00D334B4">
      <w:pPr>
        <w:spacing w:line="600" w:lineRule="auto"/>
        <w:ind w:firstLine="720"/>
        <w:jc w:val="center"/>
        <w:rPr>
          <w:rFonts w:eastAsia="Times New Roman"/>
          <w:szCs w:val="24"/>
        </w:rPr>
      </w:pPr>
      <w:r>
        <w:rPr>
          <w:rFonts w:eastAsia="Times New Roman"/>
          <w:szCs w:val="24"/>
        </w:rPr>
        <w:lastRenderedPageBreak/>
        <w:t>(Να μπουν οι σελ. 33-36)</w:t>
      </w:r>
    </w:p>
    <w:p w14:paraId="18B5107C" w14:textId="77777777" w:rsidR="003250C9" w:rsidRDefault="00D334B4">
      <w:pPr>
        <w:spacing w:line="600" w:lineRule="auto"/>
        <w:ind w:firstLine="720"/>
        <w:jc w:val="center"/>
        <w:rPr>
          <w:rFonts w:eastAsia="Times New Roman"/>
          <w:szCs w:val="24"/>
        </w:rPr>
      </w:pPr>
      <w:r>
        <w:rPr>
          <w:rFonts w:eastAsia="Times New Roman"/>
          <w:szCs w:val="24"/>
        </w:rPr>
        <w:t>(Αλλαγή σελίδας)</w:t>
      </w:r>
    </w:p>
    <w:p w14:paraId="18B5107D" w14:textId="77777777" w:rsidR="003250C9" w:rsidRDefault="00D334B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Παρακαλώ, οι νομοτεχνικές βελτιώσεις να διανεμηθούν στους Βουλευτές.</w:t>
      </w:r>
    </w:p>
    <w:p w14:paraId="18B5107E"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Κύριε</w:t>
      </w:r>
      <w:r>
        <w:rPr>
          <w:rFonts w:eastAsia="Times New Roman"/>
          <w:szCs w:val="24"/>
        </w:rPr>
        <w:t xml:space="preserve"> Πρόεδρε, έχουν κατατεθεί κάποιες τροπολογίες στη </w:t>
      </w:r>
      <w:r>
        <w:rPr>
          <w:rFonts w:eastAsia="Times New Roman"/>
          <w:szCs w:val="24"/>
        </w:rPr>
        <w:t>γ</w:t>
      </w:r>
      <w:r>
        <w:rPr>
          <w:rFonts w:eastAsia="Times New Roman"/>
          <w:szCs w:val="24"/>
        </w:rPr>
        <w:t xml:space="preserve">ραμματεία. Μόλις έχω την έγκριση, θα μιλήσω για κάποιες από αυτές. Τρεις υπουργικές μπαίνουν από μένα. Εν πάση </w:t>
      </w:r>
      <w:proofErr w:type="spellStart"/>
      <w:r>
        <w:rPr>
          <w:rFonts w:eastAsia="Times New Roman"/>
          <w:szCs w:val="24"/>
        </w:rPr>
        <w:t>περιπτώσει</w:t>
      </w:r>
      <w:proofErr w:type="spellEnd"/>
      <w:r>
        <w:rPr>
          <w:rFonts w:eastAsia="Times New Roman"/>
          <w:szCs w:val="24"/>
        </w:rPr>
        <w:t>, όσες κατατίθενται απόψε, εκεί και θα κλείσει το θέμα των τροπολογιών. Θα μιλήσουμε</w:t>
      </w:r>
      <w:r>
        <w:rPr>
          <w:rFonts w:eastAsia="Times New Roman"/>
          <w:szCs w:val="24"/>
        </w:rPr>
        <w:t xml:space="preserve"> γι’ αυτές, θα τις δείτε και μιλάμε κι αύριο. Δεν θα κατατεθούν, όμως, άλλες πέραν αυτών που είναι ήδη κατατεθειμένες. </w:t>
      </w:r>
    </w:p>
    <w:p w14:paraId="18B5107F" w14:textId="77777777" w:rsidR="003250C9" w:rsidRDefault="00D334B4">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Τον λόγο έχει ο κ. Γεωργαντάς.</w:t>
      </w:r>
    </w:p>
    <w:p w14:paraId="18B51080" w14:textId="77777777" w:rsidR="003250C9" w:rsidRDefault="00D334B4">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Ευχαριστώ, κύριε Πρόεδρε.</w:t>
      </w:r>
    </w:p>
    <w:p w14:paraId="18B51081" w14:textId="77777777" w:rsidR="003250C9" w:rsidRDefault="00D334B4">
      <w:pPr>
        <w:spacing w:line="600" w:lineRule="auto"/>
        <w:jc w:val="both"/>
        <w:rPr>
          <w:rFonts w:eastAsia="Times New Roman"/>
          <w:szCs w:val="24"/>
        </w:rPr>
      </w:pPr>
      <w:r>
        <w:rPr>
          <w:rFonts w:eastAsia="Times New Roman"/>
          <w:szCs w:val="24"/>
        </w:rPr>
        <w:lastRenderedPageBreak/>
        <w:t xml:space="preserve">Κυρία Υπουργέ, είναι </w:t>
      </w:r>
      <w:r>
        <w:rPr>
          <w:rFonts w:eastAsia="Times New Roman"/>
          <w:szCs w:val="24"/>
        </w:rPr>
        <w:t>από τις λίγες φορές που σε ένα νομοσχέδιο, ένα από τα κύρια θέματα που απασχολεί τους Βουλευτές είναι το αν τελικά αυτό το νομοσχέδιο θα μπορέσει να εφαρμοστεί ή όχι.</w:t>
      </w:r>
      <w:r>
        <w:rPr>
          <w:rFonts w:eastAsia="Times New Roman"/>
          <w:szCs w:val="24"/>
        </w:rPr>
        <w:t xml:space="preserve"> </w:t>
      </w:r>
      <w:r>
        <w:rPr>
          <w:rFonts w:eastAsia="Times New Roman"/>
          <w:szCs w:val="24"/>
        </w:rPr>
        <w:t>Αυτό από μόνο του δείχνει ότι κάτι δεν έχει γίνει καλά.</w:t>
      </w:r>
    </w:p>
    <w:p w14:paraId="18B51082" w14:textId="77777777" w:rsidR="003250C9" w:rsidRDefault="00D334B4">
      <w:pPr>
        <w:spacing w:line="600" w:lineRule="auto"/>
        <w:ind w:firstLine="720"/>
        <w:jc w:val="both"/>
        <w:rPr>
          <w:rFonts w:eastAsia="Times New Roman"/>
          <w:szCs w:val="24"/>
        </w:rPr>
      </w:pPr>
      <w:r>
        <w:rPr>
          <w:rFonts w:eastAsia="Times New Roman"/>
          <w:szCs w:val="24"/>
        </w:rPr>
        <w:t xml:space="preserve">Έξω, όμως, απ’ αυτά που στο ίδιο </w:t>
      </w:r>
      <w:r>
        <w:rPr>
          <w:rFonts w:eastAsia="Times New Roman"/>
          <w:szCs w:val="24"/>
        </w:rPr>
        <w:t>το νομοσχέδιο δείχνουν ότι κάτι δεν πήγε καλά, υπάρχει και κάτι άλλο το οποίο σας διαφεύγει. Το ξεχνάτε. Πλέον, κυρία Υπουργέ, έχετε μπροστά σας είκοσι δύο μήνες κυβερνητικής θητείας. Πλέον τα νομοθετήματά σας αξιολογούνται, κρίνονται. Κρίνονται οι προθέσε</w:t>
      </w:r>
      <w:r>
        <w:rPr>
          <w:rFonts w:eastAsia="Times New Roman"/>
          <w:szCs w:val="24"/>
        </w:rPr>
        <w:t>ις σας, η αποτελεσματικότητά σας, οπότε πλέον είμαστε όχι απλώς δύσπιστοι, αλλά είμαστε πεπεισμένοι ότι, δυστυχώς, και αυτό το νομοσχέδιο, έστω έτσι όπως έρχεται, δεν θα μπορέσει να εφαρμοστεί.</w:t>
      </w:r>
    </w:p>
    <w:p w14:paraId="18B51083" w14:textId="77777777" w:rsidR="003250C9" w:rsidRDefault="00D334B4">
      <w:pPr>
        <w:spacing w:line="600" w:lineRule="auto"/>
        <w:ind w:firstLine="720"/>
        <w:jc w:val="both"/>
        <w:rPr>
          <w:rFonts w:eastAsia="Times New Roman"/>
          <w:szCs w:val="24"/>
        </w:rPr>
      </w:pPr>
      <w:r>
        <w:rPr>
          <w:rFonts w:eastAsia="Times New Roman"/>
          <w:szCs w:val="24"/>
        </w:rPr>
        <w:t>Επικαλεστήκατε πολλές φορές το</w:t>
      </w:r>
      <w:r>
        <w:rPr>
          <w:rFonts w:eastAsia="Times New Roman"/>
          <w:szCs w:val="24"/>
        </w:rPr>
        <w:t>ν</w:t>
      </w:r>
      <w:r>
        <w:rPr>
          <w:rFonts w:eastAsia="Times New Roman"/>
          <w:szCs w:val="24"/>
        </w:rPr>
        <w:t xml:space="preserve"> ν.4369/2016. Να θυμίσω στους σ</w:t>
      </w:r>
      <w:r>
        <w:rPr>
          <w:rFonts w:eastAsia="Times New Roman"/>
          <w:szCs w:val="24"/>
        </w:rPr>
        <w:t>υναδέλφους</w:t>
      </w:r>
      <w:r>
        <w:rPr>
          <w:rFonts w:eastAsia="Times New Roman"/>
          <w:szCs w:val="24"/>
        </w:rPr>
        <w:t>,</w:t>
      </w:r>
      <w:r>
        <w:rPr>
          <w:rFonts w:eastAsia="Times New Roman"/>
          <w:szCs w:val="24"/>
        </w:rPr>
        <w:t xml:space="preserve"> ότι είναι ο βασικός νόμος περί δημόσιας διοίκησης, ο οποίος ήλθε εδώ από τον προηγούμενο Υπουργό</w:t>
      </w:r>
      <w:r>
        <w:rPr>
          <w:rFonts w:eastAsia="Times New Roman"/>
          <w:szCs w:val="24"/>
        </w:rPr>
        <w:t>,</w:t>
      </w:r>
      <w:r>
        <w:rPr>
          <w:rFonts w:eastAsia="Times New Roman"/>
          <w:szCs w:val="24"/>
        </w:rPr>
        <w:t xml:space="preserve"> τον Φεβρουάριο. Είχαμε εκφράσει τις ίδιες ενστάσεις ότι αυτό το νομοθέτημα δεν θα μπορέσει να εφαρμοστεί. Υπήρχαν </w:t>
      </w:r>
      <w:r>
        <w:rPr>
          <w:rFonts w:eastAsia="Times New Roman"/>
          <w:szCs w:val="24"/>
        </w:rPr>
        <w:lastRenderedPageBreak/>
        <w:t xml:space="preserve">πολλά ζητήματα. Επιβεβαιωθήκαμε </w:t>
      </w:r>
      <w:r>
        <w:rPr>
          <w:rFonts w:eastAsia="Times New Roman"/>
          <w:szCs w:val="24"/>
        </w:rPr>
        <w:t>και το κακό είναι ότι ενώ έχουμε επιβεβαιωθεί, ενώ υπάρχουν συγκεκριμένα δεδομένα, δεν μαθαίνετε απ’ αυτά και συνεχίζετε ακόμα χειρότερα.</w:t>
      </w:r>
    </w:p>
    <w:p w14:paraId="18B51084" w14:textId="77777777" w:rsidR="003250C9" w:rsidRDefault="00D334B4">
      <w:pPr>
        <w:spacing w:line="600" w:lineRule="auto"/>
        <w:ind w:firstLine="720"/>
        <w:jc w:val="both"/>
        <w:rPr>
          <w:rFonts w:eastAsia="Times New Roman"/>
          <w:szCs w:val="24"/>
        </w:rPr>
      </w:pPr>
      <w:r>
        <w:rPr>
          <w:rFonts w:eastAsia="Times New Roman"/>
          <w:szCs w:val="24"/>
        </w:rPr>
        <w:t>Σύμφωνα με τον νόμο αυτό</w:t>
      </w:r>
      <w:r>
        <w:rPr>
          <w:rFonts w:eastAsia="Times New Roman"/>
          <w:szCs w:val="24"/>
        </w:rPr>
        <w:t>ν</w:t>
      </w:r>
      <w:r>
        <w:rPr>
          <w:rFonts w:eastAsia="Times New Roman"/>
          <w:szCs w:val="24"/>
        </w:rPr>
        <w:t>, λοιπόν, έπρεπε από τις 30 Ιουλίου του 2016, σύμφωνα με τη δική σας επιλογή, την κεντρική επ</w:t>
      </w:r>
      <w:r>
        <w:rPr>
          <w:rFonts w:eastAsia="Times New Roman"/>
          <w:szCs w:val="24"/>
        </w:rPr>
        <w:t xml:space="preserve">ιλογή για την </w:t>
      </w:r>
      <w:proofErr w:type="spellStart"/>
      <w:r>
        <w:rPr>
          <w:rFonts w:eastAsia="Times New Roman"/>
          <w:szCs w:val="24"/>
        </w:rPr>
        <w:t>αποκομματικοποίηση</w:t>
      </w:r>
      <w:proofErr w:type="spellEnd"/>
      <w:r>
        <w:rPr>
          <w:rFonts w:eastAsia="Times New Roman"/>
          <w:szCs w:val="24"/>
        </w:rPr>
        <w:t xml:space="preserve"> του κράτους, να λειτουργήσει το μητρώο επιτελικών στελεχών του </w:t>
      </w:r>
      <w:r>
        <w:rPr>
          <w:rFonts w:eastAsia="Times New Roman"/>
          <w:szCs w:val="24"/>
        </w:rPr>
        <w:t>δ</w:t>
      </w:r>
      <w:r>
        <w:rPr>
          <w:rFonts w:eastAsia="Times New Roman"/>
          <w:szCs w:val="24"/>
        </w:rPr>
        <w:t xml:space="preserve">ημοσίου. Για να καταλάβει ο κόσμος, είναι μια κεντρική δεξαμενή στην οποία θα πήγαιναν όλα τα αιτήματα ανθρώπων του δημοσίου, ανωτέρων υπαλλήλων του δημοσίου, </w:t>
      </w:r>
      <w:r>
        <w:rPr>
          <w:rFonts w:eastAsia="Times New Roman"/>
          <w:szCs w:val="24"/>
        </w:rPr>
        <w:t>οι οποίοι θα ήθελαν να καταλάβουν θέσεις ευθύνης. Βεβαίως, από τις 30 Σεπτεμβρίου και μετά</w:t>
      </w:r>
      <w:r>
        <w:rPr>
          <w:rFonts w:eastAsia="Times New Roman"/>
          <w:szCs w:val="24"/>
        </w:rPr>
        <w:t>,</w:t>
      </w:r>
      <w:r>
        <w:rPr>
          <w:rFonts w:eastAsia="Times New Roman"/>
          <w:szCs w:val="24"/>
        </w:rPr>
        <w:t xml:space="preserve"> έπρεπε όποια θέση ευθύνης κενώνεται, είτε στο </w:t>
      </w:r>
      <w:r>
        <w:rPr>
          <w:rFonts w:eastAsia="Times New Roman"/>
          <w:szCs w:val="24"/>
        </w:rPr>
        <w:t>δ</w:t>
      </w:r>
      <w:r>
        <w:rPr>
          <w:rFonts w:eastAsia="Times New Roman"/>
          <w:szCs w:val="24"/>
        </w:rPr>
        <w:t xml:space="preserve">ημόσιο είτε στους οργανισμούς που ελέγχονται από το </w:t>
      </w:r>
      <w:r>
        <w:rPr>
          <w:rFonts w:eastAsia="Times New Roman"/>
          <w:szCs w:val="24"/>
        </w:rPr>
        <w:t>δ</w:t>
      </w:r>
      <w:r>
        <w:rPr>
          <w:rFonts w:eastAsia="Times New Roman"/>
          <w:szCs w:val="24"/>
        </w:rPr>
        <w:t>ημόσιο, να καλύπτεται μέσα απ’ αυτή τη διαδικασία. Σε μία εβδομά</w:t>
      </w:r>
      <w:r>
        <w:rPr>
          <w:rFonts w:eastAsia="Times New Roman"/>
          <w:szCs w:val="24"/>
        </w:rPr>
        <w:t>δα έχουμε Δεκέμβριο και βεβαίως το μητρώο δεν λειτουργεί.</w:t>
      </w:r>
    </w:p>
    <w:p w14:paraId="18B51085" w14:textId="77777777" w:rsidR="003250C9" w:rsidRDefault="00D334B4">
      <w:pPr>
        <w:spacing w:line="600" w:lineRule="auto"/>
        <w:ind w:firstLine="720"/>
        <w:jc w:val="both"/>
        <w:rPr>
          <w:rFonts w:eastAsia="Times New Roman"/>
          <w:szCs w:val="24"/>
        </w:rPr>
      </w:pPr>
      <w:r>
        <w:rPr>
          <w:rFonts w:eastAsia="Times New Roman"/>
          <w:szCs w:val="24"/>
        </w:rPr>
        <w:lastRenderedPageBreak/>
        <w:t>Βεβαίως, όλο αυτό το διάστημα έχετε προσλάβει ανθρώπους, έχετε τοποθετήσει ανθρώπους σ’ αυτές τις θέσεις. Τα κριτήρια είναι είτε η κομματική ιδιότητα είτε η συγγενική σχέση και είμαι πεπεισμένος ότι</w:t>
      </w:r>
      <w:r>
        <w:rPr>
          <w:rFonts w:eastAsia="Times New Roman"/>
          <w:szCs w:val="24"/>
        </w:rPr>
        <w:t xml:space="preserve"> αυτό αφορά τη συντριπτική πλειοψηφία των στελεχών που τοποθετήθηκαν από εσάς αυτούς τους μήνες. </w:t>
      </w:r>
    </w:p>
    <w:p w14:paraId="18B51086" w14:textId="77777777" w:rsidR="003250C9" w:rsidRDefault="00D334B4">
      <w:pPr>
        <w:spacing w:line="600" w:lineRule="auto"/>
        <w:ind w:firstLine="720"/>
        <w:jc w:val="both"/>
        <w:rPr>
          <w:rFonts w:eastAsia="Times New Roman"/>
          <w:szCs w:val="24"/>
        </w:rPr>
      </w:pPr>
      <w:r>
        <w:rPr>
          <w:rFonts w:eastAsia="Times New Roman"/>
          <w:szCs w:val="24"/>
        </w:rPr>
        <w:t>Υπάρχει, όμως, και κάτι άλλο ανησυχητικό σ’ αυτό το νόμο. Πρέπει να το πω αυτό. Έχει απαξιωθεί στη συνείδηση των δημοσίων υπαλλήλων, καθώς πριν από είκοσι μέρ</w:t>
      </w:r>
      <w:r>
        <w:rPr>
          <w:rFonts w:eastAsia="Times New Roman"/>
          <w:szCs w:val="24"/>
        </w:rPr>
        <w:t>ες είχαμε σε μια ακρόαση τον Πρόεδρο του ΑΣΕΠ και μας ανέφερε ότι στο μητρώο αυτό άρχισαν να γίνονται αιτήσεις</w:t>
      </w:r>
      <w:r>
        <w:rPr>
          <w:rFonts w:eastAsia="Times New Roman"/>
          <w:szCs w:val="24"/>
        </w:rPr>
        <w:t>,</w:t>
      </w:r>
      <w:r>
        <w:rPr>
          <w:rFonts w:eastAsia="Times New Roman"/>
          <w:szCs w:val="24"/>
        </w:rPr>
        <w:t xml:space="preserve"> οι οποίες εκείνη τη μέρα, πριν από δεκαπέντε μέρες, δηλαδή μετά από τρεισήμισι μήνες λειτουργίας, έφταναν τους εξακόσιους σ’ ένα δυνητικό αριθμό</w:t>
      </w:r>
      <w:r>
        <w:rPr>
          <w:rFonts w:eastAsia="Times New Roman"/>
          <w:szCs w:val="24"/>
        </w:rPr>
        <w:t xml:space="preserve"> δικαιούχων πολλών δεκάδων χιλιάδων δημοσίων υπαλλήλων.</w:t>
      </w:r>
    </w:p>
    <w:p w14:paraId="18B51087" w14:textId="77777777" w:rsidR="003250C9" w:rsidRDefault="00D334B4">
      <w:pPr>
        <w:spacing w:line="600" w:lineRule="auto"/>
        <w:ind w:firstLine="720"/>
        <w:jc w:val="both"/>
        <w:rPr>
          <w:rFonts w:eastAsia="Times New Roman"/>
          <w:szCs w:val="24"/>
        </w:rPr>
      </w:pPr>
      <w:r>
        <w:rPr>
          <w:rFonts w:eastAsia="Times New Roman"/>
          <w:szCs w:val="24"/>
        </w:rPr>
        <w:t>Έρχεστε τώρα, λοιπόν, και ξεκινάτε ένα νόμο για την εθελούσια κινητικότητα στο δημόσιο. Ακούγεται πάρα πολύ καλά. Οι δημόσιοι υπάλληλοι που σας ακούν θεωρούν αυτή</w:t>
      </w:r>
      <w:r>
        <w:rPr>
          <w:rFonts w:eastAsia="Times New Roman"/>
          <w:szCs w:val="24"/>
        </w:rPr>
        <w:t xml:space="preserve">ν </w:t>
      </w:r>
      <w:r>
        <w:rPr>
          <w:rFonts w:eastAsia="Times New Roman"/>
          <w:szCs w:val="24"/>
        </w:rPr>
        <w:t xml:space="preserve">τη στιγμή ότι ανοίγει μία πόρτα </w:t>
      </w:r>
      <w:r>
        <w:rPr>
          <w:rFonts w:eastAsia="Times New Roman"/>
          <w:szCs w:val="24"/>
        </w:rPr>
        <w:lastRenderedPageBreak/>
        <w:t xml:space="preserve">για </w:t>
      </w:r>
      <w:r>
        <w:rPr>
          <w:rFonts w:eastAsia="Times New Roman"/>
          <w:szCs w:val="24"/>
        </w:rPr>
        <w:t>να μετακινηθεί ο καθένας όπου θέλει, όπως θέλει, γρήγορα, δεν ξέρω με ποιον τρόπο –θα το πω παρακάτω-, όμως θα πούμε κάτι πολύ απλό. Ο ίδιος ο νόμος θέτει ως προϋπόθεση τη δημιουργία οργανογραμμάτων, τα περιγράμματα θέσεων και το ψηφιακό οργανόγραμμα. Αυτά</w:t>
      </w:r>
      <w:r>
        <w:rPr>
          <w:rFonts w:eastAsia="Times New Roman"/>
          <w:szCs w:val="24"/>
        </w:rPr>
        <w:t xml:space="preserve"> τα πράγματα</w:t>
      </w:r>
      <w:r>
        <w:rPr>
          <w:rFonts w:eastAsia="Times New Roman"/>
          <w:szCs w:val="24"/>
        </w:rPr>
        <w:t>,</w:t>
      </w:r>
      <w:r>
        <w:rPr>
          <w:rFonts w:eastAsia="Times New Roman"/>
          <w:szCs w:val="24"/>
        </w:rPr>
        <w:t xml:space="preserve"> για τα οποία έχετε προχωρήσει σε μερικά ελάχιστα, σε μερικά καθόλου εδώ και είκοσι μήνες, θα γίνουν τους επόμενους τέσσερις. Αυτό μας λέτε. Είναι από τις λίγες φορές που ψηφίζεται ένα νομοσχέδιο</w:t>
      </w:r>
      <w:r>
        <w:rPr>
          <w:rFonts w:eastAsia="Times New Roman"/>
          <w:szCs w:val="24"/>
        </w:rPr>
        <w:t>,</w:t>
      </w:r>
      <w:r>
        <w:rPr>
          <w:rFonts w:eastAsia="Times New Roman"/>
          <w:szCs w:val="24"/>
        </w:rPr>
        <w:t xml:space="preserve"> το οποίο έχει μία προϋπόθεση</w:t>
      </w:r>
      <w:r>
        <w:rPr>
          <w:rFonts w:eastAsia="Times New Roman"/>
          <w:szCs w:val="24"/>
        </w:rPr>
        <w:t>,</w:t>
      </w:r>
      <w:r>
        <w:rPr>
          <w:rFonts w:eastAsia="Times New Roman"/>
          <w:szCs w:val="24"/>
        </w:rPr>
        <w:t xml:space="preserve"> η οποία είναι άδηλο αν θα μπορέσει να υλοποιηθεί. </w:t>
      </w:r>
    </w:p>
    <w:p w14:paraId="18B51088" w14:textId="77777777" w:rsidR="003250C9" w:rsidRDefault="00D334B4">
      <w:pPr>
        <w:spacing w:line="600" w:lineRule="auto"/>
        <w:ind w:firstLine="720"/>
        <w:jc w:val="both"/>
        <w:rPr>
          <w:rFonts w:eastAsia="Times New Roman"/>
          <w:szCs w:val="24"/>
        </w:rPr>
      </w:pPr>
      <w:r>
        <w:rPr>
          <w:rFonts w:eastAsia="Times New Roman"/>
          <w:szCs w:val="24"/>
        </w:rPr>
        <w:t xml:space="preserve">Εδώ υπάρχει και μια άλλη παράμετρος: Ακόμα και απ’ αυτούς που θα υλοποιηθεί, πολλές φορές θα υλοποιηθεί με σκοπιμότητες. Το είπα και στην </w:t>
      </w:r>
      <w:r>
        <w:rPr>
          <w:rFonts w:eastAsia="Times New Roman"/>
          <w:szCs w:val="24"/>
        </w:rPr>
        <w:t>ε</w:t>
      </w:r>
      <w:r>
        <w:rPr>
          <w:rFonts w:eastAsia="Times New Roman"/>
          <w:szCs w:val="24"/>
        </w:rPr>
        <w:t>πιτροπή. Σκεφτείτε έναν δήμο</w:t>
      </w:r>
      <w:r>
        <w:rPr>
          <w:rFonts w:eastAsia="Times New Roman"/>
          <w:szCs w:val="24"/>
        </w:rPr>
        <w:t>,</w:t>
      </w:r>
      <w:r>
        <w:rPr>
          <w:rFonts w:eastAsia="Times New Roman"/>
          <w:szCs w:val="24"/>
        </w:rPr>
        <w:t xml:space="preserve"> ο οποίος έχει λίγους υπαλλήλους. Με</w:t>
      </w:r>
      <w:r>
        <w:rPr>
          <w:rFonts w:eastAsia="Times New Roman"/>
          <w:szCs w:val="24"/>
        </w:rPr>
        <w:t xml:space="preserve"> βάση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νόμο, αν είναι καλυπτόμενο το 65% των κενών θέσεων, θα μπορεί ένας υπάλληλος χωρίς κα</w:t>
      </w:r>
      <w:r>
        <w:rPr>
          <w:rFonts w:eastAsia="Times New Roman"/>
          <w:szCs w:val="24"/>
        </w:rPr>
        <w:t>μ</w:t>
      </w:r>
      <w:r>
        <w:rPr>
          <w:rFonts w:eastAsia="Times New Roman"/>
          <w:szCs w:val="24"/>
        </w:rPr>
        <w:t>μία άλλη προϋπόθεση να κάνει αίτηση και να φύγει. Μιλάω για μικρούς δήμους, γιατί στους μεγάλους είναι το 50%. Αυτός ο δήμαρχος ξέρει ότι τους θέλει όλους</w:t>
      </w:r>
      <w:r>
        <w:rPr>
          <w:rFonts w:eastAsia="Times New Roman"/>
          <w:szCs w:val="24"/>
        </w:rPr>
        <w:t>, δεν θέλει να φύγει κανένας. Διαμορφώνοντας το οργανόγραμμα τώρα, τους επόμενους λίγους μήνες, του λέτε «</w:t>
      </w:r>
      <w:r>
        <w:rPr>
          <w:rFonts w:eastAsia="Times New Roman"/>
          <w:szCs w:val="24"/>
        </w:rPr>
        <w:t>κ</w:t>
      </w:r>
      <w:r>
        <w:rPr>
          <w:rFonts w:eastAsia="Times New Roman"/>
          <w:szCs w:val="24"/>
        </w:rPr>
        <w:t xml:space="preserve">άνε το </w:t>
      </w:r>
      <w:r>
        <w:rPr>
          <w:rFonts w:eastAsia="Times New Roman"/>
          <w:szCs w:val="24"/>
        </w:rPr>
        <w:lastRenderedPageBreak/>
        <w:t xml:space="preserve">οργανόγραμμά σου και μετά έλα να δούμε τι θα κάνουμε με την κινητικότητα». Μπορεί να οργανώσει με τέτοιο τρόπο την αναγκαιότητα υπαλλήλων που </w:t>
      </w:r>
      <w:r>
        <w:rPr>
          <w:rFonts w:eastAsia="Times New Roman"/>
          <w:szCs w:val="24"/>
        </w:rPr>
        <w:t xml:space="preserve">να μην μπορεί να φύγει κανένας, δικαίως ή αδίκως. </w:t>
      </w:r>
    </w:p>
    <w:p w14:paraId="18B51089" w14:textId="77777777" w:rsidR="003250C9" w:rsidRDefault="00D334B4">
      <w:pPr>
        <w:spacing w:line="600" w:lineRule="auto"/>
        <w:ind w:firstLine="720"/>
        <w:jc w:val="both"/>
        <w:rPr>
          <w:rFonts w:eastAsia="Times New Roman"/>
          <w:szCs w:val="24"/>
        </w:rPr>
      </w:pPr>
      <w:r>
        <w:rPr>
          <w:rFonts w:eastAsia="Times New Roman"/>
          <w:szCs w:val="24"/>
        </w:rPr>
        <w:t>Δίνουμε αυτή</w:t>
      </w:r>
      <w:r>
        <w:rPr>
          <w:rFonts w:eastAsia="Times New Roman"/>
          <w:szCs w:val="24"/>
        </w:rPr>
        <w:t>ν</w:t>
      </w:r>
      <w:r>
        <w:rPr>
          <w:rFonts w:eastAsia="Times New Roman"/>
          <w:szCs w:val="24"/>
        </w:rPr>
        <w:t xml:space="preserve"> τη στιγμή τη δυνατότητα στους διευθυντές των υπηρεσιών, στους δημάρχους, σ’ όλους τους προέδρους, να διαμορφώσουν ένα οργανόγραμμα έχοντας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τους ένα νόμο</w:t>
      </w:r>
      <w:r>
        <w:rPr>
          <w:rFonts w:eastAsia="Times New Roman"/>
          <w:szCs w:val="24"/>
        </w:rPr>
        <w:t>,</w:t>
      </w:r>
      <w:r>
        <w:rPr>
          <w:rFonts w:eastAsia="Times New Roman"/>
          <w:szCs w:val="24"/>
        </w:rPr>
        <w:t xml:space="preserve"> ο οποίος θα εφαρμοστεί μετά.</w:t>
      </w:r>
      <w:r>
        <w:rPr>
          <w:rFonts w:eastAsia="Times New Roman"/>
          <w:szCs w:val="24"/>
        </w:rPr>
        <w:t xml:space="preserve"> Δεν μπορούσε να περιμένει αυτός ο νόμος, να βρούμε έναν άλλο τρόπο να πιέσουμε τη διοίκηση να ολοκληρώσει την υποχρέωσή του για τα οργανογράμματα και τα περιγράμματα θέσεων; Άκουσα ως αιτιολογία από την πλευρά της Υπουργού</w:t>
      </w:r>
      <w:r>
        <w:rPr>
          <w:rFonts w:eastAsia="Times New Roman"/>
          <w:szCs w:val="24"/>
        </w:rPr>
        <w:t>,</w:t>
      </w:r>
      <w:r>
        <w:rPr>
          <w:rFonts w:eastAsia="Times New Roman"/>
          <w:szCs w:val="24"/>
        </w:rPr>
        <w:t xml:space="preserve"> ότι είναι κι αυτό μια πίεση προ</w:t>
      </w:r>
      <w:r>
        <w:rPr>
          <w:rFonts w:eastAsia="Times New Roman"/>
          <w:szCs w:val="24"/>
        </w:rPr>
        <w:t>ς αυτούς τους φορείς για να ολοκληρώσουν τα οργανογράμματά τους. Δεν μπορούσε η διοίκηση να βρει κάποιον άλλον τρόπο; Έπρεπε, δηλαδή, να το ξεκινήσει ανάποδα και έπρεπε να δώσει τη δυνατότητα σε μερικούς να λειτουργήσουν με σκοπιμότητες.</w:t>
      </w:r>
    </w:p>
    <w:p w14:paraId="18B5108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Κοιτάξτε ποια είνα</w:t>
      </w:r>
      <w:r>
        <w:rPr>
          <w:rFonts w:eastAsia="Times New Roman" w:cs="Times New Roman"/>
          <w:szCs w:val="24"/>
        </w:rPr>
        <w:t xml:space="preserve">ι, δυστυχώς, η κεντρική ιδέα από αυτό το νομοθέτημα: Δεν εξυπηρετείται ούτε η διαφάνεια ούτε η αντικειμενικότητα στην επιλογή του προσωπικού που τελικώς θα μετακινηθεί. </w:t>
      </w:r>
    </w:p>
    <w:p w14:paraId="18B5108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Δυστυχώς, και το λέω πάρα πολύ απλά, το άρθρο 7 για εμένα είναι ένα μνημείο προχειρότη</w:t>
      </w:r>
      <w:r>
        <w:rPr>
          <w:rFonts w:eastAsia="Times New Roman" w:cs="Times New Roman"/>
          <w:szCs w:val="24"/>
        </w:rPr>
        <w:t>τας, έλλειψης αντικειμενικών στοιχείων, έλλειψης δεδομένων και πλαισίου μέσα στο οποίο μπορεί να λειτουργήσει ένα ευνομούμενο κράτος, σε μια νόμιμη διαδικασία με αντικειμενικά κριτήρια, για να μην αδικήσει κανέναν. Διαβάζω για να γίνει κατανοητό στους συνα</w:t>
      </w:r>
      <w:r>
        <w:rPr>
          <w:rFonts w:eastAsia="Times New Roman" w:cs="Times New Roman"/>
          <w:szCs w:val="24"/>
        </w:rPr>
        <w:t xml:space="preserve">δέρφους: </w:t>
      </w:r>
    </w:p>
    <w:p w14:paraId="18B5108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άρθρο 7 περιγράφεται η τριμελής επιτροπή η οποία στον φορέα υποδοχής, εκεί δηλαδή όπου είναι να πάει ο υπάλληλος, θα αποφασίσει ποιον υπάλληλο θα πάρουν. Από τους τρεις ανώτερους υπαλλήλους οι οποίοι συστήνουν αυτήν την επιτροπή η σχέση είναι</w:t>
      </w:r>
      <w:r>
        <w:rPr>
          <w:rFonts w:eastAsia="Times New Roman" w:cs="Times New Roman"/>
          <w:szCs w:val="24"/>
        </w:rPr>
        <w:t xml:space="preserve"> περίεργη. Είναι σχέση προϊσταμένου προς υφιστάμενους. Δεν είναι τρεις διαφορετικοί υπάλληλοι, διευθυντές ανεξάρτητων υπηρεσιών. Έχουμε τον </w:t>
      </w:r>
      <w:r>
        <w:rPr>
          <w:rFonts w:eastAsia="Times New Roman" w:cs="Times New Roman"/>
          <w:szCs w:val="24"/>
        </w:rPr>
        <w:lastRenderedPageBreak/>
        <w:t>γενικό διευθυντή, έχουμε τον διευθυντή του τμήματος και έχουμε και τον προϊστάμενο προσωπικού. Όποιος εδώ μέσα πιστε</w:t>
      </w:r>
      <w:r>
        <w:rPr>
          <w:rFonts w:eastAsia="Times New Roman" w:cs="Times New Roman"/>
          <w:szCs w:val="24"/>
        </w:rPr>
        <w:t xml:space="preserve">ύει ότι δεν θα ακουστεί ο γενικός διευθυντής, ας πάει να το πει και έξω. Έχουμε έναν ουσιαστικά που θα αποφασίζει. Υπάρχει σχέση υπαλληλική που σας είπα. Να έρθουν αυτοί οι τρεις να αποφασίσουν για το ποιος θα έρθει από τη Μυτιλήνη, ποιος θα έρθει από την </w:t>
      </w:r>
      <w:r>
        <w:rPr>
          <w:rFonts w:eastAsia="Times New Roman" w:cs="Times New Roman"/>
          <w:szCs w:val="24"/>
        </w:rPr>
        <w:t xml:space="preserve">Κρήτη, ποιος θα έρθει από τον Έβρο στη Θεσσαλονίκη. Ποια είναι τα κριτήρια; Ακούστε: </w:t>
      </w:r>
    </w:p>
    <w:p w14:paraId="18B5108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 την αξιολόγηση των υποψηφίων λαμβάνεται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η συνάφεια των τυπικών και ουσιαστικών προσόντων με την </w:t>
      </w:r>
      <w:proofErr w:type="spellStart"/>
      <w:r>
        <w:rPr>
          <w:rFonts w:eastAsia="Times New Roman"/>
          <w:szCs w:val="24"/>
          <w:shd w:val="clear" w:color="auto" w:fill="FFFFFF"/>
        </w:rPr>
        <w:t>προκηρυσσόμενη</w:t>
      </w:r>
      <w:proofErr w:type="spellEnd"/>
      <w:r>
        <w:rPr>
          <w:rFonts w:eastAsia="Times New Roman"/>
          <w:szCs w:val="24"/>
          <w:shd w:val="clear" w:color="auto" w:fill="FFFFFF"/>
        </w:rPr>
        <w:t xml:space="preserve"> </w:t>
      </w:r>
      <w:r>
        <w:rPr>
          <w:rFonts w:eastAsia="Times New Roman" w:cs="Times New Roman"/>
          <w:szCs w:val="24"/>
        </w:rPr>
        <w:t>θέση, οι εκθέσεις αξιολόγησης, η εμπειρία στη</w:t>
      </w:r>
      <w:r>
        <w:rPr>
          <w:rFonts w:eastAsia="Times New Roman" w:cs="Times New Roman"/>
          <w:szCs w:val="24"/>
        </w:rPr>
        <w:t xml:space="preserve">ν άσκηση αντίστοιχων καθηκόντων και κάθε στοιχείο από το προσωπικό μητρώο του υπαλλήλου που καταδεικνύει την καταλληλόλητα για τη συγκεκριμένη θέση.» </w:t>
      </w:r>
    </w:p>
    <w:p w14:paraId="18B5108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Θέλω να πάρ</w:t>
      </w:r>
      <w:r>
        <w:rPr>
          <w:rFonts w:eastAsia="Times New Roman" w:cs="Times New Roman"/>
          <w:szCs w:val="24"/>
        </w:rPr>
        <w:t>ω</w:t>
      </w:r>
      <w:r>
        <w:rPr>
          <w:rFonts w:eastAsia="Times New Roman" w:cs="Times New Roman"/>
          <w:szCs w:val="24"/>
        </w:rPr>
        <w:t xml:space="preserve"> έναν μηχανικό στον Δήμο Κιλκίς. Το τυπικό προσόν είναι ένα: να έχει το πτυχίο του μηχανικού.</w:t>
      </w:r>
      <w:r>
        <w:rPr>
          <w:rFonts w:eastAsia="Times New Roman" w:cs="Times New Roman"/>
          <w:szCs w:val="24"/>
        </w:rPr>
        <w:t xml:space="preserve"> Έτσι θα προκηρυχθεί η θέση. Δεν μπορεί να προκηρυχθεί με κάποιον άλλον τρόπο. Εγώ, </w:t>
      </w:r>
      <w:r>
        <w:rPr>
          <w:rFonts w:eastAsia="Times New Roman" w:cs="Times New Roman"/>
          <w:szCs w:val="24"/>
        </w:rPr>
        <w:lastRenderedPageBreak/>
        <w:t>λοιπόν, που θέλω να εξυπηρετήσω μια άλφα κατάσταση, έχω δέκα χρόνια εμπειρίας και ένας άλλος έχει τρία. Όμως, ο άλλος που έχει τα τρία χρόνια μπορεί να γράψει και να δηλώσε</w:t>
      </w:r>
      <w:r>
        <w:rPr>
          <w:rFonts w:eastAsia="Times New Roman" w:cs="Times New Roman"/>
          <w:szCs w:val="24"/>
        </w:rPr>
        <w:t>ι «εγώ ασχολήθηκα με την κατασκευή γέφυρας εκεί που υπηρετούσα, στον Δήμο του Έβρου». Αυτό θέλουμε. Θέλουμε να τον χρησιμοποιήσουμε για την κατασκευή γεφυρών στον Δήμο Κιλκίς. Άρα, αυτός έχει την καλύτερη εμπειρία, άρα αυτός μας κάνει, άρα αυτόν παίρνουμε.</w:t>
      </w:r>
      <w:r>
        <w:rPr>
          <w:rFonts w:eastAsia="Times New Roman" w:cs="Times New Roman"/>
          <w:szCs w:val="24"/>
        </w:rPr>
        <w:t xml:space="preserve"> Και γιατί τον παίρνουμε; Γιατί αυτός μπορεί να τύχει να γνωρίζει τον κάθε δήμαρχο, τον κάθε Βουλευτή, τον κάθε </w:t>
      </w:r>
      <w:proofErr w:type="spellStart"/>
      <w:r>
        <w:rPr>
          <w:rFonts w:eastAsia="Times New Roman" w:cs="Times New Roman"/>
          <w:szCs w:val="24"/>
        </w:rPr>
        <w:t>αντιπεριφερειάρχη</w:t>
      </w:r>
      <w:proofErr w:type="spellEnd"/>
      <w:r>
        <w:rPr>
          <w:rFonts w:eastAsia="Times New Roman" w:cs="Times New Roman"/>
          <w:szCs w:val="24"/>
        </w:rPr>
        <w:t xml:space="preserve">, οποιονδήποτε. </w:t>
      </w:r>
    </w:p>
    <w:p w14:paraId="18B5108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Ξέρετε πού θέλω να καταλήξω; </w:t>
      </w:r>
      <w:proofErr w:type="spellStart"/>
      <w:r>
        <w:rPr>
          <w:rFonts w:eastAsia="Times New Roman" w:cs="Times New Roman"/>
          <w:szCs w:val="24"/>
        </w:rPr>
        <w:t>Κοροϊδευόμαστε</w:t>
      </w:r>
      <w:proofErr w:type="spellEnd"/>
      <w:r>
        <w:rPr>
          <w:rFonts w:eastAsia="Times New Roman" w:cs="Times New Roman"/>
          <w:szCs w:val="24"/>
        </w:rPr>
        <w:t>; Είναι αυτή μια σοβαρή αξιολόγηση με αντικειμενικά κριτήρια, για ν</w:t>
      </w:r>
      <w:r>
        <w:rPr>
          <w:rFonts w:eastAsia="Times New Roman" w:cs="Times New Roman"/>
          <w:szCs w:val="24"/>
        </w:rPr>
        <w:t xml:space="preserve">α μην αφήνουμε το περιθώριο σε καθέναν αύριο να λειτουργήσει με έναν αυθαίρετο τρόπο και να δημιουργηθεί μια πελατειακή σχέση, η οποία μάλιστα θα έχει πολιτική έκφανση; Γιατί σε όλες αυτές τις υπηρεσίες υπάρχουν πολιτικοί προϊστάμενοι. </w:t>
      </w:r>
    </w:p>
    <w:p w14:paraId="18B5109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Και καταλήγουμε στο</w:t>
      </w:r>
      <w:r>
        <w:rPr>
          <w:rFonts w:eastAsia="Times New Roman" w:cs="Times New Roman"/>
          <w:szCs w:val="24"/>
        </w:rPr>
        <w:t xml:space="preserve"> πιο ωραίο, ότι, εάν τελικά προταχθούν τρεις, αυτοί οι τρεις θα περάσουν και μια συνέντευξη, για να καταλήξει η επιτροπή. Τι συνέντευξη; Τι θα αξιολογήσει η συνέντευξη; Θα είναι δομημένη; Περιγράφονται τα όρια και 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των ερωτήσεων, ο τρόπος με τον </w:t>
      </w:r>
      <w:r>
        <w:rPr>
          <w:rFonts w:eastAsia="Times New Roman" w:cs="Times New Roman"/>
          <w:szCs w:val="24"/>
        </w:rPr>
        <w:t xml:space="preserve">οποίο θα γίνει αυτή η εξέταση; Επιμένω στο άρθρο 7, γιατί είναι κομβικό, είναι η κατάληξη όλης αυτής της διαδικασίας. Είναι ο φορέας υποδοχής. Είναι αυτός που θα υποδεχθεί όποιον πρέπει να υποδεχθεί. </w:t>
      </w:r>
    </w:p>
    <w:p w14:paraId="18B5109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Όμως, η Κυβέρνηση ανταπαντάει: Σε κάθε περίπτωση έχουμε</w:t>
      </w:r>
      <w:r>
        <w:rPr>
          <w:rFonts w:eastAsia="Times New Roman" w:cs="Times New Roman"/>
          <w:szCs w:val="24"/>
        </w:rPr>
        <w:t xml:space="preserve"> μια υποχρέωση αιτιολόγησης, λες και η υποχρέωση της αιτιολόγησης είναι αυτή</w:t>
      </w:r>
      <w:r>
        <w:rPr>
          <w:rFonts w:eastAsia="Times New Roman" w:cs="Times New Roman"/>
          <w:szCs w:val="24"/>
        </w:rPr>
        <w:t>,</w:t>
      </w:r>
      <w:r>
        <w:rPr>
          <w:rFonts w:eastAsia="Times New Roman" w:cs="Times New Roman"/>
          <w:szCs w:val="24"/>
        </w:rPr>
        <w:t xml:space="preserve"> που καθιστά αντικειμενική όλη αυτήν την διαδικασία. Μια συγκριτική αξιολόγηση και μια αιτιολόγηση –έχουμε πολύ καλούς νομικούς εδώ μέσα- ξέρετε πόσο εύκολα και πολύ καλά, θέτοντα</w:t>
      </w:r>
      <w:r>
        <w:rPr>
          <w:rFonts w:eastAsia="Times New Roman" w:cs="Times New Roman"/>
          <w:szCs w:val="24"/>
        </w:rPr>
        <w:t>ς από την αρχή στόχευση σε συγκεκριμένο πρόσωπο, μπορεί να την ερμηνεύσουμε με τέτοιον τρόπο που να δικαιολογεί την επιλογή μας. Είναι πανεύκολο. Και δεν προβλέπεται, βεβαίως, η διαδικασία ενστάσεως επί του αποτελέσματος, αφήνοντας μας στις γενικές αρχές π</w:t>
      </w:r>
      <w:r>
        <w:rPr>
          <w:rFonts w:eastAsia="Times New Roman" w:cs="Times New Roman"/>
          <w:szCs w:val="24"/>
        </w:rPr>
        <w:t xml:space="preserve">ερί διοικητικής διαδικασίας. </w:t>
      </w:r>
    </w:p>
    <w:p w14:paraId="18B5109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Πώς, λοιπόν, να βγούμε και να πούμε σήμερα στον κόσμο ότι, ξέρετε, τα καταφέραμε, λύνουμε αυτό το πρόβλημα. Αυτός που δικαιούται να φύγει από τον Έβρο θα φύγει, για να έρθει στη Θεσσαλονίκη, γιατί έχει την οικογένειά του εκεί,</w:t>
      </w:r>
      <w:r>
        <w:rPr>
          <w:rFonts w:eastAsia="Times New Roman" w:cs="Times New Roman"/>
          <w:szCs w:val="24"/>
        </w:rPr>
        <w:t xml:space="preserve"> που είναι εύλογο.</w:t>
      </w:r>
    </w:p>
    <w:p w14:paraId="18B51093" w14:textId="77777777" w:rsidR="003250C9" w:rsidRDefault="00D334B4">
      <w:pPr>
        <w:spacing w:line="600" w:lineRule="auto"/>
        <w:ind w:firstLine="720"/>
        <w:jc w:val="both"/>
        <w:rPr>
          <w:rFonts w:eastAsia="Times New Roman" w:cs="Times New Roman"/>
          <w:b/>
          <w:szCs w:val="24"/>
        </w:rPr>
      </w:pPr>
      <w:r>
        <w:rPr>
          <w:rFonts w:eastAsia="Times New Roman" w:cs="Times New Roman"/>
          <w:szCs w:val="24"/>
        </w:rPr>
        <w:t>Έχετε μια φοβερή ικανότητα: Να φέρνετε νομοθετήματα στα οποία, χωρίς να νομοθετείτε συγκεκριμένα και χωρίς να φέρνετε συγκεκριμένα αποτελέσματα, να δημιουργείται μια ελπίδα στον κόσμο ότι</w:t>
      </w:r>
      <w:r>
        <w:rPr>
          <w:rFonts w:eastAsia="Times New Roman" w:cs="Times New Roman"/>
          <w:szCs w:val="24"/>
        </w:rPr>
        <w:t>,</w:t>
      </w:r>
      <w:r>
        <w:rPr>
          <w:rFonts w:eastAsia="Times New Roman" w:cs="Times New Roman"/>
          <w:szCs w:val="24"/>
        </w:rPr>
        <w:t xml:space="preserve"> πράγματι</w:t>
      </w:r>
      <w:r>
        <w:rPr>
          <w:rFonts w:eastAsia="Times New Roman" w:cs="Times New Roman"/>
          <w:szCs w:val="24"/>
        </w:rPr>
        <w:t>,</w:t>
      </w:r>
      <w:r>
        <w:rPr>
          <w:rFonts w:eastAsia="Times New Roman" w:cs="Times New Roman"/>
          <w:szCs w:val="24"/>
        </w:rPr>
        <w:t xml:space="preserve"> μέσα από αυτήν τη διαδικασία μπορεί να</w:t>
      </w:r>
      <w:r>
        <w:rPr>
          <w:rFonts w:eastAsia="Times New Roman" w:cs="Times New Roman"/>
          <w:szCs w:val="24"/>
        </w:rPr>
        <w:t xml:space="preserve"> δικαιωθεί. </w:t>
      </w:r>
    </w:p>
    <w:p w14:paraId="18B5109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Να ξέρει, λοιπόν, ο κόσμος ότι ακόμα κι αν λειτουργήσει, δηλαδή</w:t>
      </w:r>
      <w:r>
        <w:rPr>
          <w:rFonts w:eastAsia="Times New Roman" w:cs="Times New Roman"/>
          <w:szCs w:val="24"/>
        </w:rPr>
        <w:t>,</w:t>
      </w:r>
      <w:r>
        <w:rPr>
          <w:rFonts w:eastAsia="Times New Roman" w:cs="Times New Roman"/>
          <w:szCs w:val="24"/>
        </w:rPr>
        <w:t xml:space="preserve"> πληρωθούν όλα τα </w:t>
      </w:r>
      <w:proofErr w:type="spellStart"/>
      <w:r>
        <w:rPr>
          <w:rFonts w:eastAsia="Times New Roman" w:cs="Times New Roman"/>
          <w:szCs w:val="24"/>
        </w:rPr>
        <w:t>προαπαιτούμενα</w:t>
      </w:r>
      <w:proofErr w:type="spellEnd"/>
      <w:r>
        <w:rPr>
          <w:rFonts w:eastAsia="Times New Roman" w:cs="Times New Roman"/>
          <w:szCs w:val="24"/>
        </w:rPr>
        <w:t xml:space="preserve"> όπως αναφέρονται και λειτουργήσει αυτή η διαδικασία, ο κάθε ενδιαφερόμενος υπάλληλος θα είναι </w:t>
      </w:r>
      <w:r>
        <w:rPr>
          <w:rFonts w:eastAsia="Times New Roman" w:cs="Times New Roman"/>
          <w:szCs w:val="24"/>
        </w:rPr>
        <w:t>έρμαιο στα χέρια αυτής της τριμελούς επιτροπής χωρίς κανένα αντικειμενικό κριτήριο. Δεν θα αξιολογούνται τα πραγματικά του ουσιαστικά προσόντα γιατί μπορεί να διαμορφωθούν αναλόγως από τη στιγμή που δεν υπάρχει περίγραμμα του πλαισίου στο οποίο θα λειτουργ</w:t>
      </w:r>
      <w:r>
        <w:rPr>
          <w:rFonts w:eastAsia="Times New Roman" w:cs="Times New Roman"/>
          <w:szCs w:val="24"/>
        </w:rPr>
        <w:t xml:space="preserve">ήσει η επιτροπή. </w:t>
      </w:r>
    </w:p>
    <w:p w14:paraId="18B51095"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Τι προτείνετε;</w:t>
      </w:r>
    </w:p>
    <w:p w14:paraId="18B5109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Πολλά μπορούμε να προτείνουμε. Ήρθατε να τα κουβεντιάσουμε; </w:t>
      </w:r>
    </w:p>
    <w:p w14:paraId="18B5109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Είναι επτά μήνες σε διαβούλευση το νομοσχέδιο. Βέβαια για μερικά άρθρα εξ αυτών –κι αυτό </w:t>
      </w:r>
      <w:r>
        <w:rPr>
          <w:rFonts w:eastAsia="Times New Roman" w:cs="Times New Roman"/>
          <w:szCs w:val="24"/>
        </w:rPr>
        <w:t>μ</w:t>
      </w:r>
      <w:r>
        <w:rPr>
          <w:rFonts w:eastAsia="Times New Roman" w:cs="Times New Roman"/>
          <w:szCs w:val="24"/>
        </w:rPr>
        <w:t>ου κάνει μεγάλη εντύπωση- δεν υπ</w:t>
      </w:r>
      <w:r>
        <w:rPr>
          <w:rFonts w:eastAsia="Times New Roman" w:cs="Times New Roman"/>
          <w:szCs w:val="24"/>
        </w:rPr>
        <w:t>ήρχε η δυνατότητα σχολίων στη διαβούλευση. Αυτό, κύριε συνάδελφε, δείτε το λίγο. Μπείτε στη διαβούλευση και δείτε το. Για πέντε ή έξι άρθρα της διαβουλεύσεως, δεν ξέρω για ποιο λόγο, πρώτη φορά το βλέπω αυτό, απαγορευόταν η ανάρτηση σχολίων.</w:t>
      </w:r>
    </w:p>
    <w:p w14:paraId="18B51098"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ΟΛΓΑ ΓΕΡΟΒΑΣΙΛ</w:t>
      </w:r>
      <w:r>
        <w:rPr>
          <w:rFonts w:eastAsia="Times New Roman" w:cs="Times New Roman"/>
          <w:b/>
          <w:szCs w:val="24"/>
        </w:rPr>
        <w:t>Η (Υπουργός Διοικητικής Ανασυγκρότησης):</w:t>
      </w:r>
      <w:r>
        <w:rPr>
          <w:rFonts w:eastAsia="Times New Roman" w:cs="Times New Roman"/>
          <w:szCs w:val="24"/>
        </w:rPr>
        <w:t xml:space="preserve"> Δεν υπάρχει.</w:t>
      </w:r>
    </w:p>
    <w:p w14:paraId="18B51099"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Υπάρχει. Για πέντε ή έξι άρθρα. Θα σας πω μετά στη δευτερολογία μου και ποια είναι αυτά τα άρθρα. Στην έκθεση διαβουλεύσεως σε μερικά από τα άρθρα δεν επιτρεπόταν η ανάρτηση των σχο</w:t>
      </w:r>
      <w:r>
        <w:rPr>
          <w:rFonts w:eastAsia="Times New Roman" w:cs="Times New Roman"/>
          <w:szCs w:val="24"/>
        </w:rPr>
        <w:t xml:space="preserve">λίων. Δεν ξέρω για ποιο λόγο. Οπότε έχουμε ζητήματα που με τίποτα δεν μπορούν να μας κάνουν υπερήφανους για μια διαδικασία η οποία έρχεται σε μια συγκυρία που πραγματικά νομίζουμε </w:t>
      </w:r>
      <w:r>
        <w:rPr>
          <w:rFonts w:eastAsia="Times New Roman" w:cs="Times New Roman"/>
          <w:szCs w:val="24"/>
        </w:rPr>
        <w:lastRenderedPageBreak/>
        <w:t>εμείς όλοι, το πολιτικό προσωπικό, αλλά και η κοινωνία θέλει πραγματικά να υ</w:t>
      </w:r>
      <w:r>
        <w:rPr>
          <w:rFonts w:eastAsia="Times New Roman" w:cs="Times New Roman"/>
          <w:szCs w:val="24"/>
        </w:rPr>
        <w:t xml:space="preserve">πάρχει μια αξιολόγηση των συνθηκών, των ανθρώπων, των δεδομένων και να μπορούμε να λειτουργήσουμε με όσο πιο αντικειμενικό τρόπο γίνεται. Νομίζω ότι αυτό το επιθυμούμε όλοι μας. </w:t>
      </w:r>
    </w:p>
    <w:p w14:paraId="18B5109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Να πάμε όμως και στην επταμελή επιτροπή, την κεντρική επιτροπή κινητικότητας,</w:t>
      </w:r>
      <w:r>
        <w:rPr>
          <w:rFonts w:eastAsia="Times New Roman" w:cs="Times New Roman"/>
          <w:szCs w:val="24"/>
        </w:rPr>
        <w:t xml:space="preserve"> του άρθρου 5. Το πήγα ανάποδα κι εγώ όπως πηγαίνει ανάποδα και το Υπουργείο την σκέψη στο νομοθέτημά του. Εκεί γιατί από τα επτά μέλη, τα τέσσερα μέλη να είναι μη ανεξάρτητα; Τι εννοώ «μη ανεξάρτητα»; Τα δυο είναι πολιτικά πρόσωπα. Είναι διοικητικοί γραμμ</w:t>
      </w:r>
      <w:r>
        <w:rPr>
          <w:rFonts w:eastAsia="Times New Roman" w:cs="Times New Roman"/>
          <w:szCs w:val="24"/>
        </w:rPr>
        <w:t>ατείς. Βεβαίως, πρέπει να βρούμε τον ν.4369/2016. Να δούμε πότε θα το καταφέρουν αυτό. Τα δυο άλλα πρόσωπα είναι ανώτερα στελέχη των Υπουργείων, αλλά μπορούμε να καταλάβουμε και να υπονοήσουμε ότι μια σχέση εξάρτησης, μικρή ή μεγάλη, θα υπάρχει με τον πολι</w:t>
      </w:r>
      <w:r>
        <w:rPr>
          <w:rFonts w:eastAsia="Times New Roman" w:cs="Times New Roman"/>
          <w:szCs w:val="24"/>
        </w:rPr>
        <w:t xml:space="preserve">τικό προϊστάμενο και τα δυο μόνο μέλη είναι από το ΑΣΕΠ και το ένα από το Νομικό Συμβούλιο του Κράτους. </w:t>
      </w:r>
    </w:p>
    <w:p w14:paraId="18B5109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αυτό το τέσσερα-τρία να μην είναι ανάποδα τέσσερα-τρία; Ορίστε, κυρία Υπουργέ. Να είναι ανάποδα τέσσερα-τρία. Βάλτε τρία μέλη από το ΑΣΕΠ. Βάλτε </w:t>
      </w:r>
      <w:r>
        <w:rPr>
          <w:rFonts w:eastAsia="Times New Roman" w:cs="Times New Roman"/>
          <w:szCs w:val="24"/>
        </w:rPr>
        <w:t xml:space="preserve">το ΑΣΕΠ να κάνει τον διαγωνισμό. Ξέρετε, πλέον το ΑΣΕΠ δεν έχει πολλή δουλειά. Δεν υπάρχουν πολλές προκηρύξεις. Δεν υπάρχουν πολλοί διαγωνισμοί. Γιατί να μην αναθέσουμε στον αξιόπιστο αυτόν τον φορέα να κάνει όλη τη διαδικασία; Γιατί να μην το αναθέσουμε; </w:t>
      </w:r>
      <w:r>
        <w:rPr>
          <w:rFonts w:eastAsia="Times New Roman" w:cs="Times New Roman"/>
          <w:szCs w:val="24"/>
        </w:rPr>
        <w:t>Γιατί να μπαίνουμε σε όλα αυτά τα τερτίπια και σε όλες αυτές τις σκοπιμότητες που θέλετε ουσιαστικά να υπηρετήσετε;</w:t>
      </w:r>
    </w:p>
    <w:p w14:paraId="18B5109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Κύριοι συνάδελφοι, η Νέα Δημοκρατία δεν θα μπορούσε ποτέ να υπερψηφίσει ένα νομοσχέδιο μ’ αυτή τη λογική, μ’ αυτόν τον τρόπο που είναι δομημ</w:t>
      </w:r>
      <w:r>
        <w:rPr>
          <w:rFonts w:eastAsia="Times New Roman" w:cs="Times New Roman"/>
          <w:szCs w:val="24"/>
        </w:rPr>
        <w:t>ένο και με αυτό το αποτέλεσμα το οποίο θα είναι τελείως έωλο και τελικά θα αδικήσουμε ανθρώπους.</w:t>
      </w:r>
    </w:p>
    <w:p w14:paraId="18B5109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Δυο κουβέντες για το δεύτερο σκέλος του νομοσχεδίου που έχει να κάνει με τα κωλύματα και τα ασυμβίβαστα των ανθρώπων του ιδιωτικού τομέα που θέλουν να αναλάβου</w:t>
      </w:r>
      <w:r>
        <w:rPr>
          <w:rFonts w:eastAsia="Times New Roman" w:cs="Times New Roman"/>
          <w:szCs w:val="24"/>
        </w:rPr>
        <w:t>ν μια θέση ευθύνης. Είναι κομμάτι του νόμου για τα επιτελικά στελέχη του δημοσίου κι έρχεται εδώ να διευκρινιστούν οι συνθήκες.</w:t>
      </w:r>
    </w:p>
    <w:p w14:paraId="18B5109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Έθεσα ένα ερώτημα στην επιτροπή. Δεν ξέρω αν έγινε κατανοητό. Το θέτω πάλι τώρα. Ένα είναι το κεντρικό ερώτημα. Μπορεί κάποιος ν</w:t>
      </w:r>
      <w:r>
        <w:rPr>
          <w:rFonts w:eastAsia="Times New Roman" w:cs="Times New Roman"/>
          <w:szCs w:val="24"/>
        </w:rPr>
        <w:t>α πει ότι τα ασυμβίβαστα και τα κωλύματα αυτά είναι υπερβολικά. Άλλος μπορεί να πει ότι είναι αυτά που επικρατούν σε όλη την Ευρώπη. Ακούστηκε. Εγώ θα τα δεχθώ, παρ’ όλο που θεωρώ ότι πραγματικά κάποια εξ αυτών ουσιαστικά αποτρέπουν οποιονδήποτε ιδιώτη, ελ</w:t>
      </w:r>
      <w:r>
        <w:rPr>
          <w:rFonts w:eastAsia="Times New Roman" w:cs="Times New Roman"/>
          <w:szCs w:val="24"/>
        </w:rPr>
        <w:t xml:space="preserve">εύθερο επαγγελματία, επιστήμονα να μπει στη διαδικασία να διεκδικήσει μια θέση επιτελικού στελέχους στο δημόσιο. Όμως για να λειτουργήσουμε τελικά την στόχευση αυτού του νομοσχεδίου και του προηγουμένου, που είναι η </w:t>
      </w:r>
      <w:proofErr w:type="spellStart"/>
      <w:r>
        <w:rPr>
          <w:rFonts w:eastAsia="Times New Roman" w:cs="Times New Roman"/>
          <w:szCs w:val="24"/>
        </w:rPr>
        <w:t>αποκομματικοποίηση</w:t>
      </w:r>
      <w:proofErr w:type="spellEnd"/>
      <w:r>
        <w:rPr>
          <w:rFonts w:eastAsia="Times New Roman" w:cs="Times New Roman"/>
          <w:szCs w:val="24"/>
        </w:rPr>
        <w:t xml:space="preserve"> του κράτους, αυτό ανα</w:t>
      </w:r>
      <w:r>
        <w:rPr>
          <w:rFonts w:eastAsia="Times New Roman" w:cs="Times New Roman"/>
          <w:szCs w:val="24"/>
        </w:rPr>
        <w:t xml:space="preserve">φέρεται στην αιτιολογική έκθεση του </w:t>
      </w:r>
      <w:r>
        <w:rPr>
          <w:rFonts w:eastAsia="Times New Roman" w:cs="Times New Roman"/>
          <w:szCs w:val="24"/>
        </w:rPr>
        <w:lastRenderedPageBreak/>
        <w:t>ν.4369/2016, υπάρχει μια λεπτομέρεια εδώ την οποία θα έπρεπε ίσως να νομοθετήσουμε. Να προσυμφωνήσουμε όλοι. Γιατί να μην υπάρχει και κώλυμα όταν η επιλογή του προσώπου αναφέρεται σε πρόσωπο το οποίο έχει κομματικό αξίωμ</w:t>
      </w:r>
      <w:r>
        <w:rPr>
          <w:rFonts w:eastAsia="Times New Roman" w:cs="Times New Roman"/>
          <w:szCs w:val="24"/>
        </w:rPr>
        <w:t xml:space="preserve">α; Γιατί; </w:t>
      </w:r>
    </w:p>
    <w:p w14:paraId="18B5109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προειδοποιητικά το κουδούνι λήξης της ομιλίας του κυρίου Βουλευτή)</w:t>
      </w:r>
    </w:p>
    <w:p w14:paraId="18B510A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Ένα λεπτό θέλω, κύριε Πρόεδρε.</w:t>
      </w:r>
    </w:p>
    <w:p w14:paraId="18B510A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Γιατί να μην αποφασίσουμε να μην μπορεί το πρόσωπο</w:t>
      </w:r>
      <w:r>
        <w:rPr>
          <w:rFonts w:eastAsia="Times New Roman" w:cs="Times New Roman"/>
          <w:szCs w:val="24"/>
        </w:rPr>
        <w:t>,</w:t>
      </w:r>
      <w:r>
        <w:rPr>
          <w:rFonts w:eastAsia="Times New Roman" w:cs="Times New Roman"/>
          <w:szCs w:val="24"/>
        </w:rPr>
        <w:t xml:space="preserve"> που έχει κομματικό αξίωμα, σχέση εργασιακή ή οτιδήποτε άλλο με ένα κόμ</w:t>
      </w:r>
      <w:r>
        <w:rPr>
          <w:rFonts w:eastAsia="Times New Roman" w:cs="Times New Roman"/>
          <w:szCs w:val="24"/>
        </w:rPr>
        <w:t xml:space="preserve">μα να μην μπορεί να αναλάβει μια τέτοια θέση ευθύνης, είτε είναι δημόσιος υπάλληλος είτε είναι ιδιώτης; Αυτό πραγματικά θα ήταν τομή στην </w:t>
      </w:r>
      <w:proofErr w:type="spellStart"/>
      <w:r>
        <w:rPr>
          <w:rFonts w:eastAsia="Times New Roman" w:cs="Times New Roman"/>
          <w:szCs w:val="24"/>
        </w:rPr>
        <w:t>αποκομματικοποίηση</w:t>
      </w:r>
      <w:proofErr w:type="spellEnd"/>
      <w:r>
        <w:rPr>
          <w:rFonts w:eastAsia="Times New Roman" w:cs="Times New Roman"/>
          <w:szCs w:val="24"/>
        </w:rPr>
        <w:t>. Εμείς είμαστε να το δεχθούμε και να το υπηρετήσουμε τώρα, που ξέρουμε ότι αύριο θα είμαστε Κυβέρνη</w:t>
      </w:r>
      <w:r>
        <w:rPr>
          <w:rFonts w:eastAsia="Times New Roman" w:cs="Times New Roman"/>
          <w:szCs w:val="24"/>
        </w:rPr>
        <w:t xml:space="preserve">ση εμείς. Τώρα. Μπορείτε να το φέρετε και να το στηρίξουμε. </w:t>
      </w:r>
    </w:p>
    <w:p w14:paraId="18B510A2"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lastRenderedPageBreak/>
        <w:t>Λοιπόν, κύριοι συνάδελφοι, νομίζω ότι από τη στιγμή που δεν μπορούμε να προσφέρουμε πολλά πράγματα στους Έλληνες πλέον, από τη στιγμή που η οικονομική κατάσταση είναι αυτή που είναι, έτσι όπως έχ</w:t>
      </w:r>
      <w:r>
        <w:rPr>
          <w:rFonts w:eastAsia="Times New Roman"/>
          <w:color w:val="000000"/>
          <w:szCs w:val="24"/>
        </w:rPr>
        <w:t xml:space="preserve">ει χειροτερεύσει το τελευταίο διάστημα, πρέπει τουλάχιστον όταν δικαιούνται κάτι, να το εισπράττουν με αντικειμενικότητα, αξιοπιστία και δικαιοσύνη. </w:t>
      </w:r>
    </w:p>
    <w:p w14:paraId="18B510A3"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Αυτό το νομοσχέδιο δεν υπηρετεί αυτήν την υποχρέωσή μας. </w:t>
      </w:r>
    </w:p>
    <w:p w14:paraId="18B510A4"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Ευχαριστώ πολύ.</w:t>
      </w:r>
    </w:p>
    <w:p w14:paraId="18B510A5" w14:textId="77777777" w:rsidR="003250C9" w:rsidRDefault="00D334B4">
      <w:pPr>
        <w:spacing w:line="600" w:lineRule="auto"/>
        <w:ind w:firstLine="720"/>
        <w:jc w:val="center"/>
        <w:rPr>
          <w:rFonts w:eastAsia="Times New Roman"/>
          <w:color w:val="000000"/>
          <w:szCs w:val="24"/>
        </w:rPr>
      </w:pPr>
      <w:r>
        <w:rPr>
          <w:rFonts w:eastAsia="Times New Roman"/>
          <w:color w:val="000000"/>
          <w:szCs w:val="24"/>
        </w:rPr>
        <w:t xml:space="preserve">(Χειροκροτήματα από την πτέρυγα </w:t>
      </w:r>
      <w:r>
        <w:rPr>
          <w:rFonts w:eastAsia="Times New Roman"/>
          <w:color w:val="000000"/>
          <w:szCs w:val="24"/>
        </w:rPr>
        <w:t>της Νέας Δημοκρατίας)</w:t>
      </w:r>
    </w:p>
    <w:p w14:paraId="18B510A6"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ΠΡΟΕΔΡΕΥΩΝ (Δημήτριος Κρεμαστινός):</w:t>
      </w:r>
      <w:r>
        <w:rPr>
          <w:rFonts w:eastAsia="Times New Roman"/>
          <w:color w:val="000000"/>
          <w:szCs w:val="24"/>
        </w:rPr>
        <w:t xml:space="preserve"> Κι εμείς ευχαριστούμε.</w:t>
      </w:r>
    </w:p>
    <w:p w14:paraId="18B510A7"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Προχωρούμε στον τρίτο εισηγητή, τον κ. </w:t>
      </w:r>
      <w:proofErr w:type="spellStart"/>
      <w:r>
        <w:rPr>
          <w:rFonts w:eastAsia="Times New Roman"/>
          <w:color w:val="000000"/>
          <w:szCs w:val="24"/>
        </w:rPr>
        <w:t>Παναγιώταρο</w:t>
      </w:r>
      <w:proofErr w:type="spellEnd"/>
      <w:r>
        <w:rPr>
          <w:rFonts w:eastAsia="Times New Roman"/>
          <w:color w:val="000000"/>
          <w:szCs w:val="24"/>
        </w:rPr>
        <w:t xml:space="preserve">, </w:t>
      </w:r>
      <w:r>
        <w:rPr>
          <w:rFonts w:eastAsia="Times New Roman"/>
          <w:color w:val="000000"/>
          <w:szCs w:val="24"/>
        </w:rPr>
        <w:t>ε</w:t>
      </w:r>
      <w:r>
        <w:rPr>
          <w:rFonts w:eastAsia="Times New Roman"/>
          <w:color w:val="000000"/>
          <w:szCs w:val="24"/>
        </w:rPr>
        <w:t xml:space="preserve">ιδικό </w:t>
      </w:r>
      <w:r>
        <w:rPr>
          <w:rFonts w:eastAsia="Times New Roman"/>
          <w:color w:val="000000"/>
          <w:szCs w:val="24"/>
        </w:rPr>
        <w:t>α</w:t>
      </w:r>
      <w:r>
        <w:rPr>
          <w:rFonts w:eastAsia="Times New Roman"/>
          <w:color w:val="000000"/>
          <w:szCs w:val="24"/>
        </w:rPr>
        <w:t>γορητή της Χρυσής Αυγής.</w:t>
      </w:r>
    </w:p>
    <w:p w14:paraId="18B510A8"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Παρακαλώ, κύριε </w:t>
      </w:r>
      <w:proofErr w:type="spellStart"/>
      <w:r>
        <w:rPr>
          <w:rFonts w:eastAsia="Times New Roman"/>
          <w:color w:val="000000"/>
          <w:szCs w:val="24"/>
        </w:rPr>
        <w:t>Παναγιώταρε</w:t>
      </w:r>
      <w:proofErr w:type="spellEnd"/>
      <w:r>
        <w:rPr>
          <w:rFonts w:eastAsia="Times New Roman"/>
          <w:color w:val="000000"/>
          <w:szCs w:val="24"/>
        </w:rPr>
        <w:t>, έχετε τον λόγο για δεκαπέντε λεπτά.</w:t>
      </w:r>
    </w:p>
    <w:p w14:paraId="18B510A9"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lastRenderedPageBreak/>
        <w:t xml:space="preserve">ΗΛΙΑΣ ΠΑΝΑΓΙΩΤΑΡΟΣ: </w:t>
      </w:r>
      <w:r>
        <w:rPr>
          <w:rFonts w:eastAsia="Times New Roman"/>
          <w:color w:val="000000"/>
          <w:szCs w:val="24"/>
        </w:rPr>
        <w:t>Ευχαρ</w:t>
      </w:r>
      <w:r>
        <w:rPr>
          <w:rFonts w:eastAsia="Times New Roman"/>
          <w:color w:val="000000"/>
          <w:szCs w:val="24"/>
        </w:rPr>
        <w:t xml:space="preserve">ιστώ, κύριε Πρόεδρε. </w:t>
      </w:r>
    </w:p>
    <w:p w14:paraId="18B510AA"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Μετά από σαράντα και πλέον έτη αδιαφάνειας και πελατειακών σχέσεων, φέρνετε ένα νομοσχέδιο που υποτίθεται ότι τακτοποιεί τα κακώς κείμενα του ευρύτερου δημοσίου τομέα. Το θέμα είναι ποιοι καλούνται να μεταρρυθμίσουν τον δημόσιο τομέα ως αυτόκλητοι σωτήρες </w:t>
      </w:r>
      <w:r>
        <w:rPr>
          <w:rFonts w:eastAsia="Times New Roman"/>
          <w:color w:val="000000"/>
          <w:szCs w:val="24"/>
        </w:rPr>
        <w:t xml:space="preserve">του, πρώην εργατοπατέρες, πάσης φύσεως κρατικοδίαιτοι ή άνθρωποι που είχαν άμεση επαγγελματική σχέση με το </w:t>
      </w:r>
      <w:r>
        <w:rPr>
          <w:rFonts w:eastAsia="Times New Roman"/>
          <w:color w:val="000000"/>
          <w:szCs w:val="24"/>
        </w:rPr>
        <w:t>δ</w:t>
      </w:r>
      <w:r>
        <w:rPr>
          <w:rFonts w:eastAsia="Times New Roman"/>
          <w:color w:val="000000"/>
          <w:szCs w:val="24"/>
        </w:rPr>
        <w:t>ημόσιο. Οι βασικοί υπεύθυνοι μαζί με όλους όσοι κυβέρνησαν μεταπολιτευτικά τη χώρα μέσα σε ένα πέπλο αδιαφάνειας, λοβιτούρας και πελατειακών σχέσεων</w:t>
      </w:r>
      <w:r>
        <w:rPr>
          <w:rFonts w:eastAsia="Times New Roman"/>
          <w:color w:val="000000"/>
          <w:szCs w:val="24"/>
        </w:rPr>
        <w:t>.</w:t>
      </w:r>
    </w:p>
    <w:p w14:paraId="18B510AB"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Κυρία Υπουργέ, δεν σας πιστεύει κανείς ότι θέλετε ή μπορείτε να διορθώσετε τα κακώς κείμενα και με το εν λόγω νομοσχέδιο, οι δικοί σας άνθρωποι, τα βύσματα, θα εκμεταλλεύονται τα διάφορα παραθυράκια, που και σε αυτό το νομοσχέδιο τα αφήνετε ορθάνοιχτα, π</w:t>
      </w:r>
      <w:r>
        <w:rPr>
          <w:rFonts w:eastAsia="Times New Roman"/>
          <w:color w:val="000000"/>
          <w:szCs w:val="24"/>
        </w:rPr>
        <w:t xml:space="preserve">ροκειμένου να συνεχίσουν να λειτουργούν όπως λειτουργεί το </w:t>
      </w:r>
      <w:r>
        <w:rPr>
          <w:rFonts w:eastAsia="Times New Roman"/>
          <w:color w:val="000000"/>
          <w:szCs w:val="24"/>
        </w:rPr>
        <w:t>δ</w:t>
      </w:r>
      <w:r>
        <w:rPr>
          <w:rFonts w:eastAsia="Times New Roman"/>
          <w:color w:val="000000"/>
          <w:szCs w:val="24"/>
        </w:rPr>
        <w:t xml:space="preserve">ημόσιο εδώ και δεκαετίες. </w:t>
      </w:r>
    </w:p>
    <w:p w14:paraId="18B510AC"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lastRenderedPageBreak/>
        <w:t>Εξ</w:t>
      </w:r>
      <w:r>
        <w:rPr>
          <w:rFonts w:eastAsia="Times New Roman"/>
          <w:color w:val="000000"/>
          <w:szCs w:val="24"/>
        </w:rPr>
        <w:t xml:space="preserve"> </w:t>
      </w:r>
      <w:r>
        <w:rPr>
          <w:rFonts w:eastAsia="Times New Roman"/>
          <w:color w:val="000000"/>
          <w:szCs w:val="24"/>
        </w:rPr>
        <w:t>άλλου, για δύο και πλέον έτη που βρίσκεστε στην Κυβέρνηση, μας δώσατε δείγματα γραφής, με πιο χαρακτηριστική περίπτωση αυτή του χαρισματικού κ. Καρανίκα, ο οποίος διο</w:t>
      </w:r>
      <w:r>
        <w:rPr>
          <w:rFonts w:eastAsia="Times New Roman"/>
          <w:color w:val="000000"/>
          <w:szCs w:val="24"/>
        </w:rPr>
        <w:t>ρίστηκε σε μια πολύ σημαντική θέση και για τα προσόντα του δεν μας είπε ποτέ κανείς τίποτα.</w:t>
      </w:r>
    </w:p>
    <w:p w14:paraId="18B510AD"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Επίσης, τα εθνοκτόνα μνημόνια που έχετε ψηφίσει όλοι σας, πλέον, εδώ εντός του Κοινοβουλίου, τα τρία, αφανίζουν την ελληνική ύπαιθρο, τις παραμεθόριες περιοχές, τα </w:t>
      </w:r>
      <w:r>
        <w:rPr>
          <w:rFonts w:eastAsia="Times New Roman"/>
          <w:color w:val="000000"/>
          <w:szCs w:val="24"/>
        </w:rPr>
        <w:t xml:space="preserve">μικρά και απομακρυσμένα νησιά, τα κύρια μέρη για τα οποία θα έπρεπε το ελληνικό κράτος να στοχεύει μέσω του δημοσίου τομέα στο να παραμένουν ζωντανά, να υπάρχουν και να μην ερημώνουν εις βάρος της εθνικής ασφάλειας της χώρας. </w:t>
      </w:r>
    </w:p>
    <w:p w14:paraId="18B510AE"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Τι να την κάνουμε την κινητικ</w:t>
      </w:r>
      <w:r>
        <w:rPr>
          <w:rFonts w:eastAsia="Times New Roman"/>
          <w:color w:val="000000"/>
          <w:szCs w:val="24"/>
        </w:rPr>
        <w:t>ότητα στην Αθήνα, τη Θεσσαλονίκη και στα μεγάλα αστικά κέντρα, όταν στην παραμεθόριο δεν θα υπάρχει τίποτα; Δεν θα υπάρχουν δημόσιες υπηρεσίες, καθώς κλείνουν ή μεταφέρονται αλλού ή συρρικνώνονται. Τι να την κάνουμε την κινητικότητα όταν δεν θα υπάρχει στρ</w:t>
      </w:r>
      <w:r>
        <w:rPr>
          <w:rFonts w:eastAsia="Times New Roman"/>
          <w:color w:val="000000"/>
          <w:szCs w:val="24"/>
        </w:rPr>
        <w:t xml:space="preserve">ατός, διότι ελέω μνημονίων το προσωπικό των Ενόπλων Δυνάμεων φθίνει δραματικά, οι δημόσιες υπηρεσίες </w:t>
      </w:r>
      <w:r>
        <w:rPr>
          <w:rFonts w:eastAsia="Times New Roman"/>
          <w:color w:val="000000"/>
          <w:szCs w:val="24"/>
        </w:rPr>
        <w:lastRenderedPageBreak/>
        <w:t>καταργούνται, κυρίως στην παραμεθόριο, σε μικρά νησιά, στην ύπαιθρο και μεταφέρονται σιγά σιγά προς τα μεγάλα αστικά κέντρα; Και μαζί, φυσικά, με τις υπηρε</w:t>
      </w:r>
      <w:r>
        <w:rPr>
          <w:rFonts w:eastAsia="Times New Roman"/>
          <w:color w:val="000000"/>
          <w:szCs w:val="24"/>
        </w:rPr>
        <w:t xml:space="preserve">σίες που κλείνουν φεύγουν και οι δημόσιοι υπάλληλοι, οι οποίοι στελέχωναν αυτές τις υπηρεσίες. Απομακρύνονται, φεύγουν οι στρατιωτικοί και μαζί τους φεύγουν και όλοι όσοι δραστηριοποιούνται πέριξ αυτών. </w:t>
      </w:r>
    </w:p>
    <w:p w14:paraId="18B510AF"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Κινείστε σε εντελώς λάθος κατεύθυνση. Το πρώτο μέλημ</w:t>
      </w:r>
      <w:r>
        <w:rPr>
          <w:rFonts w:eastAsia="Times New Roman"/>
          <w:color w:val="000000"/>
          <w:szCs w:val="24"/>
        </w:rPr>
        <w:t xml:space="preserve">α μιας εθνικά σκεπτόμενης εξουσίας, όσον αφορά τον δημόσιο τομέα, θα έπρεπε να είναι η αναδιάρθρωση του ευρύτερου δημόσιου τομέα με κριτήρια εθνικά. Το </w:t>
      </w:r>
      <w:r>
        <w:rPr>
          <w:rFonts w:eastAsia="Times New Roman"/>
          <w:color w:val="000000"/>
          <w:szCs w:val="24"/>
        </w:rPr>
        <w:t>δ</w:t>
      </w:r>
      <w:r>
        <w:rPr>
          <w:rFonts w:eastAsia="Times New Roman"/>
          <w:color w:val="000000"/>
          <w:szCs w:val="24"/>
        </w:rPr>
        <w:t xml:space="preserve">ημόσιο σε ρόλο </w:t>
      </w:r>
      <w:r>
        <w:rPr>
          <w:rFonts w:eastAsia="Times New Roman"/>
          <w:color w:val="000000"/>
          <w:szCs w:val="24"/>
        </w:rPr>
        <w:t>α</w:t>
      </w:r>
      <w:r>
        <w:rPr>
          <w:rFonts w:eastAsia="Times New Roman"/>
          <w:color w:val="000000"/>
          <w:szCs w:val="24"/>
        </w:rPr>
        <w:t xml:space="preserve">κρίτα, στην υπηρεσία του </w:t>
      </w:r>
      <w:proofErr w:type="spellStart"/>
      <w:r>
        <w:rPr>
          <w:rFonts w:eastAsia="Times New Roman"/>
          <w:color w:val="000000"/>
          <w:szCs w:val="24"/>
        </w:rPr>
        <w:t>ε</w:t>
      </w:r>
      <w:r>
        <w:rPr>
          <w:rFonts w:eastAsia="Times New Roman"/>
          <w:color w:val="000000"/>
          <w:szCs w:val="24"/>
        </w:rPr>
        <w:t>θνους</w:t>
      </w:r>
      <w:proofErr w:type="spellEnd"/>
      <w:r>
        <w:rPr>
          <w:rFonts w:eastAsia="Times New Roman"/>
          <w:color w:val="000000"/>
          <w:szCs w:val="24"/>
        </w:rPr>
        <w:t xml:space="preserve"> και όχι της κομματικής πελατείας, της εξυπηρέτησης και </w:t>
      </w:r>
      <w:r>
        <w:rPr>
          <w:rFonts w:eastAsia="Times New Roman"/>
          <w:color w:val="000000"/>
          <w:szCs w:val="24"/>
        </w:rPr>
        <w:t xml:space="preserve">του βολέματος. </w:t>
      </w:r>
    </w:p>
    <w:p w14:paraId="18B510B0"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Θα έπρεπε να υπάρχει πληρότητα 100% στις πάσης φύσεως δημόσιες υπηρεσίες, στις Ένοπλες Δυνάμεις, στα νοσοκομεία, στα εκπαιδευτικά ιδρύματα, τα οποία βρίσκονται στην παραμεθόριο ή στα νησιά ή στην ύπαιθρο και όχι κλείσιμο και συρρίκνωση όπως</w:t>
      </w:r>
      <w:r>
        <w:rPr>
          <w:rFonts w:eastAsia="Times New Roman"/>
          <w:color w:val="000000"/>
          <w:szCs w:val="24"/>
        </w:rPr>
        <w:t xml:space="preserve"> βλέπουμε να γίνεται. Κλείνουν οι εφορίες </w:t>
      </w:r>
      <w:r>
        <w:rPr>
          <w:rFonts w:eastAsia="Times New Roman"/>
          <w:color w:val="000000"/>
          <w:szCs w:val="24"/>
        </w:rPr>
        <w:lastRenderedPageBreak/>
        <w:t xml:space="preserve">στα νησιά, κλείνουν τα ΚΕΠ, κλείνει η μία υπηρεσία, κλείνει η άλλη, αναγκάζονται οι πολίτες να ταλαιπωρούνται, προκειμένου να διεκπεραιώσουν τα διάφορα θέματα, τα διάφορα ζητήματά τους. </w:t>
      </w:r>
    </w:p>
    <w:p w14:paraId="18B510B1"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Και φυσικά, όταν συρρικνώνε</w:t>
      </w:r>
      <w:r>
        <w:rPr>
          <w:rFonts w:eastAsia="Times New Roman"/>
          <w:color w:val="000000"/>
          <w:szCs w:val="24"/>
        </w:rPr>
        <w:t xml:space="preserve">ται ο κύκλος εργασιών έστω και με το </w:t>
      </w:r>
      <w:r>
        <w:rPr>
          <w:rFonts w:eastAsia="Times New Roman"/>
          <w:color w:val="000000"/>
          <w:szCs w:val="24"/>
        </w:rPr>
        <w:t>δ</w:t>
      </w:r>
      <w:r>
        <w:rPr>
          <w:rFonts w:eastAsia="Times New Roman"/>
          <w:color w:val="000000"/>
          <w:szCs w:val="24"/>
        </w:rPr>
        <w:t xml:space="preserve">ημόσιο σε αυτές τις ακριτικές περιοχές, πολλοί ιδιώτες σιγά σιγά μετά από λίγο καιρό φεύγουν και απομακρύνονται. Έτσι και μόνο έτσι θα διατηρήσουμε, μιας και είναι επίκαιρη, τη Συνθήκη της </w:t>
      </w:r>
      <w:proofErr w:type="spellStart"/>
      <w:r>
        <w:rPr>
          <w:rFonts w:eastAsia="Times New Roman"/>
          <w:color w:val="000000"/>
          <w:szCs w:val="24"/>
        </w:rPr>
        <w:t>Λωζάνης</w:t>
      </w:r>
      <w:proofErr w:type="spellEnd"/>
      <w:r>
        <w:rPr>
          <w:rFonts w:eastAsia="Times New Roman"/>
          <w:color w:val="000000"/>
          <w:szCs w:val="24"/>
        </w:rPr>
        <w:t>. Όχι με ευχολόγια, αλ</w:t>
      </w:r>
      <w:r>
        <w:rPr>
          <w:rFonts w:eastAsia="Times New Roman"/>
          <w:color w:val="000000"/>
          <w:szCs w:val="24"/>
        </w:rPr>
        <w:t xml:space="preserve">λά με γεμάτα από πληθυσμό ακριτικά μέρη, τα νησιά μας και αλλού. Και γιατί όχι, μετά, εκτός από τη Συνθήκη της </w:t>
      </w:r>
      <w:proofErr w:type="spellStart"/>
      <w:r>
        <w:rPr>
          <w:rFonts w:eastAsia="Times New Roman"/>
          <w:color w:val="000000"/>
          <w:szCs w:val="24"/>
        </w:rPr>
        <w:t>Λωζάνης</w:t>
      </w:r>
      <w:proofErr w:type="spellEnd"/>
      <w:r>
        <w:rPr>
          <w:rFonts w:eastAsia="Times New Roman"/>
          <w:color w:val="000000"/>
          <w:szCs w:val="24"/>
        </w:rPr>
        <w:t>, να διεκδικήσουμε και άλλα.</w:t>
      </w:r>
    </w:p>
    <w:p w14:paraId="18B510B2" w14:textId="77777777" w:rsidR="003250C9" w:rsidRDefault="00D334B4">
      <w:pPr>
        <w:spacing w:line="600" w:lineRule="auto"/>
        <w:ind w:firstLine="720"/>
        <w:jc w:val="both"/>
        <w:rPr>
          <w:rFonts w:eastAsia="Times New Roman"/>
          <w:szCs w:val="24"/>
        </w:rPr>
      </w:pPr>
      <w:r>
        <w:rPr>
          <w:rFonts w:eastAsia="Times New Roman"/>
          <w:szCs w:val="24"/>
        </w:rPr>
        <w:t>Αν θέλετε να κλείσετε και να συρρικνώσετε -που ούτε αυτό θέλετε να κάνετε- δημόσιες υπηρεσίες -γιατί όλα αυτά</w:t>
      </w:r>
      <w:r>
        <w:rPr>
          <w:rFonts w:eastAsia="Times New Roman"/>
          <w:szCs w:val="24"/>
        </w:rPr>
        <w:t xml:space="preserve"> είναι, λέτε, εθελοντικά- πράξτε το στα υδροκέφαλα αστικά κέντρα, βρείτε τους χαμένους δημοσίους υπαλλήλους, όπως είπατε, κυρία Υπουργέ, ότι υπάρχουν δημόσιοι υπάλληλοι που δεν γνωρίζουμε πού βρίσκονται. Ευχαριστούμε πάρα πολύ, το ξέρουμε, το ξέρει όλη η Ε</w:t>
      </w:r>
      <w:r>
        <w:rPr>
          <w:rFonts w:eastAsia="Times New Roman"/>
          <w:szCs w:val="24"/>
        </w:rPr>
        <w:t xml:space="preserve">λλάδα, γιατί τα νούμερα </w:t>
      </w:r>
      <w:r>
        <w:rPr>
          <w:rFonts w:eastAsia="Times New Roman"/>
          <w:szCs w:val="24"/>
        </w:rPr>
        <w:lastRenderedPageBreak/>
        <w:t>δεν συμπίπτουν με την πραγματικότητα και αυτό λειτουργεί και εις βάρος των πολλών δημοσίων υπαλλήλων, οι οποίοι είναι ευσυνείδητοι και παλεύουν σε δημόσιες υπηρεσίες μόνοι, όταν συνάδελφοί τους είναι χαμένοι ή βολεμένοι αλλού.</w:t>
      </w:r>
    </w:p>
    <w:p w14:paraId="18B510B3" w14:textId="77777777" w:rsidR="003250C9" w:rsidRDefault="00D334B4">
      <w:pPr>
        <w:spacing w:line="600" w:lineRule="auto"/>
        <w:ind w:firstLine="720"/>
        <w:jc w:val="both"/>
        <w:rPr>
          <w:rFonts w:eastAsia="Times New Roman"/>
          <w:szCs w:val="24"/>
        </w:rPr>
      </w:pPr>
      <w:r>
        <w:rPr>
          <w:rFonts w:eastAsia="Times New Roman"/>
          <w:szCs w:val="24"/>
        </w:rPr>
        <w:t>Εθελο</w:t>
      </w:r>
      <w:r>
        <w:rPr>
          <w:rFonts w:eastAsia="Times New Roman"/>
          <w:szCs w:val="24"/>
        </w:rPr>
        <w:t xml:space="preserve">ύσιος, είπατε, χαρακτήρας της κινητικότητας. Μα, τότε δεν θα φύγει κανένας. Άμα κάποιος είναι βολεμένος σε μια υπηρεσία για ποιο λόγο να φύγει; Τι και αν αυτή η υπηρεσία έχει πλεονάζον στελεχιακό δυναμικό και μια άλλη υπηρεσία δεν έχει καθόλου στελέχη; Τι </w:t>
      </w:r>
      <w:r>
        <w:rPr>
          <w:rFonts w:eastAsia="Times New Roman"/>
          <w:szCs w:val="24"/>
        </w:rPr>
        <w:t>γίνεται σε αυτήν την περίπτωση; Δεν θα πρέπει να υπερισχύσει η αναγκαιότητα της μιας υπηρεσίας έναντι της άλλης υπηρεσίας; Θα πρέπει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να </w:t>
      </w:r>
      <w:proofErr w:type="spellStart"/>
      <w:r>
        <w:rPr>
          <w:rFonts w:eastAsia="Times New Roman"/>
          <w:szCs w:val="24"/>
        </w:rPr>
        <w:t>παρακαλάμε</w:t>
      </w:r>
      <w:proofErr w:type="spellEnd"/>
      <w:r>
        <w:rPr>
          <w:rFonts w:eastAsia="Times New Roman"/>
          <w:szCs w:val="24"/>
        </w:rPr>
        <w:t xml:space="preserve"> ή να επαφίεται στον «πατριωτισμό» του κάθε δημοσίου υπαλλήλου αν θέλει να πάει κάπου αλλού; Όχι, δεν</w:t>
      </w:r>
      <w:r>
        <w:rPr>
          <w:rFonts w:eastAsia="Times New Roman"/>
          <w:szCs w:val="24"/>
        </w:rPr>
        <w:t xml:space="preserve"> γίνεται τίποτα.</w:t>
      </w:r>
    </w:p>
    <w:p w14:paraId="18B510B4" w14:textId="77777777" w:rsidR="003250C9" w:rsidRDefault="00D334B4">
      <w:pPr>
        <w:spacing w:line="600" w:lineRule="auto"/>
        <w:ind w:firstLine="720"/>
        <w:jc w:val="both"/>
        <w:rPr>
          <w:rFonts w:eastAsia="Times New Roman"/>
          <w:szCs w:val="24"/>
        </w:rPr>
      </w:pPr>
      <w:proofErr w:type="spellStart"/>
      <w:r>
        <w:rPr>
          <w:rFonts w:eastAsia="Times New Roman"/>
          <w:szCs w:val="24"/>
        </w:rPr>
        <w:t>Υποχρεωτικότητα</w:t>
      </w:r>
      <w:proofErr w:type="spellEnd"/>
      <w:r>
        <w:rPr>
          <w:rFonts w:eastAsia="Times New Roman"/>
          <w:szCs w:val="24"/>
        </w:rPr>
        <w:t xml:space="preserve"> απέναντι στην αναγκαιότητα. Είπατε ότι η </w:t>
      </w:r>
      <w:proofErr w:type="spellStart"/>
      <w:r>
        <w:rPr>
          <w:rFonts w:eastAsia="Times New Roman"/>
          <w:szCs w:val="24"/>
        </w:rPr>
        <w:t>υποχρεωτικότητα</w:t>
      </w:r>
      <w:proofErr w:type="spellEnd"/>
      <w:r>
        <w:rPr>
          <w:rFonts w:eastAsia="Times New Roman"/>
          <w:szCs w:val="24"/>
        </w:rPr>
        <w:t xml:space="preserve"> είναι οπισθοδρομική. Ναι, είναι. Και η ανάγκη τι είναι; Δεν είναι πρώτιστο σε σχέση με όλα όσα είπατε; </w:t>
      </w:r>
    </w:p>
    <w:p w14:paraId="18B510B5"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Στο εν λόγω νομοσχέδιο μιλήσαμε και ακούσαμε και για κωλύματα. Ένα τμήμα του νομοσχεδίου αναφέρεται σε διάφορα κωλύματα. Πολύ σωστά ακούσαμε για τα κομματικά κωλύματα που θα έπρεπε να υπάρχει μια φόρμουλα να μην βολεύονται τα κομματικά στελέχη στο δημόσιο </w:t>
      </w:r>
      <w:r>
        <w:rPr>
          <w:rFonts w:eastAsia="Times New Roman"/>
          <w:szCs w:val="24"/>
        </w:rPr>
        <w:t>τομέα όταν το κόμμα είναι στην εξουσία, αλλά θα πρέπει να υπάρχουν και άλλα κωλύματα, συγγενικά κωλύματα, γιατί όλοι οι συγγενείς όλων των κυβερνώντων βολεύονται σε δημόσιες θέσεις και το βλέπουμε περίτρανα και όχι μόνο, είτε μικρές είτε μεγάλες είτε οτιδή</w:t>
      </w:r>
      <w:r>
        <w:rPr>
          <w:rFonts w:eastAsia="Times New Roman"/>
          <w:szCs w:val="24"/>
        </w:rPr>
        <w:t>ποτε άλλο.</w:t>
      </w:r>
    </w:p>
    <w:p w14:paraId="18B510B6" w14:textId="77777777" w:rsidR="003250C9" w:rsidRDefault="00D334B4">
      <w:pPr>
        <w:spacing w:line="600" w:lineRule="auto"/>
        <w:ind w:firstLine="720"/>
        <w:jc w:val="both"/>
        <w:rPr>
          <w:rFonts w:eastAsia="Times New Roman"/>
          <w:szCs w:val="24"/>
        </w:rPr>
      </w:pPr>
      <w:r>
        <w:rPr>
          <w:rFonts w:eastAsia="Times New Roman"/>
          <w:szCs w:val="24"/>
        </w:rPr>
        <w:t>Εδώ θα ήθελα να κάνω και ένα μικρό σχόλιο στη Νέα Δημοκρατία, η οποία κουνάει το δάχτυλο τώρα, αλλά κυβερνούσε κα</w:t>
      </w:r>
      <w:r>
        <w:rPr>
          <w:rFonts w:eastAsia="Times New Roman"/>
          <w:szCs w:val="24"/>
        </w:rPr>
        <w:t>μ</w:t>
      </w:r>
      <w:r>
        <w:rPr>
          <w:rFonts w:eastAsia="Times New Roman"/>
          <w:szCs w:val="24"/>
        </w:rPr>
        <w:t>μιά σαρανταριά χρόνια μαζί με το ΠΑΣΟΚ. Είναι οι βασικοί υπεύθυνοι αυτά τα δύο κόμματα της κατάντιας και του δημοσίου τομέα και δεν</w:t>
      </w:r>
      <w:r>
        <w:rPr>
          <w:rFonts w:eastAsia="Times New Roman"/>
          <w:szCs w:val="24"/>
        </w:rPr>
        <w:t xml:space="preserve"> μπορούν τώρα να έρχονται και να λένε απόψεις τις οποίες δεν τις τήρησαν ποτέ και για κανέναν λόγο.</w:t>
      </w:r>
    </w:p>
    <w:p w14:paraId="18B510B7" w14:textId="77777777" w:rsidR="003250C9" w:rsidRDefault="00D334B4">
      <w:pPr>
        <w:spacing w:line="600" w:lineRule="auto"/>
        <w:ind w:firstLine="720"/>
        <w:jc w:val="both"/>
        <w:rPr>
          <w:rFonts w:eastAsia="Times New Roman"/>
          <w:szCs w:val="24"/>
        </w:rPr>
      </w:pPr>
      <w:r>
        <w:rPr>
          <w:rFonts w:eastAsia="Times New Roman"/>
          <w:szCs w:val="24"/>
        </w:rPr>
        <w:lastRenderedPageBreak/>
        <w:t>Στο εν λόγω νομοσχέδιο θα ασχοληθούμε με κάποια συγκεκριμένα άρθρα που έχουν κάποιο ενδιαφέρον, όπως είναι το άρθρο 5, όπου τον ρόλο συντονιστή και επόπτη α</w:t>
      </w:r>
      <w:r>
        <w:rPr>
          <w:rFonts w:eastAsia="Times New Roman"/>
          <w:szCs w:val="24"/>
        </w:rPr>
        <w:t xml:space="preserve">ναλαμβάνει επταμελής Κεντρική Επιτροπή Κινητικότητας. Είμαστε εντελώς αρνητικοί στο συγκεκριμένο άρθρο λόγω του τρόπου στελεχώσεως της </w:t>
      </w:r>
      <w:r>
        <w:rPr>
          <w:rFonts w:eastAsia="Times New Roman"/>
          <w:szCs w:val="24"/>
        </w:rPr>
        <w:t>ε</w:t>
      </w:r>
      <w:r>
        <w:rPr>
          <w:rFonts w:eastAsia="Times New Roman"/>
          <w:szCs w:val="24"/>
        </w:rPr>
        <w:t xml:space="preserve">πιτροπής αυτής και των ατόμων που θα την συναπαρτίζουν, καθώς λίγο έως πολύ θα προέρχονται από τον κομματικό μηχανισμό. </w:t>
      </w:r>
      <w:r>
        <w:rPr>
          <w:rFonts w:eastAsia="Times New Roman"/>
          <w:szCs w:val="24"/>
        </w:rPr>
        <w:t xml:space="preserve">Είναι τα γνωστά παραθυράκια τα οποία </w:t>
      </w:r>
      <w:proofErr w:type="spellStart"/>
      <w:r>
        <w:rPr>
          <w:rFonts w:eastAsia="Times New Roman"/>
          <w:szCs w:val="24"/>
        </w:rPr>
        <w:t>προείπαμε</w:t>
      </w:r>
      <w:proofErr w:type="spellEnd"/>
      <w:r>
        <w:rPr>
          <w:rFonts w:eastAsia="Times New Roman"/>
          <w:szCs w:val="24"/>
        </w:rPr>
        <w:t xml:space="preserve"> και τα οποία τα διατηρείτε για αυτόν τον λόγο.</w:t>
      </w:r>
    </w:p>
    <w:p w14:paraId="18B510B8" w14:textId="77777777" w:rsidR="003250C9" w:rsidRDefault="00D334B4">
      <w:pPr>
        <w:spacing w:line="600" w:lineRule="auto"/>
        <w:ind w:firstLine="720"/>
        <w:jc w:val="both"/>
        <w:rPr>
          <w:rFonts w:eastAsia="Times New Roman"/>
          <w:szCs w:val="24"/>
        </w:rPr>
      </w:pPr>
      <w:r>
        <w:rPr>
          <w:rFonts w:eastAsia="Times New Roman"/>
          <w:szCs w:val="24"/>
        </w:rPr>
        <w:t>Στο άρθρο 7 βλέπουμε εδώ ότι εκμηδενίζεται ο ρόλος και η δικαιοδοσία των υπηρεσιακών συμβουλίων και αναλαμβάνουν την σκυτάλη τριμελείς επιτροπές. Η συνέπεια είναι</w:t>
      </w:r>
      <w:r>
        <w:rPr>
          <w:rFonts w:eastAsia="Times New Roman"/>
          <w:szCs w:val="24"/>
        </w:rPr>
        <w:t xml:space="preserve"> ότι αναιρείται η συμμετοχή των εκπροσώπων των εργαζομένων στην απόφαση περί μετάταξης ή αποσπάσεως. Είναι μια δυσμενέστατη διάταξη, λάθος, δεν διορθώνεται κάποιο λάθος με κάτι καλύτερο και μας βρίσκει αντίθετους.</w:t>
      </w:r>
    </w:p>
    <w:p w14:paraId="18B510B9" w14:textId="77777777" w:rsidR="003250C9" w:rsidRDefault="00D334B4">
      <w:pPr>
        <w:spacing w:line="600" w:lineRule="auto"/>
        <w:ind w:firstLine="720"/>
        <w:jc w:val="both"/>
        <w:rPr>
          <w:rFonts w:eastAsia="Times New Roman"/>
          <w:szCs w:val="24"/>
        </w:rPr>
      </w:pPr>
      <w:r>
        <w:rPr>
          <w:rFonts w:eastAsia="Times New Roman"/>
          <w:szCs w:val="24"/>
        </w:rPr>
        <w:lastRenderedPageBreak/>
        <w:t>Το άρθρο 8 -έχει πολύ ενδιαφέρον το εν λόγ</w:t>
      </w:r>
      <w:r>
        <w:rPr>
          <w:rFonts w:eastAsia="Times New Roman"/>
          <w:szCs w:val="24"/>
        </w:rPr>
        <w:t>ω άρθρο- έχει να κάνει ουσιαστικά με κίνητρα για την αποκέντρωση, αυτό το οποίο σας λέγαμε. Αν και, όπως προαναφέρθηκε, είμαστε επιφυλακτικοί όσον αφορά την διάθεση της Κυβερνήσεως να αυξήσει τα κίνητρα για την στελέχωση των ακριτικών και παραμεθορίων περι</w:t>
      </w:r>
      <w:r>
        <w:rPr>
          <w:rFonts w:eastAsia="Times New Roman"/>
          <w:szCs w:val="24"/>
        </w:rPr>
        <w:t>οχών, που θα έπρεπε να είναι το πρωταρχικό μέλημα μιας εθνικά σκεπτόμενης κυβερνήσεως, συντασσόμαστε με τη διάταξη αυτή, καθώς πρεσβεύουμε αυτήν τη διάθεση αναφανδόν, την αναζωογόνηση της ελληνικής επαρχίας και ενίσχυση της παραμεθορίου με ό,τι δυνατό μέσο</w:t>
      </w:r>
      <w:r>
        <w:rPr>
          <w:rFonts w:eastAsia="Times New Roman"/>
          <w:szCs w:val="24"/>
        </w:rPr>
        <w:t xml:space="preserve"> ή ενδεικνυόμενη λύση και για αυτό θα ψηφίσουμε «παρών».</w:t>
      </w:r>
    </w:p>
    <w:p w14:paraId="18B510BA" w14:textId="77777777" w:rsidR="003250C9" w:rsidRDefault="00D334B4">
      <w:pPr>
        <w:spacing w:line="600" w:lineRule="auto"/>
        <w:ind w:firstLine="720"/>
        <w:jc w:val="both"/>
        <w:rPr>
          <w:rFonts w:eastAsia="Times New Roman"/>
          <w:szCs w:val="24"/>
        </w:rPr>
      </w:pPr>
      <w:r>
        <w:rPr>
          <w:rFonts w:eastAsia="Times New Roman"/>
          <w:szCs w:val="24"/>
        </w:rPr>
        <w:t>Στο άρθρο 11 -και εδώ έχει πολύ μεγάλο ενδιαφέρον- βλέπουμε πως κεκαλυμμένα προωθούνται κάποιες θέσεις της παγκοσμιοποίησης και η διάλυση με έμμεσο τρόπο του θεσμού της οικογένειας. Ο ν.4356/2015 περ</w:t>
      </w:r>
      <w:r>
        <w:rPr>
          <w:rFonts w:eastAsia="Times New Roman"/>
          <w:szCs w:val="24"/>
        </w:rPr>
        <w:t xml:space="preserve">ί </w:t>
      </w:r>
      <w:proofErr w:type="spellStart"/>
      <w:r>
        <w:rPr>
          <w:rFonts w:eastAsia="Times New Roman"/>
          <w:szCs w:val="24"/>
        </w:rPr>
        <w:t>συμβιούντων</w:t>
      </w:r>
      <w:proofErr w:type="spellEnd"/>
      <w:r>
        <w:rPr>
          <w:rFonts w:eastAsia="Times New Roman"/>
          <w:szCs w:val="24"/>
        </w:rPr>
        <w:t xml:space="preserve"> επεκτείνεται, παγιώνεται, γενικεύεται η νομική ισχύς της συμβίωσης μεταξύ ομοφυλοφίλων, κάτι το οποίο είναι πισώπλατη μαχαιριά στο θεσμό της πραγματικής, της φυσιολογικής ελληνορθόδοξης οικογένειας. </w:t>
      </w:r>
    </w:p>
    <w:p w14:paraId="18B510BB" w14:textId="77777777" w:rsidR="003250C9" w:rsidRDefault="00D334B4">
      <w:pPr>
        <w:spacing w:line="600" w:lineRule="auto"/>
        <w:ind w:firstLine="720"/>
        <w:jc w:val="both"/>
        <w:rPr>
          <w:rFonts w:eastAsia="Times New Roman"/>
          <w:szCs w:val="24"/>
        </w:rPr>
      </w:pPr>
      <w:r>
        <w:rPr>
          <w:rFonts w:eastAsia="Times New Roman"/>
          <w:szCs w:val="24"/>
        </w:rPr>
        <w:lastRenderedPageBreak/>
        <w:t>Και όταν λέτε ότι εκτός από τα αντρόγυνα π</w:t>
      </w:r>
      <w:r>
        <w:rPr>
          <w:rFonts w:eastAsia="Times New Roman"/>
          <w:szCs w:val="24"/>
        </w:rPr>
        <w:t xml:space="preserve">ου υπηρετούν σε διαφορετικές περιοχές, υπηρεσίες και θα έχουν δικαίωμα να σμίγουν, το ίδιο θα ισχύει και για τους </w:t>
      </w:r>
      <w:proofErr w:type="spellStart"/>
      <w:r>
        <w:rPr>
          <w:rFonts w:eastAsia="Times New Roman"/>
          <w:szCs w:val="24"/>
        </w:rPr>
        <w:t>συμβιούντες</w:t>
      </w:r>
      <w:proofErr w:type="spellEnd"/>
      <w:r>
        <w:rPr>
          <w:rFonts w:eastAsia="Times New Roman"/>
          <w:szCs w:val="24"/>
        </w:rPr>
        <w:t xml:space="preserve"> και αύριο με τους νέους νόμους που ψηφίζονται αυτές τις μέρες και τις επόμενες μέρες θα μπορούν και οι απλοί </w:t>
      </w:r>
      <w:proofErr w:type="spellStart"/>
      <w:r>
        <w:rPr>
          <w:rFonts w:eastAsia="Times New Roman"/>
          <w:szCs w:val="24"/>
        </w:rPr>
        <w:t>συμβιούντες</w:t>
      </w:r>
      <w:proofErr w:type="spellEnd"/>
      <w:r>
        <w:rPr>
          <w:rFonts w:eastAsia="Times New Roman"/>
          <w:szCs w:val="24"/>
        </w:rPr>
        <w:t>, αλλά στο</w:t>
      </w:r>
      <w:r>
        <w:rPr>
          <w:rFonts w:eastAsia="Times New Roman"/>
          <w:szCs w:val="24"/>
        </w:rPr>
        <w:t xml:space="preserve">υς απλούς </w:t>
      </w:r>
      <w:proofErr w:type="spellStart"/>
      <w:r>
        <w:rPr>
          <w:rFonts w:eastAsia="Times New Roman"/>
          <w:szCs w:val="24"/>
        </w:rPr>
        <w:t>συμβιούντες</w:t>
      </w:r>
      <w:proofErr w:type="spellEnd"/>
      <w:r>
        <w:rPr>
          <w:rFonts w:eastAsia="Times New Roman"/>
          <w:szCs w:val="24"/>
        </w:rPr>
        <w:t xml:space="preserve"> είναι και οι ομοφυλόφιλοι, οι οποίοι θα έχουν αυτό το δικαίωμα.</w:t>
      </w:r>
    </w:p>
    <w:p w14:paraId="18B510BC" w14:textId="77777777" w:rsidR="003250C9" w:rsidRDefault="00D334B4">
      <w:pPr>
        <w:spacing w:line="600" w:lineRule="auto"/>
        <w:ind w:firstLine="720"/>
        <w:jc w:val="both"/>
        <w:rPr>
          <w:rFonts w:eastAsia="Times New Roman"/>
          <w:szCs w:val="24"/>
        </w:rPr>
      </w:pPr>
      <w:r>
        <w:rPr>
          <w:rFonts w:eastAsia="Times New Roman"/>
          <w:szCs w:val="24"/>
        </w:rPr>
        <w:t>Λοιπόν, επειδή εμείς πιστεύουμε στο θεσμό της οικογένειας, θεωρούμε ότι με κάθε μέσο και κάθε τρόπο θα πρέπει να ισχύσουν αυτά τα ευεργετικά κριτήρια, αλλά μόνο για τα αν</w:t>
      </w:r>
      <w:r>
        <w:rPr>
          <w:rFonts w:eastAsia="Times New Roman"/>
          <w:szCs w:val="24"/>
        </w:rPr>
        <w:t xml:space="preserve">τρόγυνα, τα οποία είναι παντρεμένα, ούτε καν για τους </w:t>
      </w:r>
      <w:proofErr w:type="spellStart"/>
      <w:r>
        <w:rPr>
          <w:rFonts w:eastAsia="Times New Roman"/>
          <w:szCs w:val="24"/>
        </w:rPr>
        <w:t>συμβιούντες</w:t>
      </w:r>
      <w:proofErr w:type="spellEnd"/>
      <w:r>
        <w:rPr>
          <w:rFonts w:eastAsia="Times New Roman"/>
          <w:szCs w:val="24"/>
        </w:rPr>
        <w:t>.</w:t>
      </w:r>
    </w:p>
    <w:p w14:paraId="18B510B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άρθρο 25 βλέπουμε, επίσης, άλλη μια προσπάθεια του κράτους να μειώσει τα ποσοστά συγκεκριμένων ομάδων πολιτών στην πρόσληψή τους στον δημόσιο τομέα ή σε άλλες καταστάσεις. Λάβαμε μια επιστολή, όπως κι εσείς, από τις ενώσεις πολυτέκνων οι οποίοι λένε «β</w:t>
      </w:r>
      <w:r>
        <w:rPr>
          <w:rFonts w:eastAsia="Times New Roman" w:cs="Times New Roman"/>
          <w:szCs w:val="24"/>
        </w:rPr>
        <w:t xml:space="preserve">άλτε επιτέλους ένα τέλος στη δημογραφική κατάρρευση της χώρας». </w:t>
      </w:r>
    </w:p>
    <w:p w14:paraId="18B510B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Με το εν λόγω άρθρο, το άρθρο 25, ο ν.2190/1994, ο οποίος είχε συγκεκριμένα ποσοστά εισαγωγής στο δημόσιο και γενικότερα στις όποιες διαδικασίες, βλέπουμε ότι το ποσοστό των πολύτεκνων πέφτει</w:t>
      </w:r>
      <w:r>
        <w:rPr>
          <w:rFonts w:eastAsia="Times New Roman" w:cs="Times New Roman"/>
          <w:szCs w:val="24"/>
        </w:rPr>
        <w:t xml:space="preserve"> από το 20% στο 15%, των </w:t>
      </w:r>
      <w:proofErr w:type="spellStart"/>
      <w:r>
        <w:rPr>
          <w:rFonts w:eastAsia="Times New Roman" w:cs="Times New Roman"/>
          <w:szCs w:val="24"/>
        </w:rPr>
        <w:t>παλιννοστούντων</w:t>
      </w:r>
      <w:proofErr w:type="spellEnd"/>
      <w:r>
        <w:rPr>
          <w:rFonts w:eastAsia="Times New Roman" w:cs="Times New Roman"/>
          <w:szCs w:val="24"/>
        </w:rPr>
        <w:t xml:space="preserve"> από το 5% στο 2% και των ΑΜΕΑ από 10% σε 2%. Για ποιόν λόγο το κάνετε αυτό; Προς όφελος ποιων; Αυτές τις ευπαθείς κοινωνικές ομάδες, εθνικές κοινωνικές ομάδες, ομάδες όπως είναι οι πολύτεκνοι, που θα έπρεπε να τους </w:t>
      </w:r>
      <w:r>
        <w:rPr>
          <w:rFonts w:eastAsia="Times New Roman" w:cs="Times New Roman"/>
          <w:szCs w:val="24"/>
        </w:rPr>
        <w:t xml:space="preserve">έχουμε κορώνα στο κεφάλι μας και να τους στηρίζουμε πολλαπλώς και ποικιλοτρόπως, τους μειώνουμε τις δυνατότητες που έχουν για να μπορέσουν να σταθούν στα πόδια τους. Γι’ αυτό στο άρθρο 25 σαφώς και λέμε «όχι». </w:t>
      </w:r>
    </w:p>
    <w:p w14:paraId="18B510B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άρθρο 29 είναι ένα άρθρο με το οποίο συμφω</w:t>
      </w:r>
      <w:r>
        <w:rPr>
          <w:rFonts w:eastAsia="Times New Roman" w:cs="Times New Roman"/>
          <w:szCs w:val="24"/>
        </w:rPr>
        <w:t>νούμε. Εδώ λέει ότι βασική προϋπόθεση για να είναι οποιοσδήποτε στον δημόσιο τομέα είναι ότι θα πρέπει να έχει εκπληρώσει τις στρατιωτικές του υποχρεώσεις. Πολύ σωστά. Αυτό θα έπρεπε να είναι το άλφα και το ωμέγα για όλες τις κινήσεις ενός κράτους, είτε έχ</w:t>
      </w:r>
      <w:r>
        <w:rPr>
          <w:rFonts w:eastAsia="Times New Roman" w:cs="Times New Roman"/>
          <w:szCs w:val="24"/>
        </w:rPr>
        <w:t xml:space="preserve">ει να κάνει με διορισμούς στον δημόσιο τομέα είτε με οτιδήποτε άλλο. Όποιος δεν έχει </w:t>
      </w:r>
      <w:r>
        <w:rPr>
          <w:rFonts w:eastAsia="Times New Roman" w:cs="Times New Roman"/>
          <w:szCs w:val="24"/>
        </w:rPr>
        <w:lastRenderedPageBreak/>
        <w:t xml:space="preserve">υπηρετήσει τη στρατιωτική του θητεία να μην έχει κανένα απολύτως δικαίωμα για τίποτα σε αυτήν τη χώρα. Κι αν δεν του αρέσει, να σηκωθεί να φύγει, να πάει κάπου αλλού. </w:t>
      </w:r>
    </w:p>
    <w:p w14:paraId="18B510C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Με </w:t>
      </w:r>
      <w:r>
        <w:rPr>
          <w:rFonts w:eastAsia="Times New Roman" w:cs="Times New Roman"/>
          <w:szCs w:val="24"/>
        </w:rPr>
        <w:t>το άρθρο 33 συμφωνούμε. Το παρόν προβλέπει ότι οι επιτυχόντες των εξετάσεων εισαγωγής στη Σχολή Αστυφυλάκων και στη Σχολή Αξιωματικών της Ελληνικής Αστυνομίας των ετών 2015-2016 και 2016 - 2017, θα έχουν δυνατότητα εγγραφής σε σχολές από το ακαδημαϊκό έτος</w:t>
      </w:r>
      <w:r>
        <w:rPr>
          <w:rFonts w:eastAsia="Times New Roman" w:cs="Times New Roman"/>
          <w:szCs w:val="24"/>
        </w:rPr>
        <w:t xml:space="preserve"> 2017 - 2018.</w:t>
      </w:r>
    </w:p>
    <w:p w14:paraId="18B510C1"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ΕΛΕΝΗ ΖΑΡΟΥΛΙΑ:</w:t>
      </w:r>
      <w:r>
        <w:rPr>
          <w:rFonts w:eastAsia="Times New Roman" w:cs="Times New Roman"/>
          <w:szCs w:val="24"/>
        </w:rPr>
        <w:t xml:space="preserve"> Έφυγε η Υπουργός.</w:t>
      </w:r>
    </w:p>
    <w:p w14:paraId="18B510C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ΗΛΙΑΣ ΠΑΝΑΓΙΩΤΑΡΟΣ:</w:t>
      </w:r>
      <w:r>
        <w:rPr>
          <w:rFonts w:eastAsia="Times New Roman" w:cs="Times New Roman"/>
          <w:szCs w:val="24"/>
        </w:rPr>
        <w:t xml:space="preserve"> Δεν πειράζει, είμαστε συνηθισμένοι. </w:t>
      </w:r>
    </w:p>
    <w:p w14:paraId="18B510C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Σαφώς και συμφωνούμε σε αυτό. Βέβαια το αίσχος του </w:t>
      </w:r>
      <w:proofErr w:type="spellStart"/>
      <w:r>
        <w:rPr>
          <w:rFonts w:eastAsia="Times New Roman" w:cs="Times New Roman"/>
          <w:szCs w:val="24"/>
        </w:rPr>
        <w:t>ψευτορωμαίικου</w:t>
      </w:r>
      <w:proofErr w:type="spellEnd"/>
      <w:r>
        <w:rPr>
          <w:rFonts w:eastAsia="Times New Roman" w:cs="Times New Roman"/>
          <w:szCs w:val="24"/>
        </w:rPr>
        <w:t xml:space="preserve">, του </w:t>
      </w:r>
      <w:proofErr w:type="spellStart"/>
      <w:r>
        <w:rPr>
          <w:rFonts w:eastAsia="Times New Roman" w:cs="Times New Roman"/>
          <w:szCs w:val="24"/>
        </w:rPr>
        <w:t>μνημονιακού</w:t>
      </w:r>
      <w:proofErr w:type="spellEnd"/>
      <w:r>
        <w:rPr>
          <w:rFonts w:eastAsia="Times New Roman" w:cs="Times New Roman"/>
          <w:szCs w:val="24"/>
        </w:rPr>
        <w:t xml:space="preserve"> ελληνικού κράτους είναι ότι έκλειναν οι σχολές της Αστυνομίας στην Κ</w:t>
      </w:r>
      <w:r>
        <w:rPr>
          <w:rFonts w:eastAsia="Times New Roman" w:cs="Times New Roman"/>
          <w:szCs w:val="24"/>
        </w:rPr>
        <w:t xml:space="preserve">ομοτηνή και αλλού, γίνονταν κέντρα φιλοξενίας λαθρομεταναστών και οι επιτυχόντες σε αυτές τις </w:t>
      </w:r>
      <w:r>
        <w:rPr>
          <w:rFonts w:eastAsia="Times New Roman" w:cs="Times New Roman"/>
          <w:szCs w:val="24"/>
        </w:rPr>
        <w:t>σ</w:t>
      </w:r>
      <w:r>
        <w:rPr>
          <w:rFonts w:eastAsia="Times New Roman" w:cs="Times New Roman"/>
          <w:szCs w:val="24"/>
        </w:rPr>
        <w:t xml:space="preserve">χολές δεν είχαν τη δυνατότητα να φοιτήσουν. Έτσι </w:t>
      </w:r>
      <w:r>
        <w:rPr>
          <w:rFonts w:eastAsia="Times New Roman" w:cs="Times New Roman"/>
          <w:szCs w:val="24"/>
        </w:rPr>
        <w:lastRenderedPageBreak/>
        <w:t>νόμιζαν ότι εξοικονομήσαμε κάποια χρήματα και τώρα θα πάνε να φοιτήσουν με δύο χρόνια καθυστέρηση με ό,τι αυτό σ</w:t>
      </w:r>
      <w:r>
        <w:rPr>
          <w:rFonts w:eastAsia="Times New Roman" w:cs="Times New Roman"/>
          <w:szCs w:val="24"/>
        </w:rPr>
        <w:t xml:space="preserve">υνεπάγεται. </w:t>
      </w:r>
    </w:p>
    <w:p w14:paraId="18B510C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Στα άρθρα 34 και 36 λέμε «όχι», γιατί εδώ βλέπουμε ότι θα έχουν τη δυνατότητα κάποιοι οι οποίοι δεν έχουν σπουδάσει στις σχολές ιχθυοκαλλιέργειας να ασκούν τα επαγγέλματα. Τότε για ποιον λόγο κάποιος να σπουδάζει κάτι και να μην έχει το αποκλε</w:t>
      </w:r>
      <w:r>
        <w:rPr>
          <w:rFonts w:eastAsia="Times New Roman" w:cs="Times New Roman"/>
          <w:szCs w:val="24"/>
        </w:rPr>
        <w:t xml:space="preserve">ιστικό δικαίωμα εξάσκησης αυτού του επαγγέλματος και να έρχονται άλλοι από παρεμφερή επαγγέλματα ή άσχετα επαγγέλματα και να μπορούν να εξασκήσουν αυτό το επάγγελμα; </w:t>
      </w:r>
    </w:p>
    <w:p w14:paraId="18B510C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 το άρθρο 37 είμαστε αρνητικοί. Λέμε «όχι», γιατί οι υποβόσκουσες πράξεις διαπλοκής, δ</w:t>
      </w:r>
      <w:r>
        <w:rPr>
          <w:rFonts w:eastAsia="Times New Roman" w:cs="Times New Roman"/>
          <w:szCs w:val="24"/>
        </w:rPr>
        <w:t>ιαφθοράς, δωροδοκιών και μικροπολιτικών συμφερόντων καθίστανται αντιληπτές στη διάταξη αυτή, όταν ο περιφερειάρχης θα αποκτήσει δικαιοδοσία εκδόσεως αδειών σχετικές με τηλεπικοινωνίες και τυχερά παίγνια. Για τα υπόλοιπα άρθρα θα αναφερθούν οι επόμενοι ομιλ</w:t>
      </w:r>
      <w:r>
        <w:rPr>
          <w:rFonts w:eastAsia="Times New Roman" w:cs="Times New Roman"/>
          <w:szCs w:val="24"/>
        </w:rPr>
        <w:t xml:space="preserve">ητές. </w:t>
      </w:r>
    </w:p>
    <w:p w14:paraId="18B510C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Τελειώνοντας, θα θέλαμε να πούμε, να τονίσουμε ξανά, ότι οι βασικοί στυλοβάτες μιας οικονομίας και μια κοινωνίας είναι ως επί το </w:t>
      </w:r>
      <w:proofErr w:type="spellStart"/>
      <w:r>
        <w:rPr>
          <w:rFonts w:eastAsia="Times New Roman" w:cs="Times New Roman"/>
          <w:szCs w:val="24"/>
        </w:rPr>
        <w:t>πλείστον</w:t>
      </w:r>
      <w:proofErr w:type="spellEnd"/>
      <w:r>
        <w:rPr>
          <w:rFonts w:eastAsia="Times New Roman" w:cs="Times New Roman"/>
          <w:szCs w:val="24"/>
        </w:rPr>
        <w:t xml:space="preserve"> οι ελεύθεροι επαγγελματίες, οι αγρότες, οι βιοτέχνες, όλοι όσοι μοχθούν στον πρωτογενή τομέα, κάτι για το οποίο</w:t>
      </w:r>
      <w:r>
        <w:rPr>
          <w:rFonts w:eastAsia="Times New Roman" w:cs="Times New Roman"/>
          <w:szCs w:val="24"/>
        </w:rPr>
        <w:t xml:space="preserve"> οι </w:t>
      </w:r>
      <w:proofErr w:type="spellStart"/>
      <w:r>
        <w:rPr>
          <w:rFonts w:eastAsia="Times New Roman" w:cs="Times New Roman"/>
          <w:szCs w:val="24"/>
        </w:rPr>
        <w:t>μνημονιακές</w:t>
      </w:r>
      <w:proofErr w:type="spellEnd"/>
      <w:r>
        <w:rPr>
          <w:rFonts w:eastAsia="Times New Roman" w:cs="Times New Roman"/>
          <w:szCs w:val="24"/>
        </w:rPr>
        <w:t xml:space="preserve"> κυβερνήσεις, και η παρούσα αλλά και οι προηγούμενες, δεν δίνουν κα</w:t>
      </w:r>
      <w:r>
        <w:rPr>
          <w:rFonts w:eastAsia="Times New Roman" w:cs="Times New Roman"/>
          <w:szCs w:val="24"/>
        </w:rPr>
        <w:t>μ</w:t>
      </w:r>
      <w:r>
        <w:rPr>
          <w:rFonts w:eastAsia="Times New Roman" w:cs="Times New Roman"/>
          <w:szCs w:val="24"/>
        </w:rPr>
        <w:t>μία βάση. Εξοντώνετε όλους αυτούς, την ίδια ώρα διαλύετε τις υπάρχουσες δομές του δημοσίου -επαναλαμβάνουμε- από τις ακριτικές περιοχές και βλέπουμε το τραγικό φαινόμενο από</w:t>
      </w:r>
      <w:r>
        <w:rPr>
          <w:rFonts w:eastAsia="Times New Roman" w:cs="Times New Roman"/>
          <w:szCs w:val="24"/>
        </w:rPr>
        <w:t xml:space="preserve"> τη μία να αναγκάζονται να φεύγουν οι Έλληνες ή να πάνε στα μεγάλα αστικά κέντρα ή να πάνε στο εξωτερικό και την ίδια ώρα εκατοντάδες χιλιάδες λαθρομετανάστες αλλόφυλοι, αλλόθρησκοι να εισβάλουν την πατρίδα μας και να </w:t>
      </w:r>
      <w:proofErr w:type="spellStart"/>
      <w:r>
        <w:rPr>
          <w:rFonts w:eastAsia="Times New Roman" w:cs="Times New Roman"/>
          <w:szCs w:val="24"/>
        </w:rPr>
        <w:t>κατσικώνονται</w:t>
      </w:r>
      <w:proofErr w:type="spellEnd"/>
      <w:r>
        <w:rPr>
          <w:rFonts w:eastAsia="Times New Roman" w:cs="Times New Roman"/>
          <w:szCs w:val="24"/>
        </w:rPr>
        <w:t xml:space="preserve"> στα ακριτικά νησιά, στην</w:t>
      </w:r>
      <w:r>
        <w:rPr>
          <w:rFonts w:eastAsia="Times New Roman" w:cs="Times New Roman"/>
          <w:szCs w:val="24"/>
        </w:rPr>
        <w:t xml:space="preserve"> ύπαιθρο και αλλού, εις βάρος όλων όσων για τα οποία έδωσαν μάχες οι πατεράδες μας, οι παππούδες, οι </w:t>
      </w:r>
      <w:proofErr w:type="spellStart"/>
      <w:r>
        <w:rPr>
          <w:rFonts w:eastAsia="Times New Roman" w:cs="Times New Roman"/>
          <w:szCs w:val="24"/>
        </w:rPr>
        <w:t>προπαππούδες</w:t>
      </w:r>
      <w:proofErr w:type="spellEnd"/>
      <w:r>
        <w:rPr>
          <w:rFonts w:eastAsia="Times New Roman" w:cs="Times New Roman"/>
          <w:szCs w:val="24"/>
        </w:rPr>
        <w:t xml:space="preserve"> μας για να απελευθερώσουν αυτόν τον τόπο. </w:t>
      </w:r>
    </w:p>
    <w:p w14:paraId="18B510C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Θεωρούμε ότι και το εν λόγω νομοσχέδιο είναι ένα ρουσφετολογικό νομοσχέδιο. Θεωρείτε ότι με την τακ</w:t>
      </w:r>
      <w:r>
        <w:rPr>
          <w:rFonts w:eastAsia="Times New Roman" w:cs="Times New Roman"/>
          <w:szCs w:val="24"/>
        </w:rPr>
        <w:t xml:space="preserve">τική του </w:t>
      </w:r>
      <w:proofErr w:type="spellStart"/>
      <w:r>
        <w:rPr>
          <w:rFonts w:eastAsia="Times New Roman" w:cs="Times New Roman"/>
          <w:szCs w:val="24"/>
        </w:rPr>
        <w:t>στρίβειν</w:t>
      </w:r>
      <w:proofErr w:type="spellEnd"/>
      <w:r>
        <w:rPr>
          <w:rFonts w:eastAsia="Times New Roman" w:cs="Times New Roman"/>
          <w:szCs w:val="24"/>
        </w:rPr>
        <w:t xml:space="preserve"> διά του αρραβώνος θα διορθώσετε τα κακώς κείμενα. Θα συνεχίσετε τις ίδιες φαύλες πρακτικές. Εξάλλου δύο χρόνια τώρα το ίδιο κάνετε. Σαφώς και το καταψηφίζουμε. </w:t>
      </w:r>
    </w:p>
    <w:p w14:paraId="18B510C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18B510C9"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w:t>
      </w:r>
      <w:r>
        <w:rPr>
          <w:rFonts w:eastAsia="Times New Roman" w:cs="Times New Roman"/>
          <w:szCs w:val="24"/>
        </w:rPr>
        <w:t xml:space="preserve">ης </w:t>
      </w:r>
      <w:r>
        <w:rPr>
          <w:rFonts w:eastAsia="Times New Roman" w:cs="Times New Roman"/>
          <w:szCs w:val="24"/>
        </w:rPr>
        <w:t>Χρυσή</w:t>
      </w:r>
      <w:r>
        <w:rPr>
          <w:rFonts w:eastAsia="Times New Roman" w:cs="Times New Roman"/>
          <w:szCs w:val="24"/>
        </w:rPr>
        <w:t>ς</w:t>
      </w:r>
      <w:r>
        <w:rPr>
          <w:rFonts w:eastAsia="Times New Roman" w:cs="Times New Roman"/>
          <w:szCs w:val="24"/>
        </w:rPr>
        <w:t xml:space="preserve"> Αυγή</w:t>
      </w:r>
      <w:r>
        <w:rPr>
          <w:rFonts w:eastAsia="Times New Roman" w:cs="Times New Roman"/>
          <w:szCs w:val="24"/>
        </w:rPr>
        <w:t>ς</w:t>
      </w:r>
      <w:r>
        <w:rPr>
          <w:rFonts w:eastAsia="Times New Roman" w:cs="Times New Roman"/>
          <w:szCs w:val="24"/>
        </w:rPr>
        <w:t xml:space="preserve">)      </w:t>
      </w:r>
      <w:r>
        <w:rPr>
          <w:rFonts w:eastAsia="Times New Roman" w:cs="Times New Roman"/>
          <w:szCs w:val="24"/>
        </w:rPr>
        <w:t xml:space="preserve"> </w:t>
      </w:r>
    </w:p>
    <w:p w14:paraId="18B510CA"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w:t>
      </w:r>
      <w:r>
        <w:rPr>
          <w:rFonts w:eastAsia="Times New Roman" w:cs="Times New Roman"/>
          <w:b/>
          <w:szCs w:val="24"/>
        </w:rPr>
        <w:t>ΩΝ (Δημήτριος Κρεμαστινός):</w:t>
      </w:r>
      <w:r>
        <w:rPr>
          <w:rFonts w:eastAsia="Times New Roman" w:cs="Times New Roman"/>
          <w:szCs w:val="24"/>
        </w:rPr>
        <w:t xml:space="preserve"> Ευχαριστώ. </w:t>
      </w:r>
    </w:p>
    <w:p w14:paraId="18B510C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Προχωρούμε με τον επόμενο ειδικό αγορητή. Ο κ. Παπαθεοδώρου από τη Δημοκρατική Συμπαράταξη ΠΑΣΟΚ-ΔΗΜΑΡ έχει τον λόγο για δεκαπέντε λεπτά. </w:t>
      </w:r>
    </w:p>
    <w:p w14:paraId="18B510CC"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ΘΕΟΔΩΡΟΣ ΠΑΠΑΘΕΟΔΩΡΟΥ:</w:t>
      </w:r>
      <w:r>
        <w:rPr>
          <w:rFonts w:eastAsia="Times New Roman" w:cs="Times New Roman"/>
          <w:szCs w:val="24"/>
        </w:rPr>
        <w:t xml:space="preserve"> Ευχαριστώ, κύριε Πρόεδρε. </w:t>
      </w:r>
    </w:p>
    <w:p w14:paraId="18B510C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Κυρία Υπουργέ, θα ήθελα κατ</w:t>
      </w:r>
      <w:r>
        <w:rPr>
          <w:rFonts w:eastAsia="Times New Roman" w:cs="Times New Roman"/>
          <w:szCs w:val="24"/>
        </w:rPr>
        <w:t xml:space="preserve">’ αρχάς να σας εκφράσω την ικανοποίησή μας διότι πολλές από τις παρατηρήσεις που συζητήσαμε χθες είδαμε ότι ενσωματώνονται στην καινούρια μορφή υπό τη νομοτεχνική διόρθωση που κάνατε. </w:t>
      </w:r>
    </w:p>
    <w:p w14:paraId="18B510C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Όμως, θα ήθελα ξεκινώντας να μπορέσουμε να συνεννοηθούμε σε δύο βασικές</w:t>
      </w:r>
      <w:r>
        <w:rPr>
          <w:rFonts w:eastAsia="Times New Roman" w:cs="Times New Roman"/>
          <w:szCs w:val="24"/>
        </w:rPr>
        <w:t xml:space="preserve"> αρχές: Κατ’ αρχάς, διάβασα πολύ προσεκτικά την αιτιολογική έκθεση -και ξέρετε ότι η αιτιολογική έκθεση αποτελεί το βασικό κείμενο κάθε νομοθετικής πρωτοβουλίας- και έψαξα να βρω ποιος είναι ο σκοπός</w:t>
      </w:r>
      <w:r>
        <w:rPr>
          <w:rFonts w:eastAsia="Times New Roman" w:cs="Times New Roman"/>
          <w:b/>
          <w:szCs w:val="24"/>
        </w:rPr>
        <w:t xml:space="preserve"> </w:t>
      </w:r>
      <w:r>
        <w:rPr>
          <w:rFonts w:eastAsia="Times New Roman" w:cs="Times New Roman"/>
          <w:szCs w:val="24"/>
        </w:rPr>
        <w:t>της κινητικότητας, όχι οι προϋποθέσεις και ποιο το περιε</w:t>
      </w:r>
      <w:r>
        <w:rPr>
          <w:rFonts w:eastAsia="Times New Roman" w:cs="Times New Roman"/>
          <w:szCs w:val="24"/>
        </w:rPr>
        <w:t>χόμενο της κινητικότητας και των μετατάξεων.</w:t>
      </w:r>
    </w:p>
    <w:p w14:paraId="18B510C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Επειδή, λοιπόν, δεν βρέθηκε πουθενά αυτό, θα ήθελα να συμφωνήσουμε ότι γενικά η κινητικότητα, οι αποσπάσεις και οι μετατάξεις εξυπηρετούν από τη μία πλευρά τις ανάγκες στελέχωσης και αναβάθμισης των υπηρεσιών τη</w:t>
      </w:r>
      <w:r>
        <w:rPr>
          <w:rFonts w:eastAsia="Times New Roman" w:cs="Times New Roman"/>
          <w:szCs w:val="24"/>
        </w:rPr>
        <w:t xml:space="preserve">ς δημόσιας διοίκησης. Ανταποκρίνονται βέβαια στα αιτήματα των δημοσίων υπαλλήλων της δημόσιας διοίκησης και πρέπει να υπάρχει αυτό, γι’ αυτό συμφωνούμε στον χαρακτήρα της </w:t>
      </w:r>
      <w:r>
        <w:rPr>
          <w:rFonts w:eastAsia="Times New Roman" w:cs="Times New Roman"/>
          <w:szCs w:val="24"/>
        </w:rPr>
        <w:lastRenderedPageBreak/>
        <w:t>εθελούσιας μετάταξης, αλλά δεν μπορεί να είναι η μοναδική. Τέλος, εξυπηρετούν και την</w:t>
      </w:r>
      <w:r>
        <w:rPr>
          <w:rFonts w:eastAsia="Times New Roman" w:cs="Times New Roman"/>
          <w:szCs w:val="24"/>
        </w:rPr>
        <w:t xml:space="preserve"> ευελιξία των δημοσίων υπηρεσιών. Αυτό υπό μία μορφή το αντιλαμβάνεστε και εσείς όταν μιλάτε για ανακατανομή προσωπικού.    </w:t>
      </w:r>
    </w:p>
    <w:p w14:paraId="18B510D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Όμως, πώς μπορεί να γίνουν όλα αυτά; Γιατί, μιλώντας με τους υπαλλήλους, με τον δημόσιο τομέα, αυτό το οποίο σήμερα δεν κατοχυρώνετ</w:t>
      </w:r>
      <w:r>
        <w:rPr>
          <w:rFonts w:eastAsia="Times New Roman" w:cs="Times New Roman"/>
          <w:szCs w:val="24"/>
        </w:rPr>
        <w:t xml:space="preserve">αι με τη νομοθετική πρωτοβουλία της Κυβέρνησης, κυρία Υπουργέ, είναι ένα και μοναδικό: Το ασφαλές περιβάλλον, μέσα στο οποίο θα πρέπει να κινούνται οι υπάλληλοι, γνωρίζοντας παγιωμένους κανόνες, κριτήρια, </w:t>
      </w:r>
      <w:proofErr w:type="spellStart"/>
      <w:r>
        <w:rPr>
          <w:rFonts w:eastAsia="Times New Roman" w:cs="Times New Roman"/>
          <w:szCs w:val="24"/>
        </w:rPr>
        <w:t>μοριοδότηση</w:t>
      </w:r>
      <w:proofErr w:type="spellEnd"/>
      <w:r>
        <w:rPr>
          <w:rFonts w:eastAsia="Times New Roman" w:cs="Times New Roman"/>
          <w:szCs w:val="24"/>
        </w:rPr>
        <w:t xml:space="preserve"> και αξιολόγηση. </w:t>
      </w:r>
    </w:p>
    <w:p w14:paraId="18B510D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Εάν δεν γίνει αυτό, ο </w:t>
      </w:r>
      <w:r>
        <w:rPr>
          <w:rFonts w:eastAsia="Times New Roman" w:cs="Times New Roman"/>
          <w:szCs w:val="24"/>
        </w:rPr>
        <w:t xml:space="preserve">κάθε Υπουργός θα μπορεί να έρχεται να βάζει καινούριους κανόνες, όπως έκανε και η σημερινή Κυβέρνηση και από την άλλη πλευρά οι κανόνες αυτοί να αλλάζουν, δημιουργώντας ένα περιβάλλον ανασφάλειας για τον δημόσιο υπάλληλο. </w:t>
      </w:r>
    </w:p>
    <w:p w14:paraId="18B510D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Άρα, αυτό που θεωρώ ότι θα πρέπει</w:t>
      </w:r>
      <w:r>
        <w:rPr>
          <w:rFonts w:eastAsia="Times New Roman" w:cs="Times New Roman"/>
          <w:szCs w:val="24"/>
        </w:rPr>
        <w:t xml:space="preserve"> να ξεκαθαριστεί, έστω και μέχρι αύριο που θα ψηφιστεί το νομοσχέδιο, κυρία Υπουργέ, είναι ποια είναι τα κριτήρια. Με ποια κριτήρια ένας υπάλληλος θα ξέρει ότι μπορεί να μετατάσσεται χωρίς να υπόκειται ή να εξαρτάται από οποιοδήποτε πολιτικό, κομματικό, υπ</w:t>
      </w:r>
      <w:r>
        <w:rPr>
          <w:rFonts w:eastAsia="Times New Roman" w:cs="Times New Roman"/>
          <w:szCs w:val="24"/>
        </w:rPr>
        <w:t xml:space="preserve">ηρεσιακό και ιεραρχικό κριτήριο. </w:t>
      </w:r>
    </w:p>
    <w:p w14:paraId="18B510D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Το δεύτερο ζήτημα είναι ποιοι είναι οι παγιωμένοι κανόνες. Δηλαδή, υπάρχει ή δεν υπάρχει </w:t>
      </w:r>
      <w:proofErr w:type="spellStart"/>
      <w:r>
        <w:rPr>
          <w:rFonts w:eastAsia="Times New Roman" w:cs="Times New Roman"/>
          <w:szCs w:val="24"/>
        </w:rPr>
        <w:t>μοριοδότηση</w:t>
      </w:r>
      <w:proofErr w:type="spellEnd"/>
      <w:r>
        <w:rPr>
          <w:rFonts w:eastAsia="Times New Roman" w:cs="Times New Roman"/>
          <w:szCs w:val="24"/>
        </w:rPr>
        <w:t xml:space="preserve">; Αυτό θα πρέπει να το δούμε. Εάν δεν έχουμε </w:t>
      </w:r>
      <w:proofErr w:type="spellStart"/>
      <w:r>
        <w:rPr>
          <w:rFonts w:eastAsia="Times New Roman" w:cs="Times New Roman"/>
          <w:szCs w:val="24"/>
        </w:rPr>
        <w:t>μοριοδότηση</w:t>
      </w:r>
      <w:proofErr w:type="spellEnd"/>
      <w:r>
        <w:rPr>
          <w:rFonts w:eastAsia="Times New Roman" w:cs="Times New Roman"/>
          <w:szCs w:val="24"/>
        </w:rPr>
        <w:t>, είτε στην απόσπαση, που υπάρχει σε όλους τους τομείς είτε στη με</w:t>
      </w:r>
      <w:r>
        <w:rPr>
          <w:rFonts w:eastAsia="Times New Roman" w:cs="Times New Roman"/>
          <w:szCs w:val="24"/>
        </w:rPr>
        <w:t xml:space="preserve">τάταξη, από εκεί και πέρα καταλαβαίνετε ότι και το επταμελές και το τριμελές όργανο έχουν ένα μεγάλο περιθώριο αυθαιρεσίας. </w:t>
      </w:r>
    </w:p>
    <w:p w14:paraId="18B510D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 να γίνουν όλα αυτά, νομίζω ότι δεν πρέπει να πάμε από το τέλος προς την αρχή, αλλά να ξεκινήσουμε από το βασικό, στο οποίο τουλ</w:t>
      </w:r>
      <w:r>
        <w:rPr>
          <w:rFonts w:eastAsia="Times New Roman" w:cs="Times New Roman"/>
          <w:szCs w:val="24"/>
        </w:rPr>
        <w:t xml:space="preserve">άχιστον μπορούμε να συμφωνήσουμε. Δεν υπάρχει σε αυτό το σχέδιο νόμου. Πρέπει όμως να συμφωνήσουμε ότι για να φτάσουμε στα νέα οργανογράμματα και στις </w:t>
      </w:r>
      <w:r>
        <w:rPr>
          <w:rFonts w:eastAsia="Times New Roman" w:cs="Times New Roman"/>
          <w:szCs w:val="24"/>
        </w:rPr>
        <w:lastRenderedPageBreak/>
        <w:t>νέες μετατάξεις, κυρία Υπουργέ, πρέπει να ξεκινήσουμε πρώτον από την περιγραφή των αναγκών των υπηρεσιών,</w:t>
      </w:r>
      <w:r>
        <w:rPr>
          <w:rFonts w:eastAsia="Times New Roman" w:cs="Times New Roman"/>
          <w:szCs w:val="24"/>
        </w:rPr>
        <w:t xml:space="preserve"> δηλαδή από το τι χρειάζεται κάθε υπηρεσία. Δεύτερον, πρέπει να αξιολογήσουμε τις δομές. Διότι, εάν δεν αξιολογήσουμε τις δομές, πώς θα ξέρουμε τις ανάγκες;</w:t>
      </w:r>
    </w:p>
    <w:p w14:paraId="18B510D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Άρα, πρέπει να γίνει αξιολόγηση των δομών και των αλλαγών, το περίγραμμα των θέσεων κατά τρόπο ασφα</w:t>
      </w:r>
      <w:r>
        <w:rPr>
          <w:rFonts w:eastAsia="Times New Roman" w:cs="Times New Roman"/>
          <w:szCs w:val="24"/>
        </w:rPr>
        <w:t xml:space="preserve">λή και πάγιο και να γίνουν τα οργανογράμματα. Δεν έχουν γίνει τα οργανογράμματα μέχρι τώρα, δεν τα έχετε κάνει μέχρι τώρα. Δεν μπορούν να γίνουν τα οργανογράμματα ούτε σε δύο, ούτε σε τρεις, ούτε σε τέσσερις μήνες. </w:t>
      </w:r>
    </w:p>
    <w:p w14:paraId="18B510D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Θα σας πω και κάτι ευτράπελο που περιέχε</w:t>
      </w:r>
      <w:r>
        <w:rPr>
          <w:rFonts w:eastAsia="Times New Roman" w:cs="Times New Roman"/>
          <w:szCs w:val="24"/>
        </w:rPr>
        <w:t>ι το σχέδιο νόμου. Τα οργανογράμματα «σκοτώθηκε» να φτιάξει η προηγούμενη Κυβέρνηση υπό την πίεση της τρόικας. Για έξι με επτά μήνες πήγαιναν και γυρνούσαν τα οργανογράμματα, μέχρι να φτάσουμε στην επικύρωση των οργανογραμμάτων των Υπουργείων και μόνο αυτώ</w:t>
      </w:r>
      <w:r>
        <w:rPr>
          <w:rFonts w:eastAsia="Times New Roman" w:cs="Times New Roman"/>
          <w:szCs w:val="24"/>
        </w:rPr>
        <w:t xml:space="preserve">ν. Και εσείς θέλετε εδώ σε τέσσερις μήνες να φτιάξετε τα οργανογράμματα </w:t>
      </w:r>
      <w:r>
        <w:rPr>
          <w:rFonts w:eastAsia="Times New Roman" w:cs="Times New Roman"/>
          <w:szCs w:val="24"/>
        </w:rPr>
        <w:lastRenderedPageBreak/>
        <w:t xml:space="preserve">ολόκληρης της δημόσιας διοίκησης! Καταλαβαίνετε ότι κάτι τέτοιο δεν γίνεται. Αυτό δεν είναι μομφή ως προς τη δική σας κυβερνητική περπατησιά, γιατί έγινε από τον προηγούμενο Υπουργό. </w:t>
      </w:r>
    </w:p>
    <w:p w14:paraId="18B510D7"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πω ότι είναι και η φιλοσοφία της Κυβέρνησης, «βάλτε το σε έναν νόμο, δεν θα το εφαρμόσουμε ποτέ. Και επειδή δεν θα το εφαρμόσουμε ποτέ, θα έχουμε να το δείχνουμε και να λέμε ότι εμείς κάναμε μεταρρύθμιση», λες και δεν ξέρουν όλοι εντός και εκτός Ελ</w:t>
      </w:r>
      <w:r>
        <w:rPr>
          <w:rFonts w:eastAsia="Times New Roman" w:cs="Times New Roman"/>
          <w:szCs w:val="24"/>
        </w:rPr>
        <w:t xml:space="preserve">λάδος ότι μέχρι τώρα υποχώρηση υπάρχει στις μεταρρυθμίσεις και ποτέ –αν θέλετε, κατά τη δική μας άποψη- μεγαλύτερη εγρήγορση προς αυτές. </w:t>
      </w:r>
    </w:p>
    <w:p w14:paraId="18B510D8"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Άρα, κατά την άποψή μου, δεν είναι βιώσιμο το σχήμα το οποίο προτείνετε. </w:t>
      </w:r>
    </w:p>
    <w:p w14:paraId="18B510D9"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Θα πάμε, όμως, σε δύο παραδείγματα, τα οποία</w:t>
      </w:r>
      <w:r>
        <w:rPr>
          <w:rFonts w:eastAsia="Times New Roman" w:cs="Times New Roman"/>
          <w:szCs w:val="24"/>
        </w:rPr>
        <w:t xml:space="preserve"> θέλω να τα συμφωνήσουμε, γιατί κάνατε μια πρώτη –αν θέλετε- αποδοχή των προτάσεών μας. </w:t>
      </w:r>
    </w:p>
    <w:p w14:paraId="18B510DA"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Πάμε τώρα στα προβλήματα που δημιούργησε η νομοτεχνική σας διόρθωση. Λέτε στο άρθρο 5 –και έχει σημασία- ότι είναι μεταξύ των αρμοδιοτήτων της </w:t>
      </w:r>
      <w:r>
        <w:rPr>
          <w:rFonts w:eastAsia="Times New Roman" w:cs="Times New Roman"/>
          <w:szCs w:val="24"/>
        </w:rPr>
        <w:t>κ</w:t>
      </w:r>
      <w:r>
        <w:rPr>
          <w:rFonts w:eastAsia="Times New Roman" w:cs="Times New Roman"/>
          <w:szCs w:val="24"/>
        </w:rPr>
        <w:t xml:space="preserve">εντρικής </w:t>
      </w:r>
      <w:r>
        <w:rPr>
          <w:rFonts w:eastAsia="Times New Roman" w:cs="Times New Roman"/>
          <w:szCs w:val="24"/>
        </w:rPr>
        <w:t>ε</w:t>
      </w:r>
      <w:r>
        <w:rPr>
          <w:rFonts w:eastAsia="Times New Roman" w:cs="Times New Roman"/>
          <w:szCs w:val="24"/>
        </w:rPr>
        <w:t xml:space="preserve">πιτροπής η ανακατανομή του προσωπικού. Έτσι δεν είναι; Η </w:t>
      </w:r>
      <w:r>
        <w:rPr>
          <w:rFonts w:eastAsia="Times New Roman" w:cs="Times New Roman"/>
          <w:szCs w:val="24"/>
        </w:rPr>
        <w:t>κ</w:t>
      </w:r>
      <w:r>
        <w:rPr>
          <w:rFonts w:eastAsia="Times New Roman" w:cs="Times New Roman"/>
          <w:szCs w:val="24"/>
        </w:rPr>
        <w:t xml:space="preserve">εντρική </w:t>
      </w:r>
      <w:r>
        <w:rPr>
          <w:rFonts w:eastAsia="Times New Roman" w:cs="Times New Roman"/>
          <w:szCs w:val="24"/>
        </w:rPr>
        <w:t>ε</w:t>
      </w:r>
      <w:r>
        <w:rPr>
          <w:rFonts w:eastAsia="Times New Roman" w:cs="Times New Roman"/>
          <w:szCs w:val="24"/>
        </w:rPr>
        <w:t xml:space="preserve">πιτροπή γνωμοδοτεί για την ανακατανομή του προσωπικού. </w:t>
      </w:r>
    </w:p>
    <w:p w14:paraId="18B510DB"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Εάν θέλετε να συνεννοηθούμε και να χρησιμοποιούμε όλοι την ίδια ορολογία, δεν μπορεί να γνωμοδοτεί για την ανακατανομή του προσωπικού</w:t>
      </w:r>
      <w:r>
        <w:rPr>
          <w:rFonts w:eastAsia="Times New Roman" w:cs="Times New Roman"/>
          <w:szCs w:val="24"/>
        </w:rPr>
        <w:t>, γνωμοδοτεί για την ανακατανομή των θέσεων. Άλλο είναι οι θέσεις, άλλο είναι το προσωπικό που καταλαμβάνει τις θέσεις. Δεν μπορεί να γνωμοδοτεί. Δεν είναι το ίδιο καθόλου.</w:t>
      </w:r>
    </w:p>
    <w:p w14:paraId="18B510DC"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Το δεύτερο: Άρθρο 18: Για όσους δεν θα έχουν πάρει απόσπαση, κυρία Υπουργέ, ή δεν θ</w:t>
      </w:r>
      <w:r>
        <w:rPr>
          <w:rFonts w:eastAsia="Times New Roman" w:cs="Times New Roman"/>
          <w:szCs w:val="24"/>
        </w:rPr>
        <w:t xml:space="preserve">α έχουν κάνει μετάταξη, ή δεν θα έχει γίνει δεκτή η αίτησή τους -επειδή κάνατε μια προσπάθεια αναπροσαρμογής του άρθρου 18- είπατε ότι ακόμα και αν δεν υπάρχει υπηρεσιακό συμβούλιο, δίνετε τη λύση. Πολύ σωστά. </w:t>
      </w:r>
    </w:p>
    <w:p w14:paraId="18B510DD"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Στο άρθρο 18 αναφέρεται, επίσης, ότι όσοι δεν</w:t>
      </w:r>
      <w:r>
        <w:rPr>
          <w:rFonts w:eastAsia="Times New Roman" w:cs="Times New Roman"/>
          <w:szCs w:val="24"/>
        </w:rPr>
        <w:t xml:space="preserve"> έχουν γίνει αποδεκτοί, θα πρέπει να γυρίσουν </w:t>
      </w:r>
      <w:r>
        <w:rPr>
          <w:rFonts w:eastAsia="Times New Roman" w:cs="Times New Roman"/>
          <w:szCs w:val="24"/>
        </w:rPr>
        <w:t xml:space="preserve">οι αποσπασμένοι </w:t>
      </w:r>
      <w:r>
        <w:rPr>
          <w:rFonts w:eastAsia="Times New Roman" w:cs="Times New Roman"/>
          <w:szCs w:val="24"/>
        </w:rPr>
        <w:t>στην προηγούμενη θέση τους στις 15 Απριλίου</w:t>
      </w:r>
      <w:r>
        <w:rPr>
          <w:rFonts w:eastAsia="Times New Roman" w:cs="Times New Roman"/>
          <w:szCs w:val="24"/>
        </w:rPr>
        <w:t>.</w:t>
      </w:r>
      <w:r>
        <w:rPr>
          <w:rFonts w:eastAsia="Times New Roman" w:cs="Times New Roman"/>
          <w:szCs w:val="24"/>
        </w:rPr>
        <w:t xml:space="preserve"> Συμφωνούμε σε αυτό; Μεγάλο Σάββατο. </w:t>
      </w:r>
    </w:p>
    <w:p w14:paraId="18B510DE"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Θέλω να σας θέσω δύο προβλήματα. Θέλετε το Μεγάλο Σάββατο να επιστρέψουν αυτοί οι άνθρωποι στις προηγούμενες θέσ</w:t>
      </w:r>
      <w:r>
        <w:rPr>
          <w:rFonts w:eastAsia="Times New Roman" w:cs="Times New Roman"/>
          <w:szCs w:val="24"/>
        </w:rPr>
        <w:t xml:space="preserve">εις τους αυτοδικαίως, χωρίς να εκδοθεί ΚΥΑ, </w:t>
      </w:r>
      <w:r>
        <w:rPr>
          <w:rFonts w:eastAsia="Times New Roman" w:cs="Times New Roman"/>
          <w:szCs w:val="24"/>
        </w:rPr>
        <w:t>κ</w:t>
      </w:r>
      <w:r>
        <w:rPr>
          <w:rFonts w:eastAsia="Times New Roman" w:cs="Times New Roman"/>
          <w:szCs w:val="24"/>
        </w:rPr>
        <w:t xml:space="preserve">οινή </w:t>
      </w:r>
      <w:r>
        <w:rPr>
          <w:rFonts w:eastAsia="Times New Roman" w:cs="Times New Roman"/>
          <w:szCs w:val="24"/>
        </w:rPr>
        <w:t>υ</w:t>
      </w:r>
      <w:r>
        <w:rPr>
          <w:rFonts w:eastAsia="Times New Roman" w:cs="Times New Roman"/>
          <w:szCs w:val="24"/>
        </w:rPr>
        <w:t xml:space="preserve">πουργική </w:t>
      </w:r>
      <w:r>
        <w:rPr>
          <w:rFonts w:eastAsia="Times New Roman" w:cs="Times New Roman"/>
          <w:szCs w:val="24"/>
        </w:rPr>
        <w:t>α</w:t>
      </w:r>
      <w:r>
        <w:rPr>
          <w:rFonts w:eastAsia="Times New Roman" w:cs="Times New Roman"/>
          <w:szCs w:val="24"/>
        </w:rPr>
        <w:t>πόφαση. Επομένως, θα φύγουν από τη θέση που είναι και θα επιστρέψουν στην προηγούμενη θέση τους, χωρίς να έχει αποφασίσει κανείς, παρά μόνο βάσει αυτού του άρθρου που λέει ότι θα πρέπει να επιστρ</w:t>
      </w:r>
      <w:r>
        <w:rPr>
          <w:rFonts w:eastAsia="Times New Roman" w:cs="Times New Roman"/>
          <w:szCs w:val="24"/>
        </w:rPr>
        <w:t xml:space="preserve">έψουν. Ούτε θα έχει λάβει η διοίκηση μέριμνα για την υποκατάσταση των υπηρεσιών τους από τη μια μεριά, αλλά ούτε και θα ξέρει οποιοσδήποτε ότι ο υπάλληλος φεύγει από εκεί και πηγαίνει εκεί που ήταν. </w:t>
      </w:r>
    </w:p>
    <w:p w14:paraId="18B510DF"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Αυτό, παρακαλώ, αλλάξτε το! Χρειάζεται να αλλάξει. Να σα</w:t>
      </w:r>
      <w:r>
        <w:rPr>
          <w:rFonts w:eastAsia="Times New Roman" w:cs="Times New Roman"/>
          <w:szCs w:val="24"/>
        </w:rPr>
        <w:t xml:space="preserve">ς πω και την ανθρώπινη διάσταση; Σκεφθείτε μητέρες αποσπασμένες –σας δίνω παραδείγματα που μου έφεραν-  και στις 15 Απριλίου, πριν το </w:t>
      </w:r>
      <w:r>
        <w:rPr>
          <w:rFonts w:eastAsia="Times New Roman" w:cs="Times New Roman"/>
          <w:szCs w:val="24"/>
        </w:rPr>
        <w:lastRenderedPageBreak/>
        <w:t>Πάσχα, Μεγάλο Σάββατο να πρέπει να επιστρέψουν στη θέση τους και τα παιδιά τους να βρίσκονται στο σχολείο σε άλλη πόλη. Κα</w:t>
      </w:r>
      <w:r>
        <w:rPr>
          <w:rFonts w:eastAsia="Times New Roman" w:cs="Times New Roman"/>
          <w:szCs w:val="24"/>
        </w:rPr>
        <w:t xml:space="preserve">ταλαβαίνετε ότι κάτι τέτοιο ούτε εσείς το θέλετε, αλλά ούτε κανείς το θέλει. </w:t>
      </w:r>
    </w:p>
    <w:p w14:paraId="18B510E0"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Άρα, εδώ νομίζω ότι πρέπει να πάμε μέχρι την 30</w:t>
      </w:r>
      <w:r>
        <w:rPr>
          <w:rFonts w:eastAsia="Times New Roman" w:cs="Times New Roman"/>
          <w:szCs w:val="24"/>
          <w:vertAlign w:val="superscript"/>
        </w:rPr>
        <w:t>η</w:t>
      </w:r>
      <w:r>
        <w:rPr>
          <w:rFonts w:eastAsia="Times New Roman" w:cs="Times New Roman"/>
          <w:szCs w:val="24"/>
        </w:rPr>
        <w:t xml:space="preserve"> Ιουνίου, να έχουν ολοκληρωθεί</w:t>
      </w:r>
      <w:r>
        <w:rPr>
          <w:rFonts w:eastAsia="Times New Roman" w:cs="Times New Roman"/>
          <w:szCs w:val="24"/>
        </w:rPr>
        <w:t>,</w:t>
      </w:r>
      <w:r>
        <w:rPr>
          <w:rFonts w:eastAsia="Times New Roman" w:cs="Times New Roman"/>
          <w:szCs w:val="24"/>
        </w:rPr>
        <w:t xml:space="preserve"> τουλάχιστον</w:t>
      </w:r>
      <w:r>
        <w:rPr>
          <w:rFonts w:eastAsia="Times New Roman" w:cs="Times New Roman"/>
          <w:szCs w:val="24"/>
        </w:rPr>
        <w:t>,</w:t>
      </w:r>
      <w:r>
        <w:rPr>
          <w:rFonts w:eastAsia="Times New Roman" w:cs="Times New Roman"/>
          <w:szCs w:val="24"/>
        </w:rPr>
        <w:t xml:space="preserve"> οι εκπαιδευτικές διαδικασίες για ανθρώπους οι οποίοι ξέρετε ότι προσφέρουν στο </w:t>
      </w:r>
      <w:r>
        <w:rPr>
          <w:rFonts w:eastAsia="Times New Roman" w:cs="Times New Roman"/>
          <w:szCs w:val="24"/>
        </w:rPr>
        <w:t>δ</w:t>
      </w:r>
      <w:r>
        <w:rPr>
          <w:rFonts w:eastAsia="Times New Roman" w:cs="Times New Roman"/>
          <w:szCs w:val="24"/>
        </w:rPr>
        <w:t>ημόσι</w:t>
      </w:r>
      <w:r>
        <w:rPr>
          <w:rFonts w:eastAsia="Times New Roman" w:cs="Times New Roman"/>
          <w:szCs w:val="24"/>
        </w:rPr>
        <w:t>ο και οι αποσπάσεις αυτές, ακόμα και αν δεν έχει γίνει δεκτό το αίτημά τους, πρέπει να μπορούν να ολοκληρωθούν σε έναν χρόνο που δεν θα δημιουργήσει μεγάλα προβλήματα. Νομίζω ότι αν το δείτε, θα συμφωνήσουμε ότι δεν έχω εγώ δίκιο, αλλά έχουν δίκιο αυτοί οι</w:t>
      </w:r>
      <w:r>
        <w:rPr>
          <w:rFonts w:eastAsia="Times New Roman" w:cs="Times New Roman"/>
          <w:szCs w:val="24"/>
        </w:rPr>
        <w:t xml:space="preserve"> οποίοι θα βρεθούν –αν θέλετε- «ξεκρέμαστοι» μέσα στο Πάσχα. </w:t>
      </w:r>
    </w:p>
    <w:p w14:paraId="18B510E1"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θέλω να πω και κάτι άλλο: Να προβλέψετε -αν έχετε την καλοσύνη- και την έκδοση υπουργικής απόφασης, γιατί κανένας υπάλληλος στην Ελλάδα και στον κόσμο δεν μετακινείται χωρίς να έχει εκδοθεί </w:t>
      </w:r>
      <w:r>
        <w:rPr>
          <w:rFonts w:eastAsia="Times New Roman" w:cs="Times New Roman"/>
          <w:szCs w:val="24"/>
        </w:rPr>
        <w:t>υπουργική απόφαση.</w:t>
      </w:r>
    </w:p>
    <w:p w14:paraId="18B510E2"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Να πάμε στα υπόλοιπα άρθρα τα οποία έχουν σημασία: Όσον αφορά τους τρεις κύκλους ετησίως, νομίζω ότι εδώ θα πρέπει να συμφωνήσουμε, κυρία Υπουργέ και πάλι. Νομίζω ότι το είπε και ο κ. Παρασκευόπουλος χθες. Υιοθετήσαμε από την πρώτη στιγμ</w:t>
      </w:r>
      <w:r>
        <w:rPr>
          <w:rFonts w:eastAsia="Times New Roman" w:cs="Times New Roman"/>
          <w:szCs w:val="24"/>
        </w:rPr>
        <w:t xml:space="preserve">ή αυτό που έλεγαν οι εκπρόσωποι της ΑΔΕΔΥ και άλλων φορέων, ότι δεν είναι δυνατόν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να βρίσκεται τρεις φορές τον χρόνο σε μια διαδικασία αποσπάσεων και μετατάξεων για έναν απλό λόγο. Έχετε και εσείς ασκήσει διοίκηση, έχω ασκήσει και εγώ. Θ</w:t>
      </w:r>
      <w:r>
        <w:rPr>
          <w:rFonts w:eastAsia="Times New Roman" w:cs="Times New Roman"/>
          <w:szCs w:val="24"/>
        </w:rPr>
        <w:t>έλω να σας πω ότι αν έχετε μπροστά σας το επόμενο τρίμηνο έναν υπάλληλο ο οποίος δεν έφυγε τη μια φορά και θέλει να φύγει την άλλη και θέλει να φύγει τη μεθεπόμενη, καταλαβαίνετε ότι αυτό διαταράσσει την ομαλή –για να το πω κομψά- λειτουργία της υπηρεσίας,</w:t>
      </w:r>
      <w:r>
        <w:rPr>
          <w:rFonts w:eastAsia="Times New Roman" w:cs="Times New Roman"/>
          <w:szCs w:val="24"/>
        </w:rPr>
        <w:t xml:space="preserve"> διαμορφώνει μεγαλύτερες ιεραρχικές εξαρτήσεις.  </w:t>
      </w:r>
    </w:p>
    <w:p w14:paraId="18B510E3" w14:textId="77777777" w:rsidR="003250C9" w:rsidRDefault="00D334B4">
      <w:pPr>
        <w:spacing w:line="600" w:lineRule="auto"/>
        <w:ind w:firstLine="720"/>
        <w:jc w:val="both"/>
        <w:rPr>
          <w:rFonts w:eastAsia="Times New Roman"/>
          <w:szCs w:val="24"/>
        </w:rPr>
      </w:pPr>
      <w:r>
        <w:rPr>
          <w:rFonts w:eastAsia="Times New Roman"/>
          <w:szCs w:val="24"/>
        </w:rPr>
        <w:t xml:space="preserve">Και εν πάση </w:t>
      </w:r>
      <w:proofErr w:type="spellStart"/>
      <w:r>
        <w:rPr>
          <w:rFonts w:eastAsia="Times New Roman"/>
          <w:szCs w:val="24"/>
        </w:rPr>
        <w:t>περιπτώσει</w:t>
      </w:r>
      <w:proofErr w:type="spellEnd"/>
      <w:r>
        <w:rPr>
          <w:rFonts w:eastAsia="Times New Roman"/>
          <w:szCs w:val="24"/>
        </w:rPr>
        <w:t xml:space="preserve"> καταλαβαίνω τη γαλαντόμο διάθεσή σας απέναντι στην εξυπηρέτηση αυτών των αιτημάτων, αλλά ετησίως, μια φορά τον χρόνο, δηλαδή, θεωρώ ότι είναι αρκετό για να βρίσκεται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w:t>
      </w:r>
      <w:r>
        <w:rPr>
          <w:rFonts w:eastAsia="Times New Roman"/>
          <w:szCs w:val="24"/>
        </w:rPr>
        <w:t xml:space="preserve">η σε μία τέτοια διαδικασία. </w:t>
      </w:r>
    </w:p>
    <w:p w14:paraId="18B510E4" w14:textId="77777777" w:rsidR="003250C9" w:rsidRDefault="00D334B4">
      <w:pPr>
        <w:spacing w:line="600" w:lineRule="auto"/>
        <w:ind w:firstLine="720"/>
        <w:jc w:val="both"/>
        <w:rPr>
          <w:rFonts w:eastAsia="Times New Roman"/>
          <w:szCs w:val="24"/>
        </w:rPr>
      </w:pPr>
      <w:r>
        <w:rPr>
          <w:rFonts w:eastAsia="Times New Roman"/>
          <w:szCs w:val="24"/>
        </w:rPr>
        <w:lastRenderedPageBreak/>
        <w:t>Το άρθρο 7 αναφέρεται στον ορισμό τριμελούς επιτροπής του κάθε φορέα που θα συσταθεί, για να κάνει την αξιολόγηση των υποψηφίων. Αυτό σημαίνει ότι, όπως σας είπαμε και χθες, ένας υπάλληλος κρίνεται για πολλές θέσεις και  πολλές</w:t>
      </w:r>
      <w:r>
        <w:rPr>
          <w:rFonts w:eastAsia="Times New Roman"/>
          <w:szCs w:val="24"/>
        </w:rPr>
        <w:t xml:space="preserve"> υπηρεσίες μπορούν να χάσουν πολλούς υπαλλήλους.</w:t>
      </w:r>
    </w:p>
    <w:p w14:paraId="18B510E5" w14:textId="77777777" w:rsidR="003250C9" w:rsidRDefault="00D334B4">
      <w:pPr>
        <w:spacing w:line="600" w:lineRule="auto"/>
        <w:ind w:firstLine="720"/>
        <w:jc w:val="both"/>
        <w:rPr>
          <w:rFonts w:eastAsia="Times New Roman"/>
          <w:szCs w:val="24"/>
        </w:rPr>
      </w:pPr>
      <w:r>
        <w:rPr>
          <w:rFonts w:eastAsia="Times New Roman"/>
          <w:szCs w:val="24"/>
        </w:rPr>
        <w:t xml:space="preserve"> Εδώ χρειάζεται ένα φίλτρο. Είμαστε, όπως σας είπαμε, υπέρ της εθελούσιας. Ταυτόχρονα, όμως, θα πρέπει και η υπηρεσία να μπορεί να καλύπτει τις ανάγκες της, όταν έχει ανάγκη υπαλλήλων. Δεν θα υιοθετήσω αυτό </w:t>
      </w:r>
      <w:r>
        <w:rPr>
          <w:rFonts w:eastAsia="Times New Roman"/>
          <w:szCs w:val="24"/>
        </w:rPr>
        <w:t>που έχουν πει άλλες πτέρυγες της Βουλής ότι είμαστε σε μια δημόσια διοίκηση η οποία έχει πλεονασματικό προσωπικό. Όχι δεν έχει πλεονασματικό προσωπικό. Τις περισσότερες καίριες υπηρεσίες τις στελεχώνει με πολύ μεγάλη προσπάθεια ένα προσωπικό το οποίο είναι</w:t>
      </w:r>
      <w:r>
        <w:rPr>
          <w:rFonts w:eastAsia="Times New Roman"/>
          <w:szCs w:val="24"/>
        </w:rPr>
        <w:t xml:space="preserve"> υπολειμματικό σε σχέση με τις ανάγκες. </w:t>
      </w:r>
    </w:p>
    <w:p w14:paraId="18B510E6" w14:textId="77777777" w:rsidR="003250C9" w:rsidRDefault="00D334B4">
      <w:pPr>
        <w:spacing w:line="600" w:lineRule="auto"/>
        <w:ind w:firstLine="720"/>
        <w:jc w:val="both"/>
        <w:rPr>
          <w:rFonts w:eastAsia="Times New Roman"/>
          <w:szCs w:val="24"/>
        </w:rPr>
      </w:pPr>
      <w:r>
        <w:rPr>
          <w:rFonts w:eastAsia="Times New Roman"/>
          <w:szCs w:val="24"/>
        </w:rPr>
        <w:t xml:space="preserve">Ποιο είναι το πρόβλημα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w:t>
      </w:r>
    </w:p>
    <w:p w14:paraId="18B510E7"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Το πρόβλημα της </w:t>
      </w:r>
      <w:r>
        <w:rPr>
          <w:rFonts w:eastAsia="Times New Roman"/>
          <w:szCs w:val="24"/>
        </w:rPr>
        <w:t>δ</w:t>
      </w:r>
      <w:r>
        <w:rPr>
          <w:rFonts w:eastAsia="Times New Roman"/>
          <w:szCs w:val="24"/>
        </w:rPr>
        <w:t xml:space="preserve">ημόσιας </w:t>
      </w:r>
      <w:r>
        <w:rPr>
          <w:rFonts w:eastAsia="Times New Roman"/>
          <w:szCs w:val="24"/>
        </w:rPr>
        <w:t>δ</w:t>
      </w:r>
      <w:r>
        <w:rPr>
          <w:rFonts w:eastAsia="Times New Roman"/>
          <w:szCs w:val="24"/>
        </w:rPr>
        <w:t>ιοίκησης σήμερα είναι ότι δεν έχουν αντιστοιχηθεί οι σωστοί υπάλληλοι με τις ανάγκες των θέσεων, γιατί δεν προχώρησε σε κα</w:t>
      </w:r>
      <w:r>
        <w:rPr>
          <w:rFonts w:eastAsia="Times New Roman"/>
          <w:szCs w:val="24"/>
        </w:rPr>
        <w:t>μ</w:t>
      </w:r>
      <w:r>
        <w:rPr>
          <w:rFonts w:eastAsia="Times New Roman"/>
          <w:szCs w:val="24"/>
        </w:rPr>
        <w:t>μία περίπτωση μέχρι</w:t>
      </w:r>
      <w:r>
        <w:rPr>
          <w:rFonts w:eastAsia="Times New Roman"/>
          <w:szCs w:val="24"/>
        </w:rPr>
        <w:t xml:space="preserve"> τώρα το περίγραμμα θέσεων, η αξιολόγηση των υπαλλήλων, η αξιολόγηση των δομών, έτσι ώστε να μπορείτε, όταν έχετε παραπάνω υπαλλήλους σε μία υπηρεσία, να τους τοποθετήσετε εκεί που έχουμε ανάγκη. </w:t>
      </w:r>
    </w:p>
    <w:p w14:paraId="18B510E8" w14:textId="77777777" w:rsidR="003250C9" w:rsidRDefault="00D334B4">
      <w:pPr>
        <w:spacing w:line="600" w:lineRule="auto"/>
        <w:ind w:firstLine="720"/>
        <w:jc w:val="both"/>
        <w:rPr>
          <w:rFonts w:eastAsia="Times New Roman"/>
          <w:szCs w:val="24"/>
        </w:rPr>
      </w:pPr>
      <w:r>
        <w:rPr>
          <w:rFonts w:eastAsia="Times New Roman"/>
          <w:szCs w:val="24"/>
        </w:rPr>
        <w:t xml:space="preserve">Θα σας πω ένα παράδειγμα. Όταν ήμουν πρύτανης στο Πανεπιστήμιο Πελοποννήσου ζητήσαμε τότε, με τις πρώτες μετατάξεις, να τοποθετηθούν στελέχη που έφευγαν από τον ΟΣΕ. Και είπαμε το εξής: Μπορούμε όχι να επιλέξουμε ανθρώπους, να προτείνουμε προσόντα; </w:t>
      </w:r>
    </w:p>
    <w:p w14:paraId="18B510E9" w14:textId="77777777" w:rsidR="003250C9" w:rsidRDefault="00D334B4">
      <w:pPr>
        <w:spacing w:line="600" w:lineRule="auto"/>
        <w:ind w:firstLine="720"/>
        <w:jc w:val="both"/>
        <w:rPr>
          <w:rFonts w:eastAsia="Times New Roman"/>
          <w:szCs w:val="24"/>
        </w:rPr>
      </w:pPr>
      <w:r>
        <w:rPr>
          <w:rFonts w:eastAsia="Times New Roman"/>
          <w:szCs w:val="24"/>
        </w:rPr>
        <w:t>Άρα χρ</w:t>
      </w:r>
      <w:r>
        <w:rPr>
          <w:rFonts w:eastAsia="Times New Roman"/>
          <w:szCs w:val="24"/>
        </w:rPr>
        <w:t xml:space="preserve">ειάζεται το </w:t>
      </w:r>
      <w:proofErr w:type="spellStart"/>
      <w:r>
        <w:rPr>
          <w:rFonts w:eastAsia="Times New Roman"/>
          <w:szCs w:val="24"/>
        </w:rPr>
        <w:t>προσοντολόγιο</w:t>
      </w:r>
      <w:proofErr w:type="spellEnd"/>
      <w:r>
        <w:rPr>
          <w:rFonts w:eastAsia="Times New Roman"/>
          <w:szCs w:val="24"/>
        </w:rPr>
        <w:t xml:space="preserve">, ώστε να μην έρθουν σε μία υπηρεσία άνθρωποι οι οποίοι δεν μπορούν να αξιοποιηθούν από την ίδια την υπηρεσία, αλλά και αυτοί δεν θα μπορούν να δουλέψουν. Ο νόμος τότε, το 2010, δεν το προέβλεπε αυτό, γιατί έπρεπε να ικανοποιηθούν </w:t>
      </w:r>
      <w:r>
        <w:rPr>
          <w:rFonts w:eastAsia="Times New Roman"/>
          <w:szCs w:val="24"/>
        </w:rPr>
        <w:t xml:space="preserve">μόνον αυτά τα αιτήματα των υπαλλήλων που έφευγαν από μία υπηρεσία για να πάνε σε μία άλλη. Καταλαβαίνετε ότι κάτι τέτοιο δεν </w:t>
      </w:r>
      <w:r>
        <w:rPr>
          <w:rFonts w:eastAsia="Times New Roman"/>
          <w:szCs w:val="24"/>
        </w:rPr>
        <w:lastRenderedPageBreak/>
        <w:t>μπορεί να λειτουργήσει με όση καλή διάθεση και αν έχουν από τη μία πλευρά οι υπηρεσιακοί παράγοντες και από την άλλη πλευρά ο οποιο</w:t>
      </w:r>
      <w:r>
        <w:rPr>
          <w:rFonts w:eastAsia="Times New Roman"/>
          <w:szCs w:val="24"/>
        </w:rPr>
        <w:t xml:space="preserve">σδήποτε Υπουργός. </w:t>
      </w:r>
    </w:p>
    <w:p w14:paraId="18B510EA" w14:textId="77777777" w:rsidR="003250C9" w:rsidRDefault="00D334B4">
      <w:pPr>
        <w:spacing w:line="600" w:lineRule="auto"/>
        <w:ind w:firstLine="720"/>
        <w:jc w:val="both"/>
        <w:rPr>
          <w:rFonts w:eastAsia="Times New Roman"/>
          <w:szCs w:val="24"/>
        </w:rPr>
      </w:pPr>
      <w:r>
        <w:rPr>
          <w:rFonts w:eastAsia="Times New Roman"/>
          <w:szCs w:val="24"/>
        </w:rPr>
        <w:t xml:space="preserve">Όσον αφορά την απόσπαση με απόφαση Υπουργού του άρθρου 9, σας είπαμε ότι κινείται στη σωστή κατεύθυνση και θα πρέπει να εφαρμοστεί και στους δήμους, γιατί εκεί σήμερα η </w:t>
      </w:r>
      <w:proofErr w:type="spellStart"/>
      <w:r>
        <w:rPr>
          <w:rFonts w:eastAsia="Times New Roman"/>
          <w:szCs w:val="24"/>
        </w:rPr>
        <w:t>ενδοδημοτική</w:t>
      </w:r>
      <w:proofErr w:type="spellEnd"/>
      <w:r>
        <w:rPr>
          <w:rFonts w:eastAsia="Times New Roman"/>
          <w:szCs w:val="24"/>
        </w:rPr>
        <w:t xml:space="preserve"> κινητικότητα είναι τόσο αναγκαία, κυρία Υπουργέ, όσο κα</w:t>
      </w:r>
      <w:r>
        <w:rPr>
          <w:rFonts w:eastAsia="Times New Roman"/>
          <w:szCs w:val="24"/>
        </w:rPr>
        <w:t xml:space="preserve">ι η </w:t>
      </w:r>
      <w:proofErr w:type="spellStart"/>
      <w:r>
        <w:rPr>
          <w:rFonts w:eastAsia="Times New Roman"/>
          <w:szCs w:val="24"/>
        </w:rPr>
        <w:t>ενδοϋπουργική</w:t>
      </w:r>
      <w:proofErr w:type="spellEnd"/>
      <w:r>
        <w:rPr>
          <w:rFonts w:eastAsia="Times New Roman"/>
          <w:szCs w:val="24"/>
        </w:rPr>
        <w:t>. Όπως εσείς καταλαβαίνετε ότι στο πλαίσιο των διοικητικών αναγκών ενός Υπουργείου μπορούμε να μεταθέτουμε, να αποσπούμε και να τοποθετούμε υπαλλήλους, οι οποίοι έχουν προσόντα, πιστεύω πάρα πολύ απλά ότι το ίδιο θα μπορούσε να γίνει και σ</w:t>
      </w:r>
      <w:r>
        <w:rPr>
          <w:rFonts w:eastAsia="Times New Roman"/>
          <w:szCs w:val="24"/>
        </w:rPr>
        <w:t xml:space="preserve">τον δήμο. </w:t>
      </w:r>
    </w:p>
    <w:p w14:paraId="18B510EB" w14:textId="77777777" w:rsidR="003250C9" w:rsidRDefault="00D334B4">
      <w:pPr>
        <w:spacing w:line="600" w:lineRule="auto"/>
        <w:ind w:firstLine="720"/>
        <w:jc w:val="both"/>
        <w:rPr>
          <w:rFonts w:eastAsia="Times New Roman"/>
          <w:szCs w:val="24"/>
        </w:rPr>
      </w:pPr>
      <w:r>
        <w:rPr>
          <w:rFonts w:eastAsia="Times New Roman"/>
          <w:szCs w:val="24"/>
        </w:rPr>
        <w:t xml:space="preserve">Και να σας πω και κάτι άλλο. Υπήρξε μία περίοδος, κατά την οποία οι μετατάξεις, επειδή θεωρούνται </w:t>
      </w:r>
      <w:proofErr w:type="spellStart"/>
      <w:r>
        <w:rPr>
          <w:rFonts w:eastAsia="Times New Roman"/>
          <w:szCs w:val="24"/>
        </w:rPr>
        <w:t>οιονεί</w:t>
      </w:r>
      <w:proofErr w:type="spellEnd"/>
      <w:r>
        <w:rPr>
          <w:rFonts w:eastAsia="Times New Roman"/>
          <w:szCs w:val="24"/>
        </w:rPr>
        <w:t xml:space="preserve"> διορισμοί, εκλαμβάνονταν από τους </w:t>
      </w:r>
      <w:r>
        <w:rPr>
          <w:rFonts w:eastAsia="Times New Roman"/>
          <w:szCs w:val="24"/>
        </w:rPr>
        <w:t>θ</w:t>
      </w:r>
      <w:r>
        <w:rPr>
          <w:rFonts w:eastAsia="Times New Roman"/>
          <w:szCs w:val="24"/>
        </w:rPr>
        <w:t xml:space="preserve">εσμούς –την τρόικα παλαιότερα κ.λπ.- ως νέοι διορισμοί και </w:t>
      </w:r>
      <w:r>
        <w:rPr>
          <w:rFonts w:eastAsia="Times New Roman"/>
          <w:szCs w:val="24"/>
        </w:rPr>
        <w:lastRenderedPageBreak/>
        <w:t xml:space="preserve">δεν μπορούσε η </w:t>
      </w:r>
      <w:r>
        <w:rPr>
          <w:rFonts w:eastAsia="Times New Roman"/>
          <w:szCs w:val="24"/>
        </w:rPr>
        <w:t>δ</w:t>
      </w:r>
      <w:r>
        <w:rPr>
          <w:rFonts w:eastAsia="Times New Roman"/>
          <w:szCs w:val="24"/>
        </w:rPr>
        <w:t xml:space="preserve">ημόσια </w:t>
      </w:r>
      <w:r>
        <w:rPr>
          <w:rFonts w:eastAsia="Times New Roman"/>
          <w:szCs w:val="24"/>
        </w:rPr>
        <w:t>δ</w:t>
      </w:r>
      <w:r>
        <w:rPr>
          <w:rFonts w:eastAsia="Times New Roman"/>
          <w:szCs w:val="24"/>
        </w:rPr>
        <w:t>ιοίκηση να λειτουργήσε</w:t>
      </w:r>
      <w:r>
        <w:rPr>
          <w:rFonts w:eastAsia="Times New Roman"/>
          <w:szCs w:val="24"/>
        </w:rPr>
        <w:t>ι. Τότε πιεζόταν η Κυβέρνηση για διαθεσιμότητες. Σήμερα, που δεν έχετε αυτήν την πίεση, γιατί δεν το κάνετε σωστά; Σήμερα που δεν έχετε την πίεση ότι κάθε μετάταξη είναι διορισμός –δεν θα είχαν γίνει τότε διαθεσιμότητες αν υπήρχε το σημερινό καθεστώς-, για</w:t>
      </w:r>
      <w:r>
        <w:rPr>
          <w:rFonts w:eastAsia="Times New Roman"/>
          <w:szCs w:val="24"/>
        </w:rPr>
        <w:t xml:space="preserve">τί δεν αξιολογείτε το προσωπικό, δεν περιγράφετε τις θέσεις, έτσι ώστε να υπάρξει ένα πλαίσιο λειτουργίας ασφαλές για τους υπαλλήλους, αποδοτικό για τη διοίκηση; </w:t>
      </w:r>
    </w:p>
    <w:p w14:paraId="18B510EC" w14:textId="77777777" w:rsidR="003250C9" w:rsidRDefault="00D334B4">
      <w:pPr>
        <w:spacing w:line="600" w:lineRule="auto"/>
        <w:ind w:firstLine="720"/>
        <w:jc w:val="both"/>
        <w:rPr>
          <w:rFonts w:eastAsia="Times New Roman"/>
          <w:szCs w:val="24"/>
        </w:rPr>
      </w:pPr>
      <w:r>
        <w:rPr>
          <w:rFonts w:eastAsia="Times New Roman"/>
          <w:szCs w:val="24"/>
        </w:rPr>
        <w:t>Θεωρώ ότι αυτήν τη στιγμή μπορείτε να το κάνετε, αλλά απαλλαγμένοι από αυτό το οποίο θέλετε ν</w:t>
      </w:r>
      <w:r>
        <w:rPr>
          <w:rFonts w:eastAsia="Times New Roman"/>
          <w:szCs w:val="24"/>
        </w:rPr>
        <w:t>α προωθήσετε, δηλαδή</w:t>
      </w:r>
      <w:r>
        <w:rPr>
          <w:rFonts w:eastAsia="Times New Roman"/>
          <w:szCs w:val="24"/>
        </w:rPr>
        <w:t>,</w:t>
      </w:r>
      <w:r>
        <w:rPr>
          <w:rFonts w:eastAsia="Times New Roman"/>
          <w:szCs w:val="24"/>
        </w:rPr>
        <w:t xml:space="preserve"> μία επιρροή μέσω των δύο επιτροπών, ιδιαίτερα της επταμελούς επιτροπής, ως προς τις γνωμοδοτήσεις και την κατεύθυνση που θα δώσετε στην κινητικότητα, ιδιαίτερα τις μετατάξεις για ανθρώπους, οι οποίοι ενδεχομένως να ενδιαφέρουν τον πολ</w:t>
      </w:r>
      <w:r>
        <w:rPr>
          <w:rFonts w:eastAsia="Times New Roman"/>
          <w:szCs w:val="24"/>
        </w:rPr>
        <w:t>ιτικό σας φορέα.</w:t>
      </w:r>
    </w:p>
    <w:p w14:paraId="18B510ED" w14:textId="77777777" w:rsidR="003250C9" w:rsidRDefault="00D334B4">
      <w:pPr>
        <w:spacing w:line="600" w:lineRule="auto"/>
        <w:ind w:firstLine="720"/>
        <w:jc w:val="both"/>
        <w:rPr>
          <w:rFonts w:eastAsia="Times New Roman"/>
          <w:szCs w:val="24"/>
        </w:rPr>
      </w:pPr>
      <w:r>
        <w:rPr>
          <w:rFonts w:eastAsia="Times New Roman"/>
          <w:szCs w:val="24"/>
        </w:rPr>
        <w:lastRenderedPageBreak/>
        <w:t>Από την άλλη πλευρά, έρχομαι στο ψηφιακό οργανόγραμμα που ρυθμίζεται στο άρθρο 16. Εδώ δεν έχουμε μια διαδικασία εκπόνησης των περιγραμμάτων θέσεων, ούτε τα κριτήρια ένταξης των υπηρετούντων σε αυτά υπαλλήλων.</w:t>
      </w:r>
    </w:p>
    <w:p w14:paraId="18B510EE"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Γιατί αυτό που θα πρέπει να γ</w:t>
      </w:r>
      <w:r>
        <w:rPr>
          <w:rFonts w:eastAsia="Times New Roman" w:cs="Times New Roman"/>
          <w:szCs w:val="24"/>
        </w:rPr>
        <w:t>ίνει, κυρίες και κύριοι συνάδελφοι, όταν κάνουμε το περίγραμμα θέσης, είναι να δούμε αν οι θέσεις που ανήκουν σε μια υπηρεσία αντιστοιχούνται με τα προσόντα αυτών που έρχονται να υπηρετήσουν σε αυτές τις θέσεις. Άρα, εκεί χρειαζόμαστε, χρειάζεστε, χρειάζετ</w:t>
      </w:r>
      <w:r>
        <w:rPr>
          <w:rFonts w:eastAsia="Times New Roman" w:cs="Times New Roman"/>
          <w:szCs w:val="24"/>
        </w:rPr>
        <w:t xml:space="preserve">αι η διοίκηση πέραν της εθελούσιας και την </w:t>
      </w:r>
      <w:proofErr w:type="spellStart"/>
      <w:r>
        <w:rPr>
          <w:rFonts w:eastAsia="Times New Roman" w:cs="Times New Roman"/>
          <w:szCs w:val="24"/>
        </w:rPr>
        <w:t>ενδοϋπουργική</w:t>
      </w:r>
      <w:proofErr w:type="spellEnd"/>
      <w:r>
        <w:rPr>
          <w:rFonts w:eastAsia="Times New Roman" w:cs="Times New Roman"/>
          <w:szCs w:val="24"/>
        </w:rPr>
        <w:t xml:space="preserve"> ή </w:t>
      </w:r>
      <w:proofErr w:type="spellStart"/>
      <w:r>
        <w:rPr>
          <w:rFonts w:eastAsia="Times New Roman" w:cs="Times New Roman"/>
          <w:szCs w:val="24"/>
        </w:rPr>
        <w:t>ενδοϋπηρεσιακή</w:t>
      </w:r>
      <w:proofErr w:type="spellEnd"/>
      <w:r>
        <w:rPr>
          <w:rFonts w:eastAsia="Times New Roman" w:cs="Times New Roman"/>
          <w:szCs w:val="24"/>
        </w:rPr>
        <w:t xml:space="preserve"> μετάταξη, κινητικότητα, απόσπαση. </w:t>
      </w:r>
    </w:p>
    <w:p w14:paraId="18B510EF"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Όσο για το ψηφιακό οργανόγραμμα, που τίθεται ως τεχνολογική βάση για όλο το εποικοδόμημα της κινητικότητας, θα πρέπει να έχει ένα πολύ συγκεκριμένο</w:t>
      </w:r>
      <w:r>
        <w:rPr>
          <w:rFonts w:eastAsia="Times New Roman" w:cs="Times New Roman"/>
          <w:szCs w:val="24"/>
        </w:rPr>
        <w:t xml:space="preserve"> χρονικό περιεχόμενο και χρονοδιάγραμμα, γιατί δεν υπάρχει μέχρι σήμερα κα</w:t>
      </w:r>
      <w:r>
        <w:rPr>
          <w:rFonts w:eastAsia="Times New Roman" w:cs="Times New Roman"/>
          <w:szCs w:val="24"/>
        </w:rPr>
        <w:t>μ</w:t>
      </w:r>
      <w:r>
        <w:rPr>
          <w:rFonts w:eastAsia="Times New Roman" w:cs="Times New Roman"/>
          <w:szCs w:val="24"/>
        </w:rPr>
        <w:t xml:space="preserve">μία προετοιμασία του κράτους για την οργάνωση αυτής της αναγκαίας πρωτοβουλίας. </w:t>
      </w:r>
    </w:p>
    <w:p w14:paraId="18B510F0" w14:textId="77777777" w:rsidR="003250C9" w:rsidRDefault="00D334B4">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B510F1"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Την ανοχή σας γι</w:t>
      </w:r>
      <w:r>
        <w:rPr>
          <w:rFonts w:eastAsia="Times New Roman" w:cs="Times New Roman"/>
          <w:szCs w:val="24"/>
        </w:rPr>
        <w:t>α ένα λεπτό, κύριε Πρόεδρε.</w:t>
      </w:r>
    </w:p>
    <w:p w14:paraId="18B510F2"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Εφόσον δεν υπάρχει κα</w:t>
      </w:r>
      <w:r>
        <w:rPr>
          <w:rFonts w:eastAsia="Times New Roman" w:cs="Times New Roman"/>
          <w:szCs w:val="24"/>
        </w:rPr>
        <w:t>μ</w:t>
      </w:r>
      <w:r>
        <w:rPr>
          <w:rFonts w:eastAsia="Times New Roman" w:cs="Times New Roman"/>
          <w:szCs w:val="24"/>
        </w:rPr>
        <w:t>μία προετοιμασία του κράτους, πώς είναι δυνατόν να λέμε ότι μέχρι τις 15 Απριλίου ή μέχρι τις 30 Απριλίου, δηλαδή σε τέσσερις μήνες, θα μπορεί να εφαρμοστεί ένα τέτοιο νομοσχέδιο;</w:t>
      </w:r>
    </w:p>
    <w:p w14:paraId="18B510F3"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Πάω σε ένα ουσιαστικό ζήτη</w:t>
      </w:r>
      <w:r>
        <w:rPr>
          <w:rFonts w:eastAsia="Times New Roman" w:cs="Times New Roman"/>
          <w:szCs w:val="24"/>
        </w:rPr>
        <w:t>μα το οποίο, κυρία Υπουργέ, μπαίνει και από το ΣΕΤΕ και από άλλες επιστημονικές οργανώσεις. Αν θέλουμε, πρέπει να κάνουμε ένα πολύ μικρό βήμα εμπρός, το οποίο έχει κάνει ολόκληρη η Ευρώπη σε σχέση με την ηλεκτρονική υπογραφή. Χαίρομαι που δεχθήκατε την ορθ</w:t>
      </w:r>
      <w:r>
        <w:rPr>
          <w:rFonts w:eastAsia="Times New Roman" w:cs="Times New Roman"/>
          <w:szCs w:val="24"/>
        </w:rPr>
        <w:t xml:space="preserve">ή αλλαγή της ορολογίας. </w:t>
      </w:r>
    </w:p>
    <w:p w14:paraId="18B510F4"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Όμως, θέλω να σας πω το εξής. Γιατί περιοριζόμαστε στο άρθρο 24, παρ. 6α λέγοντας ότι κάθε φορέας μεριμνά για την ένταξή του στο κεντρικό ΣΗΔΕ, καθώς και για την απόκτηση προηγμένης ψηφιακής υπογραφής από την Αρχή Πιστοποίησης Ελλη</w:t>
      </w:r>
      <w:r>
        <w:rPr>
          <w:rFonts w:eastAsia="Times New Roman" w:cs="Times New Roman"/>
          <w:szCs w:val="24"/>
        </w:rPr>
        <w:t>νικού Δημοσίου;</w:t>
      </w:r>
    </w:p>
    <w:p w14:paraId="18B510F5"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Γιατί μόνο από το δημόσιο, κυρία Υπουργέ; Έχουμε ανεξάρτητη αρχή που έχει πιστοποιήσει ταυτόχρονα και ιδιωτικούς φορείς παροχής αυτής της υπηρεσίας. Έχουμε δημόσιους φορείς σήμερα που προσφεύγουν σε αυτούς τους ιδιωτικούς φορείς, γιατί κανέ</w:t>
      </w:r>
      <w:r>
        <w:rPr>
          <w:rFonts w:eastAsia="Times New Roman" w:cs="Times New Roman"/>
          <w:szCs w:val="24"/>
        </w:rPr>
        <w:t>νας άλλος δεν μπορεί να πιστοποιήσει μια τέτοια υπογραφή, εφόσον δεν υπάρχει νομοθετικό πλαίσιο.</w:t>
      </w:r>
    </w:p>
    <w:p w14:paraId="18B510F6"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Θα σας έλεγα, λοιπόν, το εξής. Κάθε φορέας του δημοσίου μεριμνά για την απόκτηση προηγμένης ψηφιακής υπογραφής από την Αρχή Πιστοποίησης Ελληνικού Δημοσίου, αν</w:t>
      </w:r>
      <w:r>
        <w:rPr>
          <w:rFonts w:eastAsia="Times New Roman" w:cs="Times New Roman"/>
          <w:szCs w:val="24"/>
        </w:rPr>
        <w:t xml:space="preserve"> το επιθυμεί ή από άλλο πιστοποιημένο </w:t>
      </w:r>
      <w:proofErr w:type="spellStart"/>
      <w:r>
        <w:rPr>
          <w:rFonts w:eastAsia="Times New Roman" w:cs="Times New Roman"/>
          <w:szCs w:val="24"/>
        </w:rPr>
        <w:t>πάροχο</w:t>
      </w:r>
      <w:proofErr w:type="spellEnd"/>
      <w:r>
        <w:rPr>
          <w:rFonts w:eastAsia="Times New Roman" w:cs="Times New Roman"/>
          <w:szCs w:val="24"/>
        </w:rPr>
        <w:t xml:space="preserve"> αναγνωρισμένων πιστοποιητικών, γιατί αυτό υπάρχει στη ζωή μας και λειτουργεί.</w:t>
      </w:r>
    </w:p>
    <w:p w14:paraId="18B510F7"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Το να πούμε μόνο ότι θα το κάνει το κεντρικό ΣΗΔΕ, σημαίνει πάρα πολύ απλά ότι τους επόμενους έξι μήνες θα έχετε ένα στοκ αιτημάτων π</w:t>
      </w:r>
      <w:r>
        <w:rPr>
          <w:rFonts w:eastAsia="Times New Roman" w:cs="Times New Roman"/>
          <w:szCs w:val="24"/>
        </w:rPr>
        <w:t>άρα πολύ μεγάλο που δεν θα ευνοήσει τη διοίκηση και δεν θα προχωρήσουμε στην ηλεκτρονική υπογραφή.</w:t>
      </w:r>
    </w:p>
    <w:p w14:paraId="18B510F8"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Μου έλεγαν ότι είμαστε το μοναδικό κράτος της Ευρώπης που δεν έχει ηλεκτρονική υπογραφή στις δημόσιες υπηρεσίες. Αυτό δεν είναι οπισθοδρόμηση, είναι αδυναμία</w:t>
      </w:r>
      <w:r>
        <w:rPr>
          <w:rFonts w:eastAsia="Times New Roman" w:cs="Times New Roman"/>
          <w:szCs w:val="24"/>
        </w:rPr>
        <w:t xml:space="preserve"> επικοινωνίας με το εξωτερικό. Καταλαβαίνετε ότι κάτι τέτοιο -για το οποίο δεν υπάρχουν μόνο ευθύνες ενός κόμματος, αλλά πάρα πολλές ευθύνες- νομίζω ότι τώρα μπορούμε να το κάνουμε γρήγορα, διότι 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ιοίκηση, κυρία Υπουργέ, χρειάζεται να εκσυγχρονισ</w:t>
      </w:r>
      <w:r>
        <w:rPr>
          <w:rFonts w:eastAsia="Times New Roman" w:cs="Times New Roman"/>
          <w:szCs w:val="24"/>
        </w:rPr>
        <w:t xml:space="preserve">τεί, αλλά με βάση τις ανάγκες της και με μια μεταρρυθμιστική προοπτική. </w:t>
      </w:r>
    </w:p>
    <w:p w14:paraId="18B510F9"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Φοβούμαι –και σας το είπαμε και προχθές- ότι το νομοσχέδιο αυτό παρά τις δικές σας, αν θέλετε, προσαρμογές, δεν κινείται σε αυτή την κατεύθυνση. Νομίζω ότι θα πρέπει να το απελευθερώσ</w:t>
      </w:r>
      <w:r>
        <w:rPr>
          <w:rFonts w:eastAsia="Times New Roman" w:cs="Times New Roman"/>
          <w:szCs w:val="24"/>
        </w:rPr>
        <w:t>ετε από κάθε κομματισμό, από κάθε υποψία ότι η επταμελής επιτροπή μπορεί να καθοδηγεί -γνωμοδοτικά ή όχι- τις επόμενες μετατάξεις και να ανοίξει τις μετατάξεις σε όλο τον κόσμο, έτσι ώστε να αξιολογηθούν γρήγορα και οι θέσεις και τα προσόντα.</w:t>
      </w:r>
    </w:p>
    <w:p w14:paraId="18B510FA"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Μια τελευταία</w:t>
      </w:r>
      <w:r>
        <w:rPr>
          <w:rFonts w:eastAsia="Times New Roman" w:cs="Times New Roman"/>
          <w:szCs w:val="24"/>
        </w:rPr>
        <w:t xml:space="preserve"> κουβέντα. Η λέξη «αξιολογηθούν» σημαίνει ότι θα αποδεχθείτε την αξιολόγηση στο δημόσιο. Η αξιολόγηση στο δημόσιο είναι αξιολόγηση δομών και προσώπων. Αξιολόγηση σημαίνει ένα ευρύ πρόγραμμα…</w:t>
      </w:r>
    </w:p>
    <w:p w14:paraId="18B510FB"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b/>
          <w:szCs w:val="24"/>
        </w:rPr>
        <w:t xml:space="preserve">ΜΑΡΙΑ ΘΑΛΕΡΙΤΗ: </w:t>
      </w:r>
      <w:r>
        <w:rPr>
          <w:rFonts w:eastAsia="Times New Roman" w:cs="Times New Roman"/>
          <w:szCs w:val="24"/>
        </w:rPr>
        <w:t xml:space="preserve">Μα την έχουμε αποδεχθεί. </w:t>
      </w:r>
    </w:p>
    <w:p w14:paraId="18B510FC"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αυτό που ψηφίσαμε. </w:t>
      </w:r>
    </w:p>
    <w:p w14:paraId="18B510F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ΜΑΡΙΑ ΘΑΛΕΡΙΤΗ: </w:t>
      </w:r>
      <w:r>
        <w:rPr>
          <w:rFonts w:eastAsia="Times New Roman" w:cs="Times New Roman"/>
          <w:szCs w:val="24"/>
        </w:rPr>
        <w:t>Το προηγούμενο.</w:t>
      </w:r>
    </w:p>
    <w:p w14:paraId="18B510F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Όχι αυτό που ψηφίσαμε το προηγούμενο. </w:t>
      </w:r>
    </w:p>
    <w:p w14:paraId="18B510F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Ολοκληρώστε, κύριε Παπαθεοδώρου.</w:t>
      </w:r>
    </w:p>
    <w:p w14:paraId="18B51100"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ΘΕΟΔΩΡΟΣ ΠΑΠΑΘΕΟΔΩΡΟΥ: </w:t>
      </w:r>
      <w:r>
        <w:rPr>
          <w:rFonts w:eastAsia="Times New Roman" w:cs="Times New Roman"/>
          <w:szCs w:val="24"/>
        </w:rPr>
        <w:t xml:space="preserve">Ολοκλήρωσα, κύριε Πρόεδρε. </w:t>
      </w:r>
    </w:p>
    <w:p w14:paraId="18B5110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Αξιολόγηση </w:t>
      </w:r>
      <w:r>
        <w:rPr>
          <w:rFonts w:eastAsia="Times New Roman" w:cs="Times New Roman"/>
          <w:szCs w:val="24"/>
        </w:rPr>
        <w:t>σημαίνει ότι θα συμφωνήσουμε ότι ο καθένας αξιολογείται με βάση τα προσόντα του και όχι με τρικ, όπως αυτά με τις συνεντεύξεις.</w:t>
      </w:r>
    </w:p>
    <w:p w14:paraId="18B5110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18B5110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8B5110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Ε</w:t>
      </w:r>
      <w:r>
        <w:rPr>
          <w:rFonts w:eastAsia="Times New Roman" w:cs="Times New Roman"/>
          <w:szCs w:val="24"/>
        </w:rPr>
        <w:t xml:space="preserve">ίπαμε να υπάρχει κατανόηση στο χρόνο, αλλά όχι υπέρβαση. </w:t>
      </w:r>
    </w:p>
    <w:p w14:paraId="18B5110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Θα δοθεί ο λόγος στον Αναπληρωτή Υπουργό Εθνικής Άμυνας κ. Βίτσα, για να υποστηρίξει την τροπολογία «Συμπλήρωση διατάξεων του άρθρου 40, παρέχεται στο προσωπικό ΙΔΑΧ των εταιριών "Ελληνικά Αμυντικά </w:t>
      </w:r>
      <w:r>
        <w:rPr>
          <w:rFonts w:eastAsia="Times New Roman" w:cs="Times New Roman"/>
          <w:szCs w:val="24"/>
        </w:rPr>
        <w:t>Συστήματα ΑΒΕΕ", "Μεταλλουργική Βιομηχανία Ηπείρου Μονοπρόσωπη ΑΕ" και "Ελληνική Βιομηχανία Οχημάτων ΑΒΕ", η δυνατότητα μετάταξης».</w:t>
      </w:r>
    </w:p>
    <w:p w14:paraId="18B5110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Παρακαλώ, κύριε Βίτσα, έχετε τον λόγο.</w:t>
      </w:r>
    </w:p>
    <w:p w14:paraId="18B51107"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ΔΗΜΗΤΡΙΟΣ ΒΙΤΣΑΣ (Αναπληρωτής Υπουργός Εθνικής Άμυνας):</w:t>
      </w:r>
      <w:r>
        <w:rPr>
          <w:rFonts w:eastAsia="Times New Roman" w:cs="Times New Roman"/>
          <w:szCs w:val="24"/>
        </w:rPr>
        <w:t xml:space="preserve"> Αφορά την τροπολογία με γενικ</w:t>
      </w:r>
      <w:r>
        <w:rPr>
          <w:rFonts w:eastAsia="Times New Roman" w:cs="Times New Roman"/>
          <w:szCs w:val="24"/>
        </w:rPr>
        <w:t>ό αριθμό 767 και ειδικό 7 και θέλω να πω δυο πράγματα και να δώσω μια απάντηση υπεσχημένη που χρωστάω στον κ. Καρρά. Δεν πρόκειται για πολιτική αντιπαράθεση.</w:t>
      </w:r>
    </w:p>
    <w:p w14:paraId="18B5110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εταιρεία «</w:t>
      </w:r>
      <w:r>
        <w:rPr>
          <w:rFonts w:eastAsia="Times New Roman" w:cs="Times New Roman"/>
          <w:szCs w:val="24"/>
        </w:rPr>
        <w:t>ΗΛΕΚΤΡΟΜΗΧΑΝΙΚΗ ΚΥΜΗΣ</w:t>
      </w:r>
      <w:r>
        <w:rPr>
          <w:rFonts w:eastAsia="Times New Roman" w:cs="Times New Roman"/>
          <w:szCs w:val="24"/>
        </w:rPr>
        <w:t>» είναι γνωστό ότι δεν λειτουργεί εδώ και πάρα πολλά χρόνια -έχου</w:t>
      </w:r>
      <w:r>
        <w:rPr>
          <w:rFonts w:eastAsia="Times New Roman" w:cs="Times New Roman"/>
          <w:szCs w:val="24"/>
        </w:rPr>
        <w:t xml:space="preserve">με φθάσει στη δεκαετία- και γι’ αυτό βρίσκουμε αυτή τη λύση, ώστε οι άνθρωποι να βρουν μια δουλειά. Αυτό δεν τους στερεί το δικαίωμα να διεκδικήσουν και να πληρωθούν τα προηγούμενα οφειλόμενα. </w:t>
      </w:r>
    </w:p>
    <w:p w14:paraId="18B5110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Δεύτερον, με αυτή την ευκαιρία δίνουμε και μια δυνατότητα σε δ</w:t>
      </w:r>
      <w:r>
        <w:rPr>
          <w:rFonts w:eastAsia="Times New Roman" w:cs="Times New Roman"/>
          <w:szCs w:val="24"/>
        </w:rPr>
        <w:t>ύο εταιρείες που βρίσκονται σε ειδική εκκαθάριση, στην ΕΛΒΟ και τη «</w:t>
      </w:r>
      <w:proofErr w:type="spellStart"/>
      <w:r>
        <w:rPr>
          <w:rFonts w:eastAsia="Times New Roman" w:cs="Times New Roman"/>
          <w:szCs w:val="24"/>
        </w:rPr>
        <w:t>Μεταλλουργικη</w:t>
      </w:r>
      <w:proofErr w:type="spellEnd"/>
      <w:r>
        <w:rPr>
          <w:rFonts w:eastAsia="Times New Roman" w:cs="Times New Roman"/>
          <w:szCs w:val="24"/>
        </w:rPr>
        <w:t xml:space="preserve"> </w:t>
      </w:r>
      <w:proofErr w:type="spellStart"/>
      <w:r>
        <w:rPr>
          <w:rFonts w:eastAsia="Times New Roman" w:cs="Times New Roman"/>
          <w:szCs w:val="24"/>
        </w:rPr>
        <w:t>Βιομηχανια</w:t>
      </w:r>
      <w:proofErr w:type="spellEnd"/>
      <w:r>
        <w:rPr>
          <w:rFonts w:eastAsia="Times New Roman" w:cs="Times New Roman"/>
          <w:szCs w:val="24"/>
        </w:rPr>
        <w:t xml:space="preserve"> </w:t>
      </w:r>
      <w:proofErr w:type="spellStart"/>
      <w:r>
        <w:rPr>
          <w:rFonts w:eastAsia="Times New Roman" w:cs="Times New Roman"/>
          <w:szCs w:val="24"/>
        </w:rPr>
        <w:t>Ηπειρου</w:t>
      </w:r>
      <w:proofErr w:type="spellEnd"/>
      <w:r>
        <w:rPr>
          <w:rFonts w:eastAsia="Times New Roman" w:cs="Times New Roman"/>
          <w:szCs w:val="24"/>
        </w:rPr>
        <w:t>». Αυτή η δυνατότητα που δίνεται σε αυτές τις δυο εταιρείες δεν σημαίνει ότι όποιος θέλει και κάνει αίτηση θα μεταταχθεί. Θα μετρήσουμε δύο ζητήματα: Πρώτον</w:t>
      </w:r>
      <w:r>
        <w:rPr>
          <w:rFonts w:eastAsia="Times New Roman" w:cs="Times New Roman"/>
          <w:szCs w:val="24"/>
        </w:rPr>
        <w:t xml:space="preserve">, τα επιχειρησιακά της ίδιας εταιρείας και δεύτερον, ποια θα είναι η τύχη και οι </w:t>
      </w:r>
      <w:r>
        <w:rPr>
          <w:rFonts w:eastAsia="Times New Roman" w:cs="Times New Roman"/>
          <w:szCs w:val="24"/>
        </w:rPr>
        <w:lastRenderedPageBreak/>
        <w:t>δυνατότητες. Και αυτό το λέω ιδιαίτερα για τη «</w:t>
      </w:r>
      <w:r>
        <w:rPr>
          <w:rFonts w:eastAsia="Times New Roman" w:cs="Times New Roman"/>
          <w:szCs w:val="24"/>
        </w:rPr>
        <w:t>Μεταλλουργική Βιομηχανία Ηπείρου</w:t>
      </w:r>
      <w:r>
        <w:rPr>
          <w:rFonts w:eastAsia="Times New Roman" w:cs="Times New Roman"/>
          <w:szCs w:val="24"/>
        </w:rPr>
        <w:t xml:space="preserve">», η οποία αυτή τη στιγμή είναι μια κερδοφόρα εταιρεία. </w:t>
      </w:r>
    </w:p>
    <w:p w14:paraId="18B5110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Όσο δε αφορά τα ΕΑΣ είναι πλεονασμός αυ</w:t>
      </w:r>
      <w:r>
        <w:rPr>
          <w:rFonts w:eastAsia="Times New Roman" w:cs="Times New Roman"/>
          <w:szCs w:val="24"/>
        </w:rPr>
        <w:t xml:space="preserve">τό που κάνουμε, με την εξής έννοια. Στην πραγματικότητα –και προς αυτή την κατεύθυνση θα κινηθούμε- αφορά τους εργαζόμενους στα ΕΑΣ Ελευσίνας, στον βαθμό που κάποιοι δεν </w:t>
      </w:r>
      <w:proofErr w:type="spellStart"/>
      <w:r>
        <w:rPr>
          <w:rFonts w:eastAsia="Times New Roman" w:cs="Times New Roman"/>
          <w:szCs w:val="24"/>
        </w:rPr>
        <w:t>απορροφηθούν</w:t>
      </w:r>
      <w:proofErr w:type="spellEnd"/>
      <w:r>
        <w:rPr>
          <w:rFonts w:eastAsia="Times New Roman" w:cs="Times New Roman"/>
          <w:szCs w:val="24"/>
        </w:rPr>
        <w:t xml:space="preserve"> -αν είναι δυνατόν να </w:t>
      </w:r>
      <w:proofErr w:type="spellStart"/>
      <w:r>
        <w:rPr>
          <w:rFonts w:eastAsia="Times New Roman" w:cs="Times New Roman"/>
          <w:szCs w:val="24"/>
        </w:rPr>
        <w:t>απορροφηθούν</w:t>
      </w:r>
      <w:proofErr w:type="spellEnd"/>
      <w:r>
        <w:rPr>
          <w:rFonts w:eastAsia="Times New Roman" w:cs="Times New Roman"/>
          <w:szCs w:val="24"/>
        </w:rPr>
        <w:t>- από τα «</w:t>
      </w:r>
      <w:r>
        <w:rPr>
          <w:rFonts w:eastAsia="Times New Roman" w:cs="Times New Roman"/>
          <w:szCs w:val="24"/>
        </w:rPr>
        <w:t>ΕΛΛΗΝΙΚΑ ΠΕΤΡΕΛΑΙΑ</w:t>
      </w:r>
      <w:r>
        <w:rPr>
          <w:rFonts w:eastAsia="Times New Roman" w:cs="Times New Roman"/>
          <w:szCs w:val="24"/>
        </w:rPr>
        <w:t>». Αυτό περι</w:t>
      </w:r>
      <w:r>
        <w:rPr>
          <w:rFonts w:eastAsia="Times New Roman" w:cs="Times New Roman"/>
          <w:szCs w:val="24"/>
        </w:rPr>
        <w:t>γράφει η τροπολογία. Άρα, κανένας πανικός και κανένα άγχος σε σχέση με αυτά.</w:t>
      </w:r>
    </w:p>
    <w:p w14:paraId="18B5110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Όσον αφορά την ερώτηση που είχα υποσχεθεί ότι θα απαντήσω στον κ. Καρρά, η «</w:t>
      </w:r>
      <w:r>
        <w:rPr>
          <w:rFonts w:eastAsia="Times New Roman" w:cs="Times New Roman"/>
          <w:szCs w:val="24"/>
        </w:rPr>
        <w:t>Μ</w:t>
      </w:r>
      <w:r>
        <w:rPr>
          <w:rFonts w:eastAsia="Times New Roman" w:cs="Times New Roman"/>
          <w:szCs w:val="24"/>
        </w:rPr>
        <w:t>εταλλουργική</w:t>
      </w:r>
      <w:r>
        <w:rPr>
          <w:rFonts w:eastAsia="Times New Roman" w:cs="Times New Roman"/>
          <w:szCs w:val="24"/>
        </w:rPr>
        <w:t xml:space="preserve"> Β</w:t>
      </w:r>
      <w:r>
        <w:rPr>
          <w:rFonts w:eastAsia="Times New Roman" w:cs="Times New Roman"/>
          <w:szCs w:val="24"/>
        </w:rPr>
        <w:t>ιομηχανία</w:t>
      </w:r>
      <w:r>
        <w:rPr>
          <w:rFonts w:eastAsia="Times New Roman" w:cs="Times New Roman"/>
          <w:szCs w:val="24"/>
        </w:rPr>
        <w:t xml:space="preserve"> Η</w:t>
      </w:r>
      <w:r>
        <w:rPr>
          <w:rFonts w:eastAsia="Times New Roman" w:cs="Times New Roman"/>
          <w:szCs w:val="24"/>
        </w:rPr>
        <w:t>πείρου</w:t>
      </w:r>
      <w:r>
        <w:rPr>
          <w:rFonts w:eastAsia="Times New Roman" w:cs="Times New Roman"/>
          <w:szCs w:val="24"/>
        </w:rPr>
        <w:t>» έχει πενήντα τέσσερις εργαζόμενους, εκ των οποίων οι είκοσι δύο είναι</w:t>
      </w:r>
      <w:r>
        <w:rPr>
          <w:rFonts w:eastAsia="Times New Roman" w:cs="Times New Roman"/>
          <w:szCs w:val="24"/>
        </w:rPr>
        <w:t xml:space="preserve"> διοικητικό προσωπικό και οι τριάντα δύο εργατοτεχνικό προσωπικό. </w:t>
      </w:r>
    </w:p>
    <w:p w14:paraId="18B5110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w:t>
      </w:r>
      <w:r>
        <w:rPr>
          <w:rFonts w:eastAsia="Times New Roman" w:cs="Times New Roman"/>
          <w:szCs w:val="24"/>
        </w:rPr>
        <w:t>Ελληνική Βιομηχανία Οχημάτων</w:t>
      </w:r>
      <w:r>
        <w:rPr>
          <w:rFonts w:eastAsia="Times New Roman" w:cs="Times New Roman"/>
          <w:szCs w:val="24"/>
        </w:rPr>
        <w:t xml:space="preserve">», η ΕΛΒΟ, έχει τριακόσιους τριάντα οκτώ εργαζόμενους, εκ των οποίων οι </w:t>
      </w:r>
      <w:proofErr w:type="spellStart"/>
      <w:r>
        <w:rPr>
          <w:rFonts w:eastAsia="Times New Roman" w:cs="Times New Roman"/>
          <w:szCs w:val="24"/>
        </w:rPr>
        <w:t>εκατόν</w:t>
      </w:r>
      <w:proofErr w:type="spellEnd"/>
      <w:r>
        <w:rPr>
          <w:rFonts w:eastAsia="Times New Roman" w:cs="Times New Roman"/>
          <w:szCs w:val="24"/>
        </w:rPr>
        <w:t xml:space="preserve"> τέσσερις είναι διοικητικό προσωπικό και οι διακόσιοι τριάντα τέσσερις είναι εργ</w:t>
      </w:r>
      <w:r>
        <w:rPr>
          <w:rFonts w:eastAsia="Times New Roman" w:cs="Times New Roman"/>
          <w:szCs w:val="24"/>
        </w:rPr>
        <w:t>ατοτεχνικό προσωπικό.</w:t>
      </w:r>
    </w:p>
    <w:p w14:paraId="18B5110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 Θα πρέπει να σας πω ότι μετά τη συμφωνία ανάμεσα στο ΥΠΕΘΑ και την ΕΛΒΟ έχουν δοθεί 7,2 εκατομμύρια –δίνονται δηλαδή, αλλά έχουν δοθεί τα περισσότερα- από προηγούμενα </w:t>
      </w:r>
      <w:proofErr w:type="spellStart"/>
      <w:r>
        <w:rPr>
          <w:rFonts w:eastAsia="Times New Roman" w:cs="Times New Roman"/>
          <w:szCs w:val="24"/>
        </w:rPr>
        <w:t>χρωστούμενα</w:t>
      </w:r>
      <w:proofErr w:type="spellEnd"/>
      <w:r>
        <w:rPr>
          <w:rFonts w:eastAsia="Times New Roman" w:cs="Times New Roman"/>
          <w:szCs w:val="24"/>
        </w:rPr>
        <w:t xml:space="preserve"> στην ΕΛΒΟ, όπως και 1,5 εκατομμύριο. Άρα, πληρώνονται </w:t>
      </w:r>
      <w:r>
        <w:rPr>
          <w:rFonts w:eastAsia="Times New Roman" w:cs="Times New Roman"/>
          <w:szCs w:val="24"/>
        </w:rPr>
        <w:t xml:space="preserve">κανονικά οι εργαζόμενοι, ώσπου να ολοκληρωθούν οι διαδικασίες της εκκαθάρισης. </w:t>
      </w:r>
    </w:p>
    <w:p w14:paraId="18B5110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Και όσον αφορά τα ΕΑΣ της Ελευσίνας, είναι είκοσι δύο εργαζόμενοι, εκ των οποίων οι πέντε είναι διοικητικό προσωπικό και οι δεκαεπτά εργατοτεχνικό προσωπικό, από ένα σύνολο, όσ</w:t>
      </w:r>
      <w:r>
        <w:rPr>
          <w:rFonts w:eastAsia="Times New Roman" w:cs="Times New Roman"/>
          <w:szCs w:val="24"/>
        </w:rPr>
        <w:t xml:space="preserve">ον αφορά τα ΕΑΣ, </w:t>
      </w:r>
      <w:proofErr w:type="spellStart"/>
      <w:r>
        <w:rPr>
          <w:rFonts w:eastAsia="Times New Roman" w:cs="Times New Roman"/>
          <w:szCs w:val="24"/>
        </w:rPr>
        <w:t>εκατόν</w:t>
      </w:r>
      <w:proofErr w:type="spellEnd"/>
      <w:r>
        <w:rPr>
          <w:rFonts w:eastAsia="Times New Roman" w:cs="Times New Roman"/>
          <w:szCs w:val="24"/>
        </w:rPr>
        <w:t xml:space="preserve"> τριάντα τριών που είναι διοικητικό και τριακοσίων ογδόντα τριών εργατοτεχνικό, δηλαδή είναι πεντακόσιοι δεκαέξι σε τέσσερα εργοστάσια, στο Αίγιο, τον Υμηττό, το Λαύριο και τη Μάνδρα.</w:t>
      </w:r>
    </w:p>
    <w:p w14:paraId="18B5110F" w14:textId="77777777" w:rsidR="003250C9" w:rsidRDefault="00D334B4">
      <w:pPr>
        <w:spacing w:line="600" w:lineRule="auto"/>
        <w:ind w:firstLine="720"/>
        <w:jc w:val="both"/>
        <w:rPr>
          <w:rFonts w:eastAsia="Times New Roman" w:cs="Times New Roman"/>
          <w:szCs w:val="24"/>
        </w:rPr>
      </w:pPr>
      <w:r>
        <w:rPr>
          <w:rFonts w:eastAsia="Times New Roman"/>
          <w:b/>
          <w:bCs/>
        </w:rPr>
        <w:lastRenderedPageBreak/>
        <w:t>ΠΡΟΕΔΡΕΥΩΝ (Δημήτριος Κρεμαστινός):</w:t>
      </w:r>
      <w:r>
        <w:rPr>
          <w:rFonts w:eastAsia="Times New Roman" w:cs="Times New Roman"/>
          <w:szCs w:val="24"/>
        </w:rPr>
        <w:t xml:space="preserve"> Ευχαριστώ.</w:t>
      </w:r>
    </w:p>
    <w:p w14:paraId="18B51110"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w:t>
      </w:r>
      <w:r>
        <w:rPr>
          <w:rFonts w:eastAsia="Times New Roman" w:cs="Times New Roman"/>
          <w:b/>
          <w:szCs w:val="24"/>
        </w:rPr>
        <w:t>ΩΡΓΙΟΣ ΓΕΩΡΓΑΝΤΑΣ:</w:t>
      </w:r>
      <w:r>
        <w:rPr>
          <w:rFonts w:eastAsia="Times New Roman" w:cs="Times New Roman"/>
          <w:szCs w:val="24"/>
        </w:rPr>
        <w:t xml:space="preserve"> Κύριε Πρόεδρε, μου επιτρέπετε; Θέλω να κάνω μια ερώτηση στον Υπουργό για να διευκολύνει τη στάση της Νέας Δημοκρατίας.</w:t>
      </w:r>
    </w:p>
    <w:p w14:paraId="18B51111"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Ναι, αλλά έχουμε και άλλους αγορητές. Ακόμα δεν έχουμε τελειώσει. Μετά θα αρχίσουμ</w:t>
      </w:r>
      <w:r>
        <w:rPr>
          <w:rFonts w:eastAsia="Times New Roman" w:cs="Times New Roman"/>
          <w:szCs w:val="24"/>
        </w:rPr>
        <w:t>ε να κάνουμε μια συζήτηση. Καταλάβατε;</w:t>
      </w:r>
    </w:p>
    <w:p w14:paraId="18B5111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Μόνο μια ερώτηση.</w:t>
      </w:r>
    </w:p>
    <w:p w14:paraId="18B51113"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Για πόσα λεπτά θέλετε τον λόγο;</w:t>
      </w:r>
    </w:p>
    <w:p w14:paraId="18B5111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Για μισό λεπτό.</w:t>
      </w:r>
    </w:p>
    <w:p w14:paraId="18B51115"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Έχετε τον λόγο για ένα λεπτό.</w:t>
      </w:r>
    </w:p>
    <w:p w14:paraId="18B5111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ΓΕΩΡΓΙΟΣ ΓΕΩΡΓΑΝΤΑΣ:</w:t>
      </w:r>
      <w:r>
        <w:rPr>
          <w:rFonts w:eastAsia="Times New Roman" w:cs="Times New Roman"/>
          <w:szCs w:val="24"/>
        </w:rPr>
        <w:t xml:space="preserve"> Κύριε Υπουργέ, για να έχουμε μια εικόνα και να αξιολογήσουμε και τη στάση της Νέας Δημοκρατίας απέναντι σε αυτή την τροπολογία, θέλω να σας πω το εξής. </w:t>
      </w:r>
    </w:p>
    <w:p w14:paraId="18B5111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Εμείς θέλουμε να υπάρχει μια διασφάλιση με κάποιον τρόπο, είτε λεκτικά είτε στο κε</w:t>
      </w:r>
      <w:r>
        <w:rPr>
          <w:rFonts w:eastAsia="Times New Roman" w:cs="Times New Roman"/>
          <w:szCs w:val="24"/>
        </w:rPr>
        <w:t xml:space="preserve">ίμενο, ότι αφορά τους συμβασιούχους αορίστου χρόνου οι οποίοι έχουν προσληφθεί με τις διαδικασίες των προκηρύξεων, όποτε προβλέπονταν και έγιναν τα προηγούμενα χρόνια. </w:t>
      </w:r>
    </w:p>
    <w:p w14:paraId="18B5111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Υπάρχει μια ανησυχία –να το πω έτσι- μήπως δεν είναι μόνο εργαζόμενοι που είναι εκεί πέ</w:t>
      </w:r>
      <w:r>
        <w:rPr>
          <w:rFonts w:eastAsia="Times New Roman" w:cs="Times New Roman"/>
          <w:szCs w:val="24"/>
        </w:rPr>
        <w:t>ντε, δέκα, είκοσι χρόνια, αλλά μήπως υπάρχουν και συμβασιούχοι οι οποίοι τελευταίως –να το πω έτσι και θα μου επιτρέψετε, δεν θα αμφισβητήσω ό,τι μου πείτε- έχουν προσληφθεί, νομίζω, με κανονικές προκηρύξεις που γίνονταν, οπότε μπορούν ίσως να αναφερθούν κ</w:t>
      </w:r>
      <w:r>
        <w:rPr>
          <w:rFonts w:eastAsia="Times New Roman" w:cs="Times New Roman"/>
          <w:szCs w:val="24"/>
        </w:rPr>
        <w:t>αι συγκεκριμένα, παραδείγματος χάρ</w:t>
      </w:r>
      <w:r>
        <w:rPr>
          <w:rFonts w:eastAsia="Times New Roman" w:cs="Times New Roman"/>
          <w:szCs w:val="24"/>
        </w:rPr>
        <w:t>ιν</w:t>
      </w:r>
      <w:r>
        <w:rPr>
          <w:rFonts w:eastAsia="Times New Roman" w:cs="Times New Roman"/>
          <w:szCs w:val="24"/>
        </w:rPr>
        <w:t xml:space="preserve"> αυτές που έγιναν το 2005, το 1998. Δεν ξέρω πότε.</w:t>
      </w:r>
    </w:p>
    <w:p w14:paraId="18B5111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Ευχαριστώ.</w:t>
      </w:r>
    </w:p>
    <w:p w14:paraId="18B5111A"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Κύριε Υπουργέ έχετε τον λόγο.</w:t>
      </w:r>
    </w:p>
    <w:p w14:paraId="18B5111B"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(Αναπληρωτής Υπουργός Εθνικής Άμυνας):</w:t>
      </w:r>
      <w:r>
        <w:rPr>
          <w:rFonts w:eastAsia="Times New Roman" w:cs="Times New Roman"/>
          <w:szCs w:val="24"/>
        </w:rPr>
        <w:t xml:space="preserve"> Για τις τέσσερις εταιρείες, δηλαδή</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ΜΒΗ </w:t>
      </w:r>
      <w:r>
        <w:rPr>
          <w:rFonts w:eastAsia="Times New Roman" w:cs="Times New Roman"/>
          <w:szCs w:val="24"/>
        </w:rPr>
        <w:t>«</w:t>
      </w:r>
      <w:r>
        <w:rPr>
          <w:rFonts w:eastAsia="Times New Roman" w:cs="Times New Roman"/>
          <w:szCs w:val="24"/>
        </w:rPr>
        <w:t>ΗΛΕΚΤΡΟΜΗΧΑΝΙΚΗ ΚΥΜΗΣ</w:t>
      </w:r>
      <w:r>
        <w:rPr>
          <w:rFonts w:eastAsia="Times New Roman" w:cs="Times New Roman"/>
          <w:szCs w:val="24"/>
        </w:rPr>
        <w:t>»</w:t>
      </w:r>
      <w:r>
        <w:rPr>
          <w:rFonts w:eastAsia="Times New Roman" w:cs="Times New Roman"/>
          <w:szCs w:val="24"/>
        </w:rPr>
        <w:t>, ΕΒΟ και ΕΑΣ Ελευσίνας, σας το λέω χίλια τοις εκατό ότι δεν υπάρχουν άλλοι εργαζόμενοι.</w:t>
      </w:r>
    </w:p>
    <w:p w14:paraId="18B5111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Δεύτερον, στα ΕΑΣ έχει σταματήσει η διαδικασία των εργολαβικών ή με σύμβαση εργαζομένων και κανένας τέτοιος δεν μπαίνει σε τέτοια </w:t>
      </w:r>
      <w:r>
        <w:rPr>
          <w:rFonts w:eastAsia="Times New Roman" w:cs="Times New Roman"/>
          <w:szCs w:val="24"/>
        </w:rPr>
        <w:t>διαδικασία. Μιλάμε μόνο γι’ αυτούς που ήταν με αόριστο χρόνο και οι περισσότεροι από τους οποίους εργάζονται σε αυτές τις εταιρείες από δεκαετίες και σας λέω κάτω από τρεις προϋποθέσεις.</w:t>
      </w:r>
    </w:p>
    <w:p w14:paraId="18B5111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Μάλιστα, αυτό θέλαμε.</w:t>
      </w:r>
    </w:p>
    <w:p w14:paraId="18B5111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ΔΗΜΗΤΡΙΟΣ ΒΙΤΣΑΣ (Αναπληρω</w:t>
      </w:r>
      <w:r>
        <w:rPr>
          <w:rFonts w:eastAsia="Times New Roman" w:cs="Times New Roman"/>
          <w:b/>
          <w:szCs w:val="24"/>
        </w:rPr>
        <w:t>τής Υπουργός Εθνικής Άμυνας):</w:t>
      </w:r>
      <w:r>
        <w:rPr>
          <w:rFonts w:eastAsia="Times New Roman" w:cs="Times New Roman"/>
          <w:szCs w:val="24"/>
        </w:rPr>
        <w:t xml:space="preserve"> Η μία προϋπόθεση είναι η εργασία τους, η μόνιμη σχέση, η δεύτερη προϋπόθεση ότι δεν είναι επιχειρησιακά αναγκαίοι, με εξαίρεση </w:t>
      </w:r>
      <w:r>
        <w:rPr>
          <w:rFonts w:eastAsia="Times New Roman" w:cs="Times New Roman"/>
          <w:szCs w:val="24"/>
        </w:rPr>
        <w:lastRenderedPageBreak/>
        <w:t xml:space="preserve">τα ΕΑΣ και η τρίτη προϋπόθεση, ιδιαίτερα για τη </w:t>
      </w:r>
      <w:r>
        <w:rPr>
          <w:rFonts w:eastAsia="Times New Roman" w:cs="Times New Roman"/>
          <w:szCs w:val="24"/>
        </w:rPr>
        <w:t>«ΜΕΤΑΛΛ</w:t>
      </w:r>
      <w:r>
        <w:rPr>
          <w:rFonts w:eastAsia="Times New Roman" w:cs="Times New Roman"/>
          <w:szCs w:val="24"/>
        </w:rPr>
        <w:t>Ο</w:t>
      </w:r>
      <w:r>
        <w:rPr>
          <w:rFonts w:eastAsia="Times New Roman" w:cs="Times New Roman"/>
          <w:szCs w:val="24"/>
        </w:rPr>
        <w:t>ΒΙΟΜΗΧΑΝΙ</w:t>
      </w:r>
      <w:r>
        <w:rPr>
          <w:rFonts w:eastAsia="Times New Roman" w:cs="Times New Roman"/>
          <w:szCs w:val="24"/>
        </w:rPr>
        <w:t>ΚΗ</w:t>
      </w:r>
      <w:r>
        <w:rPr>
          <w:rFonts w:eastAsia="Times New Roman" w:cs="Times New Roman"/>
          <w:szCs w:val="24"/>
        </w:rPr>
        <w:t xml:space="preserve"> ΗΠΕΙΡΟΥ»</w:t>
      </w:r>
      <w:r>
        <w:rPr>
          <w:rFonts w:eastAsia="Times New Roman" w:cs="Times New Roman"/>
          <w:szCs w:val="24"/>
        </w:rPr>
        <w:t>, η οποία είναι εκτός τ</w:t>
      </w:r>
      <w:r>
        <w:rPr>
          <w:rFonts w:eastAsia="Times New Roman" w:cs="Times New Roman"/>
          <w:szCs w:val="24"/>
        </w:rPr>
        <w:t xml:space="preserve">ων εταιρειών της </w:t>
      </w:r>
      <w:r>
        <w:rPr>
          <w:rFonts w:eastAsia="Times New Roman" w:cs="Times New Roman"/>
          <w:szCs w:val="24"/>
        </w:rPr>
        <w:t>γ</w:t>
      </w:r>
      <w:r>
        <w:rPr>
          <w:rFonts w:eastAsia="Times New Roman" w:cs="Times New Roman"/>
          <w:szCs w:val="24"/>
        </w:rPr>
        <w:t xml:space="preserve">ενικής </w:t>
      </w:r>
      <w:r>
        <w:rPr>
          <w:rFonts w:eastAsia="Times New Roman" w:cs="Times New Roman"/>
          <w:szCs w:val="24"/>
        </w:rPr>
        <w:t>δ</w:t>
      </w:r>
      <w:r>
        <w:rPr>
          <w:rFonts w:eastAsia="Times New Roman" w:cs="Times New Roman"/>
          <w:szCs w:val="24"/>
        </w:rPr>
        <w:t xml:space="preserve">ιακυβέρνησης, δεν είναι στο </w:t>
      </w:r>
      <w:r>
        <w:rPr>
          <w:rFonts w:eastAsia="Times New Roman" w:cs="Times New Roman"/>
          <w:szCs w:val="24"/>
        </w:rPr>
        <w:t>μ</w:t>
      </w:r>
      <w:r>
        <w:rPr>
          <w:rFonts w:eastAsia="Times New Roman" w:cs="Times New Roman"/>
          <w:szCs w:val="24"/>
        </w:rPr>
        <w:t>ητρώο δηλαδή, ότι θα πληρώνονται από τους αντίστοιχους, αν πάνε σε ΟΤΑ, προϋπολογισμούς.</w:t>
      </w:r>
    </w:p>
    <w:p w14:paraId="18B5111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ΓΕΩΡΓΙΟΣ ΓΕΩΡΓΑΝΤΑΣ:</w:t>
      </w:r>
      <w:r>
        <w:rPr>
          <w:rFonts w:eastAsia="Times New Roman" w:cs="Times New Roman"/>
          <w:szCs w:val="24"/>
        </w:rPr>
        <w:t xml:space="preserve"> Μάλιστα.</w:t>
      </w:r>
    </w:p>
    <w:p w14:paraId="18B51120"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Προχωρούμε με την </w:t>
      </w:r>
      <w:r>
        <w:rPr>
          <w:rFonts w:eastAsia="Times New Roman" w:cs="Times New Roman"/>
          <w:szCs w:val="24"/>
        </w:rPr>
        <w:t>ε</w:t>
      </w:r>
      <w:r>
        <w:rPr>
          <w:rFonts w:eastAsia="Times New Roman" w:cs="Times New Roman"/>
          <w:szCs w:val="24"/>
        </w:rPr>
        <w:t xml:space="preserve">ιδική </w:t>
      </w:r>
      <w:r>
        <w:rPr>
          <w:rFonts w:eastAsia="Times New Roman" w:cs="Times New Roman"/>
          <w:szCs w:val="24"/>
        </w:rPr>
        <w:t>α</w:t>
      </w:r>
      <w:r>
        <w:rPr>
          <w:rFonts w:eastAsia="Times New Roman" w:cs="Times New Roman"/>
          <w:szCs w:val="24"/>
        </w:rPr>
        <w:t>γορήτρια του Κομμουν</w:t>
      </w:r>
      <w:r>
        <w:rPr>
          <w:rFonts w:eastAsia="Times New Roman" w:cs="Times New Roman"/>
          <w:szCs w:val="24"/>
        </w:rPr>
        <w:t xml:space="preserve">ιστικού Κόμματος Ελλάδας, την κ. </w:t>
      </w:r>
      <w:proofErr w:type="spellStart"/>
      <w:r>
        <w:rPr>
          <w:rFonts w:eastAsia="Times New Roman" w:cs="Times New Roman"/>
          <w:szCs w:val="24"/>
        </w:rPr>
        <w:t>Μανωλάκου</w:t>
      </w:r>
      <w:proofErr w:type="spellEnd"/>
      <w:r>
        <w:rPr>
          <w:rFonts w:eastAsia="Times New Roman" w:cs="Times New Roman"/>
          <w:szCs w:val="24"/>
        </w:rPr>
        <w:t>.</w:t>
      </w:r>
    </w:p>
    <w:p w14:paraId="18B5112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Ορίστε, κυρία </w:t>
      </w:r>
      <w:proofErr w:type="spellStart"/>
      <w:r>
        <w:rPr>
          <w:rFonts w:eastAsia="Times New Roman" w:cs="Times New Roman"/>
          <w:szCs w:val="24"/>
        </w:rPr>
        <w:t>Μανωλάκου</w:t>
      </w:r>
      <w:proofErr w:type="spellEnd"/>
      <w:r>
        <w:rPr>
          <w:rFonts w:eastAsia="Times New Roman" w:cs="Times New Roman"/>
          <w:szCs w:val="24"/>
        </w:rPr>
        <w:t>, έχετε τον λόγο.</w:t>
      </w:r>
    </w:p>
    <w:p w14:paraId="18B5112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Χαιρετίζουμε τη σημερινή απεργία και κινητοποίηση των εργαζομένων στο δημόσιο και τη ναυτιλία ως απάντηση στον νέο γύρο σφοδρότερης αντεργατικής επίθεσ</w:t>
      </w:r>
      <w:r>
        <w:rPr>
          <w:rFonts w:eastAsia="Times New Roman" w:cs="Times New Roman"/>
          <w:szCs w:val="24"/>
        </w:rPr>
        <w:t>ης της Κυ</w:t>
      </w:r>
      <w:r>
        <w:rPr>
          <w:rFonts w:eastAsia="Times New Roman" w:cs="Times New Roman"/>
          <w:szCs w:val="24"/>
        </w:rPr>
        <w:lastRenderedPageBreak/>
        <w:t>βέρνησης στα λιγοστά δικαιώματα των εργαζομένων που έχουν απομείνει, προωθώντας κατάργηση συλλογικών συμβάσεων εργασίας, ομαδικές απολύσεις, αμφισβήτηση του κατώτατου μισθού, επίθεση στα συνδικαλιστικά δικαιώματα κ.ά.</w:t>
      </w:r>
      <w:r>
        <w:rPr>
          <w:rFonts w:eastAsia="Times New Roman" w:cs="Times New Roman"/>
          <w:szCs w:val="24"/>
        </w:rPr>
        <w:t>.</w:t>
      </w:r>
    </w:p>
    <w:p w14:paraId="18B5112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Δεν ήταν σήμερα μόνοι τους. </w:t>
      </w:r>
      <w:proofErr w:type="spellStart"/>
      <w:r>
        <w:rPr>
          <w:rFonts w:eastAsia="Times New Roman" w:cs="Times New Roman"/>
          <w:szCs w:val="24"/>
        </w:rPr>
        <w:t>Συνταξιουχικές</w:t>
      </w:r>
      <w:proofErr w:type="spellEnd"/>
      <w:r>
        <w:rPr>
          <w:rFonts w:eastAsia="Times New Roman" w:cs="Times New Roman"/>
          <w:szCs w:val="24"/>
        </w:rPr>
        <w:t xml:space="preserve"> οργανώσεις, με μαθητές</w:t>
      </w:r>
      <w:r>
        <w:rPr>
          <w:rFonts w:eastAsia="Times New Roman" w:cs="Times New Roman"/>
          <w:szCs w:val="24"/>
        </w:rPr>
        <w:t>,</w:t>
      </w:r>
      <w:r>
        <w:rPr>
          <w:rFonts w:eastAsia="Times New Roman" w:cs="Times New Roman"/>
          <w:szCs w:val="24"/>
        </w:rPr>
        <w:t xml:space="preserve"> σπουδαστές και λαϊκές επιτροπές ήταν μαζί τους και αυτό είναι καλό. Το Κομμουνιστικό Κόμμα Ελλάδας είναι μαζί τους και στη συνέχιση του αγώνα τους για την επιτυχία της γενικής απεργίας στις 8 Δεκέμβρη.</w:t>
      </w:r>
    </w:p>
    <w:p w14:paraId="18B5112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Εξάλλου, οι εκπ</w:t>
      </w:r>
      <w:r>
        <w:rPr>
          <w:rFonts w:eastAsia="Times New Roman" w:cs="Times New Roman"/>
          <w:szCs w:val="24"/>
        </w:rPr>
        <w:t xml:space="preserve">ρόσωποί τους εχθές στην </w:t>
      </w:r>
      <w:r>
        <w:rPr>
          <w:rFonts w:eastAsia="Times New Roman" w:cs="Times New Roman"/>
          <w:szCs w:val="24"/>
        </w:rPr>
        <w:t>ε</w:t>
      </w:r>
      <w:r>
        <w:rPr>
          <w:rFonts w:eastAsia="Times New Roman" w:cs="Times New Roman"/>
          <w:szCs w:val="24"/>
        </w:rPr>
        <w:t>πιτροπή, στην ακρόαση των φορέων, μας περιέγραψαν ότι στην τελευταία πενταετία μειώθηκαν οι θέσεις εργασίας κατά τριακόσιες εβδομήντα χιλιάδες, δηλαδή μείωση 40%, που σημαίνει ότι οι δημόσιες υπηρεσίες συρρικνώνονται και καταρρέουν</w:t>
      </w:r>
      <w:r>
        <w:rPr>
          <w:rFonts w:eastAsia="Times New Roman" w:cs="Times New Roman"/>
          <w:szCs w:val="24"/>
        </w:rPr>
        <w:t xml:space="preserve">. Αυτό το ζει καθημερινά ο απλός κόσμος, που πρέπει να περιμένει ώρες στις ουρές για να εξυπηρετηθεί ή κάνει χρόνια </w:t>
      </w:r>
      <w:r>
        <w:rPr>
          <w:rFonts w:eastAsia="Times New Roman" w:cs="Times New Roman"/>
          <w:szCs w:val="24"/>
        </w:rPr>
        <w:lastRenderedPageBreak/>
        <w:t>για να πάρει σύνταξη, που χρυσοπλήρωσε με τις εισφορές δεκαετιών ή βιώνει την κατάρρευση των δημόσιων νοσοκομείων.</w:t>
      </w:r>
    </w:p>
    <w:p w14:paraId="18B5112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 αυτό και μεταξύ των α</w:t>
      </w:r>
      <w:r>
        <w:rPr>
          <w:rFonts w:eastAsia="Times New Roman" w:cs="Times New Roman"/>
          <w:szCs w:val="24"/>
        </w:rPr>
        <w:t>ιτημάτων των απεργών είναι η προώθηση ενός προγράμματος μαζικών προσλήψεων μόνιμου προσωπικού για την κάλυψη όλων των αναγκών στην υγεία, την εκπαίδευση, τον πολιτισμό, την αυτοδιοίκηση, τα ασφαλιστικά ταμεία, τους ελεγκτικούς μηχανισμούς για τα εργασιακά,</w:t>
      </w:r>
      <w:r>
        <w:rPr>
          <w:rFonts w:eastAsia="Times New Roman" w:cs="Times New Roman"/>
          <w:szCs w:val="24"/>
        </w:rPr>
        <w:t xml:space="preserve"> για το περιβάλλον και σε όλες τις κοινωνικές υπηρεσίες.</w:t>
      </w:r>
    </w:p>
    <w:p w14:paraId="18B5112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Έρχεται σήμερα η Κυβέρνηση με αυτό το νομοσχέδιο με τη μορφή του επείγοντος, όχι για ομαδικές προσλήψεις μόνιμου προσωπικού που χρειάζονται και είναι ανάγκη για την κάλυψη των χιλιάδων οργανικών κενώ</w:t>
      </w:r>
      <w:r>
        <w:rPr>
          <w:rFonts w:eastAsia="Times New Roman" w:cs="Times New Roman"/>
          <w:szCs w:val="24"/>
        </w:rPr>
        <w:t xml:space="preserve">ν, αλλά προσπαθεί να αντιμετωπίσει το πρόβλημα της </w:t>
      </w:r>
      <w:proofErr w:type="spellStart"/>
      <w:r>
        <w:rPr>
          <w:rFonts w:eastAsia="Times New Roman" w:cs="Times New Roman"/>
          <w:szCs w:val="24"/>
        </w:rPr>
        <w:t>υποστελέχωσης</w:t>
      </w:r>
      <w:proofErr w:type="spellEnd"/>
      <w:r>
        <w:rPr>
          <w:rFonts w:eastAsia="Times New Roman" w:cs="Times New Roman"/>
          <w:szCs w:val="24"/>
        </w:rPr>
        <w:t xml:space="preserve"> των υπηρεσιών, ανακυκλώνοντας το ίδιο ολιγάριθμο υπαλληλικό προσωπικό. Αυτό, λοιπόν, το ονομάζετε «κινητικότητα» και </w:t>
      </w:r>
      <w:r>
        <w:rPr>
          <w:rFonts w:eastAsia="Times New Roman" w:cs="Times New Roman"/>
          <w:szCs w:val="24"/>
        </w:rPr>
        <w:lastRenderedPageBreak/>
        <w:t>το παρουσιάζετε σαν προοδευτική ανασυγκρότηση με αμιγώς εθελούσιο χαρακτήρ</w:t>
      </w:r>
      <w:r>
        <w:rPr>
          <w:rFonts w:eastAsia="Times New Roman" w:cs="Times New Roman"/>
          <w:szCs w:val="24"/>
        </w:rPr>
        <w:t>α, που συμβάλλει στην παραγωγική ανασυγκρότηση.</w:t>
      </w:r>
    </w:p>
    <w:p w14:paraId="18B5112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υποκρισία και η κοροϊδία δεν έχουν όρια, γιατί το ξέρετε -εδώ το γράφουν μέχρι και οι εφημερίδες- για το επερχόμενο επικυρωμένο μνημόνιο, που θα προβλέπει όρια και συνεχή έλεγχο στη μισθολογική δαπάνη και τ</w:t>
      </w:r>
      <w:r>
        <w:rPr>
          <w:rFonts w:eastAsia="Times New Roman" w:cs="Times New Roman"/>
          <w:szCs w:val="24"/>
        </w:rPr>
        <w:t>ον αριθμό των εργαζομένων στο δημόσιο, ώστε να συμβαδίζει με τους αντιλαϊκούς δημοσιονομικούς στόχους.</w:t>
      </w:r>
    </w:p>
    <w:p w14:paraId="18B5112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Βλέπουμε, λοιπόν, την αντιλαϊκή νομοθετική αποφασιστικότητα της Κυβέρνησης ΣΥΡΙΖΑ-ΑΝΕΛ, αλλά και την ικανότητά της να βαφτίζει το κρέας ψάρι, προκειμένου</w:t>
      </w:r>
      <w:r>
        <w:rPr>
          <w:rFonts w:eastAsia="Times New Roman" w:cs="Times New Roman"/>
          <w:szCs w:val="24"/>
        </w:rPr>
        <w:t xml:space="preserve"> να δείχνει ιδεολογική διαφοροποίηση από τους προηγούμενους Νέα Δημοκρατία και ΠΑΣΟΚ.</w:t>
      </w:r>
    </w:p>
    <w:p w14:paraId="18B5112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Έχετε όμως στόχο τον αποπροσανατολισμό και την εξαπάτηση μαζικά των λαϊκών στρωμάτων. Αυτό φαίνεται και επιβεβαιώνεται και από το σημερινό νομοσχέδιο, αφού διατηρείτε όλο</w:t>
      </w:r>
      <w:r>
        <w:rPr>
          <w:rFonts w:eastAsia="Times New Roman" w:cs="Times New Roman"/>
          <w:szCs w:val="24"/>
        </w:rPr>
        <w:t xml:space="preserve"> το προηγούμενο </w:t>
      </w:r>
      <w:r>
        <w:rPr>
          <w:rFonts w:eastAsia="Times New Roman" w:cs="Times New Roman"/>
          <w:szCs w:val="24"/>
        </w:rPr>
        <w:lastRenderedPageBreak/>
        <w:t xml:space="preserve">αντιδραστικό νομοθετικό πλαίσιο για τη δημόσια διοίκηση και συνεχίζετε και </w:t>
      </w:r>
      <w:proofErr w:type="spellStart"/>
      <w:r>
        <w:rPr>
          <w:rFonts w:eastAsia="Times New Roman" w:cs="Times New Roman"/>
          <w:szCs w:val="24"/>
        </w:rPr>
        <w:t>οικοδομείτε</w:t>
      </w:r>
      <w:proofErr w:type="spellEnd"/>
      <w:r>
        <w:rPr>
          <w:rFonts w:eastAsia="Times New Roman" w:cs="Times New Roman"/>
          <w:szCs w:val="24"/>
        </w:rPr>
        <w:t xml:space="preserve"> στις ίδιες βάσεις, εκσυγχρονίζοντας ορισμένες δομές, όπως το ψηφιακό οργανόγραμμα με το άρθρο 9 ή την ηλεκτρονική διαδικασία έκδοσης και διακίνησης εγγρά</w:t>
      </w:r>
      <w:r>
        <w:rPr>
          <w:rFonts w:eastAsia="Times New Roman" w:cs="Times New Roman"/>
          <w:szCs w:val="24"/>
        </w:rPr>
        <w:t>φων δημόσιου τομέα.</w:t>
      </w:r>
    </w:p>
    <w:p w14:paraId="18B5112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Εξυπηρετείτε, όμως, τον ίδιο στόχο, την υλοποίηση των αναδιαρθρώσεων στη δημόσια διοίκηση σαν μοχλό ανάπτυξης της κερδοφορίας των καπιταλιστών, σε βάρος των βασικών αναγκών του λαού. Γι’ αυτό διάκειται εχθρικά απέναντι στον λαό και δεν </w:t>
      </w:r>
      <w:r>
        <w:rPr>
          <w:rFonts w:eastAsia="Times New Roman" w:cs="Times New Roman"/>
          <w:szCs w:val="24"/>
        </w:rPr>
        <w:t>διορθώνεται με αντιδραστικούς νόμους που χρησιμοποιείτε ως εργαλεία για να προωθήσετε συνολικά τις αναδιαρθρώσεις, που όλοι συμφωνήσατε στο τρίτο μνημόνιο και που φαίνονται και με τη δεύτερη αξιολόγηση, με εκσυγχρονισμένη δομή λειτουργίας που θα προωθεί απ</w:t>
      </w:r>
      <w:r>
        <w:rPr>
          <w:rFonts w:eastAsia="Times New Roman" w:cs="Times New Roman"/>
          <w:szCs w:val="24"/>
        </w:rPr>
        <w:t xml:space="preserve">οτελεσματικότερα τους στόχους της άρχουσας τάξης, όπως τη βελτίωση της φοροεισπρακτικής ικανότητας, λεηλατώντας το λαϊκό εισόδημα. </w:t>
      </w:r>
    </w:p>
    <w:p w14:paraId="18B5112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και στην εισηγητική έκθεση χρησιμοποιείτε τα στοιχεία του </w:t>
      </w:r>
      <w:r>
        <w:rPr>
          <w:rFonts w:eastAsia="Times New Roman" w:cs="Times New Roman"/>
          <w:szCs w:val="24"/>
        </w:rPr>
        <w:t>ι</w:t>
      </w:r>
      <w:r>
        <w:rPr>
          <w:rFonts w:eastAsia="Times New Roman" w:cs="Times New Roman"/>
          <w:szCs w:val="24"/>
        </w:rPr>
        <w:t xml:space="preserve">νστιτούτου των </w:t>
      </w:r>
      <w:r>
        <w:rPr>
          <w:rFonts w:eastAsia="Times New Roman" w:cs="Times New Roman"/>
          <w:szCs w:val="24"/>
        </w:rPr>
        <w:t>β</w:t>
      </w:r>
      <w:r>
        <w:rPr>
          <w:rFonts w:eastAsia="Times New Roman" w:cs="Times New Roman"/>
          <w:szCs w:val="24"/>
        </w:rPr>
        <w:t>ιομηχάνων, τι εξοικονομήσεις θα προκύπτο</w:t>
      </w:r>
      <w:r>
        <w:rPr>
          <w:rFonts w:eastAsia="Times New Roman" w:cs="Times New Roman"/>
          <w:szCs w:val="24"/>
        </w:rPr>
        <w:t xml:space="preserve">υν. Μόνο που αυτή η μελέτη δεν λέει τι έχουν χάσει οι εργαζόμενοι από επιπλέον περικοπές στην υγεία, τη συγχώνευση των σχολείων, το τσάκισμα μισθών και συντάξεων, την αύξηση εισφορών σε φάρμακα, ασφάλιση και άλλα. </w:t>
      </w:r>
    </w:p>
    <w:p w14:paraId="18B5112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Έτσι είναι οι αναδιαρθρώσεις σας για τη δ</w:t>
      </w:r>
      <w:r>
        <w:rPr>
          <w:rFonts w:eastAsia="Times New Roman" w:cs="Times New Roman"/>
          <w:szCs w:val="24"/>
        </w:rPr>
        <w:t>ιασφάλιση φθηνότερης εργατικής δύναμης και νέων πεδίων κερδοφορίας για το κεφάλαιο. Το αστικό κράτος είναι το βασικό εργαλείο της οικονομικής κυριαρχίας του κεφαλαίου. Γι’ αυτό, αν θέλετε, και η κριτική από τη Νέα Δημοκρατία διαχειριστικού χαρακτήρα είναι.</w:t>
      </w:r>
      <w:r>
        <w:rPr>
          <w:rFonts w:eastAsia="Times New Roman" w:cs="Times New Roman"/>
          <w:szCs w:val="24"/>
        </w:rPr>
        <w:t xml:space="preserve"> Δεν χτυπάει στην καρδιά.</w:t>
      </w:r>
    </w:p>
    <w:p w14:paraId="18B5112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Βεβαίως προβάλλει η Κυβέρνηση, και μέσα από την ομιλία της κυρίας Υπουργού, προπαγανδιστικά ότι ακολουθεί διαφορετικό προσανατολισμό για την καπιταλιστική παραγωγική ανασυγκρότηση, σε σχέση με τις προηγούμενες </w:t>
      </w:r>
      <w:r>
        <w:rPr>
          <w:rFonts w:eastAsia="Times New Roman" w:cs="Times New Roman"/>
          <w:szCs w:val="24"/>
        </w:rPr>
        <w:t>κ</w:t>
      </w:r>
      <w:r>
        <w:rPr>
          <w:rFonts w:eastAsia="Times New Roman" w:cs="Times New Roman"/>
          <w:szCs w:val="24"/>
        </w:rPr>
        <w:t xml:space="preserve">υβερνήσεις. </w:t>
      </w:r>
    </w:p>
    <w:p w14:paraId="18B5112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αλήθ</w:t>
      </w:r>
      <w:r>
        <w:rPr>
          <w:rFonts w:eastAsia="Times New Roman" w:cs="Times New Roman"/>
          <w:szCs w:val="24"/>
        </w:rPr>
        <w:t>εια είναι ότι η κυβερνητική πολιτική, όχι μόνο δεν οδηγεί σε μερική ανάκτηση των μεγάλων απωλειών των λαϊκών στρωμάτων στην περίοδο της κρίσης, ούτε καλύπτει τα δεκάδες χιλιάδες κενά σε σχολεία, σε νοσοκομεία, σε κέντρα υγείας και αλλού, αλλά, αντίθετα, επ</w:t>
      </w:r>
      <w:r>
        <w:rPr>
          <w:rFonts w:eastAsia="Times New Roman" w:cs="Times New Roman"/>
          <w:szCs w:val="24"/>
        </w:rPr>
        <w:t xml:space="preserve">ιδεινώνει την κατάσταση. </w:t>
      </w:r>
    </w:p>
    <w:p w14:paraId="18B5112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Παραδείγματος χάρ</w:t>
      </w:r>
      <w:r>
        <w:rPr>
          <w:rFonts w:eastAsia="Times New Roman" w:cs="Times New Roman"/>
          <w:szCs w:val="24"/>
        </w:rPr>
        <w:t>ιν</w:t>
      </w:r>
      <w:r>
        <w:rPr>
          <w:rFonts w:eastAsia="Times New Roman" w:cs="Times New Roman"/>
          <w:szCs w:val="24"/>
        </w:rPr>
        <w:t>, σε αυτό το αντιδραστικότατο άρθρο 4 για τη διενέργεια μετάθεσης ή απόσπασης για τον αιτούντα υπάλληλο, βάζετε έναν απαράδεκτο και προκλητικό όρο και προϋπόθεση ότι το ποσοστό κάλυψης των θέσεων του κλάδου στον</w:t>
      </w:r>
      <w:r>
        <w:rPr>
          <w:rFonts w:eastAsia="Times New Roman" w:cs="Times New Roman"/>
          <w:szCs w:val="24"/>
        </w:rPr>
        <w:t xml:space="preserve"> φορέα προέλευσης που ανήκει, πρέπει να είναι τουλάχιστον 50%. Τι σηματοδοτεί αυτό; Σηματοδοτεί ότι το δημόσιο για εσάς θα λειτουργεί με πληρότητα εάν έχει καλυμμένο το 50%. Αυτό θεωρείτε πληρότητα. Δηλαδή, νέοι διορισμοί δεν πρόκειται να γίνουν. </w:t>
      </w:r>
    </w:p>
    <w:p w14:paraId="18B5113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Επί της </w:t>
      </w:r>
      <w:r>
        <w:rPr>
          <w:rFonts w:eastAsia="Times New Roman" w:cs="Times New Roman"/>
          <w:szCs w:val="24"/>
        </w:rPr>
        <w:t>ουσίας προαναγγέλλετε συνέχιση της απαγόρευσης των προσλήψεων, εξυπηρετώντας το</w:t>
      </w:r>
      <w:r>
        <w:rPr>
          <w:rFonts w:eastAsia="Times New Roman" w:cs="Times New Roman"/>
          <w:szCs w:val="24"/>
        </w:rPr>
        <w:t>ν</w:t>
      </w:r>
      <w:r>
        <w:rPr>
          <w:rFonts w:eastAsia="Times New Roman" w:cs="Times New Roman"/>
          <w:szCs w:val="24"/>
        </w:rPr>
        <w:t xml:space="preserve"> δημοσιονομικό στόχο που βάζει το κουαρτέτο. Καταδικάζετε τον λαϊκό κόσμο να πληρώνει σαν είλωτας, αλλά οι σύγχρονες ανάγκες του να στραγγαλίζονται. </w:t>
      </w:r>
    </w:p>
    <w:p w14:paraId="18B5113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Όμως και για να υλοποιηθεί</w:t>
      </w:r>
      <w:r>
        <w:rPr>
          <w:rFonts w:eastAsia="Times New Roman" w:cs="Times New Roman"/>
          <w:szCs w:val="24"/>
        </w:rPr>
        <w:t xml:space="preserve"> οποιαδήποτε μετακίνηση ή απόσπαση ενός υπαλλήλου, βάζετε προϋπόθεση, στην παρ. 1 του άρθρου 4, την έκδοση οργανισμών κατόπιν αξιολόγησης των δομών τους.</w:t>
      </w:r>
    </w:p>
    <w:p w14:paraId="18B5113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Για να δούμε, όμως. </w:t>
      </w:r>
      <w:r>
        <w:rPr>
          <w:rFonts w:eastAsia="Times New Roman" w:cs="Times New Roman"/>
          <w:szCs w:val="24"/>
          <w:lang w:val="en-US"/>
        </w:rPr>
        <w:t>H</w:t>
      </w:r>
      <w:r>
        <w:rPr>
          <w:rFonts w:eastAsia="Times New Roman" w:cs="Times New Roman"/>
          <w:szCs w:val="24"/>
        </w:rPr>
        <w:t xml:space="preserve"> αξιολόγηση που προώθησε η Συγκυβέρνηση τόσο στις δομές, στις υπηρεσίες του δημοσ</w:t>
      </w:r>
      <w:r>
        <w:rPr>
          <w:rFonts w:eastAsia="Times New Roman" w:cs="Times New Roman"/>
          <w:szCs w:val="24"/>
        </w:rPr>
        <w:t xml:space="preserve">ίου, όσο και στους δημοσίους υπαλλήλους, δεν έχει στόχο την ικανοποίηση των αναγκών του λαού, την παροχή κοινωνικών υπηρεσιών ή την εξάλειψη των αιτιών που οδηγούν στην υποβάθμιση αυτών των υπηρεσιών. Δεν έχει στόχο να γίνουν καλύτεροι οι εργαζόμενοι ούτε </w:t>
      </w:r>
      <w:r>
        <w:rPr>
          <w:rFonts w:eastAsia="Times New Roman" w:cs="Times New Roman"/>
          <w:szCs w:val="24"/>
        </w:rPr>
        <w:t xml:space="preserve">να αναβαθμιστούν οι δημόσιες κοινωνικές υπηρεσίες, τα νοσοκομεία ή αποκλειστικά η δημόσια δωρεάν υγεία, πρόνοια, παιδεία. Και δεν έχει σχέση με την ανάγκη επιστημονικής στήριξης των εργαζομένων, ώστε οι ίδιοι και οι δημόσιες υπηρεσίες να γίνουν καλύτερες, </w:t>
      </w:r>
      <w:r>
        <w:rPr>
          <w:rFonts w:eastAsia="Times New Roman" w:cs="Times New Roman"/>
          <w:szCs w:val="24"/>
        </w:rPr>
        <w:t xml:space="preserve">σύγχρονες και πιο ποιοτικές στην παροχή αναβαθμισμένων κοινωνικών υπηρεσιών στα λαϊκά στρώματα και τη νεολαία. </w:t>
      </w:r>
    </w:p>
    <w:p w14:paraId="18B5113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Υπηρετεί την αντιδραστική αναδιοργάνωση του αστικού κράτους, ώστε αυτό να γίνει πιο αποτελεσματικό στις υπηρεσίες της καπιταλιστικής ανάπτυξης, </w:t>
      </w:r>
      <w:r>
        <w:rPr>
          <w:rFonts w:eastAsia="Times New Roman" w:cs="Times New Roman"/>
          <w:szCs w:val="24"/>
        </w:rPr>
        <w:t xml:space="preserve">πιο ταξικό, πιο αυταρχικό απέναντι στο εργατικό κίνημα και τους λαϊκούς αγώνες. Αυτό εννοούν τα κόμματα του </w:t>
      </w:r>
      <w:proofErr w:type="spellStart"/>
      <w:r>
        <w:rPr>
          <w:rFonts w:eastAsia="Times New Roman" w:cs="Times New Roman"/>
          <w:szCs w:val="24"/>
        </w:rPr>
        <w:t>ευρωμονόδρομου</w:t>
      </w:r>
      <w:proofErr w:type="spellEnd"/>
      <w:r>
        <w:rPr>
          <w:rFonts w:eastAsia="Times New Roman" w:cs="Times New Roman"/>
          <w:szCs w:val="24"/>
        </w:rPr>
        <w:t xml:space="preserve"> για πιο μικρό και νοικοκυρεμένο κράτος. </w:t>
      </w:r>
    </w:p>
    <w:p w14:paraId="18B5113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Ξεκαθαρίζουμε ότι δεν υπερασπιζόμαστε τον σημερινό ούτε τον χθεσινό δημόσιο τομέα και τον απ</w:t>
      </w:r>
      <w:r>
        <w:rPr>
          <w:rFonts w:eastAsia="Times New Roman" w:cs="Times New Roman"/>
          <w:szCs w:val="24"/>
        </w:rPr>
        <w:t>ορρίπτουμε συνολικά ως προς τον προσανατολισμό και τον τρόπο λειτουργίας του, αφού εξυπηρετεί την οικονομία της αγοράς και την ανταγωνιστικότητα, την ανάκαμψη της καπιταλιστικής κερδοφορίας. Και γι’ αυτό έχει βαθιά αντιλαϊκό, αντιδραστικό χαρακτήρα. Ούτε ε</w:t>
      </w:r>
      <w:r>
        <w:rPr>
          <w:rFonts w:eastAsia="Times New Roman" w:cs="Times New Roman"/>
          <w:szCs w:val="24"/>
        </w:rPr>
        <w:t xml:space="preserve">ίμαστε υπέρ της ρεμούλας, της ρουσφετολογίας, της κοπάνας και της τεμπελιάς. Τέτοια μπορεί να υπάρχουν. Δεν φταίνε οι εργαζόμενοι και δεν πρόκειται να λυθούν με τέτοια νομοθετήματα. </w:t>
      </w:r>
    </w:p>
    <w:p w14:paraId="18B5113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Εξάλλου, σε όλους τους νέους οργανισμούς μειώνονται οι οργανικές θέσεις ν</w:t>
      </w:r>
      <w:r>
        <w:rPr>
          <w:rFonts w:eastAsia="Times New Roman" w:cs="Times New Roman"/>
          <w:szCs w:val="24"/>
        </w:rPr>
        <w:t xml:space="preserve">ομιμοποιώντας και μονιμοποιώντας τη διαμορφωμένη κατάσταση με τις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Με την εντατικοποίηση της δουλειάς και τα τεράστια προβλήματα λειτουργίας συρρικνώνονται οι υπηρεσίες και υποβαθμίζονται αντικείμενα μέσω της συγχώνευσης αρμοδιοτή</w:t>
      </w:r>
      <w:r>
        <w:rPr>
          <w:rFonts w:eastAsia="Times New Roman" w:cs="Times New Roman"/>
          <w:szCs w:val="24"/>
        </w:rPr>
        <w:t xml:space="preserve">των και οργανικών μονάδων, όπως έγινε με τα σχολεία. Και πολλές φορές γίνονται συγχωνεύσεις χωρίς συνάφεια αντικειμένου. Τα χαρακτηριστικά παραδείγματα που υπάρχουν είναι </w:t>
      </w:r>
      <w:proofErr w:type="spellStart"/>
      <w:r>
        <w:rPr>
          <w:rFonts w:eastAsia="Times New Roman" w:cs="Times New Roman"/>
          <w:szCs w:val="24"/>
        </w:rPr>
        <w:t>πάμπολλα</w:t>
      </w:r>
      <w:proofErr w:type="spellEnd"/>
      <w:r>
        <w:rPr>
          <w:rFonts w:eastAsia="Times New Roman" w:cs="Times New Roman"/>
          <w:szCs w:val="24"/>
        </w:rPr>
        <w:t xml:space="preserve">. </w:t>
      </w:r>
    </w:p>
    <w:p w14:paraId="18B5113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το άρθρο 40 –έφυγε ο Υπουργός Άμυνας- βάζετε ταφόπλακα στο εργοστάσιο τ</w:t>
      </w:r>
      <w:r>
        <w:rPr>
          <w:rFonts w:eastAsia="Times New Roman" w:cs="Times New Roman"/>
          <w:szCs w:val="24"/>
        </w:rPr>
        <w:t xml:space="preserve">ης «Ηλεκτρομηχανική Κύμης», έπειτα από μήνες ψεύτικων υποσχέσεων στους εργαζομένους και στον λαό της περιοχής και σε συνέχεια της πολιτικής απαξίωσής του από τις κυβερνήσεις Νέας Δημοκρατίας και ΠΑΣΟΚ, αφού το εργοστάσιο δεν έχει διοίκηση από το 2013, ενώ </w:t>
      </w:r>
      <w:r>
        <w:rPr>
          <w:rFonts w:eastAsia="Times New Roman" w:cs="Times New Roman"/>
          <w:szCs w:val="24"/>
        </w:rPr>
        <w:t xml:space="preserve">οι εργαζόμενοι είναι απλήρωτοι εδώ και δεκαπέντε μήνες. </w:t>
      </w:r>
    </w:p>
    <w:p w14:paraId="18B5113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Και δεν έχει δίκιο ο Υπουργός που λέει ότι πληρώθηκαν. Και χθες δεν ήρθαν στην πρόσκληση που τους έγινε, γιατί αυτοί οι άνθρωποι δεν είχαν να πληρώσουν ούτε τα μεταφορικά. Γι’ αυτό δεν ήρθαν στην ακρ</w:t>
      </w:r>
      <w:r>
        <w:rPr>
          <w:rFonts w:eastAsia="Times New Roman" w:cs="Times New Roman"/>
          <w:szCs w:val="24"/>
        </w:rPr>
        <w:t xml:space="preserve">όαση φορέων. </w:t>
      </w:r>
    </w:p>
    <w:p w14:paraId="18B5113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Κι όμως, το εργοστάσιο διαθέτει καλό τεχνολογικό εξοπλισμό, σημαντικές παραγωγικές δυνατότητες και έχει έμπειρο και εκπαιδευμένο εργατικό δυναμικό. Πρόκειται για ένα στρατιωτικό εργοστάσιο, το μοναδικό στην Ελλάδα που έχει την ικανότητα να </w:t>
      </w:r>
      <w:r>
        <w:rPr>
          <w:rFonts w:eastAsia="Times New Roman" w:cs="Times New Roman"/>
          <w:szCs w:val="24"/>
        </w:rPr>
        <w:t>παράγει και να τροφοδοτεί τις Ένοπλες Δυνάμεις και τα Σώματα Ασφαλείας με κράνη, αλεξίσφαιρα γιλέκα, στολές βιολογικού ή χημικού πολέμου, στολές παραλλαγής, εξαρτήσεις κ.α.</w:t>
      </w:r>
      <w:r>
        <w:rPr>
          <w:rFonts w:eastAsia="Times New Roman" w:cs="Times New Roman"/>
          <w:szCs w:val="24"/>
        </w:rPr>
        <w:t>.</w:t>
      </w:r>
      <w:r>
        <w:rPr>
          <w:rFonts w:eastAsia="Times New Roman" w:cs="Times New Roman"/>
          <w:szCs w:val="24"/>
        </w:rPr>
        <w:t xml:space="preserve"> Ποιους θα ωφελήσει το κλείσιμο; Τους μεγάλους επιχειρηματικούς ομίλους, εγχώριους </w:t>
      </w:r>
      <w:r>
        <w:rPr>
          <w:rFonts w:eastAsia="Times New Roman" w:cs="Times New Roman"/>
          <w:szCs w:val="24"/>
        </w:rPr>
        <w:t xml:space="preserve">και διεθνείς. </w:t>
      </w:r>
    </w:p>
    <w:p w14:paraId="18B5113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για να χρυσώσετε το χάπι και να ρίξετε στάχτη στα μάτια των εργαζομένων αξιοποιώντας και την απόγνωσή τους έπειτα από δεκαπέντε μήνες </w:t>
      </w:r>
      <w:proofErr w:type="spellStart"/>
      <w:r>
        <w:rPr>
          <w:rFonts w:eastAsia="Times New Roman" w:cs="Times New Roman"/>
          <w:szCs w:val="24"/>
        </w:rPr>
        <w:t>απληρωσιάς</w:t>
      </w:r>
      <w:proofErr w:type="spellEnd"/>
      <w:r>
        <w:rPr>
          <w:rFonts w:eastAsia="Times New Roman" w:cs="Times New Roman"/>
          <w:szCs w:val="24"/>
        </w:rPr>
        <w:t xml:space="preserve">, λέτε –και το επιβεβαίωσε και ο κ. Βίτσας </w:t>
      </w:r>
      <w:r>
        <w:rPr>
          <w:rFonts w:eastAsia="Times New Roman" w:cs="Times New Roman"/>
          <w:szCs w:val="24"/>
        </w:rPr>
        <w:lastRenderedPageBreak/>
        <w:t>πριν από λίγο- ότι δύνανται να μεταταχθούν σε τυχό</w:t>
      </w:r>
      <w:r>
        <w:rPr>
          <w:rFonts w:eastAsia="Times New Roman" w:cs="Times New Roman"/>
          <w:szCs w:val="24"/>
        </w:rPr>
        <w:t xml:space="preserve">ν θέσεις άλλων οργανισμών ή εάν υπάρχουν </w:t>
      </w:r>
      <w:proofErr w:type="spellStart"/>
      <w:r>
        <w:rPr>
          <w:rFonts w:eastAsia="Times New Roman" w:cs="Times New Roman"/>
          <w:szCs w:val="24"/>
        </w:rPr>
        <w:t>συνιστώμενες</w:t>
      </w:r>
      <w:proofErr w:type="spellEnd"/>
      <w:r>
        <w:rPr>
          <w:rFonts w:eastAsia="Times New Roman" w:cs="Times New Roman"/>
          <w:szCs w:val="24"/>
        </w:rPr>
        <w:t xml:space="preserve"> θέσεις σε υπηρεσίες, εφόσον υπάρχουν υπηρεσιακές ανάγκες. Δυνατότητες δίνετε, αλλά όχι εξασφάλιση. Και το επεκτείνετε και με την τροπολογία και στα άλλα ΕΑΣ εντείνοντας την εξάρτηση, αν θέλετε, και σε α</w:t>
      </w:r>
      <w:r>
        <w:rPr>
          <w:rFonts w:eastAsia="Times New Roman" w:cs="Times New Roman"/>
          <w:szCs w:val="24"/>
        </w:rPr>
        <w:t xml:space="preserve">υτά, που είχαμε παραγωγή για την εθνική άμυνα. </w:t>
      </w:r>
    </w:p>
    <w:p w14:paraId="18B5113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Υποστήριξε η κυρία Υπουργός ότι το νομοσχέδιο έχει και κοινωνική διάσταση, αναφέροντας το άρθρο 25. Πράγματι, το άρθρο αυτό δίνει ορισμένα ποσοστά σε πολύτεκνους, σε ΑΜΕΑ και </w:t>
      </w:r>
      <w:proofErr w:type="spellStart"/>
      <w:r>
        <w:rPr>
          <w:rFonts w:eastAsia="Times New Roman" w:cs="Times New Roman"/>
          <w:szCs w:val="24"/>
        </w:rPr>
        <w:t>παλιννοστούντες</w:t>
      </w:r>
      <w:proofErr w:type="spellEnd"/>
      <w:r>
        <w:rPr>
          <w:rFonts w:eastAsia="Times New Roman" w:cs="Times New Roman"/>
          <w:szCs w:val="24"/>
        </w:rPr>
        <w:t xml:space="preserve">. </w:t>
      </w:r>
    </w:p>
    <w:p w14:paraId="18B5113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Ξέρετε, ρωτήσαμ</w:t>
      </w:r>
      <w:r>
        <w:rPr>
          <w:rFonts w:eastAsia="Times New Roman" w:cs="Times New Roman"/>
          <w:szCs w:val="24"/>
        </w:rPr>
        <w:t xml:space="preserve">ε έναν συνδικαλιστή των ΑΜΕΑ γι’ αυτό το άρθρο και ξέρετε τι μας απάντησε; «Ποσοστά υπάρχουν, μπορεί να βελτιώνονται λίγο, όμως διαγωνισμοί για προσλήψεις δεν γίνονται». Συνεπώς, «άδειο πουκάμισο» και χωρίς αντίκρισμα. Και μάλιστα, στα ΑΜΕΑ το ποσοστό της </w:t>
      </w:r>
      <w:r>
        <w:rPr>
          <w:rFonts w:eastAsia="Times New Roman" w:cs="Times New Roman"/>
          <w:szCs w:val="24"/>
        </w:rPr>
        <w:t xml:space="preserve">ανεργίας είναι το υψηλότερο. </w:t>
      </w:r>
    </w:p>
    <w:p w14:paraId="18B5113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(Στο σημείο αυτό την Προεδρική Έδρα  καταλαμβάνει ο  Δ΄ Αντιπρόεδρος της Βουλής κ</w:t>
      </w:r>
      <w:r w:rsidRPr="00B44A1E">
        <w:rPr>
          <w:rFonts w:eastAsia="Times New Roman" w:cs="Times New Roman"/>
          <w:szCs w:val="24"/>
        </w:rPr>
        <w:t>.</w:t>
      </w:r>
      <w:r w:rsidRPr="00CE3B08">
        <w:rPr>
          <w:rFonts w:eastAsia="Times New Roman" w:cs="Times New Roman"/>
          <w:b/>
          <w:szCs w:val="24"/>
        </w:rPr>
        <w:t xml:space="preserve"> ΝΙΚΗΤΑΣ ΚΑΚΛΑΜΑΝΗΣ</w:t>
      </w:r>
      <w:r>
        <w:rPr>
          <w:rFonts w:eastAsia="Times New Roman" w:cs="Times New Roman"/>
          <w:szCs w:val="24"/>
        </w:rPr>
        <w:t>)</w:t>
      </w:r>
    </w:p>
    <w:p w14:paraId="18B5113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Διατυμπανίζετε ότι έχει εθελούσιο χαρακτήρα αυτή η διαδικασία απόσπασης ή μετάθεσης. Δεν είναι αλήθεια. Το ξέρετε. Δεν </w:t>
      </w:r>
      <w:r>
        <w:rPr>
          <w:rFonts w:eastAsia="Times New Roman" w:cs="Times New Roman"/>
          <w:szCs w:val="24"/>
        </w:rPr>
        <w:t>μπορείτε να κοροϊδέψετε. Και χθες ο εκπρόσωπος των δημοσίων υπαλλήλων το είπε. Κατ’ αρχ</w:t>
      </w:r>
      <w:r>
        <w:rPr>
          <w:rFonts w:eastAsia="Times New Roman" w:cs="Times New Roman"/>
          <w:szCs w:val="24"/>
        </w:rPr>
        <w:t>άς</w:t>
      </w:r>
      <w:r>
        <w:rPr>
          <w:rFonts w:eastAsia="Times New Roman" w:cs="Times New Roman"/>
          <w:szCs w:val="24"/>
        </w:rPr>
        <w:t xml:space="preserve"> υποβαθμίζετε και αφαιρείτε αντικείμενα των υπηρεσιακών συμβουλίων με δυο εκπροσώπους των εργαζομένων. Και βεβαίως, βάζετε μέσα τη συνέντευξη, που σαν αντιπολίτευση τη</w:t>
      </w:r>
      <w:r>
        <w:rPr>
          <w:rFonts w:eastAsia="Times New Roman" w:cs="Times New Roman"/>
          <w:szCs w:val="24"/>
        </w:rPr>
        <w:t>ν κοροϊδεύατε ότι ήταν στοιχείο για να κόψετε κόσμο. Και βέβαια, τα νέα όργανα που φτιάχνετε είναι πλήρως ελεγχόμενα από την εκάστοτε κυβέρνηση. Εννοώ το τριμελές όργανο στο άρθρο 7 και την Κεντρική Επιτροπή Κινητικότητας στο άρθρο 5. Με όλες αυτές τις αρμ</w:t>
      </w:r>
      <w:r>
        <w:rPr>
          <w:rFonts w:eastAsia="Times New Roman" w:cs="Times New Roman"/>
          <w:szCs w:val="24"/>
        </w:rPr>
        <w:t xml:space="preserve">οδιότητες, ανακατανομές προσωπικού, </w:t>
      </w:r>
      <w:proofErr w:type="spellStart"/>
      <w:r>
        <w:rPr>
          <w:rFonts w:eastAsia="Times New Roman" w:cs="Times New Roman"/>
          <w:szCs w:val="24"/>
        </w:rPr>
        <w:t>αποσυγχωνεύσεις</w:t>
      </w:r>
      <w:proofErr w:type="spellEnd"/>
      <w:r>
        <w:rPr>
          <w:rFonts w:eastAsia="Times New Roman" w:cs="Times New Roman"/>
          <w:szCs w:val="24"/>
        </w:rPr>
        <w:t xml:space="preserve"> και αναδιαρθρώσεις, δηλαδή ακόμα και κλείσιμο ή ιδιωτικοποίηση, όπως με έναν τρόπο το ομολογείτε. Και γι’ αυτό το άρθρο 5 είναι η καρδιά του νομοσχεδίου. </w:t>
      </w:r>
    </w:p>
    <w:p w14:paraId="18B5113E" w14:textId="77777777" w:rsidR="003250C9" w:rsidRDefault="00D334B4">
      <w:pPr>
        <w:spacing w:line="600" w:lineRule="auto"/>
        <w:ind w:firstLine="720"/>
        <w:jc w:val="both"/>
        <w:rPr>
          <w:rFonts w:eastAsia="Times New Roman"/>
          <w:bCs/>
        </w:rPr>
      </w:pPr>
      <w:r>
        <w:rPr>
          <w:rFonts w:eastAsia="Times New Roman"/>
          <w:bCs/>
        </w:rPr>
        <w:lastRenderedPageBreak/>
        <w:t>(Στο σημείο αυτό κτυπάει το κουδούνι λήξεως του χ</w:t>
      </w:r>
      <w:r>
        <w:rPr>
          <w:rFonts w:eastAsia="Times New Roman"/>
          <w:bCs/>
        </w:rPr>
        <w:t>ρόνου ομιλίας της κυρίας Βουλευτού)</w:t>
      </w:r>
    </w:p>
    <w:p w14:paraId="18B5113F" w14:textId="77777777" w:rsidR="003250C9" w:rsidRDefault="00D334B4">
      <w:pPr>
        <w:spacing w:line="600" w:lineRule="auto"/>
        <w:ind w:firstLine="720"/>
        <w:jc w:val="both"/>
        <w:rPr>
          <w:rFonts w:eastAsia="Times New Roman"/>
          <w:bCs/>
        </w:rPr>
      </w:pPr>
      <w:r>
        <w:rPr>
          <w:rFonts w:eastAsia="Times New Roman"/>
          <w:bCs/>
        </w:rPr>
        <w:t xml:space="preserve">Φαίνεται ακόμα ότι ο εθελούσιος χαρακτήρας είναι κατ’ όνομα και από το άρθρο 9 για την </w:t>
      </w:r>
      <w:proofErr w:type="spellStart"/>
      <w:r>
        <w:rPr>
          <w:rFonts w:eastAsia="Times New Roman"/>
          <w:bCs/>
        </w:rPr>
        <w:t>ενδοεπιχειρησιακή</w:t>
      </w:r>
      <w:proofErr w:type="spellEnd"/>
      <w:r>
        <w:rPr>
          <w:rFonts w:eastAsia="Times New Roman"/>
          <w:bCs/>
        </w:rPr>
        <w:t xml:space="preserve"> κινητικότητα, όπου εάν δεν υπάρχει εκδήλωση ενδιαφέροντος, επιτρέπεται, χωρίς τη σύμφωνη γνώμη του εργαζόμενου η με</w:t>
      </w:r>
      <w:r>
        <w:rPr>
          <w:rFonts w:eastAsia="Times New Roman"/>
          <w:bCs/>
        </w:rPr>
        <w:t xml:space="preserve">τάθεση ή η απόσπαση, δηλαδή γίνεται υποχρεωτικά μόνο με τη σύμφωνη γνώμη του φορέα προέλευσης. Έτσι ο κάθε Υπουργός θα μετακινεί όπου χρειάζεται για έξι μήνες εκτός νομού και έναν χρόνο εντός νομού. </w:t>
      </w:r>
    </w:p>
    <w:p w14:paraId="18B51140" w14:textId="77777777" w:rsidR="003250C9" w:rsidRDefault="00D334B4">
      <w:pPr>
        <w:spacing w:line="600" w:lineRule="auto"/>
        <w:ind w:firstLine="720"/>
        <w:jc w:val="both"/>
        <w:rPr>
          <w:rFonts w:eastAsia="Times New Roman"/>
          <w:bCs/>
        </w:rPr>
      </w:pPr>
      <w:r>
        <w:rPr>
          <w:rFonts w:eastAsia="Times New Roman"/>
          <w:bCs/>
        </w:rPr>
        <w:t>Σας ρωτήσαμε –δεν είναι η κυρία Υπουργός στην Αίθουσα- α</w:t>
      </w:r>
      <w:r>
        <w:rPr>
          <w:rFonts w:eastAsia="Times New Roman"/>
          <w:bCs/>
        </w:rPr>
        <w:t xml:space="preserve">λλά εμείς θα επιμείνουμε στην απάντηση, γιατί απάντηση δεν πήραμε.  Μήπως σε αυτήν τη λογική ξεκίνησαν με τον ΕΛΓΑ, για την κινητοποίηση των γεωτεχνικών με αποχή από τις εκτιμήσεις, γιατί ουσιαστικά τους λένε να βάλουν το χέρι στην τσέπη σε έναν μισθό που </w:t>
      </w:r>
      <w:r>
        <w:rPr>
          <w:rFonts w:eastAsia="Times New Roman"/>
          <w:bCs/>
        </w:rPr>
        <w:t xml:space="preserve">έχει λεηλατηθεί; Πάνε να δημιουργήσουν απεργοσπαστικό μηχανισμό απέναντι στον ΕΛΓΑ με αποσπάσεις γεωτεχνικών από άλλες περιφερειακές μονάδες; </w:t>
      </w:r>
    </w:p>
    <w:p w14:paraId="18B51141" w14:textId="77777777" w:rsidR="003250C9" w:rsidRDefault="00D334B4">
      <w:pPr>
        <w:spacing w:line="600" w:lineRule="auto"/>
        <w:ind w:firstLine="720"/>
        <w:jc w:val="both"/>
        <w:rPr>
          <w:rFonts w:eastAsia="Times New Roman"/>
          <w:bCs/>
        </w:rPr>
      </w:pPr>
      <w:r>
        <w:rPr>
          <w:rFonts w:eastAsia="Times New Roman"/>
          <w:bCs/>
        </w:rPr>
        <w:lastRenderedPageBreak/>
        <w:t>Ορίστε και για τα Πρακτικά οι ανακοινώσεις των συλλόγων του ΕΛΓΑ και ομοσπονδιών από το Υπουργείο Αγροτικής Ανάπτ</w:t>
      </w:r>
      <w:r>
        <w:rPr>
          <w:rFonts w:eastAsia="Times New Roman"/>
          <w:bCs/>
        </w:rPr>
        <w:t>υξης.</w:t>
      </w:r>
    </w:p>
    <w:p w14:paraId="18B5114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η Βουλευτής κ. Διαμάντω </w:t>
      </w:r>
      <w:proofErr w:type="spellStart"/>
      <w:r>
        <w:rPr>
          <w:rFonts w:eastAsia="Times New Roman" w:cs="Times New Roman"/>
          <w:szCs w:val="24"/>
        </w:rPr>
        <w:t>Μανωλάκου</w:t>
      </w:r>
      <w:proofErr w:type="spellEnd"/>
      <w:r>
        <w:rPr>
          <w:rFonts w:eastAsia="Times New Roman" w:cs="Times New Roman"/>
          <w:szCs w:val="24"/>
        </w:rPr>
        <w:t xml:space="preserve">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18B5114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Κυ</w:t>
      </w:r>
      <w:r>
        <w:rPr>
          <w:rFonts w:eastAsia="Times New Roman" w:cs="Times New Roman"/>
          <w:szCs w:val="24"/>
        </w:rPr>
        <w:t xml:space="preserve">ρία </w:t>
      </w:r>
      <w:proofErr w:type="spellStart"/>
      <w:r>
        <w:rPr>
          <w:rFonts w:eastAsia="Times New Roman" w:cs="Times New Roman"/>
          <w:szCs w:val="24"/>
        </w:rPr>
        <w:t>Μανωλάκου</w:t>
      </w:r>
      <w:proofErr w:type="spellEnd"/>
      <w:r>
        <w:rPr>
          <w:rFonts w:eastAsia="Times New Roman" w:cs="Times New Roman"/>
          <w:szCs w:val="24"/>
        </w:rPr>
        <w:t xml:space="preserve">, πρέπει να ολοκληρώστε. </w:t>
      </w:r>
    </w:p>
    <w:p w14:paraId="18B5114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Ολοκληρώνω.</w:t>
      </w:r>
    </w:p>
    <w:p w14:paraId="18B5114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Πίσω, λοιπόν, από τις διακηρύξεις για αποτελεσματική διοίκηση και παραγωγική ανασυγκρότηση, κρύβεται η μεγάλη </w:t>
      </w:r>
      <w:proofErr w:type="spellStart"/>
      <w:r>
        <w:rPr>
          <w:rFonts w:eastAsia="Times New Roman" w:cs="Times New Roman"/>
          <w:szCs w:val="24"/>
        </w:rPr>
        <w:t>φοροαφαίμαξη</w:t>
      </w:r>
      <w:proofErr w:type="spellEnd"/>
      <w:r>
        <w:rPr>
          <w:rFonts w:eastAsia="Times New Roman" w:cs="Times New Roman"/>
          <w:szCs w:val="24"/>
        </w:rPr>
        <w:t xml:space="preserve"> του λαού και οι περικοπές δαπανών κοινωνικής πολιτικής, για να</w:t>
      </w:r>
      <w:r>
        <w:rPr>
          <w:rFonts w:eastAsia="Times New Roman" w:cs="Times New Roman"/>
          <w:szCs w:val="24"/>
        </w:rPr>
        <w:t xml:space="preserve"> ακολουθήσει η κρατική ενίσχυση εγχώριων ομίλων και γενικότερα της καπιταλιστικής κερδοφορίας.</w:t>
      </w:r>
    </w:p>
    <w:p w14:paraId="18B5114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Καταψηφίζουμε επί της αρχής. Καλούμε τους εργαζόμενους να δώσουν συνέχεια στον αγώνα τους για την κατάργηση τέτοιων νομοθετημάτων, αλλά και συνολικότερα αγώνες γ</w:t>
      </w:r>
      <w:r>
        <w:rPr>
          <w:rFonts w:eastAsia="Times New Roman" w:cs="Times New Roman"/>
          <w:szCs w:val="24"/>
        </w:rPr>
        <w:t>ια ανατροπή αυτής της βάρβαρης πολιτικής, που μόνο βάσανα έχει για το λαό και να παλέψουν για κρατική δημόσια διοίκηση που θα υπηρετεί μια τέτοια ανάπτυξη υπέρ του λαού και θα ικανοποιεί τις λαϊκές ανάγκες και δεν θα τις συντρίβει.</w:t>
      </w:r>
    </w:p>
    <w:p w14:paraId="18B51147"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(Νικήτας Κακλ</w:t>
      </w:r>
      <w:r>
        <w:rPr>
          <w:rFonts w:eastAsia="Times New Roman"/>
          <w:b/>
          <w:bCs/>
        </w:rPr>
        <w:t>αμάνης):</w:t>
      </w:r>
      <w:r>
        <w:rPr>
          <w:rFonts w:eastAsia="Times New Roman" w:cs="Times New Roman"/>
          <w:szCs w:val="24"/>
        </w:rPr>
        <w:t xml:space="preserve"> Κλείστε, παρακαλώ. </w:t>
      </w:r>
    </w:p>
    <w:p w14:paraId="18B51148"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Αυτό σημαίνει αλλαγές στην πολιτική και την οικονομία, δηλαδή ο λαός πραγματικά αφέντης στον πλούτο που παράγει και δεν καρπώνεται σήμερα. </w:t>
      </w:r>
    </w:p>
    <w:p w14:paraId="18B51149"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Κυρίες και κύριοι συνάδελφοι, έχω </w:t>
      </w:r>
      <w:r>
        <w:rPr>
          <w:rFonts w:eastAsia="Times New Roman" w:cs="Times New Roman"/>
          <w:szCs w:val="24"/>
        </w:rPr>
        <w:t>την τιμή να ανακοινώσω στο Σώμα ότι τη συνεδρίασή μας παρακολουθούν από τα άνω δυτικά θεωρεία, αφού</w:t>
      </w:r>
      <w:r>
        <w:rPr>
          <w:rFonts w:eastAsia="Times New Roman" w:cs="Times New Roman"/>
          <w:szCs w:val="24"/>
        </w:rPr>
        <w:t xml:space="preserve"> προηγουμένως</w:t>
      </w:r>
      <w:r>
        <w:rPr>
          <w:rFonts w:eastAsia="Times New Roman" w:cs="Times New Roman"/>
          <w:szCs w:val="24"/>
        </w:rPr>
        <w:t xml:space="preserve"> ξεναγήθηκαν στην έκθεση της αίθουσας «ΕΛΕΥΘΕΡΙΟΣ ΒΕΝΙΖΕΛΟΣ» και ενημερώθηκαν για την </w:t>
      </w:r>
      <w:r>
        <w:rPr>
          <w:rFonts w:eastAsia="Times New Roman" w:cs="Times New Roman"/>
          <w:szCs w:val="24"/>
        </w:rPr>
        <w:lastRenderedPageBreak/>
        <w:t>ιστορία του κτηρίου και τον τρόπο οργάνωσης και λειτουργία</w:t>
      </w:r>
      <w:r>
        <w:rPr>
          <w:rFonts w:eastAsia="Times New Roman" w:cs="Times New Roman"/>
          <w:szCs w:val="24"/>
        </w:rPr>
        <w:t>ς της Βουλής των Ελλήνων, σαράντα δυο  μαθητές και μαθήτριες και τρεις συνοδοί εκπαιδευτικοί τους, από το 2</w:t>
      </w:r>
      <w:r>
        <w:rPr>
          <w:rFonts w:eastAsia="Times New Roman" w:cs="Times New Roman"/>
          <w:szCs w:val="24"/>
          <w:vertAlign w:val="superscript"/>
        </w:rPr>
        <w:t>ο</w:t>
      </w:r>
      <w:r>
        <w:rPr>
          <w:rFonts w:eastAsia="Times New Roman" w:cs="Times New Roman"/>
          <w:szCs w:val="24"/>
        </w:rPr>
        <w:t xml:space="preserve"> Γυμνάσιο Μαλίων Ηρακλείου και Πειραματικό Σχολείο Μαλίων Ηρακλείου. </w:t>
      </w:r>
    </w:p>
    <w:p w14:paraId="18B5114A" w14:textId="77777777" w:rsidR="003250C9" w:rsidRDefault="00D334B4">
      <w:pPr>
        <w:tabs>
          <w:tab w:val="left" w:pos="4290"/>
        </w:tabs>
        <w:spacing w:line="600" w:lineRule="auto"/>
        <w:ind w:firstLine="720"/>
        <w:jc w:val="both"/>
        <w:rPr>
          <w:rFonts w:eastAsia="Times New Roman" w:cs="Times New Roman"/>
          <w:szCs w:val="24"/>
        </w:rPr>
      </w:pPr>
      <w:r>
        <w:rPr>
          <w:rFonts w:eastAsia="Times New Roman" w:cs="Times New Roman"/>
          <w:szCs w:val="24"/>
        </w:rPr>
        <w:t>Η Βουλή τούς καλωσορίζει.</w:t>
      </w:r>
    </w:p>
    <w:p w14:paraId="18B5114B"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 όλες τις πτέρυγες της Βουλής)</w:t>
      </w:r>
    </w:p>
    <w:p w14:paraId="18B5114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w:t>
      </w:r>
      <w:r>
        <w:rPr>
          <w:rFonts w:eastAsia="Times New Roman" w:cs="Times New Roman"/>
          <w:szCs w:val="24"/>
        </w:rPr>
        <w:t xml:space="preserve">ν λόγο έχει ο ειδικός αγορητής από το Ποτάμι, ο συνάδελφος κ. Κωνσταντίνος </w:t>
      </w:r>
      <w:proofErr w:type="spellStart"/>
      <w:r>
        <w:rPr>
          <w:rFonts w:eastAsia="Times New Roman" w:cs="Times New Roman"/>
          <w:szCs w:val="24"/>
        </w:rPr>
        <w:t>Μπαργιώτας</w:t>
      </w:r>
      <w:proofErr w:type="spellEnd"/>
      <w:r>
        <w:rPr>
          <w:rFonts w:eastAsia="Times New Roman" w:cs="Times New Roman"/>
          <w:szCs w:val="24"/>
        </w:rPr>
        <w:t>.</w:t>
      </w:r>
    </w:p>
    <w:p w14:paraId="18B5114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ΚΩΝΣΤΑΝΤΙΝΟΣ ΜΠΑΡΓΙΩΤΑΣ:</w:t>
      </w:r>
      <w:r>
        <w:rPr>
          <w:rFonts w:eastAsia="Times New Roman" w:cs="Times New Roman"/>
          <w:szCs w:val="24"/>
        </w:rPr>
        <w:t xml:space="preserve"> Ευχαριστώ, κύριε Πρόεδρε.</w:t>
      </w:r>
    </w:p>
    <w:p w14:paraId="18B5114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Πριν να μπω στο θέμα της κινητικότητας ή μη κινητικότητας του δημοσίου, ήθελα να κάνω ένα σχόλιο για την Κύπρο, μιας κ</w:t>
      </w:r>
      <w:r>
        <w:rPr>
          <w:rFonts w:eastAsia="Times New Roman" w:cs="Times New Roman"/>
          <w:szCs w:val="24"/>
        </w:rPr>
        <w:t>αι πολύ φοβάμαι ότι ξαναγίνεται επίκαιρο ένα παλιό τραγούδι του 1979 του Σαββόπουλου που λέει: «</w:t>
      </w:r>
      <w:r>
        <w:rPr>
          <w:rFonts w:eastAsia="Times New Roman" w:cs="Times New Roman"/>
          <w:szCs w:val="24"/>
        </w:rPr>
        <w:t>Τ</w:t>
      </w:r>
      <w:r>
        <w:rPr>
          <w:rFonts w:eastAsia="Times New Roman" w:cs="Times New Roman"/>
          <w:szCs w:val="24"/>
        </w:rPr>
        <w:t>ο άδειο μας πρόσωπο η Κύπρος το πληρώνει».</w:t>
      </w:r>
    </w:p>
    <w:p w14:paraId="18B5114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Χωρίς καμ</w:t>
      </w:r>
      <w:r>
        <w:rPr>
          <w:rFonts w:eastAsia="Times New Roman" w:cs="Times New Roman"/>
          <w:szCs w:val="24"/>
        </w:rPr>
        <w:t>μ</w:t>
      </w:r>
      <w:r>
        <w:rPr>
          <w:rFonts w:eastAsia="Times New Roman" w:cs="Times New Roman"/>
          <w:szCs w:val="24"/>
        </w:rPr>
        <w:t>ία διάθεση αντιπολίτευσης και χωρίς καμ</w:t>
      </w:r>
      <w:r>
        <w:rPr>
          <w:rFonts w:eastAsia="Times New Roman" w:cs="Times New Roman"/>
          <w:szCs w:val="24"/>
        </w:rPr>
        <w:t>μ</w:t>
      </w:r>
      <w:r>
        <w:rPr>
          <w:rFonts w:eastAsia="Times New Roman" w:cs="Times New Roman"/>
          <w:szCs w:val="24"/>
        </w:rPr>
        <w:t>ιά διάθεση να μπω σε αντιθέσεις, θέλω να πω ότι η Ελλάδα πρέπει να</w:t>
      </w:r>
      <w:r>
        <w:rPr>
          <w:rFonts w:eastAsia="Times New Roman" w:cs="Times New Roman"/>
          <w:szCs w:val="24"/>
        </w:rPr>
        <w:t xml:space="preserve"> σταθεί πίσω από την Κύπρο και πίσω από την προσπάθεια του </w:t>
      </w:r>
      <w:r>
        <w:rPr>
          <w:rFonts w:eastAsia="Times New Roman" w:cs="Times New Roman"/>
          <w:szCs w:val="24"/>
        </w:rPr>
        <w:t>π</w:t>
      </w:r>
      <w:r>
        <w:rPr>
          <w:rFonts w:eastAsia="Times New Roman" w:cs="Times New Roman"/>
          <w:szCs w:val="24"/>
        </w:rPr>
        <w:t>ροέδρου της Κυπριακής Δημοκρατίας να κρατήσει ζωντανή τη διαπραγμάτευση, εκτός και αν έχουμε αλλάξει την πάγια εξωτερική πολιτική της χώρας σε σχέση με το Κυπριακό, που λέει ότι η Κύπρος, οι Κύπρι</w:t>
      </w:r>
      <w:r>
        <w:rPr>
          <w:rFonts w:eastAsia="Times New Roman" w:cs="Times New Roman"/>
          <w:szCs w:val="24"/>
        </w:rPr>
        <w:t>οι, οι λαοί της Κύπρου, αν θέλετε, αποφασίζουν και η Ελλάδα συμπαραστέκεται. Αν δεν έχει αλλάξει, νομίζω ότι όλοι μας και πρώτα από όλα η Κυβέρνηση, πρέπει να διατυπώσει με σαφήνεια την υποστήριξη στην προσπάθεια που κάνει η επίσημη κυβέρνηση της Κύπρου να</w:t>
      </w:r>
      <w:r>
        <w:rPr>
          <w:rFonts w:eastAsia="Times New Roman" w:cs="Times New Roman"/>
          <w:szCs w:val="24"/>
        </w:rPr>
        <w:t xml:space="preserve"> βρει μια λύση στο Κυπριακό.</w:t>
      </w:r>
    </w:p>
    <w:p w14:paraId="18B5115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Τα υπόλοιπα ενδεχομένως θα χρειαστεί να τα συζητήσουμε στην πορεία σε ό,τι αφορά το Κυπριακό, αλλά νομίζω ότι δεν πρέπει να αφήσουμε ούτε την κρίση ούτε τα προβλήματα ούτε ενδεχομένως αντιθέσεις και αντιπαραθέσεις, εντός και εκ</w:t>
      </w:r>
      <w:r>
        <w:rPr>
          <w:rFonts w:eastAsia="Times New Roman" w:cs="Times New Roman"/>
          <w:szCs w:val="24"/>
        </w:rPr>
        <w:t>τός της κυβέρνησης, να σταθούν μπροστά σε αυτό καθήκον.</w:t>
      </w:r>
    </w:p>
    <w:p w14:paraId="18B5115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Για την κινητικότητα, λοιπόν, ή, όπως είπαμε, τη μη κινητικότητα η οποία είναι ένα θέμα που απασχολεί την Ελλάδα, τη χώρα μας και την Κυβέρνηση εδώ και πολλά χρόνια, θέλω να πω τα εξής: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η δημιουργία ενός ενιαίου διαφανούς συστήματος που να αφορά την κινητικότητα ανάμεσα στις υπηρεσίες του δημοσίου είναι κάτι επιθυμητό. Είναι κάτι που πρέπει να γίνει. Αν αναπτυχθεί σωστά και όπως πρέπει, είναι ένα σοβαρό εργαλείο βελτίωσης και λειτουργία</w:t>
      </w:r>
      <w:r>
        <w:rPr>
          <w:rFonts w:eastAsia="Times New Roman" w:cs="Times New Roman"/>
          <w:szCs w:val="24"/>
        </w:rPr>
        <w:t xml:space="preserve">ς του δημοσίου, όχι μόνον για ήταν κάλυψη των κενών, αλλά και για την αξιοποίηση δεξιοτήτων για τη βελτίωση της αποδοτικότητας των υπηρεσιών, για τον μετασχηματισμό των υπηρεσιών, όπου και όποτε χρειάζεται. Είναι τεράστια μεταρρύθμιση του δημοσίου. </w:t>
      </w:r>
    </w:p>
    <w:p w14:paraId="18B5115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Ξέρουμ</w:t>
      </w:r>
      <w:r>
        <w:rPr>
          <w:rFonts w:eastAsia="Times New Roman" w:cs="Times New Roman"/>
          <w:szCs w:val="24"/>
        </w:rPr>
        <w:t xml:space="preserve">ε όλοι ότι αυτό ιστορικά στη διάρκεια της </w:t>
      </w:r>
      <w:r>
        <w:rPr>
          <w:rFonts w:eastAsia="Times New Roman" w:cs="Times New Roman"/>
          <w:szCs w:val="24"/>
        </w:rPr>
        <w:t>Μ</w:t>
      </w:r>
      <w:r>
        <w:rPr>
          <w:rFonts w:eastAsia="Times New Roman" w:cs="Times New Roman"/>
          <w:szCs w:val="24"/>
        </w:rPr>
        <w:t xml:space="preserve">εταπολίτευσης οι συντεχνίες και ο παλαιοκομματισμός που κυριαρχούσε δεν το επέτρεψαν. Δεν το επέτρεψαν να αναπτυχθεί ως εργαλείο. Υπήρχε μια </w:t>
      </w:r>
      <w:r>
        <w:rPr>
          <w:rFonts w:eastAsia="Times New Roman" w:cs="Times New Roman"/>
          <w:szCs w:val="24"/>
        </w:rPr>
        <w:lastRenderedPageBreak/>
        <w:t>αταραξία και μια απαρχαιωμένη λογική για τον ρόλο του δημοσίου υπαλλήλου</w:t>
      </w:r>
      <w:r>
        <w:rPr>
          <w:rFonts w:eastAsia="Times New Roman" w:cs="Times New Roman"/>
          <w:szCs w:val="24"/>
        </w:rPr>
        <w:t xml:space="preserve"> και του δημοσίου λειτουργού, η οποία σήμερα ούτε μπορεί να αποδώσει, για την ακρίβεια έχει γίνει ένα μεγάλο βαρίδιο στον τρόπο και στο κόστος λειτουργίας του δημοσίου.</w:t>
      </w:r>
    </w:p>
    <w:p w14:paraId="18B5115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Αυτού του τύπου την ακινησία και τον βάλτο τον αντικατέστησε η </w:t>
      </w:r>
      <w:proofErr w:type="spellStart"/>
      <w:r>
        <w:rPr>
          <w:rFonts w:eastAsia="Times New Roman" w:cs="Times New Roman"/>
          <w:szCs w:val="24"/>
        </w:rPr>
        <w:t>μνημονιακή</w:t>
      </w:r>
      <w:proofErr w:type="spellEnd"/>
      <w:r>
        <w:rPr>
          <w:rFonts w:eastAsia="Times New Roman" w:cs="Times New Roman"/>
          <w:szCs w:val="24"/>
        </w:rPr>
        <w:t xml:space="preserve"> κινητικότητα </w:t>
      </w:r>
      <w:r>
        <w:rPr>
          <w:rFonts w:eastAsia="Times New Roman" w:cs="Times New Roman"/>
          <w:szCs w:val="24"/>
        </w:rPr>
        <w:t>ή, αν θέλετε, η εισαγωγή της λογικής της κινητικότητας από την πίσω πόρτα και με πολύ λάθος λογική. Έτσι κατορθώθηκε να ταυτιστεί η έννοια της κινητικότητας στο δημόσιο με τις απολύσεις, μιας και η εισαγωγή της έννοιας εργασιακής εφεδρείας το 2011, αλλά κα</w:t>
      </w:r>
      <w:r>
        <w:rPr>
          <w:rFonts w:eastAsia="Times New Roman" w:cs="Times New Roman"/>
          <w:szCs w:val="24"/>
        </w:rPr>
        <w:t>ι οι μετέπειτα νόμοι ουσιαστικά ταύτισαν την ανάγκη κινητικότητας με την ανάγκη μείωσης του αριθμού των υπαλλήλων και των απολύσεων. Δικαίως, λοιπόν, οι περισσότεροι Έλληνες και ειδικά οι δημόσιοι υπάλληλοι ταύτισαν την έννοια της κινητικότητας με τις απολ</w:t>
      </w:r>
      <w:r>
        <w:rPr>
          <w:rFonts w:eastAsia="Times New Roman" w:cs="Times New Roman"/>
          <w:szCs w:val="24"/>
        </w:rPr>
        <w:t>ύσεις.</w:t>
      </w:r>
    </w:p>
    <w:p w14:paraId="18B5115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Είναι πολύ μεγάλη η ευθύνη των προηγούμενων κυβερνήσεων για αυτή ακριβώς την έννοια, για τη συκοφάντηση της έννοιας της κινητικότητας, μιας και τελικά ούτε δημοσιονομική προσαρμογή κατόρθωσαν να κάνουν με τις εντελώς άστοχες κινήσεις τις οποίες επέλ</w:t>
      </w:r>
      <w:r>
        <w:rPr>
          <w:rFonts w:eastAsia="Times New Roman" w:cs="Times New Roman"/>
          <w:szCs w:val="24"/>
        </w:rPr>
        <w:t>εξαν ούτε θεσμική μεταρρύθμιση επέβαλαν, μιας και στην έννοια της κινητικότητας εντάχθηκαν μόνον αυτοί που ήταν να απολυθούν ή να βγουν στην εργασιακή εφεδρεία.</w:t>
      </w:r>
    </w:p>
    <w:p w14:paraId="18B5115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μόνο που κατόρθωσαν οι προηγούμενες κυβερνήσεις σε σχέση με αυτή τη μεταρρύθμιση είναι να πυ</w:t>
      </w:r>
      <w:r>
        <w:rPr>
          <w:rFonts w:eastAsia="Times New Roman" w:cs="Times New Roman"/>
          <w:szCs w:val="24"/>
        </w:rPr>
        <w:t>ροβολήσουν τα πόδια τους. Όλοι θυμόμαστε ότι η νυν Κυβέρνηση και τότε αντιπολίτευση είχε ένα προνομιακό πεδίο πολιτικής παρέμβασης, όχι μόνο στις καθαρίστριες, που κατασκήνωσαν εδώ απέναντι όντας απολυμένες, αλλά και σε πολλούς άλλους κλάδους, που θίχτηκαν</w:t>
      </w:r>
      <w:r>
        <w:rPr>
          <w:rFonts w:eastAsia="Times New Roman" w:cs="Times New Roman"/>
          <w:szCs w:val="24"/>
        </w:rPr>
        <w:t xml:space="preserve"> πραγματικά από την άκαιρη λειτουργία αυτής της λογικής.</w:t>
      </w:r>
    </w:p>
    <w:p w14:paraId="18B5115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Για να λειτουργήσει -αυτό που έλεγα προηγουμένως- η κινητικότητα, μια πραγματική κινητικότητα λένε οι ειδικοί, πρέπει να είναι ένα δομημένο σύστημα κινήτρων, εξατομίκευσης των αμοιβών, επιβράβευσης τ</w:t>
      </w:r>
      <w:r>
        <w:rPr>
          <w:rFonts w:eastAsia="Times New Roman" w:cs="Times New Roman"/>
          <w:szCs w:val="24"/>
        </w:rPr>
        <w:t>ης εργασίας, της απόδοσης, εμπλουτισμό των ικανοτήτων, μιας διαρκούς διαδικασίας εκπαίδευσης, ενός συστήματος κινήτρων για τη βελτίωση των εργασιακών σχέσεων των αμοιβών κ.λπ.</w:t>
      </w:r>
      <w:r>
        <w:rPr>
          <w:rFonts w:eastAsia="Times New Roman" w:cs="Times New Roman"/>
          <w:szCs w:val="24"/>
        </w:rPr>
        <w:t>.</w:t>
      </w:r>
    </w:p>
    <w:p w14:paraId="18B51157" w14:textId="77777777" w:rsidR="003250C9" w:rsidRDefault="00D334B4">
      <w:pPr>
        <w:spacing w:line="600" w:lineRule="auto"/>
        <w:ind w:firstLine="720"/>
        <w:jc w:val="both"/>
        <w:rPr>
          <w:rFonts w:eastAsia="Times New Roman"/>
          <w:szCs w:val="24"/>
        </w:rPr>
      </w:pPr>
      <w:r>
        <w:rPr>
          <w:rFonts w:eastAsia="Times New Roman"/>
          <w:szCs w:val="24"/>
        </w:rPr>
        <w:t>Αυτό πρέπει να γίνεται σε ένα περιβάλλον εργασιακής ασφάλειας, διαφάνειας και α</w:t>
      </w:r>
      <w:r>
        <w:rPr>
          <w:rFonts w:eastAsia="Times New Roman"/>
          <w:szCs w:val="24"/>
        </w:rPr>
        <w:t xml:space="preserve">ξιοκρατίας, θα έλεγα εγώ. Δεν νοείται κινητικότητα υπό τη δαμόκλεια σπάθη των απολύσεων, αλλά δεν υπάρχει κινητικότητα επίσης, χωρίς διαφάνεια και αξιοκρατία. </w:t>
      </w:r>
    </w:p>
    <w:p w14:paraId="18B51158" w14:textId="77777777" w:rsidR="003250C9" w:rsidRDefault="00D334B4">
      <w:pPr>
        <w:spacing w:line="600" w:lineRule="auto"/>
        <w:ind w:firstLine="720"/>
        <w:jc w:val="both"/>
        <w:rPr>
          <w:rFonts w:eastAsia="Times New Roman"/>
          <w:szCs w:val="24"/>
        </w:rPr>
      </w:pPr>
      <w:r>
        <w:rPr>
          <w:rFonts w:eastAsia="Times New Roman"/>
          <w:szCs w:val="24"/>
        </w:rPr>
        <w:t>Βέβαια, για να τα λέμε όλα στην ελληνική πραγματικότητα, τέτοια εργαλεία κινδυνεύουν και πάρα πο</w:t>
      </w:r>
      <w:r>
        <w:rPr>
          <w:rFonts w:eastAsia="Times New Roman"/>
          <w:szCs w:val="24"/>
        </w:rPr>
        <w:t>λύ εύκολα μπορούν να μετατραπούν -και έχει γίνει στο παρελθόν- από εργαλεία διαχείρισης ανθρω</w:t>
      </w:r>
      <w:r>
        <w:rPr>
          <w:rFonts w:eastAsia="Times New Roman"/>
          <w:szCs w:val="24"/>
        </w:rPr>
        <w:lastRenderedPageBreak/>
        <w:t>πίνων πόρων, να γίνουν εργαλεία ρουσφετολογίας και παρεμβάσεων, εργαλεία χειραγώγησης ουσιαστικά, όχι μόνο υπαλλήλων, αλλά και ολόκληρων υπηρεσιών και ελέγχων τους</w:t>
      </w:r>
      <w:r>
        <w:rPr>
          <w:rFonts w:eastAsia="Times New Roman"/>
          <w:szCs w:val="24"/>
        </w:rPr>
        <w:t xml:space="preserve">. Έχει γίνει στο παρελθόν και πολύ φοβάμαι ότι γίνεται και με αυτό το νομοσχέδιο, το οποίο έχει θετικά στοιχεία. </w:t>
      </w:r>
    </w:p>
    <w:p w14:paraId="18B51159" w14:textId="77777777" w:rsidR="003250C9" w:rsidRDefault="00D334B4">
      <w:pPr>
        <w:spacing w:line="600" w:lineRule="auto"/>
        <w:ind w:firstLine="720"/>
        <w:jc w:val="both"/>
        <w:rPr>
          <w:rFonts w:eastAsia="Times New Roman"/>
          <w:szCs w:val="24"/>
        </w:rPr>
      </w:pPr>
      <w:r>
        <w:rPr>
          <w:rFonts w:eastAsia="Times New Roman"/>
          <w:szCs w:val="24"/>
        </w:rPr>
        <w:t>Η αντίληψη του ενιαίου τρόπου δημοσίευσης ανακοίνωσης των κενών τρεις φορές το χρόνο είναι προς τη σωστή κατεύθυνση, όπως είναι και η υποχρεωτ</w:t>
      </w:r>
      <w:r>
        <w:rPr>
          <w:rFonts w:eastAsia="Times New Roman"/>
          <w:szCs w:val="24"/>
        </w:rPr>
        <w:t xml:space="preserve">ική δημοσίευση των κενών, όπως είναι και η θεωρητική δυστυχώς ολοκλήρωση των οργανογραμμάτων, των </w:t>
      </w:r>
      <w:proofErr w:type="spellStart"/>
      <w:r>
        <w:rPr>
          <w:rFonts w:eastAsia="Times New Roman"/>
          <w:szCs w:val="24"/>
        </w:rPr>
        <w:t>κλαδολογίων</w:t>
      </w:r>
      <w:proofErr w:type="spellEnd"/>
      <w:r>
        <w:rPr>
          <w:rFonts w:eastAsia="Times New Roman"/>
          <w:szCs w:val="24"/>
        </w:rPr>
        <w:t xml:space="preserve"> και της αξιολόγησης. Οφείλω να ομολογήσω ότι είναι ωραίο πράγμα να ακούει κανείς από αυτήν την Κυβέρνηση για αξιολόγηση, ατομική και συλλογική, μι</w:t>
      </w:r>
      <w:r>
        <w:rPr>
          <w:rFonts w:eastAsia="Times New Roman"/>
          <w:szCs w:val="24"/>
        </w:rPr>
        <w:t xml:space="preserve">α και στα προηγούμενα χρόνια κάθε άλλο παρά σύμφωνη με κάτι τέτοιο ήταν. </w:t>
      </w:r>
    </w:p>
    <w:p w14:paraId="18B5115A" w14:textId="77777777" w:rsidR="003250C9" w:rsidRDefault="00D334B4">
      <w:pPr>
        <w:spacing w:line="600" w:lineRule="auto"/>
        <w:ind w:firstLine="720"/>
        <w:jc w:val="both"/>
        <w:rPr>
          <w:rFonts w:eastAsia="Times New Roman"/>
          <w:szCs w:val="24"/>
        </w:rPr>
      </w:pPr>
      <w:r>
        <w:rPr>
          <w:rFonts w:eastAsia="Times New Roman"/>
          <w:szCs w:val="24"/>
        </w:rPr>
        <w:t>Επίσης, η ψηφιακή πλατφόρμα, τα ψηφιακά οργανογράμματα, η ολοκλήρωση σε μια ενιαία πλατφόρμα, είναι ένα θέμα πολύ σημαντικό και πολύ θετικό. Το πρόβλημα είναι, όπως θα δούμε παρακάτω</w:t>
      </w:r>
      <w:r>
        <w:rPr>
          <w:rFonts w:eastAsia="Times New Roman"/>
          <w:szCs w:val="24"/>
        </w:rPr>
        <w:t xml:space="preserve">, ότι εισάγεται πρόχειρα στο γόνατο και ουσιαστικά αφήνεται στις καλένδες των προεδρικών διαταγμάτων, </w:t>
      </w:r>
      <w:r>
        <w:rPr>
          <w:rFonts w:eastAsia="Times New Roman"/>
          <w:szCs w:val="24"/>
        </w:rPr>
        <w:lastRenderedPageBreak/>
        <w:t>όπως αφέθηκε για πολλές φορές στο παρελθόν και πολύ φοβάμαι και τώρα η πολύ μεγάλη και πολύ σημαντική ολοκλήρωση του συστήματος ψηφιακής διαχείρισης εγγρά</w:t>
      </w:r>
      <w:r>
        <w:rPr>
          <w:rFonts w:eastAsia="Times New Roman"/>
          <w:szCs w:val="24"/>
        </w:rPr>
        <w:t xml:space="preserve">φων. </w:t>
      </w:r>
    </w:p>
    <w:p w14:paraId="18B5115B" w14:textId="77777777" w:rsidR="003250C9" w:rsidRDefault="00D334B4">
      <w:pPr>
        <w:spacing w:line="600" w:lineRule="auto"/>
        <w:ind w:firstLine="720"/>
        <w:jc w:val="both"/>
        <w:rPr>
          <w:rFonts w:eastAsia="Times New Roman"/>
          <w:szCs w:val="24"/>
        </w:rPr>
      </w:pPr>
      <w:r>
        <w:rPr>
          <w:rFonts w:eastAsia="Times New Roman"/>
          <w:szCs w:val="24"/>
        </w:rPr>
        <w:t xml:space="preserve">Θυμίζω -για να μην αναφερθώ ξανά σε αυτό-, ότι νομοθετήθηκε το 2011 υπό την αίρεση ΚΥΑ και προεδρικών διαταγμάτων, νομοθετήθηκε ξανά δέκα έξι μήνες πριν από τον κ. </w:t>
      </w:r>
      <w:proofErr w:type="spellStart"/>
      <w:r>
        <w:rPr>
          <w:rFonts w:eastAsia="Times New Roman"/>
          <w:szCs w:val="24"/>
        </w:rPr>
        <w:t>Κατρούγκαλο</w:t>
      </w:r>
      <w:proofErr w:type="spellEnd"/>
      <w:r>
        <w:rPr>
          <w:rFonts w:eastAsia="Times New Roman"/>
          <w:szCs w:val="24"/>
        </w:rPr>
        <w:t>, υπό την αίρεση μιας ΚΥΑ που δεν εκδόθηκε ποτέ, νομοθετείται σήμερα ξανά κ</w:t>
      </w:r>
      <w:r>
        <w:rPr>
          <w:rFonts w:eastAsia="Times New Roman"/>
          <w:szCs w:val="24"/>
        </w:rPr>
        <w:t>αι ενώ θα έπρεπε να είναι ένα λεπτομερές, όπως είπα και χθες, αναλυτικό νομοσχέδιο που να περιλαμβάνει και να προβλέπει ό,τι χρειάζεται για να λειτουργήσει επιτέλους και να μεταβούμε στη καινούρ</w:t>
      </w:r>
      <w:r>
        <w:rPr>
          <w:rFonts w:eastAsia="Times New Roman"/>
          <w:szCs w:val="24"/>
        </w:rPr>
        <w:t>γ</w:t>
      </w:r>
      <w:r>
        <w:rPr>
          <w:rFonts w:eastAsia="Times New Roman"/>
          <w:szCs w:val="24"/>
        </w:rPr>
        <w:t>ια εποχή που είναι αναγκαίο, ουσιαστικά πάλι πολύ φοβάμαι ότι</w:t>
      </w:r>
      <w:r>
        <w:rPr>
          <w:rFonts w:eastAsia="Times New Roman"/>
          <w:szCs w:val="24"/>
        </w:rPr>
        <w:t xml:space="preserve"> θα βαλτώσει με τον τρόπο που βάλτωσε και τις προηγούμενες δύο φορές.</w:t>
      </w:r>
    </w:p>
    <w:p w14:paraId="18B5115C" w14:textId="77777777" w:rsidR="003250C9" w:rsidRDefault="00D334B4">
      <w:pPr>
        <w:spacing w:line="600" w:lineRule="auto"/>
        <w:ind w:firstLine="720"/>
        <w:jc w:val="both"/>
        <w:rPr>
          <w:rFonts w:eastAsia="Times New Roman"/>
          <w:szCs w:val="24"/>
        </w:rPr>
      </w:pPr>
      <w:r>
        <w:rPr>
          <w:rFonts w:eastAsia="Times New Roman"/>
          <w:szCs w:val="24"/>
        </w:rPr>
        <w:t>Κατά τα άλλα, το νομοσχέδιο είναι κλασικό ΣΥΡΙΖΑ. Άλλα λέει, άλλα κάνει. Για κινητικότητα μιλάει, στην ακινησία στοχεύει. Κατοχύρωση της ασφάλειας της εργασίας ουσιαστικά, αλλά χωρίς δια</w:t>
      </w:r>
      <w:r>
        <w:rPr>
          <w:rFonts w:eastAsia="Times New Roman"/>
          <w:szCs w:val="24"/>
        </w:rPr>
        <w:t xml:space="preserve">φάνεια και αξιοκρατία. Το πρώτο είναι θετικό, έτσι; Να τα λέμε. Όμως χωρίς τη διαφάνεια και χωρίς την αξιοκρατία </w:t>
      </w:r>
      <w:r>
        <w:rPr>
          <w:rFonts w:eastAsia="Times New Roman"/>
          <w:szCs w:val="24"/>
        </w:rPr>
        <w:lastRenderedPageBreak/>
        <w:t xml:space="preserve">ξαναγυρίζουμε στον βάλτο της </w:t>
      </w:r>
      <w:proofErr w:type="spellStart"/>
      <w:r>
        <w:rPr>
          <w:rFonts w:eastAsia="Times New Roman"/>
          <w:szCs w:val="24"/>
        </w:rPr>
        <w:t>δημοσιοϋπαλληλίας</w:t>
      </w:r>
      <w:proofErr w:type="spellEnd"/>
      <w:r>
        <w:rPr>
          <w:rFonts w:eastAsia="Times New Roman"/>
          <w:szCs w:val="24"/>
        </w:rPr>
        <w:t xml:space="preserve"> που ξέρουμε μέχρι τώρα και την ξέρουμε όλοι. Δεν έχει χρόνο εφαρμογής 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και ενδεχομένως</w:t>
      </w:r>
      <w:r>
        <w:rPr>
          <w:rFonts w:eastAsia="Times New Roman"/>
          <w:szCs w:val="24"/>
        </w:rPr>
        <w:t xml:space="preserve"> γι’ αυτό να είναι εντελώς ψευδεπίγραφο και προσχεδιασμένο. </w:t>
      </w:r>
    </w:p>
    <w:p w14:paraId="18B5115D" w14:textId="77777777" w:rsidR="003250C9" w:rsidRDefault="00D334B4">
      <w:pPr>
        <w:spacing w:line="600" w:lineRule="auto"/>
        <w:ind w:firstLine="720"/>
        <w:jc w:val="both"/>
        <w:rPr>
          <w:rFonts w:eastAsia="Times New Roman"/>
          <w:szCs w:val="24"/>
        </w:rPr>
      </w:pPr>
      <w:r>
        <w:rPr>
          <w:rFonts w:eastAsia="Times New Roman"/>
          <w:szCs w:val="24"/>
        </w:rPr>
        <w:t>Προϋποθέτει ότι πρέπει να ολοκληρωθεί μια σειρά προϋποθέσεις στο δημόσιο, όπως καινούρ</w:t>
      </w:r>
      <w:r>
        <w:rPr>
          <w:rFonts w:eastAsia="Times New Roman"/>
          <w:szCs w:val="24"/>
        </w:rPr>
        <w:t>γ</w:t>
      </w:r>
      <w:r>
        <w:rPr>
          <w:rFonts w:eastAsia="Times New Roman"/>
          <w:szCs w:val="24"/>
        </w:rPr>
        <w:t xml:space="preserve">ια </w:t>
      </w:r>
      <w:proofErr w:type="spellStart"/>
      <w:r>
        <w:rPr>
          <w:rFonts w:eastAsia="Times New Roman"/>
          <w:szCs w:val="24"/>
        </w:rPr>
        <w:t>χρονοδιάγραμμα</w:t>
      </w:r>
      <w:r>
        <w:rPr>
          <w:rFonts w:eastAsia="Times New Roman"/>
          <w:szCs w:val="24"/>
        </w:rPr>
        <w:t>τα</w:t>
      </w:r>
      <w:proofErr w:type="spellEnd"/>
      <w:r>
        <w:rPr>
          <w:rFonts w:eastAsia="Times New Roman"/>
          <w:szCs w:val="24"/>
        </w:rPr>
        <w:t xml:space="preserve">, </w:t>
      </w:r>
      <w:proofErr w:type="spellStart"/>
      <w:r>
        <w:rPr>
          <w:rFonts w:eastAsia="Times New Roman"/>
          <w:szCs w:val="24"/>
        </w:rPr>
        <w:t>κλαδολόγια</w:t>
      </w:r>
      <w:proofErr w:type="spellEnd"/>
      <w:r>
        <w:rPr>
          <w:rFonts w:eastAsia="Times New Roman"/>
          <w:szCs w:val="24"/>
        </w:rPr>
        <w:t>, περιγράμματα εργασιών, περίγραμμα εργασιακής θέσης και το ψηφιακό οργανόγρα</w:t>
      </w:r>
      <w:r>
        <w:rPr>
          <w:rFonts w:eastAsia="Times New Roman"/>
          <w:szCs w:val="24"/>
        </w:rPr>
        <w:t>μμα του άρθρου 16 που λέγαμε προηγουμένως, όταν και αν εκδοθούν οι ΚΥΑ και προχωρήσουμε, πράγμα που σημαίνει ότι θα εφαρμοστεί όταν και αν όλα αυτά γίνουν. Οι περισσότερες υπηρεσίες, χωρίς χρονοδιαγράμματα, χωρίς κυρώσεις, χωρίς αυστηρό οδικό χάρτη δεν πρό</w:t>
      </w:r>
      <w:r>
        <w:rPr>
          <w:rFonts w:eastAsia="Times New Roman"/>
          <w:szCs w:val="24"/>
        </w:rPr>
        <w:t>κειται να μπουν ποτέ ή θα αργήσουν πάρα πολύ να μπουν.</w:t>
      </w:r>
    </w:p>
    <w:p w14:paraId="18B5115E" w14:textId="77777777" w:rsidR="003250C9" w:rsidRDefault="00D334B4">
      <w:pPr>
        <w:spacing w:line="600" w:lineRule="auto"/>
        <w:ind w:firstLine="720"/>
        <w:jc w:val="both"/>
        <w:rPr>
          <w:rFonts w:eastAsia="Times New Roman"/>
          <w:szCs w:val="24"/>
        </w:rPr>
      </w:pPr>
      <w:r>
        <w:rPr>
          <w:rFonts w:eastAsia="Times New Roman"/>
          <w:szCs w:val="24"/>
        </w:rPr>
        <w:lastRenderedPageBreak/>
        <w:t>Όπως έλεγα και προηγουμένως, αν και μιλάει για κινητικότητα, στην ουσία πρόκειται για το αμετακίνητο των δημοσίων υπαλλήλων, το οποίο το κατοχυρώνει από το πρώτο άρθρο, μια και μιλάει για εθελοντική δι</w:t>
      </w:r>
      <w:r>
        <w:rPr>
          <w:rFonts w:eastAsia="Times New Roman"/>
          <w:szCs w:val="24"/>
        </w:rPr>
        <w:t xml:space="preserve">αδικασία μετατάξεων. Σε απλά ελληνικά, αν δεν θέλει κάποιος να φύγει από την υπηρεσία του, δεν φεύγει. Τελεία και παύλα. Μακάρι να είναι υπεράριθμος, μακάρι η υπηρεσία του να κλείνει, μακάρι να μην χρειάζεται εκεί και να χρειάζεται απέναντι. </w:t>
      </w:r>
    </w:p>
    <w:p w14:paraId="18B5115F" w14:textId="77777777" w:rsidR="003250C9" w:rsidRDefault="00D334B4">
      <w:pPr>
        <w:spacing w:line="600" w:lineRule="auto"/>
        <w:ind w:firstLine="720"/>
        <w:jc w:val="both"/>
        <w:rPr>
          <w:rFonts w:eastAsia="Times New Roman"/>
          <w:szCs w:val="24"/>
        </w:rPr>
      </w:pPr>
      <w:r>
        <w:rPr>
          <w:rFonts w:eastAsia="Times New Roman"/>
          <w:szCs w:val="24"/>
        </w:rPr>
        <w:t>Σε απλά ελλην</w:t>
      </w:r>
      <w:r>
        <w:rPr>
          <w:rFonts w:eastAsia="Times New Roman"/>
          <w:szCs w:val="24"/>
        </w:rPr>
        <w:t>ικά, αν μια εφορία έχει είκοσι δύο οικονομολόγους και η απέναντι δύο -πολλές φορές στεγάζονται και στα ίδια κτήρια-, αν δεν υπάρχει κανείς εθελοντής, η μία θα παραμείνει με είκοσι δύο και η άλλη με δύο. Δεν έχει καμ</w:t>
      </w:r>
      <w:r>
        <w:rPr>
          <w:rFonts w:eastAsia="Times New Roman"/>
          <w:szCs w:val="24"/>
        </w:rPr>
        <w:t>μ</w:t>
      </w:r>
      <w:r>
        <w:rPr>
          <w:rFonts w:eastAsia="Times New Roman"/>
          <w:szCs w:val="24"/>
        </w:rPr>
        <w:t>ία σημασία. Η λειτουργικότητα δεν εισάγε</w:t>
      </w:r>
      <w:r>
        <w:rPr>
          <w:rFonts w:eastAsia="Times New Roman"/>
          <w:szCs w:val="24"/>
        </w:rPr>
        <w:t>ται σαν έννοια εδώ. Μπορεί με άλλους τρόπους να παρέμβει κανείς. Αυτό εδώ όμως δεν προβλέπει κίνητρα, δεν προβλέπει μεταρρύθμιση του δημοσίου, προβλέπει μόνο τη διευκόλυνση των υπαλλήλων, οι οποίοι αν δεν θέλουν να φύγουν, δεν φεύγουν. Και στο αμέσως επόμε</w:t>
      </w:r>
      <w:r>
        <w:rPr>
          <w:rFonts w:eastAsia="Times New Roman"/>
          <w:szCs w:val="24"/>
        </w:rPr>
        <w:t xml:space="preserve">νο, είναι ότι αν θέλουν να φύγουν, πάλι φεύγουν. Δηλαδή, οι δημόσιοι </w:t>
      </w:r>
      <w:r>
        <w:rPr>
          <w:rFonts w:eastAsia="Times New Roman"/>
          <w:szCs w:val="24"/>
        </w:rPr>
        <w:lastRenderedPageBreak/>
        <w:t xml:space="preserve">υπάλληλοι, ενδεχομένως δεν είναι κακό, αλλά υπό κάποιους πόρους που δεν υπάρχουν σε αυτό το νομοσχέδιο, αν δεν θέλουν να φύγουν από την υπηρεσία τους δεν φεύγουν. Αν θέλουν να φύγουν, το </w:t>
      </w:r>
      <w:r>
        <w:rPr>
          <w:rFonts w:eastAsia="Times New Roman"/>
          <w:szCs w:val="24"/>
        </w:rPr>
        <w:t>μόνο που πρέπει να κάνουν είναι να βρουν μια θέση, στην οποία να τους θέλουν. Η παλαιά υπηρεσία στην οποία υπηρετούν δεν έχει κανένα δικαίωμα να τους σταματήσει, εκτός από συγκεκριμένες οριακές περιπτώσεις που αφορούν τους ΟΤΑ, που σωστά μπαίνουν περιορισμ</w:t>
      </w:r>
      <w:r>
        <w:rPr>
          <w:rFonts w:eastAsia="Times New Roman"/>
          <w:szCs w:val="24"/>
        </w:rPr>
        <w:t>οί. Για όλους τους άλλους δεν υπάρχει κανένας.</w:t>
      </w:r>
    </w:p>
    <w:p w14:paraId="18B51160" w14:textId="77777777" w:rsidR="003250C9" w:rsidRDefault="00D334B4">
      <w:pPr>
        <w:spacing w:line="600" w:lineRule="auto"/>
        <w:ind w:firstLine="720"/>
        <w:jc w:val="both"/>
        <w:rPr>
          <w:rFonts w:eastAsia="Times New Roman"/>
          <w:szCs w:val="24"/>
        </w:rPr>
      </w:pPr>
      <w:r>
        <w:rPr>
          <w:rFonts w:eastAsia="Times New Roman"/>
          <w:szCs w:val="24"/>
        </w:rPr>
        <w:t>Μπορεί να είναι πολύτιμος, μπορεί να είναι ο μόνος που ξέρει μια δουλειά, μπορεί να τον χρειάζεται η υπηρεσία του, δεν έχει καμμιά σημασία. Αν οι τρεις της τριμελούς επιτροπής στην καινούργια υπηρεσία υποδοχής</w:t>
      </w:r>
      <w:r>
        <w:rPr>
          <w:rFonts w:eastAsia="Times New Roman"/>
          <w:szCs w:val="24"/>
        </w:rPr>
        <w:t xml:space="preserve"> είναι φίλοι του, θα πάει στην καινούργια υπηρεσία υποδοχής και μάλιστα χωρίς κανένα κριτήριο κι αν έχει τους φίλους του εκεί που πρέπει, υπερκεράζοντας ενδεχομένως και ανθρώπους που έχουν ενδεχομένως και περισσότερα προσόντα.</w:t>
      </w:r>
    </w:p>
    <w:p w14:paraId="18B51161" w14:textId="77777777" w:rsidR="003250C9" w:rsidRDefault="00D334B4">
      <w:pPr>
        <w:spacing w:line="600" w:lineRule="auto"/>
        <w:ind w:firstLine="720"/>
        <w:jc w:val="both"/>
        <w:rPr>
          <w:rFonts w:eastAsia="Times New Roman"/>
          <w:szCs w:val="24"/>
        </w:rPr>
      </w:pPr>
      <w:r>
        <w:rPr>
          <w:rFonts w:eastAsia="Times New Roman"/>
          <w:szCs w:val="24"/>
        </w:rPr>
        <w:lastRenderedPageBreak/>
        <w:t>Γιατί διαφάνεια και αξιοκρατί</w:t>
      </w:r>
      <w:r>
        <w:rPr>
          <w:rFonts w:eastAsia="Times New Roman"/>
          <w:szCs w:val="24"/>
        </w:rPr>
        <w:t xml:space="preserve">α δεν υπάρχει. Δεν υπάρχει κανένα σύστημα </w:t>
      </w:r>
      <w:proofErr w:type="spellStart"/>
      <w:r>
        <w:rPr>
          <w:rFonts w:eastAsia="Times New Roman"/>
          <w:szCs w:val="24"/>
        </w:rPr>
        <w:t>μοριοδότησης</w:t>
      </w:r>
      <w:proofErr w:type="spellEnd"/>
      <w:r>
        <w:rPr>
          <w:rFonts w:eastAsia="Times New Roman"/>
          <w:szCs w:val="24"/>
        </w:rPr>
        <w:t>, δεν προβλέπεται καμμιά συγκεκριμένη μετρήσιμη μέθοδος αξιολόγησης η οποία να λέει «μεταξύ των δύο θα πάρω τον άλφα, γιατί έχει περισσότερα προσόντα από τον βήτα». Συνεκτίμηση προσόντων είναι μια παλιά</w:t>
      </w:r>
      <w:r>
        <w:rPr>
          <w:rFonts w:eastAsia="Times New Roman"/>
          <w:szCs w:val="24"/>
        </w:rPr>
        <w:t xml:space="preserve"> ιστορία στο </w:t>
      </w:r>
      <w:r>
        <w:rPr>
          <w:rFonts w:eastAsia="Times New Roman"/>
          <w:szCs w:val="24"/>
        </w:rPr>
        <w:t>δ</w:t>
      </w:r>
      <w:r>
        <w:rPr>
          <w:rFonts w:eastAsia="Times New Roman"/>
          <w:szCs w:val="24"/>
        </w:rPr>
        <w:t>ημόσιο. Δεν την εφηύρε ο ΣΥΡΙΖΑ. Όλα τα νομοσχέδια και όλες οι προβλέψεις προκηρύξεων θέσεων που ήθελαν να διευκολύνουν την πρόσληψη ημετέρων είναι διατυπωμένες ακριβώς, εφιαλτικά με τον ίδιο τρόπο. Αναφέρουν ένα κατεβατό προσόντων χωρίς να υ</w:t>
      </w:r>
      <w:r>
        <w:rPr>
          <w:rFonts w:eastAsia="Times New Roman"/>
          <w:szCs w:val="24"/>
        </w:rPr>
        <w:t>πάρχει σκάλα, κλίμακα αξιολόγησης και μπαίνει και μια συνέντευξη από πίσω, στην οποία, επίσης, δεν υπάρχει καμμιά πρόβλεψη για το πώς γίνεται.</w:t>
      </w:r>
    </w:p>
    <w:p w14:paraId="18B51162" w14:textId="77777777" w:rsidR="003250C9" w:rsidRDefault="00D334B4">
      <w:pPr>
        <w:spacing w:line="600" w:lineRule="auto"/>
        <w:ind w:firstLine="720"/>
        <w:jc w:val="both"/>
        <w:rPr>
          <w:rFonts w:eastAsia="Times New Roman"/>
          <w:szCs w:val="24"/>
        </w:rPr>
      </w:pPr>
      <w:r>
        <w:rPr>
          <w:rFonts w:eastAsia="Times New Roman"/>
          <w:szCs w:val="24"/>
        </w:rPr>
        <w:t>Είπα και προχθές και η τελευταία εταιρεία πρόσληψης στελεχών σε ιδιωτικές εταιρείες στην Ελλάδα και στο εξωτερικό</w:t>
      </w:r>
      <w:r>
        <w:rPr>
          <w:rFonts w:eastAsia="Times New Roman"/>
          <w:szCs w:val="24"/>
        </w:rPr>
        <w:t xml:space="preserve"> μπορεί να προμηθεύσει σε οποιονδήποτε ενδιαφέρεται, να του εφαρμόσει συγκεκριμένα εργαλεία αξιολόγησης προσόντων, είτε σε προφορικές συνεντεύξεις είτε από βιογραφικά. Όποιος θέλει, δηλαδή, να κάνει ένα αξιολογικό πλαίσιο, μπορεί να το κάνει εύκολα, να το </w:t>
      </w:r>
      <w:r>
        <w:rPr>
          <w:rFonts w:eastAsia="Times New Roman"/>
          <w:szCs w:val="24"/>
        </w:rPr>
        <w:t xml:space="preserve">αγοράσει κυριολεκτικά </w:t>
      </w:r>
      <w:r>
        <w:rPr>
          <w:rFonts w:eastAsia="Times New Roman"/>
          <w:szCs w:val="24"/>
        </w:rPr>
        <w:lastRenderedPageBreak/>
        <w:t>με πέντε δραχμές από τον ιδιωτικό τομέα και το εφαρμόσει. Δεν χρειάζεται καν να βάλει κάποιον να «σπάσει» το κεφάλι του να το δημιουργήσει. Απλώς κανείς δεν θέλει ούτε ήθελε να κάνει κάτι τέτοιο.</w:t>
      </w:r>
    </w:p>
    <w:p w14:paraId="18B51163" w14:textId="77777777" w:rsidR="003250C9" w:rsidRDefault="00D334B4">
      <w:pPr>
        <w:spacing w:line="600" w:lineRule="auto"/>
        <w:ind w:firstLine="720"/>
        <w:jc w:val="both"/>
        <w:rPr>
          <w:rFonts w:eastAsia="Times New Roman"/>
          <w:szCs w:val="24"/>
        </w:rPr>
      </w:pPr>
      <w:r>
        <w:rPr>
          <w:rFonts w:eastAsia="Times New Roman"/>
          <w:szCs w:val="24"/>
        </w:rPr>
        <w:t>Χαρακτηριστικό για τον τρόπο με τον οπ</w:t>
      </w:r>
      <w:r>
        <w:rPr>
          <w:rFonts w:eastAsia="Times New Roman"/>
          <w:szCs w:val="24"/>
        </w:rPr>
        <w:t>οίο φανταζόμαστε το πώς θα λειτουργήσει το «</w:t>
      </w:r>
      <w:proofErr w:type="spellStart"/>
      <w:r>
        <w:rPr>
          <w:rFonts w:eastAsia="Times New Roman"/>
          <w:szCs w:val="24"/>
        </w:rPr>
        <w:t>συστηματάκι</w:t>
      </w:r>
      <w:proofErr w:type="spellEnd"/>
      <w:r>
        <w:rPr>
          <w:rFonts w:eastAsia="Times New Roman"/>
          <w:szCs w:val="24"/>
        </w:rPr>
        <w:t>» αυτό είναι ότι δεν υπάρχει διαδικασία ενστάσεων. Κανείς δεν έχει δικαίωμα να κάνει ένσταση στο αποτέλεσμα της κρίσης του. Δεν έχει πού να αποταθεί. Μόνο στα δικαστήρια, φαντάζομαι, και αυτό θα δημιου</w:t>
      </w:r>
      <w:r>
        <w:rPr>
          <w:rFonts w:eastAsia="Times New Roman"/>
          <w:szCs w:val="24"/>
        </w:rPr>
        <w:t>ργήσει ακόμα μια ενδιαφέρουσα σειρά δικαστικών προσφυγών η οποία θα εκκρεμεί.</w:t>
      </w:r>
    </w:p>
    <w:p w14:paraId="18B51164" w14:textId="77777777" w:rsidR="003250C9" w:rsidRDefault="00D334B4">
      <w:pPr>
        <w:spacing w:line="600" w:lineRule="auto"/>
        <w:ind w:firstLine="720"/>
        <w:jc w:val="both"/>
        <w:rPr>
          <w:rFonts w:eastAsia="Times New Roman"/>
          <w:szCs w:val="24"/>
        </w:rPr>
      </w:pPr>
      <w:r>
        <w:rPr>
          <w:rFonts w:eastAsia="Times New Roman"/>
          <w:szCs w:val="24"/>
        </w:rPr>
        <w:t>Λίγο πολύ την ίδια λογική εισάγει και η Κεντρική Επιτροπή Αξιολόγησης, η οποία υποτίθεται θα αξιολογεί, θα βάζει στη σειρά τα αιτήματα. Μάλιστα άκουσα και το πρωτοφανές «</w:t>
      </w:r>
      <w:r>
        <w:rPr>
          <w:rFonts w:eastAsia="Times New Roman"/>
          <w:szCs w:val="24"/>
        </w:rPr>
        <w:t>δ</w:t>
      </w:r>
      <w:r>
        <w:rPr>
          <w:rFonts w:eastAsia="Times New Roman"/>
          <w:szCs w:val="24"/>
        </w:rPr>
        <w:t>εν έχει</w:t>
      </w:r>
      <w:r>
        <w:rPr>
          <w:rFonts w:eastAsia="Times New Roman"/>
          <w:szCs w:val="24"/>
        </w:rPr>
        <w:t xml:space="preserve"> κανένα συγκεκριμένο τρόπο αξιολόγησης κριτηρίων ή περιορισμών». Άκουσα και χθες και το πολύ ενδιαφέρον ότι επειδή, λέει, είναι </w:t>
      </w:r>
      <w:r>
        <w:rPr>
          <w:rFonts w:eastAsia="Times New Roman"/>
          <w:szCs w:val="24"/>
        </w:rPr>
        <w:t>ε</w:t>
      </w:r>
      <w:r>
        <w:rPr>
          <w:rFonts w:eastAsia="Times New Roman"/>
          <w:szCs w:val="24"/>
        </w:rPr>
        <w:t xml:space="preserve">πιτροπή </w:t>
      </w:r>
      <w:r>
        <w:rPr>
          <w:rFonts w:eastAsia="Times New Roman"/>
          <w:szCs w:val="24"/>
        </w:rPr>
        <w:t>α</w:t>
      </w:r>
      <w:r>
        <w:rPr>
          <w:rFonts w:eastAsia="Times New Roman"/>
          <w:szCs w:val="24"/>
        </w:rPr>
        <w:t xml:space="preserve">ξιολόγησης υπεράνω υποψίας –δεν θυμάμαι τη διατύπωση τη χθεσινή- και </w:t>
      </w:r>
      <w:r>
        <w:rPr>
          <w:rFonts w:eastAsia="Times New Roman"/>
          <w:szCs w:val="24"/>
        </w:rPr>
        <w:lastRenderedPageBreak/>
        <w:t>ανεξάρτητη από την κυβερνητική μηχανή, δεν χρειάζ</w:t>
      </w:r>
      <w:r>
        <w:rPr>
          <w:rFonts w:eastAsia="Times New Roman"/>
          <w:szCs w:val="24"/>
        </w:rPr>
        <w:t xml:space="preserve">εται κριτήρια. Αυτό είναι ενδιαφέρον. Δηλαδή οι </w:t>
      </w:r>
      <w:r>
        <w:rPr>
          <w:rFonts w:eastAsia="Times New Roman"/>
          <w:szCs w:val="24"/>
        </w:rPr>
        <w:t>ε</w:t>
      </w:r>
      <w:r>
        <w:rPr>
          <w:rFonts w:eastAsia="Times New Roman"/>
          <w:szCs w:val="24"/>
        </w:rPr>
        <w:t xml:space="preserve">πιτροπές </w:t>
      </w:r>
      <w:r>
        <w:rPr>
          <w:rFonts w:eastAsia="Times New Roman"/>
          <w:szCs w:val="24"/>
        </w:rPr>
        <w:t>α</w:t>
      </w:r>
      <w:r>
        <w:rPr>
          <w:rFonts w:eastAsia="Times New Roman"/>
          <w:szCs w:val="24"/>
        </w:rPr>
        <w:t xml:space="preserve">ρίστων, οι οποίες αποφασίζουν πέραν κριτηρίων είναι μια ενδιαφέρουσα εισαγωγή, μπορούμε να τη συζητήσουμε, αλλά δεν ισχύει στη δημοκρατία μας. Στη δημοκρατία μας, θεωρητικά τουλάχιστον, ισχύουν </w:t>
      </w:r>
      <w:r>
        <w:rPr>
          <w:rFonts w:eastAsia="Times New Roman"/>
          <w:szCs w:val="24"/>
        </w:rPr>
        <w:t>κανονισμοί.</w:t>
      </w:r>
    </w:p>
    <w:p w14:paraId="18B51165" w14:textId="77777777" w:rsidR="003250C9" w:rsidRDefault="00D334B4">
      <w:pPr>
        <w:spacing w:line="600" w:lineRule="auto"/>
        <w:ind w:firstLine="720"/>
        <w:jc w:val="both"/>
        <w:rPr>
          <w:rFonts w:eastAsia="Times New Roman"/>
          <w:szCs w:val="24"/>
        </w:rPr>
      </w:pPr>
      <w:r>
        <w:rPr>
          <w:rFonts w:eastAsia="Times New Roman"/>
          <w:szCs w:val="24"/>
        </w:rPr>
        <w:t xml:space="preserve">Αφήστε που η </w:t>
      </w:r>
      <w:r>
        <w:rPr>
          <w:rFonts w:eastAsia="Times New Roman"/>
          <w:szCs w:val="24"/>
        </w:rPr>
        <w:t>ε</w:t>
      </w:r>
      <w:r>
        <w:rPr>
          <w:rFonts w:eastAsia="Times New Roman"/>
          <w:szCs w:val="24"/>
        </w:rPr>
        <w:t>πιτροπή δεν είναι ανεξάρτητη, για τον απλούστατο λόγο ότι προβλέπει δύο μέλη από το ΑΕΠ, ένα από το Νομικό Συμβούλιο του Κράτους και τέσσερα διορισμένα από την αρμόδια Υπουργό, επιλεγμένα δηλαδή από υπηρεσιακά στελέχη, τα οποία εί</w:t>
      </w:r>
      <w:r>
        <w:rPr>
          <w:rFonts w:eastAsia="Times New Roman"/>
          <w:szCs w:val="24"/>
        </w:rPr>
        <w:t xml:space="preserve">ναι κομματικά στελέχη στο ελληνικό </w:t>
      </w:r>
      <w:r>
        <w:rPr>
          <w:rFonts w:eastAsia="Times New Roman"/>
          <w:szCs w:val="24"/>
        </w:rPr>
        <w:t>δ</w:t>
      </w:r>
      <w:r>
        <w:rPr>
          <w:rFonts w:eastAsia="Times New Roman"/>
          <w:szCs w:val="24"/>
        </w:rPr>
        <w:t>ημόσιο, πάντα ήταν και εξακολουθούν να είναι. Άρα, λοιπόν, το πλαίσιο είναι πολύ συγκεκριμένο.</w:t>
      </w:r>
    </w:p>
    <w:p w14:paraId="18B51166" w14:textId="77777777" w:rsidR="003250C9" w:rsidRDefault="00D334B4">
      <w:pPr>
        <w:spacing w:line="600" w:lineRule="auto"/>
        <w:ind w:firstLine="720"/>
        <w:jc w:val="both"/>
        <w:rPr>
          <w:rFonts w:eastAsia="Times New Roman"/>
          <w:szCs w:val="24"/>
        </w:rPr>
      </w:pPr>
      <w:r>
        <w:rPr>
          <w:rFonts w:eastAsia="Times New Roman"/>
          <w:szCs w:val="24"/>
        </w:rPr>
        <w:t>Ένα σχόλιο μόνο για το δεύτερο κεφάλαιο, που είναι επίσης τυπικό ΣΥΡΙΖΑ. Κάναμε τον μισό νόμο πριν από τρεις μήνες, τον ξεχάσ</w:t>
      </w:r>
      <w:r>
        <w:rPr>
          <w:rFonts w:eastAsia="Times New Roman"/>
          <w:szCs w:val="24"/>
        </w:rPr>
        <w:t xml:space="preserve">αμε τον άλλο μισό και τον φέρνουμε με καθυστέρηση. Έχουμε δει κι άλλα παραδείγματα σπονδυλωτής νομοθέτησης σε αυτό το Κοινοβούλιο τον τελευταίο καιρό. Χαρακτηριστικό </w:t>
      </w:r>
      <w:r>
        <w:rPr>
          <w:rFonts w:eastAsia="Times New Roman"/>
          <w:szCs w:val="24"/>
        </w:rPr>
        <w:lastRenderedPageBreak/>
        <w:t>παράδειγμα ήταν αυτή η διαδικασία, η «οδύσσεια» της μετατροπής των θέσεων των καθαριστριών</w:t>
      </w:r>
      <w:r>
        <w:rPr>
          <w:rFonts w:eastAsia="Times New Roman"/>
          <w:szCs w:val="24"/>
        </w:rPr>
        <w:t xml:space="preserve"> στα νοσοκομεία από θέσεις ιδιωτικού δικαίου σε θέσεις όπως είναι σήμερα. Χρειάστηκαν επτά ή οκτώ τροπολογίες για να δημιουργηθεί ένα πλαίσιο που να μην είναι αντισυνταγματικό, να είναι λειτουργικό. Κάθε τρεις και λίγο κολλούσαν οι έρμες οι καθαρίστριες, έ</w:t>
      </w:r>
      <w:r>
        <w:rPr>
          <w:rFonts w:eastAsia="Times New Roman"/>
          <w:szCs w:val="24"/>
        </w:rPr>
        <w:t>μεναν απλήρωτες, δεν μπορούσαν να πάρουν άδεια, γιατί κάποιος είχε μια πάρα πολύ ωραία ιδέα, την πέταξε ως χειροβομβίδα και μετά μαζεύαμε τα θραύσματα. Ή κάτι ανάλογο γίνεται και εδώ.</w:t>
      </w:r>
    </w:p>
    <w:p w14:paraId="18B51167" w14:textId="77777777" w:rsidR="003250C9" w:rsidRDefault="00D334B4">
      <w:pPr>
        <w:spacing w:line="600" w:lineRule="auto"/>
        <w:ind w:firstLine="720"/>
        <w:jc w:val="both"/>
        <w:rPr>
          <w:rFonts w:eastAsia="Times New Roman"/>
          <w:szCs w:val="24"/>
        </w:rPr>
      </w:pPr>
      <w:r>
        <w:rPr>
          <w:rFonts w:eastAsia="Times New Roman"/>
          <w:szCs w:val="24"/>
        </w:rPr>
        <w:t>Εδώ το μεγάλο πρόβλημα είναι ότι -και νομίζω ότι δεν είναι και πολύ τυχα</w:t>
      </w:r>
      <w:r>
        <w:rPr>
          <w:rFonts w:eastAsia="Times New Roman"/>
          <w:szCs w:val="24"/>
        </w:rPr>
        <w:t xml:space="preserve">ίο- απαγορεύεται, ουσιαστικά αποκλείεται, η πιθανότητα πρόσληψης εμπείρων στελεχών του ιδιωτικού τομέα στο </w:t>
      </w:r>
      <w:r>
        <w:rPr>
          <w:rFonts w:eastAsia="Times New Roman"/>
          <w:szCs w:val="24"/>
        </w:rPr>
        <w:t>δ</w:t>
      </w:r>
      <w:r>
        <w:rPr>
          <w:rFonts w:eastAsia="Times New Roman"/>
          <w:szCs w:val="24"/>
        </w:rPr>
        <w:t xml:space="preserve">ημόσιο. Γιατί όποιος κάνει το λάθος να πάει σε θέσεις του </w:t>
      </w:r>
      <w:r>
        <w:rPr>
          <w:rFonts w:eastAsia="Times New Roman"/>
          <w:szCs w:val="24"/>
        </w:rPr>
        <w:t>δ</w:t>
      </w:r>
      <w:r>
        <w:rPr>
          <w:rFonts w:eastAsia="Times New Roman"/>
          <w:szCs w:val="24"/>
        </w:rPr>
        <w:t>ημοσίου με αυτούς τους όρους, καταδικάζεται κι αυτός και το σόι του σε τρία χρόνια ανεργί</w:t>
      </w:r>
      <w:r>
        <w:rPr>
          <w:rFonts w:eastAsia="Times New Roman"/>
          <w:szCs w:val="24"/>
        </w:rPr>
        <w:t xml:space="preserve">ας. Γιατί, προφανώς, δεν θα μπορεί να δουλεύει σε συναφές επάγγελμα. Κανείς εξειδικευμένος άνθρωπος δεν δουλεύει γενικώς στον ιδιωτικό τομέα. Αν αφήσει μια θέση στο </w:t>
      </w:r>
      <w:r>
        <w:rPr>
          <w:rFonts w:eastAsia="Times New Roman"/>
          <w:szCs w:val="24"/>
        </w:rPr>
        <w:t>δ</w:t>
      </w:r>
      <w:r>
        <w:rPr>
          <w:rFonts w:eastAsia="Times New Roman"/>
          <w:szCs w:val="24"/>
        </w:rPr>
        <w:t>ημόσιο, θα ψάξει να βρει μια ανάλογη. Αυτό εδώ στην καθολικότητά του είναι προβληματικό. Μ</w:t>
      </w:r>
      <w:r>
        <w:rPr>
          <w:rFonts w:eastAsia="Times New Roman"/>
          <w:szCs w:val="24"/>
        </w:rPr>
        <w:t xml:space="preserve">πορεί για </w:t>
      </w:r>
      <w:r>
        <w:rPr>
          <w:rFonts w:eastAsia="Times New Roman"/>
          <w:szCs w:val="24"/>
        </w:rPr>
        <w:lastRenderedPageBreak/>
        <w:t xml:space="preserve">κάποιες θέσεις του </w:t>
      </w:r>
      <w:r>
        <w:rPr>
          <w:rFonts w:eastAsia="Times New Roman"/>
          <w:szCs w:val="24"/>
        </w:rPr>
        <w:t>δ</w:t>
      </w:r>
      <w:r>
        <w:rPr>
          <w:rFonts w:eastAsia="Times New Roman"/>
          <w:szCs w:val="24"/>
        </w:rPr>
        <w:t xml:space="preserve">ημοσίου να υπάρχει η ανάγκη, αλλά ως καθολική δέσμευση νομίζω ότι απλώς αποκλείει τους εργαζόμενους, τους έμπειρους εργαζόμενους του ιδιωτικού τομέα από θέσεις στο </w:t>
      </w:r>
      <w:r>
        <w:rPr>
          <w:rFonts w:eastAsia="Times New Roman"/>
          <w:szCs w:val="24"/>
        </w:rPr>
        <w:t>δ</w:t>
      </w:r>
      <w:r>
        <w:rPr>
          <w:rFonts w:eastAsia="Times New Roman"/>
          <w:szCs w:val="24"/>
        </w:rPr>
        <w:t xml:space="preserve">ημόσιο, πράγμα το οποίο είναι κακό για το </w:t>
      </w:r>
      <w:r>
        <w:rPr>
          <w:rFonts w:eastAsia="Times New Roman"/>
          <w:szCs w:val="24"/>
        </w:rPr>
        <w:t>δ</w:t>
      </w:r>
      <w:r>
        <w:rPr>
          <w:rFonts w:eastAsia="Times New Roman"/>
          <w:szCs w:val="24"/>
        </w:rPr>
        <w:t xml:space="preserve">ημόσιο, δεν είναι </w:t>
      </w:r>
      <w:r>
        <w:rPr>
          <w:rFonts w:eastAsia="Times New Roman"/>
          <w:szCs w:val="24"/>
        </w:rPr>
        <w:t>κακό για τους ιδιώτες στην παρούσα φάση που βρισκόμαστε.</w:t>
      </w:r>
    </w:p>
    <w:p w14:paraId="18B51168" w14:textId="77777777" w:rsidR="003250C9" w:rsidRDefault="00D334B4">
      <w:pPr>
        <w:spacing w:line="600" w:lineRule="auto"/>
        <w:ind w:firstLine="720"/>
        <w:jc w:val="both"/>
        <w:rPr>
          <w:rFonts w:eastAsia="Times New Roman"/>
          <w:szCs w:val="24"/>
        </w:rPr>
      </w:pPr>
      <w:r>
        <w:rPr>
          <w:rFonts w:eastAsia="Times New Roman"/>
          <w:szCs w:val="24"/>
        </w:rPr>
        <w:t>Για το άρθρο της διαχείρισης εγγράφων είπα ήδη ότι είναι ένα πολύ σημαντικό θέμα, το οποίο έπρεπε να είναι πολύ πιο αναλυτικό, πολύ πιο υποχρεωτικό.</w:t>
      </w:r>
      <w:r>
        <w:rPr>
          <w:rFonts w:eastAsia="Times New Roman"/>
          <w:szCs w:val="24"/>
        </w:rPr>
        <w:t xml:space="preserve"> </w:t>
      </w:r>
      <w:r>
        <w:rPr>
          <w:rFonts w:eastAsia="Times New Roman"/>
          <w:szCs w:val="24"/>
        </w:rPr>
        <w:t xml:space="preserve">Έχει το θετικότατο ότι έχει </w:t>
      </w:r>
      <w:r>
        <w:rPr>
          <w:rFonts w:eastAsia="Times New Roman"/>
          <w:szCs w:val="24"/>
          <w:lang w:val="en-US"/>
        </w:rPr>
        <w:t>deadlines</w:t>
      </w:r>
      <w:r>
        <w:rPr>
          <w:rFonts w:eastAsia="Times New Roman"/>
          <w:szCs w:val="24"/>
        </w:rPr>
        <w:t>, έχει ημερομ</w:t>
      </w:r>
      <w:r>
        <w:rPr>
          <w:rFonts w:eastAsia="Times New Roman"/>
          <w:szCs w:val="24"/>
        </w:rPr>
        <w:t>ηνίες λήξης της δυνατότητας να μην εφαρμόζεται. Θα το ψηφίσουμε αυτό. Κατά τη γνώμη μου, είναι πολύ μακριά η 31</w:t>
      </w:r>
      <w:r>
        <w:rPr>
          <w:rFonts w:eastAsia="Times New Roman"/>
          <w:szCs w:val="24"/>
          <w:vertAlign w:val="superscript"/>
        </w:rPr>
        <w:t>η</w:t>
      </w:r>
      <w:r>
        <w:rPr>
          <w:rFonts w:eastAsia="Times New Roman"/>
          <w:szCs w:val="24"/>
        </w:rPr>
        <w:t xml:space="preserve"> Δεκεμβρίου του 2018, αλλά κυρίως είναι ο τρόπος με τον οποίο εφαρμόζεται.</w:t>
      </w:r>
    </w:p>
    <w:p w14:paraId="18B51169" w14:textId="77777777" w:rsidR="003250C9" w:rsidRDefault="00D334B4">
      <w:pPr>
        <w:spacing w:line="600" w:lineRule="auto"/>
        <w:ind w:firstLine="720"/>
        <w:jc w:val="both"/>
        <w:rPr>
          <w:rFonts w:eastAsia="Times New Roman"/>
          <w:szCs w:val="24"/>
        </w:rPr>
      </w:pPr>
      <w:r>
        <w:rPr>
          <w:rFonts w:eastAsia="Times New Roman"/>
          <w:szCs w:val="24"/>
        </w:rPr>
        <w:t>Επίσης, θα ήθελε πάρα πολύ μεγάλη συζήτηση –και έχω πολλές επιφυλάξει</w:t>
      </w:r>
      <w:r>
        <w:rPr>
          <w:rFonts w:eastAsia="Times New Roman"/>
          <w:szCs w:val="24"/>
        </w:rPr>
        <w:t xml:space="preserve">ς- ο τρόπος με τον οποίο περνάει στην ανάπτυξη μιας καινούργιας πλατφόρμας ενιαίας για όλο το </w:t>
      </w:r>
      <w:r>
        <w:rPr>
          <w:rFonts w:eastAsia="Times New Roman"/>
          <w:szCs w:val="24"/>
        </w:rPr>
        <w:t>δ</w:t>
      </w:r>
      <w:r>
        <w:rPr>
          <w:rFonts w:eastAsia="Times New Roman"/>
          <w:szCs w:val="24"/>
        </w:rPr>
        <w:t xml:space="preserve">ημόσιο. Ακούγεται ως τεράστια </w:t>
      </w:r>
      <w:proofErr w:type="spellStart"/>
      <w:r>
        <w:rPr>
          <w:rFonts w:eastAsia="Times New Roman"/>
          <w:szCs w:val="24"/>
        </w:rPr>
        <w:lastRenderedPageBreak/>
        <w:t>μπίζνα</w:t>
      </w:r>
      <w:proofErr w:type="spellEnd"/>
      <w:r>
        <w:rPr>
          <w:rFonts w:eastAsia="Times New Roman"/>
          <w:szCs w:val="24"/>
        </w:rPr>
        <w:t xml:space="preserve"> την οποία θα κάνει κάποιος χωρίς να περάσει από τη Βουλή, γιατί προβλέπεται προεδρικό διάταγμα για να γίνει αυτού του τύπου </w:t>
      </w:r>
      <w:r>
        <w:rPr>
          <w:rFonts w:eastAsia="Times New Roman"/>
          <w:szCs w:val="24"/>
        </w:rPr>
        <w:t xml:space="preserve">το στήσιμο, και αγορά </w:t>
      </w:r>
      <w:r>
        <w:rPr>
          <w:rFonts w:eastAsia="Times New Roman"/>
          <w:szCs w:val="24"/>
          <w:lang w:val="en-US"/>
        </w:rPr>
        <w:t>software</w:t>
      </w:r>
      <w:r>
        <w:rPr>
          <w:rFonts w:eastAsia="Times New Roman"/>
          <w:szCs w:val="24"/>
        </w:rPr>
        <w:t xml:space="preserve"> και ανάπτυξη και τεχνική και υποστήριξη, κάτι το οποίο δεν μπορεί να γίνει χωρίς τη γνώση της Βουλής. </w:t>
      </w:r>
    </w:p>
    <w:p w14:paraId="18B5116A" w14:textId="77777777" w:rsidR="003250C9" w:rsidRDefault="00D334B4">
      <w:pPr>
        <w:spacing w:line="600" w:lineRule="auto"/>
        <w:ind w:firstLine="720"/>
        <w:jc w:val="both"/>
        <w:rPr>
          <w:rFonts w:eastAsia="Times New Roman"/>
          <w:szCs w:val="24"/>
        </w:rPr>
      </w:pPr>
      <w:r>
        <w:rPr>
          <w:rFonts w:eastAsia="Times New Roman"/>
          <w:szCs w:val="24"/>
        </w:rPr>
        <w:t>Αυτό το άρθρο –το επαναλαμβάνω και κλείνω μ’ αυτό- πρέπει να γίνει νομοσχέδιο και να έλθει στη Βουλή με λεπτομέρεια και σα</w:t>
      </w:r>
      <w:r>
        <w:rPr>
          <w:rFonts w:eastAsia="Times New Roman"/>
          <w:szCs w:val="24"/>
        </w:rPr>
        <w:t>φήνεια. Είναι πολύ σημαντικό. Είναι μια πραγματικά σημαντική μεταρρύθμιση η οποία κάποια στιγμή πρέπει, επιτέλους, να ολοκληρωθεί σωστά, γιατί, αν δεν ολοκληρωθεί σωστά, θα τη βρίσκουμε διαρκώς μπροστά μας, όπως έχουμε βρει πάρα πολλές δουλειές πληροφορική</w:t>
      </w:r>
      <w:r>
        <w:rPr>
          <w:rFonts w:eastAsia="Times New Roman"/>
          <w:szCs w:val="24"/>
        </w:rPr>
        <w:t xml:space="preserve">ς που επειδή έγιναν «δουλειές», δεν βρήκαν ποτέ λειτουργία στο </w:t>
      </w:r>
      <w:r>
        <w:rPr>
          <w:rFonts w:eastAsia="Times New Roman"/>
          <w:szCs w:val="24"/>
        </w:rPr>
        <w:t>δ</w:t>
      </w:r>
      <w:r>
        <w:rPr>
          <w:rFonts w:eastAsia="Times New Roman"/>
          <w:szCs w:val="24"/>
        </w:rPr>
        <w:t>ημόσιο.</w:t>
      </w:r>
    </w:p>
    <w:p w14:paraId="18B5116B" w14:textId="77777777" w:rsidR="003250C9" w:rsidRDefault="00D334B4">
      <w:pPr>
        <w:spacing w:line="600" w:lineRule="auto"/>
        <w:ind w:firstLine="720"/>
        <w:jc w:val="both"/>
        <w:rPr>
          <w:rFonts w:eastAsia="Times New Roman"/>
          <w:szCs w:val="24"/>
        </w:rPr>
      </w:pPr>
      <w:r>
        <w:rPr>
          <w:rFonts w:eastAsia="Times New Roman"/>
          <w:szCs w:val="24"/>
        </w:rPr>
        <w:t>Για τους ιχθυολόγους νομίζω ότι έχουμε κλείσει το θέμα. Είδα τη νομοτεχνική βελτίωση. Για τις τροπολογίες θα μου επιτρέψετε να επιφυλαχθώ για αύριο, μιας και χρειάζεται να τις δούμε λί</w:t>
      </w:r>
      <w:r>
        <w:rPr>
          <w:rFonts w:eastAsia="Times New Roman"/>
          <w:szCs w:val="24"/>
        </w:rPr>
        <w:t xml:space="preserve">γο παραπάνω. </w:t>
      </w:r>
    </w:p>
    <w:p w14:paraId="18B5116C" w14:textId="77777777" w:rsidR="003250C9" w:rsidRDefault="00D334B4">
      <w:pPr>
        <w:spacing w:line="600" w:lineRule="auto"/>
        <w:ind w:firstLine="720"/>
        <w:jc w:val="both"/>
        <w:rPr>
          <w:rFonts w:eastAsia="Times New Roman"/>
          <w:szCs w:val="24"/>
        </w:rPr>
      </w:pPr>
      <w:r>
        <w:rPr>
          <w:rFonts w:eastAsia="Times New Roman"/>
          <w:szCs w:val="24"/>
        </w:rPr>
        <w:lastRenderedPageBreak/>
        <w:t>Το νομοσχέδιο είναι στην πραγματικότητα ένα ευχολόγιο και είπα γιατί. Δεν έχει οδικό χάρτη και χρόνους εφαρμογής. Δεν είμαι καν σίγουρος ότι η Κυβέρνηση θέλει πραγματικά να εφαρμόσει αυτό το πράγμα. Πολύ φοβάμαι ότι ακόμα και αν φτάσει κάποια</w:t>
      </w:r>
      <w:r>
        <w:rPr>
          <w:rFonts w:eastAsia="Times New Roman"/>
          <w:szCs w:val="24"/>
        </w:rPr>
        <w:t xml:space="preserve"> στιγμή να εφαρμοστεί, έχουν μπει οι ασφαλιστικές δικλίδες που το μετατρέπουν σε ακόμα ένα νομοσχέδιο που επιτρέπει τον «</w:t>
      </w:r>
      <w:proofErr w:type="spellStart"/>
      <w:r>
        <w:rPr>
          <w:rFonts w:eastAsia="Times New Roman"/>
          <w:szCs w:val="24"/>
        </w:rPr>
        <w:t>πελατειασμό</w:t>
      </w:r>
      <w:proofErr w:type="spellEnd"/>
      <w:r>
        <w:rPr>
          <w:rFonts w:eastAsia="Times New Roman"/>
          <w:szCs w:val="24"/>
        </w:rPr>
        <w:t xml:space="preserve">» και την </w:t>
      </w:r>
      <w:proofErr w:type="spellStart"/>
      <w:r>
        <w:rPr>
          <w:rFonts w:eastAsia="Times New Roman"/>
          <w:szCs w:val="24"/>
        </w:rPr>
        <w:t>κομματοκρατία</w:t>
      </w:r>
      <w:proofErr w:type="spellEnd"/>
      <w:r>
        <w:rPr>
          <w:rFonts w:eastAsia="Times New Roman"/>
          <w:szCs w:val="24"/>
        </w:rPr>
        <w:t xml:space="preserve"> στο </w:t>
      </w:r>
      <w:r>
        <w:rPr>
          <w:rFonts w:eastAsia="Times New Roman"/>
          <w:szCs w:val="24"/>
        </w:rPr>
        <w:t>δ</w:t>
      </w:r>
      <w:r>
        <w:rPr>
          <w:rFonts w:eastAsia="Times New Roman"/>
          <w:szCs w:val="24"/>
        </w:rPr>
        <w:t>ημόσιο αντί να την πολεμά.</w:t>
      </w:r>
    </w:p>
    <w:p w14:paraId="18B5116D" w14:textId="77777777" w:rsidR="003250C9" w:rsidRDefault="00D334B4">
      <w:pPr>
        <w:spacing w:line="600" w:lineRule="auto"/>
        <w:jc w:val="both"/>
        <w:rPr>
          <w:rFonts w:eastAsia="Times New Roman"/>
          <w:szCs w:val="24"/>
        </w:rPr>
      </w:pPr>
      <w:r>
        <w:rPr>
          <w:rFonts w:eastAsia="Times New Roman"/>
          <w:szCs w:val="24"/>
        </w:rPr>
        <w:t>Σας ευχαριστώ.</w:t>
      </w:r>
    </w:p>
    <w:p w14:paraId="18B5116E" w14:textId="77777777" w:rsidR="003250C9" w:rsidRDefault="00D334B4">
      <w:pPr>
        <w:spacing w:line="600" w:lineRule="auto"/>
        <w:ind w:firstLine="709"/>
        <w:jc w:val="center"/>
        <w:rPr>
          <w:rFonts w:eastAsia="Times New Roman"/>
          <w:szCs w:val="24"/>
        </w:rPr>
      </w:pPr>
      <w:r>
        <w:rPr>
          <w:rFonts w:eastAsia="Times New Roman"/>
          <w:szCs w:val="24"/>
        </w:rPr>
        <w:t>(Χειροκροτήματα από την πτέρυγα του Ποταμιού)</w:t>
      </w:r>
    </w:p>
    <w:p w14:paraId="18B5116F" w14:textId="77777777" w:rsidR="003250C9" w:rsidRDefault="00D334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Ευχαριστούμε κι εμείς.</w:t>
      </w:r>
    </w:p>
    <w:p w14:paraId="18B51170" w14:textId="77777777" w:rsidR="003250C9" w:rsidRDefault="00D334B4">
      <w:pPr>
        <w:spacing w:line="600" w:lineRule="auto"/>
        <w:ind w:firstLine="720"/>
        <w:jc w:val="both"/>
        <w:rPr>
          <w:rFonts w:eastAsia="Times New Roman"/>
          <w:szCs w:val="24"/>
        </w:rPr>
      </w:pPr>
      <w:r>
        <w:rPr>
          <w:rFonts w:eastAsia="Times New Roman"/>
          <w:szCs w:val="24"/>
        </w:rPr>
        <w:t xml:space="preserve">Με δεδομένο ότι ο κ. Καρράς μού ζήτησε να μιλήσει αύριο, κλείνουμε με τους ειδικούς αγορητές με τον συνάδελφο κ. Αθανάσιο </w:t>
      </w:r>
      <w:proofErr w:type="spellStart"/>
      <w:r>
        <w:rPr>
          <w:rFonts w:eastAsia="Times New Roman"/>
          <w:szCs w:val="24"/>
        </w:rPr>
        <w:t>Παπαχριστόπουλο</w:t>
      </w:r>
      <w:proofErr w:type="spellEnd"/>
      <w:r>
        <w:rPr>
          <w:rFonts w:eastAsia="Times New Roman"/>
          <w:szCs w:val="24"/>
        </w:rPr>
        <w:t xml:space="preserve"> και μετά η διαδικασία θα είναι ως εξής: Με τη σειρά που </w:t>
      </w:r>
      <w:r>
        <w:rPr>
          <w:rFonts w:eastAsia="Times New Roman"/>
          <w:szCs w:val="24"/>
        </w:rPr>
        <w:lastRenderedPageBreak/>
        <w:t>οι συν</w:t>
      </w:r>
      <w:r>
        <w:rPr>
          <w:rFonts w:eastAsia="Times New Roman"/>
          <w:szCs w:val="24"/>
        </w:rPr>
        <w:t>άδελφοι έχουν ζητήσει τον λόγο, θα μιλήσει ο κ. Θεοχαρόπουλος, θα ακολουθήσουν τρεις συνάδελφοι, οι κ</w:t>
      </w:r>
      <w:r>
        <w:rPr>
          <w:rFonts w:eastAsia="Times New Roman"/>
          <w:szCs w:val="24"/>
        </w:rPr>
        <w:t>ύριοι</w:t>
      </w:r>
      <w:r>
        <w:rPr>
          <w:rFonts w:eastAsia="Times New Roman"/>
          <w:szCs w:val="24"/>
        </w:rPr>
        <w:t xml:space="preserve"> Παπαηλιού, Βορίδης και Γρέγος, στη συνέχεια ο κ. Τζαβάρας. Μετά θα μιλήσουν άλλοι τρεις συνάδελφοι, οι κ</w:t>
      </w:r>
      <w:r>
        <w:rPr>
          <w:rFonts w:eastAsia="Times New Roman"/>
          <w:szCs w:val="24"/>
        </w:rPr>
        <w:t>ύριοι</w:t>
      </w:r>
      <w:r>
        <w:rPr>
          <w:rFonts w:eastAsia="Times New Roman"/>
          <w:szCs w:val="24"/>
        </w:rPr>
        <w:t xml:space="preserve"> Κουτσούκος, Δελής και Θεοχάρης. Επειδή </w:t>
      </w:r>
      <w:r>
        <w:rPr>
          <w:rFonts w:eastAsia="Times New Roman"/>
          <w:szCs w:val="24"/>
        </w:rPr>
        <w:t xml:space="preserve">έχει ζητήσει πρώτος τον λόγο ο κ. Λαγός, θα τον πάρει, αλλιώς θα μιλήσει ο κ. </w:t>
      </w:r>
      <w:proofErr w:type="spellStart"/>
      <w:r>
        <w:rPr>
          <w:rFonts w:eastAsia="Times New Roman"/>
          <w:szCs w:val="24"/>
        </w:rPr>
        <w:t>Λάππας</w:t>
      </w:r>
      <w:proofErr w:type="spellEnd"/>
      <w:r>
        <w:rPr>
          <w:rFonts w:eastAsia="Times New Roman"/>
          <w:szCs w:val="24"/>
        </w:rPr>
        <w:t xml:space="preserve">. Θα ακολουθήσουν τρεις συνάδελφοι και θα είναι σίγουρα ο κ. </w:t>
      </w:r>
      <w:proofErr w:type="spellStart"/>
      <w:r>
        <w:rPr>
          <w:rFonts w:eastAsia="Times New Roman"/>
          <w:szCs w:val="24"/>
        </w:rPr>
        <w:t>Λάππας</w:t>
      </w:r>
      <w:proofErr w:type="spellEnd"/>
      <w:r>
        <w:rPr>
          <w:rFonts w:eastAsia="Times New Roman"/>
          <w:szCs w:val="24"/>
        </w:rPr>
        <w:t xml:space="preserve">, εάν δεν προηγηθεί κιόλας. Ο κ. </w:t>
      </w:r>
      <w:proofErr w:type="spellStart"/>
      <w:r>
        <w:rPr>
          <w:rFonts w:eastAsia="Times New Roman"/>
          <w:szCs w:val="24"/>
        </w:rPr>
        <w:t>Αμυράς</w:t>
      </w:r>
      <w:proofErr w:type="spellEnd"/>
      <w:r>
        <w:rPr>
          <w:rFonts w:eastAsia="Times New Roman"/>
          <w:szCs w:val="24"/>
        </w:rPr>
        <w:t xml:space="preserve"> θα μιλήσει αύριο. Οι υπόλοιποι δύο Κοινοβουλευτικοί Εκπρόσωποι, α</w:t>
      </w:r>
      <w:r>
        <w:rPr>
          <w:rFonts w:eastAsia="Times New Roman"/>
          <w:szCs w:val="24"/>
        </w:rPr>
        <w:t>ν επιθυμούν να μιλήσουν απόψε, να ενημερώσουν το Προεδρείο, για να φτιάξουμε τον κατάλογο.</w:t>
      </w:r>
    </w:p>
    <w:p w14:paraId="18B51171" w14:textId="77777777" w:rsidR="003250C9" w:rsidRDefault="00D334B4">
      <w:pPr>
        <w:spacing w:line="600" w:lineRule="auto"/>
        <w:ind w:firstLine="720"/>
        <w:jc w:val="both"/>
        <w:rPr>
          <w:rFonts w:eastAsia="Times New Roman"/>
          <w:szCs w:val="24"/>
        </w:rPr>
      </w:pPr>
      <w:r>
        <w:rPr>
          <w:rFonts w:eastAsia="Times New Roman"/>
          <w:b/>
          <w:szCs w:val="24"/>
        </w:rPr>
        <w:t>ΜΑΡΙΑ ΘΕΛΕΡΙΤΗ:</w:t>
      </w:r>
      <w:r>
        <w:rPr>
          <w:rFonts w:eastAsia="Times New Roman"/>
          <w:szCs w:val="24"/>
        </w:rPr>
        <w:t xml:space="preserve"> Μέχρι τι ώρα θα πάμε απόψε;</w:t>
      </w:r>
    </w:p>
    <w:p w14:paraId="18B51172" w14:textId="77777777" w:rsidR="003250C9" w:rsidRDefault="00D334B4">
      <w:pPr>
        <w:spacing w:line="600" w:lineRule="auto"/>
        <w:ind w:firstLine="720"/>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Θα πάμε μέχρι τις δώδεκα τα μεσάνυχτα. Έχουμε κάνει έναν υπολογισμό με βάση το πόσοι έχο</w:t>
      </w:r>
      <w:r>
        <w:rPr>
          <w:rFonts w:eastAsia="Times New Roman"/>
          <w:szCs w:val="24"/>
        </w:rPr>
        <w:t xml:space="preserve">υν εγγραφεί. Συνολικά σήμερα και αύριο η συζήτηση του νομοσχεδίου θα διαρκέσει γύρω στις εννέα ώρες. Αν πάμε σήμερα μέχρι τα μεσάνυχτα, αύριο μένουν πέντε </w:t>
      </w:r>
      <w:r>
        <w:rPr>
          <w:rFonts w:eastAsia="Times New Roman"/>
          <w:szCs w:val="24"/>
        </w:rPr>
        <w:lastRenderedPageBreak/>
        <w:t>ώρες, οπότε, αφού το νομοσχέδιο θα αρχίσει στις δώδεκα το μεσημέρι, γύρω στις πέντε το απόγευμα να έχ</w:t>
      </w:r>
      <w:r>
        <w:rPr>
          <w:rFonts w:eastAsia="Times New Roman"/>
          <w:szCs w:val="24"/>
        </w:rPr>
        <w:t>ουμε κλείσει.</w:t>
      </w:r>
    </w:p>
    <w:p w14:paraId="18B51173" w14:textId="77777777" w:rsidR="003250C9" w:rsidRDefault="00D334B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Παπαχριστόπουλε</w:t>
      </w:r>
      <w:proofErr w:type="spellEnd"/>
      <w:r>
        <w:rPr>
          <w:rFonts w:eastAsia="Times New Roman"/>
          <w:szCs w:val="24"/>
        </w:rPr>
        <w:t>, έχετε τον λόγο.</w:t>
      </w:r>
    </w:p>
    <w:p w14:paraId="18B51174" w14:textId="77777777" w:rsidR="003250C9" w:rsidRDefault="00D334B4">
      <w:pPr>
        <w:spacing w:line="600" w:lineRule="auto"/>
        <w:ind w:firstLine="720"/>
        <w:jc w:val="both"/>
        <w:rPr>
          <w:rFonts w:eastAsia="Times New Roman"/>
          <w:szCs w:val="24"/>
        </w:rPr>
      </w:pPr>
      <w:r>
        <w:rPr>
          <w:rFonts w:eastAsia="Times New Roman"/>
          <w:b/>
          <w:szCs w:val="24"/>
        </w:rPr>
        <w:t>ΑΘΑΝΑΣΙΟΣ ΠΑΠΑΧΡΙΣΤΟΠΟΥΛΟΣ:</w:t>
      </w:r>
      <w:r>
        <w:rPr>
          <w:rFonts w:eastAsia="Times New Roman"/>
          <w:szCs w:val="24"/>
        </w:rPr>
        <w:t xml:space="preserve"> Ευχαριστώ, κύριε Πρόεδρε.</w:t>
      </w:r>
    </w:p>
    <w:p w14:paraId="18B51175" w14:textId="77777777" w:rsidR="003250C9" w:rsidRDefault="00D334B4">
      <w:pPr>
        <w:spacing w:line="600" w:lineRule="auto"/>
        <w:ind w:firstLine="720"/>
        <w:jc w:val="both"/>
        <w:rPr>
          <w:rFonts w:eastAsia="Times New Roman"/>
          <w:szCs w:val="24"/>
        </w:rPr>
      </w:pPr>
      <w:r>
        <w:rPr>
          <w:rFonts w:eastAsia="Times New Roman"/>
          <w:szCs w:val="24"/>
        </w:rPr>
        <w:t>Ακόμα μού έρχεται στο μυαλό το εξής. Ήμουν μικρό παιδί. Άκουγα ότι υπήρχε μια αντιδικία μ’ ένα</w:t>
      </w:r>
      <w:r>
        <w:rPr>
          <w:rFonts w:eastAsia="Times New Roman"/>
          <w:szCs w:val="24"/>
        </w:rPr>
        <w:t>ν</w:t>
      </w:r>
      <w:r>
        <w:rPr>
          <w:rFonts w:eastAsia="Times New Roman"/>
          <w:szCs w:val="24"/>
        </w:rPr>
        <w:t xml:space="preserve"> δημόσιο υπάλληλο που δεν είχε την αποδοχή του προϊσταμένου του ή κάποιου πολίτη που ήταν φίλος με τον προϊστάμενό του και του έλεγε: «Θα σε στείλω στο Σουφλί». Το ζήσαμε αυτό για πολλές δεκαετίες. Αισθάνομαι σα να είμαι ο μοναδικός που τα θυμάμαι αυτά, λε</w:t>
      </w:r>
      <w:r>
        <w:rPr>
          <w:rFonts w:eastAsia="Times New Roman"/>
          <w:szCs w:val="24"/>
        </w:rPr>
        <w:t xml:space="preserve">ς και όλοι όσοι μιλούν σ’ αυτή την Αίθουσα έχουν έλθει από παρθενογένεση. Αναφέρομαι στα δυο μεγάλα κόμματα που κυβέρνησαν τη χώρα για πολλές δεκαετίες. «Θα σε στείλω στο Σουφλί», «θα σε στείλω στο Διδυμότειχο». Ο δάσκαλος, ο γιατρός, </w:t>
      </w:r>
      <w:r>
        <w:rPr>
          <w:rFonts w:eastAsia="Times New Roman"/>
          <w:szCs w:val="24"/>
        </w:rPr>
        <w:lastRenderedPageBreak/>
        <w:t>η νοσοκόμα, ο εφοριακ</w:t>
      </w:r>
      <w:r>
        <w:rPr>
          <w:rFonts w:eastAsia="Times New Roman"/>
          <w:szCs w:val="24"/>
        </w:rPr>
        <w:t>ός. Φόβος και τρόμος. Έβαζαν λυτούς και δεμένους, Υπουργούς κ.λπ.</w:t>
      </w:r>
      <w:r>
        <w:rPr>
          <w:rFonts w:eastAsia="Times New Roman"/>
          <w:szCs w:val="24"/>
        </w:rPr>
        <w:t>.</w:t>
      </w:r>
      <w:r>
        <w:rPr>
          <w:rFonts w:eastAsia="Times New Roman"/>
          <w:szCs w:val="24"/>
        </w:rPr>
        <w:t xml:space="preserve"> Αυτή ήταν η πραγματικότητα και –λυπάμαι που το λέω- ήταν και νωπή, πρόσφατη πραγματικότητα. </w:t>
      </w:r>
    </w:p>
    <w:p w14:paraId="18B51176" w14:textId="77777777" w:rsidR="003250C9" w:rsidRDefault="00D334B4">
      <w:pPr>
        <w:spacing w:line="600" w:lineRule="auto"/>
        <w:ind w:firstLine="720"/>
        <w:jc w:val="both"/>
        <w:rPr>
          <w:rFonts w:eastAsia="Times New Roman"/>
          <w:szCs w:val="24"/>
        </w:rPr>
      </w:pPr>
      <w:r>
        <w:rPr>
          <w:rFonts w:eastAsia="Times New Roman"/>
          <w:szCs w:val="24"/>
        </w:rPr>
        <w:t xml:space="preserve">Πάμε στα σημερινά. Κατ’ αρχάς, άκουσα με πολύ σεβασμό την κυρία Υπουργό να λέει: «Με </w:t>
      </w:r>
      <w:proofErr w:type="spellStart"/>
      <w:r>
        <w:rPr>
          <w:rFonts w:eastAsia="Times New Roman"/>
          <w:szCs w:val="24"/>
        </w:rPr>
        <w:t>συγχωρείτε</w:t>
      </w:r>
      <w:proofErr w:type="spellEnd"/>
      <w:r>
        <w:rPr>
          <w:rFonts w:eastAsia="Times New Roman"/>
          <w:szCs w:val="24"/>
        </w:rPr>
        <w:t>,</w:t>
      </w:r>
      <w:r>
        <w:rPr>
          <w:rFonts w:eastAsia="Times New Roman"/>
          <w:szCs w:val="24"/>
        </w:rPr>
        <w:t xml:space="preserve"> ρε παιδιά. Το ξέρουμε ότι πάσχει η δημόσια διοίκηση, ότι είναι η μεγαλύτερη πληγή της ελληνικής κοινωνίας». Είναι ίσως η πιο αρνητική τροχοπέδη στην ανάπτυξη της χώρας, γιατί έχει δομηθεί –λυπάμαι που το λέω- με πελατειακές σχέσεις και με κριτήρια καθαρά </w:t>
      </w:r>
      <w:r>
        <w:rPr>
          <w:rFonts w:eastAsia="Times New Roman"/>
          <w:szCs w:val="24"/>
        </w:rPr>
        <w:t>κομματικά. Κανείς δεν το αμφισβητεί αυτό και νομίζω ότι κανείς δεν πρέπει να το ξεχνά.</w:t>
      </w:r>
    </w:p>
    <w:p w14:paraId="18B5117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Γι’ αυτό μια μικρή αυτοκριτική σ’ αυτούς που έρχονται και μιλούν εδώ -και καλά κάνουν και κάνουν την κριτική τους- δεν θα έβλαπτε. Πάμε τώρα στο συγκεκριμένο. </w:t>
      </w:r>
    </w:p>
    <w:p w14:paraId="18B5117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Κάποια επ</w:t>
      </w:r>
      <w:r>
        <w:rPr>
          <w:rFonts w:eastAsia="Times New Roman" w:cs="Times New Roman"/>
          <w:szCs w:val="24"/>
        </w:rPr>
        <w:t xml:space="preserve">οχή ο αείμνηστος πια Αναστάσιος Πεπονής τόλμησε να κάνει το πρώτο βήμα, με πολλά παράθυρα, για τον ΑΣΕΠ. Να μην διορίζεται κανείς πια με εντολή </w:t>
      </w:r>
      <w:r>
        <w:rPr>
          <w:rFonts w:eastAsia="Times New Roman" w:cs="Times New Roman"/>
          <w:szCs w:val="24"/>
        </w:rPr>
        <w:t>Υ</w:t>
      </w:r>
      <w:r>
        <w:rPr>
          <w:rFonts w:eastAsia="Times New Roman" w:cs="Times New Roman"/>
          <w:szCs w:val="24"/>
        </w:rPr>
        <w:t xml:space="preserve">πουργού ή φίλου ή δεν ξέρω ποιου </w:t>
      </w:r>
      <w:r>
        <w:rPr>
          <w:rFonts w:eastAsia="Times New Roman" w:cs="Times New Roman"/>
          <w:szCs w:val="24"/>
        </w:rPr>
        <w:lastRenderedPageBreak/>
        <w:t>άλλου. Το πλήρωσε ακριβά. Δεν εξελέγη στις επόμενες βουλευτικές εκλογές ένας π</w:t>
      </w:r>
      <w:r>
        <w:rPr>
          <w:rFonts w:eastAsia="Times New Roman" w:cs="Times New Roman"/>
          <w:szCs w:val="24"/>
        </w:rPr>
        <w:t xml:space="preserve">ολύ ικανός και έντιμος πολιτικός. </w:t>
      </w:r>
    </w:p>
    <w:p w14:paraId="18B5117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Γιατί το λέω αυτό; Πιστεύω ότι αυτό το Υπουργείο καλά κάνει και είναι πρώτο τη τάξει, γιατί είναι ένα </w:t>
      </w:r>
      <w:r>
        <w:rPr>
          <w:rFonts w:eastAsia="Times New Roman" w:cs="Times New Roman"/>
          <w:szCs w:val="24"/>
        </w:rPr>
        <w:t>Υ</w:t>
      </w:r>
      <w:r>
        <w:rPr>
          <w:rFonts w:eastAsia="Times New Roman" w:cs="Times New Roman"/>
          <w:szCs w:val="24"/>
        </w:rPr>
        <w:t>πουργείο λαιμητόμος γι’ αυτούς που πραγματικά θέλουν να κάνουν κάτι. Με προσοχή έχω κοιτάξει ένα προς ένα τα άρθρα του</w:t>
      </w:r>
      <w:r>
        <w:rPr>
          <w:rFonts w:eastAsia="Times New Roman" w:cs="Times New Roman"/>
          <w:szCs w:val="24"/>
        </w:rPr>
        <w:t xml:space="preserve"> νομοσχεδίου. Θα ήθελα να κάνω τις εξής παρατηρήσεις:</w:t>
      </w:r>
    </w:p>
    <w:p w14:paraId="18B5117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Ναι, χαίρομαι που υπάρχει εθελοντικός χαρακτήρας. Ακόμα και στη χειρότερη περίπτωση, την άκουσα που την ανέφερε η κ. </w:t>
      </w:r>
      <w:proofErr w:type="spellStart"/>
      <w:r>
        <w:rPr>
          <w:rFonts w:eastAsia="Times New Roman" w:cs="Times New Roman"/>
          <w:szCs w:val="24"/>
        </w:rPr>
        <w:t>Μανωλάκου</w:t>
      </w:r>
      <w:proofErr w:type="spellEnd"/>
      <w:r>
        <w:rPr>
          <w:rFonts w:eastAsia="Times New Roman" w:cs="Times New Roman"/>
          <w:szCs w:val="24"/>
        </w:rPr>
        <w:t>, στο άρθρο 9, νομίζω, που κάποια στιγμή η υπηρεσία -για πρώτη φορά όμως, εί</w:t>
      </w:r>
      <w:r>
        <w:rPr>
          <w:rFonts w:eastAsia="Times New Roman" w:cs="Times New Roman"/>
          <w:szCs w:val="24"/>
        </w:rPr>
        <w:t>ναι ένα μικρό ποσοστό αυτό- θα μπορεί να μετακινεί έστω και χωρίς τη θέληση, γιατί μπορεί να μην υπάρχει πραγματικά επιθυμία κάποιου να πάει να δουλέψει σε ένα άλλο σημείο. Καλά κάνει και δίνει το δικαίωμα, απλώς θα ήθελα να είχε θωρακιστεί αυτό περισσότερ</w:t>
      </w:r>
      <w:r>
        <w:rPr>
          <w:rFonts w:eastAsia="Times New Roman" w:cs="Times New Roman"/>
          <w:szCs w:val="24"/>
        </w:rPr>
        <w:t xml:space="preserve">ο με αξιοκρατία, για να μπορεί κάποιος υπάλληλος να μετακινηθεί έστω για λίγο χρονικό διάστημα –έξι μήνες, αν είναι επαρχία, και ένα </w:t>
      </w:r>
      <w:r>
        <w:rPr>
          <w:rFonts w:eastAsia="Times New Roman" w:cs="Times New Roman"/>
          <w:szCs w:val="24"/>
        </w:rPr>
        <w:lastRenderedPageBreak/>
        <w:t>χρόνο, αν είναι κάπου κοντινά- έστω κι αν ο ίδιος δεν το επιθυμεί. Όχι με τη βία. Είμαι αυτός που πρότεινα και είμαι πολύ π</w:t>
      </w:r>
      <w:r>
        <w:rPr>
          <w:rFonts w:eastAsia="Times New Roman" w:cs="Times New Roman"/>
          <w:szCs w:val="24"/>
        </w:rPr>
        <w:t>ροσεκτικός. Όπως δίνει κίνητρα για τις παραμεθόριες περιοχές, να δώσει κίνητρα και για μια απλή μετακίνηση. Δεν είναι κακό αυτό το πράγμα. Και μπορεί τα κίνητρα να είναι τόσο ισχυρά που κάποιοι υπάλληλοι που δεν χρειάζονται σε μια υπηρεσία οι ίδιοι να θέλο</w:t>
      </w:r>
      <w:r>
        <w:rPr>
          <w:rFonts w:eastAsia="Times New Roman" w:cs="Times New Roman"/>
          <w:szCs w:val="24"/>
        </w:rPr>
        <w:t xml:space="preserve">υν να πάμε στην επόμενη. Νομίζω ότι είναι κάτι που μπορεί να διορθωθεί. </w:t>
      </w:r>
    </w:p>
    <w:p w14:paraId="18B5117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Θέλω</w:t>
      </w:r>
      <w:r>
        <w:rPr>
          <w:rFonts w:eastAsia="Times New Roman" w:cs="Times New Roman"/>
          <w:szCs w:val="24"/>
        </w:rPr>
        <w:t>,</w:t>
      </w:r>
      <w:r>
        <w:rPr>
          <w:rFonts w:eastAsia="Times New Roman" w:cs="Times New Roman"/>
          <w:szCs w:val="24"/>
        </w:rPr>
        <w:t xml:space="preserve"> επίσης, να δω θετικά το κομμάτι που λέει το 80% στα τηλεφωνικά κέντρα ή σε κέντρα πληροφοριών να είναι άνθρωποι με ειδικές ανάγκες, τυφλοί. Είναι καλό. Άκουσα ότι στις τροπολογί</w:t>
      </w:r>
      <w:r>
        <w:rPr>
          <w:rFonts w:eastAsia="Times New Roman" w:cs="Times New Roman"/>
          <w:szCs w:val="24"/>
        </w:rPr>
        <w:t xml:space="preserve">ες ανεβάζει τα ποσοστά και στους </w:t>
      </w:r>
      <w:proofErr w:type="spellStart"/>
      <w:r>
        <w:rPr>
          <w:rFonts w:eastAsia="Times New Roman" w:cs="Times New Roman"/>
          <w:szCs w:val="24"/>
        </w:rPr>
        <w:t>τρίτεκνους</w:t>
      </w:r>
      <w:proofErr w:type="spellEnd"/>
      <w:r>
        <w:rPr>
          <w:rFonts w:eastAsia="Times New Roman" w:cs="Times New Roman"/>
          <w:szCs w:val="24"/>
        </w:rPr>
        <w:t xml:space="preserve"> και στους πολύτεκνους. Κι αυτό είναι καλό και θετικό. Πρέπει να το δούμε με αγάπη. </w:t>
      </w:r>
    </w:p>
    <w:p w14:paraId="18B5117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Θέλω, όμως, να επικεντρώσω σε τρία τέσσερα άρθρα -δεν είναι ένα, αλλά είναι τρία, τέσσερα άρθρα- που για μένα είναι ιστορικά.</w:t>
      </w:r>
    </w:p>
    <w:p w14:paraId="18B5117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Εδ</w:t>
      </w:r>
      <w:r>
        <w:rPr>
          <w:rFonts w:eastAsia="Times New Roman" w:cs="Times New Roman"/>
          <w:szCs w:val="24"/>
        </w:rPr>
        <w:t>ώ βλέπω το άρθρο 27: «Διεύθυνση Αρχείων Δημόσιας Διοίκησης. Στο Υπουργείο Διοικητικής Μεταρρύθμισης συνιστάται Διεύθυνση Αρχείων Δημόσιας Διοίκησης που υπάγεται στη Γενική Διεύθυνση Μεταρρυθμιστικής Πολιτικής και Ηλεκτρονικής Διακυβέρνησης»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w:t>
      </w:r>
    </w:p>
    <w:p w14:paraId="18B5117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Είναι κ</w:t>
      </w:r>
      <w:r>
        <w:rPr>
          <w:rFonts w:eastAsia="Times New Roman" w:cs="Times New Roman"/>
          <w:szCs w:val="24"/>
        </w:rPr>
        <w:t xml:space="preserve">ατάκτηση πάνω από είκοσι πέντε χρόνια στις μικρές χώρες της Βόρειας Ευρώπης, Δανία, Ολλανδία. Είμαι σε θέση να το ξέρω. Τι σημαίνει αυτό; Όσοι έχουν ασχοληθεί μ’ αυτό, είναι ίσως το μεγαλύτερο χτύπημα, η μεγαλύτερη σφαλιάρα στη γραφειοκρατία. </w:t>
      </w:r>
    </w:p>
    <w:p w14:paraId="18B5117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Μου έκανε εν</w:t>
      </w:r>
      <w:r>
        <w:rPr>
          <w:rFonts w:eastAsia="Times New Roman" w:cs="Times New Roman"/>
          <w:szCs w:val="24"/>
        </w:rPr>
        <w:t>τύπωση, όμως, και το άρθρο 38, όπου με πολύ σεβασμό είδα ειδικό επιστημονικό προσωπικό στην Κοινωνία της Πληροφορίας. Λέει τον τρόπο που θα προσλαμβάνονται αυτά τα παιδιά για τρία χρόνια. Είναι κατά κανόνα νεολαία. Νομίζω ότι κι αυτό είναι ένα βήμα μπροστά</w:t>
      </w:r>
      <w:r>
        <w:rPr>
          <w:rFonts w:eastAsia="Times New Roman" w:cs="Times New Roman"/>
          <w:szCs w:val="24"/>
        </w:rPr>
        <w:t xml:space="preserve">. Είναι ιστορικό βήμα και πρέπει να το βλέπουμε. </w:t>
      </w:r>
    </w:p>
    <w:p w14:paraId="18B5118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Φτάνω στο άρθρο 24 που, για μένα, είναι σταθμός. Το λέω και το εννοώ. Σύστημα ηλεκτρονικής διαχείρισης εγγράφων. Κατάκτηση είκοσι πέντε χρόνων στις χώρες της Βόρειας Ευρώπης. Ειδική υπογραφή που η πιστοποίη</w:t>
      </w:r>
      <w:r>
        <w:rPr>
          <w:rFonts w:eastAsia="Times New Roman" w:cs="Times New Roman"/>
          <w:szCs w:val="24"/>
        </w:rPr>
        <w:t>σή της γίνεται πιστοποίηση του ελληνικού δημοσίου από το ΑΠΕΔ, αρχή η οποία δίνει τη δυνατότητα να χτυπηθεί η γραφειοκρατία στην καρδιά της. Είναι κι αυτό μια κατάκτηση πάνω από δέκα, δεκαπέντε χρόνια, όχι τόσο πολλά όσο τα υπόλοιπα, σ’ όλες σχεδόν τις χώρ</w:t>
      </w:r>
      <w:r>
        <w:rPr>
          <w:rFonts w:eastAsia="Times New Roman" w:cs="Times New Roman"/>
          <w:szCs w:val="24"/>
        </w:rPr>
        <w:t xml:space="preserve">ες της Ευρωπαϊκής Ένωσης. Κι έρχεται καθυστερημένα. </w:t>
      </w:r>
    </w:p>
    <w:p w14:paraId="18B5118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Δεν θέλω να ξύσω πληγές. Κάποιοι κυβερνούσαν τη χώρα για σαράντα χρόνια. Δεν λέω πριν από σαράντα, δεν λέω πριν από τριάντα. Πριν από δέκα, δεκαπέντε, όμως; Δεν ακούγαμε; Δεν ακούγαμε τι γινόταν γύρω μας</w:t>
      </w:r>
      <w:r>
        <w:rPr>
          <w:rFonts w:eastAsia="Times New Roman" w:cs="Times New Roman"/>
          <w:szCs w:val="24"/>
        </w:rPr>
        <w:t xml:space="preserve">; Πηγαίναμε με το άροτρο; </w:t>
      </w:r>
    </w:p>
    <w:p w14:paraId="18B51182"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Δεν είναι μόνο ότι εξοικονομούμε 400 εκατομμύρια κάθε χρόνο –και είναι μελέτη που δεν την έκανε η Κυβέρνηση, την έκανε το ΙΟΒΕ- κι ενώ υπήρχε η νομοθετική ρύθμιση από το 2001 –γι’ αυτό λέω ότι </w:t>
      </w:r>
      <w:r>
        <w:rPr>
          <w:rFonts w:eastAsia="Times New Roman"/>
          <w:color w:val="000000"/>
          <w:szCs w:val="24"/>
        </w:rPr>
        <w:lastRenderedPageBreak/>
        <w:t>κάποιοι εδώ μέσα αισθάνονται ότι έχο</w:t>
      </w:r>
      <w:r>
        <w:rPr>
          <w:rFonts w:eastAsia="Times New Roman"/>
          <w:color w:val="000000"/>
          <w:szCs w:val="24"/>
        </w:rPr>
        <w:t xml:space="preserve">υν βγει από παρθενογένεση- θα μπορούσε να έχει εξοικονομήσει το ελληνικό </w:t>
      </w:r>
      <w:r>
        <w:rPr>
          <w:rFonts w:eastAsia="Times New Roman"/>
          <w:color w:val="000000"/>
          <w:szCs w:val="24"/>
        </w:rPr>
        <w:t>δ</w:t>
      </w:r>
      <w:r>
        <w:rPr>
          <w:rFonts w:eastAsia="Times New Roman"/>
          <w:color w:val="000000"/>
          <w:szCs w:val="24"/>
        </w:rPr>
        <w:t xml:space="preserve">ημόσιο πάνω από 6 δισ. και ίσως είναι και λίγα. </w:t>
      </w:r>
    </w:p>
    <w:p w14:paraId="18B51183" w14:textId="77777777" w:rsidR="003250C9" w:rsidRDefault="00D334B4">
      <w:pPr>
        <w:spacing w:line="600" w:lineRule="auto"/>
        <w:ind w:firstLine="720"/>
        <w:jc w:val="both"/>
        <w:rPr>
          <w:rFonts w:eastAsia="Times New Roman" w:cs="Times New Roman"/>
          <w:szCs w:val="24"/>
        </w:rPr>
      </w:pPr>
      <w:r>
        <w:rPr>
          <w:rFonts w:eastAsia="Times New Roman"/>
          <w:color w:val="000000"/>
          <w:szCs w:val="24"/>
        </w:rPr>
        <w:t>Νομίζω ότι είναι ένα δυνατό βήμα μπροστά, όπως επίσης και τα αρχεία στη διοίκηση, κάτι που έλειπε. Αυτό είναι κατάκτηση σαράντα χρόνω</w:t>
      </w:r>
      <w:r>
        <w:rPr>
          <w:rFonts w:eastAsia="Times New Roman"/>
          <w:color w:val="000000"/>
          <w:szCs w:val="24"/>
        </w:rPr>
        <w:t xml:space="preserve">ν σε όλες της χώρες της </w:t>
      </w:r>
      <w:r>
        <w:rPr>
          <w:rFonts w:eastAsia="Times New Roman" w:cs="Times New Roman"/>
          <w:szCs w:val="24"/>
        </w:rPr>
        <w:t xml:space="preserve">Ευρωπαϊκής Ένωσης κι εδώ ακόμα βλέπουμε, αν δείτε μερικά ρεπορτάζ που σωστά κάνουν οι τηλεοράσεις και καλά κάνουν και κάνουν κριτική, μπαούλα ολόκληρα με φακέλους δεξιά και αριστερά. Πόσο άλλο; </w:t>
      </w:r>
    </w:p>
    <w:p w14:paraId="18B5118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Πιστεύω ότι η κυρία Υπουργός σηκώνει </w:t>
      </w:r>
      <w:r>
        <w:rPr>
          <w:rFonts w:eastAsia="Times New Roman" w:cs="Times New Roman"/>
          <w:szCs w:val="24"/>
        </w:rPr>
        <w:t>ένα πολύ βαρύ φορτίο. Το ξεκίνημά της είναι αυτό. Αυτή είναι η γνώμη μου. Και χρειάζεται πολύ γερά νεύρα και μεγάλη θέληση, γιατί πρέπει να προχωρήσει. Δεν είπαμε ότι γίνανε τα πάντα. Δεν είπαμε ότι με αυτό το νομοσχέδιο θα επουλωθεί μεγάλη πληγή. Και το ξ</w:t>
      </w:r>
      <w:r>
        <w:rPr>
          <w:rFonts w:eastAsia="Times New Roman" w:cs="Times New Roman"/>
          <w:szCs w:val="24"/>
        </w:rPr>
        <w:t>έρουμε όλοι. Με κομματικά κριτήρια. Ήταν το λάφυρο των κυβερνήσεων. Πρέπει να σταματήσει.</w:t>
      </w:r>
    </w:p>
    <w:p w14:paraId="18B5118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Εγώ με σεβασμό άκουσα κριτικές και μερικές απ’ αυτές -γιατί να μην το παραδεχτώ;- μπορεί να είναι σωστές. Στο χέρι μας είναι να μην εκφυλιστεί αυτή η προσπάθεια, να π</w:t>
      </w:r>
      <w:r>
        <w:rPr>
          <w:rFonts w:eastAsia="Times New Roman" w:cs="Times New Roman"/>
          <w:szCs w:val="24"/>
        </w:rPr>
        <w:t xml:space="preserve">άει προς τη σωστή κατεύθυνση, να τελειώσει η </w:t>
      </w:r>
      <w:proofErr w:type="spellStart"/>
      <w:r>
        <w:rPr>
          <w:rFonts w:eastAsia="Times New Roman" w:cs="Times New Roman"/>
          <w:szCs w:val="24"/>
        </w:rPr>
        <w:t>κομματοκρατία</w:t>
      </w:r>
      <w:proofErr w:type="spellEnd"/>
      <w:r>
        <w:rPr>
          <w:rFonts w:eastAsia="Times New Roman" w:cs="Times New Roman"/>
          <w:szCs w:val="24"/>
        </w:rPr>
        <w:t>, να μπουν όλοι μέσω ΑΣΕΠ και το προβλέπει αυτό το νομοσχέδιο. Το βλέπω θετικά. Δεν θριαμβολογεί κανείς. Ούτε η ίδια Υπουργός άκουσα να θριαμβολογεί. Έβαλε βάσεις τι ακριβώς θέλει.</w:t>
      </w:r>
    </w:p>
    <w:p w14:paraId="18B5118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Και κάτι ακόμα. Ε</w:t>
      </w:r>
      <w:r>
        <w:rPr>
          <w:rFonts w:eastAsia="Times New Roman" w:cs="Times New Roman"/>
          <w:szCs w:val="24"/>
        </w:rPr>
        <w:t>ίδα όλες τις τροπολογίες. Ήμουν παρών, όταν ήρθαν οι φορείς. Με άλλους συμφωνούσα, με άλλους όχι. Πάντως ήμουν παρών και τα είδα όλα από κοντά. Είδα έναν σεβασμό στην αντίθετη γνώμη. Και θέλω να την ευχαριστήσω ιδιαίτερα. Ήμουν ένας από αυτούς που έκαναν κ</w:t>
      </w:r>
      <w:r>
        <w:rPr>
          <w:rFonts w:eastAsia="Times New Roman" w:cs="Times New Roman"/>
          <w:szCs w:val="24"/>
        </w:rPr>
        <w:t xml:space="preserve">ριτική για ένα συγκεκριμένο άρθρο. Το είδα τροποποιημένο με τον σωστό τρόπο. Νομίζω ότι ικανοποιεί τους ανθρώπους που διαμαρτυρήθηκαν, όπως πιστεύω και όλες οι άλλες τροπολογίες που έγιναν. </w:t>
      </w:r>
    </w:p>
    <w:p w14:paraId="18B5118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Δεν θα χρειαστώ περισσότερο χρόνο, κύριε Πρόεδρε. Θέλω, όμως, επειδή έχω ένα προσωπικό, λίγο, θέμα που δημιουργήθηκε σε αυτό το νομοσχέδιο, να πω το εξής: Με τους υπαλλήλους της Βουλής δεν έχω απολύτως τίποτα. Τους σέβομαι απολύτως. Σέβομαι και τον τελευτα</w:t>
      </w:r>
      <w:r>
        <w:rPr>
          <w:rFonts w:eastAsia="Times New Roman" w:cs="Times New Roman"/>
          <w:szCs w:val="24"/>
        </w:rPr>
        <w:t xml:space="preserve">ίο υπάλληλο. Και αμαρτία δεν αφορά κανέναν υπάλληλο της Βουλής. Αφορά κόμματα και αφορά, δυστυχώς, όλα τα κόμματα. </w:t>
      </w:r>
    </w:p>
    <w:p w14:paraId="18B5118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Το λέω, γιατί δεν θέλω καμμία παραποίηση αυτών που πραγματικά είπα μέσα στην </w:t>
      </w:r>
      <w:r>
        <w:rPr>
          <w:rFonts w:eastAsia="Times New Roman" w:cs="Times New Roman"/>
          <w:szCs w:val="24"/>
        </w:rPr>
        <w:t>ε</w:t>
      </w:r>
      <w:r>
        <w:rPr>
          <w:rFonts w:eastAsia="Times New Roman" w:cs="Times New Roman"/>
          <w:szCs w:val="24"/>
        </w:rPr>
        <w:t>πιτροπή. Και μάλιστα είχε μιλήσει πριν από εμένα ο σεβαστός συ</w:t>
      </w:r>
      <w:r>
        <w:rPr>
          <w:rFonts w:eastAsia="Times New Roman" w:cs="Times New Roman"/>
          <w:szCs w:val="24"/>
        </w:rPr>
        <w:t>νάδελφος του ΚΚΕ. Πραγματικά, τα νοσοκομεία δεν έχουν προσωπικό, τα δημόσια ταμεία είναι λεηλατημένα, οι εφορίες το ίδιο. Έχω τα Πρακτικά εδώ μπροστά μου και σας διαβάζω τι είπα χθες: «Δεν διστάζω να πω ότι μία από αυτές τις υπηρεσίες που έχουν πλεονάζον π</w:t>
      </w:r>
      <w:r>
        <w:rPr>
          <w:rFonts w:eastAsia="Times New Roman" w:cs="Times New Roman"/>
          <w:szCs w:val="24"/>
        </w:rPr>
        <w:t xml:space="preserve">ροσωπικό είναι η Βουλή των Ελλήνων, όπου το προσωπικό είναι πλεονάζον». Δεν ξέρω αν αυτό που είπα είναι έγκλημα ή κάτι φοβερό και τρομερό. Θεωρώ ότι δεν είπα κάτι το τρομερό. Είπα το αυτονόητο. </w:t>
      </w:r>
    </w:p>
    <w:p w14:paraId="18B5118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Και σας λέω εδώ, γιατί δεν μιλάω ποτέ χωρίς στοιχεία, το εξής</w:t>
      </w:r>
      <w:r>
        <w:rPr>
          <w:rFonts w:eastAsia="Times New Roman" w:cs="Times New Roman"/>
          <w:szCs w:val="24"/>
        </w:rPr>
        <w:t>: Η Γαλλία που έχει 577 Βουλευτές, έχει μόνο χίλιους τριακόσιους υπαλλήλους στη Βουλή της. Δεν λέω για την Ολλανδία ή το Βέλγιο. Το Βέλγιο έχει μόνο εξακόσιους υπαλλήλους, η Ιρλανδία τετρακόσιους πενήντα. Στη χώρα μας είναι χίλιοι εννιακόσιοι ενενήντα τρει</w:t>
      </w:r>
      <w:r>
        <w:rPr>
          <w:rFonts w:eastAsia="Times New Roman" w:cs="Times New Roman"/>
          <w:szCs w:val="24"/>
        </w:rPr>
        <w:t>ς. Η Γαλλία έχει πέντε φορές μεγαλύτερο πληθυσμό και αν δείτε αυτόν τον πίνακα, θα δείτε ότι πράγματι είναι πλεονάζον το προσωπικό. Δεν φταίει το προσωπικό της Βουλής. Και ξαναλέω ότι με μεγάλο σεβασμό μιλάω για το προσωπικό της Βουλής και δεν έχω τίποτα μ</w:t>
      </w:r>
      <w:r>
        <w:rPr>
          <w:rFonts w:eastAsia="Times New Roman" w:cs="Times New Roman"/>
          <w:szCs w:val="24"/>
        </w:rPr>
        <w:t xml:space="preserve">ε κανένα υπάλληλο της Βουλής, αλλά δεν νομίζω ότι πρέπει να λογοκρίνομαι για κάτι το αυτονόητο. </w:t>
      </w:r>
    </w:p>
    <w:p w14:paraId="18B5118A" w14:textId="77777777" w:rsidR="003250C9" w:rsidRDefault="00D334B4">
      <w:pPr>
        <w:spacing w:line="600" w:lineRule="auto"/>
        <w:ind w:firstLine="720"/>
        <w:jc w:val="both"/>
        <w:rPr>
          <w:rFonts w:eastAsia="Times New Roman"/>
          <w:color w:val="000000"/>
          <w:szCs w:val="24"/>
        </w:rPr>
      </w:pPr>
      <w:r>
        <w:rPr>
          <w:rFonts w:eastAsia="Times New Roman" w:cs="Times New Roman"/>
          <w:szCs w:val="24"/>
        </w:rPr>
        <w:t xml:space="preserve">Και κάτι παρακάτω. Το λέω, γιατί δημιουργήθηκε θέμα και άκουσα ότι θα έρθουν οι υπάλληλοι της Βουλής, θα έρθει ο </w:t>
      </w:r>
      <w:r>
        <w:rPr>
          <w:rFonts w:eastAsia="Times New Roman" w:cs="Times New Roman"/>
          <w:szCs w:val="24"/>
        </w:rPr>
        <w:t>π</w:t>
      </w:r>
      <w:r>
        <w:rPr>
          <w:rFonts w:eastAsia="Times New Roman" w:cs="Times New Roman"/>
          <w:szCs w:val="24"/>
        </w:rPr>
        <w:t xml:space="preserve">ρόεδρος, ο </w:t>
      </w:r>
      <w:r>
        <w:rPr>
          <w:rFonts w:eastAsia="Times New Roman" w:cs="Times New Roman"/>
          <w:szCs w:val="24"/>
        </w:rPr>
        <w:t>σ</w:t>
      </w:r>
      <w:r>
        <w:rPr>
          <w:rFonts w:eastAsia="Times New Roman" w:cs="Times New Roman"/>
          <w:szCs w:val="24"/>
        </w:rPr>
        <w:t>ύλλογος, να με εγκαλέσει. Μέχρι και στη Βουλή βρέθηκαν, είπα. Ξέρετε ότι έγιναν επτά απολύσεις, όχι μόνο μόνιμων υπαλλήλων, αλλά και μετακλητών κ.λπ., γιατί είχαν πλαστά πτυχία κ.λπ</w:t>
      </w:r>
      <w:r>
        <w:rPr>
          <w:rFonts w:eastAsia="Times New Roman" w:cs="Times New Roman"/>
          <w:szCs w:val="24"/>
        </w:rPr>
        <w:t>.</w:t>
      </w:r>
      <w:r>
        <w:rPr>
          <w:rFonts w:eastAsia="Times New Roman" w:cs="Times New Roman"/>
          <w:szCs w:val="24"/>
        </w:rPr>
        <w:t>. Δεν είναι έγκλημα. Στο νοσοκομείο που δούλευα εγώ τα έχω δει αυτά και τα</w:t>
      </w:r>
      <w:r>
        <w:rPr>
          <w:rFonts w:eastAsia="Times New Roman" w:cs="Times New Roman"/>
          <w:szCs w:val="24"/>
        </w:rPr>
        <w:t xml:space="preserve"> έχω δει ακόμα χειρότερα με γιατρούς. Πού είναι το απαγορευτικό; </w:t>
      </w:r>
    </w:p>
    <w:p w14:paraId="18B5118B" w14:textId="77777777" w:rsidR="003250C9" w:rsidRDefault="00D334B4">
      <w:pPr>
        <w:spacing w:line="600" w:lineRule="auto"/>
        <w:ind w:firstLine="720"/>
        <w:jc w:val="both"/>
        <w:rPr>
          <w:rFonts w:eastAsia="Times New Roman"/>
          <w:szCs w:val="24"/>
        </w:rPr>
      </w:pPr>
      <w:r>
        <w:rPr>
          <w:rFonts w:eastAsia="Times New Roman"/>
          <w:szCs w:val="24"/>
        </w:rPr>
        <w:lastRenderedPageBreak/>
        <w:t>Το λέω αυτό, δεν θέλω καμμία παρεξήγηση. Και θέλω, επίσης, να πω -και τελειώνω- ότι σε όσες εκδηλώσεις έχουν γίνει για τους υπαλλήλους της Βουλής είμαι ένας από τους Βουλευτές που τις έχει σ</w:t>
      </w:r>
      <w:r>
        <w:rPr>
          <w:rFonts w:eastAsia="Times New Roman"/>
          <w:szCs w:val="24"/>
        </w:rPr>
        <w:t xml:space="preserve">εβαστεί και έχω προσέλθει με μεγάλο σεβασμό. </w:t>
      </w:r>
    </w:p>
    <w:p w14:paraId="18B5118C" w14:textId="77777777" w:rsidR="003250C9" w:rsidRDefault="00D334B4">
      <w:pPr>
        <w:spacing w:line="600" w:lineRule="auto"/>
        <w:ind w:firstLine="720"/>
        <w:jc w:val="both"/>
        <w:rPr>
          <w:rFonts w:eastAsia="Times New Roman"/>
          <w:szCs w:val="24"/>
        </w:rPr>
      </w:pPr>
      <w:r>
        <w:rPr>
          <w:rFonts w:eastAsia="Times New Roman"/>
          <w:szCs w:val="24"/>
        </w:rPr>
        <w:t>Υπήρξα για πολλά χρόνια εκπρόσωπος των εργαζομένων στο μεγαλύτερο δημόσιο νοσοκομείο της χώρας, στον Ευαγγελισμό. Κανέναν υπάλληλο της Βουλής δεν υπονόησα ούτε τεμπέληδες τους είπα, γιατί εγώ έχω μάθει να μιλάω</w:t>
      </w:r>
      <w:r>
        <w:rPr>
          <w:rFonts w:eastAsia="Times New Roman"/>
          <w:szCs w:val="24"/>
        </w:rPr>
        <w:t xml:space="preserve"> δημόσια. Έγινε θόρυβος, σας λέω. Μάλιστα ήθελαν, λέει, να έρθουν με το </w:t>
      </w:r>
      <w:r>
        <w:rPr>
          <w:rFonts w:eastAsia="Times New Roman"/>
          <w:szCs w:val="24"/>
        </w:rPr>
        <w:t>π</w:t>
      </w:r>
      <w:r>
        <w:rPr>
          <w:rFonts w:eastAsia="Times New Roman"/>
          <w:szCs w:val="24"/>
        </w:rPr>
        <w:t xml:space="preserve">ροεδρείο να με βρουν. </w:t>
      </w:r>
    </w:p>
    <w:p w14:paraId="18B5118D" w14:textId="77777777" w:rsidR="003250C9" w:rsidRDefault="00D334B4">
      <w:pPr>
        <w:spacing w:line="600" w:lineRule="auto"/>
        <w:ind w:firstLine="720"/>
        <w:jc w:val="both"/>
        <w:rPr>
          <w:rFonts w:eastAsia="Times New Roman"/>
          <w:szCs w:val="24"/>
        </w:rPr>
      </w:pPr>
      <w:r>
        <w:rPr>
          <w:rFonts w:eastAsia="Times New Roman"/>
          <w:szCs w:val="24"/>
        </w:rPr>
        <w:t>Αυτά είπα και θα παρακαλούσα με πολύ καλή πρόθεση να βρουν τα Πρακτικά, για να δουν ακριβώς τι έγινε.</w:t>
      </w:r>
    </w:p>
    <w:p w14:paraId="18B5118E" w14:textId="77777777" w:rsidR="003250C9" w:rsidRDefault="00D334B4">
      <w:pPr>
        <w:spacing w:line="600" w:lineRule="auto"/>
        <w:ind w:firstLine="720"/>
        <w:jc w:val="both"/>
        <w:rPr>
          <w:rFonts w:eastAsia="Times New Roman"/>
          <w:szCs w:val="24"/>
        </w:rPr>
      </w:pPr>
      <w:r>
        <w:rPr>
          <w:rFonts w:eastAsia="Times New Roman"/>
          <w:szCs w:val="24"/>
        </w:rPr>
        <w:t>Χίλια ευχαριστώ. Δεν έχω να πω τίποτα περισσότερο.</w:t>
      </w:r>
    </w:p>
    <w:p w14:paraId="18B5118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ΥΩΝ (Νικήτας Κακλαμάνης):</w:t>
      </w:r>
      <w:r>
        <w:rPr>
          <w:rFonts w:eastAsia="Times New Roman" w:cs="Times New Roman"/>
          <w:szCs w:val="24"/>
        </w:rPr>
        <w:t xml:space="preserve"> Βέβαια, όταν καλούμε τους φορείς καλό είναι ο εκάστοτε Υπουργός να υιοθετεί και απόψεις τους.</w:t>
      </w:r>
    </w:p>
    <w:p w14:paraId="18B5119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Κυρία Υπουργέ, επειδή εγώ είμαι άρρωστος </w:t>
      </w:r>
      <w:proofErr w:type="spellStart"/>
      <w:r>
        <w:rPr>
          <w:rFonts w:eastAsia="Times New Roman" w:cs="Times New Roman"/>
          <w:szCs w:val="24"/>
        </w:rPr>
        <w:t>αυτοδιοικητικός</w:t>
      </w:r>
      <w:proofErr w:type="spellEnd"/>
      <w:r>
        <w:rPr>
          <w:rFonts w:eastAsia="Times New Roman" w:cs="Times New Roman"/>
          <w:szCs w:val="24"/>
        </w:rPr>
        <w:t xml:space="preserve">, σας παρακαλώ πολύ μέχρι αύριο δείτε τις παρατηρήσεις της ΚΕΔΕ. Ουδεμία κάνατε </w:t>
      </w:r>
      <w:r>
        <w:rPr>
          <w:rFonts w:eastAsia="Times New Roman" w:cs="Times New Roman"/>
          <w:szCs w:val="24"/>
        </w:rPr>
        <w:t>αποδεκτή. Και πολλές εξ αυτών που τις είδα και εγώ, όπως και άλλοι συνάδελφοι, έχουν βγει από την πρακτική εφαρμογή. Δεν είναι θέμα κόστους, είναι θέμα που έχει βγει από την εμπειρία τους. Δείτε τις και αύριο που θα ξαναμιλήσετε, γιατί νομίζω ότι αξίζει το</w:t>
      </w:r>
      <w:r>
        <w:rPr>
          <w:rFonts w:eastAsia="Times New Roman" w:cs="Times New Roman"/>
          <w:szCs w:val="24"/>
        </w:rPr>
        <w:t>ν κόπο να υιοθετήσουμε απόψεις της ΚΕΔΕ που έχει και το συνέδριο της και από ότι είδα είστε και καλεσμένη να μιλήσετε.</w:t>
      </w:r>
    </w:p>
    <w:p w14:paraId="18B5119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Τώρα ξεκινάμε με τον κ. Θεοχαρόπουλο. Μετά -το λέω για να ειδοποιηθούν και να προσέλθουν, άλλοι είναι εδώ, άλλοι όχι- ο κ. Παπαηλιού, ο κ</w:t>
      </w:r>
      <w:r>
        <w:rPr>
          <w:rFonts w:eastAsia="Times New Roman" w:cs="Times New Roman"/>
          <w:szCs w:val="24"/>
        </w:rPr>
        <w:t>. Βορίδης, ο κ. Γρέγος, ο κ. Τζαβάρας -είναι εδώ- ο κ. Κουτσούκος, ο κ. Δελής και ο κ. Θεοχάρης.</w:t>
      </w:r>
    </w:p>
    <w:p w14:paraId="18B51192" w14:textId="77777777" w:rsidR="003250C9" w:rsidRDefault="00D334B4">
      <w:pPr>
        <w:spacing w:line="600" w:lineRule="auto"/>
        <w:ind w:firstLine="720"/>
        <w:jc w:val="both"/>
        <w:rPr>
          <w:rFonts w:eastAsia="Times New Roman"/>
          <w:szCs w:val="24"/>
        </w:rPr>
      </w:pPr>
      <w:r>
        <w:rPr>
          <w:rFonts w:eastAsia="Times New Roman" w:cs="Times New Roman"/>
          <w:szCs w:val="24"/>
        </w:rPr>
        <w:lastRenderedPageBreak/>
        <w:t>Ορίστε, κύριε Θεοχαρόπουλε, έχετε τον λόγο.</w:t>
      </w:r>
    </w:p>
    <w:p w14:paraId="18B51193" w14:textId="77777777" w:rsidR="003250C9" w:rsidRDefault="00D334B4">
      <w:pPr>
        <w:spacing w:line="600" w:lineRule="auto"/>
        <w:ind w:firstLine="720"/>
        <w:jc w:val="both"/>
        <w:rPr>
          <w:rFonts w:eastAsia="Times New Roman"/>
          <w:szCs w:val="24"/>
        </w:rPr>
      </w:pPr>
      <w:r>
        <w:rPr>
          <w:rFonts w:eastAsia="Times New Roman"/>
          <w:b/>
          <w:szCs w:val="24"/>
        </w:rPr>
        <w:t xml:space="preserve">ΑΘΑΝΑΣΙΟΣ ΘΕΟΧΑΡΟΠΟΥΛΟΣ: </w:t>
      </w:r>
      <w:r>
        <w:rPr>
          <w:rFonts w:eastAsia="Times New Roman"/>
          <w:szCs w:val="24"/>
        </w:rPr>
        <w:t>Κυρία Υπουργέ, κυρίες και κύριοι Βουλευτές, για άλλη μια φορά η Κυβέρνηση επιλέγει κατά τη</w:t>
      </w:r>
      <w:r>
        <w:rPr>
          <w:rFonts w:eastAsia="Times New Roman"/>
          <w:szCs w:val="24"/>
        </w:rPr>
        <w:t>ν προσφιλή της πλέον τακτική να φέρει προς ψήφιση ένα νομοσχέδιο με τη διαδικασία του επείγοντος, ενώ η διαβούλευση έχει περατωθεί εδώ και καιρό και θα μπορούσε να έχει έρθει πολύ νωρίτερα.</w:t>
      </w:r>
    </w:p>
    <w:p w14:paraId="18B51194" w14:textId="77777777" w:rsidR="003250C9" w:rsidRDefault="00D334B4">
      <w:pPr>
        <w:spacing w:line="600" w:lineRule="auto"/>
        <w:ind w:firstLine="720"/>
        <w:jc w:val="both"/>
        <w:rPr>
          <w:rFonts w:eastAsia="Times New Roman"/>
          <w:szCs w:val="24"/>
        </w:rPr>
      </w:pPr>
      <w:r>
        <w:rPr>
          <w:rFonts w:eastAsia="Times New Roman"/>
          <w:szCs w:val="24"/>
        </w:rPr>
        <w:t>Η συζήτηση διεξάγεται σε μια χρονική περίοδο όπου μεταξύ άλλων υπά</w:t>
      </w:r>
      <w:r>
        <w:rPr>
          <w:rFonts w:eastAsia="Times New Roman"/>
          <w:szCs w:val="24"/>
        </w:rPr>
        <w:t>ρχουν σοβαρές ελλείψεις προσωπικού σε καίριους τομείς του δημοσίου τομέα, κυρίως δε στον χώρο της υγείας, της παιδείας, των ασφαλιστικών ταμείων, των κοινωνικών υπηρεσιών, ενώ όπως θα πω και στη συνέχεια κινδυνεύουν κεκτημένα εργασιακά δικαιώματα.</w:t>
      </w:r>
    </w:p>
    <w:p w14:paraId="18B51195" w14:textId="77777777" w:rsidR="003250C9" w:rsidRDefault="00D334B4">
      <w:pPr>
        <w:spacing w:line="600" w:lineRule="auto"/>
        <w:ind w:firstLine="720"/>
        <w:jc w:val="both"/>
        <w:rPr>
          <w:rFonts w:eastAsia="Times New Roman"/>
          <w:szCs w:val="24"/>
        </w:rPr>
      </w:pPr>
      <w:r>
        <w:rPr>
          <w:rFonts w:eastAsia="Times New Roman"/>
          <w:szCs w:val="24"/>
        </w:rPr>
        <w:t>Είναι αλ</w:t>
      </w:r>
      <w:r>
        <w:rPr>
          <w:rFonts w:eastAsia="Times New Roman"/>
          <w:szCs w:val="24"/>
        </w:rPr>
        <w:t xml:space="preserve">ήθεια ότι το </w:t>
      </w:r>
      <w:r>
        <w:rPr>
          <w:rFonts w:eastAsia="Times New Roman"/>
          <w:szCs w:val="24"/>
        </w:rPr>
        <w:t>δ</w:t>
      </w:r>
      <w:r>
        <w:rPr>
          <w:rFonts w:eastAsia="Times New Roman"/>
          <w:szCs w:val="24"/>
        </w:rPr>
        <w:t xml:space="preserve">ημόσιο δεν έχει πρόβλημα μικρού ή μεγάλου δημόσιου τομέα, το πρόβλημα είναι ενός αποτελεσματικού δημόσιου τομέα, το οποίο δεν έχουμε. Και σε αυτό το πλαίσιο θα έπρεπε ένα </w:t>
      </w:r>
      <w:r>
        <w:rPr>
          <w:rFonts w:eastAsia="Times New Roman"/>
          <w:szCs w:val="24"/>
        </w:rPr>
        <w:lastRenderedPageBreak/>
        <w:t>σύστημα κινητικότητας να οδηγήσει στο να υπάρχει ένας αποτελεσματικός δ</w:t>
      </w:r>
      <w:r>
        <w:rPr>
          <w:rFonts w:eastAsia="Times New Roman"/>
          <w:szCs w:val="24"/>
        </w:rPr>
        <w:t>ημόσιος τομέας, διότι το πρόβλημα πράγματι -και ειπώθηκε και προηγουμένως- δεν είναι ούτε ο μικρό</w:t>
      </w:r>
      <w:r>
        <w:rPr>
          <w:rFonts w:eastAsia="Times New Roman"/>
          <w:szCs w:val="24"/>
        </w:rPr>
        <w:t>ς</w:t>
      </w:r>
      <w:r>
        <w:rPr>
          <w:rFonts w:eastAsia="Times New Roman"/>
          <w:szCs w:val="24"/>
        </w:rPr>
        <w:t>, ούτε ο μεγάλο</w:t>
      </w:r>
      <w:r>
        <w:rPr>
          <w:rFonts w:eastAsia="Times New Roman"/>
          <w:szCs w:val="24"/>
        </w:rPr>
        <w:t>ς</w:t>
      </w:r>
      <w:r>
        <w:rPr>
          <w:rFonts w:eastAsia="Times New Roman"/>
          <w:szCs w:val="24"/>
        </w:rPr>
        <w:t xml:space="preserve"> δημόσιο</w:t>
      </w:r>
      <w:r>
        <w:rPr>
          <w:rFonts w:eastAsia="Times New Roman"/>
          <w:szCs w:val="24"/>
        </w:rPr>
        <w:t>ς</w:t>
      </w:r>
      <w:r>
        <w:rPr>
          <w:rFonts w:eastAsia="Times New Roman"/>
          <w:szCs w:val="24"/>
        </w:rPr>
        <w:t xml:space="preserve"> τομέα</w:t>
      </w:r>
      <w:r>
        <w:rPr>
          <w:rFonts w:eastAsia="Times New Roman"/>
          <w:szCs w:val="24"/>
        </w:rPr>
        <w:t>ς</w:t>
      </w:r>
      <w:r>
        <w:rPr>
          <w:rFonts w:eastAsia="Times New Roman"/>
          <w:szCs w:val="24"/>
        </w:rPr>
        <w:t>. Το πρόβλημα είναι ότι άλλες υπηρεσίες μπορεί να έχουν ελλείψεις, οι περισσότερες υπηρεσίες μάλιστα αυτή τη στιγμή έχουν ελλε</w:t>
      </w:r>
      <w:r>
        <w:rPr>
          <w:rFonts w:eastAsia="Times New Roman"/>
          <w:szCs w:val="24"/>
        </w:rPr>
        <w:t xml:space="preserve">ίψεις και βέβαια κάπου </w:t>
      </w:r>
      <w:r>
        <w:rPr>
          <w:rFonts w:eastAsia="Times New Roman"/>
          <w:szCs w:val="24"/>
        </w:rPr>
        <w:t xml:space="preserve">μπορεί </w:t>
      </w:r>
      <w:r>
        <w:rPr>
          <w:rFonts w:eastAsia="Times New Roman"/>
          <w:szCs w:val="24"/>
        </w:rPr>
        <w:t>να υπάρχουν και περισσότερα άτομα.</w:t>
      </w:r>
    </w:p>
    <w:p w14:paraId="18B51196" w14:textId="77777777" w:rsidR="003250C9" w:rsidRDefault="00D334B4">
      <w:pPr>
        <w:spacing w:line="600" w:lineRule="auto"/>
        <w:ind w:firstLine="720"/>
        <w:jc w:val="both"/>
        <w:rPr>
          <w:rFonts w:eastAsia="Times New Roman"/>
          <w:szCs w:val="24"/>
        </w:rPr>
      </w:pPr>
      <w:r>
        <w:rPr>
          <w:rFonts w:eastAsia="Times New Roman"/>
          <w:szCs w:val="24"/>
        </w:rPr>
        <w:t>Το νομοσχέδιο αυτό, λοιπόν, το συζητούμε σε ένα περιβάλλον, σε ένα γενικότερο πλαίσιο. Θα έλεγα ότι ζούμε στον αστερισμό της κινητικότητας σε ευρύτερο πλαίσιο. Κινητικότητα στη διαπραγμάτευση</w:t>
      </w:r>
      <w:r>
        <w:rPr>
          <w:rFonts w:eastAsia="Times New Roman"/>
          <w:szCs w:val="24"/>
        </w:rPr>
        <w:t xml:space="preserve"> για τα εργασιακά. Οι εργασιακές σχέσεις είναι σε άθλια κατάσταση και δεν είναι μόνο τα ποσοστά της ανεργίας, τα οποία συνεχίζουν και είναι πολύ υψηλά και ας μην μπαίνετε και εσείς σε μια λογική -στην Κυβέρνησή σας εννοώ- με στατιστικές αλχημείες. Είναι υψ</w:t>
      </w:r>
      <w:r>
        <w:rPr>
          <w:rFonts w:eastAsia="Times New Roman"/>
          <w:szCs w:val="24"/>
        </w:rPr>
        <w:t>ηλά, είναι σε απαράδεκτα υψηλά επίπεδα.</w:t>
      </w:r>
    </w:p>
    <w:p w14:paraId="18B51197" w14:textId="77777777" w:rsidR="003250C9" w:rsidRDefault="00D334B4">
      <w:pPr>
        <w:spacing w:line="600" w:lineRule="auto"/>
        <w:ind w:firstLine="720"/>
        <w:jc w:val="both"/>
        <w:rPr>
          <w:rFonts w:eastAsia="Times New Roman"/>
          <w:szCs w:val="24"/>
        </w:rPr>
      </w:pPr>
      <w:r>
        <w:rPr>
          <w:rFonts w:eastAsia="Times New Roman"/>
          <w:szCs w:val="24"/>
        </w:rPr>
        <w:t xml:space="preserve">Θλιβερή πρωτιά της χώρας μας στη νεανική ανεργία, απορρύθμιση εργασιακών σχέσεων στο σύνολό τους. Αυτό συμβαίνει σήμερα. </w:t>
      </w:r>
      <w:proofErr w:type="spellStart"/>
      <w:r>
        <w:rPr>
          <w:rFonts w:eastAsia="Times New Roman"/>
          <w:szCs w:val="24"/>
        </w:rPr>
        <w:t>Υποαμειβόμενες</w:t>
      </w:r>
      <w:proofErr w:type="spellEnd"/>
      <w:r>
        <w:rPr>
          <w:rFonts w:eastAsia="Times New Roman"/>
          <w:szCs w:val="24"/>
        </w:rPr>
        <w:t xml:space="preserve"> μορφές απασχόλησης κυριαρχούν και ευέλικτες </w:t>
      </w:r>
      <w:r>
        <w:rPr>
          <w:rFonts w:eastAsia="Times New Roman"/>
          <w:szCs w:val="24"/>
        </w:rPr>
        <w:lastRenderedPageBreak/>
        <w:t>μορφές απασχόλησης. Το μεγαλύτερο πρ</w:t>
      </w:r>
      <w:r>
        <w:rPr>
          <w:rFonts w:eastAsia="Times New Roman"/>
          <w:szCs w:val="24"/>
        </w:rPr>
        <w:t>όβλημα, λοιπόν, σε αυτό το πλαίσιο είναι η συνολική αποδυνάμωση της προστασίας των εργαζομένων, η διακύβευση όλων των ευρωπαϊκών κεκτημένων στα εργασιακά θέματα.</w:t>
      </w:r>
    </w:p>
    <w:p w14:paraId="18B51198" w14:textId="77777777" w:rsidR="003250C9" w:rsidRDefault="00D334B4">
      <w:pPr>
        <w:spacing w:line="600" w:lineRule="auto"/>
        <w:ind w:firstLine="720"/>
        <w:jc w:val="both"/>
        <w:rPr>
          <w:rFonts w:eastAsia="Times New Roman"/>
          <w:szCs w:val="24"/>
        </w:rPr>
      </w:pPr>
      <w:r>
        <w:rPr>
          <w:rFonts w:eastAsia="Times New Roman"/>
          <w:szCs w:val="24"/>
        </w:rPr>
        <w:t xml:space="preserve"> Εμείς, η Δημοκρατική Συμπαράταξη, έχουμε ξεκαθαρίσει, είμαστε απέναντι στην άρση του περιορισ</w:t>
      </w:r>
      <w:r>
        <w:rPr>
          <w:rFonts w:eastAsia="Times New Roman"/>
          <w:szCs w:val="24"/>
        </w:rPr>
        <w:t>μού των ομαδικών απολύσεων σε μια λογική η οποία δεν θα έχει κανένα αποτέλεσμα στη χώρα μας. Να αποκρούσει, λοιπόν, η Κυβέρνησή σας αποτελεσματικά επιτέλους στη διαπραγμάτευση αυτήν την παράλογη απαίτηση ορισμένων δανειστών, μια απαίτηση που είχε αποκρουστ</w:t>
      </w:r>
      <w:r>
        <w:rPr>
          <w:rFonts w:eastAsia="Times New Roman"/>
          <w:szCs w:val="24"/>
        </w:rPr>
        <w:t xml:space="preserve">εί αποτελεσματικά τα προηγούμενα χρόνια. Και βέβαια ελπίζω να μην επιτρέψετε να επανέλθουν στο τραπέζι των διαπραγματεύσεων άλλες απαιτήσεις, όπως το </w:t>
      </w:r>
      <w:r>
        <w:rPr>
          <w:rFonts w:eastAsia="Times New Roman"/>
          <w:szCs w:val="24"/>
          <w:lang w:val="en-US"/>
        </w:rPr>
        <w:t>lock</w:t>
      </w:r>
      <w:r>
        <w:rPr>
          <w:rFonts w:eastAsia="Times New Roman"/>
          <w:szCs w:val="24"/>
        </w:rPr>
        <w:t xml:space="preserve"> </w:t>
      </w:r>
      <w:r>
        <w:rPr>
          <w:rFonts w:eastAsia="Times New Roman"/>
          <w:szCs w:val="24"/>
          <w:lang w:val="en-US"/>
        </w:rPr>
        <w:t>out</w:t>
      </w:r>
      <w:r>
        <w:rPr>
          <w:rFonts w:eastAsia="Times New Roman"/>
          <w:szCs w:val="24"/>
        </w:rPr>
        <w:t>, η ανταπεργία των εργοδοτών</w:t>
      </w:r>
      <w:r>
        <w:rPr>
          <w:rFonts w:eastAsia="Times New Roman"/>
          <w:szCs w:val="24"/>
        </w:rPr>
        <w:t>.</w:t>
      </w:r>
      <w:r>
        <w:rPr>
          <w:rFonts w:eastAsia="Times New Roman"/>
          <w:szCs w:val="24"/>
        </w:rPr>
        <w:t xml:space="preserve"> </w:t>
      </w:r>
    </w:p>
    <w:p w14:paraId="18B51199" w14:textId="77777777" w:rsidR="003250C9" w:rsidRDefault="00D334B4">
      <w:pPr>
        <w:spacing w:line="600" w:lineRule="auto"/>
        <w:ind w:firstLine="720"/>
        <w:jc w:val="both"/>
        <w:rPr>
          <w:rFonts w:eastAsia="Times New Roman" w:cs="Times New Roman"/>
          <w:szCs w:val="24"/>
        </w:rPr>
      </w:pPr>
      <w:r>
        <w:rPr>
          <w:rFonts w:eastAsia="Times New Roman"/>
          <w:szCs w:val="24"/>
        </w:rPr>
        <w:lastRenderedPageBreak/>
        <w:t>Κινητικότητα, όμως, έχουμε και σε πολλά άλλα θέματα, στο θέμα του δ</w:t>
      </w:r>
      <w:r>
        <w:rPr>
          <w:rFonts w:eastAsia="Times New Roman"/>
          <w:szCs w:val="24"/>
        </w:rPr>
        <w:t xml:space="preserve">ημοσίου χρέους στο οποίο έχετε υπογράψει μια απόφαση στο </w:t>
      </w:r>
      <w:proofErr w:type="spellStart"/>
      <w:r>
        <w:rPr>
          <w:rFonts w:eastAsia="Times New Roman"/>
          <w:szCs w:val="24"/>
          <w:lang w:val="en-US"/>
        </w:rPr>
        <w:t>Eurogroup</w:t>
      </w:r>
      <w:proofErr w:type="spellEnd"/>
      <w:r>
        <w:rPr>
          <w:rFonts w:eastAsia="Times New Roman"/>
          <w:szCs w:val="24"/>
        </w:rPr>
        <w:t xml:space="preserve"> του 2016, η οποία πάει πίσω το θέμα, αυτή είναι η πραγματικότητα, από το </w:t>
      </w:r>
      <w:proofErr w:type="spellStart"/>
      <w:r>
        <w:rPr>
          <w:rFonts w:eastAsia="Times New Roman"/>
          <w:szCs w:val="24"/>
          <w:lang w:val="en-US"/>
        </w:rPr>
        <w:t>Eurogroup</w:t>
      </w:r>
      <w:proofErr w:type="spellEnd"/>
      <w:r>
        <w:rPr>
          <w:rFonts w:eastAsia="Times New Roman"/>
          <w:szCs w:val="24"/>
        </w:rPr>
        <w:t xml:space="preserve"> του 2012.</w:t>
      </w:r>
    </w:p>
    <w:p w14:paraId="18B5119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w:t>
      </w:r>
      <w:r>
        <w:rPr>
          <w:rFonts w:eastAsia="Times New Roman" w:cs="Times New Roman"/>
          <w:szCs w:val="24"/>
        </w:rPr>
        <w:t>υτή είναι η πραγματικότητα. Και βεβαίως χρειάζεται αναδιάρθρωση του δημοσίου χρέους. Ταυτόχρονα, όμως, χρειάζεται ένα υγιές παραγωγικό μοντέλο στη χώρα μας, γιατί αν δεν γίνουν και τα δύο ταυτόχρονα, αν δεν υπάρχει υγιές παραγωγικό μοντέλο, γρήγορα θα φτάσ</w:t>
      </w:r>
      <w:r>
        <w:rPr>
          <w:rFonts w:eastAsia="Times New Roman" w:cs="Times New Roman"/>
          <w:szCs w:val="24"/>
        </w:rPr>
        <w:t xml:space="preserve">ουμε πάλι στο ίδιο σημείο. </w:t>
      </w:r>
    </w:p>
    <w:p w14:paraId="18B5119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Κινητικότητα </w:t>
      </w:r>
      <w:r>
        <w:rPr>
          <w:rFonts w:eastAsia="Times New Roman" w:cs="Times New Roman"/>
          <w:szCs w:val="24"/>
        </w:rPr>
        <w:t xml:space="preserve">υπάρχει και </w:t>
      </w:r>
      <w:r>
        <w:rPr>
          <w:rFonts w:eastAsia="Times New Roman" w:cs="Times New Roman"/>
          <w:szCs w:val="24"/>
        </w:rPr>
        <w:t>στο θέμα της συμμετοχής του Διεθνούς Νομισματικού Ταμείου. Άλλο θέλατε πριν από ένα χρονικό διάστημα, άλλο θέλετε σήμερα στο συγκεκριμένο ζήτημα. Αυτό το οποίο πρέπει να πετύχετε στη διαπραγμάτευση είναι</w:t>
      </w:r>
      <w:r>
        <w:rPr>
          <w:rFonts w:eastAsia="Times New Roman" w:cs="Times New Roman"/>
          <w:szCs w:val="24"/>
        </w:rPr>
        <w:t xml:space="preserve"> το κατάλληλο μείγμα στη σχέση, δηλαδή να αποκρουστούν οι παράλογες απαιτήσεις σε σχέση με τα εργασιακά του Διεθνούς Νομισματικού Ταμείου, αλλά στο θέμα </w:t>
      </w:r>
      <w:r>
        <w:rPr>
          <w:rFonts w:eastAsia="Times New Roman" w:cs="Times New Roman"/>
          <w:szCs w:val="24"/>
        </w:rPr>
        <w:lastRenderedPageBreak/>
        <w:t>του χρέους να αξιοποιήσετε τις θέσεις του. Αυτό το μείγμα πρέπει να είναι το</w:t>
      </w:r>
      <w:r>
        <w:rPr>
          <w:rFonts w:eastAsia="Times New Roman" w:cs="Times New Roman"/>
          <w:szCs w:val="24"/>
        </w:rPr>
        <w:t xml:space="preserve"> καλύτερο</w:t>
      </w:r>
      <w:r>
        <w:rPr>
          <w:rFonts w:eastAsia="Times New Roman" w:cs="Times New Roman"/>
          <w:szCs w:val="24"/>
        </w:rPr>
        <w:t xml:space="preserve"> και όχι το χειρότ</w:t>
      </w:r>
      <w:r>
        <w:rPr>
          <w:rFonts w:eastAsia="Times New Roman" w:cs="Times New Roman"/>
          <w:szCs w:val="24"/>
        </w:rPr>
        <w:t xml:space="preserve">ερο. </w:t>
      </w:r>
    </w:p>
    <w:p w14:paraId="18B5119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w:t>
      </w:r>
      <w:r>
        <w:rPr>
          <w:rFonts w:eastAsia="Times New Roman" w:cs="Times New Roman"/>
          <w:szCs w:val="24"/>
        </w:rPr>
        <w:t xml:space="preserve">ο </w:t>
      </w:r>
      <w:r>
        <w:rPr>
          <w:rFonts w:eastAsia="Times New Roman" w:cs="Times New Roman"/>
          <w:szCs w:val="24"/>
          <w:lang w:val="en-US"/>
        </w:rPr>
        <w:t>mini</w:t>
      </w:r>
      <w:r>
        <w:rPr>
          <w:rFonts w:eastAsia="Times New Roman" w:cs="Times New Roman"/>
          <w:szCs w:val="24"/>
        </w:rPr>
        <w:t xml:space="preserve"> </w:t>
      </w:r>
      <w:proofErr w:type="spellStart"/>
      <w:r>
        <w:rPr>
          <w:rFonts w:eastAsia="Times New Roman" w:cs="Times New Roman"/>
          <w:szCs w:val="24"/>
          <w:lang w:val="en-US"/>
        </w:rPr>
        <w:t>Eurogroup</w:t>
      </w:r>
      <w:proofErr w:type="spellEnd"/>
      <w:r>
        <w:rPr>
          <w:rFonts w:eastAsia="Times New Roman" w:cs="Times New Roman"/>
          <w:szCs w:val="24"/>
        </w:rPr>
        <w:t xml:space="preserve"> θα γινόταν χωρίς την Ελλάδα την Παρασκευή για το θέμα του δημοσίου χρέους. Όπως μάθαμε βέβαια, ο Υπουργός Οικονομικών έμαθε σε μια ερώτηση ότι δεν θα γίνει τελικά.</w:t>
      </w:r>
      <w:r>
        <w:rPr>
          <w:rFonts w:eastAsia="Times New Roman" w:cs="Times New Roman"/>
          <w:szCs w:val="24"/>
        </w:rPr>
        <w:t xml:space="preserve"> Όχι μόνο θα γινόταν χωρίς την Ελλάδα, αλλά ο κ. </w:t>
      </w:r>
      <w:proofErr w:type="spellStart"/>
      <w:r>
        <w:rPr>
          <w:rFonts w:eastAsia="Times New Roman" w:cs="Times New Roman"/>
          <w:szCs w:val="24"/>
        </w:rPr>
        <w:t>Τσακαλώτος</w:t>
      </w:r>
      <w:proofErr w:type="spellEnd"/>
      <w:r>
        <w:rPr>
          <w:rFonts w:eastAsia="Times New Roman" w:cs="Times New Roman"/>
          <w:szCs w:val="24"/>
        </w:rPr>
        <w:t xml:space="preserve"> δεν ήξερε</w:t>
      </w:r>
      <w:r>
        <w:rPr>
          <w:rFonts w:eastAsia="Times New Roman" w:cs="Times New Roman"/>
          <w:szCs w:val="24"/>
        </w:rPr>
        <w:t xml:space="preserve"> καν ότι άλλαζε και δεν θα γίνει.</w:t>
      </w:r>
      <w:r>
        <w:rPr>
          <w:rFonts w:eastAsia="Times New Roman" w:cs="Times New Roman"/>
          <w:szCs w:val="24"/>
        </w:rPr>
        <w:t xml:space="preserve"> Ούτε αυτήν την ενημέρωση δεν είχε ο Υπουργός Οικονομικών εκείνη την στιγμή. </w:t>
      </w:r>
    </w:p>
    <w:p w14:paraId="18B5119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Και βέβαια σε όλα τα διεθνή θέματα έχουμε μια κινητικότητα. Σε όλα! Από τις σχέσεις με την Τουρκία, τις σχέσεις με την Αλβανία -εδώ θέλω να είμαι</w:t>
      </w:r>
      <w:r>
        <w:rPr>
          <w:rFonts w:eastAsia="Times New Roman" w:cs="Times New Roman"/>
          <w:szCs w:val="24"/>
        </w:rPr>
        <w:t xml:space="preserve"> ιδιαίτερα προσεκτικός- με τις απαράδεκτες δηλώσεις του Τούρκου Προέδρου σε πολλά ζητήματα -δεν θέλω να επεκταθώ- και βεβαίως στην προσπάθεια επίλυσης που γίνεται στο Κυπριακό ή καλύτερα στην προσπάθεια άρσης ενός νέου αδιεξόδου. Εδώ στηρίζουμε τις </w:t>
      </w:r>
      <w:r>
        <w:rPr>
          <w:rFonts w:eastAsia="Times New Roman" w:cs="Times New Roman"/>
          <w:szCs w:val="24"/>
        </w:rPr>
        <w:lastRenderedPageBreak/>
        <w:t>προσπάθ</w:t>
      </w:r>
      <w:r>
        <w:rPr>
          <w:rFonts w:eastAsia="Times New Roman" w:cs="Times New Roman"/>
          <w:szCs w:val="24"/>
        </w:rPr>
        <w:t>ειες του Κύπριου Προέδρου, Νίκου Αναστασιάδη, τις στηρίζουμε πραγματικά και θέλω να πιστεύω ότι παραμένει σταθερή η θέση της χώρας μας ότι η Κύπρος αποφασίζει και η Ελλάδα στηρίζει. Δεν θα μπω σε τίποτα άλλο γιατί είναι ένα ζήτημα, όπως και όλα αυτά τα ζητ</w:t>
      </w:r>
      <w:r>
        <w:rPr>
          <w:rFonts w:eastAsia="Times New Roman" w:cs="Times New Roman"/>
          <w:szCs w:val="24"/>
        </w:rPr>
        <w:t xml:space="preserve">ήματα, που απαιτεί εθνική συνεννόηση και εθνική γραμμή εξόδου από την κρίση, γιατί αλλιώς θα είμαστε συνεχώς σε έναν φαύλο κύκλο ύφεσης και ανεργίας. </w:t>
      </w:r>
    </w:p>
    <w:p w14:paraId="18B5119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Δυστυχώς, η Κυβέρνηση επιλέγει την εσωστρέφεια σε αυτά τα ζητήματα και συνεχίζει να κατηγορεί μετ’ επιτάσ</w:t>
      </w:r>
      <w:r>
        <w:rPr>
          <w:rFonts w:eastAsia="Times New Roman" w:cs="Times New Roman"/>
          <w:szCs w:val="24"/>
        </w:rPr>
        <w:t>εως την Αντιπολίτευση πολλές φορές με την εξής μόνιμη επωδό</w:t>
      </w:r>
      <w:r>
        <w:rPr>
          <w:rFonts w:eastAsia="Times New Roman" w:cs="Times New Roman"/>
          <w:szCs w:val="24"/>
        </w:rPr>
        <w:t>:</w:t>
      </w:r>
      <w:r>
        <w:rPr>
          <w:rFonts w:eastAsia="Times New Roman" w:cs="Times New Roman"/>
          <w:szCs w:val="24"/>
        </w:rPr>
        <w:t xml:space="preserve"> «Ναι, αλλά εσείς ξεχνάτε</w:t>
      </w:r>
      <w:r>
        <w:rPr>
          <w:rFonts w:eastAsia="Times New Roman" w:cs="Times New Roman"/>
          <w:szCs w:val="24"/>
        </w:rPr>
        <w:t>,</w:t>
      </w:r>
      <w:r>
        <w:rPr>
          <w:rFonts w:eastAsia="Times New Roman" w:cs="Times New Roman"/>
          <w:szCs w:val="24"/>
        </w:rPr>
        <w:t xml:space="preserve"> που κάνατε, που πράξατε</w:t>
      </w:r>
      <w:r>
        <w:rPr>
          <w:rFonts w:eastAsia="Times New Roman" w:cs="Times New Roman"/>
          <w:szCs w:val="24"/>
        </w:rPr>
        <w:t>….</w:t>
      </w:r>
      <w:r>
        <w:rPr>
          <w:rFonts w:eastAsia="Times New Roman" w:cs="Times New Roman"/>
          <w:szCs w:val="24"/>
        </w:rPr>
        <w:t>». Κοιτάξτε, έχουν περάσει σχεδόν δυο χρόνια από τότε που αναλάβατε η Κυβέρνηση ΣΥΡΙΖΑ-ΑΝΕΛ. Αν νομίζετε ότι αυτό το επιχείρημα πιάνει στις Ελλη</w:t>
      </w:r>
      <w:r>
        <w:rPr>
          <w:rFonts w:eastAsia="Times New Roman" w:cs="Times New Roman"/>
          <w:szCs w:val="24"/>
        </w:rPr>
        <w:t>νίδες και στους Έλληνες που ακούν, συνεχίστε να το λέτε. Όμως, αυτήν τη στιγμή χειροτερεύουν πολλά πράγματα για εσάς</w:t>
      </w:r>
      <w:r>
        <w:rPr>
          <w:rFonts w:eastAsia="Times New Roman" w:cs="Times New Roman"/>
          <w:szCs w:val="24"/>
        </w:rPr>
        <w:t>,</w:t>
      </w:r>
      <w:r>
        <w:rPr>
          <w:rFonts w:eastAsia="Times New Roman" w:cs="Times New Roman"/>
          <w:szCs w:val="24"/>
        </w:rPr>
        <w:t xml:space="preserve">  διευρύνονται παθογένειες του παρελθόντος</w:t>
      </w:r>
      <w:r>
        <w:rPr>
          <w:rFonts w:eastAsia="Times New Roman" w:cs="Times New Roman"/>
          <w:szCs w:val="24"/>
        </w:rPr>
        <w:t>,</w:t>
      </w:r>
      <w:r>
        <w:rPr>
          <w:rFonts w:eastAsia="Times New Roman" w:cs="Times New Roman"/>
          <w:szCs w:val="24"/>
        </w:rPr>
        <w:t xml:space="preserve"> αναπαράγονται αλλά και δημιουργούνται νέες. Και σε αυτά θα πρέπει να απαντάτε αποτελεσματικά. </w:t>
      </w:r>
    </w:p>
    <w:p w14:paraId="18B5119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Μέσα, λοιπόν, σε αυτό το πλαίσιο, κρίσιμων και εν πολλοίς επικίνδυνων εξελίξεων σε πολλά θέματα, ερχόμαστε σήμερα και συζητάμε για να ψηφίσουμε το νομοσχέδιο για την κινητικότητα στη </w:t>
      </w:r>
      <w:r>
        <w:rPr>
          <w:rFonts w:eastAsia="Times New Roman" w:cs="Times New Roman"/>
          <w:szCs w:val="24"/>
        </w:rPr>
        <w:t>δ</w:t>
      </w:r>
      <w:r>
        <w:rPr>
          <w:rFonts w:eastAsia="Times New Roman" w:cs="Times New Roman"/>
          <w:szCs w:val="24"/>
        </w:rPr>
        <w:t xml:space="preserve">ημόσια </w:t>
      </w:r>
      <w:r>
        <w:rPr>
          <w:rFonts w:eastAsia="Times New Roman" w:cs="Times New Roman"/>
          <w:szCs w:val="24"/>
        </w:rPr>
        <w:t>δ</w:t>
      </w:r>
      <w:r>
        <w:rPr>
          <w:rFonts w:eastAsia="Times New Roman" w:cs="Times New Roman"/>
          <w:szCs w:val="24"/>
        </w:rPr>
        <w:t xml:space="preserve">ιοίκηση και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Δεν μπορώ, λοιπόν, να μην κ</w:t>
      </w:r>
      <w:r>
        <w:rPr>
          <w:rFonts w:eastAsia="Times New Roman" w:cs="Times New Roman"/>
          <w:szCs w:val="24"/>
        </w:rPr>
        <w:t>αλωσορίσω για άλλη μια φορά την Κυβέρνηση και τον ΣΥΡΙΖΑ</w:t>
      </w:r>
      <w:r>
        <w:rPr>
          <w:rFonts w:eastAsia="Times New Roman" w:cs="Times New Roman"/>
          <w:szCs w:val="24"/>
        </w:rPr>
        <w:t xml:space="preserve"> στο κόσμο της κινητικότητας.</w:t>
      </w:r>
      <w:r>
        <w:rPr>
          <w:rFonts w:eastAsia="Times New Roman" w:cs="Times New Roman"/>
          <w:szCs w:val="24"/>
        </w:rPr>
        <w:t xml:space="preserve"> Εσείς είστε τώρα στη θέση της Υπουργού, συνεπώς δεν έχετε τις ευθύνες της προηγούμενης στο θέμα και της διοικητικής μεταρρύθμισης, αλλά θέλω να καλωσορίσω την Κυβέρνηση κ</w:t>
      </w:r>
      <w:r>
        <w:rPr>
          <w:rFonts w:eastAsia="Times New Roman" w:cs="Times New Roman"/>
          <w:szCs w:val="24"/>
        </w:rPr>
        <w:t xml:space="preserve">αι τον ΣΥΡΙΖΑ στον κόσμο της κινητικότητας. </w:t>
      </w:r>
    </w:p>
    <w:p w14:paraId="18B511A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Γιατί το λέω αυτό; Διότι πολεμήσατε την κινητικότητα. Το 2012-2013 πολεμούσατε μια διαδικασία η οποία δεν οδήγησε σε καμ</w:t>
      </w:r>
      <w:r>
        <w:rPr>
          <w:rFonts w:eastAsia="Times New Roman" w:cs="Times New Roman"/>
          <w:szCs w:val="24"/>
        </w:rPr>
        <w:t>μ</w:t>
      </w:r>
      <w:r>
        <w:rPr>
          <w:rFonts w:eastAsia="Times New Roman" w:cs="Times New Roman"/>
          <w:szCs w:val="24"/>
        </w:rPr>
        <w:t>ία απόλυση εκείνη την περίοδο και είχε αυτά τα χαρακτηριστικά σε πολλά θέματα. Συνεπώς, τη</w:t>
      </w:r>
      <w:r>
        <w:rPr>
          <w:rFonts w:eastAsia="Times New Roman" w:cs="Times New Roman"/>
          <w:szCs w:val="24"/>
        </w:rPr>
        <w:t>ν πολεμήσατε, γιατί ήσασταν απέναντι σε αυτήν τη λογι</w:t>
      </w:r>
      <w:r>
        <w:rPr>
          <w:rFonts w:eastAsia="Times New Roman" w:cs="Times New Roman"/>
          <w:szCs w:val="24"/>
        </w:rPr>
        <w:t>κή.</w:t>
      </w:r>
    </w:p>
    <w:p w14:paraId="18B511A1"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8B511A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Ήσασταν απέναντι. Μάλλον δεν θυμάστε καλά, όταν κάνατε τις καταλήψεις, κυρίες και κύριοι Βουλευτές. </w:t>
      </w:r>
    </w:p>
    <w:p w14:paraId="18B511A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w:t>
      </w:r>
      <w:r>
        <w:rPr>
          <w:rFonts w:eastAsia="Times New Roman" w:cs="Times New Roman"/>
          <w:szCs w:val="24"/>
        </w:rPr>
        <w:t xml:space="preserve">δεν </w:t>
      </w:r>
      <w:r>
        <w:rPr>
          <w:rFonts w:eastAsia="Times New Roman" w:cs="Times New Roman"/>
          <w:szCs w:val="24"/>
        </w:rPr>
        <w:t xml:space="preserve">ακούστηκε) </w:t>
      </w:r>
    </w:p>
    <w:p w14:paraId="18B511A4"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14:paraId="18B511A5"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(Νικήτας Κακλαμάνης): </w:t>
      </w:r>
      <w:r>
        <w:rPr>
          <w:rFonts w:eastAsia="Times New Roman" w:cs="Times New Roman"/>
          <w:szCs w:val="24"/>
        </w:rPr>
        <w:t xml:space="preserve">Ήρεμα. Θα μιλήσετε και θα απαντήσετε όλοι. </w:t>
      </w:r>
    </w:p>
    <w:p w14:paraId="18B511A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Δεν θυμάστε, όταν κάνατε τις καταλήψεις, εκείνη την περίοδο. Να σας τα θυμίσω. Γιατί εκνευρίζεστε; Κάνατε</w:t>
      </w:r>
      <w:r>
        <w:rPr>
          <w:rFonts w:eastAsia="Times New Roman" w:cs="Times New Roman"/>
          <w:szCs w:val="24"/>
        </w:rPr>
        <w:t xml:space="preserve"> καταλήψεις εκείνη την περίοδο σε </w:t>
      </w:r>
      <w:r>
        <w:rPr>
          <w:rFonts w:eastAsia="Times New Roman" w:cs="Times New Roman"/>
          <w:szCs w:val="24"/>
        </w:rPr>
        <w:t>ο</w:t>
      </w:r>
      <w:r>
        <w:rPr>
          <w:rFonts w:eastAsia="Times New Roman" w:cs="Times New Roman"/>
          <w:szCs w:val="24"/>
        </w:rPr>
        <w:t xml:space="preserve">ργανισμούς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και δεν δεχόσασταν ότι η κινητικότητα είναι απαραίτητη. Να σας πω και κάτι άλλο</w:t>
      </w:r>
      <w:r>
        <w:rPr>
          <w:rFonts w:eastAsia="Times New Roman" w:cs="Times New Roman"/>
          <w:szCs w:val="24"/>
        </w:rPr>
        <w:t>,</w:t>
      </w:r>
      <w:r>
        <w:rPr>
          <w:rFonts w:eastAsia="Times New Roman" w:cs="Times New Roman"/>
          <w:szCs w:val="24"/>
        </w:rPr>
        <w:t xml:space="preserve"> όμως. Η εθελοντική κινητικότητα είναι πράγματι χρήσιμη. Όμως, πείτε μου, ταυτόχρονα με την εθελοντική κινητ</w:t>
      </w:r>
      <w:r>
        <w:rPr>
          <w:rFonts w:eastAsia="Times New Roman" w:cs="Times New Roman"/>
          <w:szCs w:val="24"/>
        </w:rPr>
        <w:t>ικότητα πώς θα λύσετε…</w:t>
      </w:r>
    </w:p>
    <w:p w14:paraId="18B511A7"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(Νικήτας Κακλαμάνης): </w:t>
      </w:r>
      <w:r>
        <w:rPr>
          <w:rFonts w:eastAsia="Times New Roman" w:cs="Times New Roman"/>
          <w:szCs w:val="24"/>
        </w:rPr>
        <w:t xml:space="preserve">Κύριε Θεοχαρόπουλε, ζητώ συγγνώμη, για τριάντα δευτερόλεπτα θα σας διακόψω. </w:t>
      </w:r>
    </w:p>
    <w:p w14:paraId="18B511A8"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 xml:space="preserve">Παρακαλώ. </w:t>
      </w:r>
    </w:p>
    <w:p w14:paraId="18B511A9" w14:textId="77777777" w:rsidR="003250C9" w:rsidRDefault="00D334B4">
      <w:pPr>
        <w:spacing w:line="600" w:lineRule="auto"/>
        <w:ind w:firstLine="720"/>
        <w:jc w:val="both"/>
        <w:rPr>
          <w:rFonts w:eastAsia="Times New Roman" w:cs="Times New Roman"/>
        </w:rPr>
      </w:pPr>
      <w:r>
        <w:rPr>
          <w:rFonts w:eastAsia="Times New Roman" w:cs="Times New Roman"/>
          <w:b/>
          <w:szCs w:val="24"/>
        </w:rPr>
        <w:t xml:space="preserve">ΠΡΟΕΔΡΕΥΩΝ (Νικήτας Κακλαμάνης): </w:t>
      </w:r>
      <w:r>
        <w:rPr>
          <w:rFonts w:eastAsia="Times New Roman" w:cs="Times New Roman"/>
        </w:rPr>
        <w:t>Κυρίες και κύριοι συνάδελφοι, έχω την τιμή να ανακοινώ</w:t>
      </w:r>
      <w:r>
        <w:rPr>
          <w:rFonts w:eastAsia="Times New Roman" w:cs="Times New Roman"/>
        </w:rPr>
        <w:t>σω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δεκαεν</w:t>
      </w:r>
      <w:r>
        <w:rPr>
          <w:rFonts w:eastAsia="Times New Roman" w:cs="Times New Roman"/>
        </w:rPr>
        <w:t>νέα μαθήτριες και μαθητές και τρεις εκπαιδευτικοί συνοδοί τους από το 2</w:t>
      </w:r>
      <w:r>
        <w:rPr>
          <w:rFonts w:eastAsia="Times New Roman" w:cs="Times New Roman"/>
          <w:vertAlign w:val="superscript"/>
        </w:rPr>
        <w:t>ο</w:t>
      </w:r>
      <w:r>
        <w:rPr>
          <w:rFonts w:eastAsia="Times New Roman" w:cs="Times New Roman"/>
        </w:rPr>
        <w:t xml:space="preserve"> Δημοτικό Σχολείο Νεάπολης Λασιθίου. Η Κρήτη σήμερα έχει την τιμητική της. </w:t>
      </w:r>
    </w:p>
    <w:p w14:paraId="18B511AA" w14:textId="77777777" w:rsidR="003250C9" w:rsidRDefault="00D334B4">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18B511AB" w14:textId="77777777" w:rsidR="003250C9" w:rsidRDefault="00D334B4">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18B511AC" w14:textId="77777777" w:rsidR="003250C9" w:rsidRDefault="00D334B4">
      <w:pPr>
        <w:spacing w:line="600" w:lineRule="auto"/>
        <w:ind w:firstLine="720"/>
        <w:jc w:val="both"/>
        <w:rPr>
          <w:rFonts w:eastAsia="Times New Roman" w:cs="Times New Roman"/>
        </w:rPr>
      </w:pPr>
      <w:r>
        <w:rPr>
          <w:rFonts w:eastAsia="Times New Roman" w:cs="Times New Roman"/>
        </w:rPr>
        <w:lastRenderedPageBreak/>
        <w:t xml:space="preserve">Ευχαριστώ, κύριε Θεοχαρόπουλε. </w:t>
      </w:r>
      <w:r>
        <w:rPr>
          <w:rFonts w:eastAsia="Times New Roman" w:cs="Times New Roman"/>
        </w:rPr>
        <w:t xml:space="preserve">Συνεχίστε. </w:t>
      </w:r>
    </w:p>
    <w:p w14:paraId="18B511A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ΑΘΑΝΑΣΙΟΣ ΘΕΟΧΑΡΟΠΟΥΛΟΣ: </w:t>
      </w:r>
      <w:r>
        <w:rPr>
          <w:rFonts w:eastAsia="Times New Roman" w:cs="Times New Roman"/>
          <w:szCs w:val="24"/>
        </w:rPr>
        <w:t>Ταυτόχρονα</w:t>
      </w:r>
      <w:r>
        <w:rPr>
          <w:rFonts w:eastAsia="Times New Roman" w:cs="Times New Roman"/>
          <w:szCs w:val="24"/>
        </w:rPr>
        <w:t>,</w:t>
      </w:r>
      <w:r>
        <w:rPr>
          <w:rFonts w:eastAsia="Times New Roman" w:cs="Times New Roman"/>
          <w:szCs w:val="24"/>
        </w:rPr>
        <w:t xml:space="preserve"> λοιπόν, θέλω να σας ρωτήσω: Όταν μια </w:t>
      </w:r>
      <w:r>
        <w:rPr>
          <w:rFonts w:eastAsia="Times New Roman" w:cs="Times New Roman"/>
          <w:szCs w:val="24"/>
        </w:rPr>
        <w:t>υ</w:t>
      </w:r>
      <w:r>
        <w:rPr>
          <w:rFonts w:eastAsia="Times New Roman" w:cs="Times New Roman"/>
          <w:szCs w:val="24"/>
        </w:rPr>
        <w:t xml:space="preserve">πηρεσία που χρειάζεται περισσότερα άτομα έχει μόνο τρία και μια άλλη </w:t>
      </w:r>
      <w:r>
        <w:rPr>
          <w:rFonts w:eastAsia="Times New Roman" w:cs="Times New Roman"/>
          <w:szCs w:val="24"/>
        </w:rPr>
        <w:t>υ</w:t>
      </w:r>
      <w:r>
        <w:rPr>
          <w:rFonts w:eastAsia="Times New Roman" w:cs="Times New Roman"/>
          <w:szCs w:val="24"/>
        </w:rPr>
        <w:t>πηρεσία έχει τριάντα άτομα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rPr>
        <w:t xml:space="preserve">οποία δεν τα χρειάζεται και θέλουν όλοι να βρίσκονται σε εκείνη την </w:t>
      </w:r>
      <w:r>
        <w:rPr>
          <w:rFonts w:eastAsia="Times New Roman" w:cs="Times New Roman"/>
          <w:szCs w:val="24"/>
        </w:rPr>
        <w:t>υ</w:t>
      </w:r>
      <w:r>
        <w:rPr>
          <w:rFonts w:eastAsia="Times New Roman" w:cs="Times New Roman"/>
          <w:szCs w:val="24"/>
        </w:rPr>
        <w:t xml:space="preserve">πηρεσία, πώς θα λύσετε το πρόβλημα της ορθολογικής διαχείρισης των ανθρώπινων πόρων με το πλαίσιο αυτής της κινητικότητας την οποία παρουσιάζετε σήμερα; Δεν θα το λύσετε. Είναι φανερό. Διότι αυτό χρειάζεται ένα σύστημα το οποίο θα έχει την αξιολόγηση, θα </w:t>
      </w:r>
      <w:r>
        <w:rPr>
          <w:rFonts w:eastAsia="Times New Roman" w:cs="Times New Roman"/>
          <w:szCs w:val="24"/>
        </w:rPr>
        <w:t xml:space="preserve">έχει την αξιοκρατία, θα έχει την εμπιστοσύνη και των δημοσίων υπαλλήλων προς το κράτος σε αυτή τη διαδικασία. </w:t>
      </w:r>
    </w:p>
    <w:p w14:paraId="18B511AE"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Άρα χρειάζονται και τομές θεσμικές και χρειάζεται πραγματικά μία μεταρρύθμιση εδώ. </w:t>
      </w:r>
      <w:r>
        <w:rPr>
          <w:rFonts w:eastAsia="Times New Roman"/>
          <w:szCs w:val="24"/>
        </w:rPr>
        <w:t>Δ</w:t>
      </w:r>
      <w:r>
        <w:rPr>
          <w:rFonts w:eastAsia="Times New Roman"/>
          <w:szCs w:val="24"/>
        </w:rPr>
        <w:t>εν είναι μεταρρύθμιση αυτό. Κανένας δεν πιστεύει ότι είναι με</w:t>
      </w:r>
      <w:r>
        <w:rPr>
          <w:rFonts w:eastAsia="Times New Roman"/>
          <w:szCs w:val="24"/>
        </w:rPr>
        <w:t xml:space="preserve">ταρρύθμιση αυτή. Γιατί, πράγματι, έχετε δίκιο, χρειάζεται μεταρρύθμιση της δημόσιας διοίκησης για να πετύχουμε την παραγωγική ανασυγκρότηση της χώρας. Αυτό, όμως, δεν είναι μεταρρύθμιση. </w:t>
      </w:r>
    </w:p>
    <w:p w14:paraId="18B511AF" w14:textId="77777777" w:rsidR="003250C9" w:rsidRDefault="00D334B4">
      <w:pPr>
        <w:spacing w:line="600" w:lineRule="auto"/>
        <w:ind w:firstLine="720"/>
        <w:jc w:val="both"/>
        <w:rPr>
          <w:rFonts w:eastAsia="Times New Roman"/>
          <w:szCs w:val="24"/>
        </w:rPr>
      </w:pPr>
      <w:r>
        <w:rPr>
          <w:rFonts w:eastAsia="Times New Roman"/>
          <w:szCs w:val="24"/>
        </w:rPr>
        <w:t xml:space="preserve">Χρειάζεται, λοιπόν, μία συνολική μεταρρύθμιση της δημόσιας </w:t>
      </w:r>
      <w:r>
        <w:rPr>
          <w:rFonts w:eastAsia="Times New Roman"/>
          <w:szCs w:val="24"/>
        </w:rPr>
        <w:t>διοίκησης, η οποία θα χρειαζόταν και θα έπρεπε να σπάσετε αυγά –γιατί πρέπει να σπάσεις αυγά, αν θέλεις να φτιάξεις ομελέτα-</w:t>
      </w:r>
      <w:r>
        <w:rPr>
          <w:rFonts w:eastAsia="Times New Roman"/>
          <w:szCs w:val="24"/>
        </w:rPr>
        <w:t>,</w:t>
      </w:r>
      <w:r>
        <w:rPr>
          <w:rFonts w:eastAsia="Times New Roman"/>
          <w:szCs w:val="24"/>
        </w:rPr>
        <w:t xml:space="preserve"> για να μπορέσεις πραγματικά να αλλάξεις το πλαίσιο. </w:t>
      </w:r>
    </w:p>
    <w:p w14:paraId="18B511B0" w14:textId="77777777" w:rsidR="003250C9" w:rsidRDefault="00D334B4">
      <w:pPr>
        <w:spacing w:line="600" w:lineRule="auto"/>
        <w:ind w:firstLine="720"/>
        <w:jc w:val="both"/>
        <w:rPr>
          <w:rFonts w:eastAsia="Times New Roman"/>
          <w:szCs w:val="24"/>
        </w:rPr>
      </w:pPr>
      <w:r>
        <w:rPr>
          <w:rFonts w:eastAsia="Times New Roman"/>
          <w:szCs w:val="24"/>
        </w:rPr>
        <w:t xml:space="preserve">Η κινητικότητα, λοιπόν, διασφαλίζει ότι μπορεί να έχουμε σε όλες τις </w:t>
      </w:r>
      <w:r>
        <w:rPr>
          <w:rFonts w:eastAsia="Times New Roman"/>
          <w:szCs w:val="24"/>
        </w:rPr>
        <w:t>υ</w:t>
      </w:r>
      <w:r>
        <w:rPr>
          <w:rFonts w:eastAsia="Times New Roman"/>
          <w:szCs w:val="24"/>
        </w:rPr>
        <w:t>πηρεσίε</w:t>
      </w:r>
      <w:r>
        <w:rPr>
          <w:rFonts w:eastAsia="Times New Roman"/>
          <w:szCs w:val="24"/>
        </w:rPr>
        <w:t xml:space="preserve">ς τον κατάλληλο αριθμό ατόμων. </w:t>
      </w:r>
      <w:r>
        <w:rPr>
          <w:rFonts w:eastAsia="Times New Roman"/>
          <w:szCs w:val="24"/>
        </w:rPr>
        <w:t>Ε</w:t>
      </w:r>
      <w:r>
        <w:rPr>
          <w:rFonts w:eastAsia="Times New Roman"/>
          <w:szCs w:val="24"/>
        </w:rPr>
        <w:t xml:space="preserve">μείς δεν μιλάμε για τις απολύσεις. Θέλω να είναι ξεκάθαρο αυτό, γιατί με τέτοιο ποσοστό ανεργίας, θα πρέπει να σταματήσει κάθε τέτοια συζήτηση. </w:t>
      </w:r>
    </w:p>
    <w:p w14:paraId="18B511B1" w14:textId="77777777" w:rsidR="003250C9" w:rsidRDefault="00D334B4">
      <w:pPr>
        <w:spacing w:line="600" w:lineRule="auto"/>
        <w:ind w:firstLine="720"/>
        <w:jc w:val="both"/>
        <w:rPr>
          <w:rFonts w:eastAsia="Times New Roman"/>
          <w:szCs w:val="24"/>
        </w:rPr>
      </w:pPr>
      <w:r>
        <w:rPr>
          <w:rFonts w:eastAsia="Times New Roman"/>
          <w:szCs w:val="24"/>
        </w:rPr>
        <w:lastRenderedPageBreak/>
        <w:t>Η Κυβέρνηση, λοιπόν, παρουσιάζει το υπό ψήφιση νομοσχέδιο σαν καινοτομία. Μπορε</w:t>
      </w:r>
      <w:r>
        <w:rPr>
          <w:rFonts w:eastAsia="Times New Roman"/>
          <w:szCs w:val="24"/>
        </w:rPr>
        <w:t xml:space="preserve">ί μεν οι αιτιάσεις που προβάλλονται να είναι σωστές, αλλά απέχει όχι μόνο από το να αποτελεί καινοτομία, αλλά και από το να διασφαλίζει τις αρχές που επικαλείται και την </w:t>
      </w:r>
      <w:proofErr w:type="spellStart"/>
      <w:r>
        <w:rPr>
          <w:rFonts w:eastAsia="Times New Roman"/>
          <w:szCs w:val="24"/>
        </w:rPr>
        <w:t>εφαρμοσιμότητα</w:t>
      </w:r>
      <w:proofErr w:type="spellEnd"/>
      <w:r>
        <w:rPr>
          <w:rFonts w:eastAsia="Times New Roman"/>
          <w:szCs w:val="24"/>
        </w:rPr>
        <w:t xml:space="preserve"> και την αποτελεσματικότητα των ρυθμίσεων. </w:t>
      </w:r>
    </w:p>
    <w:p w14:paraId="18B511B2" w14:textId="77777777" w:rsidR="003250C9" w:rsidRDefault="00D334B4">
      <w:pPr>
        <w:spacing w:line="600" w:lineRule="auto"/>
        <w:ind w:firstLine="720"/>
        <w:jc w:val="both"/>
        <w:rPr>
          <w:rFonts w:eastAsia="Times New Roman"/>
          <w:szCs w:val="24"/>
        </w:rPr>
      </w:pPr>
      <w:r>
        <w:rPr>
          <w:rFonts w:eastAsia="Times New Roman"/>
          <w:szCs w:val="24"/>
        </w:rPr>
        <w:t>Εξελίξεις στο πεδίο της κινη</w:t>
      </w:r>
      <w:r>
        <w:rPr>
          <w:rFonts w:eastAsia="Times New Roman"/>
          <w:szCs w:val="24"/>
        </w:rPr>
        <w:t>τικότητας παρατηρούνται τα τελευταία χρόνια, περίοδο που συμπίπτει χρονι</w:t>
      </w:r>
      <w:r>
        <w:rPr>
          <w:rFonts w:eastAsia="Times New Roman"/>
          <w:szCs w:val="24"/>
        </w:rPr>
        <w:t>κ</w:t>
      </w:r>
      <w:r>
        <w:rPr>
          <w:rFonts w:eastAsia="Times New Roman"/>
          <w:szCs w:val="24"/>
        </w:rPr>
        <w:t xml:space="preserve">ά με το ξέσπασμα της δημοσιονομικής κρίσης. Είναι γεγονός ότι τα προβλήματα της βέλτιστης στελέχωσης του δημοσίου γίνονται ακόμα μεγαλύτερα στην περίοδο της οικονομικής κρίσης. </w:t>
      </w:r>
    </w:p>
    <w:p w14:paraId="18B511B3" w14:textId="77777777" w:rsidR="003250C9" w:rsidRDefault="00D334B4">
      <w:pPr>
        <w:spacing w:line="600" w:lineRule="auto"/>
        <w:ind w:firstLine="720"/>
        <w:jc w:val="both"/>
        <w:rPr>
          <w:rFonts w:eastAsia="Times New Roman"/>
          <w:szCs w:val="24"/>
        </w:rPr>
      </w:pPr>
      <w:r>
        <w:rPr>
          <w:rFonts w:eastAsia="Times New Roman"/>
          <w:szCs w:val="24"/>
        </w:rPr>
        <w:t xml:space="preserve"> Η με</w:t>
      </w:r>
      <w:r>
        <w:rPr>
          <w:rFonts w:eastAsia="Times New Roman"/>
          <w:szCs w:val="24"/>
        </w:rPr>
        <w:t xml:space="preserve">τάβαση στη νέα πραγματικότητα χαρακτηρίζεται από έντονη κινητικότητα των υπαλλήλων και αυτό δεν θα μπορούσε παρά να προκαλεί τριβές. Είναι σημαντικό, όμως, οι αλλαγές να γίνονται σωστά, </w:t>
      </w:r>
      <w:r>
        <w:rPr>
          <w:rFonts w:eastAsia="Times New Roman"/>
          <w:szCs w:val="24"/>
        </w:rPr>
        <w:lastRenderedPageBreak/>
        <w:t>ώστε να παρ</w:t>
      </w:r>
      <w:r>
        <w:rPr>
          <w:rFonts w:eastAsia="Times New Roman"/>
          <w:szCs w:val="24"/>
        </w:rPr>
        <w:t>αγάγ</w:t>
      </w:r>
      <w:r>
        <w:rPr>
          <w:rFonts w:eastAsia="Times New Roman"/>
          <w:szCs w:val="24"/>
        </w:rPr>
        <w:t>ουν τα επιθυμητά αποτελέσματα. Δεν είναι τυχαίος, εξάλλ</w:t>
      </w:r>
      <w:r>
        <w:rPr>
          <w:rFonts w:eastAsia="Times New Roman"/>
          <w:szCs w:val="24"/>
        </w:rPr>
        <w:t>ου, ο πανευρωπαϊκός προβληματισμός σε αυτά τα θέματα</w:t>
      </w:r>
      <w:r>
        <w:rPr>
          <w:rFonts w:eastAsia="Times New Roman"/>
          <w:szCs w:val="24"/>
        </w:rPr>
        <w:t>,</w:t>
      </w:r>
      <w:r>
        <w:rPr>
          <w:rFonts w:eastAsia="Times New Roman"/>
          <w:szCs w:val="24"/>
        </w:rPr>
        <w:t xml:space="preserve"> με τις νέες δεξιότητες που χρειάζονται οι δημόσιοι τομείς των ευρωπαϊκών χωρών, την καθοριστική σημασία της ποσοτικής και ποιοτικής αξιολόγησης. </w:t>
      </w:r>
    </w:p>
    <w:p w14:paraId="18B511B4" w14:textId="77777777" w:rsidR="003250C9" w:rsidRDefault="00D334B4">
      <w:pPr>
        <w:spacing w:line="600" w:lineRule="auto"/>
        <w:ind w:firstLine="720"/>
        <w:jc w:val="both"/>
        <w:rPr>
          <w:rFonts w:eastAsia="Times New Roman"/>
          <w:szCs w:val="24"/>
        </w:rPr>
      </w:pPr>
      <w:r>
        <w:rPr>
          <w:rFonts w:eastAsia="Times New Roman"/>
          <w:szCs w:val="24"/>
        </w:rPr>
        <w:t>Τόσο ο νόμος, όμως, για το εθνικό μητρώο όσο και ο υπό ψ</w:t>
      </w:r>
      <w:r>
        <w:rPr>
          <w:rFonts w:eastAsia="Times New Roman"/>
          <w:szCs w:val="24"/>
        </w:rPr>
        <w:t xml:space="preserve">ήφιση δεν φαίνεται </w:t>
      </w:r>
      <w:r>
        <w:rPr>
          <w:rFonts w:eastAsia="Times New Roman"/>
          <w:szCs w:val="24"/>
        </w:rPr>
        <w:t>να</w:t>
      </w:r>
      <w:r>
        <w:rPr>
          <w:rFonts w:eastAsia="Times New Roman"/>
          <w:szCs w:val="24"/>
        </w:rPr>
        <w:t xml:space="preserve"> απαντούν στις προκλήσεις αυτές </w:t>
      </w:r>
      <w:r>
        <w:rPr>
          <w:rFonts w:eastAsia="Times New Roman"/>
          <w:szCs w:val="24"/>
        </w:rPr>
        <w:t>κ</w:t>
      </w:r>
      <w:r>
        <w:rPr>
          <w:rFonts w:eastAsia="Times New Roman"/>
          <w:szCs w:val="24"/>
        </w:rPr>
        <w:t xml:space="preserve">αι σίγουρα δεν αισθάνεται κανείς αισιόδοξος για την εφαρμογή τους. Δεν είναι στόχος, φαντάζομαι, να ψηφίζονται πράγματα τα οποία μετά δεν εφαρμόζονται και στη συνέχεια να κατηγορούμαστε </w:t>
      </w:r>
      <w:r>
        <w:rPr>
          <w:rFonts w:eastAsia="Times New Roman"/>
          <w:szCs w:val="24"/>
        </w:rPr>
        <w:t xml:space="preserve">ως χώρα </w:t>
      </w:r>
      <w:r>
        <w:rPr>
          <w:rFonts w:eastAsia="Times New Roman"/>
          <w:szCs w:val="24"/>
        </w:rPr>
        <w:t>γι’ αυτό</w:t>
      </w:r>
      <w:r>
        <w:rPr>
          <w:rFonts w:eastAsia="Times New Roman"/>
          <w:szCs w:val="24"/>
        </w:rPr>
        <w:t>ν</w:t>
      </w:r>
      <w:r>
        <w:rPr>
          <w:rFonts w:eastAsia="Times New Roman"/>
          <w:szCs w:val="24"/>
        </w:rPr>
        <w:t xml:space="preserve"> το</w:t>
      </w:r>
      <w:r>
        <w:rPr>
          <w:rFonts w:eastAsia="Times New Roman"/>
          <w:szCs w:val="24"/>
        </w:rPr>
        <w:t>ν</w:t>
      </w:r>
      <w:r>
        <w:rPr>
          <w:rFonts w:eastAsia="Times New Roman"/>
          <w:szCs w:val="24"/>
        </w:rPr>
        <w:t xml:space="preserve"> λόγο. </w:t>
      </w:r>
    </w:p>
    <w:p w14:paraId="18B511B5" w14:textId="77777777" w:rsidR="003250C9" w:rsidRDefault="00D334B4">
      <w:pPr>
        <w:spacing w:line="600" w:lineRule="auto"/>
        <w:ind w:firstLine="720"/>
        <w:jc w:val="both"/>
        <w:rPr>
          <w:rFonts w:eastAsia="Times New Roman"/>
          <w:szCs w:val="24"/>
        </w:rPr>
      </w:pPr>
      <w:r>
        <w:rPr>
          <w:rFonts w:eastAsia="Times New Roman"/>
          <w:szCs w:val="24"/>
        </w:rPr>
        <w:t>Όσον αφορά το ενιαίο σύστημα κινητικότητας, η Κυβέρνηση θεωρεί ότι θα συμβάλει στην αναδόμηση της δημόσιας διοίκησης και θα συμβάλει στην ανασυγκρότηση της χώρας. Κι εμείς μαζί σας. Ας δεχθούμε ότι είναι προθέσεις ειλικρινείς. Μόνο που ήδη από</w:t>
      </w:r>
      <w:r>
        <w:rPr>
          <w:rFonts w:eastAsia="Times New Roman"/>
          <w:szCs w:val="24"/>
        </w:rPr>
        <w:t xml:space="preserve"> τα πρώτα άρθρα αυτοαναιρούνται όλα αυτά. Δεν χρειάζεται να σας πω περισσότερα γι’ αυτό το θέμα. Σας είπε προηγουμένως ο </w:t>
      </w:r>
      <w:r>
        <w:rPr>
          <w:rFonts w:eastAsia="Times New Roman"/>
          <w:szCs w:val="24"/>
        </w:rPr>
        <w:t>ε</w:t>
      </w:r>
      <w:r>
        <w:rPr>
          <w:rFonts w:eastAsia="Times New Roman"/>
          <w:szCs w:val="24"/>
        </w:rPr>
        <w:t xml:space="preserve">ισηγητής της Δημοκρατικής </w:t>
      </w:r>
      <w:r>
        <w:rPr>
          <w:rFonts w:eastAsia="Times New Roman"/>
          <w:szCs w:val="24"/>
        </w:rPr>
        <w:lastRenderedPageBreak/>
        <w:t xml:space="preserve">Συμπαράταξης. Τίθενται, εξάλλου, δύο προϋποθέσεις: η ύπαρξη </w:t>
      </w:r>
      <w:proofErr w:type="spellStart"/>
      <w:r>
        <w:rPr>
          <w:rFonts w:eastAsia="Times New Roman"/>
          <w:szCs w:val="24"/>
        </w:rPr>
        <w:t>επικαιροποιημένων</w:t>
      </w:r>
      <w:proofErr w:type="spellEnd"/>
      <w:r>
        <w:rPr>
          <w:rFonts w:eastAsia="Times New Roman"/>
          <w:szCs w:val="24"/>
        </w:rPr>
        <w:t xml:space="preserve"> οργανισμών σε ψηφιακή μορφή κα</w:t>
      </w:r>
      <w:r>
        <w:rPr>
          <w:rFonts w:eastAsia="Times New Roman"/>
          <w:szCs w:val="24"/>
        </w:rPr>
        <w:t xml:space="preserve">ι η κατάρτιση περιγραμμάτων θέσεων εργασίας, προκειμένου να διασφαλίζεται ότι η μετάταξη του υπαλλήλου διενεργείται σε κενή οργανική θέση. </w:t>
      </w:r>
    </w:p>
    <w:p w14:paraId="18B511B6" w14:textId="77777777" w:rsidR="003250C9" w:rsidRDefault="00D334B4">
      <w:pPr>
        <w:spacing w:line="600" w:lineRule="auto"/>
        <w:ind w:firstLine="720"/>
        <w:jc w:val="both"/>
        <w:rPr>
          <w:rFonts w:eastAsia="Times New Roman"/>
          <w:szCs w:val="24"/>
        </w:rPr>
      </w:pPr>
      <w:r>
        <w:rPr>
          <w:rFonts w:eastAsia="Times New Roman"/>
          <w:szCs w:val="24"/>
        </w:rPr>
        <w:t xml:space="preserve">Είναι σωστές προϋποθέσεις, αλλά γνωρίζουμε όλοι μας ότι θα καθυστερήσουν πάρα πολύ. Επίσης γνωρίζουμε ότι θα έπρεπε </w:t>
      </w:r>
      <w:r>
        <w:rPr>
          <w:rFonts w:eastAsia="Times New Roman"/>
          <w:szCs w:val="24"/>
        </w:rPr>
        <w:t>οι προϋποθέσεις να έχουν ήδη υλοποιηθεί, να υπάρχει</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η υποδομή, όπως έλειπε η υποδομή και από το νομοσχέδιο για το </w:t>
      </w:r>
      <w:r>
        <w:rPr>
          <w:rFonts w:eastAsia="Times New Roman"/>
          <w:szCs w:val="24"/>
        </w:rPr>
        <w:t>Ε</w:t>
      </w:r>
      <w:r>
        <w:rPr>
          <w:rFonts w:eastAsia="Times New Roman"/>
          <w:szCs w:val="24"/>
        </w:rPr>
        <w:t xml:space="preserve">θνικό </w:t>
      </w:r>
      <w:r>
        <w:rPr>
          <w:rFonts w:eastAsia="Times New Roman"/>
          <w:szCs w:val="24"/>
        </w:rPr>
        <w:t>Μ</w:t>
      </w:r>
      <w:r>
        <w:rPr>
          <w:rFonts w:eastAsia="Times New Roman"/>
          <w:szCs w:val="24"/>
        </w:rPr>
        <w:t xml:space="preserve">ητρώο </w:t>
      </w:r>
      <w:r>
        <w:rPr>
          <w:rFonts w:eastAsia="Times New Roman"/>
          <w:szCs w:val="24"/>
        </w:rPr>
        <w:t>Ε</w:t>
      </w:r>
      <w:r>
        <w:rPr>
          <w:rFonts w:eastAsia="Times New Roman"/>
          <w:szCs w:val="24"/>
        </w:rPr>
        <w:t xml:space="preserve">πιτελικών </w:t>
      </w:r>
      <w:r>
        <w:rPr>
          <w:rFonts w:eastAsia="Times New Roman"/>
          <w:szCs w:val="24"/>
        </w:rPr>
        <w:t>Σ</w:t>
      </w:r>
      <w:r>
        <w:rPr>
          <w:rFonts w:eastAsia="Times New Roman"/>
          <w:szCs w:val="24"/>
        </w:rPr>
        <w:t>τελεχών, που</w:t>
      </w:r>
      <w:r>
        <w:rPr>
          <w:rFonts w:eastAsia="Times New Roman"/>
          <w:szCs w:val="24"/>
        </w:rPr>
        <w:t>,</w:t>
      </w:r>
      <w:r>
        <w:rPr>
          <w:rFonts w:eastAsia="Times New Roman"/>
          <w:szCs w:val="24"/>
        </w:rPr>
        <w:t xml:space="preserve"> ενώ γινόταν αναφορά σε αξιολογήσεις, στοχοθετήσεις, παρατηρητήρια, δε γινόταν καμ</w:t>
      </w:r>
      <w:r>
        <w:rPr>
          <w:rFonts w:eastAsia="Times New Roman"/>
          <w:szCs w:val="24"/>
        </w:rPr>
        <w:t>μ</w:t>
      </w:r>
      <w:r>
        <w:rPr>
          <w:rFonts w:eastAsia="Times New Roman"/>
          <w:szCs w:val="24"/>
        </w:rPr>
        <w:t xml:space="preserve">ία αναφορά </w:t>
      </w:r>
      <w:r>
        <w:rPr>
          <w:rFonts w:eastAsia="Times New Roman"/>
          <w:szCs w:val="24"/>
        </w:rPr>
        <w:t>στην αναγκαία υποδομή. Πώς θα γίνει, λοιπόν</w:t>
      </w:r>
      <w:r>
        <w:rPr>
          <w:rFonts w:eastAsia="Times New Roman"/>
          <w:szCs w:val="24"/>
        </w:rPr>
        <w:t>,</w:t>
      </w:r>
      <w:r>
        <w:rPr>
          <w:rFonts w:eastAsia="Times New Roman"/>
          <w:szCs w:val="24"/>
        </w:rPr>
        <w:t xml:space="preserve"> η αλλαγή που επικαλείστε; Με τις βασικές προϋποθέσεις που δεν υπάρχουν και</w:t>
      </w:r>
      <w:r>
        <w:rPr>
          <w:rFonts w:eastAsia="Times New Roman"/>
          <w:szCs w:val="24"/>
        </w:rPr>
        <w:t>,</w:t>
      </w:r>
      <w:r>
        <w:rPr>
          <w:rFonts w:eastAsia="Times New Roman"/>
          <w:szCs w:val="24"/>
        </w:rPr>
        <w:t xml:space="preserve"> αν υπάρξουν, θα χρειαστεί  μεγάλο διάστημα υλοποίησης;  </w:t>
      </w:r>
    </w:p>
    <w:p w14:paraId="18B511B7" w14:textId="77777777" w:rsidR="003250C9" w:rsidRDefault="00D334B4">
      <w:pPr>
        <w:spacing w:line="600" w:lineRule="auto"/>
        <w:ind w:firstLine="720"/>
        <w:jc w:val="both"/>
        <w:rPr>
          <w:rFonts w:eastAsia="Times New Roman"/>
          <w:szCs w:val="24"/>
        </w:rPr>
      </w:pPr>
      <w:r>
        <w:rPr>
          <w:rFonts w:eastAsia="Times New Roman"/>
          <w:szCs w:val="24"/>
        </w:rPr>
        <w:t xml:space="preserve">Άκουσα για την Κεντρική Επιτροπή Κινητικότητας των επτά ατόμων και σας άκουσα </w:t>
      </w:r>
      <w:r>
        <w:rPr>
          <w:rFonts w:eastAsia="Times New Roman"/>
          <w:szCs w:val="24"/>
        </w:rPr>
        <w:t xml:space="preserve">να λέτε «μα καλά, δεν εμπιστεύεστε τη δημόσια διοίκηση με τέσσερα άτομα γραμματείς και διευθυντές, σε σχέση με </w:t>
      </w:r>
      <w:r>
        <w:rPr>
          <w:rFonts w:eastAsia="Times New Roman"/>
          <w:szCs w:val="24"/>
        </w:rPr>
        <w:lastRenderedPageBreak/>
        <w:t xml:space="preserve">τα τρία άτομα από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Να σας αντιστρέψω λίγο το ερώτημα; Δεν εμπιστεύεστε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Τις εμπιστεύεστε</w:t>
      </w:r>
      <w:r>
        <w:rPr>
          <w:rFonts w:eastAsia="Times New Roman"/>
          <w:szCs w:val="24"/>
        </w:rPr>
        <w:t>;</w:t>
      </w:r>
      <w:r>
        <w:rPr>
          <w:rFonts w:eastAsia="Times New Roman"/>
          <w:szCs w:val="24"/>
        </w:rPr>
        <w:t xml:space="preserve"> Γιατί στο</w:t>
      </w:r>
      <w:r>
        <w:rPr>
          <w:rFonts w:eastAsia="Times New Roman"/>
          <w:szCs w:val="24"/>
        </w:rPr>
        <w:t xml:space="preserve"> Εθνικό Συμβούλιο Ραδιοτηλεόρασης κάναμε μήνες για να σας πείσουμε και επιβάλαμε την εθνική συνεννόηση η Δημοκρατική Συμπαράταξη και ήρθε στο τέλος και ο ΣΥΡΙΖΑ και η Νέα Δημοκρατία στη θέση μας. </w:t>
      </w:r>
    </w:p>
    <w:p w14:paraId="18B511B8" w14:textId="77777777" w:rsidR="003250C9" w:rsidRDefault="00D334B4">
      <w:pPr>
        <w:spacing w:line="600" w:lineRule="auto"/>
        <w:ind w:firstLine="720"/>
        <w:jc w:val="both"/>
        <w:rPr>
          <w:rFonts w:eastAsia="Times New Roman"/>
          <w:szCs w:val="24"/>
        </w:rPr>
      </w:pPr>
      <w:r>
        <w:rPr>
          <w:rFonts w:eastAsia="Times New Roman"/>
          <w:szCs w:val="24"/>
        </w:rPr>
        <w:t xml:space="preserve">Γιατί, λοιπόν, δεν αυξάνετε να έχουν πλειοψηφία τα στελέχη </w:t>
      </w:r>
      <w:r>
        <w:rPr>
          <w:rFonts w:eastAsia="Times New Roman"/>
          <w:szCs w:val="24"/>
        </w:rPr>
        <w:t xml:space="preserve">από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 xml:space="preserve">ρχές; Να μην είναι τέσσερις οι γραμματείς και οι διευθυντές, να είναι τέσσερις οι άνθρωποι από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Γιατί δεν το κάνετε για να αρθεί κάθε επιφύλαξη αυτή τη στιγμή στο συγκεκριμένο θέμα;  Άρα</w:t>
      </w:r>
      <w:r>
        <w:rPr>
          <w:rFonts w:eastAsia="Times New Roman"/>
          <w:szCs w:val="24"/>
        </w:rPr>
        <w:t xml:space="preserve"> να εμπιστευτείτε εσείς, λοιπόν, τις </w:t>
      </w:r>
      <w:r>
        <w:rPr>
          <w:rFonts w:eastAsia="Times New Roman"/>
          <w:szCs w:val="24"/>
        </w:rPr>
        <w:t>α</w:t>
      </w:r>
      <w:r>
        <w:rPr>
          <w:rFonts w:eastAsia="Times New Roman"/>
          <w:szCs w:val="24"/>
        </w:rPr>
        <w:t xml:space="preserve">νεξάρτητες </w:t>
      </w:r>
      <w:r>
        <w:rPr>
          <w:rFonts w:eastAsia="Times New Roman"/>
          <w:szCs w:val="24"/>
        </w:rPr>
        <w:t>α</w:t>
      </w:r>
      <w:r>
        <w:rPr>
          <w:rFonts w:eastAsia="Times New Roman"/>
          <w:szCs w:val="24"/>
        </w:rPr>
        <w:t>ρχές, τις οποίες νομίζω ότι χρειαζόμαστε σε αυτό το πλαίσιο.</w:t>
      </w:r>
    </w:p>
    <w:p w14:paraId="18B511B9" w14:textId="77777777" w:rsidR="003250C9" w:rsidRDefault="00D334B4">
      <w:pPr>
        <w:spacing w:line="600" w:lineRule="auto"/>
        <w:ind w:firstLine="720"/>
        <w:jc w:val="both"/>
        <w:rPr>
          <w:rFonts w:eastAsia="Times New Roman"/>
          <w:szCs w:val="24"/>
        </w:rPr>
      </w:pPr>
      <w:r>
        <w:rPr>
          <w:rFonts w:eastAsia="Times New Roman"/>
          <w:szCs w:val="24"/>
        </w:rPr>
        <w:t xml:space="preserve">Ερωτηματικά υπάρχουν και για την αξιολόγηση των υποψηφίων, όπου προβλέπεται η διενέργεια συνέντευξης. Όπως παρατηρεί και η Επιστημονική Υπηρεσία </w:t>
      </w:r>
      <w:r>
        <w:rPr>
          <w:rFonts w:eastAsia="Times New Roman"/>
          <w:szCs w:val="24"/>
        </w:rPr>
        <w:t>της Βουλής, η προφορική συνέντευξη πρέπει να διεξάγεται με συνθήκες που να εξασφαλίζουν αφ</w:t>
      </w:r>
      <w:r>
        <w:rPr>
          <w:rFonts w:eastAsia="Times New Roman"/>
          <w:szCs w:val="24"/>
        </w:rPr>
        <w:t xml:space="preserve">’ </w:t>
      </w:r>
      <w:r>
        <w:rPr>
          <w:rFonts w:eastAsia="Times New Roman"/>
          <w:szCs w:val="24"/>
        </w:rPr>
        <w:t>ενός τη διαφάνεια και αφ</w:t>
      </w:r>
      <w:r>
        <w:rPr>
          <w:rFonts w:eastAsia="Times New Roman"/>
          <w:szCs w:val="24"/>
        </w:rPr>
        <w:t xml:space="preserve">’ </w:t>
      </w:r>
      <w:r>
        <w:rPr>
          <w:rFonts w:eastAsia="Times New Roman"/>
          <w:szCs w:val="24"/>
        </w:rPr>
        <w:t xml:space="preserve">ετέρου τη δυνατότητα </w:t>
      </w:r>
      <w:r>
        <w:rPr>
          <w:rFonts w:eastAsia="Times New Roman"/>
          <w:szCs w:val="24"/>
        </w:rPr>
        <w:lastRenderedPageBreak/>
        <w:t>δικαστικού ελέγχου της κρίσης των διοικητικών οργάνων. Από τις σχετικές διατάξεις, όμως, δεν προκύπτει μία τέτοια δια</w:t>
      </w:r>
      <w:r>
        <w:rPr>
          <w:rFonts w:eastAsia="Times New Roman"/>
          <w:szCs w:val="24"/>
        </w:rPr>
        <w:t xml:space="preserve">σφάλιση. Το δε πρακτικό επιλογής, έτσι όπως περιγράφεται, προφανώς και δεν αρκεί, ενώ παράλληλα δεν διευκρινίστηκε ποια θα είναι η τελική βαρύτητα της συνέντευξης σε σχέση με τα τυπικά και τα ουσιαστικά προσόντα. </w:t>
      </w:r>
    </w:p>
    <w:p w14:paraId="18B511BA" w14:textId="77777777" w:rsidR="003250C9" w:rsidRDefault="00D334B4">
      <w:pPr>
        <w:spacing w:line="600" w:lineRule="auto"/>
        <w:ind w:firstLine="720"/>
        <w:jc w:val="both"/>
        <w:rPr>
          <w:rFonts w:eastAsia="Times New Roman"/>
          <w:szCs w:val="24"/>
        </w:rPr>
      </w:pPr>
      <w:r>
        <w:rPr>
          <w:rFonts w:eastAsia="Times New Roman"/>
          <w:szCs w:val="24"/>
        </w:rPr>
        <w:t>Στο τρίτο κεφάλαιο δεν χρειάζεται να πω πο</w:t>
      </w:r>
      <w:r>
        <w:rPr>
          <w:rFonts w:eastAsia="Times New Roman"/>
          <w:szCs w:val="24"/>
        </w:rPr>
        <w:t xml:space="preserve">λλά, είναι ένα </w:t>
      </w:r>
      <w:proofErr w:type="spellStart"/>
      <w:r>
        <w:rPr>
          <w:rFonts w:eastAsia="Times New Roman"/>
          <w:szCs w:val="24"/>
        </w:rPr>
        <w:t>ποτ</w:t>
      </w:r>
      <w:proofErr w:type="spellEnd"/>
      <w:r>
        <w:rPr>
          <w:rFonts w:eastAsia="Times New Roman"/>
          <w:szCs w:val="24"/>
        </w:rPr>
        <w:t xml:space="preserve"> </w:t>
      </w:r>
      <w:r>
        <w:rPr>
          <w:rFonts w:eastAsia="Times New Roman"/>
          <w:szCs w:val="24"/>
        </w:rPr>
        <w:t xml:space="preserve">πουρί διατάξεων. Αναλύθηκε και προηγουμένως από τον </w:t>
      </w:r>
      <w:r>
        <w:rPr>
          <w:rFonts w:eastAsia="Times New Roman"/>
          <w:szCs w:val="24"/>
        </w:rPr>
        <w:t>ε</w:t>
      </w:r>
      <w:r>
        <w:rPr>
          <w:rFonts w:eastAsia="Times New Roman"/>
          <w:szCs w:val="24"/>
        </w:rPr>
        <w:t>ισηγητή της Δημοκρατικής Συμπαράταξης. Εξάλλου, μια σύγχρονη δημόσια διοίκηση θα έπρεπε να είναι σε θέση να έχει μια άλλη λογική σε αυτά τα θέματα, όπως</w:t>
      </w:r>
      <w:r>
        <w:rPr>
          <w:rFonts w:eastAsia="Times New Roman"/>
          <w:szCs w:val="24"/>
        </w:rPr>
        <w:t>,</w:t>
      </w:r>
      <w:r>
        <w:rPr>
          <w:rFonts w:eastAsia="Times New Roman"/>
          <w:szCs w:val="24"/>
        </w:rPr>
        <w:t xml:space="preserve"> για παράδειγμα</w:t>
      </w:r>
      <w:r>
        <w:rPr>
          <w:rFonts w:eastAsia="Times New Roman"/>
          <w:szCs w:val="24"/>
        </w:rPr>
        <w:t>,</w:t>
      </w:r>
      <w:r>
        <w:rPr>
          <w:rFonts w:eastAsia="Times New Roman"/>
          <w:szCs w:val="24"/>
        </w:rPr>
        <w:t xml:space="preserve"> και για τα δικ</w:t>
      </w:r>
      <w:r>
        <w:rPr>
          <w:rFonts w:eastAsia="Times New Roman"/>
          <w:szCs w:val="24"/>
        </w:rPr>
        <w:t>αιολογητικά διορισμού, γιατί έχουνε βγει διάφορα θέματα, όπως τα πλαστά πτυχία το προηγούμενο χρονικό διάστημα</w:t>
      </w:r>
      <w:r>
        <w:rPr>
          <w:rFonts w:eastAsia="Times New Roman"/>
          <w:szCs w:val="24"/>
        </w:rPr>
        <w:t>,</w:t>
      </w:r>
      <w:r>
        <w:rPr>
          <w:rFonts w:eastAsia="Times New Roman"/>
          <w:szCs w:val="24"/>
        </w:rPr>
        <w:t xml:space="preserve"> και για να αντιμετωπιστούν αυτά χρειάζεται ο πλήρης έλεγχος των δικαιολογητικών, στην κατάλληλη χρονική στιγμή κι ένα δημόσιο που θα μπορεί να κ</w:t>
      </w:r>
      <w:r>
        <w:rPr>
          <w:rFonts w:eastAsia="Times New Roman"/>
          <w:szCs w:val="24"/>
        </w:rPr>
        <w:t xml:space="preserve">άνει με ασφάλεια αυτή τη διαδικασία.                 </w:t>
      </w:r>
    </w:p>
    <w:p w14:paraId="18B511B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Τέλος, ολοκληρώνοντας, θέλω να σας πω ότι η δημόσια διοίκηση βρίσκεται πραγματικά σε ένα κρίσιμο σταυροδρόμι. Πραγματοποιείται μετάβαση σε μια νέα πραγματικότητα, που χαρακτηρίζεται από έντονη </w:t>
      </w:r>
      <w:r>
        <w:rPr>
          <w:rFonts w:eastAsia="Times New Roman" w:cs="Times New Roman"/>
          <w:szCs w:val="24"/>
        </w:rPr>
        <w:t xml:space="preserve">κινητικότητα των υπαλλήλων και ταχεία προσαρμογή σε διαρκώς μεταβαλλόμενες συνθήκες. Συνεπώς </w:t>
      </w:r>
      <w:r>
        <w:rPr>
          <w:rFonts w:eastAsia="Times New Roman" w:cs="Times New Roman"/>
          <w:szCs w:val="24"/>
        </w:rPr>
        <w:t>η</w:t>
      </w:r>
      <w:r>
        <w:rPr>
          <w:rFonts w:eastAsia="Times New Roman" w:cs="Times New Roman"/>
          <w:szCs w:val="24"/>
        </w:rPr>
        <w:t xml:space="preserve"> λέξ</w:t>
      </w:r>
      <w:r>
        <w:rPr>
          <w:rFonts w:eastAsia="Times New Roman" w:cs="Times New Roman"/>
          <w:szCs w:val="24"/>
        </w:rPr>
        <w:t>η</w:t>
      </w:r>
      <w:r>
        <w:rPr>
          <w:rFonts w:eastAsia="Times New Roman" w:cs="Times New Roman"/>
          <w:szCs w:val="24"/>
        </w:rPr>
        <w:t xml:space="preserve">-κλειδί για την επιτυχία αυτών των προγραμμάτων είναι ο ολοκληρωμένος σχεδιασμός, με αρμονική συνύπαρξη δημόσιου και ιδιωτικού τομέα. </w:t>
      </w:r>
    </w:p>
    <w:p w14:paraId="18B511B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Εμείς αυτή την αρμονικ</w:t>
      </w:r>
      <w:r>
        <w:rPr>
          <w:rFonts w:eastAsia="Times New Roman" w:cs="Times New Roman"/>
          <w:szCs w:val="24"/>
        </w:rPr>
        <w:t>ή συνύπαρξη υποστηρίζουμε και όχι τη σύγκρουση</w:t>
      </w:r>
      <w:r>
        <w:rPr>
          <w:rFonts w:eastAsia="Times New Roman" w:cs="Times New Roman"/>
          <w:szCs w:val="24"/>
        </w:rPr>
        <w:t>,</w:t>
      </w:r>
      <w:r>
        <w:rPr>
          <w:rFonts w:eastAsia="Times New Roman" w:cs="Times New Roman"/>
          <w:szCs w:val="24"/>
        </w:rPr>
        <w:t xml:space="preserve"> είτε υπέρ του ιδιωτικού είτε υπέρ του δημοσίου τομέα. Μόνο έτσι θα βγούμε από την κρίση. Όμως, θεωρούμε ότι, με βάση και αυτό το νομοσχέδιο, δεν την πιστεύετε την κινητικότητα, η οποία είναι απαραίτητη, και δ</w:t>
      </w:r>
      <w:r>
        <w:rPr>
          <w:rFonts w:eastAsia="Times New Roman" w:cs="Times New Roman"/>
          <w:szCs w:val="24"/>
        </w:rPr>
        <w:t>εν προωθείτε ένα σύστημα, μια πραγματική μεταρρύθμιση</w:t>
      </w:r>
      <w:r>
        <w:rPr>
          <w:rFonts w:eastAsia="Times New Roman" w:cs="Times New Roman"/>
          <w:szCs w:val="24"/>
        </w:rPr>
        <w:t>,</w:t>
      </w:r>
      <w:r>
        <w:rPr>
          <w:rFonts w:eastAsia="Times New Roman" w:cs="Times New Roman"/>
          <w:szCs w:val="24"/>
        </w:rPr>
        <w:t xml:space="preserve"> σε αυτό το πλαίσιο</w:t>
      </w:r>
      <w:r>
        <w:rPr>
          <w:rFonts w:eastAsia="Times New Roman" w:cs="Times New Roman"/>
          <w:szCs w:val="24"/>
        </w:rPr>
        <w:t>,</w:t>
      </w:r>
      <w:r>
        <w:rPr>
          <w:rFonts w:eastAsia="Times New Roman" w:cs="Times New Roman"/>
          <w:szCs w:val="24"/>
        </w:rPr>
        <w:t xml:space="preserve"> που θα δώσει λύσεις και θα δημιουργήσει έναν αποτελεσματικό δημόσιο τομέα, που έχει ανάγκη ο τόπος, για να κινηθεί η οικονομία και βέβαια να υπάρχει παραγωγική ανασυγκρότηση στη χώρ</w:t>
      </w:r>
      <w:r>
        <w:rPr>
          <w:rFonts w:eastAsia="Times New Roman" w:cs="Times New Roman"/>
          <w:szCs w:val="24"/>
        </w:rPr>
        <w:t>α.</w:t>
      </w:r>
    </w:p>
    <w:p w14:paraId="18B511B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Σας ευχαριστώ πολύ.</w:t>
      </w:r>
    </w:p>
    <w:p w14:paraId="18B511B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της Δημοκρατικής Συμπαράταξης ΠΑΣΟΚ-ΔΗΜΑΡ)</w:t>
      </w:r>
    </w:p>
    <w:p w14:paraId="18B511B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Ξεκινάμε με τους συναδέλφους</w:t>
      </w:r>
      <w:r>
        <w:rPr>
          <w:rFonts w:eastAsia="Times New Roman" w:cs="Times New Roman"/>
          <w:szCs w:val="24"/>
        </w:rPr>
        <w:t>,</w:t>
      </w:r>
      <w:r>
        <w:rPr>
          <w:rFonts w:eastAsia="Times New Roman" w:cs="Times New Roman"/>
          <w:szCs w:val="24"/>
        </w:rPr>
        <w:t xml:space="preserve"> όπως είπαμε. Τον λόγο έχει ο κ. Παπαηλιού και μετά ο κ. Βορίδης.</w:t>
      </w:r>
    </w:p>
    <w:p w14:paraId="18B511C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Ορίστε, έχετε τον λόγο.</w:t>
      </w:r>
    </w:p>
    <w:p w14:paraId="18B511C1"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ΓΕΩΡΓΙ</w:t>
      </w:r>
      <w:r>
        <w:rPr>
          <w:rFonts w:eastAsia="Times New Roman" w:cs="Times New Roman"/>
          <w:b/>
          <w:szCs w:val="24"/>
        </w:rPr>
        <w:t>ΟΣ ΠΑΠΑΗΛΙΟΥ:</w:t>
      </w:r>
      <w:r>
        <w:rPr>
          <w:rFonts w:eastAsia="Times New Roman" w:cs="Times New Roman"/>
          <w:szCs w:val="24"/>
        </w:rPr>
        <w:t xml:space="preserve"> Κύριε Πρόεδρε, κυρίες και κύριοι συνάδελφοι, είναι γνωστές οι παθογένειες της ελληνικής δημόσιας διοίκησης. Το σύστημά της είναι συγκεντρωτικό, με έντονη την κυβερνητική, κομματική κυριαρχία και ατροφία της διοικητικής διάστασης και ηγεσίας. </w:t>
      </w:r>
      <w:r>
        <w:rPr>
          <w:rFonts w:eastAsia="Times New Roman" w:cs="Times New Roman"/>
          <w:szCs w:val="24"/>
        </w:rPr>
        <w:t>Επιπλέον, στα χαρακτηριστικά αυτά ήρθε να προστεθεί τα τελευταία χρόνια, τα χρόνια των μνημονίων, η καταχρηστική πολιτική μείωσης του δημοσίου</w:t>
      </w:r>
      <w:r>
        <w:rPr>
          <w:rFonts w:eastAsia="Times New Roman" w:cs="Times New Roman"/>
          <w:szCs w:val="24"/>
        </w:rPr>
        <w:t>,</w:t>
      </w:r>
      <w:r>
        <w:rPr>
          <w:rFonts w:eastAsia="Times New Roman" w:cs="Times New Roman"/>
          <w:szCs w:val="24"/>
        </w:rPr>
        <w:t xml:space="preserve"> τόσο σε επίπεδο δομών όσο και αριθμών –</w:t>
      </w:r>
      <w:proofErr w:type="spellStart"/>
      <w:r>
        <w:rPr>
          <w:rFonts w:eastAsia="Times New Roman" w:cs="Times New Roman"/>
          <w:szCs w:val="24"/>
        </w:rPr>
        <w:t>υποστελέχωση</w:t>
      </w:r>
      <w:proofErr w:type="spellEnd"/>
      <w:r>
        <w:rPr>
          <w:rFonts w:eastAsia="Times New Roman" w:cs="Times New Roman"/>
          <w:szCs w:val="24"/>
        </w:rPr>
        <w:t>- όσο και στο πεδίο των θεσμικών αρμοδιοτήτων του. Ολοένα και</w:t>
      </w:r>
      <w:r>
        <w:rPr>
          <w:rFonts w:eastAsia="Times New Roman" w:cs="Times New Roman"/>
          <w:szCs w:val="24"/>
        </w:rPr>
        <w:t xml:space="preserve"> περισσότερο μειώνονται ο όποιος ορθολογισμός υπάρχει και η ρυθμιστική </w:t>
      </w:r>
      <w:r>
        <w:rPr>
          <w:rFonts w:eastAsia="Times New Roman" w:cs="Times New Roman"/>
          <w:szCs w:val="24"/>
        </w:rPr>
        <w:lastRenderedPageBreak/>
        <w:t xml:space="preserve">δυνατότητα της διοίκησης. Απόληξη αυτών -και του ανορθολογισμού και της </w:t>
      </w:r>
      <w:proofErr w:type="spellStart"/>
      <w:r>
        <w:rPr>
          <w:rFonts w:eastAsia="Times New Roman" w:cs="Times New Roman"/>
          <w:szCs w:val="24"/>
        </w:rPr>
        <w:t>υποστελέχ</w:t>
      </w:r>
      <w:r>
        <w:rPr>
          <w:rFonts w:eastAsia="Times New Roman" w:cs="Times New Roman"/>
          <w:szCs w:val="24"/>
        </w:rPr>
        <w:t>ωσης</w:t>
      </w:r>
      <w:proofErr w:type="spellEnd"/>
      <w:r>
        <w:rPr>
          <w:rFonts w:eastAsia="Times New Roman" w:cs="Times New Roman"/>
          <w:szCs w:val="24"/>
        </w:rPr>
        <w:t xml:space="preserve">- είναι η λειτουργική υποβάθμιση του δημόσιου τομέα ως εγγυητή της νομιμότητας και του δημοσίου </w:t>
      </w:r>
      <w:r>
        <w:rPr>
          <w:rFonts w:eastAsia="Times New Roman" w:cs="Times New Roman"/>
          <w:szCs w:val="24"/>
        </w:rPr>
        <w:t>συμφέροντος.</w:t>
      </w:r>
    </w:p>
    <w:p w14:paraId="18B511C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Αποτέλεσμα όλων αυτών, της διοικητικής τελμάτωσης και </w:t>
      </w:r>
      <w:r>
        <w:rPr>
          <w:rFonts w:eastAsia="Times New Roman" w:cs="Times New Roman"/>
          <w:szCs w:val="24"/>
        </w:rPr>
        <w:t xml:space="preserve">της </w:t>
      </w:r>
      <w:r>
        <w:rPr>
          <w:rFonts w:eastAsia="Times New Roman" w:cs="Times New Roman"/>
          <w:szCs w:val="24"/>
        </w:rPr>
        <w:t>γραφειοκρατικής παραλυσίας, είναι η απώλεια της εμπιστοσύνης των πολιτών έναντι της δημόσιας διοίκησης</w:t>
      </w:r>
      <w:r>
        <w:rPr>
          <w:rFonts w:eastAsia="Times New Roman" w:cs="Times New Roman"/>
          <w:szCs w:val="24"/>
        </w:rPr>
        <w:t>,</w:t>
      </w:r>
      <w:r>
        <w:rPr>
          <w:rFonts w:eastAsia="Times New Roman" w:cs="Times New Roman"/>
          <w:szCs w:val="24"/>
        </w:rPr>
        <w:t xml:space="preserve"> ως θεσμού, αλλά και των φορέων αυτής, γεγονός που επιτείνει την κρίση νομιμοποίησ</w:t>
      </w:r>
      <w:r>
        <w:rPr>
          <w:rFonts w:eastAsia="Times New Roman" w:cs="Times New Roman"/>
          <w:szCs w:val="24"/>
        </w:rPr>
        <w:t xml:space="preserve">ης που μαστίζει τη λειτουργία της. </w:t>
      </w:r>
    </w:p>
    <w:p w14:paraId="18B511C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Αναγνωρίζοντας την ανάγκη ριζικής αναδιοργάνωσης της δημόσιας διοίκησης η Κυβέρνηση προώθησε, εκτός των άλλων, την ψήφιση του ν.4369</w:t>
      </w:r>
      <w:r>
        <w:rPr>
          <w:rFonts w:eastAsia="Times New Roman" w:cs="Times New Roman"/>
          <w:szCs w:val="24"/>
        </w:rPr>
        <w:t>/2016</w:t>
      </w:r>
      <w:r>
        <w:rPr>
          <w:rFonts w:eastAsia="Times New Roman" w:cs="Times New Roman"/>
          <w:szCs w:val="24"/>
        </w:rPr>
        <w:t xml:space="preserve"> για το Εθνικό Μητρώο Επιτελικών Στελεχών Δημόσιας Διοίκησης, τη βαθμολογική διάρθρ</w:t>
      </w:r>
      <w:r>
        <w:rPr>
          <w:rFonts w:eastAsia="Times New Roman" w:cs="Times New Roman"/>
          <w:szCs w:val="24"/>
        </w:rPr>
        <w:t>ωση, συστήματα αξιολόγησης κ</w:t>
      </w:r>
      <w:r>
        <w:rPr>
          <w:rFonts w:eastAsia="Times New Roman" w:cs="Times New Roman"/>
          <w:szCs w:val="24"/>
        </w:rPr>
        <w:t>.</w:t>
      </w:r>
      <w:r>
        <w:rPr>
          <w:rFonts w:eastAsia="Times New Roman" w:cs="Times New Roman"/>
          <w:szCs w:val="24"/>
        </w:rPr>
        <w:t>λπ. και προσθέτει την υπό κρίση νομοθετική πρωτοβουλία</w:t>
      </w:r>
      <w:r>
        <w:rPr>
          <w:rFonts w:eastAsia="Times New Roman" w:cs="Times New Roman"/>
          <w:szCs w:val="24"/>
        </w:rPr>
        <w:t>.</w:t>
      </w:r>
      <w:r>
        <w:rPr>
          <w:rFonts w:eastAsia="Times New Roman" w:cs="Times New Roman"/>
          <w:szCs w:val="24"/>
        </w:rPr>
        <w:t xml:space="preserve"> </w:t>
      </w:r>
      <w:r>
        <w:rPr>
          <w:rFonts w:eastAsia="Times New Roman" w:cs="Times New Roman"/>
          <w:szCs w:val="24"/>
        </w:rPr>
        <w:t>Όλα</w:t>
      </w:r>
      <w:r>
        <w:rPr>
          <w:rFonts w:eastAsia="Times New Roman" w:cs="Times New Roman"/>
          <w:szCs w:val="24"/>
        </w:rPr>
        <w:t xml:space="preserve"> αποτελούν βήματα αναδιοργάνωσης, αναμόρφωσης, ανασυγκρότησης </w:t>
      </w:r>
      <w:r>
        <w:rPr>
          <w:rFonts w:eastAsia="Times New Roman" w:cs="Times New Roman"/>
          <w:szCs w:val="24"/>
        </w:rPr>
        <w:lastRenderedPageBreak/>
        <w:t>του διοικητικού συστήματος, προκειμένου αυτό, μετασχηματιζόμενο οργανωτικά με τρόπο ολοκληρωμένο, μακρόπνο</w:t>
      </w:r>
      <w:r>
        <w:rPr>
          <w:rFonts w:eastAsia="Times New Roman" w:cs="Times New Roman"/>
          <w:szCs w:val="24"/>
        </w:rPr>
        <w:t>ο, εφαρμόσιμο και αξιόπιστο, να λειτουργήσει ως μοχλός ανάπτυξης και προόδου της χώρας.</w:t>
      </w:r>
    </w:p>
    <w:p w14:paraId="18B511C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πλαίσιο της αναδιοργάνωσης της δημόσιας διοίκησης</w:t>
      </w:r>
      <w:r>
        <w:rPr>
          <w:rFonts w:eastAsia="Times New Roman" w:cs="Times New Roman"/>
          <w:szCs w:val="24"/>
        </w:rPr>
        <w:t>,</w:t>
      </w:r>
      <w:r>
        <w:rPr>
          <w:rFonts w:eastAsia="Times New Roman" w:cs="Times New Roman"/>
          <w:szCs w:val="24"/>
        </w:rPr>
        <w:t xml:space="preserve"> η κινητικότητα των υπαλλήλων συνιστά ένα κρίσιμο και σύγχρονο εργαλείο για την ανακατανομή του προσωπικού βάσει τ</w:t>
      </w:r>
      <w:r>
        <w:rPr>
          <w:rFonts w:eastAsia="Times New Roman" w:cs="Times New Roman"/>
          <w:szCs w:val="24"/>
        </w:rPr>
        <w:t xml:space="preserve">ων </w:t>
      </w:r>
      <w:r>
        <w:rPr>
          <w:rFonts w:eastAsia="Times New Roman" w:cs="Times New Roman"/>
          <w:szCs w:val="24"/>
        </w:rPr>
        <w:t>εκάστοτε</w:t>
      </w:r>
      <w:r>
        <w:rPr>
          <w:rFonts w:eastAsia="Times New Roman" w:cs="Times New Roman"/>
          <w:szCs w:val="24"/>
        </w:rPr>
        <w:t xml:space="preserve"> πραγματικών αναγκών. Παράλληλα </w:t>
      </w:r>
      <w:r>
        <w:rPr>
          <w:rFonts w:eastAsia="Times New Roman" w:cs="Times New Roman"/>
          <w:szCs w:val="24"/>
        </w:rPr>
        <w:t xml:space="preserve">η κινητικότητα </w:t>
      </w:r>
      <w:r>
        <w:rPr>
          <w:rFonts w:eastAsia="Times New Roman" w:cs="Times New Roman"/>
          <w:szCs w:val="24"/>
        </w:rPr>
        <w:t xml:space="preserve">έχει ιδιαίτερη σημασία για κάθε υπάλληλο, δεδομένου ότι </w:t>
      </w:r>
      <w:r>
        <w:rPr>
          <w:rFonts w:eastAsia="Times New Roman" w:cs="Times New Roman"/>
          <w:szCs w:val="24"/>
        </w:rPr>
        <w:t xml:space="preserve">του </w:t>
      </w:r>
      <w:r>
        <w:rPr>
          <w:rFonts w:eastAsia="Times New Roman" w:cs="Times New Roman"/>
          <w:szCs w:val="24"/>
        </w:rPr>
        <w:t>παρέχει αυξημένες δυνατότητες να αξιοποιήσει τα τυπικά και ουσιαστικά προσόντα του, να εμπλουτίσει την εργασιακή εμπειρία του και κατ’ επέ</w:t>
      </w:r>
      <w:r>
        <w:rPr>
          <w:rFonts w:eastAsia="Times New Roman" w:cs="Times New Roman"/>
          <w:szCs w:val="24"/>
        </w:rPr>
        <w:t>κταση να βελτιώσει τις προοπτικές εξέλιξής του. Κατά αυτόν τον τρόπο, η κινητικότητα συμβάλλει ουσιαστικά στην αποτελεσματικότητα της δημόσιας διοίκησης, επιτρέπει τη βέλτιστη διαχείριση των ανθρωπίνων πόρων και παρέχει στους υπαλλήλους τη δυνατότητα να έχ</w:t>
      </w:r>
      <w:r>
        <w:rPr>
          <w:rFonts w:eastAsia="Times New Roman" w:cs="Times New Roman"/>
          <w:szCs w:val="24"/>
        </w:rPr>
        <w:t xml:space="preserve">ουν ενεργητικό ρόλο στη διαμόρφωση της σταδιοδρομίας τους. </w:t>
      </w:r>
    </w:p>
    <w:p w14:paraId="18B511C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Επομένως η κινητικότητα μπορεί εφαρμοζόμενη να διαμορφώσει ένα σταθερό περιβάλλον, που θα εκπέμπει αξιοπιστία στον πολίτη και θα εμπνέει εμπιστοσύνη και αφοσίωση στον εργαζόμενο.</w:t>
      </w:r>
    </w:p>
    <w:p w14:paraId="18B511C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ενιαίο σύστημα</w:t>
      </w:r>
      <w:r>
        <w:rPr>
          <w:rFonts w:eastAsia="Times New Roman" w:cs="Times New Roman"/>
          <w:szCs w:val="24"/>
        </w:rPr>
        <w:t xml:space="preserve"> κινητικότητας έχει ως κύρια χαρακτηριστικά την εισαγωγή ενιαίων, ομοιόμορφων κανόνων για το σύνολο των δημοσίων υπαλλήλων, την αρμονική σύζευξη της ικανοποίησης των υπηρεσιακών αναγκών με το δικαίωμα του υπαλλήλου στην κινητικότητα για την ανάπτυξη της πρ</w:t>
      </w:r>
      <w:r>
        <w:rPr>
          <w:rFonts w:eastAsia="Times New Roman" w:cs="Times New Roman"/>
          <w:szCs w:val="24"/>
        </w:rPr>
        <w:t>οσωπικότητας και των προσόντων του.</w:t>
      </w:r>
    </w:p>
    <w:p w14:paraId="18B511C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Για τη συμμετοχή των φορέων στο ενιαίο σύστημα κινητικότητας τίθενται δύο προϋποθέσεις. Η ύπαρξη </w:t>
      </w:r>
      <w:proofErr w:type="spellStart"/>
      <w:r>
        <w:rPr>
          <w:rFonts w:eastAsia="Times New Roman" w:cs="Times New Roman"/>
          <w:szCs w:val="24"/>
        </w:rPr>
        <w:t>επικαιροποιημένων</w:t>
      </w:r>
      <w:proofErr w:type="spellEnd"/>
      <w:r>
        <w:rPr>
          <w:rFonts w:eastAsia="Times New Roman" w:cs="Times New Roman"/>
          <w:szCs w:val="24"/>
        </w:rPr>
        <w:t xml:space="preserve"> οργανογραμμάτων σε ψηφιακή μορφή και η κατάρτιση περιγραμμάτων θέσεων</w:t>
      </w:r>
      <w:r>
        <w:rPr>
          <w:rFonts w:eastAsia="Times New Roman" w:cs="Times New Roman"/>
          <w:szCs w:val="24"/>
        </w:rPr>
        <w:t>,</w:t>
      </w:r>
      <w:r>
        <w:rPr>
          <w:rFonts w:eastAsia="Times New Roman" w:cs="Times New Roman"/>
          <w:szCs w:val="24"/>
        </w:rPr>
        <w:t xml:space="preserve"> προκειμένου να διασφαλίζεται ότι η</w:t>
      </w:r>
      <w:r>
        <w:rPr>
          <w:rFonts w:eastAsia="Times New Roman" w:cs="Times New Roman"/>
          <w:szCs w:val="24"/>
        </w:rPr>
        <w:t xml:space="preserve"> μετάταξη του υπαλλήλου διενεργείται σε κενή οργανική θέση για την οποία έχει τα προβλεπόμενα τυπικά και ουσιαστικά προσόντα, όπως αυτά προκύπτουν από την </w:t>
      </w:r>
      <w:r>
        <w:rPr>
          <w:rFonts w:eastAsia="Times New Roman" w:cs="Times New Roman"/>
          <w:szCs w:val="24"/>
        </w:rPr>
        <w:lastRenderedPageBreak/>
        <w:t xml:space="preserve">ταυτότητα θέσης. Δηλαδή </w:t>
      </w:r>
      <w:proofErr w:type="spellStart"/>
      <w:r>
        <w:rPr>
          <w:rFonts w:eastAsia="Times New Roman" w:cs="Times New Roman"/>
          <w:szCs w:val="24"/>
        </w:rPr>
        <w:t>ενιαιοποιείται</w:t>
      </w:r>
      <w:proofErr w:type="spellEnd"/>
      <w:r>
        <w:rPr>
          <w:rFonts w:eastAsia="Times New Roman" w:cs="Times New Roman"/>
          <w:szCs w:val="24"/>
        </w:rPr>
        <w:t xml:space="preserve"> το θεσμικό πλαίσιο και καθιερώνονται κριτήρια για αξιολόγηση τ</w:t>
      </w:r>
      <w:r>
        <w:rPr>
          <w:rFonts w:eastAsia="Times New Roman" w:cs="Times New Roman"/>
          <w:szCs w:val="24"/>
        </w:rPr>
        <w:t xml:space="preserve">ων αναγκών των </w:t>
      </w:r>
      <w:r>
        <w:rPr>
          <w:rFonts w:eastAsia="Times New Roman" w:cs="Times New Roman"/>
          <w:szCs w:val="24"/>
        </w:rPr>
        <w:t>Υ</w:t>
      </w:r>
      <w:r>
        <w:rPr>
          <w:rFonts w:eastAsia="Times New Roman" w:cs="Times New Roman"/>
          <w:szCs w:val="24"/>
        </w:rPr>
        <w:t xml:space="preserve">πηρεσιών σε προσωπικό αλλά και εγγυήσεις διαφάνειας και αντικειμενικότητας. </w:t>
      </w:r>
    </w:p>
    <w:p w14:paraId="18B511C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Βασικές καινοτομίες του προτεινόμενου συστήματος είναι</w:t>
      </w:r>
      <w:r>
        <w:rPr>
          <w:rFonts w:eastAsia="Times New Roman" w:cs="Times New Roman"/>
          <w:szCs w:val="24"/>
        </w:rPr>
        <w:t xml:space="preserve">, πρώτον, </w:t>
      </w:r>
      <w:r>
        <w:rPr>
          <w:rFonts w:eastAsia="Times New Roman" w:cs="Times New Roman"/>
          <w:szCs w:val="24"/>
        </w:rPr>
        <w:t>ο αμιγώς εθελούσιος χαρακτήρας της κινητικότητας και ειδικότερα η δυνατότητα κάθε υπαλλήλου να έχει</w:t>
      </w:r>
      <w:r>
        <w:rPr>
          <w:rFonts w:eastAsia="Times New Roman" w:cs="Times New Roman"/>
          <w:szCs w:val="24"/>
        </w:rPr>
        <w:t xml:space="preserve"> πρόσβαση στο σύνολο των προς κάλυψη θέσεων</w:t>
      </w:r>
      <w:r>
        <w:rPr>
          <w:rFonts w:eastAsia="Times New Roman" w:cs="Times New Roman"/>
          <w:szCs w:val="24"/>
        </w:rPr>
        <w:t>,</w:t>
      </w:r>
      <w:r>
        <w:rPr>
          <w:rFonts w:eastAsia="Times New Roman" w:cs="Times New Roman"/>
          <w:szCs w:val="24"/>
        </w:rPr>
        <w:t xml:space="preserve"> βάσει ενιαίων κανόνων</w:t>
      </w:r>
      <w:r>
        <w:rPr>
          <w:rFonts w:eastAsia="Times New Roman" w:cs="Times New Roman"/>
          <w:szCs w:val="24"/>
        </w:rPr>
        <w:t>,</w:t>
      </w:r>
      <w:r>
        <w:rPr>
          <w:rFonts w:eastAsia="Times New Roman" w:cs="Times New Roman"/>
          <w:szCs w:val="24"/>
        </w:rPr>
        <w:t xml:space="preserve"> που αφορούν τους όρους, τις προϋποθέσεις και τις διαδικασίες. Μόνο κατ’ εξαίρεση και εφόσον συντρέχουν αποδεδειγμένα σοβαρές και επείγουσες υπηρεσιακές ανάγκες, η μετακίνηση διενεργείται ω</w:t>
      </w:r>
      <w:r>
        <w:rPr>
          <w:rFonts w:eastAsia="Times New Roman" w:cs="Times New Roman"/>
          <w:szCs w:val="24"/>
        </w:rPr>
        <w:t xml:space="preserve">ς απόσπαση για το χρονικό διάστημα έως </w:t>
      </w:r>
      <w:r>
        <w:rPr>
          <w:rFonts w:eastAsia="Times New Roman" w:cs="Times New Roman"/>
          <w:szCs w:val="24"/>
        </w:rPr>
        <w:t>ένα</w:t>
      </w:r>
      <w:r>
        <w:rPr>
          <w:rFonts w:eastAsia="Times New Roman" w:cs="Times New Roman"/>
          <w:szCs w:val="24"/>
        </w:rPr>
        <w:t xml:space="preserve"> έτος, με δυνατότητα παράτασης έως τρεις μήνες, με πρωτοβουλία της </w:t>
      </w:r>
      <w:r>
        <w:rPr>
          <w:rFonts w:eastAsia="Times New Roman" w:cs="Times New Roman"/>
          <w:szCs w:val="24"/>
        </w:rPr>
        <w:t>υ</w:t>
      </w:r>
      <w:r>
        <w:rPr>
          <w:rFonts w:eastAsia="Times New Roman" w:cs="Times New Roman"/>
          <w:szCs w:val="24"/>
        </w:rPr>
        <w:t xml:space="preserve">πηρεσίας και συναίνεση του υπαλλήλου για την άσκηση καθηκόντων για τα οποία ο υπάλληλος έχει τα απαιτούμενα τυπικά και ουσιαστικά προσόντα, χωρίς </w:t>
      </w:r>
      <w:r>
        <w:rPr>
          <w:rFonts w:eastAsia="Times New Roman" w:cs="Times New Roman"/>
          <w:szCs w:val="24"/>
        </w:rPr>
        <w:t>να απαιτείται η ύπαρξη κενής οργανικής θέσης.</w:t>
      </w:r>
    </w:p>
    <w:p w14:paraId="18B511C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Δεύτερη βασική καινοτομία η δημοσιοποίηση των θέσεων μέσω της διαδικτυακής ανάρτησής τους. Επιπλέον στοιχεία που διαφοροποιούν ριζικά το παρόν νομοσχέδιο, το παρόν σύστημα από τις </w:t>
      </w:r>
      <w:proofErr w:type="spellStart"/>
      <w:r>
        <w:rPr>
          <w:rFonts w:eastAsia="Times New Roman" w:cs="Times New Roman"/>
          <w:szCs w:val="24"/>
        </w:rPr>
        <w:t>προϊσχύουσες</w:t>
      </w:r>
      <w:proofErr w:type="spellEnd"/>
      <w:r>
        <w:rPr>
          <w:rFonts w:eastAsia="Times New Roman" w:cs="Times New Roman"/>
          <w:szCs w:val="24"/>
        </w:rPr>
        <w:t xml:space="preserve"> μορφές κινητικότη</w:t>
      </w:r>
      <w:r>
        <w:rPr>
          <w:rFonts w:eastAsia="Times New Roman" w:cs="Times New Roman"/>
          <w:szCs w:val="24"/>
        </w:rPr>
        <w:t>τας, είναι η διαδικασία επιλογής των μετακινουμένων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ώστε</w:t>
      </w:r>
      <w:r>
        <w:rPr>
          <w:rFonts w:eastAsia="Times New Roman" w:cs="Times New Roman"/>
          <w:szCs w:val="24"/>
        </w:rPr>
        <w:t xml:space="preserve"> να διενεργ</w:t>
      </w:r>
      <w:r>
        <w:rPr>
          <w:rFonts w:eastAsia="Times New Roman" w:cs="Times New Roman"/>
          <w:szCs w:val="24"/>
        </w:rPr>
        <w:t>εί</w:t>
      </w:r>
      <w:r>
        <w:rPr>
          <w:rFonts w:eastAsia="Times New Roman" w:cs="Times New Roman"/>
          <w:szCs w:val="24"/>
        </w:rPr>
        <w:t xml:space="preserve">ται εξ ολοκλήρου από την </w:t>
      </w:r>
      <w:r>
        <w:rPr>
          <w:rFonts w:eastAsia="Times New Roman" w:cs="Times New Roman"/>
          <w:szCs w:val="24"/>
        </w:rPr>
        <w:t>υ</w:t>
      </w:r>
      <w:r>
        <w:rPr>
          <w:rFonts w:eastAsia="Times New Roman" w:cs="Times New Roman"/>
          <w:szCs w:val="24"/>
        </w:rPr>
        <w:t>πηρεσία αποδοχής και οι καθορισμένες δεσμευτικές προθεσμίες για την ολοκλήρωση των διαδικασιών κινητικότητας.</w:t>
      </w:r>
    </w:p>
    <w:p w14:paraId="18B511C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Υπάρχουν ειδικές ρυθμίσεις, βαθμολογικά κίνητρα</w:t>
      </w:r>
      <w:r>
        <w:rPr>
          <w:rFonts w:eastAsia="Times New Roman" w:cs="Times New Roman"/>
          <w:szCs w:val="24"/>
        </w:rPr>
        <w:t>,</w:t>
      </w:r>
      <w:r>
        <w:rPr>
          <w:rFonts w:eastAsia="Times New Roman" w:cs="Times New Roman"/>
          <w:szCs w:val="24"/>
        </w:rPr>
        <w:t xml:space="preserve"> που εισάγονται για τη μετάταξη ή απόσπαση σε </w:t>
      </w:r>
      <w:r>
        <w:rPr>
          <w:rFonts w:eastAsia="Times New Roman" w:cs="Times New Roman"/>
          <w:szCs w:val="24"/>
        </w:rPr>
        <w:t>υ</w:t>
      </w:r>
      <w:r>
        <w:rPr>
          <w:rFonts w:eastAsia="Times New Roman" w:cs="Times New Roman"/>
          <w:szCs w:val="24"/>
        </w:rPr>
        <w:t xml:space="preserve">πηρεσίες απομακρυσμένων παραμεθορίων, καθώς και ορεινών </w:t>
      </w:r>
      <w:r>
        <w:rPr>
          <w:rFonts w:eastAsia="Times New Roman" w:cs="Times New Roman"/>
          <w:szCs w:val="24"/>
        </w:rPr>
        <w:t>και</w:t>
      </w:r>
      <w:r>
        <w:rPr>
          <w:rFonts w:eastAsia="Times New Roman" w:cs="Times New Roman"/>
          <w:szCs w:val="24"/>
        </w:rPr>
        <w:t xml:space="preserve"> νησιωτικών περιοχών</w:t>
      </w:r>
      <w:r>
        <w:rPr>
          <w:rFonts w:eastAsia="Times New Roman" w:cs="Times New Roman"/>
          <w:szCs w:val="24"/>
        </w:rPr>
        <w:t>.</w:t>
      </w:r>
      <w:r>
        <w:rPr>
          <w:rFonts w:eastAsia="Times New Roman" w:cs="Times New Roman"/>
          <w:szCs w:val="24"/>
        </w:rPr>
        <w:t xml:space="preserve"> </w:t>
      </w:r>
      <w:r>
        <w:rPr>
          <w:rFonts w:eastAsia="Times New Roman" w:cs="Times New Roman"/>
          <w:szCs w:val="24"/>
        </w:rPr>
        <w:t>Τα αυξημένα κριτήρια είναι αναγκαία</w:t>
      </w:r>
      <w:r>
        <w:rPr>
          <w:rFonts w:eastAsia="Times New Roman" w:cs="Times New Roman"/>
          <w:szCs w:val="24"/>
        </w:rPr>
        <w:t xml:space="preserve"> για τη στελέχωσ</w:t>
      </w:r>
      <w:r>
        <w:rPr>
          <w:rFonts w:eastAsia="Times New Roman" w:cs="Times New Roman"/>
          <w:szCs w:val="24"/>
        </w:rPr>
        <w:t>η αυτών των περιοχών</w:t>
      </w:r>
      <w:r>
        <w:rPr>
          <w:rFonts w:eastAsia="Times New Roman" w:cs="Times New Roman"/>
          <w:szCs w:val="24"/>
        </w:rPr>
        <w:t xml:space="preserve">, διότι είναι γνωστό ότι οι </w:t>
      </w:r>
      <w:r>
        <w:rPr>
          <w:rFonts w:eastAsia="Times New Roman" w:cs="Times New Roman"/>
          <w:szCs w:val="24"/>
        </w:rPr>
        <w:t>υ</w:t>
      </w:r>
      <w:r>
        <w:rPr>
          <w:rFonts w:eastAsia="Times New Roman" w:cs="Times New Roman"/>
          <w:szCs w:val="24"/>
        </w:rPr>
        <w:t xml:space="preserve">πηρεσίες </w:t>
      </w:r>
      <w:r>
        <w:rPr>
          <w:rFonts w:eastAsia="Times New Roman" w:cs="Times New Roman"/>
          <w:szCs w:val="24"/>
        </w:rPr>
        <w:t>σε αυτές</w:t>
      </w:r>
      <w:r>
        <w:rPr>
          <w:rFonts w:eastAsia="Times New Roman" w:cs="Times New Roman"/>
          <w:szCs w:val="24"/>
        </w:rPr>
        <w:t xml:space="preserve"> μένουν ακά</w:t>
      </w:r>
      <w:r>
        <w:rPr>
          <w:rFonts w:eastAsia="Times New Roman" w:cs="Times New Roman"/>
          <w:szCs w:val="24"/>
        </w:rPr>
        <w:t xml:space="preserve">λυπτες. </w:t>
      </w:r>
      <w:r>
        <w:rPr>
          <w:rFonts w:eastAsia="Times New Roman" w:cs="Times New Roman"/>
          <w:szCs w:val="24"/>
        </w:rPr>
        <w:t>Θ</w:t>
      </w:r>
      <w:r>
        <w:rPr>
          <w:rFonts w:eastAsia="Times New Roman" w:cs="Times New Roman"/>
          <w:szCs w:val="24"/>
        </w:rPr>
        <w:t>α έπρεπε να προστεθούν στα βαθμολογικά κίνητρα και κάποια άλλα.</w:t>
      </w:r>
    </w:p>
    <w:p w14:paraId="18B511C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Δεύτερο σημαντικό κεφάλαιο του νομοσχεδίου είναι οι υποχρεώσεις και απαγορεύσεις για τα πρόσωπα που αναλαμβάνουν θέσ</w:t>
      </w:r>
      <w:r>
        <w:rPr>
          <w:rFonts w:eastAsia="Times New Roman" w:cs="Times New Roman"/>
          <w:szCs w:val="24"/>
        </w:rPr>
        <w:t>εις</w:t>
      </w:r>
      <w:r>
        <w:rPr>
          <w:rFonts w:eastAsia="Times New Roman" w:cs="Times New Roman"/>
          <w:szCs w:val="24"/>
        </w:rPr>
        <w:t xml:space="preserve"> ευθύνης στους φορείς της κεντρικής διοίκησης και του ευρύτερου </w:t>
      </w:r>
      <w:r>
        <w:rPr>
          <w:rFonts w:eastAsia="Times New Roman" w:cs="Times New Roman"/>
          <w:szCs w:val="24"/>
        </w:rPr>
        <w:t>δημόσιου τομέα, έτσι ώστε να διασφαλίζεται η χρηστή διακυβέρνηση στη δημόσια διοίκηση</w:t>
      </w:r>
      <w:r>
        <w:rPr>
          <w:rFonts w:eastAsia="Times New Roman" w:cs="Times New Roman"/>
          <w:szCs w:val="24"/>
        </w:rPr>
        <w:t>,</w:t>
      </w:r>
      <w:r>
        <w:rPr>
          <w:rFonts w:eastAsia="Times New Roman" w:cs="Times New Roman"/>
          <w:szCs w:val="24"/>
        </w:rPr>
        <w:t xml:space="preserve"> με την ενίσχυση της ακεραιότητας και της αμεροληψίας, τον εντοπισμό, την πρόληψη και τη θεραπεία περιπτώσεων σύγκρουσης συμφερόντων. </w:t>
      </w:r>
      <w:r>
        <w:rPr>
          <w:rFonts w:eastAsia="Times New Roman" w:cs="Times New Roman"/>
          <w:szCs w:val="24"/>
        </w:rPr>
        <w:t>Π</w:t>
      </w:r>
      <w:r>
        <w:rPr>
          <w:rFonts w:eastAsia="Times New Roman" w:cs="Times New Roman"/>
          <w:szCs w:val="24"/>
        </w:rPr>
        <w:t xml:space="preserve">ραγματικά δεν κατανοώ την </w:t>
      </w:r>
      <w:r>
        <w:rPr>
          <w:rFonts w:eastAsia="Times New Roman" w:cs="Times New Roman"/>
          <w:szCs w:val="24"/>
        </w:rPr>
        <w:t xml:space="preserve">αρνητική </w:t>
      </w:r>
      <w:r>
        <w:rPr>
          <w:rFonts w:eastAsia="Times New Roman" w:cs="Times New Roman"/>
          <w:szCs w:val="24"/>
        </w:rPr>
        <w:t xml:space="preserve">θέση των </w:t>
      </w:r>
      <w:r>
        <w:rPr>
          <w:rFonts w:eastAsia="Times New Roman" w:cs="Times New Roman"/>
          <w:szCs w:val="24"/>
        </w:rPr>
        <w:t>κ</w:t>
      </w:r>
      <w:r>
        <w:rPr>
          <w:rFonts w:eastAsia="Times New Roman" w:cs="Times New Roman"/>
          <w:szCs w:val="24"/>
        </w:rPr>
        <w:t>ομμάτων της Αντιπολίτευσης ή ορισμένων εξ αυτών, για μία χώρα στην οποία η διαπλοκή με μεγάλα ιδιωτικά συμφέροντα και η διαφθορά σε όλα τα επίπεδα αποτελούν κοινό τόπο.</w:t>
      </w:r>
    </w:p>
    <w:p w14:paraId="18B511C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Τέλος, σημαντική είναι η ρύθμιση για τη διαδικασία έκδοσης και διακίνησης διο</w:t>
      </w:r>
      <w:r>
        <w:rPr>
          <w:rFonts w:eastAsia="Times New Roman" w:cs="Times New Roman"/>
          <w:szCs w:val="24"/>
        </w:rPr>
        <w:t>ικητικών πράξεων και άλλων εγγράφων στο δημόσιο αποκλειστικά μέσω τεχνολογιών πληροφορικής και επικοινωνίας.</w:t>
      </w:r>
    </w:p>
    <w:p w14:paraId="18B511C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18B511C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μόνο η πραγματική αναδιοργάνωση κ</w:t>
      </w:r>
      <w:r>
        <w:rPr>
          <w:rFonts w:eastAsia="Times New Roman" w:cs="Times New Roman"/>
          <w:szCs w:val="24"/>
        </w:rPr>
        <w:t xml:space="preserve">αι </w:t>
      </w:r>
      <w:proofErr w:type="spellStart"/>
      <w:r>
        <w:rPr>
          <w:rFonts w:eastAsia="Times New Roman" w:cs="Times New Roman"/>
          <w:szCs w:val="24"/>
        </w:rPr>
        <w:t>επανοικοδόμηση</w:t>
      </w:r>
      <w:proofErr w:type="spellEnd"/>
      <w:r>
        <w:rPr>
          <w:rFonts w:eastAsia="Times New Roman" w:cs="Times New Roman"/>
          <w:szCs w:val="24"/>
        </w:rPr>
        <w:t xml:space="preserve"> της δημόσιας διοίκησης μπορεί να την καταστήσει φιλική, πραγματικό υπηρέτη του πολίτη, που θα στέκεται δίπλα του και όχι απέναντί του και να τη μετασχηματίσει οργανωτικά και λειτουργικά σε μοχλό ανάπτυξης και πρόοδο.</w:t>
      </w:r>
    </w:p>
    <w:p w14:paraId="18B511C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w:t>
      </w:r>
      <w:r>
        <w:rPr>
          <w:rFonts w:eastAsia="Times New Roman" w:cs="Times New Roman"/>
          <w:szCs w:val="24"/>
        </w:rPr>
        <w:t>ία τελευταία παρατήρ</w:t>
      </w:r>
      <w:r>
        <w:rPr>
          <w:rFonts w:eastAsia="Times New Roman" w:cs="Times New Roman"/>
          <w:szCs w:val="24"/>
        </w:rPr>
        <w:t xml:space="preserve">ηση. Κοινός παρονομαστής των ενστάσεων και των αντιρρήσεων που έχουν διατυπωθεί από πλευράς Αντιπολίτευσης είναι ότι θα υπάρξει αδυναμία εφαρμογής του συγκεκριμένου νομοσχεδίου όταν καταστεί νόμος. Έχω την αίσθηση ότι πρόκειται για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w:t>
      </w:r>
      <w:r>
        <w:rPr>
          <w:rFonts w:eastAsia="Times New Roman" w:cs="Times New Roman"/>
          <w:szCs w:val="24"/>
        </w:rPr>
        <w:t xml:space="preserve">ία και προσδοκία. Γι’ αυτό πιστεύω ότι το συγκεκριμένο νομοσχέδιο, όταν καταστεί νόμος του κράτους, θα εφαρμοστεί. </w:t>
      </w:r>
      <w:r>
        <w:rPr>
          <w:rFonts w:eastAsia="Times New Roman" w:cs="Times New Roman"/>
          <w:szCs w:val="24"/>
        </w:rPr>
        <w:t>Ε</w:t>
      </w:r>
      <w:r>
        <w:rPr>
          <w:rFonts w:eastAsia="Times New Roman" w:cs="Times New Roman"/>
          <w:szCs w:val="24"/>
        </w:rPr>
        <w:t xml:space="preserve">ίμαι βέβαιος ότι το αρμόδιο Υπουργείο </w:t>
      </w:r>
      <w:r>
        <w:rPr>
          <w:rFonts w:eastAsia="Times New Roman" w:cs="Times New Roman"/>
          <w:szCs w:val="24"/>
        </w:rPr>
        <w:t>«</w:t>
      </w:r>
      <w:r>
        <w:rPr>
          <w:rFonts w:eastAsia="Times New Roman" w:cs="Times New Roman"/>
          <w:szCs w:val="24"/>
        </w:rPr>
        <w:t>θα το τρέξει</w:t>
      </w:r>
      <w:r>
        <w:rPr>
          <w:rFonts w:eastAsia="Times New Roman" w:cs="Times New Roman"/>
          <w:szCs w:val="24"/>
        </w:rPr>
        <w:t>»</w:t>
      </w:r>
      <w:r>
        <w:rPr>
          <w:rFonts w:eastAsia="Times New Roman" w:cs="Times New Roman"/>
          <w:szCs w:val="24"/>
        </w:rPr>
        <w:t xml:space="preserve">, </w:t>
      </w:r>
      <w:r>
        <w:rPr>
          <w:rFonts w:eastAsia="Times New Roman" w:cs="Times New Roman"/>
          <w:szCs w:val="24"/>
        </w:rPr>
        <w:t>διότι</w:t>
      </w:r>
      <w:r>
        <w:rPr>
          <w:rFonts w:eastAsia="Times New Roman" w:cs="Times New Roman"/>
          <w:szCs w:val="24"/>
        </w:rPr>
        <w:t xml:space="preserve"> είναι προϋπόθεση εκ των ων ουκ άνευ για την παραγωγική ανασυγκρότηση </w:t>
      </w:r>
      <w:r>
        <w:rPr>
          <w:rFonts w:eastAsia="Times New Roman" w:cs="Times New Roman"/>
          <w:szCs w:val="24"/>
        </w:rPr>
        <w:t>και την ανά</w:t>
      </w:r>
      <w:r>
        <w:rPr>
          <w:rFonts w:eastAsia="Times New Roman" w:cs="Times New Roman"/>
          <w:szCs w:val="24"/>
        </w:rPr>
        <w:t>πτυξη</w:t>
      </w:r>
      <w:r>
        <w:rPr>
          <w:rFonts w:eastAsia="Times New Roman" w:cs="Times New Roman"/>
          <w:szCs w:val="24"/>
        </w:rPr>
        <w:t xml:space="preserve"> της χώρας.</w:t>
      </w:r>
    </w:p>
    <w:p w14:paraId="18B511D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ευχαριστώ.</w:t>
      </w:r>
    </w:p>
    <w:p w14:paraId="18B511D1"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14:paraId="18B511D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Ο κ. Μαυρουδής Βορίδης έχει τον λόγο.</w:t>
      </w:r>
    </w:p>
    <w:p w14:paraId="18B511D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Ευχαριστώ, κύριε Πρόεδρε.</w:t>
      </w:r>
    </w:p>
    <w:p w14:paraId="18B511D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w:t>
      </w:r>
      <w:r>
        <w:rPr>
          <w:rFonts w:eastAsia="Times New Roman" w:cs="Times New Roman"/>
          <w:szCs w:val="24"/>
        </w:rPr>
        <w:t xml:space="preserve">’ </w:t>
      </w:r>
      <w:r>
        <w:rPr>
          <w:rFonts w:eastAsia="Times New Roman" w:cs="Times New Roman"/>
          <w:szCs w:val="24"/>
        </w:rPr>
        <w:t>αρχάς για να λύσουμε αυτό το θέμα της αγωνίας ως προς το αν θα εφαρμοστεί ή όχι το συγκεκριμένο νομοσχέδιο, η κυρία Υπουργός ομολόγησε, δεν είναι ανάγκη να το πούμε εμείς, ότι αυτό είναι κάτι το οποίο θα απαιτήσει σημαντικό χρονικό διάστημα, προκειμένου να</w:t>
      </w:r>
      <w:r>
        <w:rPr>
          <w:rFonts w:eastAsia="Times New Roman" w:cs="Times New Roman"/>
          <w:szCs w:val="24"/>
        </w:rPr>
        <w:t xml:space="preserve"> επιτευχθεί η εφαρμογή του. Αφού θέλει σημαντικό χρονικό διάστημα, είναι δεδομένο ότι η Αξιωματική Αντιπολίτευση είναι αντίθετη σε αυτό το νομοσχέδιο, χρόνο δεν έχετε, θα έχετε πέσει από την Κυβέρνηση, είναι σαφές ότι δεν θα εφαρμοστεί αυτό το νομοσχέδιο κ</w:t>
      </w:r>
      <w:r>
        <w:rPr>
          <w:rFonts w:eastAsia="Times New Roman" w:cs="Times New Roman"/>
          <w:szCs w:val="24"/>
        </w:rPr>
        <w:t xml:space="preserve">αι άρα νομίζω να μην αγωνιούμε πάλι για τα ζητήματα αυτά. </w:t>
      </w:r>
      <w:r>
        <w:rPr>
          <w:rFonts w:eastAsia="Times New Roman" w:cs="Times New Roman"/>
          <w:szCs w:val="24"/>
        </w:rPr>
        <w:t>Δ</w:t>
      </w:r>
      <w:r>
        <w:rPr>
          <w:rFonts w:eastAsia="Times New Roman" w:cs="Times New Roman"/>
          <w:szCs w:val="24"/>
        </w:rPr>
        <w:t xml:space="preserve">εν θα εφαρμοστεί και θα πω την αντίρρησή μας, γιατί δεν θα εφαρμοστεί. Γιατί στην </w:t>
      </w:r>
      <w:r>
        <w:rPr>
          <w:rFonts w:eastAsia="Times New Roman" w:cs="Times New Roman"/>
          <w:szCs w:val="24"/>
        </w:rPr>
        <w:lastRenderedPageBreak/>
        <w:t>πραγματικότητα το βασικό, το οποίο υποτίθεται ότι πρέπει να υπηρετήσει -και εδώ θεωρητικά συμφωνούμε όλοι- η κινητι</w:t>
      </w:r>
      <w:r>
        <w:rPr>
          <w:rFonts w:eastAsia="Times New Roman" w:cs="Times New Roman"/>
          <w:szCs w:val="24"/>
        </w:rPr>
        <w:t xml:space="preserve">κότητα, είναι τις ανάγκες της </w:t>
      </w:r>
      <w:r>
        <w:rPr>
          <w:rFonts w:eastAsia="Times New Roman" w:cs="Times New Roman"/>
          <w:szCs w:val="24"/>
        </w:rPr>
        <w:t>υ</w:t>
      </w:r>
      <w:r>
        <w:rPr>
          <w:rFonts w:eastAsia="Times New Roman" w:cs="Times New Roman"/>
          <w:szCs w:val="24"/>
        </w:rPr>
        <w:t xml:space="preserve">πηρεσίας. Είναι η ανάγκη της κάλυψης κενών που υπάρχουν στην </w:t>
      </w:r>
      <w:r>
        <w:rPr>
          <w:rFonts w:eastAsia="Times New Roman" w:cs="Times New Roman"/>
          <w:szCs w:val="24"/>
        </w:rPr>
        <w:t>υ</w:t>
      </w:r>
      <w:r>
        <w:rPr>
          <w:rFonts w:eastAsia="Times New Roman" w:cs="Times New Roman"/>
          <w:szCs w:val="24"/>
        </w:rPr>
        <w:t>πηρεσία.</w:t>
      </w:r>
    </w:p>
    <w:p w14:paraId="18B511D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Εγώ θέλω αμέσως να φέρω ένα συγκεκριμένο παράδειγμα. Το διάβασα εχθές, δεν ξέρω αν είναι ακριβές, το λέω με μια επιφύλαξη. Σας λέω αυτό που διάβασα. Ακούω</w:t>
      </w:r>
      <w:r>
        <w:rPr>
          <w:rFonts w:eastAsia="Times New Roman" w:cs="Times New Roman"/>
          <w:szCs w:val="24"/>
        </w:rPr>
        <w:t xml:space="preserve"> ότι στην Κάσο υπάρχουν είκοσι δυο κενές οργανικές θέσεις. Αυτή τη στιγμή υπηρετούν μηδέν. </w:t>
      </w:r>
    </w:p>
    <w:p w14:paraId="18B511D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ΜΑΡΙΑ ΘΕΛΕΡΙΤΗ: </w:t>
      </w:r>
      <w:r>
        <w:rPr>
          <w:rFonts w:eastAsia="Times New Roman" w:cs="Times New Roman"/>
          <w:szCs w:val="24"/>
        </w:rPr>
        <w:t>Ένας.</w:t>
      </w:r>
    </w:p>
    <w:p w14:paraId="18B511D7"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w:t>
      </w:r>
      <w:r>
        <w:rPr>
          <w:rFonts w:eastAsia="Times New Roman" w:cs="Times New Roman"/>
          <w:szCs w:val="24"/>
        </w:rPr>
        <w:t xml:space="preserve">Μα, λέει είναι ένας και έφυγε. </w:t>
      </w:r>
    </w:p>
    <w:p w14:paraId="18B511D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Λέω, λοιπόν: Πώς θα καλυφθεί αυτό; Θέλει κανείς να πάει στην Κάσο; Όσο και να ψάξετε, δεν θ</w:t>
      </w:r>
      <w:r>
        <w:rPr>
          <w:rFonts w:eastAsia="Times New Roman" w:cs="Times New Roman"/>
          <w:szCs w:val="24"/>
        </w:rPr>
        <w:t xml:space="preserve">α βρείτε κανέναν που να θέλει να πάει στην Κάσο. Τι θα γίνει με το συγκεκριμένο θέμα; Πώς θα καλυφθεί; Ποια είναι η πρόβλεψη; </w:t>
      </w:r>
    </w:p>
    <w:p w14:paraId="18B511D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τα κίνητρα. Μα, τα κίνητρα υπάρχουν τώρα, δεν τα θεσμοθετείτε εσείς και δεν λειτουργούν. Επομένως πώς θα καλυφθεί αυτό το </w:t>
      </w:r>
      <w:r>
        <w:rPr>
          <w:rFonts w:eastAsia="Times New Roman" w:cs="Times New Roman"/>
          <w:szCs w:val="24"/>
        </w:rPr>
        <w:t xml:space="preserve">ζήτημα; Θα το κλείσουμε στην Κάσο; Δεν είναι μόνο. Είναι πάρα πολλές οι περιπτώσεις αυτές. </w:t>
      </w:r>
    </w:p>
    <w:p w14:paraId="18B511D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Άρα, αν δεν θεσπίσεις μηχανισμό υποχρεωτικής κινητικότητας, τότε στην πραγματικότητα αυτό είναι </w:t>
      </w:r>
      <w:proofErr w:type="spellStart"/>
      <w:r>
        <w:rPr>
          <w:rFonts w:eastAsia="Times New Roman" w:cs="Times New Roman"/>
          <w:szCs w:val="24"/>
        </w:rPr>
        <w:t>δώρον</w:t>
      </w:r>
      <w:proofErr w:type="spellEnd"/>
      <w:r>
        <w:rPr>
          <w:rFonts w:eastAsia="Times New Roman" w:cs="Times New Roman"/>
          <w:szCs w:val="24"/>
        </w:rPr>
        <w:t xml:space="preserve"> άδωρον, συν του ότι εδώ δημιουργούνται πρόσθετα ζητήματα, τα ο</w:t>
      </w:r>
      <w:r>
        <w:rPr>
          <w:rFonts w:eastAsia="Times New Roman" w:cs="Times New Roman"/>
          <w:szCs w:val="24"/>
        </w:rPr>
        <w:t xml:space="preserve">ποία σας επισημάναμε ήδη από πλευράς των δήμων. Έχεις δήμο, ο οποίος έχει τρεις. Με βάση το όριο που βάζετε, του 65%, αυτός εμπίπτει στην κατηγορία. Τι θα κάνετε; Θα αφήσετε να φύγει ο ένας; Θα φύγει; Φεύγει. Τι θα κάνετε; Πώς θα λειτουργήσει αυτό; </w:t>
      </w:r>
      <w:r>
        <w:rPr>
          <w:rFonts w:eastAsia="Times New Roman" w:cs="Times New Roman"/>
          <w:szCs w:val="24"/>
        </w:rPr>
        <w:t>Ν</w:t>
      </w:r>
      <w:r>
        <w:rPr>
          <w:rFonts w:eastAsia="Times New Roman" w:cs="Times New Roman"/>
          <w:szCs w:val="24"/>
        </w:rPr>
        <w:t>α μείν</w:t>
      </w:r>
      <w:r>
        <w:rPr>
          <w:rFonts w:eastAsia="Times New Roman" w:cs="Times New Roman"/>
          <w:szCs w:val="24"/>
        </w:rPr>
        <w:t xml:space="preserve">ει ο συγκεκριμένος δήμος με δυο; </w:t>
      </w:r>
    </w:p>
    <w:p w14:paraId="18B511D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Άρα εδώ πώς διαμορφώνεται, τι πλέγμα εκσυγχρονισμού της δημόσιας διοίκησης είναι αυτό; Πώς ακριβώς εκσυγχρονίζεται η δημόσια διοίκηση; Πώς απαντάτε σε αυτό, που υποτίθεται ότι είναι το βασικό, το οποίο πρέπει να κάνει ένα </w:t>
      </w:r>
      <w:r>
        <w:rPr>
          <w:rFonts w:eastAsia="Times New Roman" w:cs="Times New Roman"/>
          <w:szCs w:val="24"/>
        </w:rPr>
        <w:t xml:space="preserve">νομοσχέδιο για την κινητικότητα; Τι είναι πολύ απλά; Να παίρνει από εκεί </w:t>
      </w:r>
      <w:r>
        <w:rPr>
          <w:rFonts w:eastAsia="Times New Roman" w:cs="Times New Roman"/>
          <w:szCs w:val="24"/>
        </w:rPr>
        <w:lastRenderedPageBreak/>
        <w:t xml:space="preserve">που περισσεύουν με μια αξιολόγηση και να τους πηγαίνει εκεί που δεν υπάρχουν. Αυτό είναι η κινητικότητα </w:t>
      </w:r>
      <w:r>
        <w:rPr>
          <w:rFonts w:eastAsia="Times New Roman" w:cs="Times New Roman"/>
          <w:szCs w:val="24"/>
        </w:rPr>
        <w:t>κ</w:t>
      </w:r>
      <w:r>
        <w:rPr>
          <w:rFonts w:eastAsia="Times New Roman" w:cs="Times New Roman"/>
          <w:szCs w:val="24"/>
        </w:rPr>
        <w:t>αι για αυτό</w:t>
      </w:r>
      <w:r>
        <w:rPr>
          <w:rFonts w:eastAsia="Times New Roman" w:cs="Times New Roman"/>
          <w:szCs w:val="24"/>
        </w:rPr>
        <w:t>ν</w:t>
      </w:r>
      <w:r>
        <w:rPr>
          <w:rFonts w:eastAsia="Times New Roman" w:cs="Times New Roman"/>
          <w:szCs w:val="24"/>
        </w:rPr>
        <w:t xml:space="preserve"> τον λόγο υπάρχει αυτός ο θεσμός. </w:t>
      </w:r>
    </w:p>
    <w:p w14:paraId="18B511D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Ακούσαμε τώρα την κυρία Υπουργό</w:t>
      </w:r>
      <w:r>
        <w:rPr>
          <w:rFonts w:eastAsia="Times New Roman" w:cs="Times New Roman"/>
          <w:szCs w:val="24"/>
        </w:rPr>
        <w:t xml:space="preserve"> να λέει ότι είναι αυταρχισμός η υποχρεωτική κινητικότητα. Σοβαρά; </w:t>
      </w:r>
      <w:r>
        <w:rPr>
          <w:rFonts w:eastAsia="Times New Roman" w:cs="Times New Roman"/>
          <w:szCs w:val="24"/>
        </w:rPr>
        <w:t>Ε</w:t>
      </w:r>
      <w:r>
        <w:rPr>
          <w:rFonts w:eastAsia="Times New Roman" w:cs="Times New Roman"/>
          <w:szCs w:val="24"/>
        </w:rPr>
        <w:t>πομένως όλοι οι εργαζόμενοι στον ιδιωτικό τομέα ζουν σε καθεστώς φρικτού αυταρχισμού, το οποίο δεν πρέπει να το έχουν οι εργαζόμενοι στον δημόσιο τομέα, διότι αυτοί πρέπει να ανήκουν</w:t>
      </w:r>
      <w:r>
        <w:rPr>
          <w:rFonts w:eastAsia="Times New Roman" w:cs="Times New Roman"/>
          <w:b/>
          <w:szCs w:val="24"/>
        </w:rPr>
        <w:t xml:space="preserve"> </w:t>
      </w:r>
      <w:r>
        <w:rPr>
          <w:rFonts w:eastAsia="Times New Roman" w:cs="Times New Roman"/>
          <w:szCs w:val="24"/>
        </w:rPr>
        <w:t>σε έν</w:t>
      </w:r>
      <w:r>
        <w:rPr>
          <w:rFonts w:eastAsia="Times New Roman" w:cs="Times New Roman"/>
          <w:szCs w:val="24"/>
        </w:rPr>
        <w:t xml:space="preserve">α άλλο καθεστώς. </w:t>
      </w:r>
    </w:p>
    <w:p w14:paraId="18B511D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Ά</w:t>
      </w:r>
      <w:r>
        <w:rPr>
          <w:rFonts w:eastAsia="Times New Roman" w:cs="Times New Roman"/>
          <w:szCs w:val="24"/>
        </w:rPr>
        <w:t>κουσα το δεύτερο, πώς –λέει- θα γίνει μια μεταρρύθμιση χωρίς τη συνεργασία των εμπλεκομένων; Δεν έχετε ακούσει ότι οι μεγαλύτερες μεταρρυθμίσεις προϋποθέτουν συγκρούσεις συμφερόντων, αλλιώς δεν υπάρχουν μεταρρυθμίσεις; Με συγκρούσεις συμ</w:t>
      </w:r>
      <w:r>
        <w:rPr>
          <w:rFonts w:eastAsia="Times New Roman" w:cs="Times New Roman"/>
          <w:szCs w:val="24"/>
        </w:rPr>
        <w:t xml:space="preserve">φερόντων γίνονται οι μεταρρυθμίσεις, γιατί ακριβώς είναι πακτωμένα και παγιωμένα διάφορα συμφέροντα, μπορεί να είναι συμφέροντα εργαζομένων κακώς </w:t>
      </w:r>
      <w:r>
        <w:rPr>
          <w:rFonts w:eastAsia="Times New Roman" w:cs="Times New Roman"/>
          <w:szCs w:val="24"/>
        </w:rPr>
        <w:lastRenderedPageBreak/>
        <w:t>νοούμενα, μπορεί να είναι συμφέροντα ιδιωτικά κακώς νοούμενα, μπορεί να είναι συμφέροντα επαγγελματικών ομάδων</w:t>
      </w:r>
      <w:r>
        <w:rPr>
          <w:rFonts w:eastAsia="Times New Roman" w:cs="Times New Roman"/>
          <w:szCs w:val="24"/>
        </w:rPr>
        <w:t xml:space="preserve"> κακώς νοούμενα, τα οποία έρχονται σε σύγκρουση με το δημόσιο συμφέρον. Εκεί χρειάζεται η μεταρρύθμιση. Πού χρειάζεται η μεταρρύθμιση; </w:t>
      </w:r>
    </w:p>
    <w:p w14:paraId="18B511D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Πώς θα γίνει, λοιπόν, αυτό; Και οι δυο αιτιάσεις, για να μην προχωρήσετε σε αυτό που είναι απαραίτητο, δηλαδή η υποχρεωτ</w:t>
      </w:r>
      <w:r>
        <w:rPr>
          <w:rFonts w:eastAsia="Times New Roman" w:cs="Times New Roman"/>
          <w:szCs w:val="24"/>
        </w:rPr>
        <w:t>ική κινητικότητα, στην πραγματικότητα είναι έωλες. Η μια είναι αφηρημένα ιδεολογική, είναι –λέει- αυταρχικό και η δεύτερη είναι ότι δεν μπορεί –λέει- να υλοποιηθεί χωρίς συνεργασία. Προφανώς και μπορεί να υλοποιηθεί. Φυσικά και μπορεί να υλοποιηθεί. Αλίμον</w:t>
      </w:r>
      <w:r>
        <w:rPr>
          <w:rFonts w:eastAsia="Times New Roman" w:cs="Times New Roman"/>
          <w:szCs w:val="24"/>
        </w:rPr>
        <w:t>ο, αν χρειαζόταν να χτιστούν οι συναινέσεις. Έτσι δεν προχωράει τίποτα.</w:t>
      </w:r>
    </w:p>
    <w:p w14:paraId="18B511D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Έρχομαι, λοιπόν, τώρα στο επόμενο. Μα, τι κάνετε κιόλας; Λέτε, θέλουμε να την </w:t>
      </w:r>
      <w:proofErr w:type="spellStart"/>
      <w:r>
        <w:rPr>
          <w:rFonts w:eastAsia="Times New Roman" w:cs="Times New Roman"/>
          <w:szCs w:val="24"/>
        </w:rPr>
        <w:t>αντικειμενικοποιήσουμε</w:t>
      </w:r>
      <w:proofErr w:type="spellEnd"/>
      <w:r>
        <w:rPr>
          <w:rFonts w:eastAsia="Times New Roman" w:cs="Times New Roman"/>
          <w:szCs w:val="24"/>
        </w:rPr>
        <w:t xml:space="preserve">. Εδώ έχει γίνει ορθότατη κριτική από τον </w:t>
      </w:r>
      <w:r>
        <w:rPr>
          <w:rFonts w:eastAsia="Times New Roman" w:cs="Times New Roman"/>
          <w:szCs w:val="24"/>
        </w:rPr>
        <w:t>ε</w:t>
      </w:r>
      <w:r>
        <w:rPr>
          <w:rFonts w:eastAsia="Times New Roman" w:cs="Times New Roman"/>
          <w:szCs w:val="24"/>
        </w:rPr>
        <w:t>ισηγητή της Νέας Δημοκρατίας, δεν χρειάζε</w:t>
      </w:r>
      <w:r>
        <w:rPr>
          <w:rFonts w:eastAsia="Times New Roman" w:cs="Times New Roman"/>
          <w:szCs w:val="24"/>
        </w:rPr>
        <w:t>ται να επε</w:t>
      </w:r>
      <w:r>
        <w:rPr>
          <w:rFonts w:eastAsia="Times New Roman" w:cs="Times New Roman"/>
          <w:szCs w:val="24"/>
        </w:rPr>
        <w:lastRenderedPageBreak/>
        <w:t xml:space="preserve">κταθώ. Πώς το κάνεις αντικειμενικό, όταν βάζεις μια Επιτροπή Κινητικότητας, στην οποία Επιτροπή Κινητικότητας στην πραγματικότητα την κάνεις την πλειοψηφία να την έχουν τοποθετημένη με την υπουργική απόφαση και δεν το </w:t>
      </w:r>
      <w:proofErr w:type="spellStart"/>
      <w:r>
        <w:rPr>
          <w:rFonts w:eastAsia="Times New Roman" w:cs="Times New Roman"/>
          <w:szCs w:val="24"/>
        </w:rPr>
        <w:t>αντικειμενικοποιείς</w:t>
      </w:r>
      <w:proofErr w:type="spellEnd"/>
      <w:r>
        <w:rPr>
          <w:rFonts w:eastAsia="Times New Roman" w:cs="Times New Roman"/>
          <w:szCs w:val="24"/>
        </w:rPr>
        <w:t>, βάζοντα</w:t>
      </w:r>
      <w:r>
        <w:rPr>
          <w:rFonts w:eastAsia="Times New Roman" w:cs="Times New Roman"/>
          <w:szCs w:val="24"/>
        </w:rPr>
        <w:t xml:space="preserve">ς, παραδείγματος χάριν,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Για ποιο</w:t>
      </w:r>
      <w:r>
        <w:rPr>
          <w:rFonts w:eastAsia="Times New Roman" w:cs="Times New Roman"/>
          <w:szCs w:val="24"/>
        </w:rPr>
        <w:t>ν</w:t>
      </w:r>
      <w:r>
        <w:rPr>
          <w:rFonts w:eastAsia="Times New Roman" w:cs="Times New Roman"/>
          <w:szCs w:val="24"/>
        </w:rPr>
        <w:t xml:space="preserve"> λόγο το κάνεις αυτό;</w:t>
      </w:r>
    </w:p>
    <w:p w14:paraId="18B511E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Πάω και στο παρακάτω. Αυτό είναι για να αποφασίσουμε τις θέσεις. Πάμε τώρα στο ποιοι είναι αυτοί οι οποίοι στον φορέα υποδοχής θα έρθουν. </w:t>
      </w:r>
    </w:p>
    <w:p w14:paraId="18B511E1" w14:textId="77777777" w:rsidR="003250C9" w:rsidRDefault="00D334B4">
      <w:pPr>
        <w:spacing w:line="600" w:lineRule="auto"/>
        <w:ind w:firstLine="851"/>
        <w:jc w:val="both"/>
        <w:rPr>
          <w:rFonts w:eastAsia="Times New Roman" w:cs="Times New Roman"/>
        </w:rPr>
      </w:pPr>
      <w:r>
        <w:rPr>
          <w:rFonts w:eastAsia="Times New Roman" w:cs="Times New Roman"/>
        </w:rPr>
        <w:t xml:space="preserve">Αυτό λέει </w:t>
      </w:r>
      <w:r>
        <w:rPr>
          <w:rFonts w:eastAsia="Times New Roman"/>
          <w:bCs/>
        </w:rPr>
        <w:t>είναι</w:t>
      </w:r>
      <w:r>
        <w:rPr>
          <w:rFonts w:eastAsia="Times New Roman" w:cs="Times New Roman"/>
        </w:rPr>
        <w:t xml:space="preserve"> η τριμελής </w:t>
      </w:r>
      <w:r>
        <w:rPr>
          <w:rFonts w:eastAsia="Times New Roman" w:cs="Times New Roman"/>
        </w:rPr>
        <w:t>ε</w:t>
      </w:r>
      <w:r>
        <w:rPr>
          <w:rFonts w:eastAsia="Times New Roman" w:cs="Times New Roman"/>
        </w:rPr>
        <w:t xml:space="preserve">πιτροπή </w:t>
      </w:r>
      <w:r>
        <w:rPr>
          <w:rFonts w:eastAsia="Times New Roman" w:cs="Times New Roman"/>
        </w:rPr>
        <w:t>-διορθώσατε ένα ζήτημα από ό,τι είδα</w:t>
      </w:r>
      <w:r>
        <w:rPr>
          <w:rFonts w:eastAsia="Times New Roman" w:cs="Times New Roman"/>
        </w:rPr>
        <w:t>,</w:t>
      </w:r>
      <w:r>
        <w:rPr>
          <w:rFonts w:eastAsia="Times New Roman" w:cs="Times New Roman"/>
        </w:rPr>
        <w:t xml:space="preserve"> για τις περιπτώσεις που δεν μπορεί να συγκροτηθεί αυτό το τριμελές σχήμα, αλλά δεν έχω προφτάσει να δω ακόμα τη νομοτεχνική στο </w:t>
      </w:r>
      <w:r>
        <w:rPr>
          <w:rFonts w:eastAsia="Times New Roman"/>
          <w:bCs/>
        </w:rPr>
        <w:t>συγκεκριμένο</w:t>
      </w:r>
      <w:r>
        <w:rPr>
          <w:rFonts w:eastAsia="Times New Roman" w:cs="Times New Roman"/>
        </w:rPr>
        <w:t xml:space="preserve"> θέμα-</w:t>
      </w:r>
      <w:r>
        <w:rPr>
          <w:rFonts w:eastAsia="Times New Roman" w:cs="Times New Roman"/>
        </w:rPr>
        <w:t>,</w:t>
      </w:r>
      <w:r>
        <w:rPr>
          <w:rFonts w:eastAsia="Times New Roman" w:cs="Times New Roman"/>
        </w:rPr>
        <w:t xml:space="preserve"> η οποία </w:t>
      </w:r>
      <w:r>
        <w:rPr>
          <w:rFonts w:eastAsia="Times New Roman" w:cs="Times New Roman"/>
          <w:bCs/>
          <w:shd w:val="clear" w:color="auto" w:fill="FFFFFF"/>
        </w:rPr>
        <w:t>όμως</w:t>
      </w:r>
      <w:r>
        <w:rPr>
          <w:rFonts w:eastAsia="Times New Roman" w:cs="Times New Roman"/>
        </w:rPr>
        <w:t xml:space="preserve"> στην πραγματικότητα ποια κριτήρια εφαρμόζει; </w:t>
      </w:r>
      <w:r>
        <w:rPr>
          <w:rFonts w:eastAsia="Times New Roman"/>
          <w:bCs/>
        </w:rPr>
        <w:t>Έχει</w:t>
      </w:r>
      <w:r>
        <w:rPr>
          <w:rFonts w:eastAsia="Times New Roman" w:cs="Times New Roman"/>
        </w:rPr>
        <w:t xml:space="preserve"> κάτι κα</w:t>
      </w:r>
      <w:r>
        <w:rPr>
          <w:rFonts w:eastAsia="Times New Roman" w:cs="Times New Roman"/>
        </w:rPr>
        <w:t xml:space="preserve">τευθύνσεις. Ναι, συμφωνώ, οι οποίες </w:t>
      </w:r>
      <w:r>
        <w:rPr>
          <w:rFonts w:eastAsia="Times New Roman" w:cs="Times New Roman"/>
          <w:bCs/>
          <w:shd w:val="clear" w:color="auto" w:fill="FFFFFF"/>
        </w:rPr>
        <w:t>όμως</w:t>
      </w:r>
      <w:r>
        <w:rPr>
          <w:rFonts w:eastAsia="Times New Roman" w:cs="Times New Roman"/>
        </w:rPr>
        <w:t xml:space="preserve"> προφανώς με υποκειμενικό τρόπο αξιολογούνται. </w:t>
      </w:r>
      <w:r>
        <w:rPr>
          <w:rFonts w:eastAsia="Times New Roman" w:cs="Times New Roman"/>
        </w:rPr>
        <w:t>Δ</w:t>
      </w:r>
      <w:r>
        <w:rPr>
          <w:rFonts w:eastAsia="Times New Roman" w:cs="Times New Roman"/>
        </w:rPr>
        <w:t xml:space="preserve">εύτερον, με </w:t>
      </w:r>
      <w:r>
        <w:rPr>
          <w:rFonts w:eastAsia="Times New Roman" w:cs="Times New Roman"/>
        </w:rPr>
        <w:lastRenderedPageBreak/>
        <w:t xml:space="preserve">υποκειμενικό τρόπο αξιολογούνται και βάζει και μια συνέντευξη μεταξύ των τριών. Τι είδους συνέντευξη </w:t>
      </w:r>
      <w:r>
        <w:rPr>
          <w:rFonts w:eastAsia="Times New Roman"/>
          <w:bCs/>
        </w:rPr>
        <w:t>είναι</w:t>
      </w:r>
      <w:r>
        <w:rPr>
          <w:rFonts w:eastAsia="Times New Roman" w:cs="Times New Roman"/>
        </w:rPr>
        <w:t xml:space="preserve"> αυτή;</w:t>
      </w:r>
    </w:p>
    <w:p w14:paraId="18B511E2" w14:textId="77777777" w:rsidR="003250C9" w:rsidRDefault="00D334B4">
      <w:pPr>
        <w:spacing w:line="600" w:lineRule="auto"/>
        <w:ind w:firstLine="851"/>
        <w:jc w:val="both"/>
        <w:rPr>
          <w:rFonts w:eastAsia="Times New Roman"/>
          <w:bCs/>
        </w:rPr>
      </w:pPr>
      <w:r>
        <w:rPr>
          <w:rFonts w:eastAsia="Times New Roman" w:cs="Times New Roman"/>
        </w:rPr>
        <w:t>Όταν, λοιπόν, λέμε</w:t>
      </w:r>
      <w:r>
        <w:rPr>
          <w:rFonts w:eastAsia="Times New Roman" w:cs="Times New Roman"/>
        </w:rPr>
        <w:t>:</w:t>
      </w:r>
      <w:r>
        <w:rPr>
          <w:rFonts w:eastAsia="Times New Roman" w:cs="Times New Roman"/>
        </w:rPr>
        <w:t xml:space="preserve"> «Έτσι εσείς σκέφτεστε ν</w:t>
      </w:r>
      <w:r>
        <w:rPr>
          <w:rFonts w:eastAsia="Times New Roman" w:cs="Times New Roman"/>
        </w:rPr>
        <w:t xml:space="preserve">α αντιμετωπίσετε τις ρουσφετολογίες; Έτσι σκέφτεστε να αντιμετωπίσετε το κομματικό κράτος και τον επερχόμενο υποκειμενισμό, ο οποίος </w:t>
      </w:r>
      <w:r>
        <w:rPr>
          <w:rFonts w:eastAsia="Times New Roman"/>
          <w:bCs/>
        </w:rPr>
        <w:t>έχει</w:t>
      </w:r>
      <w:r>
        <w:rPr>
          <w:rFonts w:eastAsia="Times New Roman" w:cs="Times New Roman"/>
        </w:rPr>
        <w:t xml:space="preserve"> κομματικά χαρακτηριστικά;»</w:t>
      </w:r>
      <w:r>
        <w:rPr>
          <w:rFonts w:eastAsia="Times New Roman" w:cs="Times New Roman"/>
        </w:rPr>
        <w:t>.</w:t>
      </w:r>
      <w:r>
        <w:rPr>
          <w:rFonts w:eastAsia="Times New Roman" w:cs="Times New Roman"/>
        </w:rPr>
        <w:t xml:space="preserve"> </w:t>
      </w:r>
      <w:r>
        <w:rPr>
          <w:rFonts w:eastAsia="Times New Roman" w:cs="Times New Roman"/>
        </w:rPr>
        <w:t>Ό</w:t>
      </w:r>
      <w:r>
        <w:rPr>
          <w:rFonts w:eastAsia="Times New Roman" w:cs="Times New Roman"/>
        </w:rPr>
        <w:t xml:space="preserve">ταν λέμε ότι στην πραγματικότητα και αυτό </w:t>
      </w:r>
      <w:r>
        <w:rPr>
          <w:rFonts w:eastAsia="Times New Roman"/>
          <w:bCs/>
        </w:rPr>
        <w:t>είναι</w:t>
      </w:r>
      <w:r>
        <w:rPr>
          <w:rFonts w:eastAsia="Times New Roman" w:cs="Times New Roman"/>
        </w:rPr>
        <w:t xml:space="preserve"> αντιμεταρρύθμιση, τι απαντάτε; Εγώ δεν έχ</w:t>
      </w:r>
      <w:r>
        <w:rPr>
          <w:rFonts w:eastAsia="Times New Roman" w:cs="Times New Roman"/>
        </w:rPr>
        <w:t xml:space="preserve">ω ακούσει μια απάντηση στο </w:t>
      </w:r>
      <w:r>
        <w:rPr>
          <w:rFonts w:eastAsia="Times New Roman"/>
          <w:bCs/>
        </w:rPr>
        <w:t xml:space="preserve">συγκεκριμένο. </w:t>
      </w:r>
    </w:p>
    <w:p w14:paraId="18B511E3" w14:textId="77777777" w:rsidR="003250C9" w:rsidRDefault="00D334B4">
      <w:pPr>
        <w:spacing w:line="600" w:lineRule="auto"/>
        <w:ind w:firstLine="851"/>
        <w:jc w:val="both"/>
        <w:rPr>
          <w:rFonts w:eastAsia="Times New Roman"/>
          <w:bCs/>
        </w:rPr>
      </w:pPr>
      <w:r>
        <w:rPr>
          <w:rFonts w:eastAsia="Times New Roman"/>
          <w:bCs/>
        </w:rPr>
        <w:t>Ξαναλέω το συγκεκριμένο ερώτημα, μπας και μας δώσετε καμμία απάντηση: Γιατί δεν βάζετε πλειοψηφία του ΑΣΕΠ; Μπορούμε να ακούσουμε μια απάντηση σε αυτό; Γιατί δεν βάζετε πλειοψηφία του ΑΣΕΠ, για να τελειώνουμε</w:t>
      </w:r>
      <w:r>
        <w:rPr>
          <w:rFonts w:eastAsia="Times New Roman"/>
          <w:bCs/>
        </w:rPr>
        <w:t>,</w:t>
      </w:r>
      <w:r>
        <w:rPr>
          <w:rFonts w:eastAsia="Times New Roman"/>
          <w:bCs/>
        </w:rPr>
        <w:t xml:space="preserve"> δηλα</w:t>
      </w:r>
      <w:r>
        <w:rPr>
          <w:rFonts w:eastAsia="Times New Roman"/>
          <w:bCs/>
        </w:rPr>
        <w:t>δή</w:t>
      </w:r>
      <w:r>
        <w:rPr>
          <w:rFonts w:eastAsia="Times New Roman"/>
          <w:bCs/>
        </w:rPr>
        <w:t>,</w:t>
      </w:r>
      <w:r>
        <w:rPr>
          <w:rFonts w:eastAsia="Times New Roman"/>
          <w:bCs/>
        </w:rPr>
        <w:t xml:space="preserve"> με αυτή την κριτική. Δεύτερον, γιατί δεν έχετε αντικειμενικά κριτήρια στις </w:t>
      </w:r>
      <w:proofErr w:type="spellStart"/>
      <w:r>
        <w:rPr>
          <w:rFonts w:eastAsia="Times New Roman"/>
          <w:bCs/>
        </w:rPr>
        <w:t>μοριοδοτήσεις</w:t>
      </w:r>
      <w:proofErr w:type="spellEnd"/>
      <w:r>
        <w:rPr>
          <w:rFonts w:eastAsia="Times New Roman"/>
          <w:bCs/>
        </w:rPr>
        <w:t>; Γιατί δεν βάζετε έναν τρόπο, ώστε να είναι πραγματικά αντικειμενικός; Είναι δύο πολύ απλά πράγματα.</w:t>
      </w:r>
    </w:p>
    <w:p w14:paraId="18B511E4" w14:textId="77777777" w:rsidR="003250C9" w:rsidRDefault="00D334B4">
      <w:pPr>
        <w:spacing w:line="600" w:lineRule="auto"/>
        <w:ind w:firstLine="851"/>
        <w:jc w:val="both"/>
        <w:rPr>
          <w:rFonts w:eastAsia="Times New Roman"/>
          <w:bCs/>
        </w:rPr>
      </w:pPr>
      <w:r>
        <w:rPr>
          <w:rFonts w:eastAsia="Times New Roman"/>
          <w:bCs/>
        </w:rPr>
        <w:lastRenderedPageBreak/>
        <w:t xml:space="preserve">Έρχομαι σε ένα ακόμα -μεγάλη μεταρρύθμιση, </w:t>
      </w:r>
      <w:r>
        <w:rPr>
          <w:rFonts w:eastAsia="Times New Roman"/>
          <w:bCs/>
          <w:shd w:val="clear" w:color="auto" w:fill="FFFFFF"/>
        </w:rPr>
        <w:t xml:space="preserve">επίσης, </w:t>
      </w:r>
      <w:r>
        <w:rPr>
          <w:rFonts w:eastAsia="Times New Roman"/>
          <w:bCs/>
        </w:rPr>
        <w:t>να σας συγχ</w:t>
      </w:r>
      <w:r>
        <w:rPr>
          <w:rFonts w:eastAsia="Times New Roman"/>
          <w:bCs/>
        </w:rPr>
        <w:t>αρώ πολύ για αυτή την επιτυχία-</w:t>
      </w:r>
      <w:r>
        <w:rPr>
          <w:rFonts w:eastAsia="Times New Roman"/>
          <w:bCs/>
        </w:rPr>
        <w:t>,</w:t>
      </w:r>
      <w:r>
        <w:rPr>
          <w:rFonts w:eastAsia="Times New Roman"/>
          <w:bCs/>
        </w:rPr>
        <w:t xml:space="preserve"> ότι μειώνετε τα ποσοστά των διοριζόμενων από τους πολυτέκνους. Πολύ σημαντικό αυτό. Μπράβο</w:t>
      </w:r>
      <w:r>
        <w:rPr>
          <w:rFonts w:eastAsia="Times New Roman"/>
          <w:bCs/>
        </w:rPr>
        <w:t>!</w:t>
      </w:r>
      <w:r>
        <w:rPr>
          <w:rFonts w:eastAsia="Times New Roman"/>
          <w:bCs/>
        </w:rPr>
        <w:t xml:space="preserve"> Από το 20% πηγαίνει στο 15%. Σε περίπτωση που δεν το έχετε αντιληφθεί, συνάδελφοι, είναι ξεκάθαρο ότι η Ελλάδα δεν έχει δημογραφικό</w:t>
      </w:r>
      <w:r>
        <w:rPr>
          <w:rFonts w:eastAsia="Times New Roman"/>
          <w:bCs/>
        </w:rPr>
        <w:t xml:space="preserve"> πρόβλημα και πηγαίνουμε πλέον σε μέτρα, τα οποία αυτά που είχαμε θεσπίσει, προκειμένου να αντιμετωπίσουμε την υπογεννητικότητα -και ένα τέτοιο μέτρο ήταν και αυτό- ερχόμαστε σήμερα να τα περιστείλουμε. </w:t>
      </w:r>
    </w:p>
    <w:p w14:paraId="18B511E5" w14:textId="77777777" w:rsidR="003250C9" w:rsidRDefault="00D334B4">
      <w:pPr>
        <w:spacing w:line="600" w:lineRule="auto"/>
        <w:ind w:firstLine="851"/>
        <w:jc w:val="both"/>
        <w:rPr>
          <w:rFonts w:eastAsia="Times New Roman"/>
          <w:bCs/>
        </w:rPr>
      </w:pPr>
      <w:r>
        <w:rPr>
          <w:rFonts w:eastAsia="Times New Roman"/>
          <w:bCs/>
        </w:rPr>
        <w:t>Λοιπόν, να είμαστε ξεκάθαροι, μαζί με όλα όσα μαζεύο</w:t>
      </w:r>
      <w:r>
        <w:rPr>
          <w:rFonts w:eastAsia="Times New Roman"/>
          <w:bCs/>
        </w:rPr>
        <w:t xml:space="preserve">υμε, που πρόκειται να αλλάξουμε την πρώτη μέρα που θα είμαστε στην εξουσία, είναι </w:t>
      </w:r>
      <w:r>
        <w:rPr>
          <w:rFonts w:eastAsia="Times New Roman"/>
          <w:bCs/>
          <w:shd w:val="clear" w:color="auto" w:fill="FFFFFF"/>
        </w:rPr>
        <w:t>βεβαίως</w:t>
      </w:r>
      <w:r>
        <w:rPr>
          <w:rFonts w:eastAsia="Times New Roman"/>
          <w:bCs/>
        </w:rPr>
        <w:t xml:space="preserve"> και η μείωση αυτού του ποσοστού, για το οποίο </w:t>
      </w:r>
      <w:r>
        <w:rPr>
          <w:rFonts w:eastAsia="Times New Roman"/>
          <w:bCs/>
          <w:shd w:val="clear" w:color="auto" w:fill="FFFFFF"/>
        </w:rPr>
        <w:t xml:space="preserve">επίσης, </w:t>
      </w:r>
      <w:r>
        <w:rPr>
          <w:rFonts w:eastAsia="Times New Roman"/>
          <w:bCs/>
        </w:rPr>
        <w:t xml:space="preserve"> κύριε </w:t>
      </w:r>
      <w:proofErr w:type="spellStart"/>
      <w:r>
        <w:rPr>
          <w:rFonts w:eastAsia="Times New Roman"/>
          <w:bCs/>
        </w:rPr>
        <w:t>Λάππα</w:t>
      </w:r>
      <w:proofErr w:type="spellEnd"/>
      <w:r>
        <w:rPr>
          <w:rFonts w:eastAsia="Times New Roman"/>
          <w:bCs/>
        </w:rPr>
        <w:t xml:space="preserve">, δεν έχω ακούσει την παραμικρή εξήγηση. </w:t>
      </w:r>
    </w:p>
    <w:p w14:paraId="18B511E6" w14:textId="77777777" w:rsidR="003250C9" w:rsidRDefault="00D334B4">
      <w:pPr>
        <w:spacing w:line="600" w:lineRule="auto"/>
        <w:ind w:firstLine="851"/>
        <w:jc w:val="both"/>
        <w:rPr>
          <w:rFonts w:eastAsia="Times New Roman"/>
          <w:bCs/>
        </w:rPr>
      </w:pPr>
      <w:r>
        <w:rPr>
          <w:rFonts w:eastAsia="Times New Roman"/>
          <w:b/>
          <w:bCs/>
        </w:rPr>
        <w:t>ΣΠΥΡΙΔΩΝ</w:t>
      </w:r>
      <w:r>
        <w:rPr>
          <w:rFonts w:eastAsia="Times New Roman"/>
          <w:b/>
          <w:bCs/>
        </w:rPr>
        <w:t>ΑΣ</w:t>
      </w:r>
      <w:r>
        <w:rPr>
          <w:rFonts w:eastAsia="Times New Roman"/>
          <w:b/>
          <w:bCs/>
        </w:rPr>
        <w:t xml:space="preserve"> ΛΑΠΠΑΣ:</w:t>
      </w:r>
      <w:r>
        <w:rPr>
          <w:rFonts w:eastAsia="Times New Roman"/>
          <w:bCs/>
        </w:rPr>
        <w:t xml:space="preserve"> Θα την ακούσετε τώρα. </w:t>
      </w:r>
    </w:p>
    <w:p w14:paraId="18B511E7" w14:textId="77777777" w:rsidR="003250C9" w:rsidRDefault="00D334B4">
      <w:pPr>
        <w:spacing w:line="600" w:lineRule="auto"/>
        <w:ind w:firstLine="851"/>
        <w:jc w:val="both"/>
        <w:rPr>
          <w:rFonts w:eastAsia="Times New Roman"/>
          <w:bCs/>
        </w:rPr>
      </w:pPr>
      <w:r>
        <w:rPr>
          <w:rFonts w:eastAsia="Times New Roman"/>
          <w:b/>
          <w:bCs/>
        </w:rPr>
        <w:lastRenderedPageBreak/>
        <w:t>ΜΑΥΡΟΥΔΗΣ ΒΟΡΙΔΗ</w:t>
      </w:r>
      <w:r>
        <w:rPr>
          <w:rFonts w:eastAsia="Times New Roman"/>
          <w:b/>
          <w:bCs/>
        </w:rPr>
        <w:t>Σ:</w:t>
      </w:r>
      <w:r>
        <w:rPr>
          <w:rFonts w:eastAsia="Times New Roman"/>
          <w:bCs/>
        </w:rPr>
        <w:t xml:space="preserve"> Δεν έχω ακούσει από την </w:t>
      </w:r>
      <w:r>
        <w:rPr>
          <w:rFonts w:eastAsia="Times New Roman"/>
          <w:bCs/>
        </w:rPr>
        <w:t>ε</w:t>
      </w:r>
      <w:r>
        <w:rPr>
          <w:rFonts w:eastAsia="Times New Roman"/>
          <w:bCs/>
        </w:rPr>
        <w:t>πιτροπή που το συζητάμε το παραμικρό. Τι έγινε ξαφνικά και πρέπει να μειωθεί το ποσοστό των πολυτέκνων; Για ποιον λόγο;</w:t>
      </w:r>
    </w:p>
    <w:p w14:paraId="18B511E8" w14:textId="77777777" w:rsidR="003250C9" w:rsidRDefault="00D334B4">
      <w:pPr>
        <w:spacing w:line="600" w:lineRule="auto"/>
        <w:ind w:firstLine="851"/>
        <w:jc w:val="both"/>
        <w:rPr>
          <w:rFonts w:eastAsia="Times New Roman"/>
          <w:bCs/>
        </w:rPr>
      </w:pPr>
      <w:r>
        <w:rPr>
          <w:rFonts w:eastAsia="Times New Roman"/>
          <w:bCs/>
        </w:rPr>
        <w:t xml:space="preserve">Θέλω μια διευκρίνιση, αν μου επιτρέπετε, κύριε Πρόεδρε. Το έχετε πει, αλλά ενδεχομένως μου διέφυγε εμένα. Η </w:t>
      </w:r>
      <w:r>
        <w:rPr>
          <w:rFonts w:eastAsia="Times New Roman"/>
          <w:bCs/>
        </w:rPr>
        <w:t xml:space="preserve">συζήτηση γίνεται ενιαία για άρθρα και επί της αρχής; Άρα δεν έχουμε εγγραφή αύριο εκ νέου στον κατάλογο; </w:t>
      </w:r>
    </w:p>
    <w:p w14:paraId="18B511E9"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Όχι.</w:t>
      </w:r>
    </w:p>
    <w:p w14:paraId="18B511EA" w14:textId="77777777" w:rsidR="003250C9" w:rsidRDefault="00D334B4">
      <w:pPr>
        <w:spacing w:line="600" w:lineRule="auto"/>
        <w:ind w:firstLine="720"/>
        <w:jc w:val="both"/>
        <w:rPr>
          <w:rFonts w:eastAsia="Times New Roman" w:cs="Times New Roman"/>
        </w:rPr>
      </w:pPr>
      <w:r>
        <w:rPr>
          <w:rFonts w:eastAsia="Times New Roman" w:cs="Times New Roman"/>
          <w:b/>
        </w:rPr>
        <w:t>ΜΑΥΡΟΥΔΗΣ ΒΟΡΙΔΗΣ:</w:t>
      </w:r>
      <w:r>
        <w:rPr>
          <w:rFonts w:eastAsia="Times New Roman" w:cs="Times New Roman"/>
        </w:rPr>
        <w:t xml:space="preserve"> Όχι. Ούτε θα υπάρξει νέα εισήγηση των εισηγητών. Θα συνεχίσουν ομιλητές. </w:t>
      </w:r>
    </w:p>
    <w:p w14:paraId="18B511EB" w14:textId="77777777" w:rsidR="003250C9" w:rsidRDefault="00D334B4">
      <w:pPr>
        <w:spacing w:line="600" w:lineRule="auto"/>
        <w:ind w:firstLine="720"/>
        <w:jc w:val="both"/>
        <w:rPr>
          <w:rFonts w:eastAsia="Times New Roman" w:cs="Times New Roman"/>
        </w:rPr>
      </w:pPr>
      <w:r>
        <w:rPr>
          <w:rFonts w:eastAsia="Times New Roman"/>
          <w:b/>
          <w:bCs/>
        </w:rPr>
        <w:t>ΠΡΟΕΔΡΕΥΩΝ (Νικήτας</w:t>
      </w:r>
      <w:r>
        <w:rPr>
          <w:rFonts w:eastAsia="Times New Roman"/>
          <w:b/>
          <w:bCs/>
        </w:rPr>
        <w:t xml:space="preserve"> Κακλαμάνης):</w:t>
      </w:r>
      <w:r>
        <w:rPr>
          <w:rFonts w:eastAsia="Times New Roman" w:cs="Times New Roman"/>
          <w:szCs w:val="24"/>
        </w:rPr>
        <w:t xml:space="preserve"> </w:t>
      </w:r>
      <w:r>
        <w:rPr>
          <w:rFonts w:eastAsia="Times New Roman" w:cs="Times New Roman"/>
        </w:rPr>
        <w:t xml:space="preserve">Ανάλογα πώς θα πάει η </w:t>
      </w:r>
      <w:r>
        <w:rPr>
          <w:rFonts w:eastAsia="Times New Roman"/>
        </w:rPr>
        <w:t>συζήτηση,</w:t>
      </w:r>
      <w:r>
        <w:rPr>
          <w:rFonts w:eastAsia="Times New Roman" w:cs="Times New Roman"/>
        </w:rPr>
        <w:t xml:space="preserve"> μπορεί να υπάρξει δευτερολογία των εισηγητών. </w:t>
      </w:r>
    </w:p>
    <w:p w14:paraId="18B511EC" w14:textId="77777777" w:rsidR="003250C9" w:rsidRDefault="00D334B4">
      <w:pPr>
        <w:spacing w:line="600" w:lineRule="auto"/>
        <w:ind w:firstLine="720"/>
        <w:jc w:val="both"/>
        <w:rPr>
          <w:rFonts w:eastAsia="Times New Roman" w:cs="Times New Roman"/>
        </w:rPr>
      </w:pPr>
      <w:r>
        <w:rPr>
          <w:rFonts w:eastAsia="Times New Roman" w:cs="Times New Roman"/>
          <w:b/>
        </w:rPr>
        <w:lastRenderedPageBreak/>
        <w:t>ΜΑΥΡΟΥΔΗΣ ΒΟΡΙΔΗΣ:</w:t>
      </w:r>
      <w:r>
        <w:rPr>
          <w:rFonts w:eastAsia="Times New Roman" w:cs="Times New Roman"/>
        </w:rPr>
        <w:t xml:space="preserve"> Ωραία, επιτρέψτε μου τότε</w:t>
      </w:r>
      <w:r>
        <w:rPr>
          <w:rFonts w:eastAsia="Times New Roman" w:cs="Times New Roman"/>
        </w:rPr>
        <w:t>,</w:t>
      </w:r>
      <w:r>
        <w:rPr>
          <w:rFonts w:eastAsia="Times New Roman" w:cs="Times New Roman"/>
        </w:rPr>
        <w:t xml:space="preserve"> εντελώς βραχυλογικά</w:t>
      </w:r>
      <w:r>
        <w:rPr>
          <w:rFonts w:eastAsia="Times New Roman" w:cs="Times New Roman"/>
        </w:rPr>
        <w:t>,</w:t>
      </w:r>
      <w:r>
        <w:rPr>
          <w:rFonts w:eastAsia="Times New Roman" w:cs="Times New Roman"/>
        </w:rPr>
        <w:t xml:space="preserve"> να αναφερθώ σε δύο </w:t>
      </w:r>
      <w:r>
        <w:rPr>
          <w:rFonts w:eastAsia="Times New Roman"/>
        </w:rPr>
        <w:t>τροπολογίες</w:t>
      </w:r>
      <w:r>
        <w:rPr>
          <w:rFonts w:eastAsia="Times New Roman" w:cs="Times New Roman"/>
        </w:rPr>
        <w:t xml:space="preserve"> τις οποίες έχουμε καταθέσει. </w:t>
      </w:r>
      <w:r>
        <w:rPr>
          <w:rFonts w:eastAsia="Times New Roman"/>
          <w:bCs/>
        </w:rPr>
        <w:t>Είναι</w:t>
      </w:r>
      <w:r>
        <w:rPr>
          <w:rFonts w:eastAsia="Times New Roman" w:cs="Times New Roman"/>
        </w:rPr>
        <w:t xml:space="preserve"> εκπρόθεσμες, το παραδέχομαι, α</w:t>
      </w:r>
      <w:r>
        <w:rPr>
          <w:rFonts w:eastAsia="Times New Roman" w:cs="Times New Roman"/>
        </w:rPr>
        <w:t xml:space="preserve">λλά όχι με δική μας ευθύνη. Λόγω του κατεπείγοντος και υπ’ αυτή την έννοια, δεν υπήρχε ο χρόνος να κατατεθούν εγκαίρως. </w:t>
      </w:r>
    </w:p>
    <w:p w14:paraId="18B511ED" w14:textId="77777777" w:rsidR="003250C9" w:rsidRDefault="00D334B4">
      <w:pPr>
        <w:spacing w:line="600" w:lineRule="auto"/>
        <w:ind w:firstLine="720"/>
        <w:jc w:val="both"/>
        <w:rPr>
          <w:rFonts w:eastAsia="Times New Roman" w:cs="Times New Roman"/>
        </w:rPr>
      </w:pPr>
      <w:r>
        <w:rPr>
          <w:rFonts w:eastAsia="Times New Roman" w:cs="Times New Roman"/>
        </w:rPr>
        <w:t>Θα πω δύο πράγματα πολύ γρήγορα. Ειδικά στους δικαστικούς υπαλλήλους δεν αναγνωρίζεται από όλο το δημόσιο η επταετής προϋπηρεσία στον ι</w:t>
      </w:r>
      <w:r>
        <w:rPr>
          <w:rFonts w:eastAsia="Times New Roman" w:cs="Times New Roman"/>
        </w:rPr>
        <w:t>διωτικό τομέα</w:t>
      </w:r>
      <w:r>
        <w:rPr>
          <w:rFonts w:eastAsia="Times New Roman" w:cs="Times New Roman"/>
        </w:rPr>
        <w:t xml:space="preserve">, </w:t>
      </w:r>
      <w:r>
        <w:rPr>
          <w:rFonts w:eastAsia="Times New Roman" w:cs="Times New Roman"/>
        </w:rPr>
        <w:t>η μέχρι επτά χρόνια</w:t>
      </w:r>
      <w:r>
        <w:rPr>
          <w:rFonts w:eastAsia="Times New Roman" w:cs="Times New Roman"/>
        </w:rPr>
        <w:t>,</w:t>
      </w:r>
      <w:r>
        <w:rPr>
          <w:rFonts w:eastAsia="Times New Roman" w:cs="Times New Roman"/>
        </w:rPr>
        <w:t xml:space="preserve"> για την ακρίβεια</w:t>
      </w:r>
      <w:r>
        <w:rPr>
          <w:rFonts w:eastAsia="Times New Roman" w:cs="Times New Roman"/>
        </w:rPr>
        <w:t>,</w:t>
      </w:r>
      <w:r>
        <w:rPr>
          <w:rFonts w:eastAsia="Times New Roman" w:cs="Times New Roman"/>
        </w:rPr>
        <w:t xml:space="preserve"> προϋπηρεσία στον ιδιωτικό τομέα. Υπάρχει καμμία εξήγηση για αυτό;  Από όλους τους εργαζόμενους στο δημόσιο αφαιρέσαμε τους δικαστικούς υπαλλήλους. </w:t>
      </w:r>
    </w:p>
    <w:p w14:paraId="18B511EE" w14:textId="77777777" w:rsidR="003250C9" w:rsidRDefault="00D334B4">
      <w:pPr>
        <w:spacing w:line="600" w:lineRule="auto"/>
        <w:ind w:firstLine="720"/>
        <w:jc w:val="both"/>
        <w:rPr>
          <w:rFonts w:eastAsia="Times New Roman" w:cs="Times New Roman"/>
        </w:rPr>
      </w:pPr>
      <w:r>
        <w:rPr>
          <w:rFonts w:eastAsia="Times New Roman" w:cs="Times New Roman"/>
        </w:rPr>
        <w:t>Τίθεται το θέμα συνεχώς και οι Υπουργοί Δικαιοσύνης λέ</w:t>
      </w:r>
      <w:r>
        <w:rPr>
          <w:rFonts w:eastAsia="Times New Roman" w:cs="Times New Roman"/>
        </w:rPr>
        <w:t>νε διαρκώς «</w:t>
      </w:r>
      <w:r>
        <w:rPr>
          <w:rFonts w:eastAsia="Times New Roman" w:cs="Times New Roman"/>
        </w:rPr>
        <w:t>θ</w:t>
      </w:r>
      <w:r>
        <w:rPr>
          <w:rFonts w:eastAsia="Times New Roman" w:cs="Times New Roman"/>
        </w:rPr>
        <w:t xml:space="preserve">α το δούμε». Ωραία, μπορούμε να το δούμε σήμερα και να κάνετε δεκτή την τροπολογία; Ήρθε η ώρα να το δούμε. Κάντε δεκτή την τροπολογία, αλλιώς να μας εξηγήσετε γιατί υπάρχει αυτή </w:t>
      </w:r>
      <w:r>
        <w:rPr>
          <w:rFonts w:eastAsia="Times New Roman" w:cs="Times New Roman"/>
        </w:rPr>
        <w:t>η,</w:t>
      </w:r>
      <w:r>
        <w:rPr>
          <w:rFonts w:eastAsia="Times New Roman" w:cs="Times New Roman"/>
        </w:rPr>
        <w:t xml:space="preserve"> μόνο για τους δικαστικούς υπαλλήλους</w:t>
      </w:r>
      <w:r>
        <w:rPr>
          <w:rFonts w:eastAsia="Times New Roman" w:cs="Times New Roman"/>
        </w:rPr>
        <w:t>,</w:t>
      </w:r>
      <w:r>
        <w:rPr>
          <w:rFonts w:eastAsia="Times New Roman" w:cs="Times New Roman"/>
        </w:rPr>
        <w:t xml:space="preserve"> δυσμενής </w:t>
      </w:r>
      <w:r>
        <w:rPr>
          <w:rFonts w:eastAsia="Times New Roman"/>
          <w:bCs/>
          <w:shd w:val="clear" w:color="auto" w:fill="FFFFFF"/>
        </w:rPr>
        <w:t>διάταξη</w:t>
      </w:r>
      <w:r>
        <w:rPr>
          <w:rFonts w:eastAsia="Times New Roman" w:cs="Times New Roman"/>
        </w:rPr>
        <w:t xml:space="preserve">. </w:t>
      </w:r>
    </w:p>
    <w:p w14:paraId="18B511EF" w14:textId="77777777" w:rsidR="003250C9" w:rsidRDefault="00D334B4">
      <w:pPr>
        <w:spacing w:line="600" w:lineRule="auto"/>
        <w:ind w:firstLine="720"/>
        <w:jc w:val="both"/>
        <w:rPr>
          <w:rFonts w:eastAsia="Times New Roman"/>
          <w:bCs/>
        </w:rPr>
      </w:pPr>
      <w:r>
        <w:rPr>
          <w:rFonts w:eastAsia="Times New Roman" w:cs="Times New Roman"/>
        </w:rPr>
        <w:lastRenderedPageBreak/>
        <w:t xml:space="preserve">Δεύτερον, μπορείτε να μας εξηγήσετε και ένα ακόμα θέμα, που αφορά τους δικαστικούς υπαλλήλους; </w:t>
      </w:r>
      <w:r>
        <w:rPr>
          <w:rFonts w:eastAsia="Times New Roman"/>
          <w:bCs/>
        </w:rPr>
        <w:t>Είναι</w:t>
      </w:r>
      <w:r>
        <w:rPr>
          <w:rFonts w:eastAsia="Times New Roman" w:cs="Times New Roman"/>
        </w:rPr>
        <w:t xml:space="preserve"> η δεύτερη τροπολογία που έχουμε καταθέσει. Ειδικώς για τους δικαστικούς υπάλληλους, ο τρόπος με τον οποίο επιλέγονται διευθυντές, γενικοί διευθυντές και τμ</w:t>
      </w:r>
      <w:r>
        <w:rPr>
          <w:rFonts w:eastAsia="Times New Roman" w:cs="Times New Roman"/>
        </w:rPr>
        <w:t xml:space="preserve">ηματάρχες </w:t>
      </w:r>
      <w:r>
        <w:rPr>
          <w:rFonts w:eastAsia="Times New Roman"/>
          <w:bCs/>
        </w:rPr>
        <w:t>είναι</w:t>
      </w:r>
      <w:r>
        <w:rPr>
          <w:rFonts w:eastAsia="Times New Roman" w:cs="Times New Roman"/>
        </w:rPr>
        <w:t xml:space="preserve"> μόνο μέσα από τα </w:t>
      </w:r>
      <w:r>
        <w:rPr>
          <w:rFonts w:eastAsia="Times New Roman" w:cs="Times New Roman"/>
        </w:rPr>
        <w:t>υ</w:t>
      </w:r>
      <w:r>
        <w:rPr>
          <w:rFonts w:eastAsia="Times New Roman" w:cs="Times New Roman"/>
        </w:rPr>
        <w:t xml:space="preserve">πηρεσιακά </w:t>
      </w:r>
      <w:r>
        <w:rPr>
          <w:rFonts w:eastAsia="Times New Roman" w:cs="Times New Roman"/>
        </w:rPr>
        <w:t>σ</w:t>
      </w:r>
      <w:r>
        <w:rPr>
          <w:rFonts w:eastAsia="Times New Roman" w:cs="Times New Roman"/>
        </w:rPr>
        <w:t xml:space="preserve">υμβούλια, χωρίς καμμία αξιοκρατική </w:t>
      </w:r>
      <w:r>
        <w:rPr>
          <w:rFonts w:eastAsia="Times New Roman"/>
        </w:rPr>
        <w:t>διαδικασία</w:t>
      </w:r>
      <w:r>
        <w:rPr>
          <w:rFonts w:eastAsia="Times New Roman" w:cs="Times New Roman"/>
        </w:rPr>
        <w:t xml:space="preserve">, χωρίς καμμία </w:t>
      </w:r>
      <w:r>
        <w:rPr>
          <w:rFonts w:eastAsia="Times New Roman"/>
        </w:rPr>
        <w:t>διαδικασία</w:t>
      </w:r>
      <w:r>
        <w:rPr>
          <w:rFonts w:eastAsia="Times New Roman" w:cs="Times New Roman"/>
        </w:rPr>
        <w:t xml:space="preserve"> </w:t>
      </w:r>
      <w:proofErr w:type="spellStart"/>
      <w:r>
        <w:rPr>
          <w:rFonts w:eastAsia="Times New Roman" w:cs="Times New Roman"/>
        </w:rPr>
        <w:t>μοριοδοτήσεως</w:t>
      </w:r>
      <w:proofErr w:type="spellEnd"/>
      <w:r>
        <w:rPr>
          <w:rFonts w:eastAsia="Times New Roman" w:cs="Times New Roman"/>
        </w:rPr>
        <w:t>. Μπορούμε να έχουμε κάποια εξήγηση, γιατί ειδικώς στους δικαστικούς υπαλλήλους δεν εφαρμόζεται αυτό που εφαρμόζεται παντού; Γι</w:t>
      </w:r>
      <w:r>
        <w:rPr>
          <w:rFonts w:eastAsia="Times New Roman" w:cs="Times New Roman"/>
        </w:rPr>
        <w:t xml:space="preserve">ατί το </w:t>
      </w:r>
      <w:r>
        <w:rPr>
          <w:rFonts w:eastAsia="Times New Roman"/>
          <w:bCs/>
        </w:rPr>
        <w:t xml:space="preserve">κάνετε; </w:t>
      </w:r>
    </w:p>
    <w:p w14:paraId="18B511F0" w14:textId="77777777" w:rsidR="003250C9" w:rsidRDefault="00D334B4">
      <w:pPr>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w:t>
      </w:r>
      <w:r>
        <w:rPr>
          <w:rFonts w:eastAsia="Times New Roman" w:cs="Times New Roman"/>
          <w:szCs w:val="24"/>
        </w:rPr>
        <w:t>Μ</w:t>
      </w:r>
      <w:r>
        <w:rPr>
          <w:rFonts w:eastAsia="Times New Roman" w:cs="Times New Roman"/>
          <w:szCs w:val="24"/>
        </w:rPr>
        <w:t xml:space="preserve">ε αυτό κλείνετε, κύριε Βορίδη. </w:t>
      </w:r>
    </w:p>
    <w:p w14:paraId="18B511F1" w14:textId="77777777" w:rsidR="003250C9" w:rsidRDefault="00D334B4">
      <w:pPr>
        <w:spacing w:line="600" w:lineRule="auto"/>
        <w:ind w:firstLine="720"/>
        <w:jc w:val="both"/>
        <w:rPr>
          <w:rFonts w:eastAsia="Times New Roman" w:cs="Times New Roman"/>
        </w:rPr>
      </w:pPr>
      <w:r>
        <w:rPr>
          <w:rFonts w:eastAsia="Times New Roman" w:cs="Times New Roman"/>
          <w:b/>
        </w:rPr>
        <w:t>ΜΑΥΡΟΥΔΗΣ ΒΟΡΙΔΗΣ:</w:t>
      </w:r>
      <w:r>
        <w:rPr>
          <w:rFonts w:eastAsia="Times New Roman" w:cs="Times New Roman"/>
        </w:rPr>
        <w:t xml:space="preserve"> Κλείνω, λέγοντας το εξής. Ο κ. Τσίπρας έχει αρχίσει να σκέφτεται νομίζω ώριμα. Διότι άκουσα εχθές ότι σκέφτεται το ενδεχόμενο των εκλογών. Καλή σκέψη, να τον ενθαρρύνουμε. </w:t>
      </w:r>
    </w:p>
    <w:p w14:paraId="18B511F2" w14:textId="77777777" w:rsidR="003250C9" w:rsidRDefault="00D334B4">
      <w:pPr>
        <w:spacing w:line="600" w:lineRule="auto"/>
        <w:ind w:firstLine="720"/>
        <w:jc w:val="both"/>
        <w:rPr>
          <w:rFonts w:eastAsia="Times New Roman" w:cs="Times New Roman"/>
        </w:rPr>
      </w:pPr>
      <w:r>
        <w:rPr>
          <w:rFonts w:eastAsia="Times New Roman" w:cs="Times New Roman"/>
          <w:bCs/>
          <w:shd w:val="clear" w:color="auto" w:fill="FFFFFF"/>
        </w:rPr>
        <w:t>Όμως</w:t>
      </w:r>
      <w:r>
        <w:rPr>
          <w:rFonts w:eastAsia="Times New Roman" w:cs="Times New Roman"/>
        </w:rPr>
        <w:t xml:space="preserve">, μέχρι τότε πρέπει να μας απαντήσει το εξής: Πώς και του διέφυγε επί δεκαέξι </w:t>
      </w:r>
      <w:r>
        <w:rPr>
          <w:rFonts w:eastAsia="Times New Roman" w:cs="Times New Roman"/>
        </w:rPr>
        <w:t xml:space="preserve">χρόνια να δηλώσει ότι ο ΣΥΡΙΖΑ </w:t>
      </w:r>
      <w:r>
        <w:rPr>
          <w:rFonts w:eastAsia="Times New Roman"/>
          <w:bCs/>
        </w:rPr>
        <w:t>έχει</w:t>
      </w:r>
      <w:r>
        <w:rPr>
          <w:rFonts w:eastAsia="Times New Roman" w:cs="Times New Roman"/>
        </w:rPr>
        <w:t xml:space="preserve"> στην περιουσία του ακίνητο και να πληρώσει και τους αντίστοιχους φόρους; </w:t>
      </w:r>
      <w:r>
        <w:rPr>
          <w:rFonts w:eastAsia="Times New Roman" w:cs="Times New Roman"/>
        </w:rPr>
        <w:lastRenderedPageBreak/>
        <w:t xml:space="preserve">Αυτή την ελαφρά αμέλεια η ηθικώς πλεονεκτούσα Αριστερά μπορεί να μας την εξηγήσει ανάμεσα σε όλα τα υπόλοιπα; </w:t>
      </w:r>
    </w:p>
    <w:p w14:paraId="18B511F3" w14:textId="77777777" w:rsidR="003250C9" w:rsidRDefault="00D334B4">
      <w:pPr>
        <w:spacing w:line="600" w:lineRule="auto"/>
        <w:ind w:firstLine="709"/>
        <w:jc w:val="center"/>
        <w:rPr>
          <w:rFonts w:eastAsia="Times New Roman" w:cs="Times New Roman"/>
          <w:szCs w:val="24"/>
        </w:rPr>
      </w:pPr>
      <w:r>
        <w:rPr>
          <w:rFonts w:eastAsia="Times New Roman" w:cs="Times New Roman"/>
        </w:rPr>
        <w:t xml:space="preserve">(Χειροκροτήματα από την πτέρυγα της </w:t>
      </w:r>
      <w:r>
        <w:rPr>
          <w:rFonts w:eastAsia="Times New Roman" w:cs="Times New Roman"/>
        </w:rPr>
        <w:t>Νέας Δημοκρατίας)</w:t>
      </w:r>
      <w:r>
        <w:rPr>
          <w:rFonts w:eastAsia="Times New Roman"/>
          <w:bCs/>
        </w:rPr>
        <w:t xml:space="preserve"> </w:t>
      </w:r>
    </w:p>
    <w:p w14:paraId="18B511F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Συνεχίζουμε με τον συνάδελφο κ. Αντώνιο Γρέγο από τη Χρυσή Αυγή. Στη συνέχεια θα μιλήσει ο κ. Τζαβάρας. </w:t>
      </w:r>
    </w:p>
    <w:p w14:paraId="18B511F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18B511F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ΑΝΤΩΝΙΟΣ ΓΡΕΓΟΣ: </w:t>
      </w:r>
      <w:r>
        <w:rPr>
          <w:rFonts w:eastAsia="Times New Roman" w:cs="Times New Roman"/>
          <w:szCs w:val="24"/>
        </w:rPr>
        <w:t xml:space="preserve">Ευχαριστώ, κύριε Πρόεδρε. </w:t>
      </w:r>
    </w:p>
    <w:p w14:paraId="18B511F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Μίλησε ο </w:t>
      </w:r>
      <w:proofErr w:type="spellStart"/>
      <w:r>
        <w:rPr>
          <w:rFonts w:eastAsia="Times New Roman" w:cs="Times New Roman"/>
          <w:szCs w:val="24"/>
        </w:rPr>
        <w:t>προπρ</w:t>
      </w:r>
      <w:r>
        <w:rPr>
          <w:rFonts w:eastAsia="Times New Roman" w:cs="Times New Roman"/>
          <w:szCs w:val="24"/>
        </w:rPr>
        <w:t>οηγούμενος</w:t>
      </w:r>
      <w:proofErr w:type="spellEnd"/>
      <w:r>
        <w:rPr>
          <w:rFonts w:eastAsia="Times New Roman" w:cs="Times New Roman"/>
          <w:szCs w:val="24"/>
        </w:rPr>
        <w:t xml:space="preserve"> ομιλητής για υπηρέτηση του πολίτη. Κατά μία έννοια, κι εσείς κι εμείς εδώ μέσα –εμείς ναι, εσείς όχι- υπηρέτες των πολιτών πρέπει να είμαστε. Υπηρέτες δεν θα το έλεγα. Τουλάχιστον για εσάς τη λέξη «δυνάστες» θα χρησιμοποιούσα. </w:t>
      </w:r>
    </w:p>
    <w:p w14:paraId="18B511F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Το αν θα εφαρμοστ</w:t>
      </w:r>
      <w:r>
        <w:rPr>
          <w:rFonts w:eastAsia="Times New Roman" w:cs="Times New Roman"/>
          <w:szCs w:val="24"/>
        </w:rPr>
        <w:t>εί ή όχι αυτό το νομοσχέδιο δεν είναι θέμα ούτε του ΣΥΡΙΖΑ ούτε της Νέας Δημοκρατίας. Αυτό είναι θέμα των δανειστών τοκογλύφων</w:t>
      </w:r>
      <w:r>
        <w:rPr>
          <w:rFonts w:eastAsia="Times New Roman" w:cs="Times New Roman"/>
          <w:szCs w:val="24"/>
        </w:rPr>
        <w:t>,</w:t>
      </w:r>
      <w:r>
        <w:rPr>
          <w:rFonts w:eastAsia="Times New Roman" w:cs="Times New Roman"/>
          <w:szCs w:val="24"/>
        </w:rPr>
        <w:t xml:space="preserve"> από τους οποίους παίρνετε σαφείς εντολές για κάθε σας βήμα. </w:t>
      </w:r>
    </w:p>
    <w:p w14:paraId="18B511F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Ακούστηκε ότι ο δημόσιος φορέας είναι ο μεγάλος ασθενής. Βεβαίως κα</w:t>
      </w:r>
      <w:r>
        <w:rPr>
          <w:rFonts w:eastAsia="Times New Roman" w:cs="Times New Roman"/>
          <w:szCs w:val="24"/>
        </w:rPr>
        <w:t xml:space="preserve">ι είναι. Γι’ αυτό όμως ευθύνονται οι κυβερνήσεις της Νέας Δημοκρατίας και του ΠΑΣΟΚ, αλλά και η σημερινή Κυβέρνηση, η οποία ακολουθεί πιστά την τακτική του πελατειακού κράτους, του ρουσφετιού, του βολέματος των </w:t>
      </w:r>
      <w:r>
        <w:rPr>
          <w:rFonts w:eastAsia="Times New Roman" w:cs="Times New Roman"/>
          <w:szCs w:val="24"/>
        </w:rPr>
        <w:t>«</w:t>
      </w:r>
      <w:r>
        <w:rPr>
          <w:rFonts w:eastAsia="Times New Roman" w:cs="Times New Roman"/>
          <w:szCs w:val="24"/>
        </w:rPr>
        <w:t>ημετέρων</w:t>
      </w:r>
      <w:r>
        <w:rPr>
          <w:rFonts w:eastAsia="Times New Roman" w:cs="Times New Roman"/>
          <w:szCs w:val="24"/>
        </w:rPr>
        <w:t>»</w:t>
      </w:r>
      <w:r>
        <w:rPr>
          <w:rFonts w:eastAsia="Times New Roman" w:cs="Times New Roman"/>
          <w:szCs w:val="24"/>
        </w:rPr>
        <w:t>, του εκβιασμού για λόγους ψηφοθηρί</w:t>
      </w:r>
      <w:r>
        <w:rPr>
          <w:rFonts w:eastAsia="Times New Roman" w:cs="Times New Roman"/>
          <w:szCs w:val="24"/>
        </w:rPr>
        <w:t>ας και όλες αυτές τις πρακτικές που γιγάντωσαν έναν τέτοιο δημόσιο τομέα, που η αξιοκρατία υπήρχε σε ελάχιστες περιπτώσεις. Και όταν υπήρχε, όμως, έπεφτε θύμα των κομματικών υπαλλήλων της εκάστοτε δημόσιας διοίκησης. Γνωρίζουμε όλοι πάρα πολύ καλά τι συνέβ</w:t>
      </w:r>
      <w:r>
        <w:rPr>
          <w:rFonts w:eastAsia="Times New Roman" w:cs="Times New Roman"/>
          <w:szCs w:val="24"/>
        </w:rPr>
        <w:t>αινε και τι συμβαίνει στον δημόσιο τομέα, σε έναν δημόσιο τομέα, όμως, που υπάρχουν άξιοι και εργατικοί υπάλληλοι όλων των κατηγοριών -ΥΕ, ΤΕ, ΠΕ-</w:t>
      </w:r>
      <w:r>
        <w:rPr>
          <w:rFonts w:eastAsia="Times New Roman" w:cs="Times New Roman"/>
          <w:szCs w:val="24"/>
        </w:rPr>
        <w:t>,</w:t>
      </w:r>
      <w:r>
        <w:rPr>
          <w:rFonts w:eastAsia="Times New Roman" w:cs="Times New Roman"/>
          <w:szCs w:val="24"/>
        </w:rPr>
        <w:t xml:space="preserve"> που πολλές φορές είναι και αυτοί θύματα των εκλεκτών των διοικήσεων σε όλους τους τομείς. Αυτό συμβαίνει κυρ</w:t>
      </w:r>
      <w:r>
        <w:rPr>
          <w:rFonts w:eastAsia="Times New Roman" w:cs="Times New Roman"/>
          <w:szCs w:val="24"/>
        </w:rPr>
        <w:t xml:space="preserve">ίως στους ΟΤΑ. </w:t>
      </w:r>
    </w:p>
    <w:p w14:paraId="18B511F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Φυσικά, γι’ αυτό το δυσκίνητο και απαρχαιωμένο δημόσιο ζούμε ακόμα στην εποχή των επανόδων των φακέλων. Φταίνε κυρίως και οι Υπουργοί αλλά και οι δήμαρχοι -κατάντησε δυστυχώς η Ελλάδα να έχει δήμαρχο τον </w:t>
      </w:r>
      <w:proofErr w:type="spellStart"/>
      <w:r>
        <w:rPr>
          <w:rFonts w:eastAsia="Times New Roman" w:cs="Times New Roman"/>
          <w:szCs w:val="24"/>
        </w:rPr>
        <w:t>Καμίνη</w:t>
      </w:r>
      <w:proofErr w:type="spellEnd"/>
      <w:r>
        <w:rPr>
          <w:rFonts w:eastAsia="Times New Roman" w:cs="Times New Roman"/>
          <w:szCs w:val="24"/>
        </w:rPr>
        <w:t xml:space="preserve"> και τον </w:t>
      </w:r>
      <w:proofErr w:type="spellStart"/>
      <w:r>
        <w:rPr>
          <w:rFonts w:eastAsia="Times New Roman" w:cs="Times New Roman"/>
          <w:szCs w:val="24"/>
        </w:rPr>
        <w:t>Μπουτάρη</w:t>
      </w:r>
      <w:proofErr w:type="spellEnd"/>
      <w:r>
        <w:rPr>
          <w:rFonts w:eastAsia="Times New Roman" w:cs="Times New Roman"/>
          <w:szCs w:val="24"/>
        </w:rPr>
        <w:t>- και κατεβαί</w:t>
      </w:r>
      <w:r>
        <w:rPr>
          <w:rFonts w:eastAsia="Times New Roman" w:cs="Times New Roman"/>
          <w:szCs w:val="24"/>
        </w:rPr>
        <w:t>νοντας προς τα κάτω, οι γενικοί διευθυντές, οι γενικοί γραμματείς, οι προϊστάμενοι κ</w:t>
      </w:r>
      <w:r>
        <w:rPr>
          <w:rFonts w:eastAsia="Times New Roman" w:cs="Times New Roman"/>
          <w:szCs w:val="24"/>
        </w:rPr>
        <w:t xml:space="preserve">αι </w:t>
      </w:r>
      <w:r>
        <w:rPr>
          <w:rFonts w:eastAsia="Times New Roman" w:cs="Times New Roman"/>
          <w:szCs w:val="24"/>
        </w:rPr>
        <w:t>τ</w:t>
      </w:r>
      <w:r>
        <w:rPr>
          <w:rFonts w:eastAsia="Times New Roman" w:cs="Times New Roman"/>
          <w:szCs w:val="24"/>
        </w:rPr>
        <w:t xml:space="preserve">α </w:t>
      </w:r>
      <w:r>
        <w:rPr>
          <w:rFonts w:eastAsia="Times New Roman" w:cs="Times New Roman"/>
          <w:szCs w:val="24"/>
        </w:rPr>
        <w:t>λ</w:t>
      </w:r>
      <w:r>
        <w:rPr>
          <w:rFonts w:eastAsia="Times New Roman" w:cs="Times New Roman"/>
          <w:szCs w:val="24"/>
        </w:rPr>
        <w:t>οιπά</w:t>
      </w:r>
      <w:r>
        <w:rPr>
          <w:rFonts w:eastAsia="Times New Roman" w:cs="Times New Roman"/>
          <w:szCs w:val="24"/>
        </w:rPr>
        <w:t xml:space="preserve">. Πολύ λιγότερο φταίει ένας υπάλληλος σε ένα ΚΕΠ ή σε μια </w:t>
      </w:r>
      <w:r>
        <w:rPr>
          <w:rFonts w:eastAsia="Times New Roman" w:cs="Times New Roman"/>
          <w:szCs w:val="24"/>
        </w:rPr>
        <w:t>υ</w:t>
      </w:r>
      <w:r>
        <w:rPr>
          <w:rFonts w:eastAsia="Times New Roman" w:cs="Times New Roman"/>
          <w:szCs w:val="24"/>
        </w:rPr>
        <w:t>πηρεσία κοινωνικής πολιτικής</w:t>
      </w:r>
      <w:r>
        <w:rPr>
          <w:rFonts w:eastAsia="Times New Roman" w:cs="Times New Roman"/>
          <w:szCs w:val="24"/>
        </w:rPr>
        <w:t>,</w:t>
      </w:r>
      <w:r>
        <w:rPr>
          <w:rFonts w:eastAsia="Times New Roman" w:cs="Times New Roman"/>
          <w:szCs w:val="24"/>
        </w:rPr>
        <w:t xml:space="preserve"> που είναι υποχρεωμένος να εξυπηρετεί εξαγριωμένους αλλοδαπούς</w:t>
      </w:r>
      <w:r>
        <w:rPr>
          <w:rFonts w:eastAsia="Times New Roman" w:cs="Times New Roman"/>
          <w:szCs w:val="24"/>
        </w:rPr>
        <w:t>,</w:t>
      </w:r>
      <w:r>
        <w:rPr>
          <w:rFonts w:eastAsia="Times New Roman" w:cs="Times New Roman"/>
          <w:szCs w:val="24"/>
        </w:rPr>
        <w:t xml:space="preserve"> από όλους</w:t>
      </w:r>
      <w:r>
        <w:rPr>
          <w:rFonts w:eastAsia="Times New Roman" w:cs="Times New Roman"/>
          <w:szCs w:val="24"/>
        </w:rPr>
        <w:t xml:space="preserve"> τους ανωτέρω. </w:t>
      </w:r>
    </w:p>
    <w:p w14:paraId="18B511F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Είναι γνωστή επίσης η διαδικασία επιλογής προϊσταμένων και διευθυντών, το πώς λειτουργούν τα υπηρεσιακά συμβούλια, πώς γίνονται οι κρίσεις και όλα αυτά: με καθαρά κομματικά κριτήρια. </w:t>
      </w:r>
    </w:p>
    <w:p w14:paraId="18B511F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Διαφάνεια, ισότητα, αξιοκρατία, λέξεις ξένες πολλές φορέ</w:t>
      </w:r>
      <w:r>
        <w:rPr>
          <w:rFonts w:eastAsia="Times New Roman" w:cs="Times New Roman"/>
          <w:szCs w:val="24"/>
        </w:rPr>
        <w:t>ς, αλλά που όλοι επικαλείστε κατά το δοκούν. Την ώρα μάλιστα που μιλάμε για ανάπτυξη και επενδύσεις, όποιος τολμήσει να έρθει από το εξωτερικό και να προσπαθήσει για κάτι τέτοιο, φεύγει τρέχοντας</w:t>
      </w:r>
      <w:r>
        <w:rPr>
          <w:rFonts w:eastAsia="Times New Roman" w:cs="Times New Roman"/>
          <w:szCs w:val="24"/>
        </w:rPr>
        <w:t>,</w:t>
      </w:r>
      <w:r>
        <w:rPr>
          <w:rFonts w:eastAsia="Times New Roman" w:cs="Times New Roman"/>
          <w:szCs w:val="24"/>
        </w:rPr>
        <w:t xml:space="preserve"> όταν βρεθεί μπροστά στο τέρας της γραφειοκρατίας. </w:t>
      </w:r>
    </w:p>
    <w:p w14:paraId="18B511F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Μίλησε η</w:t>
      </w:r>
      <w:r>
        <w:rPr>
          <w:rFonts w:eastAsia="Times New Roman" w:cs="Times New Roman"/>
          <w:szCs w:val="24"/>
        </w:rPr>
        <w:t xml:space="preserve"> Υπουργός για εξοικονόμηση 800 εκατομμυρίων ευρώ με την πάταξη της γραφειοκρατίας. Δεν καταλαβαίνουμε όμως πώς ακριβώς θα γίνει αυτό. Εδώ δεν αξιοποιούνται οι λίστες με τους</w:t>
      </w:r>
      <w:r>
        <w:rPr>
          <w:rFonts w:eastAsia="Times New Roman" w:cs="Times New Roman"/>
          <w:szCs w:val="24"/>
        </w:rPr>
        <w:t>,</w:t>
      </w:r>
      <w:r>
        <w:rPr>
          <w:rFonts w:eastAsia="Times New Roman" w:cs="Times New Roman"/>
          <w:szCs w:val="24"/>
        </w:rPr>
        <w:t xml:space="preserve"> γνωστούς πια</w:t>
      </w:r>
      <w:r>
        <w:rPr>
          <w:rFonts w:eastAsia="Times New Roman" w:cs="Times New Roman"/>
          <w:szCs w:val="24"/>
        </w:rPr>
        <w:t>,</w:t>
      </w:r>
      <w:r>
        <w:rPr>
          <w:rFonts w:eastAsia="Times New Roman" w:cs="Times New Roman"/>
          <w:szCs w:val="24"/>
        </w:rPr>
        <w:t xml:space="preserve"> εμπλεκόμενους -ξεχάστηκαν και αυτές-</w:t>
      </w:r>
      <w:r>
        <w:rPr>
          <w:rFonts w:eastAsia="Times New Roman" w:cs="Times New Roman"/>
          <w:szCs w:val="24"/>
        </w:rPr>
        <w:t>,</w:t>
      </w:r>
      <w:r>
        <w:rPr>
          <w:rFonts w:eastAsia="Times New Roman" w:cs="Times New Roman"/>
          <w:szCs w:val="24"/>
        </w:rPr>
        <w:t xml:space="preserve"> θα γίνει κάτι τέτοιο; </w:t>
      </w:r>
    </w:p>
    <w:p w14:paraId="18B511F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Θύματα αυτού του κατεστημένου οι πολίτες, οι δημότες, πολλές φορές και οι υπάλληλοι και τελικά το ίδιο το κράτος. Ατιμωρησία και ανευθυνότητα, έλλειψη πολιτικής βούλησης, πολιτικό κόστος. Όλα αυτά </w:t>
      </w:r>
      <w:r>
        <w:rPr>
          <w:rFonts w:eastAsia="Times New Roman" w:cs="Times New Roman"/>
          <w:szCs w:val="24"/>
        </w:rPr>
        <w:lastRenderedPageBreak/>
        <w:t>και άλλα πολλά είναι μεγάλη τροχοπέδη</w:t>
      </w:r>
      <w:r>
        <w:rPr>
          <w:rFonts w:eastAsia="Times New Roman" w:cs="Times New Roman"/>
          <w:szCs w:val="24"/>
        </w:rPr>
        <w:t>,</w:t>
      </w:r>
      <w:r>
        <w:rPr>
          <w:rFonts w:eastAsia="Times New Roman" w:cs="Times New Roman"/>
          <w:szCs w:val="24"/>
        </w:rPr>
        <w:t xml:space="preserve"> σε ένα σύστημα που σ</w:t>
      </w:r>
      <w:r>
        <w:rPr>
          <w:rFonts w:eastAsia="Times New Roman" w:cs="Times New Roman"/>
          <w:szCs w:val="24"/>
        </w:rPr>
        <w:t>υνεχίζει να λειτουργεί σε ρυθμούς περασμένου αιώνα. Πρόκειται για ένα νομοσχέδιο, που</w:t>
      </w:r>
      <w:r>
        <w:rPr>
          <w:rFonts w:eastAsia="Times New Roman" w:cs="Times New Roman"/>
          <w:szCs w:val="24"/>
        </w:rPr>
        <w:t>,</w:t>
      </w:r>
      <w:r>
        <w:rPr>
          <w:rFonts w:eastAsia="Times New Roman" w:cs="Times New Roman"/>
          <w:szCs w:val="24"/>
        </w:rPr>
        <w:t xml:space="preserve"> αν και έχει θετικά στοιχεία, ελάχιστα θα βοηθήσει στη λύση των προβλημάτων. </w:t>
      </w:r>
    </w:p>
    <w:p w14:paraId="18B511F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Φ</w:t>
      </w:r>
      <w:r>
        <w:rPr>
          <w:rFonts w:eastAsia="Times New Roman" w:cs="Times New Roman"/>
          <w:szCs w:val="24"/>
        </w:rPr>
        <w:t xml:space="preserve">υσικά, ένα άλλο καρκίνωμα, είναι αυτό των </w:t>
      </w:r>
      <w:proofErr w:type="spellStart"/>
      <w:r>
        <w:rPr>
          <w:rFonts w:eastAsia="Times New Roman" w:cs="Times New Roman"/>
          <w:szCs w:val="24"/>
        </w:rPr>
        <w:t>ψευτοσυνδικαλιστών</w:t>
      </w:r>
      <w:proofErr w:type="spellEnd"/>
      <w:r>
        <w:rPr>
          <w:rFonts w:eastAsia="Times New Roman" w:cs="Times New Roman"/>
          <w:szCs w:val="24"/>
        </w:rPr>
        <w:t xml:space="preserve"> που εκπροσωπούν δήθεν τους εργ</w:t>
      </w:r>
      <w:r>
        <w:rPr>
          <w:rFonts w:eastAsia="Times New Roman" w:cs="Times New Roman"/>
          <w:szCs w:val="24"/>
        </w:rPr>
        <w:t>αζόμενους –βλέπε ΑΔΕΔΥ κ</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λ</w:t>
      </w:r>
      <w:r>
        <w:rPr>
          <w:rFonts w:eastAsia="Times New Roman" w:cs="Times New Roman"/>
          <w:szCs w:val="24"/>
        </w:rPr>
        <w:t>.</w:t>
      </w:r>
      <w:r>
        <w:rPr>
          <w:rFonts w:eastAsia="Times New Roman" w:cs="Times New Roman"/>
          <w:szCs w:val="24"/>
        </w:rPr>
        <w:t>- και που πήγαν στη δουλειά τους μόνο τη μέρα που ορκίστηκαν</w:t>
      </w:r>
      <w:r>
        <w:rPr>
          <w:rFonts w:eastAsia="Times New Roman" w:cs="Times New Roman"/>
          <w:szCs w:val="24"/>
        </w:rPr>
        <w:t>,</w:t>
      </w:r>
      <w:r>
        <w:rPr>
          <w:rFonts w:eastAsia="Times New Roman" w:cs="Times New Roman"/>
          <w:szCs w:val="24"/>
        </w:rPr>
        <w:t xml:space="preserve"> συνήθως. </w:t>
      </w:r>
      <w:r>
        <w:rPr>
          <w:rFonts w:eastAsia="Times New Roman" w:cs="Times New Roman"/>
          <w:szCs w:val="24"/>
        </w:rPr>
        <w:t>Έ</w:t>
      </w:r>
      <w:r>
        <w:rPr>
          <w:rFonts w:eastAsia="Times New Roman" w:cs="Times New Roman"/>
          <w:szCs w:val="24"/>
        </w:rPr>
        <w:t xml:space="preserve">χουν και το απύθμενο θράσος να μας πιάνουν και στο στόμα τους. </w:t>
      </w:r>
    </w:p>
    <w:p w14:paraId="18B5120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Θετική είναι η νομοθετική βελτίωση που αφορά στις άδειες για τους υπαλλήλους που είναι </w:t>
      </w:r>
      <w:proofErr w:type="spellStart"/>
      <w:r>
        <w:rPr>
          <w:rFonts w:eastAsia="Times New Roman" w:cs="Times New Roman"/>
          <w:szCs w:val="24"/>
        </w:rPr>
        <w:t>τρίτ</w:t>
      </w:r>
      <w:r>
        <w:rPr>
          <w:rFonts w:eastAsia="Times New Roman" w:cs="Times New Roman"/>
          <w:szCs w:val="24"/>
        </w:rPr>
        <w:t>εκνοι</w:t>
      </w:r>
      <w:proofErr w:type="spellEnd"/>
      <w:r>
        <w:rPr>
          <w:rFonts w:eastAsia="Times New Roman" w:cs="Times New Roman"/>
          <w:szCs w:val="24"/>
        </w:rPr>
        <w:t xml:space="preserve"> ή πολύτεκνοι, καθώς και για τους </w:t>
      </w:r>
      <w:proofErr w:type="spellStart"/>
      <w:r>
        <w:rPr>
          <w:rFonts w:eastAsia="Times New Roman" w:cs="Times New Roman"/>
          <w:szCs w:val="24"/>
        </w:rPr>
        <w:t>μονογονείς</w:t>
      </w:r>
      <w:proofErr w:type="spellEnd"/>
      <w:r>
        <w:rPr>
          <w:rFonts w:eastAsia="Times New Roman" w:cs="Times New Roman"/>
          <w:szCs w:val="24"/>
        </w:rPr>
        <w:t xml:space="preserve">. Βέβαια, τους πολύτεκνους και τους </w:t>
      </w:r>
      <w:proofErr w:type="spellStart"/>
      <w:r>
        <w:rPr>
          <w:rFonts w:eastAsia="Times New Roman" w:cs="Times New Roman"/>
          <w:szCs w:val="24"/>
        </w:rPr>
        <w:t>τρίτεκνους</w:t>
      </w:r>
      <w:proofErr w:type="spellEnd"/>
      <w:r>
        <w:rPr>
          <w:rFonts w:eastAsia="Times New Roman" w:cs="Times New Roman"/>
          <w:szCs w:val="24"/>
        </w:rPr>
        <w:t xml:space="preserve">, κυρία Υπουργέ, τους πλήττετε αλλού. </w:t>
      </w:r>
    </w:p>
    <w:p w14:paraId="18B5120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μεταρρύθμιση του κράτους και της διοίκησης είναι ένας στόχος που δεκαετίες τώρα εξαγγέλλετ</w:t>
      </w:r>
      <w:r>
        <w:rPr>
          <w:rFonts w:eastAsia="Times New Roman" w:cs="Times New Roman"/>
          <w:szCs w:val="24"/>
        </w:rPr>
        <w:t>αι</w:t>
      </w:r>
      <w:r>
        <w:rPr>
          <w:rFonts w:eastAsia="Times New Roman" w:cs="Times New Roman"/>
          <w:szCs w:val="24"/>
        </w:rPr>
        <w:t xml:space="preserve"> πανηγυρικά από τις εκάστοτε</w:t>
      </w:r>
      <w:r>
        <w:rPr>
          <w:rFonts w:eastAsia="Times New Roman" w:cs="Times New Roman"/>
          <w:szCs w:val="24"/>
        </w:rPr>
        <w:t xml:space="preserve"> κυβερνήσεις, αλλά ποτέ δεν ολοκληρώνετ</w:t>
      </w:r>
      <w:r>
        <w:rPr>
          <w:rFonts w:eastAsia="Times New Roman" w:cs="Times New Roman"/>
          <w:szCs w:val="24"/>
        </w:rPr>
        <w:t>αι</w:t>
      </w:r>
      <w:r>
        <w:rPr>
          <w:rFonts w:eastAsia="Times New Roman" w:cs="Times New Roman"/>
          <w:szCs w:val="24"/>
        </w:rPr>
        <w:t xml:space="preserve"> και</w:t>
      </w:r>
      <w:r>
        <w:rPr>
          <w:rFonts w:eastAsia="Times New Roman" w:cs="Times New Roman"/>
          <w:szCs w:val="24"/>
        </w:rPr>
        <w:t>,</w:t>
      </w:r>
      <w:r>
        <w:rPr>
          <w:rFonts w:eastAsia="Times New Roman" w:cs="Times New Roman"/>
          <w:szCs w:val="24"/>
        </w:rPr>
        <w:t xml:space="preserve"> πάντως, δεν πραγματοποιείτ</w:t>
      </w:r>
      <w:r>
        <w:rPr>
          <w:rFonts w:eastAsia="Times New Roman" w:cs="Times New Roman"/>
          <w:szCs w:val="24"/>
        </w:rPr>
        <w:t>αι</w:t>
      </w:r>
      <w:r>
        <w:rPr>
          <w:rFonts w:eastAsia="Times New Roman" w:cs="Times New Roman"/>
          <w:szCs w:val="24"/>
        </w:rPr>
        <w:t xml:space="preserve">. </w:t>
      </w:r>
    </w:p>
    <w:p w14:paraId="18B5120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διοίκηση παραμένει πάντα ένας μηχανισμός αργοκίνητος, γραφειοκρατικός, ανίκανος να επεξεργαστεί δημόσιες πολιτικές και να εκπληρώσει αποτελέσματα και με ευελιξία και με δυνατότ</w:t>
      </w:r>
      <w:r>
        <w:rPr>
          <w:rFonts w:eastAsia="Times New Roman" w:cs="Times New Roman"/>
          <w:szCs w:val="24"/>
        </w:rPr>
        <w:t xml:space="preserve">ητες που μπορεί να έχει ένας δημόσιος τομέας. Οποιαδήποτε </w:t>
      </w:r>
      <w:r>
        <w:rPr>
          <w:rFonts w:eastAsia="Times New Roman" w:cs="Times New Roman"/>
          <w:szCs w:val="24"/>
        </w:rPr>
        <w:t>υ</w:t>
      </w:r>
      <w:r>
        <w:rPr>
          <w:rFonts w:eastAsia="Times New Roman" w:cs="Times New Roman"/>
          <w:szCs w:val="24"/>
        </w:rPr>
        <w:t xml:space="preserve">πηρεσία σήμερα στην Ελλάδα θεωρείται πια </w:t>
      </w:r>
      <w:proofErr w:type="spellStart"/>
      <w:r>
        <w:rPr>
          <w:rFonts w:eastAsia="Times New Roman" w:cs="Times New Roman"/>
          <w:szCs w:val="24"/>
        </w:rPr>
        <w:t>υποστελεχωμένη</w:t>
      </w:r>
      <w:proofErr w:type="spellEnd"/>
      <w:r>
        <w:rPr>
          <w:rFonts w:eastAsia="Times New Roman" w:cs="Times New Roman"/>
          <w:szCs w:val="24"/>
        </w:rPr>
        <w:t xml:space="preserve"> και δεν μπορεί να ανταποκριθεί στις προσδοκίες και του πολίτη και οποιουδήποτε επιχειρηματία. </w:t>
      </w:r>
    </w:p>
    <w:p w14:paraId="18B5120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Δίνονται απεριόριστες εξουσίες σε διορισμένα α</w:t>
      </w:r>
      <w:r>
        <w:rPr>
          <w:rFonts w:eastAsia="Times New Roman" w:cs="Times New Roman"/>
          <w:szCs w:val="24"/>
        </w:rPr>
        <w:t>πό την εκάστοτε κυβέρνηση διοικητικά όργανα, τα υπηρεσιακά συμβούλια και σε αιρετά όργανα της αυτοδιοίκησης, αρμόδια για τον διορισμό των υπαλλήλων των ΟΤΑ να μετακινούν αυθαίρετα και υποχρεωτικά προσωπικό</w:t>
      </w:r>
      <w:r>
        <w:rPr>
          <w:rFonts w:eastAsia="Times New Roman" w:cs="Times New Roman"/>
          <w:szCs w:val="24"/>
        </w:rPr>
        <w:t>,</w:t>
      </w:r>
      <w:r>
        <w:rPr>
          <w:rFonts w:eastAsia="Times New Roman" w:cs="Times New Roman"/>
          <w:szCs w:val="24"/>
        </w:rPr>
        <w:t xml:space="preserve"> για να συμπληρώσουν κενά του συστήματος. </w:t>
      </w:r>
    </w:p>
    <w:p w14:paraId="18B5120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Ας μη λ</w:t>
      </w:r>
      <w:r>
        <w:rPr>
          <w:rFonts w:eastAsia="Times New Roman" w:cs="Times New Roman"/>
          <w:szCs w:val="24"/>
        </w:rPr>
        <w:t xml:space="preserve">ησμονούμε ότι το σχέδιο νόμου για την κινητικότητα είναι προσανατολισμένο στις </w:t>
      </w:r>
      <w:proofErr w:type="spellStart"/>
      <w:r>
        <w:rPr>
          <w:rFonts w:eastAsia="Times New Roman" w:cs="Times New Roman"/>
          <w:szCs w:val="24"/>
        </w:rPr>
        <w:t>μνημονιακές</w:t>
      </w:r>
      <w:proofErr w:type="spellEnd"/>
      <w:r>
        <w:rPr>
          <w:rFonts w:eastAsia="Times New Roman" w:cs="Times New Roman"/>
          <w:szCs w:val="24"/>
        </w:rPr>
        <w:t xml:space="preserve"> επιταγές. Όσες ειδικές διατάξεις και αν περιλαμβάνει</w:t>
      </w:r>
      <w:r>
        <w:rPr>
          <w:rFonts w:eastAsia="Times New Roman" w:cs="Times New Roman"/>
          <w:szCs w:val="24"/>
        </w:rPr>
        <w:t>,</w:t>
      </w:r>
      <w:r>
        <w:rPr>
          <w:rFonts w:eastAsia="Times New Roman" w:cs="Times New Roman"/>
          <w:szCs w:val="24"/>
        </w:rPr>
        <w:t xml:space="preserve"> δεν έχει καθοριστικό χαρακτήρα, αλλά απλώς περιορίζεται να συμβάλει επιφανειακώς σε κάποια επιμέρους θέματα. Οι</w:t>
      </w:r>
      <w:r>
        <w:rPr>
          <w:rFonts w:eastAsia="Times New Roman" w:cs="Times New Roman"/>
          <w:szCs w:val="24"/>
        </w:rPr>
        <w:t xml:space="preserve"> Έλληνες πολίτες απαιτούν έναν δημόσιο τομέα ο οποίος θα είναι λειτουργικός</w:t>
      </w:r>
      <w:r>
        <w:rPr>
          <w:rFonts w:eastAsia="Times New Roman" w:cs="Times New Roman"/>
          <w:szCs w:val="24"/>
        </w:rPr>
        <w:t>,</w:t>
      </w:r>
      <w:r>
        <w:rPr>
          <w:rFonts w:eastAsia="Times New Roman" w:cs="Times New Roman"/>
          <w:szCs w:val="24"/>
        </w:rPr>
        <w:t xml:space="preserve"> δίκαιος και αποτελεσματικός, έναν δημόσιο τομέα συμπαραστάτη και αρωγό στα προβλήματα της καθημερινότητάς τους.</w:t>
      </w:r>
    </w:p>
    <w:p w14:paraId="18B5120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Δεν έχουμε κα</w:t>
      </w:r>
      <w:r>
        <w:rPr>
          <w:rFonts w:eastAsia="Times New Roman" w:cs="Times New Roman"/>
          <w:szCs w:val="24"/>
        </w:rPr>
        <w:t>μ</w:t>
      </w:r>
      <w:r>
        <w:rPr>
          <w:rFonts w:eastAsia="Times New Roman" w:cs="Times New Roman"/>
          <w:szCs w:val="24"/>
        </w:rPr>
        <w:t>μία εμπιστοσύνη σε αυτή την Κυβέρνηση</w:t>
      </w:r>
      <w:r>
        <w:rPr>
          <w:rFonts w:eastAsia="Times New Roman" w:cs="Times New Roman"/>
          <w:szCs w:val="24"/>
        </w:rPr>
        <w:t>,</w:t>
      </w:r>
      <w:r>
        <w:rPr>
          <w:rFonts w:eastAsia="Times New Roman" w:cs="Times New Roman"/>
          <w:szCs w:val="24"/>
        </w:rPr>
        <w:t xml:space="preserve"> που δεν έχει δ</w:t>
      </w:r>
      <w:r>
        <w:rPr>
          <w:rFonts w:eastAsia="Times New Roman" w:cs="Times New Roman"/>
          <w:szCs w:val="24"/>
        </w:rPr>
        <w:t>ώσει μέχρι στιγμής κανένα τέτοιο δείγμα, πράγμα που καταγγέλλουν ακόμα και οι ίδιοι οι εργαζόμενοι στον δημόσιο τομέα.</w:t>
      </w:r>
    </w:p>
    <w:p w14:paraId="18B5120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Φυσικά τις λύσεις δεν θα τις δώσουν οι δανειστές-τοκογλύφοι, αλλά μια έντιμη και δυνατή διακυβέρνηση ενός πραγματικά εθνικού κράτους, αυτ</w:t>
      </w:r>
      <w:r>
        <w:rPr>
          <w:rFonts w:eastAsia="Times New Roman" w:cs="Times New Roman"/>
          <w:szCs w:val="24"/>
        </w:rPr>
        <w:t>ού του κράτους που πρεσβεύει η Χρυσή Αυγή.</w:t>
      </w:r>
    </w:p>
    <w:p w14:paraId="18B5120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ευχαριστώ.</w:t>
      </w:r>
    </w:p>
    <w:p w14:paraId="18B51208"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Χρυσής Αυγής)</w:t>
      </w:r>
    </w:p>
    <w:p w14:paraId="18B51209"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Και εγώ σας ευχαριστώ, κύριε Γρέγο, και για τη συντομία.</w:t>
      </w:r>
    </w:p>
    <w:p w14:paraId="18B5120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Τον λόγο έχει ο Κοινοβουλευτικός Εκπρόσωπος της Νέας Δημοκρατίας, ο κ. Τζαβάρας, στον οποίο και εύχομαι καλή επιτυχία στα νέα του κοινοβουλευτικά καθήκοντα. </w:t>
      </w:r>
    </w:p>
    <w:p w14:paraId="18B5120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Ορίστε, κύριε Τζαβάρα.</w:t>
      </w:r>
    </w:p>
    <w:p w14:paraId="18B5120C"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Κύριε Πρόεδρε, ευχαριστώ και ιδιαίτερα σ</w:t>
      </w:r>
      <w:r>
        <w:rPr>
          <w:rFonts w:eastAsia="Times New Roman" w:cs="Times New Roman"/>
          <w:szCs w:val="24"/>
        </w:rPr>
        <w:t>α</w:t>
      </w:r>
      <w:r>
        <w:rPr>
          <w:rFonts w:eastAsia="Times New Roman" w:cs="Times New Roman"/>
          <w:szCs w:val="24"/>
        </w:rPr>
        <w:t xml:space="preserve">ς ευχαριστώ και για τις ευχές σας. </w:t>
      </w:r>
    </w:p>
    <w:p w14:paraId="18B5120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ΠΡΟΕΔΡΕΥΩΝ (Νικήτας Κακλαμάνης):</w:t>
      </w:r>
      <w:r>
        <w:rPr>
          <w:rFonts w:eastAsia="Times New Roman" w:cs="Times New Roman"/>
          <w:szCs w:val="24"/>
        </w:rPr>
        <w:t xml:space="preserve"> Παρακαλώ, παρ</w:t>
      </w:r>
      <w:r>
        <w:rPr>
          <w:rFonts w:eastAsia="Times New Roman" w:cs="Times New Roman"/>
          <w:szCs w:val="24"/>
        </w:rPr>
        <w:t xml:space="preserve">’ </w:t>
      </w:r>
      <w:r>
        <w:rPr>
          <w:rFonts w:eastAsia="Times New Roman" w:cs="Times New Roman"/>
          <w:szCs w:val="24"/>
        </w:rPr>
        <w:t xml:space="preserve">ότι αναγνωρίζω το </w:t>
      </w:r>
      <w:proofErr w:type="spellStart"/>
      <w:r>
        <w:rPr>
          <w:rFonts w:eastAsia="Times New Roman" w:cs="Times New Roman"/>
          <w:szCs w:val="24"/>
        </w:rPr>
        <w:t>δύσκολον</w:t>
      </w:r>
      <w:proofErr w:type="spellEnd"/>
      <w:r>
        <w:rPr>
          <w:rFonts w:eastAsia="Times New Roman" w:cs="Times New Roman"/>
          <w:szCs w:val="24"/>
        </w:rPr>
        <w:t>, δηλαδή ότι η κυρία Υπουργός δεν έχει ούτε Αναπληρωτή ούτε Υφυπουργό και είναι με τις ώρες μέσα στην Αίθουσα, να ειδοποιηθεί να έρθει στην Αίθουσ</w:t>
      </w:r>
      <w:r>
        <w:rPr>
          <w:rFonts w:eastAsia="Times New Roman" w:cs="Times New Roman"/>
          <w:szCs w:val="24"/>
        </w:rPr>
        <w:t xml:space="preserve">α. </w:t>
      </w:r>
    </w:p>
    <w:p w14:paraId="18B5120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Ορίστε, κύριε Τζαβάρα.</w:t>
      </w:r>
    </w:p>
    <w:p w14:paraId="18B5120F"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ΚΩΝΣΤΑΝΤΙΝΟΣ ΤΖΑΒΑΡΑΣ:</w:t>
      </w:r>
      <w:r>
        <w:rPr>
          <w:rFonts w:eastAsia="Times New Roman" w:cs="Times New Roman"/>
          <w:szCs w:val="24"/>
        </w:rPr>
        <w:t xml:space="preserve"> Η κυρία Υπουργός πράγματι δεν θα έπρεπε να ακούσει αυτά που έχω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μου να πω, γιατί δεν την αφορούν</w:t>
      </w:r>
      <w:r>
        <w:rPr>
          <w:rFonts w:eastAsia="Times New Roman" w:cs="Times New Roman"/>
          <w:szCs w:val="24"/>
        </w:rPr>
        <w:t>,</w:t>
      </w:r>
      <w:r>
        <w:rPr>
          <w:rFonts w:eastAsia="Times New Roman" w:cs="Times New Roman"/>
          <w:szCs w:val="24"/>
        </w:rPr>
        <w:t xml:space="preserve"> υπό την έννοια ότι δεν είναι αυτή που επέλεξε και διαμόρφωσε το περιεχόμενο της νομοθετικής πρωτοβο</w:t>
      </w:r>
      <w:r>
        <w:rPr>
          <w:rFonts w:eastAsia="Times New Roman" w:cs="Times New Roman"/>
          <w:szCs w:val="24"/>
        </w:rPr>
        <w:t xml:space="preserve">υλίας για την οποία σήμερα γίνεται λόγος στη Βουλή. </w:t>
      </w:r>
    </w:p>
    <w:p w14:paraId="18B5121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Όμως, πιστεύω ότι θα πρέπει να ενδιαφερθεί, γιατί αυτή είναι η Υπουργός που θα κληθεί να εφαρμόσει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νόμο, να προφυλάξει τη δημόσια διοίκηση από τις εγγενείς διαμαρτίες που μπορεί να έχει αυτό το</w:t>
      </w:r>
      <w:r>
        <w:rPr>
          <w:rFonts w:eastAsia="Times New Roman" w:cs="Times New Roman"/>
          <w:szCs w:val="24"/>
        </w:rPr>
        <w:t xml:space="preserve"> νομοθετικό κείμενο. </w:t>
      </w:r>
    </w:p>
    <w:p w14:paraId="18B5121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Βέβαια ένα από τα πιο χαρακτηριστικά σημεία</w:t>
      </w:r>
      <w:r>
        <w:rPr>
          <w:rFonts w:eastAsia="Times New Roman" w:cs="Times New Roman"/>
          <w:szCs w:val="24"/>
        </w:rPr>
        <w:t>,</w:t>
      </w:r>
      <w:r>
        <w:rPr>
          <w:rFonts w:eastAsia="Times New Roman" w:cs="Times New Roman"/>
          <w:szCs w:val="24"/>
        </w:rPr>
        <w:t xml:space="preserve"> για τα οποία αξίζει να γίνει λόγος, είναι ότι ο ΣΥΡΙΖΑ, μέσω αυτού του νομοθετήματος, μέσω αυτού του σχεδίου νόμου, έρχεται αντιμέτωπος με το παρελθόν του, έρχεται αντιμέτωπος με το </w:t>
      </w:r>
      <w:proofErr w:type="spellStart"/>
      <w:r>
        <w:rPr>
          <w:rFonts w:eastAsia="Times New Roman" w:cs="Times New Roman"/>
          <w:szCs w:val="24"/>
        </w:rPr>
        <w:t>αντιμνη</w:t>
      </w:r>
      <w:r>
        <w:rPr>
          <w:rFonts w:eastAsia="Times New Roman" w:cs="Times New Roman"/>
          <w:szCs w:val="24"/>
        </w:rPr>
        <w:t>μονιακό</w:t>
      </w:r>
      <w:proofErr w:type="spellEnd"/>
      <w:r>
        <w:rPr>
          <w:rFonts w:eastAsia="Times New Roman" w:cs="Times New Roman"/>
          <w:szCs w:val="24"/>
        </w:rPr>
        <w:t xml:space="preserve"> του ήθος και κυρίως σήμερα εμφανίζεται </w:t>
      </w:r>
      <w:proofErr w:type="spellStart"/>
      <w:r>
        <w:rPr>
          <w:rFonts w:eastAsia="Times New Roman" w:cs="Times New Roman"/>
          <w:szCs w:val="24"/>
        </w:rPr>
        <w:t>ενώπι</w:t>
      </w:r>
      <w:r>
        <w:rPr>
          <w:rFonts w:eastAsia="Times New Roman" w:cs="Times New Roman"/>
          <w:szCs w:val="24"/>
        </w:rPr>
        <w:t>ό</w:t>
      </w:r>
      <w:r>
        <w:rPr>
          <w:rFonts w:eastAsia="Times New Roman" w:cs="Times New Roman"/>
          <w:szCs w:val="24"/>
        </w:rPr>
        <w:t>ν</w:t>
      </w:r>
      <w:proofErr w:type="spellEnd"/>
      <w:r>
        <w:rPr>
          <w:rFonts w:eastAsia="Times New Roman" w:cs="Times New Roman"/>
          <w:szCs w:val="24"/>
        </w:rPr>
        <w:t xml:space="preserve"> </w:t>
      </w:r>
      <w:r>
        <w:rPr>
          <w:rFonts w:eastAsia="Times New Roman" w:cs="Times New Roman"/>
          <w:szCs w:val="24"/>
        </w:rPr>
        <w:t>μας,</w:t>
      </w:r>
      <w:r>
        <w:rPr>
          <w:rFonts w:eastAsia="Times New Roman" w:cs="Times New Roman"/>
          <w:szCs w:val="24"/>
        </w:rPr>
        <w:t xml:space="preserve"> αντιμετωπίζοντας την επιστροφή του απωθημένου ως πηγή χαράς. Γιατί όλοι γνωρίζουμε ότι η κινητικότητα είναι θεσμός που δεν υπήρχε στο δημοσιοϋπαλληλικό δίκαιο ούτε γενικώς στη δημόσια διοίκηση. </w:t>
      </w:r>
    </w:p>
    <w:p w14:paraId="18B5121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w:t>
      </w:r>
      <w:r>
        <w:rPr>
          <w:rFonts w:eastAsia="Times New Roman" w:cs="Times New Roman"/>
          <w:szCs w:val="24"/>
        </w:rPr>
        <w:t xml:space="preserve"> κινητικότητα ως θεσμός είναι επείσακτος. Μας παραγγέλθηκε από την τρόικα και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αυτ</w:t>
      </w:r>
      <w:r>
        <w:rPr>
          <w:rFonts w:eastAsia="Times New Roman" w:cs="Times New Roman"/>
          <w:szCs w:val="24"/>
        </w:rPr>
        <w:t>ό</w:t>
      </w:r>
      <w:r>
        <w:rPr>
          <w:rFonts w:eastAsia="Times New Roman" w:cs="Times New Roman"/>
          <w:szCs w:val="24"/>
        </w:rPr>
        <w:t xml:space="preserve"> νομοθετήθηκε με το</w:t>
      </w:r>
      <w:r>
        <w:rPr>
          <w:rFonts w:eastAsia="Times New Roman" w:cs="Times New Roman"/>
          <w:szCs w:val="24"/>
        </w:rPr>
        <w:t>ν</w:t>
      </w:r>
      <w:r>
        <w:rPr>
          <w:rFonts w:eastAsia="Times New Roman" w:cs="Times New Roman"/>
          <w:szCs w:val="24"/>
        </w:rPr>
        <w:t xml:space="preserve"> νόμο Ρέππα. Το άρθρο 5 του ν.4024 για πρώτη φορά εισάγει το θεσμό της κοινωνικής κινητικότητας στον δημόσιο τομέα και μάλιστα με έναν τρόπο ξ</w:t>
      </w:r>
      <w:r>
        <w:rPr>
          <w:rFonts w:eastAsia="Times New Roman" w:cs="Times New Roman"/>
          <w:szCs w:val="24"/>
        </w:rPr>
        <w:t xml:space="preserve">εχωριστό. Καταργεί όλες τις διακρίσεις και όλα τα σύνορα μεταξύ των δημοσιών </w:t>
      </w:r>
      <w:r>
        <w:rPr>
          <w:rFonts w:eastAsia="Times New Roman" w:cs="Times New Roman"/>
          <w:szCs w:val="24"/>
        </w:rPr>
        <w:t>υ</w:t>
      </w:r>
      <w:r>
        <w:rPr>
          <w:rFonts w:eastAsia="Times New Roman" w:cs="Times New Roman"/>
          <w:szCs w:val="24"/>
        </w:rPr>
        <w:t>πηρεσιών του δημοσίου τομέα και δημιουργεί τη θεσμική δυνατότητα του οποιουδήποτε υπαλλήλου να μετακινείται εκεί όπου υπάρχει ανάγκη. Δηλαδή, μέσω της κινητικότητας ο εκσυγχρονισ</w:t>
      </w:r>
      <w:r>
        <w:rPr>
          <w:rFonts w:eastAsia="Times New Roman" w:cs="Times New Roman"/>
          <w:szCs w:val="24"/>
        </w:rPr>
        <w:t xml:space="preserve">μός που υπηρετήθηκε στη δημόσια διοίκηση είναι η υποχρέωση του κράτους </w:t>
      </w:r>
      <w:r>
        <w:rPr>
          <w:rFonts w:eastAsia="Times New Roman" w:cs="Times New Roman"/>
          <w:szCs w:val="24"/>
        </w:rPr>
        <w:lastRenderedPageBreak/>
        <w:t xml:space="preserve">να πηγαίνει υπαλλήλους εκεί όπου υπάρχουν κενές θέσεις, αφού τους παραλαμβάνει από εκεί </w:t>
      </w:r>
      <w:r>
        <w:rPr>
          <w:rFonts w:eastAsia="Times New Roman" w:cs="Times New Roman"/>
          <w:szCs w:val="24"/>
        </w:rPr>
        <w:t>ό</w:t>
      </w:r>
      <w:r>
        <w:rPr>
          <w:rFonts w:eastAsia="Times New Roman" w:cs="Times New Roman"/>
          <w:szCs w:val="24"/>
        </w:rPr>
        <w:t xml:space="preserve">που υπάρχουν πλεονάζουσες θέσεις. </w:t>
      </w:r>
    </w:p>
    <w:p w14:paraId="18B5121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Άρα, λοιπόν, χαίρομαι ιδιαιτέρως σήμερα</w:t>
      </w:r>
      <w:r>
        <w:rPr>
          <w:rFonts w:eastAsia="Times New Roman" w:cs="Times New Roman"/>
          <w:szCs w:val="24"/>
        </w:rPr>
        <w:t>,</w:t>
      </w:r>
      <w:r>
        <w:rPr>
          <w:rFonts w:eastAsia="Times New Roman" w:cs="Times New Roman"/>
          <w:szCs w:val="24"/>
        </w:rPr>
        <w:t xml:space="preserve"> όταν στην αιτιολογικ</w:t>
      </w:r>
      <w:r>
        <w:rPr>
          <w:rFonts w:eastAsia="Times New Roman" w:cs="Times New Roman"/>
          <w:szCs w:val="24"/>
        </w:rPr>
        <w:t>ή έκθεση αυτού του νομοσχεδίου διαπιστώνω να γράφεται και από πολλούς συναδέλφους της Πλειοψηφίας ακούω να λέγεται πανηγυρικά ότι αυτό είναι ένα χρήσιμο εργαλείο</w:t>
      </w:r>
      <w:r>
        <w:rPr>
          <w:rFonts w:eastAsia="Times New Roman" w:cs="Times New Roman"/>
          <w:szCs w:val="24"/>
        </w:rPr>
        <w:t>,</w:t>
      </w:r>
      <w:r>
        <w:rPr>
          <w:rFonts w:eastAsia="Times New Roman" w:cs="Times New Roman"/>
          <w:szCs w:val="24"/>
        </w:rPr>
        <w:t xml:space="preserve"> για να λύσουμε πραγματικές ανάγκες στο</w:t>
      </w:r>
      <w:r>
        <w:rPr>
          <w:rFonts w:eastAsia="Times New Roman" w:cs="Times New Roman"/>
          <w:szCs w:val="24"/>
        </w:rPr>
        <w:t>ν</w:t>
      </w:r>
      <w:r>
        <w:rPr>
          <w:rFonts w:eastAsia="Times New Roman" w:cs="Times New Roman"/>
          <w:szCs w:val="24"/>
        </w:rPr>
        <w:t xml:space="preserve"> χώρο της δημόσιας διοίκησης. </w:t>
      </w:r>
    </w:p>
    <w:p w14:paraId="18B5121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Καλωσορίσατε, λοιπόν, σ</w:t>
      </w:r>
      <w:r>
        <w:rPr>
          <w:rFonts w:eastAsia="Times New Roman" w:cs="Times New Roman"/>
          <w:szCs w:val="24"/>
        </w:rPr>
        <w:t>ε αυτή την καινούρ</w:t>
      </w:r>
      <w:r>
        <w:rPr>
          <w:rFonts w:eastAsia="Times New Roman" w:cs="Times New Roman"/>
          <w:szCs w:val="24"/>
        </w:rPr>
        <w:t>γ</w:t>
      </w:r>
      <w:r>
        <w:rPr>
          <w:rFonts w:eastAsia="Times New Roman" w:cs="Times New Roman"/>
          <w:szCs w:val="24"/>
        </w:rPr>
        <w:t>ια μεταρρυθμιστική προσπάθεια, την οποία, όμως, βλέπω ότι</w:t>
      </w:r>
      <w:r>
        <w:rPr>
          <w:rFonts w:eastAsia="Times New Roman" w:cs="Times New Roman"/>
          <w:szCs w:val="24"/>
        </w:rPr>
        <w:t>,</w:t>
      </w:r>
      <w:r>
        <w:rPr>
          <w:rFonts w:eastAsia="Times New Roman" w:cs="Times New Roman"/>
          <w:szCs w:val="24"/>
        </w:rPr>
        <w:t xml:space="preserve"> αντί να την υπηρετείτε με τον τρόπο που απαιτείται</w:t>
      </w:r>
      <w:r>
        <w:rPr>
          <w:rFonts w:eastAsia="Times New Roman" w:cs="Times New Roman"/>
          <w:szCs w:val="24"/>
        </w:rPr>
        <w:t>,</w:t>
      </w:r>
      <w:r>
        <w:rPr>
          <w:rFonts w:eastAsia="Times New Roman" w:cs="Times New Roman"/>
          <w:szCs w:val="24"/>
        </w:rPr>
        <w:t xml:space="preserve"> για να γίνει πράγματι ένα εργαλείο που λύνει ανάγκες απασχόλησης και αποτελεσματικότητας στον δημόσιο τομέα, ε</w:t>
      </w:r>
      <w:r>
        <w:rPr>
          <w:rFonts w:eastAsia="Times New Roman"/>
          <w:szCs w:val="24"/>
        </w:rPr>
        <w:t>ντούτοις, η συγκ</w:t>
      </w:r>
      <w:r>
        <w:rPr>
          <w:rFonts w:eastAsia="Times New Roman"/>
          <w:szCs w:val="24"/>
        </w:rPr>
        <w:t xml:space="preserve">εκριμένη αιτιολογική έκθεση δεν αναφέρει πουθενά την ιστορία του θεσμού, λες και αυτός ο θεσμός δημιουργήθηκε εκ του μηδενός, </w:t>
      </w:r>
      <w:r>
        <w:rPr>
          <w:rFonts w:eastAsia="Times New Roman"/>
          <w:szCs w:val="24"/>
          <w:lang w:val="en-US"/>
        </w:rPr>
        <w:t>ex</w:t>
      </w:r>
      <w:r>
        <w:rPr>
          <w:rFonts w:eastAsia="Times New Roman"/>
          <w:szCs w:val="24"/>
        </w:rPr>
        <w:t xml:space="preserve"> </w:t>
      </w:r>
      <w:r>
        <w:rPr>
          <w:rFonts w:eastAsia="Times New Roman"/>
          <w:szCs w:val="24"/>
          <w:lang w:val="en-US"/>
        </w:rPr>
        <w:t>nihilo</w:t>
      </w:r>
      <w:r>
        <w:rPr>
          <w:rFonts w:eastAsia="Times New Roman"/>
          <w:szCs w:val="24"/>
        </w:rPr>
        <w:t>.</w:t>
      </w:r>
      <w:r>
        <w:rPr>
          <w:rFonts w:eastAsia="Times New Roman" w:cs="Times New Roman"/>
          <w:szCs w:val="24"/>
        </w:rPr>
        <w:t xml:space="preserve"> </w:t>
      </w:r>
    </w:p>
    <w:p w14:paraId="18B51215" w14:textId="77777777" w:rsidR="003250C9" w:rsidRDefault="00D334B4">
      <w:pPr>
        <w:spacing w:line="600" w:lineRule="auto"/>
        <w:ind w:firstLine="720"/>
        <w:jc w:val="both"/>
        <w:rPr>
          <w:rFonts w:eastAsia="Times New Roman"/>
          <w:szCs w:val="24"/>
        </w:rPr>
      </w:pPr>
      <w:r>
        <w:rPr>
          <w:rFonts w:eastAsia="Times New Roman"/>
          <w:szCs w:val="24"/>
        </w:rPr>
        <w:lastRenderedPageBreak/>
        <w:t>Δεν είναι, όμως, έτσι, γιατί αμέσως μετά τον κ. Ρέππα επανήλθε η Βουλή των Ελλήνων και με τον ν.4093 -το μεσοπρόθεσμο,</w:t>
      </w:r>
      <w:r>
        <w:rPr>
          <w:rFonts w:eastAsia="Times New Roman"/>
          <w:szCs w:val="24"/>
        </w:rPr>
        <w:t xml:space="preserve"> αν δεν </w:t>
      </w:r>
      <w:proofErr w:type="spellStart"/>
      <w:r>
        <w:rPr>
          <w:rFonts w:eastAsia="Times New Roman"/>
          <w:szCs w:val="24"/>
        </w:rPr>
        <w:t>απατώμαι</w:t>
      </w:r>
      <w:proofErr w:type="spellEnd"/>
      <w:r>
        <w:rPr>
          <w:rFonts w:eastAsia="Times New Roman"/>
          <w:szCs w:val="24"/>
        </w:rPr>
        <w:t>, ήταν αυτό- έφτιαξε μια κινητικότητα, η οποία από τον στενά δημόσιο τομέα συμπεριέλαβε ως ενιαίο υπηρεσιακό χώρο, εντός του οποίου ήτο δυνατόν η μετακίνηση των υπαλλήλων, και τον ευρύτερο δημόσιο τομέα.</w:t>
      </w:r>
    </w:p>
    <w:p w14:paraId="18B51216" w14:textId="77777777" w:rsidR="003250C9" w:rsidRDefault="00D334B4">
      <w:pPr>
        <w:spacing w:line="600" w:lineRule="auto"/>
        <w:ind w:firstLine="720"/>
        <w:jc w:val="both"/>
        <w:rPr>
          <w:rFonts w:eastAsia="Times New Roman"/>
          <w:szCs w:val="24"/>
        </w:rPr>
      </w:pPr>
      <w:r>
        <w:rPr>
          <w:rFonts w:eastAsia="Times New Roman"/>
          <w:szCs w:val="24"/>
        </w:rPr>
        <w:t>Εκτός από τον νόμο αυτό, το 2013 επί</w:t>
      </w:r>
      <w:r>
        <w:rPr>
          <w:rFonts w:eastAsia="Times New Roman"/>
          <w:szCs w:val="24"/>
        </w:rPr>
        <w:t xml:space="preserve"> υπουργίας Κυριάκου Μητσοτάκη θεσπίστηκε και η διάταξη του άρθρου 91 του ν.4172, η οποία και άρτια είναι και κυρίως είχε ένα πολύ μεγάλο προτέρημα, είχε μία αρετή μεταρρυθμιστική. Έκανε αυτό που λείπει σήμερα από το δικό σας νομοσχέδιο. </w:t>
      </w:r>
      <w:r>
        <w:rPr>
          <w:rFonts w:eastAsia="Times New Roman"/>
          <w:szCs w:val="24"/>
        </w:rPr>
        <w:t>Π</w:t>
      </w:r>
      <w:r>
        <w:rPr>
          <w:rFonts w:eastAsia="Times New Roman"/>
          <w:szCs w:val="24"/>
        </w:rPr>
        <w:t>οιο είναι αυτό; Εί</w:t>
      </w:r>
      <w:r>
        <w:rPr>
          <w:rFonts w:eastAsia="Times New Roman"/>
          <w:szCs w:val="24"/>
        </w:rPr>
        <w:t xml:space="preserve">ναι αυτό που είπαν οι </w:t>
      </w:r>
      <w:proofErr w:type="spellStart"/>
      <w:r>
        <w:rPr>
          <w:rFonts w:eastAsia="Times New Roman"/>
          <w:szCs w:val="24"/>
        </w:rPr>
        <w:t>προλαλήσαντες</w:t>
      </w:r>
      <w:proofErr w:type="spellEnd"/>
      <w:r>
        <w:rPr>
          <w:rFonts w:eastAsia="Times New Roman"/>
          <w:szCs w:val="24"/>
        </w:rPr>
        <w:t xml:space="preserve"> συνάδελφοί μου</w:t>
      </w:r>
      <w:r>
        <w:rPr>
          <w:rFonts w:eastAsia="Times New Roman"/>
          <w:szCs w:val="24"/>
        </w:rPr>
        <w:t>,</w:t>
      </w:r>
      <w:r>
        <w:rPr>
          <w:rFonts w:eastAsia="Times New Roman"/>
          <w:szCs w:val="24"/>
        </w:rPr>
        <w:t xml:space="preserve"> ότι δεν υπάρχουν αντικειμενικά, προκαθορισμένα κριτήρια και δεν υπάρχει </w:t>
      </w:r>
      <w:proofErr w:type="spellStart"/>
      <w:r>
        <w:rPr>
          <w:rFonts w:eastAsia="Times New Roman"/>
          <w:szCs w:val="24"/>
        </w:rPr>
        <w:t>μοριοδότηση</w:t>
      </w:r>
      <w:proofErr w:type="spellEnd"/>
      <w:r>
        <w:rPr>
          <w:rFonts w:eastAsia="Times New Roman"/>
          <w:szCs w:val="24"/>
        </w:rPr>
        <w:t xml:space="preserve"> αυτών των κριτηρίων από τον φορέα που υποδέχεται, αξιολογεί και, τελικώς, επιλέγει αυτούς που μετακινούνται από μία οργα</w:t>
      </w:r>
      <w:r>
        <w:rPr>
          <w:rFonts w:eastAsia="Times New Roman"/>
          <w:szCs w:val="24"/>
        </w:rPr>
        <w:t>νική θέση σε μία άλλη.</w:t>
      </w:r>
    </w:p>
    <w:p w14:paraId="18B51217" w14:textId="77777777" w:rsidR="003250C9" w:rsidRDefault="00D334B4">
      <w:pPr>
        <w:spacing w:line="600" w:lineRule="auto"/>
        <w:ind w:firstLine="720"/>
        <w:jc w:val="both"/>
        <w:rPr>
          <w:rFonts w:eastAsia="Times New Roman"/>
          <w:szCs w:val="24"/>
        </w:rPr>
      </w:pPr>
      <w:r>
        <w:rPr>
          <w:rFonts w:eastAsia="Times New Roman"/>
          <w:szCs w:val="24"/>
        </w:rPr>
        <w:lastRenderedPageBreak/>
        <w:t>Πράγματι, στ</w:t>
      </w:r>
      <w:r>
        <w:rPr>
          <w:rFonts w:eastAsia="Times New Roman"/>
          <w:szCs w:val="24"/>
        </w:rPr>
        <w:t>ο</w:t>
      </w:r>
      <w:r>
        <w:rPr>
          <w:rFonts w:eastAsia="Times New Roman"/>
          <w:szCs w:val="24"/>
        </w:rPr>
        <w:t xml:space="preserve"> πλαίσι</w:t>
      </w:r>
      <w:r>
        <w:rPr>
          <w:rFonts w:eastAsia="Times New Roman"/>
          <w:szCs w:val="24"/>
        </w:rPr>
        <w:t>ο</w:t>
      </w:r>
      <w:r>
        <w:rPr>
          <w:rFonts w:eastAsia="Times New Roman"/>
          <w:szCs w:val="24"/>
        </w:rPr>
        <w:t xml:space="preserve"> αυτής της διάταξης τότε, ο Κυριάκος Μητσοτάκης εξέδωσε –δεν ήταν καλά πληροφορημένος ο ειδικός αγορητής του Ποταμιού- μία μνημειώδη υπουργική απόφαση, την 222.74/2013. Θα ήθελα, αν κάποιος από τους συναδέλφους ε</w:t>
      </w:r>
      <w:r>
        <w:rPr>
          <w:rFonts w:eastAsia="Times New Roman"/>
          <w:szCs w:val="24"/>
        </w:rPr>
        <w:t>νδιαφέρεται πραγματικά, να της ρίξει ένα βλέφαρο, να τη διατρέξει έστω, για να δει πώς ακριβώς υπηρετούνται με συγκεκριμένες κανονιστικές προβλέψεις οι αρχές της διαφάνειας, οι αρχές της αμεροληψίας και, κυρίως, οι αρχές της αξιοκρατίας, γιατί αυτές οι αρχ</w:t>
      </w:r>
      <w:r>
        <w:rPr>
          <w:rFonts w:eastAsia="Times New Roman"/>
          <w:szCs w:val="24"/>
        </w:rPr>
        <w:t xml:space="preserve">ές είναι που καθιστούν ύποπτο το νομοθέτημα αυτό. </w:t>
      </w:r>
    </w:p>
    <w:p w14:paraId="18B51218" w14:textId="77777777" w:rsidR="003250C9" w:rsidRDefault="00D334B4">
      <w:pPr>
        <w:spacing w:line="600" w:lineRule="auto"/>
        <w:ind w:firstLine="720"/>
        <w:jc w:val="both"/>
        <w:rPr>
          <w:rFonts w:eastAsia="Times New Roman"/>
          <w:szCs w:val="24"/>
        </w:rPr>
      </w:pPr>
      <w:r>
        <w:rPr>
          <w:rFonts w:eastAsia="Times New Roman"/>
          <w:szCs w:val="24"/>
        </w:rPr>
        <w:t>Δεν είναι ο εθελούσιος χαρακτήρας, όπως λέτε, γιατί απέναντι στον εθελούσιο χαρακτήρα, έχετε βάλει μια εξαίρεση, που πιστεύω ότι κατά κόρον θα χρησιμοποιηθεί, αφού πράγματι εθελοντική -από την πείρα μας το</w:t>
      </w:r>
      <w:r>
        <w:rPr>
          <w:rFonts w:eastAsia="Times New Roman"/>
          <w:szCs w:val="24"/>
        </w:rPr>
        <w:t xml:space="preserve"> ξέρουμε- είναι η μετακίνηση ενός υπαλλήλου τη στιγμή που αποκτά περισσότερα προσόντα, έχει μια καλύτερη εξέλιξη, γιατί πήρε κάποιο πτυχίο κατά τη διάρκεια της υπηρεσίας του και, στη συνέχεια, μπορεί μ’ αυτόν τον τρόπο να ζητήσει να πάει σε άλλη κατηγορία,</w:t>
      </w:r>
      <w:r>
        <w:rPr>
          <w:rFonts w:eastAsia="Times New Roman"/>
          <w:szCs w:val="24"/>
        </w:rPr>
        <w:t xml:space="preserve"> σε μεγαλύτερη, σε ανώτερη κατηγορία ή σε άλλο κλάδο. Εκεί, πράγματι, πολύ καλά ισχύει το γεγονός του εθελούσιου χαρακτήρα. </w:t>
      </w:r>
    </w:p>
    <w:p w14:paraId="18B51219" w14:textId="77777777" w:rsidR="003250C9" w:rsidRDefault="00D334B4">
      <w:pPr>
        <w:spacing w:line="600" w:lineRule="auto"/>
        <w:ind w:firstLine="720"/>
        <w:jc w:val="both"/>
        <w:rPr>
          <w:rFonts w:eastAsia="Times New Roman"/>
          <w:szCs w:val="24"/>
        </w:rPr>
      </w:pPr>
      <w:r>
        <w:rPr>
          <w:rFonts w:eastAsia="Times New Roman"/>
          <w:szCs w:val="24"/>
        </w:rPr>
        <w:lastRenderedPageBreak/>
        <w:t>Όμως, εκεί που το πρόβλημα δημιουργείται είναι όταν έχουμε πλεονάζον προσωπικό σ’ έναν συγκεκριμένο τομέα ή σ’ έναν συγκεκριμένο φο</w:t>
      </w:r>
      <w:r>
        <w:rPr>
          <w:rFonts w:eastAsia="Times New Roman"/>
          <w:szCs w:val="24"/>
        </w:rPr>
        <w:t>ρέα και πάρα δίπλα, εκεί που χρειάζεται πολλή δουλειά, εκεί που, ενδεχομένως, χρειάζεται περισσότερος κόπος, δεν πηγαίνει κανένας. Εκεί, με ποιον τρόπο θα αναγκαστεί αυτός που είναι πλεονάζ</w:t>
      </w:r>
      <w:r>
        <w:rPr>
          <w:rFonts w:eastAsia="Times New Roman"/>
          <w:szCs w:val="24"/>
        </w:rPr>
        <w:t>ω</w:t>
      </w:r>
      <w:r>
        <w:rPr>
          <w:rFonts w:eastAsia="Times New Roman"/>
          <w:szCs w:val="24"/>
        </w:rPr>
        <w:t>ν, αλλά θέλει να παραμείνει δημόσιος υπάλληλος, να προσφέρει στο κ</w:t>
      </w:r>
      <w:r>
        <w:rPr>
          <w:rFonts w:eastAsia="Times New Roman"/>
          <w:szCs w:val="24"/>
        </w:rPr>
        <w:t>οινωνικό σύνολο με τη μετακίνησή του εκεί όπου πραγματικά τον έχει ανάγκη το κράτος; Αυτό είναι ένα ζήτημα που θα το αντιμετωπίσουμε.</w:t>
      </w:r>
    </w:p>
    <w:p w14:paraId="18B5121A" w14:textId="77777777" w:rsidR="003250C9" w:rsidRDefault="00D334B4">
      <w:pPr>
        <w:spacing w:line="600" w:lineRule="auto"/>
        <w:ind w:firstLine="720"/>
        <w:jc w:val="both"/>
        <w:rPr>
          <w:rFonts w:eastAsia="Times New Roman"/>
          <w:szCs w:val="24"/>
        </w:rPr>
      </w:pPr>
      <w:r>
        <w:rPr>
          <w:rFonts w:eastAsia="Times New Roman"/>
          <w:szCs w:val="24"/>
        </w:rPr>
        <w:t>Επίσης, πρέπει να ξέρετε ότι θα αντιμετωπίσετε και ζητήματα που έχουν να κάνουν κυρίως με τη διατύπωση του άρθρου 7 παράγρ</w:t>
      </w:r>
      <w:r>
        <w:rPr>
          <w:rFonts w:eastAsia="Times New Roman"/>
          <w:szCs w:val="24"/>
        </w:rPr>
        <w:t xml:space="preserve">αφος 3. Εκεί, όπως </w:t>
      </w:r>
      <w:proofErr w:type="spellStart"/>
      <w:r>
        <w:rPr>
          <w:rFonts w:eastAsia="Times New Roman"/>
          <w:szCs w:val="24"/>
        </w:rPr>
        <w:t>ελέχθη</w:t>
      </w:r>
      <w:proofErr w:type="spellEnd"/>
      <w:r>
        <w:rPr>
          <w:rFonts w:eastAsia="Times New Roman"/>
          <w:szCs w:val="24"/>
        </w:rPr>
        <w:t>, δημιουργείται ένα καθεστώς αδιαφανούς διαχείρισης της υποδοχής αυτών που αφήνουν τη θέση τους</w:t>
      </w:r>
      <w:r>
        <w:rPr>
          <w:rFonts w:eastAsia="Times New Roman"/>
          <w:szCs w:val="24"/>
        </w:rPr>
        <w:t>,</w:t>
      </w:r>
      <w:r>
        <w:rPr>
          <w:rFonts w:eastAsia="Times New Roman"/>
          <w:szCs w:val="24"/>
        </w:rPr>
        <w:t xml:space="preserve"> για να πάνε μετακινούμενοι ή μετατασσόμενοι σε μια νέα θέση.</w:t>
      </w:r>
    </w:p>
    <w:p w14:paraId="18B5121B" w14:textId="77777777" w:rsidR="003250C9" w:rsidRDefault="00D334B4">
      <w:pPr>
        <w:spacing w:line="600" w:lineRule="auto"/>
        <w:ind w:firstLine="720"/>
        <w:jc w:val="both"/>
        <w:rPr>
          <w:rFonts w:eastAsia="Times New Roman"/>
          <w:szCs w:val="24"/>
        </w:rPr>
      </w:pPr>
      <w:r>
        <w:rPr>
          <w:rFonts w:eastAsia="Times New Roman"/>
          <w:szCs w:val="24"/>
        </w:rPr>
        <w:lastRenderedPageBreak/>
        <w:t>Ε</w:t>
      </w:r>
      <w:r>
        <w:rPr>
          <w:rFonts w:eastAsia="Times New Roman"/>
          <w:szCs w:val="24"/>
        </w:rPr>
        <w:t>δώ θα μου επιτρέψετε, κυρία Υπουργέ, να σας αφιερώσω κάποιες νομικές σκέ</w:t>
      </w:r>
      <w:r>
        <w:rPr>
          <w:rFonts w:eastAsia="Times New Roman"/>
          <w:szCs w:val="24"/>
        </w:rPr>
        <w:t>ψεις, γιατί αυτές είναι που χρειάζεται να κάνουμε. Αυτό που λέγεται μετάταξη είναι μια σύνθετη διαδικασία, η οποία αποτελείται από δύο μερικότερες πράξεις. Η πρώτη πράξη είναι η απόλυση αυτού που μετατάσσεται από τη θέση που κατείχε μέχρι τη στιγμή της μετ</w:t>
      </w:r>
      <w:r>
        <w:rPr>
          <w:rFonts w:eastAsia="Times New Roman"/>
          <w:szCs w:val="24"/>
        </w:rPr>
        <w:t>άταξής του και, στη συνέχεια, είναι η πρόσληψή του, η τοποθέτησή του στη θέση, για την οποία προορίζεται και καταλαμβάνει.</w:t>
      </w:r>
    </w:p>
    <w:p w14:paraId="18B5121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Αντιλαμβάνεστε, λοιπόν, ότι εδώ υπάρχουν δύο ζητήματα: Πρώτον, έρχεται μία απόλυση, για την οποία δεν γνωμοδοτεί κανένα υπηρεσιακό συ</w:t>
      </w:r>
      <w:r>
        <w:rPr>
          <w:rFonts w:eastAsia="Times New Roman" w:cs="Times New Roman"/>
          <w:szCs w:val="24"/>
        </w:rPr>
        <w:t>μβούλιο, που με βάση τη διάταξη του άρθρου 103 παρ</w:t>
      </w:r>
      <w:r>
        <w:rPr>
          <w:rFonts w:eastAsia="Times New Roman" w:cs="Times New Roman"/>
          <w:szCs w:val="24"/>
        </w:rPr>
        <w:t>άγραφος</w:t>
      </w:r>
      <w:r>
        <w:rPr>
          <w:rFonts w:eastAsia="Times New Roman" w:cs="Times New Roman"/>
          <w:szCs w:val="24"/>
        </w:rPr>
        <w:t xml:space="preserve"> 4 πρέπει να γνωμοδοτεί πριν γίνει αυτή η παύση. </w:t>
      </w:r>
      <w:r>
        <w:rPr>
          <w:rFonts w:eastAsia="Times New Roman" w:cs="Times New Roman"/>
          <w:szCs w:val="24"/>
        </w:rPr>
        <w:t>Ε</w:t>
      </w:r>
      <w:r>
        <w:rPr>
          <w:rFonts w:eastAsia="Times New Roman" w:cs="Times New Roman"/>
          <w:szCs w:val="24"/>
        </w:rPr>
        <w:t xml:space="preserve">δώ βεβαίως ξέρουν οι εξ ημών νομικοί ότι αυτό καθιστά απολύτως ανίσχυρη όλη τη διαδικασία. Μάλιστα, αυτό το υπηρεσιακό συμβούλιο λέει η συγκεκριμένη </w:t>
      </w:r>
      <w:r>
        <w:rPr>
          <w:rFonts w:eastAsia="Times New Roman" w:cs="Times New Roman"/>
          <w:szCs w:val="24"/>
        </w:rPr>
        <w:t xml:space="preserve">συνταγματική πρόβλεψη ότι θα πρέπει να αποτελείται κατά τα 2/3 από μονίμους υπαλλήλους. Δεν υπάρχει τέτοιο όργανο. </w:t>
      </w:r>
    </w:p>
    <w:p w14:paraId="18B5121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Το δεύτερο και σπουδαιότερο είναι το εξής: Εγώ δέχομαι ότι τώρα μπήκατε σε αυτή τη θητεία και δεν ξέρω εάν θα έχετε πληροφορηθεί ότι η ονομα</w:t>
      </w:r>
      <w:r>
        <w:rPr>
          <w:rFonts w:eastAsia="Times New Roman" w:cs="Times New Roman"/>
          <w:szCs w:val="24"/>
        </w:rPr>
        <w:t xml:space="preserve">σία του συγκεκριμένου Υπουργείου ως Υπουργείου Διοικητικής Μεταρρύθμισης έχει γίνει πράγματι με </w:t>
      </w:r>
      <w:proofErr w:type="spellStart"/>
      <w:r>
        <w:rPr>
          <w:rFonts w:eastAsia="Times New Roman" w:cs="Times New Roman"/>
          <w:szCs w:val="24"/>
        </w:rPr>
        <w:t>μνημονιακή</w:t>
      </w:r>
      <w:proofErr w:type="spellEnd"/>
      <w:r>
        <w:rPr>
          <w:rFonts w:eastAsia="Times New Roman" w:cs="Times New Roman"/>
          <w:szCs w:val="24"/>
        </w:rPr>
        <w:t xml:space="preserve"> επίνεια, δηλαδή ήταν και αυτό απαίτηση της τρόικας. </w:t>
      </w:r>
    </w:p>
    <w:p w14:paraId="18B5121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Γιατί θυμάμαι ότι είχατε αγορεύσει και εναντίον του νόμου Μητσοτάκη, του άρθρου 91 –το βρήκα γρα</w:t>
      </w:r>
      <w:r>
        <w:rPr>
          <w:rFonts w:eastAsia="Times New Roman" w:cs="Times New Roman"/>
          <w:szCs w:val="24"/>
        </w:rPr>
        <w:t xml:space="preserve">μμένο στα Πρακτικά- όπως και ο καθ’ όλα εκλεκτός και πολύ γνωστός μου πρώην Βουλευτής ο Βασίλης </w:t>
      </w:r>
      <w:proofErr w:type="spellStart"/>
      <w:r>
        <w:rPr>
          <w:rFonts w:eastAsia="Times New Roman" w:cs="Times New Roman"/>
          <w:szCs w:val="24"/>
        </w:rPr>
        <w:t>Μουλόπουλος</w:t>
      </w:r>
      <w:proofErr w:type="spellEnd"/>
      <w:r>
        <w:rPr>
          <w:rFonts w:eastAsia="Times New Roman" w:cs="Times New Roman"/>
          <w:szCs w:val="24"/>
        </w:rPr>
        <w:t xml:space="preserve">, που ήταν πράγματι μια πολύ καλή παρουσία τότε στο Κοινοβούλιο, είχε και αυτός πει ότι αυτή η κινητικότητα είναι ένα μέσο που η τρόικα χρησιμοποιεί </w:t>
      </w:r>
      <w:r>
        <w:rPr>
          <w:rFonts w:eastAsia="Times New Roman" w:cs="Times New Roman"/>
          <w:szCs w:val="24"/>
        </w:rPr>
        <w:t xml:space="preserve">για να οδηγήσει στον θάνατο τη </w:t>
      </w:r>
      <w:proofErr w:type="spellStart"/>
      <w:r>
        <w:rPr>
          <w:rFonts w:eastAsia="Times New Roman" w:cs="Times New Roman"/>
          <w:szCs w:val="24"/>
        </w:rPr>
        <w:t>δημοσιοϋπαλληλία</w:t>
      </w:r>
      <w:proofErr w:type="spellEnd"/>
      <w:r>
        <w:rPr>
          <w:rFonts w:eastAsia="Times New Roman" w:cs="Times New Roman"/>
          <w:szCs w:val="24"/>
        </w:rPr>
        <w:t xml:space="preserve">. </w:t>
      </w:r>
    </w:p>
    <w:p w14:paraId="18B5121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Αυτή την κινητικότητα, λοιπόν, υπηρετείτε σήμερα. Τουλάχιστον, όμως, θεωρώ ότι έχετε υποχρέωση, εσείς ειδικά</w:t>
      </w:r>
      <w:r>
        <w:rPr>
          <w:rFonts w:eastAsia="Times New Roman" w:cs="Times New Roman"/>
          <w:szCs w:val="24"/>
        </w:rPr>
        <w:t>,</w:t>
      </w:r>
      <w:r>
        <w:rPr>
          <w:rFonts w:eastAsia="Times New Roman" w:cs="Times New Roman"/>
          <w:szCs w:val="24"/>
        </w:rPr>
        <w:t xml:space="preserve"> να το κάνετε με μια εντιμότητα και κυρίως με μια δημοκρατική ευαισθησία που σέβεται το </w:t>
      </w:r>
      <w:r>
        <w:rPr>
          <w:rFonts w:eastAsia="Times New Roman" w:cs="Times New Roman"/>
          <w:szCs w:val="24"/>
        </w:rPr>
        <w:lastRenderedPageBreak/>
        <w:t>Σύνταγμα.</w:t>
      </w:r>
      <w:r>
        <w:rPr>
          <w:rFonts w:eastAsia="Times New Roman" w:cs="Times New Roman"/>
          <w:szCs w:val="24"/>
        </w:rPr>
        <w:t xml:space="preserve"> </w:t>
      </w:r>
      <w:r>
        <w:rPr>
          <w:rFonts w:eastAsia="Times New Roman" w:cs="Times New Roman"/>
          <w:szCs w:val="24"/>
        </w:rPr>
        <w:t>Τ</w:t>
      </w:r>
      <w:r>
        <w:rPr>
          <w:rFonts w:eastAsia="Times New Roman" w:cs="Times New Roman"/>
          <w:szCs w:val="24"/>
        </w:rPr>
        <w:t>ο Σύνταγμα στη συγκεκριμένη περίπτωση λέει ακριβώς ότι χρειάζεται σε αυτή τη δημόσια διοίκηση επιτέλους να ενδιαφερθούμε για την αξιοκρατία και για την ισότητα, τα οποία μαζί σημαίνουν</w:t>
      </w:r>
      <w:r>
        <w:rPr>
          <w:rFonts w:eastAsia="Times New Roman" w:cs="Times New Roman"/>
          <w:szCs w:val="24"/>
        </w:rPr>
        <w:t>,</w:t>
      </w:r>
      <w:r>
        <w:rPr>
          <w:rFonts w:eastAsia="Times New Roman" w:cs="Times New Roman"/>
          <w:szCs w:val="24"/>
        </w:rPr>
        <w:t xml:space="preserve"> πρώτον</w:t>
      </w:r>
      <w:r>
        <w:rPr>
          <w:rFonts w:eastAsia="Times New Roman" w:cs="Times New Roman"/>
          <w:szCs w:val="24"/>
        </w:rPr>
        <w:t>,</w:t>
      </w:r>
      <w:r>
        <w:rPr>
          <w:rFonts w:eastAsia="Times New Roman" w:cs="Times New Roman"/>
          <w:szCs w:val="24"/>
        </w:rPr>
        <w:t xml:space="preserve"> το να διασφαλίσουμε και να προβλέψουμε εγγυήσεις, μέσω των ο</w:t>
      </w:r>
      <w:r>
        <w:rPr>
          <w:rFonts w:eastAsia="Times New Roman" w:cs="Times New Roman"/>
          <w:szCs w:val="24"/>
        </w:rPr>
        <w:t>ποίων θα έχει ίση πρόσβαση ο πολίτης σε θέσεις που έχουν σχέση με τον δημόσιο τομέα κατά τον λόγο της προσωπικής του αξίας και της ικανότητάς του και</w:t>
      </w:r>
      <w:r>
        <w:rPr>
          <w:rFonts w:eastAsia="Times New Roman" w:cs="Times New Roman"/>
          <w:szCs w:val="24"/>
        </w:rPr>
        <w:t>,</w:t>
      </w:r>
      <w:r>
        <w:rPr>
          <w:rFonts w:eastAsia="Times New Roman" w:cs="Times New Roman"/>
          <w:szCs w:val="24"/>
        </w:rPr>
        <w:t xml:space="preserve"> δεύτερον</w:t>
      </w:r>
      <w:r>
        <w:rPr>
          <w:rFonts w:eastAsia="Times New Roman" w:cs="Times New Roman"/>
          <w:szCs w:val="24"/>
        </w:rPr>
        <w:t>,</w:t>
      </w:r>
      <w:r>
        <w:rPr>
          <w:rFonts w:eastAsia="Times New Roman" w:cs="Times New Roman"/>
          <w:szCs w:val="24"/>
        </w:rPr>
        <w:t xml:space="preserve"> ότι αυτό θα πρέπει να γίνεται με θεσμούς οι οποίοι διασφαλίζουν την αρχή της αμεροληψίας και τη</w:t>
      </w:r>
      <w:r>
        <w:rPr>
          <w:rFonts w:eastAsia="Times New Roman" w:cs="Times New Roman"/>
          <w:szCs w:val="24"/>
        </w:rPr>
        <w:t xml:space="preserve">ς διαφάνειας. </w:t>
      </w:r>
    </w:p>
    <w:p w14:paraId="18B5122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Κάτι τέτοιο δεν γίνεται στην πιο κρίσιμη της διαδικασίας της μετάταξης, της κινητικότητας, εκεί δηλαδή που γίνεται η επιλογή αυτού, ο οποίος αφήνει μια οργανική θέση και διορίζεται σε μία άλλη. Εκεί υπάρχει ένα μεγάλο ζήτημα, πρώτον</w:t>
      </w:r>
      <w:r>
        <w:rPr>
          <w:rFonts w:eastAsia="Times New Roman" w:cs="Times New Roman"/>
          <w:szCs w:val="24"/>
        </w:rPr>
        <w:t>,</w:t>
      </w:r>
      <w:r>
        <w:rPr>
          <w:rFonts w:eastAsia="Times New Roman" w:cs="Times New Roman"/>
          <w:szCs w:val="24"/>
        </w:rPr>
        <w:t xml:space="preserve"> γιατί α</w:t>
      </w:r>
      <w:r>
        <w:rPr>
          <w:rFonts w:eastAsia="Times New Roman" w:cs="Times New Roman"/>
          <w:szCs w:val="24"/>
        </w:rPr>
        <w:t xml:space="preserve">υτή η συνέντευξη δεν είναι συνέντευξη τέτοια που να διασφαλίζει ούτε αμεροληψία ούτε διαφάνεια και αυτό βεβαίως το λέει η </w:t>
      </w:r>
      <w:r>
        <w:rPr>
          <w:rFonts w:eastAsia="Times New Roman" w:cs="Times New Roman"/>
          <w:szCs w:val="24"/>
        </w:rPr>
        <w:t>ο</w:t>
      </w:r>
      <w:r>
        <w:rPr>
          <w:rFonts w:eastAsia="Times New Roman" w:cs="Times New Roman"/>
          <w:szCs w:val="24"/>
        </w:rPr>
        <w:t xml:space="preserve">λομέλεια του Αρείου Πάγου στην υπ’ αριθμόν 281/2005 απόφασή της, που μπορείτε να τη βρείτε. </w:t>
      </w:r>
    </w:p>
    <w:p w14:paraId="18B5122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Εκεί ακριβώς χρειάζεται να ξέρουμε ότι</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είναι πράγματι εξασφάλιση αμεροληψίας αυτή η μέθοδος επιλογής μέσω της προφορικής συνέντευξης, θα πρέπει στο πρακτικό να έχει αποτυπωθεί και η ερώτηση και η απάντηση και να είναι δημόσια, όπως ήταν στη μεταρρύθμιση Μητσοτάκη, όπου μάλιστα τα πρακτικ</w:t>
      </w:r>
      <w:r>
        <w:rPr>
          <w:rFonts w:eastAsia="Times New Roman" w:cs="Times New Roman"/>
          <w:szCs w:val="24"/>
        </w:rPr>
        <w:t xml:space="preserve">ά μαγνητοφωνούνταν. </w:t>
      </w:r>
    </w:p>
    <w:p w14:paraId="18B5122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B5122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8B5122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Εκτός αυτού, πρέπει να περιλαμβάνεται η εξατομικευμένη κρίση καθενός εκ των μελών του τριμελούς αυτού </w:t>
      </w:r>
      <w:r>
        <w:rPr>
          <w:rFonts w:eastAsia="Times New Roman" w:cs="Times New Roman"/>
          <w:szCs w:val="24"/>
        </w:rPr>
        <w:t>σ</w:t>
      </w:r>
      <w:r>
        <w:rPr>
          <w:rFonts w:eastAsia="Times New Roman" w:cs="Times New Roman"/>
          <w:szCs w:val="24"/>
        </w:rPr>
        <w:t xml:space="preserve">υμβουλίου. </w:t>
      </w:r>
    </w:p>
    <w:p w14:paraId="18B5122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Εάν δεν το κάνετε αυτό, τότε πράγματι θα είναι όλα στον αέρα. Γιατί, όπως έχει δεχθεί και το Συμβούλιο της Επικρατείας, αλλά και οι συνάδελφοι εδώ θεωρώ ότι το γνωρίζουν, οι εγγυήσεις διαφάνειας </w:t>
      </w:r>
      <w:r>
        <w:rPr>
          <w:rFonts w:eastAsia="Times New Roman" w:cs="Times New Roman"/>
          <w:szCs w:val="24"/>
        </w:rPr>
        <w:lastRenderedPageBreak/>
        <w:t>δεν πρέπει να ισχύσουν μόνο κατά την πρόσληψη ενός δημοσίου υ</w:t>
      </w:r>
      <w:r>
        <w:rPr>
          <w:rFonts w:eastAsia="Times New Roman" w:cs="Times New Roman"/>
          <w:szCs w:val="24"/>
        </w:rPr>
        <w:t xml:space="preserve">παλλήλου, αλλά και κατά το στάδιο της εξέλιξής του, της προαγωγής του και της μετάταξής του. Γι’ αυτό, λοιπόν, θα έχετε πρόβλημα. </w:t>
      </w:r>
    </w:p>
    <w:p w14:paraId="18B5122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καλώ, εάν πραγματικά έχετε τη διάθεση να το κάνετε με έναν σωστό τρόπο, θα μπορούσατε να αναθέσετε το έργο της επιλογής –</w:t>
      </w:r>
      <w:r>
        <w:rPr>
          <w:rFonts w:eastAsia="Times New Roman" w:cs="Times New Roman"/>
          <w:szCs w:val="24"/>
        </w:rPr>
        <w:t>γιατί πρόκειται για πρόσληψη</w:t>
      </w:r>
      <w:r>
        <w:rPr>
          <w:rFonts w:eastAsia="Times New Roman" w:cs="Times New Roman"/>
          <w:szCs w:val="24"/>
        </w:rPr>
        <w:t>,</w:t>
      </w:r>
      <w:r>
        <w:rPr>
          <w:rFonts w:eastAsia="Times New Roman" w:cs="Times New Roman"/>
          <w:szCs w:val="24"/>
        </w:rPr>
        <w:t xml:space="preserve"> όπως σας είπα- στο ΑΣΕΠ, το οποίο έτσι και αλλιώς</w:t>
      </w:r>
      <w:r>
        <w:rPr>
          <w:rFonts w:eastAsia="Times New Roman" w:cs="Times New Roman"/>
          <w:szCs w:val="24"/>
        </w:rPr>
        <w:t>,</w:t>
      </w:r>
      <w:r>
        <w:rPr>
          <w:rFonts w:eastAsia="Times New Roman" w:cs="Times New Roman"/>
          <w:szCs w:val="24"/>
        </w:rPr>
        <w:t xml:space="preserve"> εξαιτίας του περιορισμού των διαγωνισμών και των προσλήψεων</w:t>
      </w:r>
      <w:r>
        <w:rPr>
          <w:rFonts w:eastAsia="Times New Roman" w:cs="Times New Roman"/>
          <w:szCs w:val="24"/>
        </w:rPr>
        <w:t>,</w:t>
      </w:r>
      <w:r>
        <w:rPr>
          <w:rFonts w:eastAsia="Times New Roman" w:cs="Times New Roman"/>
          <w:szCs w:val="24"/>
        </w:rPr>
        <w:t xml:space="preserve"> δεν έχει και πολλή δουλειά. </w:t>
      </w:r>
    </w:p>
    <w:p w14:paraId="18B5122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Εάν, λοιπόν, θέλετε να μας πείσετε για τις πολύ συγκεκριμένες φιλοδοξίες που ακούσαμε</w:t>
      </w:r>
      <w:r>
        <w:rPr>
          <w:rFonts w:eastAsia="Times New Roman" w:cs="Times New Roman"/>
          <w:szCs w:val="24"/>
        </w:rPr>
        <w:t xml:space="preserve"> όλοι, για διαφάνεια, αμεροληψία και για καταπολέμηση της ευνοιοκρατίας και του πελατειακού κράτους, μπορείτε να αναθέσετε στο ΑΣΕΠ αυτό το έργο και εμείς θα το χειροκροτήσουμε. </w:t>
      </w:r>
    </w:p>
    <w:p w14:paraId="18B5122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8B51229" w14:textId="77777777" w:rsidR="003250C9" w:rsidRDefault="00D334B4">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w:t>
      </w:r>
      <w:r>
        <w:rPr>
          <w:rFonts w:eastAsia="Times New Roman" w:cs="Times New Roman"/>
          <w:szCs w:val="24"/>
        </w:rPr>
        <w:t xml:space="preserve">ας) </w:t>
      </w:r>
    </w:p>
    <w:p w14:paraId="18B5122A" w14:textId="77777777" w:rsidR="003250C9" w:rsidRDefault="00D334B4">
      <w:pPr>
        <w:spacing w:line="600" w:lineRule="auto"/>
        <w:ind w:firstLine="720"/>
        <w:jc w:val="both"/>
        <w:rPr>
          <w:rFonts w:eastAsia="Times New Roman"/>
          <w:szCs w:val="24"/>
        </w:rPr>
      </w:pPr>
      <w:r>
        <w:rPr>
          <w:rFonts w:eastAsia="Times New Roman"/>
          <w:b/>
          <w:szCs w:val="24"/>
        </w:rPr>
        <w:lastRenderedPageBreak/>
        <w:t xml:space="preserve">ΟΛΓΑ ΓΕΡΟΒΑΣΙΛΗ (Υπουργός Διοικητικής Ανασυγκρότησης): </w:t>
      </w:r>
      <w:r>
        <w:rPr>
          <w:rFonts w:eastAsia="Times New Roman"/>
          <w:szCs w:val="24"/>
        </w:rPr>
        <w:t xml:space="preserve">Κύριε Πρόεδρε, θα ήθελα τον λόγο επί προσωπικού. </w:t>
      </w:r>
    </w:p>
    <w:p w14:paraId="18B5122B"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Ορίστε, κυρία Υπουργέ, έχετε τον λόγο για τρία λεπτά για την παρέμβασή σας. </w:t>
      </w:r>
    </w:p>
    <w:p w14:paraId="18B5122C" w14:textId="77777777" w:rsidR="003250C9" w:rsidRDefault="00D334B4">
      <w:pPr>
        <w:spacing w:line="600" w:lineRule="auto"/>
        <w:ind w:firstLine="720"/>
        <w:jc w:val="both"/>
        <w:rPr>
          <w:rFonts w:eastAsia="Times New Roman"/>
          <w:szCs w:val="24"/>
        </w:rPr>
      </w:pPr>
      <w:r>
        <w:rPr>
          <w:rFonts w:eastAsia="Times New Roman"/>
          <w:szCs w:val="24"/>
        </w:rPr>
        <w:t xml:space="preserve">Ποιο είναι το προσωπικό; </w:t>
      </w:r>
    </w:p>
    <w:p w14:paraId="18B5122D" w14:textId="77777777" w:rsidR="003250C9" w:rsidRDefault="00D334B4">
      <w:pPr>
        <w:spacing w:line="600" w:lineRule="auto"/>
        <w:ind w:firstLine="720"/>
        <w:jc w:val="both"/>
        <w:rPr>
          <w:rFonts w:eastAsia="Times New Roman"/>
          <w:szCs w:val="24"/>
        </w:rPr>
      </w:pPr>
      <w:r>
        <w:rPr>
          <w:rFonts w:eastAsia="Times New Roman"/>
          <w:b/>
          <w:szCs w:val="24"/>
        </w:rPr>
        <w:t>ΟΛΓΑ ΓΕΡΟΒ</w:t>
      </w:r>
      <w:r>
        <w:rPr>
          <w:rFonts w:eastAsia="Times New Roman"/>
          <w:b/>
          <w:szCs w:val="24"/>
        </w:rPr>
        <w:t xml:space="preserve">ΑΣΙΛΗ (Υπουργός Διοικητικής Ανασυγκρότησης): </w:t>
      </w:r>
      <w:r>
        <w:rPr>
          <w:rFonts w:eastAsia="Times New Roman"/>
          <w:szCs w:val="24"/>
        </w:rPr>
        <w:t xml:space="preserve">Κύριε Πρόεδρε, με εγκαλέσατε δυο φορές, όταν βγήκα από την Αίθουσα. </w:t>
      </w:r>
    </w:p>
    <w:p w14:paraId="18B5122E"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σας εγκάλεσα. </w:t>
      </w:r>
    </w:p>
    <w:p w14:paraId="18B5122F" w14:textId="77777777" w:rsidR="003250C9" w:rsidRDefault="00D334B4">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Αντιλαμβάνεστε, λοιπόν…</w:t>
      </w:r>
    </w:p>
    <w:p w14:paraId="18B51230"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w:t>
      </w:r>
      <w:r>
        <w:rPr>
          <w:rFonts w:eastAsia="Times New Roman"/>
          <w:b/>
          <w:szCs w:val="24"/>
        </w:rPr>
        <w:t xml:space="preserve">(Νικήτας Κακλαμάνης): </w:t>
      </w:r>
      <w:r>
        <w:rPr>
          <w:rFonts w:eastAsia="Times New Roman"/>
          <w:szCs w:val="24"/>
        </w:rPr>
        <w:t>Δεν σας ενημέρωσαν σωστά.</w:t>
      </w:r>
    </w:p>
    <w:p w14:paraId="18B51231" w14:textId="77777777" w:rsidR="003250C9" w:rsidRDefault="00D334B4">
      <w:pPr>
        <w:spacing w:line="600" w:lineRule="auto"/>
        <w:ind w:firstLine="720"/>
        <w:jc w:val="both"/>
        <w:rPr>
          <w:rFonts w:eastAsia="Times New Roman"/>
          <w:szCs w:val="24"/>
        </w:rPr>
      </w:pPr>
      <w:r>
        <w:rPr>
          <w:rFonts w:eastAsia="Times New Roman"/>
          <w:b/>
          <w:szCs w:val="24"/>
        </w:rPr>
        <w:lastRenderedPageBreak/>
        <w:t xml:space="preserve">ΟΛΓΑ ΓΕΡΟΒΑΣΙΛΗ (Υπουργός Διοικητικής Ανασυγκρότησης): </w:t>
      </w:r>
      <w:r>
        <w:rPr>
          <w:rFonts w:eastAsia="Times New Roman"/>
          <w:szCs w:val="24"/>
        </w:rPr>
        <w:t xml:space="preserve">Το άκουσα από το μόνιτορ. </w:t>
      </w:r>
    </w:p>
    <w:p w14:paraId="18B51232" w14:textId="77777777" w:rsidR="003250C9" w:rsidRDefault="00D334B4">
      <w:pPr>
        <w:spacing w:line="600" w:lineRule="auto"/>
        <w:ind w:firstLine="720"/>
        <w:jc w:val="both"/>
        <w:rPr>
          <w:rFonts w:eastAsia="Times New Roman"/>
          <w:szCs w:val="24"/>
        </w:rPr>
      </w:pPr>
      <w:r>
        <w:rPr>
          <w:rFonts w:eastAsia="Times New Roman"/>
          <w:szCs w:val="24"/>
        </w:rPr>
        <w:t xml:space="preserve">  </w:t>
      </w:r>
      <w:r>
        <w:rPr>
          <w:rFonts w:eastAsia="Times New Roman"/>
          <w:b/>
          <w:szCs w:val="24"/>
        </w:rPr>
        <w:t xml:space="preserve">ΠΡΟΕΔΡΕΥΩΝ (Νικήτας Κακλαμάνης): </w:t>
      </w:r>
      <w:r>
        <w:rPr>
          <w:rFonts w:eastAsia="Times New Roman"/>
          <w:szCs w:val="24"/>
        </w:rPr>
        <w:t xml:space="preserve">Ρωτήστε τους συναδέλφους σας. Σας δικαιολόγησα. </w:t>
      </w:r>
    </w:p>
    <w:p w14:paraId="18B51233"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Ανασ</w:t>
      </w:r>
      <w:r>
        <w:rPr>
          <w:rFonts w:eastAsia="Times New Roman"/>
          <w:b/>
          <w:szCs w:val="24"/>
        </w:rPr>
        <w:t xml:space="preserve">υγκρότησης): </w:t>
      </w:r>
      <w:r>
        <w:rPr>
          <w:rFonts w:eastAsia="Times New Roman"/>
          <w:szCs w:val="24"/>
        </w:rPr>
        <w:t>Μα, αφού με δικαιολογήσετε, λοιπόν</w:t>
      </w:r>
      <w:r>
        <w:rPr>
          <w:rFonts w:eastAsia="Times New Roman"/>
          <w:szCs w:val="24"/>
        </w:rPr>
        <w:t>,</w:t>
      </w:r>
      <w:r>
        <w:rPr>
          <w:rFonts w:eastAsia="Times New Roman"/>
          <w:szCs w:val="24"/>
        </w:rPr>
        <w:t xml:space="preserve"> και γνωρίζετε ότι βγαίνω για τις ανάγκες του νομοσχεδίου –δίπλα είναι το μόνιτορ και το ξέρετε- νομίζω ότι το άλλο είναι απλές εντυπώσεις. Θα παρακαλούσα…</w:t>
      </w:r>
    </w:p>
    <w:p w14:paraId="18B51234"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Τελειώσατε; </w:t>
      </w:r>
    </w:p>
    <w:p w14:paraId="18B51235" w14:textId="77777777" w:rsidR="003250C9" w:rsidRDefault="00D334B4">
      <w:pPr>
        <w:spacing w:line="600" w:lineRule="auto"/>
        <w:ind w:firstLine="720"/>
        <w:jc w:val="both"/>
        <w:rPr>
          <w:rFonts w:eastAsia="Times New Roman"/>
          <w:szCs w:val="24"/>
        </w:rPr>
      </w:pPr>
      <w:r>
        <w:rPr>
          <w:rFonts w:eastAsia="Times New Roman"/>
          <w:b/>
          <w:szCs w:val="24"/>
        </w:rPr>
        <w:t>ΟΛΓΑ Γ</w:t>
      </w:r>
      <w:r>
        <w:rPr>
          <w:rFonts w:eastAsia="Times New Roman"/>
          <w:b/>
          <w:szCs w:val="24"/>
        </w:rPr>
        <w:t xml:space="preserve">ΕΡΟΒΑΣΙΛΗ (Υπουργός Διοικητικής Ανασυγκρότησης): </w:t>
      </w:r>
      <w:r>
        <w:rPr>
          <w:rFonts w:eastAsia="Times New Roman"/>
          <w:szCs w:val="24"/>
        </w:rPr>
        <w:t xml:space="preserve">Θα ήθελα να κάνω και ένα σχόλιο προς τον κ. Τζαβάρα. </w:t>
      </w:r>
    </w:p>
    <w:p w14:paraId="18B51236" w14:textId="77777777" w:rsidR="003250C9" w:rsidRDefault="00D334B4">
      <w:pPr>
        <w:spacing w:line="600" w:lineRule="auto"/>
        <w:ind w:firstLine="720"/>
        <w:jc w:val="both"/>
        <w:rPr>
          <w:rFonts w:eastAsia="Times New Roman"/>
          <w:szCs w:val="24"/>
        </w:rPr>
      </w:pPr>
      <w:r>
        <w:rPr>
          <w:rFonts w:eastAsia="Times New Roman"/>
          <w:szCs w:val="24"/>
        </w:rPr>
        <w:t>Κύριε Τζαβάρα, επί των ημερών σας άλλαξαν…</w:t>
      </w:r>
    </w:p>
    <w:p w14:paraId="18B51237" w14:textId="77777777" w:rsidR="003250C9" w:rsidRDefault="00D334B4">
      <w:pPr>
        <w:spacing w:line="600" w:lineRule="auto"/>
        <w:ind w:firstLine="720"/>
        <w:jc w:val="both"/>
        <w:rPr>
          <w:rFonts w:eastAsia="Times New Roman"/>
          <w:szCs w:val="24"/>
        </w:rPr>
      </w:pPr>
      <w:r>
        <w:rPr>
          <w:rFonts w:eastAsia="Times New Roman"/>
          <w:b/>
          <w:szCs w:val="24"/>
        </w:rPr>
        <w:lastRenderedPageBreak/>
        <w:t xml:space="preserve">ΠΡΟΕΔΡΕΥΩΝ (Νικήτας Κακλαμάνης): </w:t>
      </w:r>
      <w:r>
        <w:rPr>
          <w:rFonts w:eastAsia="Times New Roman"/>
          <w:szCs w:val="24"/>
        </w:rPr>
        <w:t>Δεν σας έχω δώσει τον λόγο για να απαντήσετε στον κ. Τζαβάρα. Επί του προσωπι</w:t>
      </w:r>
      <w:r>
        <w:rPr>
          <w:rFonts w:eastAsia="Times New Roman"/>
          <w:szCs w:val="24"/>
        </w:rPr>
        <w:t>κού σ</w:t>
      </w:r>
      <w:r>
        <w:rPr>
          <w:rFonts w:eastAsia="Times New Roman"/>
          <w:szCs w:val="24"/>
        </w:rPr>
        <w:t>ά</w:t>
      </w:r>
      <w:r>
        <w:rPr>
          <w:rFonts w:eastAsia="Times New Roman"/>
          <w:szCs w:val="24"/>
        </w:rPr>
        <w:t xml:space="preserve">ς έδωσα τον λόγο. </w:t>
      </w:r>
    </w:p>
    <w:p w14:paraId="18B51238" w14:textId="77777777" w:rsidR="003250C9" w:rsidRDefault="00D334B4">
      <w:pPr>
        <w:spacing w:line="600" w:lineRule="auto"/>
        <w:ind w:firstLine="720"/>
        <w:jc w:val="both"/>
        <w:rPr>
          <w:rFonts w:eastAsia="Times New Roman"/>
          <w:szCs w:val="24"/>
        </w:rPr>
      </w:pPr>
      <w:r>
        <w:rPr>
          <w:rFonts w:eastAsia="Times New Roman"/>
          <w:szCs w:val="24"/>
        </w:rPr>
        <w:t>Ακούστε, λοιπόν, κυρία Υπουργέ…</w:t>
      </w:r>
    </w:p>
    <w:p w14:paraId="18B51239" w14:textId="77777777" w:rsidR="003250C9" w:rsidRDefault="00D334B4">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Αυτό που κάνετε…</w:t>
      </w:r>
    </w:p>
    <w:p w14:paraId="18B5123A"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Καθίστε κάτω τώρα, τελειώσατε το προσωπικό σας. Τον λόγο για τον κ. Τζαβάρα δεν σας τον έχω δώσει. </w:t>
      </w:r>
    </w:p>
    <w:p w14:paraId="18B5123B" w14:textId="77777777" w:rsidR="003250C9" w:rsidRDefault="00D334B4">
      <w:pPr>
        <w:spacing w:line="600" w:lineRule="auto"/>
        <w:ind w:firstLine="720"/>
        <w:jc w:val="both"/>
        <w:rPr>
          <w:rFonts w:eastAsia="Times New Roman"/>
          <w:szCs w:val="24"/>
        </w:rPr>
      </w:pPr>
      <w:r>
        <w:rPr>
          <w:rFonts w:eastAsia="Times New Roman"/>
          <w:szCs w:val="24"/>
        </w:rPr>
        <w:t>Διαβάστε τον Κανονισμό και πείτε μου πού λέει, σε ποιο άρθρο</w:t>
      </w:r>
      <w:r>
        <w:rPr>
          <w:rFonts w:eastAsia="Times New Roman"/>
          <w:szCs w:val="24"/>
        </w:rPr>
        <w:t>,</w:t>
      </w:r>
      <w:r>
        <w:rPr>
          <w:rFonts w:eastAsia="Times New Roman"/>
          <w:szCs w:val="24"/>
        </w:rPr>
        <w:t xml:space="preserve"> ότι ένας Υπουργός βγαίνει έξω για τις ανάγκες του νομοσχεδίου επί δέκα λεπτά και μιλάει ένας Β</w:t>
      </w:r>
      <w:r>
        <w:rPr>
          <w:rFonts w:eastAsia="Times New Roman"/>
          <w:szCs w:val="24"/>
        </w:rPr>
        <w:t xml:space="preserve">ουλευτής και ο Κοινοβουλευτικός Εκπρόσωπος της Αξιωματικής Αντιπολίτευσης και τα υπουργικά έδρανα είναι άδεια. Λογικά έπρεπε να διακόψω τη συνεδρίαση. Πράγματι, </w:t>
      </w:r>
      <w:proofErr w:type="spellStart"/>
      <w:r>
        <w:rPr>
          <w:rFonts w:eastAsia="Times New Roman"/>
          <w:szCs w:val="24"/>
        </w:rPr>
        <w:t>παρέβην</w:t>
      </w:r>
      <w:proofErr w:type="spellEnd"/>
      <w:r>
        <w:rPr>
          <w:rFonts w:eastAsia="Times New Roman"/>
          <w:szCs w:val="24"/>
        </w:rPr>
        <w:t xml:space="preserve"> τον Κανονισμό εγώ. </w:t>
      </w:r>
    </w:p>
    <w:p w14:paraId="18B5123C" w14:textId="77777777" w:rsidR="003250C9" w:rsidRDefault="00D334B4">
      <w:pPr>
        <w:spacing w:line="600" w:lineRule="auto"/>
        <w:ind w:firstLine="720"/>
        <w:jc w:val="both"/>
        <w:rPr>
          <w:rFonts w:eastAsia="Times New Roman"/>
          <w:szCs w:val="24"/>
        </w:rPr>
      </w:pPr>
      <w:r>
        <w:rPr>
          <w:rFonts w:eastAsia="Times New Roman"/>
          <w:b/>
          <w:szCs w:val="24"/>
        </w:rPr>
        <w:t xml:space="preserve">ΚΩΝΣΤΑΝΤΙΝΟΣ ΤΖΑΒΑΡΑΣ: </w:t>
      </w:r>
      <w:r>
        <w:rPr>
          <w:rFonts w:eastAsia="Times New Roman"/>
          <w:szCs w:val="24"/>
        </w:rPr>
        <w:t>Έχει δίκιο τώρα!</w:t>
      </w:r>
    </w:p>
    <w:p w14:paraId="18B5123D" w14:textId="77777777" w:rsidR="003250C9" w:rsidRDefault="00D334B4">
      <w:pPr>
        <w:spacing w:line="600" w:lineRule="auto"/>
        <w:ind w:firstLine="720"/>
        <w:jc w:val="both"/>
        <w:rPr>
          <w:rFonts w:eastAsia="Times New Roman"/>
          <w:color w:val="000000" w:themeColor="text1"/>
          <w:szCs w:val="24"/>
        </w:rPr>
      </w:pPr>
      <w:r w:rsidRPr="00991A2C">
        <w:rPr>
          <w:rFonts w:eastAsia="Times New Roman"/>
          <w:b/>
          <w:color w:val="000000" w:themeColor="text1"/>
          <w:szCs w:val="24"/>
        </w:rPr>
        <w:lastRenderedPageBreak/>
        <w:t xml:space="preserve">ΠΡΟΕΔΡΕΥΩΝ (Νικήτας Κακλαμάνης): </w:t>
      </w:r>
      <w:r w:rsidRPr="00991A2C">
        <w:rPr>
          <w:rFonts w:eastAsia="Times New Roman"/>
          <w:color w:val="000000" w:themeColor="text1"/>
          <w:szCs w:val="24"/>
        </w:rPr>
        <w:t xml:space="preserve">Έπρεπε να διακόψω και αντ’ αυτού είπα ότι είστε συνεχώς μέσα στη Βουλή και αντιλαμβάνομαι, επειδή δεν έχετε Αναπληρωτή και Υφυπουργό, ότι κάποιος λόγος σοβαρός σάς έχει κάνει να είστε έξω. Και έρχεστε να με εγκαλέσετε; </w:t>
      </w:r>
    </w:p>
    <w:p w14:paraId="18B5123E" w14:textId="77777777" w:rsidR="003250C9" w:rsidRDefault="00D334B4">
      <w:pPr>
        <w:spacing w:line="600" w:lineRule="auto"/>
        <w:ind w:firstLine="720"/>
        <w:jc w:val="both"/>
        <w:rPr>
          <w:rFonts w:eastAsia="Times New Roman"/>
          <w:szCs w:val="24"/>
        </w:rPr>
      </w:pPr>
      <w:r>
        <w:rPr>
          <w:rFonts w:eastAsia="Times New Roman"/>
          <w:b/>
          <w:szCs w:val="24"/>
        </w:rPr>
        <w:t>ΟΛΓ</w:t>
      </w:r>
      <w:r>
        <w:rPr>
          <w:rFonts w:eastAsia="Times New Roman"/>
          <w:b/>
          <w:szCs w:val="24"/>
        </w:rPr>
        <w:t xml:space="preserve">Α ΓΕΡΟΒΑΣΙΛΗ (Υπουργός Διοικητικής Ανασυγκρότησης): </w:t>
      </w:r>
      <w:r>
        <w:rPr>
          <w:rFonts w:eastAsia="Times New Roman"/>
          <w:szCs w:val="24"/>
        </w:rPr>
        <w:t xml:space="preserve">Εσείς με εγκαλείτε. Εγώ δεν εγκαλώ. </w:t>
      </w:r>
    </w:p>
    <w:p w14:paraId="18B5123F"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Δεν σας εγκάλεσα καθόλου. Σας είπα ότι κανονικά έπρεπε να διακόψω  τη συνεδρίαση. Τι θέλετε; Αυτή ήταν η απάντησή μου.</w:t>
      </w:r>
    </w:p>
    <w:p w14:paraId="18B51240" w14:textId="77777777" w:rsidR="003250C9" w:rsidRDefault="00D334B4">
      <w:pPr>
        <w:spacing w:line="600" w:lineRule="auto"/>
        <w:ind w:firstLine="720"/>
        <w:jc w:val="both"/>
        <w:rPr>
          <w:rFonts w:eastAsia="Times New Roman"/>
          <w:szCs w:val="24"/>
        </w:rPr>
      </w:pPr>
      <w:r>
        <w:rPr>
          <w:rFonts w:eastAsia="Times New Roman"/>
          <w:b/>
          <w:szCs w:val="24"/>
        </w:rPr>
        <w:t>ΟΛΓΑ ΓΕΡΟΒΑΣΙΛΗ</w:t>
      </w:r>
      <w:r>
        <w:rPr>
          <w:rFonts w:eastAsia="Times New Roman"/>
          <w:b/>
          <w:szCs w:val="24"/>
        </w:rPr>
        <w:t xml:space="preserve"> (Υπουργός Διοικητικής Ανασυγκρότησης): </w:t>
      </w:r>
      <w:r>
        <w:rPr>
          <w:rFonts w:eastAsia="Times New Roman"/>
          <w:szCs w:val="24"/>
        </w:rPr>
        <w:t>Η απάντηση είναι ότι, ενώ ξέρετε γιατί βγήκα και το λέτε…</w:t>
      </w:r>
    </w:p>
    <w:p w14:paraId="18B51241"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Όχι, κυρία Υπουργέ, δεν ξέρω γιατί βγήκατε. Δεν με ενημέρωσαν οι συνεργάτες σας.</w:t>
      </w:r>
    </w:p>
    <w:p w14:paraId="18B51242" w14:textId="77777777" w:rsidR="003250C9" w:rsidRDefault="00D334B4">
      <w:pPr>
        <w:spacing w:line="600" w:lineRule="auto"/>
        <w:ind w:firstLine="720"/>
        <w:jc w:val="both"/>
        <w:rPr>
          <w:rFonts w:eastAsia="Times New Roman"/>
          <w:szCs w:val="24"/>
        </w:rPr>
      </w:pPr>
      <w:r>
        <w:rPr>
          <w:rFonts w:eastAsia="Times New Roman"/>
          <w:b/>
          <w:szCs w:val="24"/>
        </w:rPr>
        <w:lastRenderedPageBreak/>
        <w:t>ΟΛΓΑ ΓΕΡΟΒΑΣΙΛΗ (Υπουργός Διοικητικής Ανασυγ</w:t>
      </w:r>
      <w:r>
        <w:rPr>
          <w:rFonts w:eastAsia="Times New Roman"/>
          <w:b/>
          <w:szCs w:val="24"/>
        </w:rPr>
        <w:t xml:space="preserve">κρότησης): </w:t>
      </w:r>
      <w:r>
        <w:rPr>
          <w:rFonts w:eastAsia="Times New Roman"/>
          <w:szCs w:val="24"/>
        </w:rPr>
        <w:t xml:space="preserve">Και το κάνετε για εντυπωσιασμό. </w:t>
      </w:r>
    </w:p>
    <w:p w14:paraId="18B51243"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Δεν με ενημέρωσαν οι συνεργάτες σας και δεν έχω ανάγκη εντυπώσεων, κυρία </w:t>
      </w:r>
      <w:proofErr w:type="spellStart"/>
      <w:r>
        <w:rPr>
          <w:rFonts w:eastAsia="Times New Roman"/>
          <w:szCs w:val="24"/>
        </w:rPr>
        <w:t>Γεροβασίλη</w:t>
      </w:r>
      <w:proofErr w:type="spellEnd"/>
      <w:r>
        <w:rPr>
          <w:rFonts w:eastAsia="Times New Roman"/>
          <w:szCs w:val="24"/>
        </w:rPr>
        <w:t>. Έχετε τρεις συνεργάτες. Ας ερχόταν ένας να με ενημερώσει. Δεν μπορώ να φανταστώ για ποιο</w:t>
      </w:r>
      <w:r>
        <w:rPr>
          <w:rFonts w:eastAsia="Times New Roman"/>
          <w:szCs w:val="24"/>
        </w:rPr>
        <w:t>ν</w:t>
      </w:r>
      <w:r>
        <w:rPr>
          <w:rFonts w:eastAsia="Times New Roman"/>
          <w:szCs w:val="24"/>
        </w:rPr>
        <w:t xml:space="preserve"> λόγο</w:t>
      </w:r>
      <w:r>
        <w:rPr>
          <w:rFonts w:eastAsia="Times New Roman"/>
          <w:szCs w:val="24"/>
        </w:rPr>
        <w:t xml:space="preserve"> βγαίνετε από την Αίθουσα και ήταν η δεύτερη φορά που βγήκατε. </w:t>
      </w:r>
    </w:p>
    <w:p w14:paraId="18B51244" w14:textId="77777777" w:rsidR="003250C9" w:rsidRDefault="00D334B4">
      <w:pPr>
        <w:spacing w:line="600" w:lineRule="auto"/>
        <w:ind w:firstLine="720"/>
        <w:jc w:val="both"/>
        <w:rPr>
          <w:rFonts w:eastAsia="Times New Roman"/>
          <w:szCs w:val="24"/>
        </w:rPr>
      </w:pPr>
      <w:r>
        <w:rPr>
          <w:rFonts w:eastAsia="Times New Roman"/>
          <w:b/>
          <w:szCs w:val="24"/>
        </w:rPr>
        <w:t xml:space="preserve">ΟΛΓΑ ΓΕΡΟΒΑΣΙΛΗ (Υπουργός Διοικητικής Ανασυγκρότησης): </w:t>
      </w:r>
      <w:r>
        <w:rPr>
          <w:rFonts w:eastAsia="Times New Roman"/>
          <w:szCs w:val="24"/>
        </w:rPr>
        <w:t>Είστε έμπειρος, κύριε Πρόεδρε!</w:t>
      </w:r>
    </w:p>
    <w:p w14:paraId="18B51245"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(Νικήτας Κακλαμάνης): </w:t>
      </w:r>
      <w:r>
        <w:rPr>
          <w:rFonts w:eastAsia="Times New Roman"/>
          <w:szCs w:val="24"/>
        </w:rPr>
        <w:t xml:space="preserve">Επειδή είμαι έμπειρος, λοιπόν, έπρεπε να με ευχαριστήσετε και όχι να μου </w:t>
      </w:r>
      <w:r>
        <w:rPr>
          <w:rFonts w:eastAsia="Times New Roman"/>
          <w:szCs w:val="24"/>
        </w:rPr>
        <w:t>κάνετε θέμα. Τελειώσαμε.</w:t>
      </w:r>
    </w:p>
    <w:p w14:paraId="18B51246" w14:textId="77777777" w:rsidR="003250C9" w:rsidRDefault="00D334B4">
      <w:pPr>
        <w:spacing w:line="600" w:lineRule="auto"/>
        <w:ind w:firstLine="720"/>
        <w:jc w:val="both"/>
        <w:rPr>
          <w:rFonts w:eastAsia="Times New Roman"/>
          <w:szCs w:val="24"/>
        </w:rPr>
      </w:pPr>
      <w:r>
        <w:rPr>
          <w:rFonts w:eastAsia="Times New Roman"/>
          <w:szCs w:val="24"/>
        </w:rPr>
        <w:t xml:space="preserve">Κυρίες και κύριοι συνάδελφοι, έχω την τιμή να ανακοινώσω στο Σώμα ότι οι Υπουργοί Οικονομίας και Ανάπτυξης, Εσωτερικών, Ψηφιακής Πολιτικής, Τηλεπικοινωνιών και Ενημέρωσης, Παιδείας, Έρευνας </w:t>
      </w:r>
      <w:r>
        <w:rPr>
          <w:rFonts w:eastAsia="Times New Roman"/>
          <w:szCs w:val="24"/>
        </w:rPr>
        <w:lastRenderedPageBreak/>
        <w:t>και Θρησκευμάτων, Εργασίας, Κοινωνικής Ασ</w:t>
      </w:r>
      <w:r>
        <w:rPr>
          <w:rFonts w:eastAsia="Times New Roman"/>
          <w:szCs w:val="24"/>
        </w:rPr>
        <w:t xml:space="preserve">φάλισης και Κοινωνικής Αλληλεγγύης, Οικονομικών, Υγείας, Διοικητικής Ανασυγκρότησης, Πολιτισμού και Αθλητισμού, Περιβάλλοντος και Ενέργειας, Υποδομών και Μεταφορών, Ναυτιλίας και Νησιωτικής Πολιτικής, Αγροτικής Ανάπτυξης και Τροφίμων, Τουρισμού, καθώς και </w:t>
      </w:r>
      <w:r>
        <w:rPr>
          <w:rFonts w:eastAsia="Times New Roman"/>
          <w:szCs w:val="24"/>
        </w:rPr>
        <w:t xml:space="preserve">οι Αναπληρωτές Υπουργοί Οικονομίας και Ανάπτυξης και Εσωτερικών κατέθεσαν στις 24-11-2016 το σχέδιο νόμου «Νέο θεσμικό πλαίσιο για την άσκηση οικονομικής δραστηριότητας και άλλες διατάξεις». </w:t>
      </w:r>
    </w:p>
    <w:p w14:paraId="18B51247" w14:textId="77777777" w:rsidR="003250C9" w:rsidRDefault="00D334B4">
      <w:pPr>
        <w:spacing w:line="600" w:lineRule="auto"/>
        <w:ind w:firstLine="720"/>
        <w:jc w:val="both"/>
        <w:rPr>
          <w:rFonts w:eastAsia="Times New Roman"/>
          <w:szCs w:val="24"/>
        </w:rPr>
      </w:pPr>
      <w:r>
        <w:rPr>
          <w:rFonts w:eastAsia="Times New Roman"/>
          <w:szCs w:val="24"/>
        </w:rPr>
        <w:t xml:space="preserve">Όπως με ενημέρωσαν οι υπηρεσίες, πρόκειται για την Εργαλειοθήκη </w:t>
      </w:r>
      <w:r>
        <w:rPr>
          <w:rFonts w:eastAsia="Times New Roman"/>
          <w:szCs w:val="24"/>
          <w:lang w:val="en-US"/>
        </w:rPr>
        <w:t>II</w:t>
      </w:r>
      <w:r>
        <w:rPr>
          <w:rFonts w:eastAsia="Times New Roman"/>
          <w:szCs w:val="24"/>
        </w:rPr>
        <w:t xml:space="preserve"> </w:t>
      </w:r>
      <w:r>
        <w:rPr>
          <w:rFonts w:eastAsia="Times New Roman"/>
          <w:szCs w:val="24"/>
        </w:rPr>
        <w:t xml:space="preserve">του ΟΟΣΑ. </w:t>
      </w:r>
    </w:p>
    <w:p w14:paraId="18B51248" w14:textId="77777777" w:rsidR="003250C9" w:rsidRDefault="00D334B4">
      <w:pPr>
        <w:spacing w:line="600" w:lineRule="auto"/>
        <w:ind w:firstLine="720"/>
        <w:jc w:val="both"/>
        <w:rPr>
          <w:rFonts w:eastAsia="Times New Roman"/>
          <w:szCs w:val="24"/>
        </w:rPr>
      </w:pPr>
      <w:r>
        <w:rPr>
          <w:rFonts w:eastAsia="Times New Roman"/>
          <w:szCs w:val="24"/>
        </w:rPr>
        <w:t xml:space="preserve">Το ως άνω σχέδιο νόμου έχει χαρακτηρισθεί από την Κυβέρνηση ως επείγον. Παραπέμπεται στην αρμόδια Διαρκή Επιτροπή. </w:t>
      </w:r>
    </w:p>
    <w:p w14:paraId="18B51249" w14:textId="77777777" w:rsidR="003250C9" w:rsidRDefault="00D334B4">
      <w:pPr>
        <w:spacing w:line="600" w:lineRule="auto"/>
        <w:ind w:firstLine="720"/>
        <w:jc w:val="both"/>
        <w:rPr>
          <w:rFonts w:eastAsia="Times New Roman"/>
          <w:szCs w:val="24"/>
        </w:rPr>
      </w:pPr>
      <w:r>
        <w:rPr>
          <w:rFonts w:eastAsia="Times New Roman"/>
          <w:szCs w:val="24"/>
        </w:rPr>
        <w:t xml:space="preserve">Ο κ. Κουτσούκος ειδοποίησε ότι λόγω κωλύματος θα μιλήσει αύριο τελευταίος. </w:t>
      </w:r>
    </w:p>
    <w:p w14:paraId="18B5124A" w14:textId="77777777" w:rsidR="003250C9" w:rsidRDefault="00D334B4">
      <w:pPr>
        <w:spacing w:line="600" w:lineRule="auto"/>
        <w:ind w:firstLine="720"/>
        <w:jc w:val="both"/>
        <w:rPr>
          <w:rFonts w:eastAsia="Times New Roman"/>
          <w:szCs w:val="24"/>
        </w:rPr>
      </w:pPr>
      <w:r>
        <w:rPr>
          <w:rFonts w:eastAsia="Times New Roman"/>
          <w:szCs w:val="24"/>
        </w:rPr>
        <w:t>Τον λόγο έχει ο κ. Ιωάννης Δελής από το Κομμουνιστ</w:t>
      </w:r>
      <w:r>
        <w:rPr>
          <w:rFonts w:eastAsia="Times New Roman"/>
          <w:szCs w:val="24"/>
        </w:rPr>
        <w:t xml:space="preserve">ικό Κόμμα </w:t>
      </w:r>
      <w:r>
        <w:rPr>
          <w:rFonts w:eastAsia="Times New Roman"/>
          <w:szCs w:val="24"/>
        </w:rPr>
        <w:t>Ελλάδας</w:t>
      </w:r>
      <w:r>
        <w:rPr>
          <w:rFonts w:eastAsia="Times New Roman"/>
          <w:szCs w:val="24"/>
        </w:rPr>
        <w:t xml:space="preserve">. </w:t>
      </w:r>
    </w:p>
    <w:p w14:paraId="18B5124B"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Ορίστε, κύριε συνάδελφε, έχετε τον λόγο. </w:t>
      </w:r>
    </w:p>
    <w:p w14:paraId="18B5124C" w14:textId="77777777" w:rsidR="003250C9" w:rsidRDefault="00D334B4">
      <w:pPr>
        <w:spacing w:line="600" w:lineRule="auto"/>
        <w:ind w:firstLine="720"/>
        <w:jc w:val="both"/>
        <w:rPr>
          <w:rFonts w:eastAsia="Times New Roman"/>
          <w:szCs w:val="24"/>
        </w:rPr>
      </w:pPr>
      <w:r>
        <w:rPr>
          <w:rFonts w:eastAsia="Times New Roman"/>
          <w:b/>
          <w:szCs w:val="24"/>
        </w:rPr>
        <w:t xml:space="preserve">ΙΩΑΝΝΗΣ ΔΕΛΗΣ: </w:t>
      </w:r>
      <w:r>
        <w:rPr>
          <w:rFonts w:eastAsia="Times New Roman"/>
          <w:szCs w:val="24"/>
        </w:rPr>
        <w:t xml:space="preserve">Κυρίες και κύριοι Βουλευτές, ξεκινάμε με το βασικό: Το νομοσχέδιο για την κινητικότητα στο </w:t>
      </w:r>
      <w:r>
        <w:rPr>
          <w:rFonts w:eastAsia="Times New Roman"/>
          <w:szCs w:val="24"/>
        </w:rPr>
        <w:t>δ</w:t>
      </w:r>
      <w:r>
        <w:rPr>
          <w:rFonts w:eastAsia="Times New Roman"/>
          <w:szCs w:val="24"/>
        </w:rPr>
        <w:t>ημόσιο αποτελεί ρητή υποχρέωση του τρίτου μνημονίου, που το ψηφίσατε όλοι σας και</w:t>
      </w:r>
      <w:r>
        <w:rPr>
          <w:rFonts w:eastAsia="Times New Roman"/>
          <w:szCs w:val="24"/>
        </w:rPr>
        <w:t>,</w:t>
      </w:r>
      <w:r>
        <w:rPr>
          <w:rFonts w:eastAsia="Times New Roman"/>
          <w:szCs w:val="24"/>
        </w:rPr>
        <w:t xml:space="preserve"> βεβαίως, βασικό </w:t>
      </w:r>
      <w:proofErr w:type="spellStart"/>
      <w:r>
        <w:rPr>
          <w:rFonts w:eastAsia="Times New Roman"/>
          <w:szCs w:val="24"/>
        </w:rPr>
        <w:t>προαπαιτούμενο</w:t>
      </w:r>
      <w:proofErr w:type="spellEnd"/>
      <w:r>
        <w:rPr>
          <w:rFonts w:eastAsia="Times New Roman"/>
          <w:szCs w:val="24"/>
        </w:rPr>
        <w:t xml:space="preserve"> της δεύτερης αξιολόγησης</w:t>
      </w:r>
      <w:r>
        <w:rPr>
          <w:rFonts w:eastAsia="Times New Roman"/>
          <w:szCs w:val="24"/>
        </w:rPr>
        <w:t>,</w:t>
      </w:r>
      <w:r>
        <w:rPr>
          <w:rFonts w:eastAsia="Times New Roman"/>
          <w:szCs w:val="24"/>
        </w:rPr>
        <w:t xml:space="preserve"> για την οποία μοχθείτε και αγωνιάτε όλοι σας πάλι μαζί με τον ΣΕΒ και κάτι αξιοθρήνητες επιτροπές σοφών του κεφαλαίου. </w:t>
      </w:r>
    </w:p>
    <w:p w14:paraId="18B5124D" w14:textId="77777777" w:rsidR="003250C9" w:rsidRDefault="00D334B4">
      <w:pPr>
        <w:spacing w:line="600" w:lineRule="auto"/>
        <w:ind w:firstLine="720"/>
        <w:jc w:val="both"/>
        <w:rPr>
          <w:rFonts w:eastAsia="Times New Roman"/>
          <w:szCs w:val="24"/>
        </w:rPr>
      </w:pPr>
      <w:r>
        <w:rPr>
          <w:rFonts w:eastAsia="Times New Roman"/>
          <w:szCs w:val="24"/>
        </w:rPr>
        <w:t>Αυτή την αγωνία, όμως, δεν θα την κάνετε και αγωνία του λαού. Αλίμονο αν ο λαό</w:t>
      </w:r>
      <w:r>
        <w:rPr>
          <w:rFonts w:eastAsia="Times New Roman"/>
          <w:szCs w:val="24"/>
        </w:rPr>
        <w:t>ς αγωνιούσε για το πότε θα εφαρμόσετε τα μνημόνιά σας, για το πώς θα διαλύσετε τις συλλογικές συμβάσεις εργασίας, για το πότε θα απελευθερωθούν οι απολύσεις, για το πόσο θα δυσκολέψετε το απεργιακό του δικαίωμα, για όλα αυτά</w:t>
      </w:r>
      <w:r>
        <w:rPr>
          <w:rFonts w:eastAsia="Times New Roman"/>
          <w:szCs w:val="24"/>
        </w:rPr>
        <w:t>,</w:t>
      </w:r>
      <w:r>
        <w:rPr>
          <w:rFonts w:eastAsia="Times New Roman"/>
          <w:szCs w:val="24"/>
        </w:rPr>
        <w:t xml:space="preserve"> δηλαδή</w:t>
      </w:r>
      <w:r>
        <w:rPr>
          <w:rFonts w:eastAsia="Times New Roman"/>
          <w:szCs w:val="24"/>
        </w:rPr>
        <w:t>,</w:t>
      </w:r>
      <w:r>
        <w:rPr>
          <w:rFonts w:eastAsia="Times New Roman"/>
          <w:szCs w:val="24"/>
        </w:rPr>
        <w:t xml:space="preserve"> που ετοιμάζεστε να του</w:t>
      </w:r>
      <w:r>
        <w:rPr>
          <w:rFonts w:eastAsia="Times New Roman"/>
          <w:szCs w:val="24"/>
        </w:rPr>
        <w:t xml:space="preserve"> σερβίρετε μαζί με το κουαρτέτο στο κυρίως πιάτο της δεύτερης αξιολόγησης σε συσκευασία ευρωπαϊκού κεκτημένου! </w:t>
      </w:r>
    </w:p>
    <w:p w14:paraId="18B5124E" w14:textId="77777777" w:rsidR="003250C9" w:rsidRDefault="00D334B4">
      <w:pPr>
        <w:spacing w:line="600" w:lineRule="auto"/>
        <w:ind w:firstLine="720"/>
        <w:jc w:val="both"/>
        <w:rPr>
          <w:rFonts w:eastAsia="Times New Roman" w:cs="Times New Roman"/>
          <w:szCs w:val="24"/>
        </w:rPr>
      </w:pPr>
      <w:r>
        <w:rPr>
          <w:rFonts w:eastAsia="Times New Roman"/>
          <w:szCs w:val="24"/>
        </w:rPr>
        <w:lastRenderedPageBreak/>
        <w:t xml:space="preserve">Αντίθετα, αυτές οι ιστορικές </w:t>
      </w:r>
      <w:proofErr w:type="spellStart"/>
      <w:r>
        <w:rPr>
          <w:rFonts w:eastAsia="Times New Roman"/>
          <w:szCs w:val="24"/>
        </w:rPr>
        <w:t>αιματοποτισμένες</w:t>
      </w:r>
      <w:proofErr w:type="spellEnd"/>
      <w:r>
        <w:rPr>
          <w:rFonts w:eastAsia="Times New Roman"/>
          <w:szCs w:val="24"/>
        </w:rPr>
        <w:t xml:space="preserve"> κατακτήσεις της εργατικής τάξης, οι οποίες μπήκαν στο στόχαστρό σας, τροφοδοτούν αγωνιστικές κινητ</w:t>
      </w:r>
      <w:r>
        <w:rPr>
          <w:rFonts w:eastAsia="Times New Roman"/>
          <w:szCs w:val="24"/>
        </w:rPr>
        <w:t>οποιήσεις που δυναμώνουν σιγά</w:t>
      </w:r>
      <w:r w:rsidRPr="00BE6593">
        <w:rPr>
          <w:rFonts w:eastAsia="Times New Roman"/>
          <w:szCs w:val="24"/>
        </w:rPr>
        <w:t>-</w:t>
      </w:r>
      <w:r>
        <w:rPr>
          <w:rFonts w:eastAsia="Times New Roman"/>
          <w:szCs w:val="24"/>
        </w:rPr>
        <w:t xml:space="preserve">σιγά και η σημερινή, αλλά και η επόμενη πανεργατική απεργία του Δεκέμβρη το αποδεικνύουν. </w:t>
      </w:r>
      <w:r>
        <w:rPr>
          <w:rFonts w:eastAsia="Times New Roman" w:cs="Times New Roman"/>
          <w:szCs w:val="24"/>
        </w:rPr>
        <w:t xml:space="preserve">  </w:t>
      </w:r>
    </w:p>
    <w:p w14:paraId="18B5124F" w14:textId="77777777" w:rsidR="003250C9" w:rsidRDefault="00D334B4">
      <w:pPr>
        <w:spacing w:line="600" w:lineRule="auto"/>
        <w:ind w:firstLine="720"/>
        <w:jc w:val="both"/>
        <w:rPr>
          <w:rFonts w:eastAsia="Times New Roman"/>
          <w:szCs w:val="24"/>
        </w:rPr>
      </w:pPr>
      <w:proofErr w:type="spellStart"/>
      <w:r>
        <w:rPr>
          <w:rFonts w:eastAsia="Times New Roman"/>
          <w:szCs w:val="24"/>
        </w:rPr>
        <w:t>Μνημονιακή</w:t>
      </w:r>
      <w:proofErr w:type="spellEnd"/>
      <w:r>
        <w:rPr>
          <w:rFonts w:eastAsia="Times New Roman"/>
          <w:szCs w:val="24"/>
        </w:rPr>
        <w:t xml:space="preserve"> δέσμευση, λοιπόν, το νομοσχέδιο για την επίτευξη των δημοσιονομικών στόχων, όπως είπε η κυρία Υπουργός, την άγρια λιτότητα</w:t>
      </w:r>
      <w:r>
        <w:rPr>
          <w:rFonts w:eastAsia="Times New Roman"/>
          <w:szCs w:val="24"/>
        </w:rPr>
        <w:t>, δηλαδή, αλλά και για την αποτελεσματικότητα της δημόσιας διοίκησης, αποτελεσματικότητα για την άμεση εφαρμογή από τον κρατικό μηχανισμό ποιας πολιτικής, αλήθεια; Ποιων πολιτικών μέτρων; Μα φυσικά της αντιλαϊκής πολιτικής και των βάρβαρων μέτρων που ψηφίζ</w:t>
      </w:r>
      <w:r>
        <w:rPr>
          <w:rFonts w:eastAsia="Times New Roman"/>
          <w:szCs w:val="24"/>
        </w:rPr>
        <w:t>ετε. Και την ίδια στιγμή τολμάτε να μιλάτε και για κράτος φιλικό στον πολίτη.</w:t>
      </w:r>
    </w:p>
    <w:p w14:paraId="18B51250" w14:textId="77777777" w:rsidR="003250C9" w:rsidRDefault="00D334B4">
      <w:pPr>
        <w:spacing w:line="600" w:lineRule="auto"/>
        <w:ind w:firstLine="720"/>
        <w:jc w:val="both"/>
        <w:rPr>
          <w:rFonts w:eastAsia="Times New Roman"/>
          <w:szCs w:val="24"/>
        </w:rPr>
      </w:pPr>
      <w:r>
        <w:rPr>
          <w:rFonts w:eastAsia="Times New Roman"/>
          <w:szCs w:val="24"/>
        </w:rPr>
        <w:t>Υπερασπιζόμενη το νομοσχέδιο χθες, μας ρώτησε η εισηγήτρια του ΣΥΡΙΖΑ: Καλά, είναι αρνητική οποιαδήποτε μεταρρύθμιση καλυτερεύει τη ζωή των εργαζομένων στο δημόσιο και τη ζωή των</w:t>
      </w:r>
      <w:r>
        <w:rPr>
          <w:rFonts w:eastAsia="Times New Roman"/>
          <w:szCs w:val="24"/>
        </w:rPr>
        <w:t xml:space="preserve"> πολιτών σε αυτή τη χώρα; Δεν θεωρείτε αναγκαίο να καλυτερεύουμε τις συνθήκες εργασίας των εργαζομένων;</w:t>
      </w:r>
    </w:p>
    <w:p w14:paraId="18B51251" w14:textId="77777777" w:rsidR="003250C9" w:rsidRDefault="00D334B4">
      <w:pPr>
        <w:spacing w:line="600" w:lineRule="auto"/>
        <w:ind w:firstLine="720"/>
        <w:jc w:val="both"/>
        <w:rPr>
          <w:rFonts w:eastAsia="Times New Roman"/>
          <w:szCs w:val="24"/>
        </w:rPr>
      </w:pPr>
      <w:r>
        <w:rPr>
          <w:rFonts w:eastAsia="Times New Roman"/>
          <w:szCs w:val="24"/>
        </w:rPr>
        <w:lastRenderedPageBreak/>
        <w:t>Τώρα για το πόσο καλυτερεύετε τη ζωή του λαού</w:t>
      </w:r>
      <w:r>
        <w:rPr>
          <w:rFonts w:eastAsia="Times New Roman"/>
          <w:szCs w:val="24"/>
        </w:rPr>
        <w:t>,</w:t>
      </w:r>
      <w:r>
        <w:rPr>
          <w:rFonts w:eastAsia="Times New Roman"/>
          <w:szCs w:val="24"/>
        </w:rPr>
        <w:t xml:space="preserve"> το ζει ο λαός μας. Σε ό,τι αφορά τη συμβολή σε αυτό και αυτού του νομοσχεδίου μίλησε ήδη η εισηγήτρια του</w:t>
      </w:r>
      <w:r>
        <w:rPr>
          <w:rFonts w:eastAsia="Times New Roman"/>
          <w:szCs w:val="24"/>
        </w:rPr>
        <w:t xml:space="preserve"> κόμματός μας αναλυτικά. </w:t>
      </w:r>
    </w:p>
    <w:p w14:paraId="18B51252" w14:textId="77777777" w:rsidR="003250C9" w:rsidRDefault="00D334B4">
      <w:pPr>
        <w:spacing w:line="600" w:lineRule="auto"/>
        <w:ind w:firstLine="720"/>
        <w:jc w:val="both"/>
        <w:rPr>
          <w:rFonts w:eastAsia="Times New Roman"/>
          <w:szCs w:val="24"/>
        </w:rPr>
      </w:pPr>
      <w:r>
        <w:rPr>
          <w:rFonts w:eastAsia="Times New Roman"/>
          <w:szCs w:val="24"/>
        </w:rPr>
        <w:t>Τι μας λέτε δηλαδή;</w:t>
      </w:r>
    </w:p>
    <w:p w14:paraId="18B51253" w14:textId="77777777" w:rsidR="003250C9" w:rsidRDefault="00D334B4">
      <w:pPr>
        <w:spacing w:line="600" w:lineRule="auto"/>
        <w:ind w:firstLine="720"/>
        <w:jc w:val="both"/>
        <w:rPr>
          <w:rFonts w:eastAsia="Times New Roman"/>
          <w:szCs w:val="24"/>
        </w:rPr>
      </w:pPr>
      <w:r>
        <w:rPr>
          <w:rFonts w:eastAsia="Times New Roman"/>
          <w:szCs w:val="24"/>
        </w:rPr>
        <w:t>Θεωρείτε ότι καλυτερεύετε τη ζωή του λαού με την πολιτική σας, την ώρα που τη ρημάζετε;</w:t>
      </w:r>
    </w:p>
    <w:p w14:paraId="18B51254" w14:textId="77777777" w:rsidR="003250C9" w:rsidRDefault="00D334B4">
      <w:pPr>
        <w:spacing w:line="600" w:lineRule="auto"/>
        <w:ind w:firstLine="720"/>
        <w:jc w:val="both"/>
        <w:rPr>
          <w:rFonts w:eastAsia="Times New Roman"/>
          <w:szCs w:val="24"/>
        </w:rPr>
      </w:pPr>
      <w:r>
        <w:rPr>
          <w:rFonts w:eastAsia="Times New Roman"/>
          <w:szCs w:val="24"/>
        </w:rPr>
        <w:t>Θεωρείτε ότι, όταν υλοποιείτε τις αναδιαρθρώσεις που υπαγορεύουν τα συμφέροντα της άρχουσας τάξης για εκσυγχρονισμό της δη</w:t>
      </w:r>
      <w:r>
        <w:rPr>
          <w:rFonts w:eastAsia="Times New Roman"/>
          <w:szCs w:val="24"/>
        </w:rPr>
        <w:t>μόσιας διοίκησης σε όφελός της, αυτές έχουν κα</w:t>
      </w:r>
      <w:r>
        <w:rPr>
          <w:rFonts w:eastAsia="Times New Roman"/>
          <w:szCs w:val="24"/>
        </w:rPr>
        <w:t>μ</w:t>
      </w:r>
      <w:r>
        <w:rPr>
          <w:rFonts w:eastAsia="Times New Roman"/>
          <w:szCs w:val="24"/>
        </w:rPr>
        <w:t xml:space="preserve">μία σχέση με τις πραγματικές ανάγκες του λαού; Πότε έγινε αυτό; </w:t>
      </w:r>
    </w:p>
    <w:p w14:paraId="18B51255" w14:textId="77777777" w:rsidR="003250C9" w:rsidRDefault="00D334B4">
      <w:pPr>
        <w:spacing w:line="600" w:lineRule="auto"/>
        <w:ind w:firstLine="720"/>
        <w:jc w:val="both"/>
        <w:rPr>
          <w:rFonts w:eastAsia="Times New Roman"/>
          <w:szCs w:val="24"/>
        </w:rPr>
      </w:pPr>
      <w:r>
        <w:rPr>
          <w:rFonts w:eastAsia="Times New Roman"/>
          <w:szCs w:val="24"/>
        </w:rPr>
        <w:t>Τώρα, για το αν το ΚΚΕ ενδιαφέρεται για τη βελτίωση, έστω και λίγο, της ζωής του λαού, τι να σας πούμε; Μάλλον δεν παρακολουθείτε την καθημερινή</w:t>
      </w:r>
      <w:r>
        <w:rPr>
          <w:rFonts w:eastAsia="Times New Roman"/>
          <w:szCs w:val="24"/>
        </w:rPr>
        <w:t xml:space="preserve"> ακούραστη δουλειά και δράση των χιλιάδων κομμουνιστών και άλλων τόσων που μάχονται δίπλα μας για τα μικρά και τα μεγάλα λαϊκά προβλήματα που δημιουργεί η δική σας πολιτική, όπως και των προηγούμενων. </w:t>
      </w:r>
    </w:p>
    <w:p w14:paraId="18B51256" w14:textId="77777777" w:rsidR="003250C9" w:rsidRDefault="00D334B4">
      <w:pPr>
        <w:spacing w:line="600" w:lineRule="auto"/>
        <w:ind w:firstLine="720"/>
        <w:jc w:val="both"/>
        <w:rPr>
          <w:rFonts w:eastAsia="Times New Roman"/>
          <w:szCs w:val="24"/>
        </w:rPr>
      </w:pPr>
      <w:r>
        <w:rPr>
          <w:rFonts w:eastAsia="Times New Roman"/>
          <w:szCs w:val="24"/>
        </w:rPr>
        <w:lastRenderedPageBreak/>
        <w:t>Εσείς και η Κυβέρνησή σας δεν είστε που απορρίπτετε συ</w:t>
      </w:r>
      <w:r>
        <w:rPr>
          <w:rFonts w:eastAsia="Times New Roman"/>
          <w:szCs w:val="24"/>
        </w:rPr>
        <w:t xml:space="preserve">στηματικά κάθε πρόταση νόμου που καταθέτει το ΚΚΕ για την ανακούφιση των λαϊκών νοικοκυριών από τα χρέη, τα χαράτσια, για την αύξηση των βασικών μισθών, για την αύξηση των συλλογικών συμβάσεων και τόσα άλλα. </w:t>
      </w:r>
    </w:p>
    <w:p w14:paraId="18B51257" w14:textId="77777777" w:rsidR="003250C9" w:rsidRDefault="00D334B4">
      <w:pPr>
        <w:spacing w:line="600" w:lineRule="auto"/>
        <w:ind w:firstLine="720"/>
        <w:jc w:val="both"/>
        <w:rPr>
          <w:rFonts w:eastAsia="Times New Roman"/>
          <w:szCs w:val="24"/>
        </w:rPr>
      </w:pPr>
      <w:r>
        <w:rPr>
          <w:rFonts w:eastAsia="Times New Roman"/>
          <w:szCs w:val="24"/>
        </w:rPr>
        <w:t>Αλήθεια, τι θα κάνετε για τη σημερινή τροπολογί</w:t>
      </w:r>
      <w:r>
        <w:rPr>
          <w:rFonts w:eastAsia="Times New Roman"/>
          <w:szCs w:val="24"/>
        </w:rPr>
        <w:t xml:space="preserve">α που καταθέσαμε για τον χώρο της υγείας και προβλέπει τη μονιμοποίηση όλων των επικουρικών γιατρών και των συμβασιούχων εργαζόμενων στα νοσοκομεία; Δεν είναι αυτή μια πρόταση που καλυτερεύει τις παροχές υγείας για τον λαό; Θα την ψηφίσετε; </w:t>
      </w:r>
    </w:p>
    <w:p w14:paraId="18B51258" w14:textId="77777777" w:rsidR="003250C9" w:rsidRDefault="00D334B4">
      <w:pPr>
        <w:spacing w:line="600" w:lineRule="auto"/>
        <w:ind w:firstLine="720"/>
        <w:jc w:val="both"/>
        <w:rPr>
          <w:rFonts w:eastAsia="Times New Roman"/>
          <w:szCs w:val="24"/>
        </w:rPr>
      </w:pPr>
      <w:r>
        <w:rPr>
          <w:rFonts w:eastAsia="Times New Roman"/>
          <w:szCs w:val="24"/>
        </w:rPr>
        <w:t xml:space="preserve">Κυρίες και </w:t>
      </w:r>
      <w:r>
        <w:rPr>
          <w:rFonts w:eastAsia="Times New Roman"/>
          <w:szCs w:val="24"/>
        </w:rPr>
        <w:t>κύριοι Βουλευτές, αν δει κανείς το σημερινό νομοσχέδιο ξεκομμένα και όχι σε συνδυασμό με τα προηγούμενα νομοθετήματα της Κυβέρνησης για το δημόσιο, τότε μπορεί να αποπροσανατολιστεί, να δει μονάχα το βελούδινο γάντι και όχι το σιδερένιο χέρι που κρύβει μέσ</w:t>
      </w:r>
      <w:r>
        <w:rPr>
          <w:rFonts w:eastAsia="Times New Roman"/>
          <w:szCs w:val="24"/>
        </w:rPr>
        <w:t xml:space="preserve">α του. Γι’ αυτό και εμείς το </w:t>
      </w:r>
      <w:r>
        <w:rPr>
          <w:rFonts w:eastAsia="Times New Roman"/>
          <w:szCs w:val="24"/>
        </w:rPr>
        <w:lastRenderedPageBreak/>
        <w:t>εξετάζουμε ως τέτοιο που είναι, ως συνέχεια δηλαδή όλων των προηγούμενων νόμων της Νέας Δημοκρατίας και του ΠΑΣΟΚ για το δημόσιο και ως ουρά του ν.4369, γνωστού και ως νόμου Βερναρδάκη, που θυμίζουμε ότι θέσπισε ένα σύστημα αξι</w:t>
      </w:r>
      <w:r>
        <w:rPr>
          <w:rFonts w:eastAsia="Times New Roman"/>
          <w:szCs w:val="24"/>
        </w:rPr>
        <w:t xml:space="preserve">ολόγησης δομών και δημοσίων υπαλλήλων με βασικό κριτήριο τη </w:t>
      </w:r>
      <w:proofErr w:type="spellStart"/>
      <w:r>
        <w:rPr>
          <w:rFonts w:eastAsia="Times New Roman"/>
          <w:szCs w:val="24"/>
        </w:rPr>
        <w:t>στοχοθεσία</w:t>
      </w:r>
      <w:proofErr w:type="spellEnd"/>
      <w:r>
        <w:rPr>
          <w:rFonts w:eastAsia="Times New Roman"/>
          <w:szCs w:val="24"/>
        </w:rPr>
        <w:t>, που ορίζεται βέβαια από τους στόχους της κυβερνητικής πολιτικής, το ξεζούμισμα των εργαζομένων στο δημόσιο, τη σύνδεση της αξιολόγησης με τον μισθό, αλλά και τις απολύσεις των δημοσίων</w:t>
      </w:r>
      <w:r>
        <w:rPr>
          <w:rFonts w:eastAsia="Times New Roman"/>
          <w:szCs w:val="24"/>
        </w:rPr>
        <w:t xml:space="preserve"> υπαλλήλων, μιας και η σχετική διάταξη του Δημοσιοϋπαλληλικού Κώδικα, κυρία Υπουργέ, ζει και βασιλεύει.</w:t>
      </w:r>
    </w:p>
    <w:p w14:paraId="18B51259" w14:textId="77777777" w:rsidR="003250C9" w:rsidRDefault="00D334B4">
      <w:pPr>
        <w:spacing w:line="600" w:lineRule="auto"/>
        <w:ind w:firstLine="720"/>
        <w:jc w:val="both"/>
        <w:rPr>
          <w:rFonts w:eastAsia="Times New Roman"/>
          <w:szCs w:val="24"/>
        </w:rPr>
      </w:pPr>
      <w:r>
        <w:rPr>
          <w:rFonts w:eastAsia="Times New Roman"/>
          <w:szCs w:val="24"/>
        </w:rPr>
        <w:t>Να ποια είναι τα βασικά στοιχεία του σημερινού νομοσχεδίου: Αποδέχεται, αναγνωρίζει και νομιμοποιεί όλες τις σαρωτικές αλλαγές στο δημόσιο, που προκάλεσ</w:t>
      </w:r>
      <w:r>
        <w:rPr>
          <w:rFonts w:eastAsia="Times New Roman"/>
          <w:szCs w:val="24"/>
        </w:rPr>
        <w:t xml:space="preserve">αν καταργήσεις, συγχωνεύσεις δημόσιων φορέων και οργανισμών που σχετίζονταν με κοινωνικές ανάγκες. Τα χιλιάδες κλειστά σχολεία, τα κλειστά νοσοκομεία και οι κοινωνικές δομές συμπαρέσυραν μαζί τους βέβαια και οργανικές θέσεις. </w:t>
      </w:r>
    </w:p>
    <w:p w14:paraId="18B5125A"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Δεύτερον, προαναγγέλλει νέες </w:t>
      </w:r>
      <w:r>
        <w:rPr>
          <w:rFonts w:eastAsia="Times New Roman"/>
          <w:szCs w:val="24"/>
        </w:rPr>
        <w:t>καταργήσεις και συγχωνεύσεις, αφού στο άρθρο 5 λέει ότι ανακατανέμει το προσωπικό σε υπηρεσίες του δημοσίου, μετά από αναδιάρθρωση υπηρεσιών, συγχώνευση φορέων ή μεταβολή του ιδιοκτησιακού καθεστώτος των φορέων, ιδιωτικοποιήσεις δηλαδή.</w:t>
      </w:r>
    </w:p>
    <w:p w14:paraId="18B5125B" w14:textId="77777777" w:rsidR="003250C9" w:rsidRDefault="00D334B4">
      <w:pPr>
        <w:spacing w:line="600" w:lineRule="auto"/>
        <w:ind w:firstLine="720"/>
        <w:jc w:val="both"/>
        <w:rPr>
          <w:rFonts w:eastAsia="Times New Roman"/>
          <w:szCs w:val="24"/>
        </w:rPr>
      </w:pPr>
      <w:r>
        <w:rPr>
          <w:rFonts w:eastAsia="Times New Roman"/>
          <w:szCs w:val="24"/>
        </w:rPr>
        <w:t xml:space="preserve">Τρίτον, λειτουργεί </w:t>
      </w:r>
      <w:r>
        <w:rPr>
          <w:rFonts w:eastAsia="Times New Roman"/>
          <w:szCs w:val="24"/>
        </w:rPr>
        <w:t xml:space="preserve">ως επιταχυντής της αντιδραστικής αξιολόγησης, αφού τη θέτει ως προϋπόθεση για την κινητικότητα, μια αξιολόγηση-εργαλείο για περαιτέρω καταργήσεις και συγχωνεύσεις κοινωνικών υπηρεσιών του κράτους και βορά στις ορέξεις του κεφαλαίου για κέρδη. </w:t>
      </w:r>
    </w:p>
    <w:p w14:paraId="18B5125C" w14:textId="77777777" w:rsidR="003250C9" w:rsidRDefault="00D334B4">
      <w:pPr>
        <w:spacing w:line="600" w:lineRule="auto"/>
        <w:ind w:firstLine="720"/>
        <w:jc w:val="both"/>
        <w:rPr>
          <w:rFonts w:eastAsia="Times New Roman"/>
          <w:szCs w:val="24"/>
        </w:rPr>
      </w:pPr>
      <w:r>
        <w:rPr>
          <w:rFonts w:eastAsia="Times New Roman"/>
          <w:szCs w:val="24"/>
        </w:rPr>
        <w:t>Τέταρτον, στ</w:t>
      </w:r>
      <w:r>
        <w:rPr>
          <w:rFonts w:eastAsia="Times New Roman"/>
          <w:szCs w:val="24"/>
        </w:rPr>
        <w:t>ις σημερινές πιεστικές ανάγκες για άμεσους διορισμούς σε όλες τις κοινωνικές υπηρεσίες του κράτους η Κυβέρνησή σας απαντά με ένα ξερό «όχι», προσδοκώντας, όπως είπε η εισηγήτρια του ΣΥΡΙΖΑ, ότι ελλείψει προσλήψεων η κινητικότητα θα βελτιώσει τη δημόσια διο</w:t>
      </w:r>
      <w:r>
        <w:rPr>
          <w:rFonts w:eastAsia="Times New Roman"/>
          <w:szCs w:val="24"/>
        </w:rPr>
        <w:t>ίκηση.</w:t>
      </w:r>
    </w:p>
    <w:p w14:paraId="18B5125D"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Προκαλείτε, όμως, όταν μιλάτε για πλεονάζον προσωπικό την ώρα που στην παιδεία, στην υγεία, στην πρόνοια, στα ασφαλιστικά ταμεία, στους ελεγκτικούς μηχανισμούς του κράτους και ιδιαίτερα σε </w:t>
      </w:r>
      <w:r>
        <w:rPr>
          <w:rFonts w:eastAsia="Times New Roman" w:cs="Times New Roman"/>
          <w:szCs w:val="24"/>
        </w:rPr>
        <w:lastRenderedPageBreak/>
        <w:t>αυτούς που σχετίζονται με την υγιεινή και την ασφάλεια των ε</w:t>
      </w:r>
      <w:r>
        <w:rPr>
          <w:rFonts w:eastAsia="Times New Roman" w:cs="Times New Roman"/>
          <w:szCs w:val="24"/>
        </w:rPr>
        <w:t xml:space="preserve">ργαζομένων, οι ελλείψεις προσωπικού είναι εκρηκτικές και οι υπάρχοντες εργαζόμενοι δίνουν πραγματικά και την ψυχή τους. </w:t>
      </w:r>
    </w:p>
    <w:p w14:paraId="18B5125E"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Τι κινητικότητα, όμως, να εφαρμόσεις σε </w:t>
      </w:r>
      <w:proofErr w:type="spellStart"/>
      <w:r>
        <w:rPr>
          <w:rFonts w:eastAsia="Times New Roman" w:cs="Times New Roman"/>
          <w:szCs w:val="24"/>
        </w:rPr>
        <w:t>υποστελεχωμένες</w:t>
      </w:r>
      <w:proofErr w:type="spellEnd"/>
      <w:r>
        <w:rPr>
          <w:rFonts w:eastAsia="Times New Roman" w:cs="Times New Roman"/>
          <w:szCs w:val="24"/>
        </w:rPr>
        <w:t xml:space="preserve"> υπηρεσίες; Το μόνο που θα κάνετε είναι να μετακινείτε τους δημοσίους υπαλλήλους</w:t>
      </w:r>
      <w:r>
        <w:rPr>
          <w:rFonts w:eastAsia="Times New Roman" w:cs="Times New Roman"/>
          <w:szCs w:val="24"/>
        </w:rPr>
        <w:t xml:space="preserve"> και να τους κάνετε μπαλάκι κυριολεκτικά για να μπαλώνετε τις πιο κραυγαλέες ανάγκες και να μοιράζετε δίκαια τις ελλείψεις ανάμεσα στις κρατικές υπηρεσίες. </w:t>
      </w:r>
    </w:p>
    <w:p w14:paraId="18B5125F" w14:textId="77777777" w:rsidR="003250C9" w:rsidRDefault="00D334B4">
      <w:pPr>
        <w:tabs>
          <w:tab w:val="left" w:pos="1134"/>
        </w:tabs>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B51260"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Ολοκληρώνω σε έ</w:t>
      </w:r>
      <w:r>
        <w:rPr>
          <w:rFonts w:eastAsia="Times New Roman" w:cs="Times New Roman"/>
          <w:szCs w:val="24"/>
        </w:rPr>
        <w:t>να λεπτό, κύριε Πρόεδρε.</w:t>
      </w:r>
    </w:p>
    <w:p w14:paraId="18B51261"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b/>
          <w:bCs/>
        </w:rPr>
        <w:t>ΠΡΟΕΔΡΕΥΩΝ (Νικήτας Κακλαμάνης):</w:t>
      </w:r>
      <w:r>
        <w:rPr>
          <w:rFonts w:eastAsia="Times New Roman" w:cs="Times New Roman"/>
          <w:szCs w:val="24"/>
        </w:rPr>
        <w:t xml:space="preserve"> Συνεχίστε, κύριε Δελή. </w:t>
      </w:r>
    </w:p>
    <w:p w14:paraId="18B51262"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ΙΩΑΝΝΗΣ ΔΕΛΗΣ:</w:t>
      </w:r>
      <w:r>
        <w:rPr>
          <w:rFonts w:eastAsia="Times New Roman" w:cs="Times New Roman"/>
          <w:szCs w:val="24"/>
        </w:rPr>
        <w:t xml:space="preserve"> Ευχαριστώ. </w:t>
      </w:r>
    </w:p>
    <w:p w14:paraId="18B51263"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proofErr w:type="spellStart"/>
      <w:r>
        <w:rPr>
          <w:rFonts w:eastAsia="Times New Roman" w:cs="Times New Roman"/>
          <w:szCs w:val="24"/>
        </w:rPr>
        <w:t>Πέμπτον</w:t>
      </w:r>
      <w:proofErr w:type="spellEnd"/>
      <w:r>
        <w:rPr>
          <w:rFonts w:eastAsia="Times New Roman" w:cs="Times New Roman"/>
          <w:szCs w:val="24"/>
        </w:rPr>
        <w:t>, το «τυράκι» της εθελούσιας κινητικότητας δεν μπορεί να κρύψει τη «φάκα» των υποχρεωτικών μετακινήσεων με απόφαση Υπουργού εντός αλλά και ε</w:t>
      </w:r>
      <w:r>
        <w:rPr>
          <w:rFonts w:eastAsia="Times New Roman" w:cs="Times New Roman"/>
          <w:szCs w:val="24"/>
        </w:rPr>
        <w:t xml:space="preserve">κτός νομού, το γνωστό άρθρο 9, ούτε την </w:t>
      </w:r>
      <w:r>
        <w:rPr>
          <w:rFonts w:eastAsia="Times New Roman" w:cs="Times New Roman"/>
          <w:szCs w:val="24"/>
        </w:rPr>
        <w:lastRenderedPageBreak/>
        <w:t>παγίδα της συνέντευξης των υποψηφίων προς μετακίνηση, συνέντευξη που ενέχει έτσι και αλλιώς το στοιχείο του υποκειμενισμού και αφήνει</w:t>
      </w:r>
      <w:r>
        <w:rPr>
          <w:rFonts w:eastAsia="Times New Roman" w:cs="Times New Roman"/>
          <w:szCs w:val="24"/>
        </w:rPr>
        <w:t>,</w:t>
      </w:r>
      <w:r>
        <w:rPr>
          <w:rFonts w:eastAsia="Times New Roman" w:cs="Times New Roman"/>
          <w:szCs w:val="24"/>
        </w:rPr>
        <w:t xml:space="preserve"> βεβαίως</w:t>
      </w:r>
      <w:r>
        <w:rPr>
          <w:rFonts w:eastAsia="Times New Roman" w:cs="Times New Roman"/>
          <w:szCs w:val="24"/>
        </w:rPr>
        <w:t>,</w:t>
      </w:r>
      <w:r>
        <w:rPr>
          <w:rFonts w:eastAsia="Times New Roman" w:cs="Times New Roman"/>
          <w:szCs w:val="24"/>
        </w:rPr>
        <w:t xml:space="preserve"> διάπλατες τις πόρτες για αυθαιρεσίες. </w:t>
      </w:r>
    </w:p>
    <w:p w14:paraId="18B51264"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Και μια</w:t>
      </w:r>
      <w:r>
        <w:rPr>
          <w:rFonts w:eastAsia="Times New Roman" w:cs="Times New Roman"/>
          <w:szCs w:val="24"/>
        </w:rPr>
        <w:t>ς</w:t>
      </w:r>
      <w:r>
        <w:rPr>
          <w:rFonts w:eastAsia="Times New Roman" w:cs="Times New Roman"/>
          <w:szCs w:val="24"/>
        </w:rPr>
        <w:t xml:space="preserve"> και το έφερε η κουβέντα, θα το ξαναπούμε, γιατί η ερώτησή μας παραμένει. Πάτε για κατάργηση του επιδόματος παραμεθορίου, κυρία Υπουργέ</w:t>
      </w:r>
      <w:r>
        <w:rPr>
          <w:rFonts w:eastAsia="Times New Roman" w:cs="Times New Roman"/>
          <w:szCs w:val="24"/>
        </w:rPr>
        <w:t>,</w:t>
      </w:r>
      <w:r>
        <w:rPr>
          <w:rFonts w:eastAsia="Times New Roman" w:cs="Times New Roman"/>
          <w:szCs w:val="24"/>
        </w:rPr>
        <w:t xml:space="preserve"> και αντικατάστασής του από το μπόνους της βαθμολογικής εξέλιξης; Περιμένουμε την απάντηση. </w:t>
      </w:r>
    </w:p>
    <w:p w14:paraId="18B51265"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Κλείνοντας, αποκαλυπτικό τω</w:t>
      </w:r>
      <w:r>
        <w:rPr>
          <w:rFonts w:eastAsia="Times New Roman" w:cs="Times New Roman"/>
          <w:szCs w:val="24"/>
        </w:rPr>
        <w:t>ν προθέσεών σας για το δημόσιο είναι το όριο που βάζετε στο άρθρο 4 για να γίνει μία μετάταξη ή μία απόσπαση. Θεωρείτε το 50% στελέχωσης μιας υπηρεσίας ικανό να επιτρέψει μία μετακίνηση. Θεωρείτε δηλαδή, με λίγα λόγια, πολύ φυσιολογικό μία υπηρεσία να λειτ</w:t>
      </w:r>
      <w:r>
        <w:rPr>
          <w:rFonts w:eastAsia="Times New Roman" w:cs="Times New Roman"/>
          <w:szCs w:val="24"/>
        </w:rPr>
        <w:t xml:space="preserve">ουργεί με το μισό προσωπικό που χρειάζεται και ας λείπουν δάσκαλοι από τα </w:t>
      </w:r>
      <w:proofErr w:type="spellStart"/>
      <w:r>
        <w:rPr>
          <w:rFonts w:eastAsia="Times New Roman" w:cs="Times New Roman"/>
          <w:szCs w:val="24"/>
        </w:rPr>
        <w:t>σχολειά</w:t>
      </w:r>
      <w:proofErr w:type="spellEnd"/>
      <w:r>
        <w:rPr>
          <w:rFonts w:eastAsia="Times New Roman" w:cs="Times New Roman"/>
          <w:szCs w:val="24"/>
        </w:rPr>
        <w:t xml:space="preserve"> και ας ξεθεώνονται οι εργαζόμενοι στα νοσοκομεία και ας ταλαιπωρούνται ασθενείς και συγγενείς τους και ας περιμένουν χρόνια νέοι συνταξιούχοι να πάρουν τη σύνταξή τους, που κ</w:t>
      </w:r>
      <w:r>
        <w:rPr>
          <w:rFonts w:eastAsia="Times New Roman" w:cs="Times New Roman"/>
          <w:szCs w:val="24"/>
        </w:rPr>
        <w:t xml:space="preserve">αι αυτή την πετσοκόβετε και ας περιμένουν οι </w:t>
      </w:r>
      <w:r>
        <w:rPr>
          <w:rFonts w:eastAsia="Times New Roman" w:cs="Times New Roman"/>
          <w:szCs w:val="24"/>
        </w:rPr>
        <w:lastRenderedPageBreak/>
        <w:t>αγρότες να εκτιμήσει το κράτος τις ζημιές τους και ας περιμένουν, με λίγα λόγια, οι λαϊκές ανάγκες. Για σας όλα αυτά είναι φυσιολογικά, για μας και το λαό όχι. Για όλα τα παραπάνω καταψηφίζουμε το νομοσχέδιό σας</w:t>
      </w:r>
      <w:r>
        <w:rPr>
          <w:rFonts w:eastAsia="Times New Roman" w:cs="Times New Roman"/>
          <w:szCs w:val="24"/>
        </w:rPr>
        <w:t>.</w:t>
      </w:r>
    </w:p>
    <w:p w14:paraId="18B51266"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Ευχαριστώ.</w:t>
      </w:r>
    </w:p>
    <w:p w14:paraId="18B51267"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Τον λόγο έχει τώρα ο κ. Θεοχάρης, μετά ο κ. Λαγός, ο κ. </w:t>
      </w:r>
      <w:proofErr w:type="spellStart"/>
      <w:r>
        <w:rPr>
          <w:rFonts w:eastAsia="Times New Roman" w:cs="Times New Roman"/>
          <w:szCs w:val="24"/>
        </w:rPr>
        <w:t>Τζα</w:t>
      </w:r>
      <w:r>
        <w:rPr>
          <w:rFonts w:eastAsia="Times New Roman" w:cs="Times New Roman"/>
          <w:szCs w:val="24"/>
        </w:rPr>
        <w:t>μ</w:t>
      </w:r>
      <w:r>
        <w:rPr>
          <w:rFonts w:eastAsia="Times New Roman" w:cs="Times New Roman"/>
          <w:szCs w:val="24"/>
        </w:rPr>
        <w:t>ακλής</w:t>
      </w:r>
      <w:proofErr w:type="spellEnd"/>
      <w:r>
        <w:rPr>
          <w:rFonts w:eastAsia="Times New Roman" w:cs="Times New Roman"/>
          <w:szCs w:val="24"/>
        </w:rPr>
        <w:t xml:space="preserve">, ο κ. Αθανασίου και μετά ο κ. </w:t>
      </w:r>
      <w:proofErr w:type="spellStart"/>
      <w:r>
        <w:rPr>
          <w:rFonts w:eastAsia="Times New Roman" w:cs="Times New Roman"/>
          <w:szCs w:val="24"/>
        </w:rPr>
        <w:t>Λάππας</w:t>
      </w:r>
      <w:proofErr w:type="spellEnd"/>
      <w:r>
        <w:rPr>
          <w:rFonts w:eastAsia="Times New Roman" w:cs="Times New Roman"/>
          <w:szCs w:val="24"/>
        </w:rPr>
        <w:t xml:space="preserve">. </w:t>
      </w:r>
    </w:p>
    <w:p w14:paraId="18B51268"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Κύριε Θεοχάρη, έχετε τον λόγο.</w:t>
      </w:r>
    </w:p>
    <w:p w14:paraId="18B51269"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Ευχαριστώ, κύριε Πρόεδρε.</w:t>
      </w:r>
    </w:p>
    <w:p w14:paraId="18B5126A"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είναι κουραστικό το ίδιο θέατρο που ξαναπαίζεται αυτές τις μέρες</w:t>
      </w:r>
      <w:r>
        <w:rPr>
          <w:rFonts w:eastAsia="Times New Roman" w:cs="Times New Roman"/>
          <w:szCs w:val="24"/>
        </w:rPr>
        <w:t>!</w:t>
      </w:r>
      <w:r>
        <w:rPr>
          <w:rFonts w:eastAsia="Times New Roman" w:cs="Times New Roman"/>
          <w:szCs w:val="24"/>
        </w:rPr>
        <w:t xml:space="preserve"> Η Κυβέρνηση για μια ακόμη φορά πηγαίνει σε μία διαπραγμάτευση για το κλείσιμο της αξιολόγησης, έχοντας αποφασίσει να τα αποδεχθεί όλα.</w:t>
      </w:r>
    </w:p>
    <w:p w14:paraId="18B5126B"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b/>
          <w:szCs w:val="24"/>
        </w:rPr>
      </w:pPr>
      <w:r>
        <w:rPr>
          <w:rFonts w:eastAsia="Times New Roman" w:cs="Times New Roman"/>
          <w:b/>
          <w:szCs w:val="24"/>
        </w:rPr>
        <w:lastRenderedPageBreak/>
        <w:t>ΧΡΗΣΤΟΣ ΑΝΤΩΝΙΟΥ:</w:t>
      </w:r>
      <w:r>
        <w:rPr>
          <w:rFonts w:eastAsia="Times New Roman" w:cs="Times New Roman"/>
          <w:szCs w:val="24"/>
        </w:rPr>
        <w:t xml:space="preserve"> Πού το ξέρετε εσείς; Σας το </w:t>
      </w:r>
      <w:r>
        <w:rPr>
          <w:rFonts w:eastAsia="Times New Roman" w:cs="Times New Roman"/>
          <w:szCs w:val="24"/>
        </w:rPr>
        <w:t xml:space="preserve">έχουν πει; </w:t>
      </w:r>
    </w:p>
    <w:p w14:paraId="18B5126C"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b/>
          <w:szCs w:val="24"/>
        </w:rPr>
        <w:t>ΘΕΟΧΑΡΗΣ (ΧΑΡΗΣ) ΘΕΟΧΑΡΗΣ:</w:t>
      </w:r>
      <w:r>
        <w:rPr>
          <w:rFonts w:eastAsia="Times New Roman" w:cs="Times New Roman"/>
          <w:szCs w:val="24"/>
        </w:rPr>
        <w:t xml:space="preserve"> Το ξέρει όλος ο ελληνικός λαός. </w:t>
      </w:r>
    </w:p>
    <w:p w14:paraId="18B5126D"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Και για να πείσει τους Βουλευτές της Συμπολίτευσης, θυμάται τις </w:t>
      </w:r>
      <w:r>
        <w:rPr>
          <w:rFonts w:eastAsia="Times New Roman" w:cs="Times New Roman"/>
          <w:szCs w:val="24"/>
        </w:rPr>
        <w:t>«</w:t>
      </w:r>
      <w:r>
        <w:rPr>
          <w:rFonts w:eastAsia="Times New Roman" w:cs="Times New Roman"/>
          <w:szCs w:val="24"/>
        </w:rPr>
        <w:t>κόκκινες γραμμές</w:t>
      </w:r>
      <w:r>
        <w:rPr>
          <w:rFonts w:eastAsia="Times New Roman" w:cs="Times New Roman"/>
          <w:szCs w:val="24"/>
        </w:rPr>
        <w:t>»</w:t>
      </w:r>
      <w:r>
        <w:rPr>
          <w:rFonts w:eastAsia="Times New Roman" w:cs="Times New Roman"/>
          <w:szCs w:val="24"/>
        </w:rPr>
        <w:t xml:space="preserve"> σε ανούσιες ομιλίες στην Κοινοβουλευτική Ομάδα. Σας δίνει απλώς τη δικαιολογία, όπως οι δημοσκοπήσεις</w:t>
      </w:r>
      <w:r>
        <w:rPr>
          <w:rFonts w:eastAsia="Times New Roman" w:cs="Times New Roman"/>
          <w:szCs w:val="24"/>
        </w:rPr>
        <w:t xml:space="preserve"> σάς δίνουν το κίνητρο για να ψηφίσετε ό,τι έχουν ήδη αποφασίσει απ</w:t>
      </w:r>
      <w:r>
        <w:rPr>
          <w:rFonts w:eastAsia="Times New Roman" w:cs="Times New Roman"/>
          <w:szCs w:val="24"/>
        </w:rPr>
        <w:t xml:space="preserve">’ </w:t>
      </w:r>
      <w:r>
        <w:rPr>
          <w:rFonts w:eastAsia="Times New Roman" w:cs="Times New Roman"/>
          <w:szCs w:val="24"/>
        </w:rPr>
        <w:t xml:space="preserve">έξω. </w:t>
      </w:r>
    </w:p>
    <w:p w14:paraId="18B5126E"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Βέβαια, θέλετε να πάτε σε εκλογές, τις οποίες θέλει και η Νέα Δημοκρατία. Οποία κοροϊδία! Υπάρχει περίπτωση ποτέ να θέλετε το ίδιο και εσείς και η Νέα Δημοκρατία; Αυτά είναι αστεία </w:t>
      </w:r>
      <w:r>
        <w:rPr>
          <w:rFonts w:eastAsia="Times New Roman" w:cs="Times New Roman"/>
          <w:szCs w:val="24"/>
        </w:rPr>
        <w:t>πράγματα</w:t>
      </w:r>
      <w:r>
        <w:rPr>
          <w:rFonts w:eastAsia="Times New Roman" w:cs="Times New Roman"/>
          <w:szCs w:val="24"/>
        </w:rPr>
        <w:t>,</w:t>
      </w:r>
      <w:r>
        <w:rPr>
          <w:rFonts w:eastAsia="Times New Roman" w:cs="Times New Roman"/>
          <w:szCs w:val="24"/>
        </w:rPr>
        <w:t xml:space="preserve"> για να κοροϊδεύουμε τον ελληνικό λαό. Είστε απλοί παρατηρητές μιας χώρας που αλλάζει χέρια, καθώς οι νέοι της μεταναστεύουν στο εξωτερικό. </w:t>
      </w:r>
    </w:p>
    <w:p w14:paraId="18B5126F"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Τη στιγμή που η χώρα χρειάζεται μεταρρυθμίσεις στο κοινωνικό κράτος, στην οικονομία, στους θεσμούς, στη δη</w:t>
      </w:r>
      <w:r>
        <w:rPr>
          <w:rFonts w:eastAsia="Times New Roman" w:cs="Times New Roman"/>
          <w:szCs w:val="24"/>
        </w:rPr>
        <w:t xml:space="preserve">μόσια διοίκηση, η Κυβέρνηση αναλώνεται σε σχέδια που μένουν στα χαρτιά, όπως και αυτό </w:t>
      </w:r>
      <w:r>
        <w:rPr>
          <w:rFonts w:eastAsia="Times New Roman" w:cs="Times New Roman"/>
          <w:szCs w:val="24"/>
        </w:rPr>
        <w:lastRenderedPageBreak/>
        <w:t xml:space="preserve">το νομοσχέδιο θα μείνει στα χαρτιά, προσπαθώντας να κλωτσήσει την μπάλα λίγο πιο κάτω, λίγο πιο μακριά και να κερδίσει πολιτικό χρόνο. Το κέρδος, όμως, της Κυβέρνησης σε </w:t>
      </w:r>
      <w:r>
        <w:rPr>
          <w:rFonts w:eastAsia="Times New Roman" w:cs="Times New Roman"/>
          <w:szCs w:val="24"/>
        </w:rPr>
        <w:t xml:space="preserve">πολιτικό χρόνο επιφέρει πολλαπλάσια ζημιά στην προσπάθεια ανάκαμψης της χώρας. </w:t>
      </w:r>
    </w:p>
    <w:p w14:paraId="18B51270"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σχέδιο δεν βγαίνει. Τα νούμερα δεν βγαίνουν. Το σύστημα που υπηρετείτε δεν βγαίνει. Η χώρα πρέπει να χτιστεί από την αρχή, το ίδιο και το ελληνικό δημόσιο. </w:t>
      </w:r>
    </w:p>
    <w:p w14:paraId="18B51271" w14:textId="77777777" w:rsidR="003250C9" w:rsidRDefault="00D334B4">
      <w:pPr>
        <w:tabs>
          <w:tab w:val="left" w:pos="1138"/>
          <w:tab w:val="left" w:pos="1565"/>
          <w:tab w:val="left" w:pos="2965"/>
          <w:tab w:val="center" w:pos="4753"/>
        </w:tabs>
        <w:spacing w:line="600" w:lineRule="auto"/>
        <w:ind w:firstLine="720"/>
        <w:jc w:val="both"/>
        <w:rPr>
          <w:rFonts w:eastAsia="Times New Roman" w:cs="Times New Roman"/>
          <w:szCs w:val="24"/>
        </w:rPr>
      </w:pPr>
      <w:r>
        <w:rPr>
          <w:rFonts w:eastAsia="Times New Roman" w:cs="Times New Roman"/>
          <w:szCs w:val="24"/>
        </w:rPr>
        <w:t>Είναι απαραίτητη μία νέα αρχιτεκτονική για το</w:t>
      </w:r>
      <w:r>
        <w:rPr>
          <w:rFonts w:eastAsia="Times New Roman" w:cs="Times New Roman"/>
          <w:szCs w:val="24"/>
        </w:rPr>
        <w:t>ν</w:t>
      </w:r>
      <w:r>
        <w:rPr>
          <w:rFonts w:eastAsia="Times New Roman" w:cs="Times New Roman"/>
          <w:szCs w:val="24"/>
        </w:rPr>
        <w:t xml:space="preserve"> δημόσιο τομέα, ώστε</w:t>
      </w:r>
      <w:r>
        <w:rPr>
          <w:rFonts w:eastAsia="Times New Roman" w:cs="Times New Roman"/>
          <w:szCs w:val="24"/>
        </w:rPr>
        <w:t xml:space="preserve"> να καταστεί λειτουργικός και παραγωγικός, νέα αρχιτεκτονική με διάκριση μεταξύ στρατηγικών, εποπτικών και εμπορικών σκοπών, με ένα</w:t>
      </w:r>
      <w:r>
        <w:rPr>
          <w:rFonts w:eastAsia="Times New Roman" w:cs="Times New Roman"/>
          <w:szCs w:val="24"/>
        </w:rPr>
        <w:t>ν</w:t>
      </w:r>
      <w:r>
        <w:rPr>
          <w:rFonts w:eastAsia="Times New Roman" w:cs="Times New Roman"/>
          <w:szCs w:val="24"/>
        </w:rPr>
        <w:t xml:space="preserve"> σκληρό στρατηγικό πυρήνα, όπου θα ορίζεται το νομικό πλαίσιο, θα χαράσσεται η στρατηγική και θα ασκείται ο πολιτικός έλεγχο</w:t>
      </w:r>
      <w:r>
        <w:rPr>
          <w:rFonts w:eastAsia="Times New Roman" w:cs="Times New Roman"/>
          <w:szCs w:val="24"/>
        </w:rPr>
        <w:t>ς, με δομές ευέλικτες και λειτουργικές, με ανεξάρτητες αρχές και εποπτευόμενους από το Υπουργείο φορείς απεγκλωβισμένους από τον κομματικό εναγκαλισμό, με τεχνοκρατική επάρκεια και αντικειμενική και δίκαιη εποπτεία</w:t>
      </w:r>
      <w:r>
        <w:rPr>
          <w:rFonts w:eastAsia="Times New Roman" w:cs="Times New Roman"/>
          <w:szCs w:val="24"/>
        </w:rPr>
        <w:t xml:space="preserve"> και,</w:t>
      </w:r>
      <w:r>
        <w:rPr>
          <w:rFonts w:eastAsia="Times New Roman" w:cs="Times New Roman"/>
          <w:szCs w:val="24"/>
        </w:rPr>
        <w:t xml:space="preserve"> τέλος, με υπηρεσίες που ασκούν υπηρε</w:t>
      </w:r>
      <w:r>
        <w:rPr>
          <w:rFonts w:eastAsia="Times New Roman" w:cs="Times New Roman"/>
          <w:szCs w:val="24"/>
        </w:rPr>
        <w:t xml:space="preserve">σιακό </w:t>
      </w:r>
      <w:r>
        <w:rPr>
          <w:rFonts w:eastAsia="Times New Roman" w:cs="Times New Roman"/>
          <w:szCs w:val="24"/>
        </w:rPr>
        <w:lastRenderedPageBreak/>
        <w:t xml:space="preserve">έργο και παρέχουν εμπορικά ή κοινωνικά αγαθά, υπηρεσίες που θα λειτουργούν με όρους αποτελεσματικότητας και λογοδοσίας. </w:t>
      </w:r>
    </w:p>
    <w:p w14:paraId="18B5127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επιλογή των διοικήσεων πρέπει να αποσπαστεί πλήρως από την επιρροή πολιτικών και συνδικαλιστικών τάξεων και να ανατεθεί στο ΑΣΕ</w:t>
      </w:r>
      <w:r>
        <w:rPr>
          <w:rFonts w:eastAsia="Times New Roman" w:cs="Times New Roman"/>
          <w:szCs w:val="24"/>
        </w:rPr>
        <w:t>Π με καθαρά κριτήρια αποτελεσματικότητας, με το ανθρώπινο δυναμικό αρωγό και φορέα της αλλαγής, περιγραφή θέσεων εργασίας, σύστημα διαχείρισης γνώσης και ιδεών των υπαλλήλων για τη βελτίωση της υπηρεσίας τους, παροχή κινήτρων μέσω αυτού του συστήματος, για</w:t>
      </w:r>
      <w:r>
        <w:rPr>
          <w:rFonts w:eastAsia="Times New Roman" w:cs="Times New Roman"/>
          <w:szCs w:val="24"/>
        </w:rPr>
        <w:t xml:space="preserve"> τη βελτίωση της απόδοσης του υπαλλήλου και σύνδεση αυτής της απόδοσης με τον μισθό του. Όχι αρνητικά, θετικά.</w:t>
      </w:r>
    </w:p>
    <w:p w14:paraId="18B5127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Μια νέα αρχιτεκτονική στο δημόσιο επιτάσσει την απλοποίηση των δομών του. Δεν υπάρχει λόγος να έχουμε πολλούς φορείς που καταβάλλουν χρήματα στου</w:t>
      </w:r>
      <w:r>
        <w:rPr>
          <w:rFonts w:eastAsia="Times New Roman" w:cs="Times New Roman"/>
          <w:szCs w:val="24"/>
        </w:rPr>
        <w:t xml:space="preserve">ς πολίτες. Για παράδειγμα, επιδόματα </w:t>
      </w:r>
      <w:proofErr w:type="spellStart"/>
      <w:r>
        <w:rPr>
          <w:rFonts w:eastAsia="Times New Roman" w:cs="Times New Roman"/>
          <w:szCs w:val="24"/>
        </w:rPr>
        <w:t>προνοιακά</w:t>
      </w:r>
      <w:proofErr w:type="spellEnd"/>
      <w:r>
        <w:rPr>
          <w:rFonts w:eastAsia="Times New Roman" w:cs="Times New Roman"/>
          <w:szCs w:val="24"/>
        </w:rPr>
        <w:t xml:space="preserve">, ανεργίας, αλλά και συντάξεων μπορούν, όπως σε πολλές αναπτυγμένες χώρες, να καταβάλλονται από έναν οργανισμό. </w:t>
      </w:r>
    </w:p>
    <w:p w14:paraId="18B5127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Πρέπει να προχωρήσουμε στην κατάργηση της επαφής του πολίτη με το κράτος μέσω της χρήσης της ηλεκ</w:t>
      </w:r>
      <w:r>
        <w:rPr>
          <w:rFonts w:eastAsia="Times New Roman" w:cs="Times New Roman"/>
          <w:szCs w:val="24"/>
        </w:rPr>
        <w:t>τρονικής διακυβέρνησης. Για παράδειγμα, κα</w:t>
      </w:r>
      <w:r>
        <w:rPr>
          <w:rFonts w:eastAsia="Times New Roman" w:cs="Times New Roman"/>
          <w:szCs w:val="24"/>
        </w:rPr>
        <w:t>μ</w:t>
      </w:r>
      <w:r>
        <w:rPr>
          <w:rFonts w:eastAsia="Times New Roman" w:cs="Times New Roman"/>
          <w:szCs w:val="24"/>
        </w:rPr>
        <w:t>μία επαφή των μισθωτών και των συνταξιούχων με την εφορία, εκτός του τηλεφώνου. Αντί για όλα αυτά, προτάσσεται το καυτό θέμα της κινητικότητας.</w:t>
      </w:r>
    </w:p>
    <w:p w14:paraId="18B5127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Τι θέλει να πετύχει η Κυβέρνηση με αυτό το νομοσχέδιο; Η αιτιολογική έκθεση, αλλά και συνάδελφοι της </w:t>
      </w:r>
      <w:r>
        <w:rPr>
          <w:rFonts w:eastAsia="Times New Roman" w:cs="Times New Roman"/>
          <w:szCs w:val="24"/>
        </w:rPr>
        <w:t>Σ</w:t>
      </w:r>
      <w:r>
        <w:rPr>
          <w:rFonts w:eastAsia="Times New Roman" w:cs="Times New Roman"/>
          <w:szCs w:val="24"/>
        </w:rPr>
        <w:t>υμπολίτευσης, το περιέγραψαν με ευγλωττία. Το ενιαίο σύστημα κινητικότητας είναι ένα εργαλείο ανακατανομής προσωπικού. Οδηγεί σε μια αποτελεσματική δημόσι</w:t>
      </w:r>
      <w:r>
        <w:rPr>
          <w:rFonts w:eastAsia="Times New Roman" w:cs="Times New Roman"/>
          <w:szCs w:val="24"/>
        </w:rPr>
        <w:t xml:space="preserve">α διοίκηση. Βελτιώνει τη διαχείριση </w:t>
      </w:r>
      <w:r>
        <w:rPr>
          <w:rFonts w:eastAsia="Times New Roman" w:cs="Times New Roman"/>
          <w:szCs w:val="24"/>
        </w:rPr>
        <w:lastRenderedPageBreak/>
        <w:t xml:space="preserve">των ανθρώπινων πόρων. Δημιουργεί ένα πλαίσιο διαφάνειας στις μετακινήσεις. Θεσπίζει μετακινήσεις με κριτήρια αντικειμενικότητας. </w:t>
      </w:r>
    </w:p>
    <w:p w14:paraId="18B5127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Τα πετυχαίνει όλα αυτά τα τόσο σημαντικά το παρόν νομοσχέδιο; Φοβάμαι πως όχι. Ο αποκλειστ</w:t>
      </w:r>
      <w:r>
        <w:rPr>
          <w:rFonts w:eastAsia="Times New Roman" w:cs="Times New Roman"/>
          <w:szCs w:val="24"/>
        </w:rPr>
        <w:t>ικά εθελούσιος χαρακτήρας δεν επιτρέπει την ανακατανομή του προσωπικού, με βάση τις επιχειρησιακές ανάγκες του δημοσίου. Η επιτροπή κινητικότητας που θα κρίνει τα αιτήματα των υπηρεσιών για πρόσθετο προσωπικό, όπου οι κομματικά διορισμένοι θα είναι πλειοψη</w:t>
      </w:r>
      <w:r>
        <w:rPr>
          <w:rFonts w:eastAsia="Times New Roman" w:cs="Times New Roman"/>
          <w:szCs w:val="24"/>
        </w:rPr>
        <w:t xml:space="preserve">φία, δεν εγγυάται την αποτελεσματικότητα της δημόσιας διοίκησης. Η τριμελής επιτροπή από στελέχη της υπηρεσίας υποδοχής που θα κρίνει χωρίς σαφή κριτήρια δεν αποτελεί στοιχείο διαφάνειας. Και ο συνάδελφος κ. </w:t>
      </w:r>
      <w:proofErr w:type="spellStart"/>
      <w:r>
        <w:rPr>
          <w:rFonts w:eastAsia="Times New Roman" w:cs="Times New Roman"/>
          <w:szCs w:val="24"/>
        </w:rPr>
        <w:t>Μπαργιώτας</w:t>
      </w:r>
      <w:proofErr w:type="spellEnd"/>
      <w:r>
        <w:rPr>
          <w:rFonts w:eastAsia="Times New Roman" w:cs="Times New Roman"/>
          <w:szCs w:val="24"/>
        </w:rPr>
        <w:t xml:space="preserve"> είπε κιόλας ότι δεν υπάρχει καν διαδι</w:t>
      </w:r>
      <w:r>
        <w:rPr>
          <w:rFonts w:eastAsia="Times New Roman" w:cs="Times New Roman"/>
          <w:szCs w:val="24"/>
        </w:rPr>
        <w:t>κασία ενστάσεων. Ούτε η μη δομημένη συνέντευξη είναι κριτήριο αντικειμενικότητας.</w:t>
      </w:r>
    </w:p>
    <w:p w14:paraId="18B5127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πώς θα μετακινήσετε τρεις δικούς σας, κατά το κοινώς λεγόμενο, σε μια υπηρεσία «φιλέτο»; Να δώσουμε ένα παράδειγμα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να το καταλάβει ο κόσμος</w:t>
      </w:r>
      <w:r>
        <w:rPr>
          <w:rFonts w:eastAsia="Times New Roman" w:cs="Times New Roman"/>
          <w:szCs w:val="24"/>
        </w:rPr>
        <w:t xml:space="preserve">. Πρώτον, η υπηρεσία </w:t>
      </w:r>
      <w:r>
        <w:rPr>
          <w:rFonts w:eastAsia="Times New Roman" w:cs="Times New Roman"/>
          <w:szCs w:val="24"/>
        </w:rPr>
        <w:lastRenderedPageBreak/>
        <w:t xml:space="preserve">στέλνει ένα αίτημα στην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Κ</w:t>
      </w:r>
      <w:r>
        <w:rPr>
          <w:rFonts w:eastAsia="Times New Roman" w:cs="Times New Roman"/>
          <w:szCs w:val="24"/>
        </w:rPr>
        <w:t>ινητικότητας. Η επιτροπή, με τη σειρά της, χωρίς ένα ιδιαίτερα αυστηρό σύστημα κριτηρίων, θα το αποδεχθεί, καθώς τέσσερα μέλη της ορίζονται από την Κυβέρνηση. Στην ηλεκτρονική πλατφόρμα ανεβαίνουν οι θ</w:t>
      </w:r>
      <w:r>
        <w:rPr>
          <w:rFonts w:eastAsia="Times New Roman" w:cs="Times New Roman"/>
          <w:szCs w:val="24"/>
        </w:rPr>
        <w:t xml:space="preserve">έσεις προς κάλυψη και γίνονται οι αιτήσεις. Εδώ, βέβαια, βρίσκεται και ο «φερετζές» της διαφάνειας. Οι τρεις υποψήφιοι υποβάλλουν αίτηση μαζί με τους άλλους. Η τριμελής επιτροπή τούς επιλέγει, αφού έχετε ασαφή κριτήρια χωρίς εξατομικευμένη </w:t>
      </w:r>
      <w:proofErr w:type="spellStart"/>
      <w:r>
        <w:rPr>
          <w:rFonts w:eastAsia="Times New Roman" w:cs="Times New Roman"/>
          <w:szCs w:val="24"/>
        </w:rPr>
        <w:t>μοριοδότηση</w:t>
      </w:r>
      <w:proofErr w:type="spellEnd"/>
      <w:r>
        <w:rPr>
          <w:rFonts w:eastAsia="Times New Roman" w:cs="Times New Roman"/>
          <w:szCs w:val="24"/>
        </w:rPr>
        <w:t>. Και</w:t>
      </w:r>
      <w:r>
        <w:rPr>
          <w:rFonts w:eastAsia="Times New Roman" w:cs="Times New Roman"/>
          <w:szCs w:val="24"/>
        </w:rPr>
        <w:t xml:space="preserve"> για να είστε σίγουροι, βάζετε και μια μη δομημένη συνέντευξη, ώστε να είμαστε σίγουροι ότι το αποτέλεσμα θα βγει σωστό.</w:t>
      </w:r>
    </w:p>
    <w:p w14:paraId="18B5127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Τι θα έπρεπε να γίνει; Διότι εδώ πρέπει να προτείνουμε. Ευελιξία και διαφάνεια. Χρειάζεται ένα τέτοιο σύστημα. Αφού το αίτημα μιας υπηρ</w:t>
      </w:r>
      <w:r>
        <w:rPr>
          <w:rFonts w:eastAsia="Times New Roman" w:cs="Times New Roman"/>
          <w:szCs w:val="24"/>
        </w:rPr>
        <w:t xml:space="preserve">εσίας πάρει έγκριση, το ΑΣΕΠ να ορίζει σαφή κριτήρια </w:t>
      </w:r>
      <w:proofErr w:type="spellStart"/>
      <w:r>
        <w:rPr>
          <w:rFonts w:eastAsia="Times New Roman" w:cs="Times New Roman"/>
          <w:szCs w:val="24"/>
        </w:rPr>
        <w:t>μοριοδότησης</w:t>
      </w:r>
      <w:proofErr w:type="spellEnd"/>
      <w:r>
        <w:rPr>
          <w:rFonts w:eastAsia="Times New Roman" w:cs="Times New Roman"/>
          <w:szCs w:val="24"/>
        </w:rPr>
        <w:t xml:space="preserve"> και δόμησης της συγκεκριμένης συνέντευξης γι’ αυτές τις θέσεις, κριτήρια δημόσια</w:t>
      </w:r>
      <w:r>
        <w:rPr>
          <w:rFonts w:eastAsia="Times New Roman" w:cs="Times New Roman"/>
          <w:szCs w:val="24"/>
        </w:rPr>
        <w:t>,</w:t>
      </w:r>
      <w:r>
        <w:rPr>
          <w:rFonts w:eastAsia="Times New Roman" w:cs="Times New Roman"/>
          <w:szCs w:val="24"/>
        </w:rPr>
        <w:t xml:space="preserve"> τα οποία αναρτώνται μαζί με τις θέσεις αυτές. Αφού πραγματοποιηθεί η αξιολόγηση από την τριμελή, τα αποτελέσ</w:t>
      </w:r>
      <w:r>
        <w:rPr>
          <w:rFonts w:eastAsia="Times New Roman" w:cs="Times New Roman"/>
          <w:szCs w:val="24"/>
        </w:rPr>
        <w:t xml:space="preserve">ματα να </w:t>
      </w:r>
      <w:r>
        <w:rPr>
          <w:rFonts w:eastAsia="Times New Roman" w:cs="Times New Roman"/>
          <w:szCs w:val="24"/>
        </w:rPr>
        <w:lastRenderedPageBreak/>
        <w:t xml:space="preserve">αναρτώνται ανωνύμως και να δημοσιοποιούνται. Έτσι μπορεί να κριθεί ο τρόπος με τον οποίο λειτούργησε η επιτροπή. Οι λύσεις, λοιπόν, υπάρχουν. Εσείς δεν τις θέλετε. </w:t>
      </w:r>
    </w:p>
    <w:p w14:paraId="18B5127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Κλείνω με δυο λόγια για τις τροπολογίες. Για το θέμα των ΕΑΣ, ο Υπουργός είχε δώσει</w:t>
      </w:r>
      <w:r>
        <w:rPr>
          <w:rFonts w:eastAsia="Times New Roman" w:cs="Times New Roman"/>
          <w:szCs w:val="24"/>
        </w:rPr>
        <w:t xml:space="preserve"> υπόσχεση στους εργαζόμενους της Ελευσίνας πως θα μετακινούνταν μαζί με την πώληση του οικοπέδου στα ΕΛΠΕ. Είναι φανερό πως αυτή η τροπολογία έρχεται για να τους χρυσώσει το χάπι. Δεν αλλάζει, όμως, το δεδομένο ότι ο Υπουργός είναι ανακόλουθος.</w:t>
      </w:r>
    </w:p>
    <w:p w14:paraId="18B5127A" w14:textId="77777777" w:rsidR="003250C9" w:rsidRDefault="00D334B4">
      <w:pPr>
        <w:spacing w:line="600" w:lineRule="auto"/>
        <w:ind w:firstLine="720"/>
        <w:jc w:val="both"/>
        <w:rPr>
          <w:rFonts w:eastAsia="Times New Roman"/>
          <w:bCs/>
        </w:rPr>
      </w:pPr>
      <w:r>
        <w:rPr>
          <w:rFonts w:eastAsia="Times New Roman"/>
          <w:bCs/>
        </w:rPr>
        <w:t>(Στο σημείο</w:t>
      </w:r>
      <w:r>
        <w:rPr>
          <w:rFonts w:eastAsia="Times New Roman"/>
          <w:bCs/>
        </w:rPr>
        <w:t xml:space="preserve"> αυτό κτυπάει το κουδούνι λήξεως του χρόνου ομιλίας του κυρίου Βουλευτή)</w:t>
      </w:r>
    </w:p>
    <w:p w14:paraId="18B5127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Τελειώνω, κύριε Πρόεδρε.</w:t>
      </w:r>
    </w:p>
    <w:p w14:paraId="18B5127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Φέρνετε, επίσης, μια φαραωνική ηλεκτρονική διαδικασία έκδοσης και διακίνησης διοικητικών πράξεων και εγγράφων στο δημόσιο, η οποία είναι καταδικασμένη να αποτ</w:t>
      </w:r>
      <w:r>
        <w:rPr>
          <w:rFonts w:eastAsia="Times New Roman" w:cs="Times New Roman"/>
          <w:szCs w:val="24"/>
        </w:rPr>
        <w:t>ύχει.</w:t>
      </w:r>
    </w:p>
    <w:p w14:paraId="18B5127D"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Αν πραγματικά θέλατε να εκσυγχρονίσετε τη διαδικασία διακίνησης εγγράφων, θα ορίζατε συγκεκριμένες προδιαγραφές για τα συστήματα πρωτοκόλλων του δημοσίου, δίνοντας και εύλογη προθεσμία για να αλλάξουν όπου υπάρχουν, αλλά να μην αφήσετε νέους διαγωνισ</w:t>
      </w:r>
      <w:r>
        <w:rPr>
          <w:rFonts w:eastAsia="Times New Roman" w:cs="Times New Roman"/>
          <w:szCs w:val="24"/>
        </w:rPr>
        <w:t>μούς να γίνουν χωρίς να πληρούνται αυτές οι προδιαγραφές. Πολύ γρήγορα θα είχαμε το σωστό αποτέλεσμα.</w:t>
      </w:r>
    </w:p>
    <w:p w14:paraId="18B5127E"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 xml:space="preserve">Τέλος, στο άρθρο 16 κάνετε βήματα πίσω σε σχέση με τις προηγούμενες ρυθμίσεις. Εισάγετε εξαιρέσεις στο ζήτημα των οργανογραμμάτων και η δημόσια διοίκηση, </w:t>
      </w:r>
      <w:r>
        <w:rPr>
          <w:rFonts w:eastAsia="Times New Roman" w:cs="Times New Roman"/>
          <w:szCs w:val="24"/>
        </w:rPr>
        <w:t>που είμαι σίγουρος ότι τις επέβαλε, θα τις αξιοποιήσει για να εξαιρεθούν πολλές υπηρεσίες.</w:t>
      </w:r>
    </w:p>
    <w:p w14:paraId="18B5127F"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 xml:space="preserve">Δεν αξιοποιείτε τη </w:t>
      </w:r>
      <w:r>
        <w:rPr>
          <w:rFonts w:eastAsia="Times New Roman" w:cs="Times New Roman"/>
          <w:szCs w:val="24"/>
        </w:rPr>
        <w:t>«</w:t>
      </w:r>
      <w:r>
        <w:rPr>
          <w:rFonts w:eastAsia="Times New Roman" w:cs="Times New Roman"/>
          <w:szCs w:val="24"/>
        </w:rPr>
        <w:t>ΔΙΑΥΓΕΙΑ</w:t>
      </w:r>
      <w:r>
        <w:rPr>
          <w:rFonts w:eastAsia="Times New Roman" w:cs="Times New Roman"/>
          <w:szCs w:val="24"/>
        </w:rPr>
        <w:t>»</w:t>
      </w:r>
      <w:r>
        <w:rPr>
          <w:rFonts w:eastAsia="Times New Roman" w:cs="Times New Roman"/>
          <w:szCs w:val="24"/>
        </w:rPr>
        <w:t xml:space="preserve"> και το τι έχει γίνει για τα οργανογράμματα και δεν υπάρχει πουθενά η υποχρέωση να είναι ανοικτά τα δεδομένα των οργανογραμμάτων για τον</w:t>
      </w:r>
      <w:r>
        <w:rPr>
          <w:rFonts w:eastAsia="Times New Roman" w:cs="Times New Roman"/>
          <w:szCs w:val="24"/>
        </w:rPr>
        <w:t xml:space="preserve"> αποτελεσματικό έλεγχο των δημοσίων υπηρεσιών.</w:t>
      </w:r>
    </w:p>
    <w:p w14:paraId="18B51280"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Με αυτή τη λογική, κυρίες και κύριοι συνάδελφοι, δεν αλλάζει τίποτα στο δημόσιο. Με αυτή τη λογική δεν αλλάζει τίποτα στη χώρα. Και η χώρα δεν μπορεί να σας περιμένει, γιατί αύριο θα είναι ήδη πολύ αργά.</w:t>
      </w:r>
    </w:p>
    <w:p w14:paraId="18B51281"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Σας ε</w:t>
      </w:r>
      <w:r>
        <w:rPr>
          <w:rFonts w:eastAsia="Times New Roman" w:cs="Times New Roman"/>
          <w:szCs w:val="24"/>
        </w:rPr>
        <w:t>υχαριστώ.</w:t>
      </w:r>
    </w:p>
    <w:p w14:paraId="18B51282"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Πριν καλέσω στο Βήμα τον κ. Λαγό, θέλω να πω ότι ζήτησα και μου έφεραν τα στοιχεία, γιατί δεν πρέπει να λέγονται πράγματα. Ξέρετε ότι τη Βουλή την παρακολουθούν πολλοί Έλληνες και Ελληνίδες και πρέπει, όταν μιλάμε</w:t>
      </w:r>
      <w:r>
        <w:rPr>
          <w:rFonts w:eastAsia="Times New Roman" w:cs="Times New Roman"/>
          <w:szCs w:val="24"/>
        </w:rPr>
        <w:t xml:space="preserve"> είτε για τους εαυτούς μας είτε για το προσωπικό της Βουλής, να είμαστε προσεκτικοί, διαφορετικά δίνουμε λαβές να γράφονται πράγματα.</w:t>
      </w:r>
    </w:p>
    <w:p w14:paraId="18B51283"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 xml:space="preserve">Δεν ξέρω, κυρίες και κύριοι συνάδελφοι, αν είδατε χθες ότι υπήρχε άρθρο σε ημερήσια εφημερίδα που έλεγε ότι η Βουλή είναι </w:t>
      </w:r>
      <w:r>
        <w:rPr>
          <w:rFonts w:eastAsia="Times New Roman" w:cs="Times New Roman"/>
          <w:szCs w:val="24"/>
        </w:rPr>
        <w:t xml:space="preserve">γεμάτη τενεκέδες, γιατί τέτοιους θέλει ο ελληνικός λαός. Δεν σχολιάζω τώρα ούτε τον γράφοντα, αλλά πρέπει να είμαστε προσεκτικοί όλοι μας και πρώτος ο εκάστοτε </w:t>
      </w:r>
      <w:proofErr w:type="spellStart"/>
      <w:r>
        <w:rPr>
          <w:rFonts w:eastAsia="Times New Roman" w:cs="Times New Roman"/>
          <w:szCs w:val="24"/>
        </w:rPr>
        <w:t>Προεδρεύων</w:t>
      </w:r>
      <w:proofErr w:type="spellEnd"/>
      <w:r>
        <w:rPr>
          <w:rFonts w:eastAsia="Times New Roman" w:cs="Times New Roman"/>
          <w:szCs w:val="24"/>
        </w:rPr>
        <w:t>.</w:t>
      </w:r>
    </w:p>
    <w:p w14:paraId="18B51284"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Λοιπόν, είναι μόνιμοι και ιδιωτικού δικαίου 1.588. Στις 31-5-2016 στη Βουλή υπηρετού</w:t>
      </w:r>
      <w:r>
        <w:rPr>
          <w:rFonts w:eastAsia="Times New Roman" w:cs="Times New Roman"/>
          <w:szCs w:val="24"/>
        </w:rPr>
        <w:t xml:space="preserve">σαν </w:t>
      </w:r>
      <w:r>
        <w:rPr>
          <w:rFonts w:eastAsia="Times New Roman" w:cs="Times New Roman"/>
          <w:szCs w:val="24"/>
        </w:rPr>
        <w:t xml:space="preserve">χίλιοι </w:t>
      </w:r>
      <w:proofErr w:type="spellStart"/>
      <w:r>
        <w:rPr>
          <w:rFonts w:eastAsia="Times New Roman" w:cs="Times New Roman"/>
          <w:szCs w:val="24"/>
        </w:rPr>
        <w:t>εκατόν</w:t>
      </w:r>
      <w:proofErr w:type="spellEnd"/>
      <w:r>
        <w:rPr>
          <w:rFonts w:eastAsia="Times New Roman" w:cs="Times New Roman"/>
          <w:szCs w:val="24"/>
        </w:rPr>
        <w:t xml:space="preserve"> ενενήντα τέσσερις</w:t>
      </w:r>
      <w:r>
        <w:rPr>
          <w:rFonts w:eastAsia="Times New Roman" w:cs="Times New Roman"/>
          <w:szCs w:val="24"/>
        </w:rPr>
        <w:t xml:space="preserve">, περίπου </w:t>
      </w:r>
      <w:r>
        <w:rPr>
          <w:rFonts w:eastAsia="Times New Roman" w:cs="Times New Roman"/>
          <w:szCs w:val="24"/>
        </w:rPr>
        <w:t>τετρακόσιοι</w:t>
      </w:r>
      <w:r>
        <w:rPr>
          <w:rFonts w:eastAsia="Times New Roman" w:cs="Times New Roman"/>
          <w:szCs w:val="24"/>
        </w:rPr>
        <w:t xml:space="preserve"> λιγότεροι από ό,τι προβλέπουν οι οργανικές θέσεις από τον Κανονισμό της Βουλής και υπάρχουν στις προβλεπόμενες θέσεις υπαλλήλων </w:t>
      </w:r>
      <w:proofErr w:type="spellStart"/>
      <w:r>
        <w:rPr>
          <w:rFonts w:eastAsia="Times New Roman" w:cs="Times New Roman"/>
          <w:szCs w:val="24"/>
        </w:rPr>
        <w:t>εκατόν</w:t>
      </w:r>
      <w:proofErr w:type="spellEnd"/>
      <w:r>
        <w:rPr>
          <w:rFonts w:eastAsia="Times New Roman" w:cs="Times New Roman"/>
          <w:szCs w:val="24"/>
        </w:rPr>
        <w:t xml:space="preserve"> ενενήντα πέντε </w:t>
      </w:r>
      <w:r>
        <w:rPr>
          <w:rFonts w:eastAsia="Times New Roman" w:cs="Times New Roman"/>
          <w:szCs w:val="24"/>
        </w:rPr>
        <w:t xml:space="preserve">μετακλητοί, που είναι μείον </w:t>
      </w:r>
      <w:r>
        <w:rPr>
          <w:rFonts w:eastAsia="Times New Roman" w:cs="Times New Roman"/>
          <w:szCs w:val="24"/>
        </w:rPr>
        <w:t>εξήντα</w:t>
      </w:r>
      <w:r>
        <w:rPr>
          <w:rFonts w:eastAsia="Times New Roman" w:cs="Times New Roman"/>
          <w:szCs w:val="24"/>
        </w:rPr>
        <w:t xml:space="preserve"> αυτοί που υπηρ</w:t>
      </w:r>
      <w:r>
        <w:rPr>
          <w:rFonts w:eastAsia="Times New Roman" w:cs="Times New Roman"/>
          <w:szCs w:val="24"/>
        </w:rPr>
        <w:t xml:space="preserve">ετούν αυτή τη στιγμή. Είναι </w:t>
      </w:r>
      <w:proofErr w:type="spellStart"/>
      <w:r>
        <w:rPr>
          <w:rFonts w:eastAsia="Times New Roman" w:cs="Times New Roman"/>
          <w:szCs w:val="24"/>
        </w:rPr>
        <w:t>εκατόν</w:t>
      </w:r>
      <w:proofErr w:type="spellEnd"/>
      <w:r>
        <w:rPr>
          <w:rFonts w:eastAsia="Times New Roman" w:cs="Times New Roman"/>
          <w:szCs w:val="24"/>
        </w:rPr>
        <w:t xml:space="preserve"> τριάντα εννέα.</w:t>
      </w:r>
      <w:r>
        <w:rPr>
          <w:rFonts w:eastAsia="Times New Roman" w:cs="Times New Roman"/>
          <w:szCs w:val="24"/>
        </w:rPr>
        <w:t xml:space="preserve"> Αν είναι λίγοι ή πολλοί, αυτό είναι μια άλλου είδους συζήτηση. Απλώς, να ξέρουμε, όταν αναφέρουμε νούμερα. Να είμαστε ακριβείς και όχι να δημιουργούμε εντυπώσεις, ακόμη και κάποια φορά καλοπροαίρετα και ακο</w:t>
      </w:r>
      <w:r>
        <w:rPr>
          <w:rFonts w:eastAsia="Times New Roman" w:cs="Times New Roman"/>
          <w:szCs w:val="24"/>
        </w:rPr>
        <w:t>ύσια.</w:t>
      </w:r>
    </w:p>
    <w:p w14:paraId="18B51285"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Ορίστε, κύριε Λαγέ, έχετε τον λόγο.</w:t>
      </w:r>
    </w:p>
    <w:p w14:paraId="18B51286"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b/>
          <w:szCs w:val="24"/>
        </w:rPr>
        <w:t>ΙΩΑΝΝΗΣ ΛΑΓΟΣ:</w:t>
      </w:r>
      <w:r>
        <w:rPr>
          <w:rFonts w:eastAsia="Times New Roman" w:cs="Times New Roman"/>
          <w:szCs w:val="24"/>
        </w:rPr>
        <w:t xml:space="preserve"> Ευχαριστώ, κύριε Πρόεδρε.</w:t>
      </w:r>
    </w:p>
    <w:p w14:paraId="18B51287"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 xml:space="preserve">Λίγη ώρα πριν ο Κοινοβουλευτικός Εκπρόσωπος της Νέας Δημοκρατίας είπε, αναφερόμενος στην Υπουργό, τα εξής: «Εδώ συζητούμε σήμερα για ένα νομοσχέδιο το οποίο προφανώς, κυρία Υπουργέ, </w:t>
      </w:r>
      <w:r>
        <w:rPr>
          <w:rFonts w:eastAsia="Times New Roman" w:cs="Times New Roman"/>
          <w:szCs w:val="24"/>
        </w:rPr>
        <w:lastRenderedPageBreak/>
        <w:t xml:space="preserve">ούτε και εσείς γνωρίζετε, γιατί έτσι σας ήρθε από τους </w:t>
      </w:r>
      <w:proofErr w:type="spellStart"/>
      <w:r>
        <w:rPr>
          <w:rFonts w:eastAsia="Times New Roman" w:cs="Times New Roman"/>
          <w:szCs w:val="24"/>
        </w:rPr>
        <w:t>τ</w:t>
      </w:r>
      <w:r>
        <w:rPr>
          <w:rFonts w:eastAsia="Times New Roman" w:cs="Times New Roman"/>
          <w:szCs w:val="24"/>
        </w:rPr>
        <w:t>ροϊκανούς</w:t>
      </w:r>
      <w:proofErr w:type="spellEnd"/>
      <w:r>
        <w:rPr>
          <w:rFonts w:eastAsia="Times New Roman" w:cs="Times New Roman"/>
          <w:szCs w:val="24"/>
        </w:rPr>
        <w:t>,</w:t>
      </w:r>
      <w:r>
        <w:rPr>
          <w:rFonts w:eastAsia="Times New Roman" w:cs="Times New Roman"/>
          <w:szCs w:val="24"/>
        </w:rPr>
        <w:t xml:space="preserve"> προκειμ</w:t>
      </w:r>
      <w:r>
        <w:rPr>
          <w:rFonts w:eastAsia="Times New Roman" w:cs="Times New Roman"/>
          <w:szCs w:val="24"/>
        </w:rPr>
        <w:t>ένου να το ψηφίσετε, αλλά πρέπει να δείτε πώς θα το περάσετε». Έτσι σας είπε, χαριτολογώντας, αλλά λέγοντας την αλήθεια.</w:t>
      </w:r>
    </w:p>
    <w:p w14:paraId="18B51288"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Βεβαίως, λοιπόν</w:t>
      </w:r>
      <w:r>
        <w:rPr>
          <w:rFonts w:eastAsia="Times New Roman" w:cs="Times New Roman"/>
          <w:szCs w:val="24"/>
        </w:rPr>
        <w:t>,</w:t>
      </w:r>
      <w:r>
        <w:rPr>
          <w:rFonts w:eastAsia="Times New Roman" w:cs="Times New Roman"/>
          <w:szCs w:val="24"/>
        </w:rPr>
        <w:t xml:space="preserve"> και αυτό το νομοσχέδιο, όπως έχουμε πει κατ’ επανάληψη από τη Χρυσή Αυγή, όπως και πολλά άλλα, όλα όσα έρχονται, είναι κατ’ </w:t>
      </w:r>
      <w:proofErr w:type="spellStart"/>
      <w:r>
        <w:rPr>
          <w:rFonts w:eastAsia="Times New Roman" w:cs="Times New Roman"/>
          <w:szCs w:val="24"/>
        </w:rPr>
        <w:t>εντολήν</w:t>
      </w:r>
      <w:proofErr w:type="spellEnd"/>
      <w:r>
        <w:rPr>
          <w:rFonts w:eastAsia="Times New Roman" w:cs="Times New Roman"/>
          <w:szCs w:val="24"/>
        </w:rPr>
        <w:t>. Δεν είναι δυνατόν να μας λέει ο Κοινοβουλευτικός Εκπρόσωπος και η Νέα Δημοκρατία ότι το συγκεκριμένο νομοσχέδιο έχει έρθει</w:t>
      </w:r>
      <w:r>
        <w:rPr>
          <w:rFonts w:eastAsia="Times New Roman" w:cs="Times New Roman"/>
          <w:szCs w:val="24"/>
        </w:rPr>
        <w:t xml:space="preserve"> κατ’ </w:t>
      </w:r>
      <w:proofErr w:type="spellStart"/>
      <w:r>
        <w:rPr>
          <w:rFonts w:eastAsia="Times New Roman" w:cs="Times New Roman"/>
          <w:szCs w:val="24"/>
        </w:rPr>
        <w:t>εντολήν</w:t>
      </w:r>
      <w:proofErr w:type="spellEnd"/>
      <w:r>
        <w:rPr>
          <w:rFonts w:eastAsia="Times New Roman" w:cs="Times New Roman"/>
          <w:szCs w:val="24"/>
        </w:rPr>
        <w:t xml:space="preserve"> των </w:t>
      </w:r>
      <w:proofErr w:type="spellStart"/>
      <w:r>
        <w:rPr>
          <w:rFonts w:eastAsia="Times New Roman" w:cs="Times New Roman"/>
          <w:szCs w:val="24"/>
        </w:rPr>
        <w:t>τ</w:t>
      </w:r>
      <w:r>
        <w:rPr>
          <w:rFonts w:eastAsia="Times New Roman" w:cs="Times New Roman"/>
          <w:szCs w:val="24"/>
        </w:rPr>
        <w:t>ροϊκανών</w:t>
      </w:r>
      <w:proofErr w:type="spellEnd"/>
      <w:r>
        <w:rPr>
          <w:rFonts w:eastAsia="Times New Roman" w:cs="Times New Roman"/>
          <w:szCs w:val="24"/>
        </w:rPr>
        <w:t xml:space="preserve"> και των διεθνών τοκογλύφων, αλλά τα μνημόνια που έρχονται και είναι κάποιες χιλιάδες σελίδες, τα διαβάζετε και τα ψηφίζετε και είναι κατ’ </w:t>
      </w:r>
      <w:proofErr w:type="spellStart"/>
      <w:r>
        <w:rPr>
          <w:rFonts w:eastAsia="Times New Roman" w:cs="Times New Roman"/>
          <w:szCs w:val="24"/>
        </w:rPr>
        <w:t>εντολήν</w:t>
      </w:r>
      <w:proofErr w:type="spellEnd"/>
      <w:r>
        <w:rPr>
          <w:rFonts w:eastAsia="Times New Roman" w:cs="Times New Roman"/>
          <w:szCs w:val="24"/>
        </w:rPr>
        <w:t xml:space="preserve"> δικ</w:t>
      </w:r>
      <w:r>
        <w:rPr>
          <w:rFonts w:eastAsia="Times New Roman" w:cs="Times New Roman"/>
          <w:szCs w:val="24"/>
        </w:rPr>
        <w:t>ής</w:t>
      </w:r>
      <w:r>
        <w:rPr>
          <w:rFonts w:eastAsia="Times New Roman" w:cs="Times New Roman"/>
          <w:szCs w:val="24"/>
        </w:rPr>
        <w:t xml:space="preserve"> σας. Μήπως και αυτά τα μνημόνια έρχονται από τους διεθνείς τοκογλύφους; Εκεί</w:t>
      </w:r>
      <w:r>
        <w:rPr>
          <w:rFonts w:eastAsia="Times New Roman" w:cs="Times New Roman"/>
          <w:szCs w:val="24"/>
        </w:rPr>
        <w:t xml:space="preserve"> δεν έχετε να πείτε τίποτα ο ένας στον άλλον ούτε να κάνετε αντιπολίτευση. Εκεί απλώς τα παίρνετε σήμερα το απόγευμα και αύριο το πρωί έχετε διαβάσει ως δι</w:t>
      </w:r>
      <w:r>
        <w:rPr>
          <w:rFonts w:eastAsia="Times New Roman" w:cs="Times New Roman"/>
          <w:szCs w:val="24"/>
        </w:rPr>
        <w:t>ά</w:t>
      </w:r>
      <w:r>
        <w:rPr>
          <w:rFonts w:eastAsia="Times New Roman" w:cs="Times New Roman"/>
          <w:szCs w:val="24"/>
        </w:rPr>
        <w:t xml:space="preserve"> μαγείας τρεις-τέσσερις χιλιάδες σελίδες και πηγαίνετε και τα ψηφίζετε όλοι μαζί.</w:t>
      </w:r>
    </w:p>
    <w:p w14:paraId="18B51289"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lastRenderedPageBreak/>
        <w:t>Αν δεν θέλατε, λοι</w:t>
      </w:r>
      <w:r>
        <w:rPr>
          <w:rFonts w:eastAsia="Times New Roman" w:cs="Times New Roman"/>
          <w:szCs w:val="24"/>
        </w:rPr>
        <w:t xml:space="preserve">πόν, κύριοι της Νέας Δημοκρατίας, να μη φέρνει ο ΣΥΡΙΖΑ και οι ΑΝΕΛ τέτοιου είδους νομοσχέδια που έρχονται κατ’ </w:t>
      </w:r>
      <w:proofErr w:type="spellStart"/>
      <w:r>
        <w:rPr>
          <w:rFonts w:eastAsia="Times New Roman" w:cs="Times New Roman"/>
          <w:szCs w:val="24"/>
        </w:rPr>
        <w:t>εντολήν</w:t>
      </w:r>
      <w:proofErr w:type="spellEnd"/>
      <w:r>
        <w:rPr>
          <w:rFonts w:eastAsia="Times New Roman" w:cs="Times New Roman"/>
          <w:szCs w:val="24"/>
        </w:rPr>
        <w:t>, να μην ψηφίζατε τα μνημόνια, για να μη γινόταν όλο αυτό το πράγμα που συμβαίνει στην πατρίδα μας.</w:t>
      </w:r>
    </w:p>
    <w:p w14:paraId="18B5128A" w14:textId="77777777" w:rsidR="003250C9" w:rsidRDefault="00D334B4">
      <w:pPr>
        <w:spacing w:line="600" w:lineRule="auto"/>
        <w:ind w:firstLine="720"/>
        <w:contextualSpacing/>
        <w:jc w:val="both"/>
        <w:rPr>
          <w:rFonts w:eastAsia="Times New Roman" w:cs="Times New Roman"/>
          <w:szCs w:val="24"/>
        </w:rPr>
      </w:pPr>
      <w:r>
        <w:rPr>
          <w:rFonts w:eastAsia="Times New Roman" w:cs="Times New Roman"/>
          <w:szCs w:val="24"/>
        </w:rPr>
        <w:t>Είπαμε, όμως και το έχουμε τονίσει ξα</w:t>
      </w:r>
      <w:r>
        <w:rPr>
          <w:rFonts w:eastAsia="Times New Roman" w:cs="Times New Roman"/>
          <w:szCs w:val="24"/>
        </w:rPr>
        <w:t>νά ότι είστε όλοι παιδιά του ίδιου κομματικού σωλήνα στην ουσία, γιατί εκπροσωπείτε το ίδιο φαιδρό καθεστώς εδώ και σαράντα πέντε έτη. Αν κάποιοι φταίνε που η Ελλάδα μας, η πατρίδα μας κατρακύλησε και έχει φτάσει στο σημείο αυτό, δεν είναι κανείς άλλος πλη</w:t>
      </w:r>
      <w:r>
        <w:rPr>
          <w:rFonts w:eastAsia="Times New Roman" w:cs="Times New Roman"/>
          <w:szCs w:val="24"/>
        </w:rPr>
        <w:t xml:space="preserve">ν όσων ήταν στο </w:t>
      </w:r>
      <w:r>
        <w:rPr>
          <w:rFonts w:eastAsia="Times New Roman" w:cs="Times New Roman"/>
          <w:szCs w:val="24"/>
        </w:rPr>
        <w:t>ε</w:t>
      </w:r>
      <w:r>
        <w:rPr>
          <w:rFonts w:eastAsia="Times New Roman" w:cs="Times New Roman"/>
          <w:szCs w:val="24"/>
        </w:rPr>
        <w:t xml:space="preserve">λληνικό Κοινοβούλιο όλα αυτά τα χρόνια. Και στο </w:t>
      </w:r>
      <w:r>
        <w:rPr>
          <w:rFonts w:eastAsia="Times New Roman" w:cs="Times New Roman"/>
          <w:szCs w:val="24"/>
        </w:rPr>
        <w:t>ε</w:t>
      </w:r>
      <w:r>
        <w:rPr>
          <w:rFonts w:eastAsia="Times New Roman" w:cs="Times New Roman"/>
          <w:szCs w:val="24"/>
        </w:rPr>
        <w:t>λληνικό Κοινοβούλιο όλα αυτά τα χρόνια ήταν η Νέα Δημοκρατία, ήταν το ΠΑΣΟΚ και ήταν και η Αριστερά. Αυτοί θεσμοθετούσαν, αυτοί έφερναν τους νόμους, αυτοί έκαναν τα ρουσφέτια με τους δημοσίο</w:t>
      </w:r>
      <w:r>
        <w:rPr>
          <w:rFonts w:eastAsia="Times New Roman" w:cs="Times New Roman"/>
          <w:szCs w:val="24"/>
        </w:rPr>
        <w:t>υς υπαλλήλους και αυτοί έφτασαν την πατρίδα μας σε αυτά τα σημεία.</w:t>
      </w:r>
    </w:p>
    <w:p w14:paraId="18B5128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Συζητάμε, λοιπόν, σήμερα ένα νομοσχέδιο. Με πρόλαβε προηγουμένως ο κύριος Πρόεδρος, γιατί εδώ είχα να πω ότι διαβάσαμε κάποια δημοσιεύματα τις τελευταίες ημέρες. Ενώ λέμε ότι θέλουμε να </w:t>
      </w:r>
      <w:r>
        <w:rPr>
          <w:rFonts w:eastAsia="Times New Roman" w:cs="Times New Roman"/>
          <w:szCs w:val="24"/>
        </w:rPr>
        <w:lastRenderedPageBreak/>
        <w:t>στα</w:t>
      </w:r>
      <w:r>
        <w:rPr>
          <w:rFonts w:eastAsia="Times New Roman" w:cs="Times New Roman"/>
          <w:szCs w:val="24"/>
        </w:rPr>
        <w:t xml:space="preserve">ματήσουμε αυτό το τεράστιο κράτος, το οποίο έχει δημιουργηθεί με ανθρώπους </w:t>
      </w:r>
      <w:r>
        <w:rPr>
          <w:rFonts w:eastAsia="Times New Roman"/>
          <w:szCs w:val="24"/>
        </w:rPr>
        <w:t>οι οποίοι</w:t>
      </w:r>
      <w:r>
        <w:rPr>
          <w:rFonts w:eastAsia="Times New Roman" w:cs="Times New Roman"/>
          <w:szCs w:val="24"/>
        </w:rPr>
        <w:t xml:space="preserve"> δεν ξέρουν καν σε ποια υπηρεσία ανήκουν, εδώ είδαμε ότι οι μετακλητοί υπάλληλοι –απ’ ό,τι αναφέρεται στο δημοσίευμα, επαναλαμβάνω- ήταν, λέει, τον Δεκέμβριο του 2014 χίλιο</w:t>
      </w:r>
      <w:r>
        <w:rPr>
          <w:rFonts w:eastAsia="Times New Roman" w:cs="Times New Roman"/>
          <w:szCs w:val="24"/>
        </w:rPr>
        <w:t>ι οκτακόσιοι ογδόντα οκτώ και σήμερα ανέρχονται περίπου στους δύο χιλιάδες εξήντα επτά.</w:t>
      </w:r>
    </w:p>
    <w:p w14:paraId="18B5128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Αυτό, λοιπόν, δείχνει την υποκρισία του ΣΥΡΙΖΑ στο ότι αυτά που κάνει δεν είναι για να </w:t>
      </w:r>
      <w:proofErr w:type="spellStart"/>
      <w:r>
        <w:rPr>
          <w:rFonts w:eastAsia="Times New Roman" w:cs="Times New Roman"/>
          <w:szCs w:val="24"/>
        </w:rPr>
        <w:t>εξορθολογίσει</w:t>
      </w:r>
      <w:proofErr w:type="spellEnd"/>
      <w:r>
        <w:rPr>
          <w:rFonts w:eastAsia="Times New Roman" w:cs="Times New Roman"/>
          <w:szCs w:val="24"/>
        </w:rPr>
        <w:t xml:space="preserve"> λίγο τη διαδικασία</w:t>
      </w:r>
      <w:r>
        <w:rPr>
          <w:rFonts w:eastAsia="Times New Roman" w:cs="Times New Roman"/>
          <w:szCs w:val="24"/>
        </w:rPr>
        <w:t>,</w:t>
      </w:r>
      <w:r>
        <w:rPr>
          <w:rFonts w:eastAsia="Times New Roman" w:cs="Times New Roman"/>
          <w:szCs w:val="24"/>
        </w:rPr>
        <w:t xml:space="preserve"> η οποία υπάρχει</w:t>
      </w:r>
      <w:r>
        <w:rPr>
          <w:rFonts w:eastAsia="Times New Roman" w:cs="Times New Roman"/>
          <w:szCs w:val="24"/>
        </w:rPr>
        <w:t>,</w:t>
      </w:r>
      <w:r>
        <w:rPr>
          <w:rFonts w:eastAsia="Times New Roman" w:cs="Times New Roman"/>
          <w:szCs w:val="24"/>
        </w:rPr>
        <w:t xml:space="preserve"> ούτε για να μαζέψει όντως τους</w:t>
      </w:r>
      <w:r>
        <w:rPr>
          <w:rFonts w:eastAsia="Times New Roman" w:cs="Times New Roman"/>
          <w:szCs w:val="24"/>
        </w:rPr>
        <w:t xml:space="preserve"> πάρα πολλούς δημοσίους υπαλλήλους που υπάρχουν, αλλά είναι για να εφαρμόσει κάποιες εντολές </w:t>
      </w:r>
      <w:r>
        <w:rPr>
          <w:rFonts w:eastAsia="Times New Roman"/>
          <w:szCs w:val="24"/>
        </w:rPr>
        <w:t>οι οποίες</w:t>
      </w:r>
      <w:r>
        <w:rPr>
          <w:rFonts w:eastAsia="Times New Roman" w:cs="Times New Roman"/>
          <w:szCs w:val="24"/>
        </w:rPr>
        <w:t xml:space="preserve"> έχουν δοθεί. </w:t>
      </w:r>
    </w:p>
    <w:p w14:paraId="18B5128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Επίσης, θα ήθελα να σταθώ εδώ πέρα και να ρωτήσω κάτι. Αφού το νομοσχέδιο αυτό θα ψηφιστεί αύριο, γιατί οι αποσπάσεις θα εξακολουθούν να γί</w:t>
      </w:r>
      <w:r>
        <w:rPr>
          <w:rFonts w:eastAsia="Times New Roman" w:cs="Times New Roman"/>
          <w:szCs w:val="24"/>
        </w:rPr>
        <w:t>νονται μέχρι και τις 15</w:t>
      </w:r>
      <w:r>
        <w:rPr>
          <w:rFonts w:eastAsia="Times New Roman" w:cs="Times New Roman"/>
          <w:szCs w:val="24"/>
        </w:rPr>
        <w:t>-</w:t>
      </w:r>
      <w:r>
        <w:rPr>
          <w:rFonts w:eastAsia="Times New Roman" w:cs="Times New Roman"/>
          <w:szCs w:val="24"/>
        </w:rPr>
        <w:t>4</w:t>
      </w:r>
      <w:r>
        <w:rPr>
          <w:rFonts w:eastAsia="Times New Roman" w:cs="Times New Roman"/>
          <w:szCs w:val="24"/>
        </w:rPr>
        <w:t>-</w:t>
      </w:r>
      <w:r>
        <w:rPr>
          <w:rFonts w:eastAsia="Times New Roman" w:cs="Times New Roman"/>
          <w:szCs w:val="24"/>
        </w:rPr>
        <w:t>2017, για ποιο</w:t>
      </w:r>
      <w:r>
        <w:rPr>
          <w:rFonts w:eastAsia="Times New Roman" w:cs="Times New Roman"/>
          <w:szCs w:val="24"/>
        </w:rPr>
        <w:t>ν</w:t>
      </w:r>
      <w:r>
        <w:rPr>
          <w:rFonts w:eastAsia="Times New Roman" w:cs="Times New Roman"/>
          <w:szCs w:val="24"/>
        </w:rPr>
        <w:t xml:space="preserve"> λόγο; </w:t>
      </w:r>
    </w:p>
    <w:p w14:paraId="18B5128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Αφού φέρνετε ένα νομοσχέδιο και μάλιστα το φέρνετε με τη διαδικασία του επείγοντος, άρα βιάζεστε να το περάσετε για να εφαρμοστεί, πώς και τους αφήνετε ένα τέτοιο μεγάλο χρονικό περιθώριο, έξι μηνών </w:t>
      </w:r>
      <w:r>
        <w:rPr>
          <w:rFonts w:eastAsia="Times New Roman" w:cs="Times New Roman"/>
          <w:szCs w:val="24"/>
        </w:rPr>
        <w:lastRenderedPageBreak/>
        <w:t>περίπου;</w:t>
      </w:r>
      <w:r>
        <w:rPr>
          <w:rFonts w:eastAsia="Times New Roman" w:cs="Times New Roman"/>
          <w:szCs w:val="24"/>
        </w:rPr>
        <w:t xml:space="preserve"> Μήπως για να βολέψουμε και κάποια άλλα παιδάκια</w:t>
      </w:r>
      <w:r>
        <w:rPr>
          <w:rFonts w:eastAsia="Times New Roman" w:cs="Times New Roman"/>
          <w:szCs w:val="24"/>
        </w:rPr>
        <w:t>,</w:t>
      </w:r>
      <w:r>
        <w:rPr>
          <w:rFonts w:eastAsia="Times New Roman" w:cs="Times New Roman"/>
          <w:szCs w:val="24"/>
        </w:rPr>
        <w:t xml:space="preserve"> που θέλουμε να τα βάλουμε μέσα; Μήπως για να μεγαλώσουμε λίγο τον κομματικό στρατό που έχουμε, γιατί στις επερχόμενες εκλογές ο ΣΥΡΙΖΑ θα δυσκολευτεί να πάρει διψήφιο αριθμό Ελλήνων πολιτών που θα τον ψηφίσ</w:t>
      </w:r>
      <w:r>
        <w:rPr>
          <w:rFonts w:eastAsia="Times New Roman" w:cs="Times New Roman"/>
          <w:szCs w:val="24"/>
        </w:rPr>
        <w:t>ουν; Μήπως είναι για όλα αυτά; Ειδάλλως δεν είχατε κανένα σκεπτικό να το φέρετε με επείγουσα μορφή και να ψηφιστεί αύριο, για να εφαρμοστεί μετά από ένα εξάμηνο.</w:t>
      </w:r>
    </w:p>
    <w:p w14:paraId="18B5128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8B128E">
        <w:rPr>
          <w:rFonts w:eastAsia="Times New Roman" w:cs="Times New Roman"/>
          <w:b/>
          <w:szCs w:val="24"/>
        </w:rPr>
        <w:t>ΓΕΩΡΓΙΟΣ ΛΑΜ</w:t>
      </w:r>
      <w:r w:rsidRPr="008B128E">
        <w:rPr>
          <w:rFonts w:eastAsia="Times New Roman" w:cs="Times New Roman"/>
          <w:b/>
          <w:szCs w:val="24"/>
        </w:rPr>
        <w:t>ΠΡΟΥΛΗΣ</w:t>
      </w:r>
      <w:r>
        <w:rPr>
          <w:rFonts w:eastAsia="Times New Roman" w:cs="Times New Roman"/>
          <w:szCs w:val="24"/>
        </w:rPr>
        <w:t>)</w:t>
      </w:r>
    </w:p>
    <w:p w14:paraId="18B5129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Βλέπουμε στο άρθρο 8 και συζητάμε τα κίνητρα για τη στελέχωση παραμεθόριων περιοχών. Σωστό. Πώς θα γίνει, όμως, όλη αυτή η διαδικασία; </w:t>
      </w:r>
    </w:p>
    <w:p w14:paraId="18B5129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Είδαμε δημοσιεύματα τις τελευταίες μέρες που λένε ότι σε ένα νησί μας, στην Κάσο, υπάρχουν «δημόσιες υπηρεσίες»</w:t>
      </w:r>
      <w:r>
        <w:rPr>
          <w:rFonts w:eastAsia="Times New Roman" w:cs="Times New Roman"/>
          <w:szCs w:val="24"/>
        </w:rPr>
        <w:t xml:space="preserve"> χωρίς να υπάρχει δημόσιος υπάλληλος και τρέχει η δήμαρχος να κάνει τη δουλειά μόνη της. Τι γίνεται, λοιπόν, εκεί πέρα; </w:t>
      </w:r>
    </w:p>
    <w:p w14:paraId="18B5129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Φυσικά δεν είναι μόνο η Κάσος, είναι όλες οι ακριτικές περιοχές της Ελλάδος, τις οποίες σκοπίμως το ανθελληνικό κράτος, οι ανθελληνικές</w:t>
      </w:r>
      <w:r>
        <w:rPr>
          <w:rFonts w:eastAsia="Times New Roman" w:cs="Times New Roman"/>
          <w:szCs w:val="24"/>
        </w:rPr>
        <w:t xml:space="preserve"> κυβερνήσεις</w:t>
      </w:r>
      <w:r>
        <w:rPr>
          <w:rFonts w:eastAsia="Times New Roman" w:cs="Times New Roman"/>
          <w:szCs w:val="24"/>
        </w:rPr>
        <w:t>,</w:t>
      </w:r>
      <w:r>
        <w:rPr>
          <w:rFonts w:eastAsia="Times New Roman" w:cs="Times New Roman"/>
          <w:szCs w:val="24"/>
        </w:rPr>
        <w:t xml:space="preserve"> </w:t>
      </w:r>
      <w:r>
        <w:rPr>
          <w:rFonts w:eastAsia="Times New Roman"/>
          <w:szCs w:val="24"/>
        </w:rPr>
        <w:t>οι οποίες</w:t>
      </w:r>
      <w:r>
        <w:rPr>
          <w:rFonts w:eastAsia="Times New Roman" w:cs="Times New Roman"/>
          <w:szCs w:val="24"/>
        </w:rPr>
        <w:t xml:space="preserve"> κυβερνούν την πατρίδα μας τόσα χρόνια, έχ</w:t>
      </w:r>
      <w:r>
        <w:rPr>
          <w:rFonts w:eastAsia="Times New Roman" w:cs="Times New Roman"/>
          <w:szCs w:val="24"/>
        </w:rPr>
        <w:t>ουν</w:t>
      </w:r>
      <w:r>
        <w:rPr>
          <w:rFonts w:eastAsia="Times New Roman" w:cs="Times New Roman"/>
          <w:szCs w:val="24"/>
        </w:rPr>
        <w:t xml:space="preserve"> αφήσει έρμαιο. Επίσης, δεν τις έχουν αφήσει μόνο έρμαι</w:t>
      </w:r>
      <w:r>
        <w:rPr>
          <w:rFonts w:eastAsia="Times New Roman" w:cs="Times New Roman"/>
          <w:szCs w:val="24"/>
        </w:rPr>
        <w:t>ο</w:t>
      </w:r>
      <w:r>
        <w:rPr>
          <w:rFonts w:eastAsia="Times New Roman" w:cs="Times New Roman"/>
          <w:szCs w:val="24"/>
        </w:rPr>
        <w:t>, αλλά τώρα με την πρόφαση των χιλιάδων λαθρομεταναστών</w:t>
      </w:r>
      <w:r>
        <w:rPr>
          <w:rFonts w:eastAsia="Times New Roman" w:cs="Times New Roman"/>
          <w:szCs w:val="24"/>
        </w:rPr>
        <w:t>,</w:t>
      </w:r>
      <w:r>
        <w:rPr>
          <w:rFonts w:eastAsia="Times New Roman" w:cs="Times New Roman"/>
          <w:szCs w:val="24"/>
        </w:rPr>
        <w:t xml:space="preserve"> </w:t>
      </w:r>
      <w:r>
        <w:rPr>
          <w:rFonts w:eastAsia="Times New Roman"/>
          <w:szCs w:val="24"/>
        </w:rPr>
        <w:t>οι οποίοι</w:t>
      </w:r>
      <w:r>
        <w:rPr>
          <w:rFonts w:eastAsia="Times New Roman" w:cs="Times New Roman"/>
          <w:szCs w:val="24"/>
        </w:rPr>
        <w:t xml:space="preserve"> έχουν κατακλύσει και τα νησιά μας, έχουμε βάλει τις ΜΚΟ, αυτή τη μεγάλη γάγγραινα, εκεί πέρα με πολύ παχυλούς μισθούς και έχουμε άτομα εκεί τα οποία</w:t>
      </w:r>
      <w:r>
        <w:rPr>
          <w:rFonts w:eastAsia="Times New Roman" w:cs="Times New Roman"/>
          <w:szCs w:val="24"/>
        </w:rPr>
        <w:t>,</w:t>
      </w:r>
      <w:r>
        <w:rPr>
          <w:rFonts w:eastAsia="Times New Roman" w:cs="Times New Roman"/>
          <w:szCs w:val="24"/>
        </w:rPr>
        <w:t xml:space="preserve"> ουσιαστικά</w:t>
      </w:r>
      <w:r>
        <w:rPr>
          <w:rFonts w:eastAsia="Times New Roman" w:cs="Times New Roman"/>
          <w:szCs w:val="24"/>
        </w:rPr>
        <w:t>,</w:t>
      </w:r>
      <w:r>
        <w:rPr>
          <w:rFonts w:eastAsia="Times New Roman" w:cs="Times New Roman"/>
          <w:szCs w:val="24"/>
        </w:rPr>
        <w:t xml:space="preserve"> υποκαθιστούν το ελληνικό δημόσιο. </w:t>
      </w:r>
    </w:p>
    <w:p w14:paraId="18B5129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Εκεί, λοιπόν, θα έπρεπε οι άνθρωποι αυτοί των ΜΚΟ να εκδιω</w:t>
      </w:r>
      <w:r>
        <w:rPr>
          <w:rFonts w:eastAsia="Times New Roman" w:cs="Times New Roman"/>
          <w:szCs w:val="24"/>
        </w:rPr>
        <w:t xml:space="preserve">χθούν, γιατί ο ρόλος τους είναι πάρα πολύ ύπουλος και άσχημος, και να πάνε Έλληνες εργαζόμενοι του δημοσίου τομέα και να κάνουν τη </w:t>
      </w:r>
      <w:r>
        <w:rPr>
          <w:rFonts w:eastAsia="Times New Roman" w:cs="Times New Roman"/>
          <w:szCs w:val="24"/>
        </w:rPr>
        <w:lastRenderedPageBreak/>
        <w:t>δουλειά που κάνουν αυτοί των ΜΚΟ. Τι δουλειά έχουν όλοι αυτοί, κάτι Ισραηλινοί, κάτι Τούρκοι, κάτι Σουηδοί, κάτι δεν ξέρω και</w:t>
      </w:r>
      <w:r>
        <w:rPr>
          <w:rFonts w:eastAsia="Times New Roman" w:cs="Times New Roman"/>
          <w:szCs w:val="24"/>
        </w:rPr>
        <w:t xml:space="preserve"> εγώ τι, να είναι μέσα και να κάνουν αυτή τη δουλειά που θα έπρεπε, που θα όφειλε να κάνει το ελληνικό κράτος; Με ποιο δικαίωμα;</w:t>
      </w:r>
    </w:p>
    <w:p w14:paraId="18B5129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Δεν αισθάνεστε άσχημα που τη δουλειά των Ελλήνων, του ελληνικού κράτους</w:t>
      </w:r>
      <w:r>
        <w:rPr>
          <w:rFonts w:eastAsia="Times New Roman" w:cs="Times New Roman"/>
          <w:szCs w:val="24"/>
        </w:rPr>
        <w:t>,</w:t>
      </w:r>
      <w:r>
        <w:rPr>
          <w:rFonts w:eastAsia="Times New Roman" w:cs="Times New Roman"/>
          <w:szCs w:val="24"/>
        </w:rPr>
        <w:t xml:space="preserve"> την κάνουν κάποιοι άλλοι, κάποιες ΜΚΟ; Γι’ αυτές τις Μ</w:t>
      </w:r>
      <w:r>
        <w:rPr>
          <w:rFonts w:eastAsia="Times New Roman" w:cs="Times New Roman"/>
          <w:szCs w:val="24"/>
        </w:rPr>
        <w:t xml:space="preserve">ΚΟ, όπως βλέπουμε πάλι εδώ πέρα σε δημοσιεύματα, υπάρχει ένα σκάνδαλο γιατί, λέει, ανέρχονται σε περισσότερες από δώδεκα χιλιάδες ΜΚΟ </w:t>
      </w:r>
      <w:r>
        <w:rPr>
          <w:rFonts w:eastAsia="Times New Roman"/>
          <w:szCs w:val="24"/>
        </w:rPr>
        <w:t xml:space="preserve">εκείνες οι οποίες </w:t>
      </w:r>
      <w:r>
        <w:rPr>
          <w:rFonts w:eastAsia="Times New Roman" w:cs="Times New Roman"/>
          <w:szCs w:val="24"/>
        </w:rPr>
        <w:t>έχουν πάρει εκατοντάδες εκατομμύρια ευρώ από το ελληνικό δημόσιο -ακούστε για ποιους λόγους- γιατί, λέει</w:t>
      </w:r>
      <w:r>
        <w:rPr>
          <w:rFonts w:eastAsia="Times New Roman" w:cs="Times New Roman"/>
          <w:szCs w:val="24"/>
        </w:rPr>
        <w:t>, η αιτιολογία των δραστηριοτήτων περιλαμβάνει εκπαίδευση γυναικών στην Ινδία για αποταμίευση των χρημάτων που τους περίσσευαν! Και μια άλλη λέει ότι έκαναν και κατάρτιση γυναικών σε αραβική χώρα, στην οποία όμως δράση δεν συμμετείχε γυναίκα! Αυτές είναι ο</w:t>
      </w:r>
      <w:r>
        <w:rPr>
          <w:rFonts w:eastAsia="Times New Roman" w:cs="Times New Roman"/>
          <w:szCs w:val="24"/>
        </w:rPr>
        <w:t xml:space="preserve">ι ΜΚΟ που έχετε εσείς και τους δίνετε εκατοντάδες εκατομμύρια ευρώ. </w:t>
      </w:r>
    </w:p>
    <w:p w14:paraId="18B5129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ρωτάμε </w:t>
      </w:r>
      <w:r>
        <w:rPr>
          <w:rFonts w:eastAsia="Times New Roman" w:cs="Times New Roman"/>
          <w:szCs w:val="24"/>
        </w:rPr>
        <w:t>ως</w:t>
      </w:r>
      <w:r>
        <w:rPr>
          <w:rFonts w:eastAsia="Times New Roman" w:cs="Times New Roman"/>
          <w:szCs w:val="24"/>
        </w:rPr>
        <w:t xml:space="preserve"> Χρυσή Αυγή: Προκύπτουν ευθύνες για πολιτικά πρόσωπα ή δεν προκύπτουν ευθύνες για πολιτικά πρόσωπα; Σε ποια θητεία Υπουργού Εξωτερικών έχουν γίνει αυτά τα συγκεκριμένα σκάν</w:t>
      </w:r>
      <w:r>
        <w:rPr>
          <w:rFonts w:eastAsia="Times New Roman" w:cs="Times New Roman"/>
          <w:szCs w:val="24"/>
        </w:rPr>
        <w:t>δαλα, που τα γνωρίζετε πολύ καλά, αλλά τα καλύπτετε; Αληθεύει ότι έχουν εντοπιστεί υπουργικές αποφάσεις με ίδιο αριθμό πρωτοκόλλου, αλλά για διαφορετικά προγράμματα; Πότε και πού ακριβώς συνέβησαν όλα αυτά; Εδώ στην Ελλάδα έχουν συμβεί όλα αυτά, με την ανο</w:t>
      </w:r>
      <w:r>
        <w:rPr>
          <w:rFonts w:eastAsia="Times New Roman" w:cs="Times New Roman"/>
          <w:szCs w:val="24"/>
        </w:rPr>
        <w:t>χή, αν όχι με τη συμμετοχή, των «ελληνικών», επαναλαμβάνω, κυβερνήσεων. Μεγάλο φαγοπότι, λοιπόν, από τις μη κυβερνητικές οργανώσεις.</w:t>
      </w:r>
    </w:p>
    <w:p w14:paraId="18B5129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Βλέπουμε, επίσης, στο άρθρο 25 στο συγκεκριμένο νομοσχέδιο να λέτε ότι κόπτεστε για τις διάφορες ευπαθείς ομάδες των Ελλήνω</w:t>
      </w:r>
      <w:r>
        <w:rPr>
          <w:rFonts w:eastAsia="Times New Roman" w:cs="Times New Roman"/>
          <w:szCs w:val="24"/>
        </w:rPr>
        <w:t xml:space="preserve">ν συμπατριωτών μας, για τους πολύτεκνους, για τους </w:t>
      </w:r>
      <w:proofErr w:type="spellStart"/>
      <w:r>
        <w:rPr>
          <w:rFonts w:eastAsia="Times New Roman" w:cs="Times New Roman"/>
          <w:szCs w:val="24"/>
        </w:rPr>
        <w:t>παλιννοστούντες</w:t>
      </w:r>
      <w:proofErr w:type="spellEnd"/>
      <w:r>
        <w:rPr>
          <w:rFonts w:eastAsia="Times New Roman" w:cs="Times New Roman"/>
          <w:szCs w:val="24"/>
        </w:rPr>
        <w:t xml:space="preserve">. </w:t>
      </w:r>
    </w:p>
    <w:p w14:paraId="18B5129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Όμως, ενώ κόπτεστε και θέλετε να τους βοηθήσετε, υπάρχει το εξής οξύμωρο. Από εκεί που ήταν 20% η ποσόστωση για τους πολύτεκνους, εσείς την κάνετε 15%! Και από εκεί που ήταν 5% για τους </w:t>
      </w:r>
      <w:proofErr w:type="spellStart"/>
      <w:r>
        <w:rPr>
          <w:rFonts w:eastAsia="Times New Roman" w:cs="Times New Roman"/>
          <w:szCs w:val="24"/>
        </w:rPr>
        <w:lastRenderedPageBreak/>
        <w:t>π</w:t>
      </w:r>
      <w:r>
        <w:rPr>
          <w:rFonts w:eastAsia="Times New Roman" w:cs="Times New Roman"/>
          <w:szCs w:val="24"/>
        </w:rPr>
        <w:t>αλιννοστούντες</w:t>
      </w:r>
      <w:proofErr w:type="spellEnd"/>
      <w:r>
        <w:rPr>
          <w:rFonts w:eastAsia="Times New Roman" w:cs="Times New Roman"/>
          <w:szCs w:val="24"/>
        </w:rPr>
        <w:t>, εσείς το κάνετε 2%! Τι είδους συμπάθεια και ευνοϊκή μεταχείριση είναι αυτή, όταν κόβετε κόσμο και όχι όταν αυξάνετε τους ανθρώπους που θα μπορέσουν να βρουν μια θέση στο δημόσιο και να δουλέψουν για να συντηρήσουν τις οικογένειές τους; Πραγ</w:t>
      </w:r>
      <w:r>
        <w:rPr>
          <w:rFonts w:eastAsia="Times New Roman" w:cs="Times New Roman"/>
          <w:szCs w:val="24"/>
        </w:rPr>
        <w:t xml:space="preserve">ματικά, είναι πολύ μυστήριο! </w:t>
      </w:r>
    </w:p>
    <w:p w14:paraId="18B5129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θα ήθελα να αναφερθώ σε κάποια θέματα επικαιρότητας, γιατί αν δεν τα πει η Χρυσή Αυγή, δεν τα λέει κανείς άλλος. Δεν αναφέρονται από πουθενά. </w:t>
      </w:r>
    </w:p>
    <w:p w14:paraId="18B5129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Στις 21 του μηνός, ημέρα Δευτέρα, ένας Έλληνας δημόσιος υπάλληλος –το μειονέκτη</w:t>
      </w:r>
      <w:r>
        <w:rPr>
          <w:rFonts w:eastAsia="Times New Roman" w:cs="Times New Roman"/>
          <w:szCs w:val="24"/>
        </w:rPr>
        <w:t xml:space="preserve">μα του ανθρώπου και το κακό ήταν ότι ήταν Έλληνας!- πέθανε σε μια αψιμαχία που είχε με έναν Ιρακινό λαθρομετανάστη μέσα στις υπηρεσίες, σε συγκεκριμένο κτήριο του Δήμου Πειραιά. Η είδηση αυτή θάφτηκε απ’ όλους. </w:t>
      </w:r>
    </w:p>
    <w:p w14:paraId="18B5129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Όταν, λοιπόν, κλιμάκιο της Χρυσής Αυγής με Β</w:t>
      </w:r>
      <w:r>
        <w:rPr>
          <w:rFonts w:eastAsia="Times New Roman" w:cs="Times New Roman"/>
          <w:szCs w:val="24"/>
        </w:rPr>
        <w:t xml:space="preserve">ουλευτές και στελέχη πήγε στον συγκεκριμένο χώρο, είδε το εξής αηδιαστικό: κανείς να μη θέλει να μας πει την αλήθεια και να αρνούνται ότι είχε γίνει τέτοιο </w:t>
      </w:r>
      <w:r>
        <w:rPr>
          <w:rFonts w:eastAsia="Times New Roman" w:cs="Times New Roman"/>
          <w:szCs w:val="24"/>
        </w:rPr>
        <w:lastRenderedPageBreak/>
        <w:t xml:space="preserve">περιστατικό. Ενώ, αν είχε «φάει» κανένα χαστούκι κάποιος λαθρομετανάστης, θα ήταν πρώτο θέμα σε όλα </w:t>
      </w:r>
      <w:r>
        <w:rPr>
          <w:rFonts w:eastAsia="Times New Roman" w:cs="Times New Roman"/>
          <w:szCs w:val="24"/>
        </w:rPr>
        <w:t>τα δελτία ειδήσεων!</w:t>
      </w:r>
    </w:p>
    <w:p w14:paraId="18B5129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 άνθρωπος είχε πεθάνει και δεν το ανέφερε κανείς. Και</w:t>
      </w:r>
      <w:r>
        <w:rPr>
          <w:rFonts w:eastAsia="Times New Roman" w:cs="Times New Roman"/>
          <w:szCs w:val="24"/>
        </w:rPr>
        <w:t>,</w:t>
      </w:r>
      <w:r>
        <w:rPr>
          <w:rFonts w:eastAsia="Times New Roman" w:cs="Times New Roman"/>
          <w:szCs w:val="24"/>
        </w:rPr>
        <w:t xml:space="preserve"> τελικά, είδαμε ότι αυτός ο Ιρακινός, ο οποίος μπήκε μέσα κρατώντας μαχαίρι και απειλώντας τον Έλληνα συμπολίτη μας, ήταν ένας τύπος ο οποίος είχε καταδικαστεί σε είκοσι χρόνια φυλά</w:t>
      </w:r>
      <w:r>
        <w:rPr>
          <w:rFonts w:eastAsia="Times New Roman" w:cs="Times New Roman"/>
          <w:szCs w:val="24"/>
        </w:rPr>
        <w:t xml:space="preserve">κιση και είχε εκτίσει τα δέκα χρόνια για δύο ανθρωποκτονίες με τους ευεργετικούς όρους της Αριστεράς και του νόμου Παρασκευόπουλου! </w:t>
      </w:r>
    </w:p>
    <w:p w14:paraId="18B5129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αυτός ο άνθρωπος είχε μπει μέσα στο συγκεκριμένο γραφείο απαιτώντας να του χορηγηθούν άμεσα τα χαρτιά του για πολιτικό </w:t>
      </w:r>
      <w:r>
        <w:rPr>
          <w:rFonts w:eastAsia="Times New Roman" w:cs="Times New Roman"/>
          <w:szCs w:val="24"/>
        </w:rPr>
        <w:t xml:space="preserve">άσυλο. Και έκανε ολόκληρη φασαρία, γιατί του τα είχαμε καθυστερήσει κιόλας. Και ο Έλληνας συμπολίτης μας πέθανε! </w:t>
      </w:r>
    </w:p>
    <w:p w14:paraId="18B5129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όχι μόνο αυτό, αλλά στην είσοδο του γραφείου –επειδή τα είχαν κλειστά και είχαν βάλει </w:t>
      </w:r>
      <w:r>
        <w:rPr>
          <w:rFonts w:eastAsia="Times New Roman" w:cs="Times New Roman"/>
          <w:szCs w:val="24"/>
          <w:lang w:val="en-US"/>
        </w:rPr>
        <w:t>security</w:t>
      </w:r>
      <w:r>
        <w:rPr>
          <w:rFonts w:eastAsia="Times New Roman" w:cs="Times New Roman"/>
          <w:szCs w:val="24"/>
        </w:rPr>
        <w:t xml:space="preserve"> και αστυνομία για να εμποδίζει την είσοδο α</w:t>
      </w:r>
      <w:r>
        <w:rPr>
          <w:rFonts w:eastAsia="Times New Roman" w:cs="Times New Roman"/>
          <w:szCs w:val="24"/>
        </w:rPr>
        <w:t xml:space="preserve">πλών πολιτών- έγραφαν ότι η υπηρεσία σήμερα για κάποιο </w:t>
      </w:r>
      <w:r>
        <w:rPr>
          <w:rFonts w:eastAsia="Times New Roman" w:cs="Times New Roman"/>
          <w:szCs w:val="24"/>
        </w:rPr>
        <w:lastRenderedPageBreak/>
        <w:t>έκτακτο γεγονός θα μείνει κλειστή. Κάποιο «έκτακτο» γεγονός, κάποιο «απρόοπτο» γεγονός ήταν ο θάνατος του Έλληνα συμπολίτη μας, σαν να είχε σπάσει ένας διακόπτης και να μην μπορούν να ανάψουν το ηλεκτρ</w:t>
      </w:r>
      <w:r>
        <w:rPr>
          <w:rFonts w:eastAsia="Times New Roman" w:cs="Times New Roman"/>
          <w:szCs w:val="24"/>
        </w:rPr>
        <w:t>ικό!</w:t>
      </w:r>
    </w:p>
    <w:p w14:paraId="18B5129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Αυτή είναι η σημερινή Ελλάδα στην οποία ζούμε! Πού ήταν εδώ οι άνθρωποι; Πού ήταν εδώ οι ανθρωπιστές; Πού ενδιαφέρθηκαν για τον Έλληνα συμπολίτη μας, ο οποίος πέθανε σαν το σκυλί στο αμπέλι; Και όχι μόνο αυτό, αλλά και κανείς δεν ασχολήθηκε μαζί του. </w:t>
      </w:r>
      <w:r>
        <w:rPr>
          <w:rFonts w:eastAsia="Times New Roman" w:cs="Times New Roman"/>
          <w:szCs w:val="24"/>
        </w:rPr>
        <w:t>Αυτή είναι η Ελλάδα στην οποία μας έχετε αναγκάσει να ζούμε!</w:t>
      </w:r>
    </w:p>
    <w:p w14:paraId="18B5129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Όμως, εμείς δεν είμαστε διατεθειμένοι να ανεχθούμε άλλο αυτό το πράγμα. Και γι’ αυτό πλήθος Ελλήνων συμπατριωτών μας τάσσεται υπέρ της Χρυσής Αυγής. </w:t>
      </w:r>
    </w:p>
    <w:p w14:paraId="18B512A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Επίσης, ήταν γνωστό το περιστατικό και μάθαμε</w:t>
      </w:r>
      <w:r>
        <w:rPr>
          <w:rFonts w:eastAsia="Times New Roman" w:cs="Times New Roman"/>
          <w:szCs w:val="24"/>
        </w:rPr>
        <w:t xml:space="preserve"> για ένα τετράχρονο αγοράκι το οποίο πρόλαβαν την τελευταία στιγμή και το έβγαλαν από τις φλόγες. Μακάρι το παιδάκι να μπορέσει να ζήσει, μακάρι να γλιτώσει απ’ αυτό το οποίο τράβηξε!</w:t>
      </w:r>
    </w:p>
    <w:p w14:paraId="18B512A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Όσον αφορά, λοιπόν, αυτό το παιδάκι, την πάτησε η φτωχή ελληνική οικογέν</w:t>
      </w:r>
      <w:r>
        <w:rPr>
          <w:rFonts w:eastAsia="Times New Roman" w:cs="Times New Roman"/>
          <w:szCs w:val="24"/>
        </w:rPr>
        <w:t>εια, γιατί είχαν βάλει, λέει, κάποιο κερί για να βλέπουν, γιατί η ΔΕΗ τους είχε κόψει το ηλεκτρικό. Αυτό είναι το κράτος που έχετε κάνει, το ανθελληνικό κράτος εις βάρος των Ελλήνων συμπατριωτών μας, ενώ κόπτεστε για όλους τους λαθρομετανάστες</w:t>
      </w:r>
      <w:r>
        <w:rPr>
          <w:rFonts w:eastAsia="Times New Roman" w:cs="Times New Roman"/>
          <w:szCs w:val="24"/>
        </w:rPr>
        <w:t>,</w:t>
      </w:r>
      <w:r>
        <w:rPr>
          <w:rFonts w:eastAsia="Times New Roman" w:cs="Times New Roman"/>
          <w:szCs w:val="24"/>
        </w:rPr>
        <w:t xml:space="preserve"> οι οποίοι έ</w:t>
      </w:r>
      <w:r>
        <w:rPr>
          <w:rFonts w:eastAsia="Times New Roman" w:cs="Times New Roman"/>
          <w:szCs w:val="24"/>
        </w:rPr>
        <w:t xml:space="preserve">χουν μπει παράνομα στα σύνορα της πατρίδας μας και οι οποίοι λεηλατούν, κλέβουν και τρομοκρατούν. </w:t>
      </w:r>
    </w:p>
    <w:p w14:paraId="18B512A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εάν τυχόν δεν έχετε πάει από τα νησιά μας, τη Χίο, τη Λέσβο, θα σας πρότεινα να πάτε μια βόλτα για να δείτε ποια είναι η κατάσταση. Πηγαίνετε να μιλήσετε στους Έλληνες συμπολίτες μας και ελάτε πάλι </w:t>
      </w:r>
      <w:r>
        <w:rPr>
          <w:rFonts w:eastAsia="Times New Roman" w:cs="Times New Roman"/>
          <w:szCs w:val="24"/>
        </w:rPr>
        <w:lastRenderedPageBreak/>
        <w:t>στη θαλπωρή και την κρυψώνα της Βουλής σας, για να μας</w:t>
      </w:r>
      <w:r>
        <w:rPr>
          <w:rFonts w:eastAsia="Times New Roman" w:cs="Times New Roman"/>
          <w:szCs w:val="24"/>
        </w:rPr>
        <w:t xml:space="preserve"> κάνετε τους ανθρωπιστές και να λέτε μεγάλα λόγια. </w:t>
      </w:r>
    </w:p>
    <w:p w14:paraId="18B512A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Επίσης, πριν από λίγες ώρες είδαμε να βγαίνει ο Υπουργός Οικονομικών της Κυβέρνησης, ο κ. </w:t>
      </w:r>
      <w:proofErr w:type="spellStart"/>
      <w:r>
        <w:rPr>
          <w:rFonts w:eastAsia="Times New Roman" w:cs="Times New Roman"/>
          <w:szCs w:val="24"/>
        </w:rPr>
        <w:t>Τσακαλώτος</w:t>
      </w:r>
      <w:proofErr w:type="spellEnd"/>
      <w:r>
        <w:rPr>
          <w:rFonts w:eastAsia="Times New Roman" w:cs="Times New Roman"/>
          <w:szCs w:val="24"/>
        </w:rPr>
        <w:t>, και να δίνει και επίσημα πλέον το άλλοθι στις προηγούμενες κυβερνήσεις και να λέει ότι εμείς δεν θα ζη</w:t>
      </w:r>
      <w:r>
        <w:rPr>
          <w:rFonts w:eastAsia="Times New Roman" w:cs="Times New Roman"/>
          <w:szCs w:val="24"/>
        </w:rPr>
        <w:t>τήσουμε να γίνει κα</w:t>
      </w:r>
      <w:r>
        <w:rPr>
          <w:rFonts w:eastAsia="Times New Roman" w:cs="Times New Roman"/>
          <w:szCs w:val="24"/>
        </w:rPr>
        <w:t>μ</w:t>
      </w:r>
      <w:r>
        <w:rPr>
          <w:rFonts w:eastAsia="Times New Roman" w:cs="Times New Roman"/>
          <w:szCs w:val="24"/>
        </w:rPr>
        <w:t xml:space="preserve">μία εξεταστική επιτροπή για το πρώτο μνημόνιο. </w:t>
      </w:r>
    </w:p>
    <w:p w14:paraId="18B512A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Μα, πώς να ζητήσει ο </w:t>
      </w:r>
      <w:proofErr w:type="spellStart"/>
      <w:r>
        <w:rPr>
          <w:rFonts w:eastAsia="Times New Roman" w:cs="Times New Roman"/>
          <w:szCs w:val="24"/>
        </w:rPr>
        <w:t>Τσακαλώτος</w:t>
      </w:r>
      <w:proofErr w:type="spellEnd"/>
      <w:r>
        <w:rPr>
          <w:rFonts w:eastAsia="Times New Roman" w:cs="Times New Roman"/>
          <w:szCs w:val="24"/>
        </w:rPr>
        <w:t xml:space="preserve"> να γίνει εξεταστική για το μνημόνιο, όταν ο ίδιος με αυτή τη </w:t>
      </w:r>
      <w:r>
        <w:rPr>
          <w:rFonts w:eastAsia="Times New Roman" w:cs="Times New Roman"/>
          <w:szCs w:val="24"/>
        </w:rPr>
        <w:t>σ</w:t>
      </w:r>
      <w:r>
        <w:rPr>
          <w:rFonts w:eastAsia="Times New Roman" w:cs="Times New Roman"/>
          <w:szCs w:val="24"/>
        </w:rPr>
        <w:t>υγκυβέρνηση έχει υπογράψει το τρίτο μνημόνιο, το καταδικαστικό για την πατρίδα μας και ετοιμάζ</w:t>
      </w:r>
      <w:r>
        <w:rPr>
          <w:rFonts w:eastAsia="Times New Roman" w:cs="Times New Roman"/>
          <w:szCs w:val="24"/>
        </w:rPr>
        <w:t xml:space="preserve">εστε να υπογράψετε και τέταρτο μνημόνιο. Ο </w:t>
      </w:r>
      <w:proofErr w:type="spellStart"/>
      <w:r>
        <w:rPr>
          <w:rFonts w:eastAsia="Times New Roman" w:cs="Times New Roman"/>
          <w:szCs w:val="24"/>
        </w:rPr>
        <w:t>Τσακαλώτος</w:t>
      </w:r>
      <w:proofErr w:type="spellEnd"/>
      <w:r>
        <w:rPr>
          <w:rFonts w:eastAsia="Times New Roman" w:cs="Times New Roman"/>
          <w:szCs w:val="24"/>
        </w:rPr>
        <w:t xml:space="preserve">, ο Τσίπρας και όλη η </w:t>
      </w:r>
      <w:r>
        <w:rPr>
          <w:rFonts w:eastAsia="Times New Roman" w:cs="Times New Roman"/>
          <w:szCs w:val="24"/>
        </w:rPr>
        <w:t>σ</w:t>
      </w:r>
      <w:r>
        <w:rPr>
          <w:rFonts w:eastAsia="Times New Roman" w:cs="Times New Roman"/>
          <w:szCs w:val="24"/>
        </w:rPr>
        <w:t>υγκυβέρνηση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ΑΝΕΛ προσπαθούν να τα έχουν καλά με αυτό το σύστημα που έχετε κάνει, ώστε αυτοί να μην κάνουν εξεταστική για εσάς, εσείς να μην κάνετε εξεταστική γι’ αυτούς και όλοι μαζί, όπως λέει και ο λαός μας, </w:t>
      </w:r>
      <w:r>
        <w:rPr>
          <w:rFonts w:eastAsia="Times New Roman" w:cs="Times New Roman"/>
          <w:szCs w:val="24"/>
        </w:rPr>
        <w:lastRenderedPageBreak/>
        <w:t>το ένα χέρι νίβει το άλλο και τα δυο το πρόσωπο</w:t>
      </w:r>
      <w:r>
        <w:rPr>
          <w:rFonts w:eastAsia="Times New Roman" w:cs="Times New Roman"/>
          <w:szCs w:val="24"/>
        </w:rPr>
        <w:t>!</w:t>
      </w:r>
      <w:r>
        <w:rPr>
          <w:rFonts w:eastAsia="Times New Roman" w:cs="Times New Roman"/>
          <w:szCs w:val="24"/>
        </w:rPr>
        <w:t xml:space="preserve"> Και να πε</w:t>
      </w:r>
      <w:r>
        <w:rPr>
          <w:rFonts w:eastAsia="Times New Roman" w:cs="Times New Roman"/>
          <w:szCs w:val="24"/>
        </w:rPr>
        <w:t xml:space="preserve">ράσετε καλά εις υγείαν των κορόιδων, που είναι οι Έλληνες συμπολίτες μας! </w:t>
      </w:r>
    </w:p>
    <w:p w14:paraId="18B512A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Τελειώνοντας θα ήθελα να αναφέρω και ένα άλλο περιστατικό που συνέβη στην περιοχή του Πειραιά, στα σύνορα Κερατσινίου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Πειραιά –πολλοί από εσάς δεν τα ξέρετε αυτά, γιατί αυτές οι π</w:t>
      </w:r>
      <w:r>
        <w:rPr>
          <w:rFonts w:eastAsia="Times New Roman" w:cs="Times New Roman"/>
          <w:szCs w:val="24"/>
        </w:rPr>
        <w:t xml:space="preserve">εριοχές είναι μακριά από εσάς- όπου μία απ’ αυτές τις ΜΚΟ που λέγαμε –και έχουν κλέψει εκατοντάδες εκατομμύρια ευρώ- και συγκεκριμένα η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ανέλαβε έναν χώρο που φιλοξενούσε το 4</w:t>
      </w:r>
      <w:r>
        <w:rPr>
          <w:rFonts w:eastAsia="Times New Roman" w:cs="Times New Roman"/>
          <w:szCs w:val="24"/>
          <w:vertAlign w:val="superscript"/>
        </w:rPr>
        <w:t>ο</w:t>
      </w:r>
      <w:r>
        <w:rPr>
          <w:rFonts w:eastAsia="Times New Roman" w:cs="Times New Roman"/>
          <w:szCs w:val="24"/>
        </w:rPr>
        <w:t xml:space="preserve"> Γυμνάσιο Πειραιά, προκειμένου να κάνει κέντρο λαθρομεταναστών μέσα στ</w:t>
      </w:r>
      <w:r>
        <w:rPr>
          <w:rFonts w:eastAsia="Times New Roman" w:cs="Times New Roman"/>
          <w:szCs w:val="24"/>
        </w:rPr>
        <w:t xml:space="preserve">ο Κερατσίνι, μέσα στον Πειραιά. </w:t>
      </w:r>
    </w:p>
    <w:p w14:paraId="18B512A6" w14:textId="77777777" w:rsidR="003250C9" w:rsidRDefault="00D334B4">
      <w:pPr>
        <w:spacing w:line="600" w:lineRule="auto"/>
        <w:ind w:firstLine="720"/>
        <w:jc w:val="both"/>
        <w:rPr>
          <w:rFonts w:eastAsia="Times New Roman"/>
          <w:bCs/>
        </w:rPr>
      </w:pPr>
      <w:r>
        <w:rPr>
          <w:rFonts w:eastAsia="Times New Roman"/>
          <w:bCs/>
        </w:rPr>
        <w:t xml:space="preserve">(Στο σημείο αυτό </w:t>
      </w:r>
      <w:r>
        <w:rPr>
          <w:rFonts w:eastAsia="Times New Roman"/>
          <w:bCs/>
        </w:rPr>
        <w:t>κ</w:t>
      </w:r>
      <w:r>
        <w:rPr>
          <w:rFonts w:eastAsia="Times New Roman"/>
          <w:bCs/>
        </w:rPr>
        <w:t>τυπάει το κουδούνι λήξεως του χρόνου ομιλίας του κυρίου Βουλευτή)</w:t>
      </w:r>
    </w:p>
    <w:p w14:paraId="18B512A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Τελειώνω, κύριε Πρόεδρε, σε ένα λεπτό.</w:t>
      </w:r>
    </w:p>
    <w:p w14:paraId="18B512A8" w14:textId="77777777" w:rsidR="003250C9" w:rsidRDefault="00D334B4">
      <w:pPr>
        <w:spacing w:line="600" w:lineRule="auto"/>
        <w:ind w:firstLine="567"/>
        <w:jc w:val="both"/>
        <w:rPr>
          <w:rFonts w:eastAsia="Times New Roman" w:cs="Times New Roman"/>
          <w:szCs w:val="24"/>
        </w:rPr>
      </w:pPr>
      <w:r>
        <w:rPr>
          <w:rFonts w:eastAsia="Times New Roman" w:cs="Times New Roman"/>
          <w:szCs w:val="24"/>
        </w:rPr>
        <w:t xml:space="preserve">Η αντίδραση των κατοίκων ήταν άμεση με μοναδική σύμμαχο τη Χρυσή Αυγή, </w:t>
      </w:r>
      <w:r>
        <w:rPr>
          <w:rFonts w:eastAsia="Times New Roman" w:cs="Times New Roman"/>
          <w:szCs w:val="24"/>
        </w:rPr>
        <w:t>όπως,</w:t>
      </w:r>
      <w:r>
        <w:rPr>
          <w:rFonts w:eastAsia="Times New Roman" w:cs="Times New Roman"/>
          <w:szCs w:val="24"/>
        </w:rPr>
        <w:t xml:space="preserve"> φυσικά</w:t>
      </w:r>
      <w:r>
        <w:rPr>
          <w:rFonts w:eastAsia="Times New Roman" w:cs="Times New Roman"/>
          <w:szCs w:val="24"/>
        </w:rPr>
        <w:t>,</w:t>
      </w:r>
      <w:r>
        <w:rPr>
          <w:rFonts w:eastAsia="Times New Roman" w:cs="Times New Roman"/>
          <w:szCs w:val="24"/>
        </w:rPr>
        <w:t xml:space="preserve"> είναι λογικό. Κ</w:t>
      </w:r>
      <w:r>
        <w:rPr>
          <w:rFonts w:eastAsia="Times New Roman" w:cs="Times New Roman"/>
          <w:szCs w:val="24"/>
        </w:rPr>
        <w:t xml:space="preserve">αι είδαμε ότι σταμάτησαν αυτές οι εργασίες -και θα τις σταματήσουμε κι αλλού εμείς- με νόμιμους </w:t>
      </w:r>
      <w:r>
        <w:rPr>
          <w:rFonts w:eastAsia="Times New Roman" w:cs="Times New Roman"/>
          <w:szCs w:val="24"/>
        </w:rPr>
        <w:lastRenderedPageBreak/>
        <w:t xml:space="preserve">και όμορφους τρόπους, όταν καταθέσαμε ερώτηση, </w:t>
      </w:r>
      <w:r>
        <w:rPr>
          <w:rFonts w:eastAsia="Times New Roman" w:cs="Times New Roman"/>
          <w:szCs w:val="24"/>
        </w:rPr>
        <w:t>ως</w:t>
      </w:r>
      <w:r>
        <w:rPr>
          <w:rFonts w:eastAsia="Times New Roman" w:cs="Times New Roman"/>
          <w:szCs w:val="24"/>
        </w:rPr>
        <w:t xml:space="preserve"> Χρυσή Αυγή, και ρωτήσαμε γι’ αυτές τις εργασίες που πραγματοποιούνται ποιος είναι ο αριθμός αδείας και ποια η </w:t>
      </w:r>
      <w:r>
        <w:rPr>
          <w:rFonts w:eastAsia="Times New Roman" w:cs="Times New Roman"/>
          <w:szCs w:val="24"/>
        </w:rPr>
        <w:t xml:space="preserve">ημερομηνία κατά την οποία την έχει εκδώσει η Πολεοδομία; Και επειδή δεν υπήρχε ούτε άδεια ούτε αριθμός ούτε τίποτα, τα έργα αυτά σταμάτησαν. Και τώρα τρέχουν αυτοί εκεί της ΜΚΟ </w:t>
      </w:r>
      <w:r>
        <w:rPr>
          <w:rFonts w:eastAsia="Times New Roman" w:cs="Times New Roman"/>
          <w:szCs w:val="24"/>
        </w:rPr>
        <w:t>«</w:t>
      </w:r>
      <w:r>
        <w:rPr>
          <w:rFonts w:eastAsia="Times New Roman" w:cs="Times New Roman"/>
          <w:szCs w:val="24"/>
          <w:lang w:val="en-US"/>
        </w:rPr>
        <w:t>PRAKSIS</w:t>
      </w:r>
      <w:r>
        <w:rPr>
          <w:rFonts w:eastAsia="Times New Roman" w:cs="Times New Roman"/>
          <w:szCs w:val="24"/>
        </w:rPr>
        <w:t>»</w:t>
      </w:r>
      <w:r>
        <w:rPr>
          <w:rFonts w:eastAsia="Times New Roman" w:cs="Times New Roman"/>
          <w:szCs w:val="24"/>
        </w:rPr>
        <w:t xml:space="preserve">, με κάτι άλλα </w:t>
      </w:r>
      <w:proofErr w:type="spellStart"/>
      <w:r>
        <w:rPr>
          <w:rFonts w:eastAsia="Times New Roman" w:cs="Times New Roman"/>
          <w:szCs w:val="24"/>
        </w:rPr>
        <w:t>συνεταιράκια</w:t>
      </w:r>
      <w:proofErr w:type="spellEnd"/>
      <w:r>
        <w:rPr>
          <w:rFonts w:eastAsia="Times New Roman" w:cs="Times New Roman"/>
          <w:szCs w:val="24"/>
        </w:rPr>
        <w:t xml:space="preserve">, </w:t>
      </w:r>
      <w:proofErr w:type="spellStart"/>
      <w:r>
        <w:rPr>
          <w:rFonts w:eastAsia="Times New Roman" w:cs="Times New Roman"/>
          <w:szCs w:val="24"/>
        </w:rPr>
        <w:t>αναρχοάπλυτα</w:t>
      </w:r>
      <w:proofErr w:type="spellEnd"/>
      <w:r>
        <w:rPr>
          <w:rFonts w:eastAsia="Times New Roman" w:cs="Times New Roman"/>
          <w:szCs w:val="24"/>
        </w:rPr>
        <w:t>, που θέλουν να φοβίσουν τους</w:t>
      </w:r>
      <w:r>
        <w:rPr>
          <w:rFonts w:eastAsia="Times New Roman" w:cs="Times New Roman"/>
          <w:szCs w:val="24"/>
        </w:rPr>
        <w:t xml:space="preserve"> κατοίκους, προκειμένου να κτίσουν πάλι αυτό το κέντρο λαθρομεταναστών μέσα στην καρδιά του Πειραιά. </w:t>
      </w:r>
    </w:p>
    <w:p w14:paraId="18B512A9" w14:textId="77777777" w:rsidR="003250C9" w:rsidRDefault="00D334B4">
      <w:pPr>
        <w:spacing w:line="600" w:lineRule="auto"/>
        <w:ind w:firstLine="567"/>
        <w:jc w:val="both"/>
        <w:rPr>
          <w:rFonts w:eastAsia="Times New Roman" w:cs="Times New Roman"/>
          <w:szCs w:val="24"/>
        </w:rPr>
      </w:pPr>
      <w:r>
        <w:rPr>
          <w:rFonts w:eastAsia="Times New Roman" w:cs="Times New Roman"/>
          <w:szCs w:val="24"/>
        </w:rPr>
        <w:t>Η Χρυσή Αυγή δεν θα επιτρέψει να γίνουν αυτά τα πράγματα. Η Χρυσή Αυγή καλεί όλους τους Έλληνες συμπολίτες μας, που θέλουν να αντιδράσουν, με νόμιμους τρό</w:t>
      </w:r>
      <w:r>
        <w:rPr>
          <w:rFonts w:eastAsia="Times New Roman" w:cs="Times New Roman"/>
          <w:szCs w:val="24"/>
        </w:rPr>
        <w:t>πους, να ασκήσουν τα δικαιώματά τους, να μην επιτρέψουν να γίνει αυτό που θέλετε εσείς. Νέα Δημοκρατία, ΠΑΣΟΚ, ΣΥΡΙΖΑ, ΑΝΕΛ και όλα τα υπόλοιπα κόμματα, θέλετε να κάνετε μια Ελλάδα ισοπεδωμένη, μια Ελλάδα που θα υποτάσσεται στους λαθρομετανάστες. Η Χρυσή Α</w:t>
      </w:r>
      <w:r>
        <w:rPr>
          <w:rFonts w:eastAsia="Times New Roman" w:cs="Times New Roman"/>
          <w:szCs w:val="24"/>
        </w:rPr>
        <w:t>υγή δεν είναι διατεθειμένη να το επιτρέψει και θα αγωνισθεί μαζί με τους Έλληνες συμπολίτες μας.</w:t>
      </w:r>
    </w:p>
    <w:p w14:paraId="18B512AA"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Χρυσής Αυγής)</w:t>
      </w:r>
    </w:p>
    <w:p w14:paraId="18B512AB" w14:textId="77777777" w:rsidR="003250C9" w:rsidRDefault="00D334B4">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Τον λόγο έχει ο κ. </w:t>
      </w:r>
      <w:proofErr w:type="spellStart"/>
      <w:r>
        <w:rPr>
          <w:rFonts w:eastAsia="Times New Roman" w:cs="Times New Roman"/>
          <w:szCs w:val="24"/>
        </w:rPr>
        <w:t>Τζαμακλής</w:t>
      </w:r>
      <w:proofErr w:type="spellEnd"/>
      <w:r>
        <w:rPr>
          <w:rFonts w:eastAsia="Times New Roman" w:cs="Times New Roman"/>
          <w:szCs w:val="24"/>
        </w:rPr>
        <w:t xml:space="preserve"> από τον ΣΥΡΙΖΑ. </w:t>
      </w:r>
    </w:p>
    <w:p w14:paraId="18B512AC"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w:t>
      </w:r>
      <w:r>
        <w:rPr>
          <w:rFonts w:eastAsia="Times New Roman" w:cs="Times New Roman"/>
          <w:b/>
          <w:szCs w:val="24"/>
        </w:rPr>
        <w:t>ικητικής Ανασυγκρότησης):</w:t>
      </w:r>
      <w:r>
        <w:rPr>
          <w:rFonts w:eastAsia="Times New Roman" w:cs="Times New Roman"/>
          <w:szCs w:val="24"/>
        </w:rPr>
        <w:t xml:space="preserve"> Κύριε Πρόεδρε, σας παρακαλώ να λάβω τον λόγο.</w:t>
      </w:r>
    </w:p>
    <w:p w14:paraId="18B512AD" w14:textId="77777777" w:rsidR="003250C9" w:rsidRDefault="00D334B4">
      <w:pPr>
        <w:spacing w:line="600" w:lineRule="auto"/>
        <w:ind w:firstLine="720"/>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Ορίστε, κυρία Υπουργέ, ζητάτε τον λόγο για κάποια διευκρίνιση; Τι θέλετε ακριβώς; </w:t>
      </w:r>
    </w:p>
    <w:p w14:paraId="18B512A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ΟΛΓΑ ΓΕΡΟΒΑΣΙΛΗ (Υπουργός Διοικητικής Ανασυγκρότησης):</w:t>
      </w:r>
      <w:r>
        <w:rPr>
          <w:rFonts w:eastAsia="Times New Roman" w:cs="Times New Roman"/>
          <w:szCs w:val="24"/>
        </w:rPr>
        <w:t xml:space="preserve"> Θα ήθελα για</w:t>
      </w:r>
      <w:r>
        <w:rPr>
          <w:rFonts w:eastAsia="Times New Roman" w:cs="Times New Roman"/>
          <w:szCs w:val="24"/>
        </w:rPr>
        <w:t xml:space="preserve"> δύο λεπτά τον λόγο.</w:t>
      </w:r>
    </w:p>
    <w:p w14:paraId="18B512AF" w14:textId="77777777" w:rsidR="003250C9" w:rsidRDefault="00D334B4">
      <w:pPr>
        <w:spacing w:line="600" w:lineRule="auto"/>
        <w:ind w:firstLine="720"/>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 xml:space="preserve">): </w:t>
      </w:r>
      <w:r>
        <w:rPr>
          <w:rFonts w:eastAsia="Times New Roman" w:cs="Times New Roman"/>
          <w:szCs w:val="24"/>
        </w:rPr>
        <w:t xml:space="preserve">Κύριε </w:t>
      </w:r>
      <w:proofErr w:type="spellStart"/>
      <w:r>
        <w:rPr>
          <w:rFonts w:eastAsia="Times New Roman" w:cs="Times New Roman"/>
          <w:szCs w:val="24"/>
        </w:rPr>
        <w:t>Τζαμακλή</w:t>
      </w:r>
      <w:proofErr w:type="spellEnd"/>
      <w:r>
        <w:rPr>
          <w:rFonts w:eastAsia="Times New Roman" w:cs="Times New Roman"/>
          <w:szCs w:val="24"/>
        </w:rPr>
        <w:t xml:space="preserve">, να δώσουμε για ένα, δυο λεπτά τον λόγο στην κυρία Υπουργό; </w:t>
      </w:r>
    </w:p>
    <w:p w14:paraId="18B512B0" w14:textId="77777777" w:rsidR="003250C9" w:rsidRDefault="00D334B4">
      <w:pPr>
        <w:spacing w:line="600" w:lineRule="auto"/>
        <w:ind w:firstLine="720"/>
        <w:rPr>
          <w:rFonts w:eastAsia="Times New Roman" w:cs="Times New Roman"/>
          <w:szCs w:val="24"/>
        </w:rPr>
      </w:pPr>
      <w:r>
        <w:rPr>
          <w:rFonts w:eastAsia="Times New Roman" w:cs="Times New Roman"/>
          <w:b/>
          <w:szCs w:val="24"/>
        </w:rPr>
        <w:lastRenderedPageBreak/>
        <w:t>ΧΑΡΙΛΑΟΣ ΤΖΑΜΑΚΛΗΣ:</w:t>
      </w:r>
      <w:r>
        <w:rPr>
          <w:rFonts w:eastAsia="Times New Roman" w:cs="Times New Roman"/>
          <w:szCs w:val="24"/>
        </w:rPr>
        <w:t xml:space="preserve"> Βεβαίως.</w:t>
      </w:r>
    </w:p>
    <w:p w14:paraId="18B512B1" w14:textId="77777777" w:rsidR="003250C9" w:rsidRDefault="00D334B4">
      <w:pPr>
        <w:spacing w:line="600" w:lineRule="auto"/>
        <w:ind w:firstLine="720"/>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Ορίστε, κυρία Υπουργέ, έχετε τον λόγο.</w:t>
      </w:r>
    </w:p>
    <w:p w14:paraId="18B512B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ΟΛΓΑ ΓΕΡΟΒΑΣΙΛΗ (Υπουργ</w:t>
      </w:r>
      <w:r>
        <w:rPr>
          <w:rFonts w:eastAsia="Times New Roman" w:cs="Times New Roman"/>
          <w:b/>
          <w:szCs w:val="24"/>
        </w:rPr>
        <w:t>ός Διοικητικής Ανασυγκρότησης):</w:t>
      </w:r>
      <w:r>
        <w:rPr>
          <w:rFonts w:eastAsia="Times New Roman" w:cs="Times New Roman"/>
          <w:szCs w:val="24"/>
        </w:rPr>
        <w:t xml:space="preserve"> Κύριε Πρόεδρε, θα ήθελα δυο λεπτά μόνο, για να πω για δυο, τρεις ανακρίβειες που ακούστηκαν και δεν θα ήθελα να παραμένουν εντυπώσεις, διότι </w:t>
      </w:r>
      <w:r>
        <w:rPr>
          <w:rFonts w:eastAsia="Times New Roman" w:cs="Times New Roman"/>
          <w:szCs w:val="24"/>
        </w:rPr>
        <w:t xml:space="preserve">έχει τηλεθέαση </w:t>
      </w:r>
      <w:r>
        <w:rPr>
          <w:rFonts w:eastAsia="Times New Roman" w:cs="Times New Roman"/>
          <w:szCs w:val="24"/>
        </w:rPr>
        <w:t xml:space="preserve">το κανάλι της Βουλής. </w:t>
      </w:r>
    </w:p>
    <w:p w14:paraId="18B512B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Το ένα έχει να κάνει με πιθανότητα φόβου κατάργησης του επιδόματος παραμεθορίου εξαιτίας των κινήτρων τα οποία δίνονται για τις μετακινήσεις και την κινητικότητα. Θέλω να διαβεβαιώσω ότι δεν υπάρχει κανένα τέτοιο ζήτημα κατάργησης επιδόματος παραμεθορίου. </w:t>
      </w:r>
    </w:p>
    <w:p w14:paraId="18B512B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Με εγκύκλιο δίδεται. </w:t>
      </w:r>
    </w:p>
    <w:p w14:paraId="18B512B5" w14:textId="77777777" w:rsidR="003250C9" w:rsidRDefault="00D334B4">
      <w:pPr>
        <w:spacing w:line="600" w:lineRule="auto"/>
        <w:ind w:firstLine="720"/>
        <w:jc w:val="both"/>
        <w:rPr>
          <w:rFonts w:eastAsia="Times New Roman" w:cs="Times New Roman"/>
          <w:szCs w:val="24"/>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Μη διακόπτετε, παρακαλώ. </w:t>
      </w:r>
    </w:p>
    <w:p w14:paraId="18B512B6"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ΟΛΓΑ ΓΕΡΟΒΑΣΙΛΗ (Υπουργός Διοικητικής Ανασυγκρότησης):</w:t>
      </w:r>
      <w:r>
        <w:rPr>
          <w:rFonts w:eastAsia="Times New Roman" w:cs="Times New Roman"/>
          <w:szCs w:val="24"/>
        </w:rPr>
        <w:t xml:space="preserve"> Ένα άλλο ανακριβές</w:t>
      </w:r>
      <w:r>
        <w:rPr>
          <w:rFonts w:eastAsia="Times New Roman" w:cs="Times New Roman"/>
          <w:szCs w:val="24"/>
        </w:rPr>
        <w:t>,</w:t>
      </w:r>
      <w:r>
        <w:rPr>
          <w:rFonts w:eastAsia="Times New Roman" w:cs="Times New Roman"/>
          <w:szCs w:val="24"/>
        </w:rPr>
        <w:t xml:space="preserve"> το οποίο ακούστηκε, είναι ότι όταν ήταν το νομοσχέδιο στη διαβούλευση, υπήρχ</w:t>
      </w:r>
      <w:r>
        <w:rPr>
          <w:rFonts w:eastAsia="Times New Roman" w:cs="Times New Roman"/>
          <w:szCs w:val="24"/>
        </w:rPr>
        <w:t>αν άρθρα τα οποία δεν μπορούσε κάποιος να σχολιάσει. Είναι απολύτως αναληθές, επίσης. Υπήρχαν τρία ή τέσσερα άρθρα στα οποία δεν υπήρξε κανένας σχολιασμός. Και εκ του συστήματος, όταν κλείνει η ημερομηνία, σε αυτά τα άρθρα ακριβώς γράφει ότι δεν μπορείς να</w:t>
      </w:r>
      <w:r>
        <w:rPr>
          <w:rFonts w:eastAsia="Times New Roman" w:cs="Times New Roman"/>
          <w:szCs w:val="24"/>
        </w:rPr>
        <w:t xml:space="preserve"> μπεις, όταν λήγει η ημερομηνία. Και έχω να καταθέσω εδώ στα Πρακτικά όλο τον διάλογο της διαβούλευσης. Δεν υπήρχε κλειστό άρθρο. </w:t>
      </w:r>
    </w:p>
    <w:p w14:paraId="18B512B7" w14:textId="77777777" w:rsidR="003250C9" w:rsidRDefault="00D334B4">
      <w:pPr>
        <w:spacing w:line="600" w:lineRule="auto"/>
        <w:ind w:firstLine="720"/>
        <w:jc w:val="both"/>
        <w:rPr>
          <w:rFonts w:eastAsia="Times New Roman" w:cs="Times New Roman"/>
        </w:rPr>
      </w:pPr>
      <w:r>
        <w:rPr>
          <w:rFonts w:eastAsia="Times New Roman" w:cs="Times New Roman"/>
        </w:rPr>
        <w:t>(Στο σημείο αυτό η Υπουργός Διοικητικής Ανασυγκρότησης κ</w:t>
      </w:r>
      <w:r>
        <w:rPr>
          <w:rFonts w:eastAsia="Times New Roman" w:cs="Times New Roman"/>
        </w:rPr>
        <w:t>.</w:t>
      </w:r>
      <w:r>
        <w:rPr>
          <w:rFonts w:eastAsia="Times New Roman" w:cs="Times New Roman"/>
        </w:rPr>
        <w:t xml:space="preserve"> Όλγα </w:t>
      </w:r>
      <w:proofErr w:type="spellStart"/>
      <w:r>
        <w:rPr>
          <w:rFonts w:eastAsia="Times New Roman" w:cs="Times New Roman"/>
        </w:rPr>
        <w:t>Γεροβασίλη</w:t>
      </w:r>
      <w:proofErr w:type="spellEnd"/>
      <w:r>
        <w:rPr>
          <w:rFonts w:eastAsia="Times New Roman" w:cs="Times New Roman"/>
        </w:rPr>
        <w:t xml:space="preserve"> καταθέτει για τα Πρακτικά τ</w:t>
      </w:r>
      <w:r>
        <w:rPr>
          <w:rFonts w:eastAsia="Times New Roman" w:cs="Times New Roman"/>
        </w:rPr>
        <w:t>ο</w:t>
      </w:r>
      <w:r>
        <w:rPr>
          <w:rFonts w:eastAsia="Times New Roman" w:cs="Times New Roman"/>
        </w:rPr>
        <w:t xml:space="preserve"> προαναφερθ</w:t>
      </w:r>
      <w:r>
        <w:rPr>
          <w:rFonts w:eastAsia="Times New Roman" w:cs="Times New Roman"/>
        </w:rPr>
        <w:t>έν έγγραφο</w:t>
      </w:r>
      <w:r>
        <w:rPr>
          <w:rFonts w:eastAsia="Times New Roman" w:cs="Times New Roman"/>
        </w:rPr>
        <w:t xml:space="preserve">, </w:t>
      </w:r>
      <w:r>
        <w:rPr>
          <w:rFonts w:eastAsia="Times New Roman" w:cs="Times New Roman"/>
        </w:rPr>
        <w:t>το</w:t>
      </w:r>
      <w:r>
        <w:rPr>
          <w:rFonts w:eastAsia="Times New Roman" w:cs="Times New Roman"/>
        </w:rPr>
        <w:t xml:space="preserve"> οποί</w:t>
      </w:r>
      <w:r>
        <w:rPr>
          <w:rFonts w:eastAsia="Times New Roman" w:cs="Times New Roman"/>
        </w:rPr>
        <w:t>ο</w:t>
      </w:r>
      <w:r>
        <w:rPr>
          <w:rFonts w:eastAsia="Times New Roman" w:cs="Times New Roman"/>
        </w:rPr>
        <w:t xml:space="preserve"> βρίσκεται στο αρχείο του Τμήματος Γραμματείας της Διεύθυνσης Στενογραφίας και Πρακτικών της Βουλής)</w:t>
      </w:r>
    </w:p>
    <w:p w14:paraId="18B512B8" w14:textId="77777777" w:rsidR="003250C9" w:rsidRDefault="00D334B4">
      <w:pPr>
        <w:spacing w:line="600" w:lineRule="auto"/>
        <w:ind w:firstLine="720"/>
        <w:jc w:val="both"/>
        <w:rPr>
          <w:rFonts w:eastAsia="Times New Roman" w:cs="Times New Roman"/>
        </w:rPr>
      </w:pPr>
      <w:r>
        <w:rPr>
          <w:rFonts w:eastAsia="Times New Roman" w:cs="Times New Roman"/>
        </w:rPr>
        <w:t>Επίσης, ακούστηκε κάτι για το κτήριο του ΣΥΡΙΖΑ στην Κουμουνδούρου ότι δεν πληρώνει φόρους. Η αλήθεια είναι ότι ο ΣΥΡΙΖΑ πληρώνει φόρους αναδρομικά</w:t>
      </w:r>
      <w:r>
        <w:rPr>
          <w:rFonts w:eastAsia="Times New Roman" w:cs="Times New Roman"/>
        </w:rPr>
        <w:t xml:space="preserve"> από το 2002, ως όφειλε. </w:t>
      </w:r>
    </w:p>
    <w:p w14:paraId="18B512B9" w14:textId="77777777" w:rsidR="003250C9" w:rsidRDefault="00D334B4">
      <w:pPr>
        <w:spacing w:line="600" w:lineRule="auto"/>
        <w:ind w:firstLine="720"/>
        <w:jc w:val="both"/>
        <w:rPr>
          <w:rFonts w:eastAsia="Times New Roman" w:cs="Times New Roman"/>
        </w:rPr>
      </w:pPr>
      <w:r>
        <w:rPr>
          <w:rFonts w:eastAsia="Times New Roman" w:cs="Times New Roman"/>
          <w:b/>
        </w:rPr>
        <w:lastRenderedPageBreak/>
        <w:t>ΚΩΝΣΤΑΝΤΙΝΟΣ ΤΖΑΒΑΡΑΣ:</w:t>
      </w:r>
      <w:r>
        <w:rPr>
          <w:rFonts w:eastAsia="Times New Roman" w:cs="Times New Roman"/>
        </w:rPr>
        <w:t xml:space="preserve"> Μην τα λέτε αυτά!</w:t>
      </w:r>
    </w:p>
    <w:p w14:paraId="18B512BA" w14:textId="77777777" w:rsidR="003250C9" w:rsidRDefault="00D334B4">
      <w:pPr>
        <w:spacing w:line="600" w:lineRule="auto"/>
        <w:ind w:firstLine="720"/>
        <w:jc w:val="both"/>
        <w:rPr>
          <w:rFonts w:eastAsia="Times New Roman" w:cs="Times New Roman"/>
        </w:rPr>
      </w:pPr>
      <w:r>
        <w:rPr>
          <w:rFonts w:eastAsia="Times New Roman" w:cs="Times New Roman"/>
          <w:b/>
        </w:rPr>
        <w:t>ΟΛΓΑ ΓΕΡΟΒΑΣΙΛΗ (Υπουργός Διοικητικής Ανασυγκρότησης):</w:t>
      </w:r>
      <w:r>
        <w:rPr>
          <w:rFonts w:eastAsia="Times New Roman" w:cs="Times New Roman"/>
        </w:rPr>
        <w:t xml:space="preserve"> Αντιθέτως, κύριε Τζαβάρα, μην εξανίστασθε! Διότι προσέξτε ποιος δεν πληρώνει τις τραπεζικές του υποχρεώσεις, το ΠΑΣΟΚ και η Νέα Δημοκρατία. </w:t>
      </w:r>
    </w:p>
    <w:p w14:paraId="18B512BB" w14:textId="77777777" w:rsidR="003250C9" w:rsidRDefault="00D334B4">
      <w:pPr>
        <w:spacing w:line="600" w:lineRule="auto"/>
        <w:ind w:firstLine="720"/>
        <w:jc w:val="both"/>
        <w:rPr>
          <w:rFonts w:eastAsia="Times New Roman" w:cs="Times New Roman"/>
        </w:rPr>
      </w:pPr>
      <w:r>
        <w:rPr>
          <w:rFonts w:eastAsia="Times New Roman" w:cs="Times New Roman"/>
        </w:rPr>
        <w:t>Και επειδή το ίδιο…</w:t>
      </w:r>
    </w:p>
    <w:p w14:paraId="18B512BC" w14:textId="77777777" w:rsidR="003250C9" w:rsidRDefault="00D334B4">
      <w:pPr>
        <w:spacing w:line="600" w:lineRule="auto"/>
        <w:ind w:firstLine="720"/>
        <w:jc w:val="both"/>
        <w:rPr>
          <w:rFonts w:eastAsia="Times New Roman" w:cs="Times New Roman"/>
        </w:rPr>
      </w:pPr>
      <w:r>
        <w:rPr>
          <w:rFonts w:eastAsia="Times New Roman" w:cs="Times New Roman"/>
          <w:b/>
        </w:rPr>
        <w:t>ΚΩΝΣΤΑΝΤΙΝΟΣ ΤΖΑΒΑΡΑΣ:</w:t>
      </w:r>
      <w:r>
        <w:rPr>
          <w:rFonts w:eastAsia="Times New Roman" w:cs="Times New Roman"/>
        </w:rPr>
        <w:t xml:space="preserve"> Καθυστερημένα! Άλλο το «αναδρομικά», κυρία Υπουργέ, και άλλο το «καθυστ</w:t>
      </w:r>
      <w:r>
        <w:rPr>
          <w:rFonts w:eastAsia="Times New Roman" w:cs="Times New Roman"/>
        </w:rPr>
        <w:t xml:space="preserve">ερημένα»! </w:t>
      </w:r>
    </w:p>
    <w:p w14:paraId="18B512BD" w14:textId="77777777" w:rsidR="003250C9" w:rsidRDefault="00D334B4">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Εντάξει, παρακαλώ, μη διακόπτετε. </w:t>
      </w:r>
    </w:p>
    <w:p w14:paraId="18B512BE" w14:textId="77777777" w:rsidR="003250C9" w:rsidRDefault="00D334B4">
      <w:pPr>
        <w:spacing w:line="600" w:lineRule="auto"/>
        <w:ind w:firstLine="720"/>
        <w:jc w:val="both"/>
        <w:rPr>
          <w:rFonts w:eastAsia="Times New Roman" w:cs="Times New Roman"/>
        </w:rPr>
      </w:pPr>
      <w:r>
        <w:rPr>
          <w:rFonts w:eastAsia="Times New Roman" w:cs="Times New Roman"/>
        </w:rPr>
        <w:t>Κυρία Υπουργέ, συνεχίστε.</w:t>
      </w:r>
    </w:p>
    <w:p w14:paraId="18B512BF" w14:textId="77777777" w:rsidR="003250C9" w:rsidRDefault="00D334B4">
      <w:pPr>
        <w:spacing w:line="600" w:lineRule="auto"/>
        <w:ind w:firstLine="720"/>
        <w:jc w:val="both"/>
        <w:rPr>
          <w:rFonts w:eastAsia="Times New Roman" w:cs="Times New Roman"/>
        </w:rPr>
      </w:pPr>
      <w:r>
        <w:rPr>
          <w:rFonts w:eastAsia="Times New Roman" w:cs="Times New Roman"/>
          <w:b/>
        </w:rPr>
        <w:lastRenderedPageBreak/>
        <w:t xml:space="preserve">ΟΛΓΑ ΓΕΡΟΒΑΣΙΛΗ (Υπουργός Διοικητικής Ανασυγκρότησης): </w:t>
      </w:r>
      <w:r>
        <w:rPr>
          <w:rFonts w:eastAsia="Times New Roman" w:cs="Times New Roman"/>
        </w:rPr>
        <w:t>Το «αναδρομικά», κύριε Τζαβάρα, έχει να κάνει με το πότε περιήλθε στην κυριότητα του ΣΥΡΙΖΑ. Τα</w:t>
      </w:r>
      <w:r>
        <w:rPr>
          <w:rFonts w:eastAsia="Times New Roman" w:cs="Times New Roman"/>
        </w:rPr>
        <w:t xml:space="preserve"> ξέρετε πώς είναι αυτά. </w:t>
      </w:r>
    </w:p>
    <w:p w14:paraId="18B512C0" w14:textId="77777777" w:rsidR="003250C9" w:rsidRDefault="00D334B4">
      <w:pPr>
        <w:spacing w:line="600" w:lineRule="auto"/>
        <w:ind w:firstLine="720"/>
        <w:jc w:val="both"/>
        <w:rPr>
          <w:rFonts w:eastAsia="Times New Roman" w:cs="Times New Roman"/>
        </w:rPr>
      </w:pPr>
      <w:r>
        <w:rPr>
          <w:rFonts w:eastAsia="Times New Roman" w:cs="Times New Roman"/>
          <w:b/>
        </w:rPr>
        <w:t>ΚΩΝΣΤΑΝΤΙΝΟΣ ΤΖΑΒΑΡΑΣ:</w:t>
      </w:r>
      <w:r>
        <w:rPr>
          <w:rFonts w:eastAsia="Times New Roman" w:cs="Times New Roman"/>
        </w:rPr>
        <w:t xml:space="preserve"> Ισχύει!</w:t>
      </w:r>
    </w:p>
    <w:p w14:paraId="18B512C1" w14:textId="77777777" w:rsidR="003250C9" w:rsidRDefault="00D334B4">
      <w:pPr>
        <w:spacing w:line="600" w:lineRule="auto"/>
        <w:ind w:firstLine="720"/>
        <w:jc w:val="both"/>
        <w:rPr>
          <w:rFonts w:eastAsia="Times New Roman" w:cs="Times New Roman"/>
        </w:rPr>
      </w:pPr>
      <w:r>
        <w:rPr>
          <w:rFonts w:eastAsia="Times New Roman" w:cs="Times New Roman"/>
          <w:b/>
        </w:rPr>
        <w:t>ΟΛΓΑ ΓΕΡΟΒΑΣΙΛΗ (Υπουργός Διοικητικής Ανασυγκρότησης):</w:t>
      </w:r>
      <w:r>
        <w:rPr>
          <w:rFonts w:eastAsia="Times New Roman" w:cs="Times New Roman"/>
        </w:rPr>
        <w:t xml:space="preserve"> Μη δημιουργείτε εντυπώσεις! Δεν είμαστε το ίδιο, όσο κι αν προσπαθείτε.</w:t>
      </w:r>
    </w:p>
    <w:p w14:paraId="18B512C2" w14:textId="77777777" w:rsidR="003250C9" w:rsidRDefault="00D334B4">
      <w:pPr>
        <w:spacing w:line="600" w:lineRule="auto"/>
        <w:ind w:firstLine="720"/>
        <w:jc w:val="both"/>
        <w:rPr>
          <w:rFonts w:eastAsia="Times New Roman" w:cs="Times New Roman"/>
        </w:rPr>
      </w:pPr>
      <w:r>
        <w:rPr>
          <w:rFonts w:eastAsia="Times New Roman" w:cs="Times New Roman"/>
          <w:b/>
        </w:rPr>
        <w:t>ΚΩΝΣΤΑΝΤΙΝΟΣ ΤΖΑΒΑΡΑΣ:</w:t>
      </w:r>
      <w:r>
        <w:rPr>
          <w:rFonts w:eastAsia="Times New Roman" w:cs="Times New Roman"/>
        </w:rPr>
        <w:t xml:space="preserve"> Ποτέ. </w:t>
      </w:r>
    </w:p>
    <w:p w14:paraId="18B512C3" w14:textId="77777777" w:rsidR="003250C9" w:rsidRDefault="00D334B4">
      <w:pPr>
        <w:spacing w:line="600" w:lineRule="auto"/>
        <w:ind w:firstLine="720"/>
        <w:jc w:val="both"/>
        <w:rPr>
          <w:rFonts w:eastAsia="Times New Roman" w:cs="Times New Roman"/>
        </w:rPr>
      </w:pPr>
      <w:r>
        <w:rPr>
          <w:rFonts w:eastAsia="Times New Roman" w:cs="Times New Roman"/>
          <w:b/>
        </w:rPr>
        <w:t>ΟΛΓΑ ΓΕΡΟΒΑΣΙΛΗ (Υπουργός Διοικητικής Ανασυ</w:t>
      </w:r>
      <w:r>
        <w:rPr>
          <w:rFonts w:eastAsia="Times New Roman" w:cs="Times New Roman"/>
          <w:b/>
        </w:rPr>
        <w:t>γκρότησης):</w:t>
      </w:r>
      <w:r>
        <w:rPr>
          <w:rFonts w:eastAsia="Times New Roman" w:cs="Times New Roman"/>
        </w:rPr>
        <w:t xml:space="preserve"> Πληρώστε τις τραπεζικές σας υποχρεώσεις, εσείς να είστε εντάξει, και ελάτε να τα ξαναπούμε. Πληρώνουμε και τα δάνεια και τους φόρους. </w:t>
      </w:r>
    </w:p>
    <w:p w14:paraId="18B512C4" w14:textId="77777777" w:rsidR="003250C9" w:rsidRDefault="00D334B4">
      <w:pPr>
        <w:spacing w:line="600" w:lineRule="auto"/>
        <w:ind w:firstLine="720"/>
        <w:jc w:val="both"/>
        <w:rPr>
          <w:rFonts w:eastAsia="Times New Roman" w:cs="Times New Roman"/>
        </w:rPr>
      </w:pPr>
      <w:r>
        <w:rPr>
          <w:rFonts w:eastAsia="Times New Roman" w:cs="Times New Roman"/>
          <w:b/>
        </w:rPr>
        <w:t>ΚΩΝΣΤΑΝΤΙΝΟΣ ΤΖΑΒΑΡΑΣ:</w:t>
      </w:r>
      <w:r>
        <w:rPr>
          <w:rFonts w:eastAsia="Times New Roman" w:cs="Times New Roman"/>
        </w:rPr>
        <w:t xml:space="preserve"> Είναι σοβαροί …</w:t>
      </w:r>
    </w:p>
    <w:p w14:paraId="18B512C5" w14:textId="77777777" w:rsidR="003250C9" w:rsidRDefault="00D334B4">
      <w:pPr>
        <w:spacing w:line="600" w:lineRule="auto"/>
        <w:ind w:firstLine="720"/>
        <w:jc w:val="both"/>
        <w:rPr>
          <w:rFonts w:eastAsia="Times New Roman" w:cs="Times New Roman"/>
        </w:rPr>
      </w:pPr>
      <w:r>
        <w:rPr>
          <w:rFonts w:eastAsia="Times New Roman" w:cs="Times New Roman"/>
          <w:b/>
        </w:rPr>
        <w:lastRenderedPageBreak/>
        <w:t>ΓΕΩΡΓΙΟΣ ΓΕΩΡΓΑΝΤΑΣ:</w:t>
      </w:r>
      <w:r>
        <w:rPr>
          <w:rFonts w:eastAsia="Times New Roman" w:cs="Times New Roman"/>
        </w:rPr>
        <w:t xml:space="preserve"> Εξαπατήσατε την τράπεζα.</w:t>
      </w:r>
    </w:p>
    <w:p w14:paraId="18B512C6" w14:textId="77777777" w:rsidR="003250C9" w:rsidRDefault="00D334B4">
      <w:pPr>
        <w:spacing w:line="600" w:lineRule="auto"/>
        <w:ind w:firstLine="720"/>
        <w:jc w:val="both"/>
        <w:rPr>
          <w:rFonts w:eastAsia="Times New Roman" w:cs="Times New Roman"/>
        </w:rPr>
      </w:pPr>
      <w:r>
        <w:rPr>
          <w:rFonts w:eastAsia="Times New Roman" w:cs="Times New Roman"/>
          <w:b/>
        </w:rPr>
        <w:t xml:space="preserve">ΟΛΓΑ ΓΕΡΟΒΑΣΙΛΗ </w:t>
      </w:r>
      <w:r>
        <w:rPr>
          <w:rFonts w:eastAsia="Times New Roman" w:cs="Times New Roman"/>
          <w:b/>
        </w:rPr>
        <w:t>(Υπουργός Διοικητικής Ανασυγκρότησης):</w:t>
      </w:r>
      <w:r>
        <w:rPr>
          <w:rFonts w:eastAsia="Times New Roman" w:cs="Times New Roman"/>
        </w:rPr>
        <w:t xml:space="preserve"> Δεν είμαστε το ίδιο, γι’ αυτό να είμαστε προσεκτικοί. </w:t>
      </w:r>
    </w:p>
    <w:p w14:paraId="18B512C7" w14:textId="77777777" w:rsidR="003250C9" w:rsidRDefault="00D334B4">
      <w:pPr>
        <w:spacing w:line="600" w:lineRule="auto"/>
        <w:ind w:firstLine="720"/>
        <w:jc w:val="both"/>
        <w:rPr>
          <w:rFonts w:eastAsia="Times New Roman" w:cs="Times New Roman"/>
        </w:rPr>
      </w:pPr>
      <w:r>
        <w:rPr>
          <w:rFonts w:eastAsia="Times New Roman"/>
          <w:b/>
          <w:bCs/>
        </w:rPr>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rPr>
        <w:t xml:space="preserve"> Κύριε </w:t>
      </w:r>
      <w:proofErr w:type="spellStart"/>
      <w:r>
        <w:rPr>
          <w:rFonts w:eastAsia="Times New Roman" w:cs="Times New Roman"/>
        </w:rPr>
        <w:t>Τζαμακλή</w:t>
      </w:r>
      <w:proofErr w:type="spellEnd"/>
      <w:r>
        <w:rPr>
          <w:rFonts w:eastAsia="Times New Roman" w:cs="Times New Roman"/>
        </w:rPr>
        <w:t>, έχετε τον λόγο.</w:t>
      </w:r>
    </w:p>
    <w:p w14:paraId="18B512C8"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ΧΑΡΙΛΑΟΣ ΤΖΑΜΑΚΛΗΣ: </w:t>
      </w:r>
      <w:r>
        <w:rPr>
          <w:rFonts w:eastAsia="Times New Roman" w:cs="Times New Roman"/>
          <w:szCs w:val="24"/>
        </w:rPr>
        <w:t xml:space="preserve">Ευχαριστώ, κύριε Πρόεδρε. </w:t>
      </w:r>
    </w:p>
    <w:p w14:paraId="18B512C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 αρχάς να συγχα</w:t>
      </w:r>
      <w:r>
        <w:rPr>
          <w:rFonts w:eastAsia="Times New Roman" w:cs="Times New Roman"/>
          <w:szCs w:val="24"/>
        </w:rPr>
        <w:t>ρώ την κυρία Υπουργό για την ανάληψη της ευθύνης στο Υπουργείο Διοικητικής Ανασυγκρότησης και να της ευχηθώ καλή επιτυχία και καλή δύναμη. Είμαι βέβαιος, κυρία Υπουργέ, ότι θα συνεχίσετε το έργο των προκατόχων σας, προκειμένου να δομηθεί ένα νέο, σύγχρονο,</w:t>
      </w:r>
      <w:r>
        <w:rPr>
          <w:rFonts w:eastAsia="Times New Roman" w:cs="Times New Roman"/>
          <w:szCs w:val="24"/>
        </w:rPr>
        <w:t xml:space="preserve"> λειτουργικό και αποτελεσματικό πλαίσιο για τη δημόσια διοίκηση</w:t>
      </w:r>
      <w:r>
        <w:rPr>
          <w:rFonts w:eastAsia="Times New Roman" w:cs="Times New Roman"/>
          <w:szCs w:val="24"/>
        </w:rPr>
        <w:t>,</w:t>
      </w:r>
      <w:r>
        <w:rPr>
          <w:rFonts w:eastAsia="Times New Roman" w:cs="Times New Roman"/>
          <w:szCs w:val="24"/>
        </w:rPr>
        <w:t xml:space="preserve"> που είναι απαραίτητο για να βοηθηθεί η ανάγκη της παραγωγικής ανασυγκρότησης της πατρίδας μας. Αυτό το νομοθετικό </w:t>
      </w:r>
      <w:r>
        <w:rPr>
          <w:rFonts w:eastAsia="Times New Roman" w:cs="Times New Roman"/>
          <w:szCs w:val="24"/>
        </w:rPr>
        <w:lastRenderedPageBreak/>
        <w:t>πλαίσιο θα συμβάλει στην πλήρη αποδόμηση του πελατειακού κράτους που συντηρεί</w:t>
      </w:r>
      <w:r>
        <w:rPr>
          <w:rFonts w:eastAsia="Times New Roman" w:cs="Times New Roman"/>
          <w:szCs w:val="24"/>
        </w:rPr>
        <w:t>ται επί πολλές δεκαετίες.</w:t>
      </w:r>
    </w:p>
    <w:p w14:paraId="18B512C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αποτελεί λογική και πολιτική συνέχεια των </w:t>
      </w:r>
      <w:proofErr w:type="spellStart"/>
      <w:r>
        <w:rPr>
          <w:rFonts w:eastAsia="Times New Roman" w:cs="Times New Roman"/>
          <w:szCs w:val="24"/>
        </w:rPr>
        <w:t>προηγηθέντων</w:t>
      </w:r>
      <w:proofErr w:type="spellEnd"/>
      <w:r>
        <w:rPr>
          <w:rFonts w:eastAsia="Times New Roman" w:cs="Times New Roman"/>
          <w:szCs w:val="24"/>
        </w:rPr>
        <w:t xml:space="preserve"> νόμων για την αξιολόγηση των δημοσίων υπαλλήλων και για το Εθνικό Μητρώο Στελεχών. Στοχεύει και φιλοδοξεί να δώσει τέλος στο χρονοβόρο και ανορθολογικό </w:t>
      </w:r>
      <w:r>
        <w:rPr>
          <w:rFonts w:eastAsia="Times New Roman" w:cs="Times New Roman"/>
          <w:szCs w:val="24"/>
        </w:rPr>
        <w:t xml:space="preserve">σύστημα μετατάξεων και αποσπάσεων του παρελθόντος, κατασκεύασμα της ανάγκης του παλιού πολιτικού προσωπικού και των κομματικών επιτελείων να κάνουν εξυπηρετήσεις. Πρόκειται για το ίδιο πολιτικό προσωπικό, που, όταν πιέστηκε από τους πιστωτές να </w:t>
      </w:r>
      <w:proofErr w:type="spellStart"/>
      <w:r>
        <w:rPr>
          <w:rFonts w:eastAsia="Times New Roman" w:cs="Times New Roman"/>
          <w:szCs w:val="24"/>
        </w:rPr>
        <w:t>εξορθολογίσ</w:t>
      </w:r>
      <w:r>
        <w:rPr>
          <w:rFonts w:eastAsia="Times New Roman" w:cs="Times New Roman"/>
          <w:szCs w:val="24"/>
        </w:rPr>
        <w:t>ει</w:t>
      </w:r>
      <w:proofErr w:type="spellEnd"/>
      <w:r>
        <w:rPr>
          <w:rFonts w:eastAsia="Times New Roman" w:cs="Times New Roman"/>
          <w:szCs w:val="24"/>
        </w:rPr>
        <w:t xml:space="preserve"> τη δημόσια διοίκηση, πέρασε από τις εξυπηρετήσεις στις υποχρεωτικές μετακινήσεις, στις απολύσεις και τη διαθεσιμότητα.</w:t>
      </w:r>
    </w:p>
    <w:p w14:paraId="18B512C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Βασική καινοτομία του προτεινόμενου ενιαίου συστήματος κινητικότητας είναι ο αμιγώς εθελούσιος χαρακτήρας της και ειδικότερα η δυνατότ</w:t>
      </w:r>
      <w:r>
        <w:rPr>
          <w:rFonts w:eastAsia="Times New Roman" w:cs="Times New Roman"/>
          <w:szCs w:val="24"/>
        </w:rPr>
        <w:t xml:space="preserve">ητα κάθε υπαλλήλου να έχει πρόσβαση στο σύνολο των προς </w:t>
      </w:r>
      <w:r>
        <w:rPr>
          <w:rFonts w:eastAsia="Times New Roman" w:cs="Times New Roman"/>
          <w:szCs w:val="24"/>
        </w:rPr>
        <w:lastRenderedPageBreak/>
        <w:t>κάλυψη θέσεων. Απολύτως εθελοντική, συνεπώς, κινητικότητα αλλά στη βάση ενιαίων κανόνων αναφορικά με τους όρους, τις προϋποθέσεις και εν γένει τις ακολουθούμενες διαδικασίες.</w:t>
      </w:r>
    </w:p>
    <w:p w14:paraId="18B512C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προτεινόμενο σύστημα ε</w:t>
      </w:r>
      <w:r>
        <w:rPr>
          <w:rFonts w:eastAsia="Times New Roman" w:cs="Times New Roman"/>
          <w:szCs w:val="24"/>
        </w:rPr>
        <w:t xml:space="preserve">ισάγει δύο βασικές αρχές που θα έπρεπε να ήταν αυτονόητες στη δημόσια διοίκηση: Πρώτον, η προσωρινή μετακίνηση του υπαλλήλου, δηλαδή η απόσπαση, χωρίς την προϋπόθεση ύπαρξης κενής οργανικής θέσης συνιστά πλέον μία κατ’ εξαίρεση μορφή κινητικότητας και όχι </w:t>
      </w:r>
      <w:r>
        <w:rPr>
          <w:rFonts w:eastAsia="Times New Roman" w:cs="Times New Roman"/>
          <w:szCs w:val="24"/>
        </w:rPr>
        <w:t xml:space="preserve">τον γενικό κανόνα. Για τον λόγο αυτόν συνδέεται με την ύπαρξη αποδεδειγμένων, σοβαρών και επειγουσών υπηρεσιακών αναγκών και έχει περιορισμένη χρονική διάρκεια. Η επιλογή αυτή υπαγορεύεται από το γεγονός ότι οι </w:t>
      </w:r>
      <w:proofErr w:type="spellStart"/>
      <w:r>
        <w:rPr>
          <w:rFonts w:eastAsia="Times New Roman" w:cs="Times New Roman"/>
          <w:szCs w:val="24"/>
        </w:rPr>
        <w:t>επικαιροποιημένοι</w:t>
      </w:r>
      <w:proofErr w:type="spellEnd"/>
      <w:r>
        <w:rPr>
          <w:rFonts w:eastAsia="Times New Roman" w:cs="Times New Roman"/>
          <w:szCs w:val="24"/>
        </w:rPr>
        <w:t xml:space="preserve"> οργανισμοί των φορέων θα πε</w:t>
      </w:r>
      <w:r>
        <w:rPr>
          <w:rFonts w:eastAsia="Times New Roman" w:cs="Times New Roman"/>
          <w:szCs w:val="24"/>
        </w:rPr>
        <w:t>ριλαμβάνουν το σύνολο των θέσεων ανά κλάδο και ανά οργανική μονάδα που απαιτούνται για την εξυπηρέτηση των αναγκών τους. Συνεπώς η αναγκαιότητα απόσπασης των υπαλλήλων, πέραν της κάλυψης των οργανικών θέσεων, θα πρέπει να αιτιολογείται ειδικώς και πάντα στ</w:t>
      </w:r>
      <w:r>
        <w:rPr>
          <w:rFonts w:eastAsia="Times New Roman" w:cs="Times New Roman"/>
          <w:szCs w:val="24"/>
        </w:rPr>
        <w:t>ο πλαίσιο επειγουσών αναγκών.</w:t>
      </w:r>
    </w:p>
    <w:p w14:paraId="18B512C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Δεύτερον, η απόσπαση συνδέεται με την άσκηση καθηκόντων ορισμένου κλάδου, για τον οποίο ο υπάλληλος έχει τα απαιτούμενα τυπικά και ουσιαστικά προσόντα.</w:t>
      </w:r>
    </w:p>
    <w:p w14:paraId="18B512C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το νομοσχέδιο δίδεται ιδιαίτερη έμφαση στη διαφάνεια της όλης διαδικασί</w:t>
      </w:r>
      <w:r>
        <w:rPr>
          <w:rFonts w:eastAsia="Times New Roman" w:cs="Times New Roman"/>
          <w:szCs w:val="24"/>
        </w:rPr>
        <w:t>ας. Δημοσιοποιούνται οι προς κάλυψη θέσεις με αποστολή από τους φορείς του Υπουργείου Διοικητικής Ανασυγκρότησης τρεις φορές κατ’ έτος σε αντίστοιχους κύκλους κινητικότητας και αναρτώνται σε ειδική ηλεκτρονική πλατφόρμα με τη μορφή πίνακα διαθεσίμων θέσεων</w:t>
      </w:r>
      <w:r>
        <w:rPr>
          <w:rFonts w:eastAsia="Times New Roman" w:cs="Times New Roman"/>
          <w:szCs w:val="24"/>
        </w:rPr>
        <w:t>. Περαιτέρω δημοσιοποιούνται και με διαδικτυακή ανάρτηση. Τα οργανογράμματα και οι εκθέσεις είναι ψηφιακά και όλοι έχουν δυνατότητα πρόσβασης. Καθίσταται υποχρεωτική η ηλεκτρονική διακίνηση εγγράφων.</w:t>
      </w:r>
    </w:p>
    <w:p w14:paraId="18B512C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το νομοσχέδιο προβλέπεται καθορισμένη δεσμευτική προθ</w:t>
      </w:r>
      <w:r>
        <w:rPr>
          <w:rFonts w:eastAsia="Times New Roman" w:cs="Times New Roman"/>
          <w:szCs w:val="24"/>
        </w:rPr>
        <w:t>εσμία ενός τριμήνου για την ολοκλήρωση των διαδικασιών κινητικότητας, δηλαδή από την υποβολή της αίτησης μέχρι την έκδοση απόφασης. Πρόκειται ασφαλώς για σημαντική καινοτομία.</w:t>
      </w:r>
    </w:p>
    <w:p w14:paraId="18B512D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Σημαντική, επίσης, ρύθμιση του νομοσχεδίου αποτελεί η ανακατανομή των ποσοστών γ</w:t>
      </w:r>
      <w:r>
        <w:rPr>
          <w:rFonts w:eastAsia="Times New Roman" w:cs="Times New Roman"/>
          <w:szCs w:val="24"/>
        </w:rPr>
        <w:t xml:space="preserve">ια τις ειδικές κατηγορίες πολιτών στο σύστημα προσλήψεων του νόμου Πεπονή. Έτσι, ποσοστό 15% των θέσεων θα καλύπτεται από πολύτεκνους και τέκνα πολυτέκνων και ποσοστό 10% των θέσεων θα καλύπτεται από </w:t>
      </w:r>
      <w:proofErr w:type="spellStart"/>
      <w:r>
        <w:rPr>
          <w:rFonts w:eastAsia="Times New Roman" w:cs="Times New Roman"/>
          <w:szCs w:val="24"/>
        </w:rPr>
        <w:t>τρίτεκνους</w:t>
      </w:r>
      <w:proofErr w:type="spellEnd"/>
      <w:r>
        <w:rPr>
          <w:rFonts w:eastAsia="Times New Roman" w:cs="Times New Roman"/>
          <w:szCs w:val="24"/>
        </w:rPr>
        <w:t xml:space="preserve"> και τέκνα </w:t>
      </w:r>
      <w:proofErr w:type="spellStart"/>
      <w:r>
        <w:rPr>
          <w:rFonts w:eastAsia="Times New Roman" w:cs="Times New Roman"/>
          <w:szCs w:val="24"/>
        </w:rPr>
        <w:t>τριτέκνων</w:t>
      </w:r>
      <w:proofErr w:type="spellEnd"/>
      <w:r>
        <w:rPr>
          <w:rFonts w:eastAsia="Times New Roman" w:cs="Times New Roman"/>
          <w:szCs w:val="24"/>
        </w:rPr>
        <w:t>. Περαιτέρω, ποσοστό 10% τ</w:t>
      </w:r>
      <w:r>
        <w:rPr>
          <w:rFonts w:eastAsia="Times New Roman" w:cs="Times New Roman"/>
          <w:szCs w:val="24"/>
        </w:rPr>
        <w:t>ων θέσεων θα καλύπτεται από άτομα με ποσοστό αναπηρίας 50% τουλάχιστον και ποσοστό 5% των θέσεων θα καλύπτεται από όσους έχουν τέκνο, αδελφό ή σύζυγο, καθώς και από τέκνα ατόμων με αναπηρία με ποσοστό αναπηρίας 67% και άνω. Με τη ρύθμιση για τα άτομα με αν</w:t>
      </w:r>
      <w:r>
        <w:rPr>
          <w:rFonts w:eastAsia="Times New Roman" w:cs="Times New Roman"/>
          <w:szCs w:val="24"/>
        </w:rPr>
        <w:t>απηρία ικανοποιείται το δίκαιο αίτημα του κινήματος των ατόμων αυτών.</w:t>
      </w:r>
    </w:p>
    <w:p w14:paraId="18B512D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 στόχος είναι να υπηρετηθούν ταυτόχρονα οι ανάγκες της δημόσιας διοίκησης, οι ανάγκες των δημοσίων υπαλλήλων και οι ανάγκες των πολιτών. Πρόκειται για τολμηρό στόχο, η επίτευξη του οποί</w:t>
      </w:r>
      <w:r>
        <w:rPr>
          <w:rFonts w:eastAsia="Times New Roman" w:cs="Times New Roman"/>
          <w:szCs w:val="24"/>
        </w:rPr>
        <w:t xml:space="preserve">ου εξαρτάται εν πολλοίς και από τις συμπεριφορές που θα επιρριφθούν στο μέλλον, συμπεριφορές και του πολιτικού προσωπικού και των ενδιαφερομένων πολιτών. Διαφορετικά κάθε νόμος κινδυνεύει να μην </w:t>
      </w:r>
      <w:r>
        <w:rPr>
          <w:rFonts w:eastAsia="Times New Roman" w:cs="Times New Roman"/>
          <w:szCs w:val="24"/>
        </w:rPr>
        <w:lastRenderedPageBreak/>
        <w:t xml:space="preserve">παράγει αποτελέσματα, ανεξαρτήτως του αν αποτελεί οικονομική </w:t>
      </w:r>
      <w:r>
        <w:rPr>
          <w:rFonts w:eastAsia="Times New Roman" w:cs="Times New Roman"/>
          <w:szCs w:val="24"/>
        </w:rPr>
        <w:t>και κοινωνική αναγκαιότητα</w:t>
      </w:r>
      <w:r>
        <w:rPr>
          <w:rFonts w:eastAsia="Times New Roman" w:cs="Times New Roman"/>
          <w:szCs w:val="24"/>
        </w:rPr>
        <w:t>,</w:t>
      </w:r>
      <w:r>
        <w:rPr>
          <w:rFonts w:eastAsia="Times New Roman" w:cs="Times New Roman"/>
          <w:szCs w:val="24"/>
        </w:rPr>
        <w:t xml:space="preserve"> όπως ο υπό συζήτηση.</w:t>
      </w:r>
    </w:p>
    <w:p w14:paraId="18B512D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Ευχαριστώ.</w:t>
      </w:r>
    </w:p>
    <w:p w14:paraId="18B512D3"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8B512D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Τζαμακλή</w:t>
      </w:r>
      <w:proofErr w:type="spellEnd"/>
      <w:r>
        <w:rPr>
          <w:rFonts w:eastAsia="Times New Roman" w:cs="Times New Roman"/>
          <w:szCs w:val="24"/>
        </w:rPr>
        <w:t xml:space="preserve"> και για την οικονομία του χρόνου.</w:t>
      </w:r>
    </w:p>
    <w:p w14:paraId="18B512D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Ακολουθεί ο κ. Αθανασίου από τη Νέα Δημοκρατία και μετά</w:t>
      </w:r>
      <w:r>
        <w:rPr>
          <w:rFonts w:eastAsia="Times New Roman" w:cs="Times New Roman"/>
          <w:szCs w:val="24"/>
        </w:rPr>
        <w:t xml:space="preserve"> ο κ. </w:t>
      </w:r>
      <w:proofErr w:type="spellStart"/>
      <w:r>
        <w:rPr>
          <w:rFonts w:eastAsia="Times New Roman" w:cs="Times New Roman"/>
          <w:szCs w:val="24"/>
        </w:rPr>
        <w:t>Λάππας</w:t>
      </w:r>
      <w:proofErr w:type="spellEnd"/>
      <w:r>
        <w:rPr>
          <w:rFonts w:eastAsia="Times New Roman" w:cs="Times New Roman"/>
          <w:szCs w:val="24"/>
        </w:rPr>
        <w:t>, ως Κοινοβουλευτικός Εκπρόσωπος του ΣΥΡΙΖΑ.</w:t>
      </w:r>
    </w:p>
    <w:p w14:paraId="18B512D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Λάππα</w:t>
      </w:r>
      <w:proofErr w:type="spellEnd"/>
      <w:r>
        <w:rPr>
          <w:rFonts w:eastAsia="Times New Roman" w:cs="Times New Roman"/>
          <w:szCs w:val="24"/>
        </w:rPr>
        <w:t>, αυτό βρήκα ως δεδομένο. Μετά από τον Κοινοβουλευτικό Εκπρόσωπο της Χρυσής Αυγής, είπαμε δύο ομιλητές και μετά εσείς.</w:t>
      </w:r>
    </w:p>
    <w:p w14:paraId="18B512D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Ελάτε, κύριε Αθανασίου.</w:t>
      </w:r>
    </w:p>
    <w:p w14:paraId="18B512D8"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ΧΑΡΑΛΑΜΠΟΣ ΑΘΑΝΑΣΙΟΥ:</w:t>
      </w:r>
      <w:r>
        <w:rPr>
          <w:rFonts w:eastAsia="Times New Roman" w:cs="Times New Roman"/>
          <w:szCs w:val="24"/>
        </w:rPr>
        <w:t xml:space="preserve"> Ευχαριστώ, κύριε Πρόεδρ</w:t>
      </w:r>
      <w:r>
        <w:rPr>
          <w:rFonts w:eastAsia="Times New Roman" w:cs="Times New Roman"/>
          <w:szCs w:val="24"/>
        </w:rPr>
        <w:t>ε.</w:t>
      </w:r>
    </w:p>
    <w:p w14:paraId="18B512D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Κυρία Υπουργέ, δεν μας έπεισε η απάντηση που δώσατε για το δάνειο. Και για να ενημερωθούν και όλοι οι συνάδελφοι αλλά και ο ελληνικός λαός, πρέπει να θυμίσω ότι σήμερα στην </w:t>
      </w:r>
      <w:r>
        <w:rPr>
          <w:rFonts w:eastAsia="Times New Roman" w:cs="Times New Roman"/>
          <w:szCs w:val="24"/>
        </w:rPr>
        <w:t>εξεταστική επιτροπή</w:t>
      </w:r>
      <w:r>
        <w:rPr>
          <w:rFonts w:eastAsia="Times New Roman" w:cs="Times New Roman"/>
          <w:szCs w:val="24"/>
        </w:rPr>
        <w:t xml:space="preserve"> αποκαλύφθηκε ότι το κόμμα σας είχε λάβει δάνειο από την Ιονι</w:t>
      </w:r>
      <w:r>
        <w:rPr>
          <w:rFonts w:eastAsia="Times New Roman" w:cs="Times New Roman"/>
          <w:szCs w:val="24"/>
        </w:rPr>
        <w:t>κή Τράπεζα</w:t>
      </w:r>
      <w:r>
        <w:rPr>
          <w:rFonts w:eastAsia="Times New Roman" w:cs="Times New Roman"/>
          <w:szCs w:val="24"/>
        </w:rPr>
        <w:t>,</w:t>
      </w:r>
      <w:r>
        <w:rPr>
          <w:rFonts w:eastAsia="Times New Roman" w:cs="Times New Roman"/>
          <w:szCs w:val="24"/>
        </w:rPr>
        <w:t xml:space="preserve"> το οποίο ανερχόταν το 1997 στο ποσό των 410 εκατομμυρίων δραχμών.   </w:t>
      </w:r>
    </w:p>
    <w:p w14:paraId="18B512DA" w14:textId="77777777" w:rsidR="003250C9" w:rsidRDefault="00D334B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Δεν είναι αλήθεια.</w:t>
      </w:r>
    </w:p>
    <w:p w14:paraId="18B512DB"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Με εξασφάλιση την υποθήκευση του κτηρίου της Κουμουνδούρου.</w:t>
      </w:r>
    </w:p>
    <w:p w14:paraId="18B512DC" w14:textId="77777777" w:rsidR="003250C9" w:rsidRDefault="00D334B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Μα, σας παρακαλώ!</w:t>
      </w:r>
    </w:p>
    <w:p w14:paraId="18B512DD"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Έτσι ξεκίνησε, αλλά με τους τόκους κ.λπ.</w:t>
      </w:r>
      <w:r>
        <w:rPr>
          <w:rFonts w:eastAsia="Times New Roman"/>
          <w:szCs w:val="24"/>
        </w:rPr>
        <w:t>,</w:t>
      </w:r>
      <w:r>
        <w:rPr>
          <w:rFonts w:eastAsia="Times New Roman"/>
          <w:szCs w:val="24"/>
        </w:rPr>
        <w:t xml:space="preserve"> πήγε τόσο.</w:t>
      </w:r>
    </w:p>
    <w:p w14:paraId="18B512DE" w14:textId="77777777" w:rsidR="003250C9" w:rsidRDefault="00D334B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w:t>
      </w:r>
      <w:r>
        <w:rPr>
          <w:rFonts w:eastAsia="Times New Roman"/>
          <w:szCs w:val="24"/>
        </w:rPr>
        <w:t>Τετρακόσια δέκα</w:t>
      </w:r>
      <w:r>
        <w:rPr>
          <w:rFonts w:eastAsia="Times New Roman"/>
          <w:szCs w:val="24"/>
        </w:rPr>
        <w:t>;</w:t>
      </w:r>
    </w:p>
    <w:p w14:paraId="18B512DF" w14:textId="77777777" w:rsidR="003250C9" w:rsidRDefault="00D334B4">
      <w:pPr>
        <w:spacing w:line="600" w:lineRule="auto"/>
        <w:ind w:firstLine="720"/>
        <w:jc w:val="both"/>
        <w:rPr>
          <w:rFonts w:eastAsia="Times New Roman"/>
          <w:szCs w:val="24"/>
        </w:rPr>
      </w:pPr>
      <w:r>
        <w:rPr>
          <w:rFonts w:eastAsia="Times New Roman"/>
          <w:b/>
          <w:szCs w:val="24"/>
        </w:rPr>
        <w:lastRenderedPageBreak/>
        <w:t>ΧΑΡΑΛΑΜΠΟΣ ΑΘΑΝΑΣΙΟΥ:</w:t>
      </w:r>
      <w:r>
        <w:rPr>
          <w:rFonts w:eastAsia="Times New Roman"/>
          <w:szCs w:val="24"/>
        </w:rPr>
        <w:t xml:space="preserve"> Ειπώθηκε στην </w:t>
      </w:r>
      <w:r>
        <w:rPr>
          <w:rFonts w:eastAsia="Times New Roman"/>
          <w:szCs w:val="24"/>
        </w:rPr>
        <w:t>ε</w:t>
      </w:r>
      <w:r>
        <w:rPr>
          <w:rFonts w:eastAsia="Times New Roman"/>
          <w:szCs w:val="24"/>
        </w:rPr>
        <w:t>πιτροπή.</w:t>
      </w:r>
    </w:p>
    <w:p w14:paraId="18B512E0" w14:textId="77777777" w:rsidR="003250C9" w:rsidRDefault="00D334B4">
      <w:pPr>
        <w:spacing w:line="600" w:lineRule="auto"/>
        <w:ind w:firstLine="720"/>
        <w:jc w:val="both"/>
        <w:rPr>
          <w:rFonts w:eastAsia="Times New Roman"/>
          <w:szCs w:val="24"/>
        </w:rPr>
      </w:pPr>
      <w:r>
        <w:rPr>
          <w:rFonts w:eastAsia="Times New Roman"/>
          <w:b/>
          <w:szCs w:val="24"/>
        </w:rPr>
        <w:t>ΠΑΝΑΓΙΩΤΑ ΚΟΖΟΜΠΟΛΗ</w:t>
      </w:r>
      <w:r>
        <w:rPr>
          <w:rFonts w:eastAsia="Times New Roman"/>
          <w:b/>
          <w:szCs w:val="24"/>
        </w:rPr>
        <w:t xml:space="preserve"> </w:t>
      </w:r>
      <w:r>
        <w:rPr>
          <w:rFonts w:eastAsia="Times New Roman"/>
          <w:b/>
          <w:szCs w:val="24"/>
        </w:rPr>
        <w:t>-</w:t>
      </w:r>
      <w:r>
        <w:rPr>
          <w:rFonts w:eastAsia="Times New Roman"/>
          <w:b/>
          <w:szCs w:val="24"/>
        </w:rPr>
        <w:t xml:space="preserve"> </w:t>
      </w:r>
      <w:r>
        <w:rPr>
          <w:rFonts w:eastAsia="Times New Roman"/>
          <w:b/>
          <w:szCs w:val="24"/>
        </w:rPr>
        <w:t>ΑΜΑΝΑΤΙΔΗ:</w:t>
      </w:r>
      <w:r>
        <w:rPr>
          <w:rFonts w:eastAsia="Times New Roman"/>
          <w:szCs w:val="24"/>
        </w:rPr>
        <w:t xml:space="preserve"> Δεν ειπώθηκε αυτό, Ρωτήστε τους συναδέλφους σας</w:t>
      </w:r>
      <w:r>
        <w:rPr>
          <w:rFonts w:eastAsia="Times New Roman"/>
          <w:szCs w:val="24"/>
        </w:rPr>
        <w:t>. Τότε ξεκίνησε…</w:t>
      </w:r>
    </w:p>
    <w:p w14:paraId="18B512E1"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Θα το πείτε μετά.</w:t>
      </w:r>
    </w:p>
    <w:p w14:paraId="18B512E2"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Αθανασίου…</w:t>
      </w:r>
    </w:p>
    <w:p w14:paraId="18B512E3" w14:textId="77777777" w:rsidR="003250C9" w:rsidRDefault="00D334B4">
      <w:pPr>
        <w:spacing w:line="600" w:lineRule="auto"/>
        <w:ind w:firstLine="720"/>
        <w:jc w:val="center"/>
        <w:rPr>
          <w:rFonts w:eastAsia="Times New Roman"/>
          <w:szCs w:val="24"/>
        </w:rPr>
      </w:pPr>
      <w:r>
        <w:rPr>
          <w:rFonts w:eastAsia="Times New Roman"/>
          <w:szCs w:val="24"/>
        </w:rPr>
        <w:t>(Θόρυβος στην Αίθουσα)</w:t>
      </w:r>
    </w:p>
    <w:p w14:paraId="18B512E4" w14:textId="77777777" w:rsidR="003250C9" w:rsidRDefault="00D334B4">
      <w:pPr>
        <w:spacing w:line="600" w:lineRule="auto"/>
        <w:ind w:firstLine="720"/>
        <w:jc w:val="both"/>
        <w:rPr>
          <w:rFonts w:eastAsia="Times New Roman"/>
          <w:szCs w:val="24"/>
        </w:rPr>
      </w:pPr>
      <w:r>
        <w:rPr>
          <w:rFonts w:eastAsia="Times New Roman"/>
          <w:szCs w:val="24"/>
        </w:rPr>
        <w:t>Παρακαλώ, κάντε λίγο ησυχία.</w:t>
      </w:r>
    </w:p>
    <w:p w14:paraId="18B512E5"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Στο δάνειο αυτό έγινε κούρεμα. Έγινε 60% ή 40%; Έγινε κούρεμα και…</w:t>
      </w:r>
    </w:p>
    <w:p w14:paraId="18B512E6" w14:textId="77777777" w:rsidR="003250C9" w:rsidRDefault="00D334B4">
      <w:pPr>
        <w:spacing w:line="600" w:lineRule="auto"/>
        <w:ind w:firstLine="720"/>
        <w:jc w:val="both"/>
        <w:rPr>
          <w:rFonts w:eastAsia="Times New Roman"/>
          <w:szCs w:val="24"/>
        </w:rPr>
      </w:pPr>
      <w:r>
        <w:rPr>
          <w:rFonts w:eastAsia="Times New Roman"/>
          <w:b/>
          <w:szCs w:val="24"/>
        </w:rPr>
        <w:lastRenderedPageBreak/>
        <w:t>ΠΡΟΕΔΡΕ</w:t>
      </w:r>
      <w:r>
        <w:rPr>
          <w:rFonts w:eastAsia="Times New Roman"/>
          <w:b/>
          <w:szCs w:val="24"/>
        </w:rPr>
        <w:t xml:space="preserve">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Αθανασίου, συγγνώμη, θα σας δώσω τον χρόνο. Ξεκινήσατε παρεμβαίνοντας…</w:t>
      </w:r>
    </w:p>
    <w:p w14:paraId="18B512E7"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Κύριε Πρόεδρε, με </w:t>
      </w:r>
      <w:proofErr w:type="spellStart"/>
      <w:r>
        <w:rPr>
          <w:rFonts w:eastAsia="Times New Roman"/>
          <w:szCs w:val="24"/>
        </w:rPr>
        <w:t>συγχωρείτε</w:t>
      </w:r>
      <w:proofErr w:type="spellEnd"/>
      <w:r>
        <w:rPr>
          <w:rFonts w:eastAsia="Times New Roman"/>
          <w:szCs w:val="24"/>
        </w:rPr>
        <w:t>, η κυρία Υπουργός…</w:t>
      </w:r>
    </w:p>
    <w:p w14:paraId="18B512E8"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…για μια διαδικασία που δεν έχει σχέση με το νομ</w:t>
      </w:r>
      <w:r>
        <w:rPr>
          <w:rFonts w:eastAsia="Times New Roman"/>
          <w:szCs w:val="24"/>
        </w:rPr>
        <w:t>οσχέδιο, για ζητήματα και θέματα.</w:t>
      </w:r>
    </w:p>
    <w:p w14:paraId="18B512E9"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Με </w:t>
      </w:r>
      <w:proofErr w:type="spellStart"/>
      <w:r>
        <w:rPr>
          <w:rFonts w:eastAsia="Times New Roman"/>
          <w:szCs w:val="24"/>
        </w:rPr>
        <w:t>συγχωρείτε</w:t>
      </w:r>
      <w:proofErr w:type="spellEnd"/>
      <w:r>
        <w:rPr>
          <w:rFonts w:eastAsia="Times New Roman"/>
          <w:szCs w:val="24"/>
        </w:rPr>
        <w:t xml:space="preserve"> πολύ, αλλά…</w:t>
      </w:r>
    </w:p>
    <w:p w14:paraId="18B512EA"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Έγινε μια αναφορά από την κυρία Υπουργό. Απ’ ό,τι κατάλαβα, διότι δεν ήμουν στην Αίθουσα, έγινε αναφορά στη συνεδρίαση της Ολομέλειας από κά</w:t>
      </w:r>
      <w:r>
        <w:rPr>
          <w:rFonts w:eastAsia="Times New Roman"/>
          <w:szCs w:val="24"/>
        </w:rPr>
        <w:t>ποιον Βουλευτή της Νέας Δημοκρατίας. Απάντησε όπως απάντησε.</w:t>
      </w:r>
    </w:p>
    <w:p w14:paraId="18B512EB" w14:textId="77777777" w:rsidR="003250C9" w:rsidRDefault="00D334B4">
      <w:pPr>
        <w:spacing w:line="600" w:lineRule="auto"/>
        <w:ind w:firstLine="720"/>
        <w:jc w:val="both"/>
        <w:rPr>
          <w:rFonts w:eastAsia="Times New Roman"/>
          <w:szCs w:val="24"/>
        </w:rPr>
      </w:pPr>
      <w:r>
        <w:rPr>
          <w:rFonts w:eastAsia="Times New Roman"/>
          <w:b/>
          <w:szCs w:val="24"/>
        </w:rPr>
        <w:t xml:space="preserve">ΧΑΡΑΛΑΜΠΟΣ ΑΘΑΝΑΣΙΟΥ: </w:t>
      </w:r>
      <w:r>
        <w:rPr>
          <w:rFonts w:eastAsia="Times New Roman"/>
          <w:szCs w:val="24"/>
        </w:rPr>
        <w:t>Η απάντηση δεν ήταν πλήρης.</w:t>
      </w:r>
    </w:p>
    <w:p w14:paraId="18B512EC" w14:textId="77777777" w:rsidR="003250C9" w:rsidRDefault="00D334B4">
      <w:pPr>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Έρχεστε εσείς τώρα, μη δυναμιτίζετε το κλίμα. </w:t>
      </w:r>
    </w:p>
    <w:p w14:paraId="18B512ED"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Όχι, δεν δυναμιτίζω. Δεν πρέπει…</w:t>
      </w:r>
    </w:p>
    <w:p w14:paraId="18B512EE"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Χάνουμε και τον χρόνο. Περιμένουν και οι συνάδελφοι Βουλευτές να μιλήσουν.</w:t>
      </w:r>
    </w:p>
    <w:p w14:paraId="18B512EF"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Ο λαός…</w:t>
      </w:r>
    </w:p>
    <w:p w14:paraId="18B512F0"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Θα παρακαλούσα να περιοριστείτε στα του νομοσχεδίου, όσο μπορείτε.</w:t>
      </w:r>
    </w:p>
    <w:p w14:paraId="18B512F1" w14:textId="77777777" w:rsidR="003250C9" w:rsidRDefault="00D334B4">
      <w:pPr>
        <w:spacing w:line="600" w:lineRule="auto"/>
        <w:ind w:firstLine="720"/>
        <w:jc w:val="both"/>
        <w:rPr>
          <w:rFonts w:eastAsia="Times New Roman"/>
          <w:szCs w:val="24"/>
        </w:rPr>
      </w:pPr>
      <w:r>
        <w:rPr>
          <w:rFonts w:eastAsia="Times New Roman"/>
          <w:b/>
          <w:szCs w:val="24"/>
        </w:rPr>
        <w:t xml:space="preserve">ΧΑΡΑΛΑΜΠΟΣ </w:t>
      </w:r>
      <w:r>
        <w:rPr>
          <w:rFonts w:eastAsia="Times New Roman"/>
          <w:b/>
          <w:szCs w:val="24"/>
        </w:rPr>
        <w:t>ΑΘΑΝΑΣΙΟΥ:</w:t>
      </w:r>
      <w:r>
        <w:rPr>
          <w:rFonts w:eastAsia="Times New Roman"/>
          <w:szCs w:val="24"/>
        </w:rPr>
        <w:t xml:space="preserve"> Κύριε Πρόεδρε, θα απαντήσω μόνο σε αυτό. Τελειώνω. Άμα με αφήνατε, θα είχα τελειώσει τώρα. Διότι εδώ δεν ειπώθηκε όλη η αλήθεια από την κυρία Υπουργό και συνεπώς πρέπει να ειπωθεί και να θέσουμε μερικά ερωτήματα τα οποία χρήζουν απαντήσεως.</w:t>
      </w:r>
    </w:p>
    <w:p w14:paraId="18B512F2"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Στο </w:t>
      </w:r>
      <w:r>
        <w:rPr>
          <w:rFonts w:eastAsia="Times New Roman"/>
          <w:szCs w:val="24"/>
        </w:rPr>
        <w:t>δάνειο αυτό, λοιπόν, έγινε κούρεμα. Τώρα εάν έγινε 60% ή εάν έγινε 40%, θα προκύψει και θα το δούμε. Θα θέλαμε να γνωρίζουμε και να μας απαντήσει η κυρία Υπουργός κάτω από ποιες προϋποθέσεις έγινε το κούρεμα αυτό είτε στο 60% είτε στο 40%. Υπάρχει πράξη εξ</w:t>
      </w:r>
      <w:r>
        <w:rPr>
          <w:rFonts w:eastAsia="Times New Roman"/>
          <w:szCs w:val="24"/>
        </w:rPr>
        <w:t>οφλήσεως του δανείου; Αυτό είναι το ερώτημα. Οι νομικοί καταλαβαίνουν τι θέλω να πω. Και φαντάζομαι και ο φίλος μου ο Σπύρος θα μπορέσει να απαντήσει. Γιατί αυτό είναι το θέμα, αν υπάρχει πράξη εξόφλησης.</w:t>
      </w:r>
    </w:p>
    <w:p w14:paraId="18B512F3" w14:textId="77777777" w:rsidR="003250C9" w:rsidRDefault="00D334B4">
      <w:pPr>
        <w:spacing w:line="600" w:lineRule="auto"/>
        <w:ind w:firstLine="720"/>
        <w:jc w:val="both"/>
        <w:rPr>
          <w:rFonts w:eastAsia="Times New Roman"/>
          <w:szCs w:val="24"/>
        </w:rPr>
      </w:pPr>
      <w:r>
        <w:rPr>
          <w:rFonts w:eastAsia="Times New Roman"/>
          <w:szCs w:val="24"/>
        </w:rPr>
        <w:t>Διότι μην ξεχνάτε, ο κύριος Πρωθυπουργός σε προηγού</w:t>
      </w:r>
      <w:r>
        <w:rPr>
          <w:rFonts w:eastAsia="Times New Roman"/>
          <w:szCs w:val="24"/>
        </w:rPr>
        <w:t>μενη συζήτηση εδώ στην Ολομέλεια έλεγε ότι τα δάνεια</w:t>
      </w:r>
      <w:r>
        <w:rPr>
          <w:rFonts w:eastAsia="Times New Roman"/>
          <w:szCs w:val="24"/>
        </w:rPr>
        <w:t>,</w:t>
      </w:r>
      <w:r>
        <w:rPr>
          <w:rFonts w:eastAsia="Times New Roman"/>
          <w:szCs w:val="24"/>
        </w:rPr>
        <w:t xml:space="preserve"> τα οποία παίρναμε μεταγενέστερα</w:t>
      </w:r>
      <w:r>
        <w:rPr>
          <w:rFonts w:eastAsia="Times New Roman"/>
          <w:szCs w:val="24"/>
        </w:rPr>
        <w:t>,</w:t>
      </w:r>
      <w:r>
        <w:rPr>
          <w:rFonts w:eastAsia="Times New Roman"/>
          <w:szCs w:val="24"/>
        </w:rPr>
        <w:t xml:space="preserve"> τα εξασφαλίζαμε με την Κουμουνδούρου. Άρα, λοιπόν, το ερώτημα το επόμενο είναι με ποιον τίτλο ιδιοκτησίας έχει σήμερα ο ΣΥΡΙΖΑ την Κουμουνδούρου και από πότε. Αυτό είναι</w:t>
      </w:r>
      <w:r>
        <w:rPr>
          <w:rFonts w:eastAsia="Times New Roman"/>
          <w:szCs w:val="24"/>
        </w:rPr>
        <w:t xml:space="preserve"> το ερώτημα.</w:t>
      </w:r>
    </w:p>
    <w:p w14:paraId="18B512F4" w14:textId="77777777" w:rsidR="003250C9" w:rsidRDefault="00D334B4">
      <w:pPr>
        <w:spacing w:line="600" w:lineRule="auto"/>
        <w:ind w:firstLine="720"/>
        <w:jc w:val="both"/>
        <w:rPr>
          <w:rFonts w:eastAsia="Times New Roman"/>
          <w:szCs w:val="24"/>
        </w:rPr>
      </w:pPr>
      <w:r>
        <w:rPr>
          <w:rFonts w:eastAsia="Times New Roman"/>
          <w:b/>
          <w:szCs w:val="24"/>
        </w:rPr>
        <w:t>ΟΛΓΑ ΓΕΡΟΒΑΣΙΛΗ (Υπουργός Διοικητικής Ανασυγκρότησης):</w:t>
      </w:r>
      <w:r>
        <w:rPr>
          <w:rFonts w:eastAsia="Times New Roman"/>
          <w:szCs w:val="24"/>
        </w:rPr>
        <w:t xml:space="preserve"> Δεν ακούσατε…</w:t>
      </w:r>
    </w:p>
    <w:p w14:paraId="18B512F5" w14:textId="77777777" w:rsidR="003250C9" w:rsidRDefault="00D334B4">
      <w:pPr>
        <w:spacing w:line="600" w:lineRule="auto"/>
        <w:ind w:firstLine="720"/>
        <w:jc w:val="both"/>
        <w:rPr>
          <w:rFonts w:eastAsia="Times New Roman"/>
          <w:color w:val="000000" w:themeColor="text1"/>
          <w:szCs w:val="24"/>
        </w:rPr>
      </w:pPr>
      <w:r w:rsidRPr="003F50F1">
        <w:rPr>
          <w:rFonts w:eastAsia="Times New Roman"/>
          <w:b/>
          <w:color w:val="000000" w:themeColor="text1"/>
          <w:szCs w:val="24"/>
        </w:rPr>
        <w:lastRenderedPageBreak/>
        <w:t>ΧΑΡΑΛΑΜΠΟΣ ΑΘΑΝΑΣΙΟΥ:</w:t>
      </w:r>
      <w:r w:rsidRPr="003F50F1">
        <w:rPr>
          <w:rFonts w:eastAsia="Times New Roman"/>
          <w:color w:val="000000" w:themeColor="text1"/>
          <w:szCs w:val="24"/>
        </w:rPr>
        <w:t xml:space="preserve"> Και τελευταίο, τόσα χρόνια, δεκαέξι χρόνια από τότε πληρώνατε ΤΑΠ; Πληρώνατε τους φόρους; Αυτές είναι οι απαντήσεις που πρέπει να δοθούν.</w:t>
      </w:r>
    </w:p>
    <w:p w14:paraId="18B512F6" w14:textId="77777777" w:rsidR="003250C9" w:rsidRDefault="00D334B4">
      <w:pPr>
        <w:spacing w:line="600" w:lineRule="auto"/>
        <w:ind w:firstLine="720"/>
        <w:jc w:val="both"/>
        <w:rPr>
          <w:rFonts w:eastAsia="Times New Roman"/>
          <w:szCs w:val="24"/>
        </w:rPr>
      </w:pPr>
      <w:r>
        <w:rPr>
          <w:rFonts w:eastAsia="Times New Roman"/>
          <w:szCs w:val="24"/>
        </w:rPr>
        <w:t>Τώρα επί του ν</w:t>
      </w:r>
      <w:r>
        <w:rPr>
          <w:rFonts w:eastAsia="Times New Roman"/>
          <w:szCs w:val="24"/>
        </w:rPr>
        <w:t>ομοσχεδίου. Κυρίες και κύριοι συνάδελφοι, το νομοσχέδιο χαρακτηρίζεται από προχειρότητα, ειδικά στο Κεφάλαιο Β, άρθρα 20 επόμενα, αποδεικνύεται πλήρως η προχειρότητα και η παντελώς έλλειψη στρατηγικού σχεδιασμού της Κυβέρνησης και του προκατόχου σας Υπουργ</w:t>
      </w:r>
      <w:r>
        <w:rPr>
          <w:rFonts w:eastAsia="Times New Roman"/>
          <w:szCs w:val="24"/>
        </w:rPr>
        <w:t>ού. Κυρία Υπουργέ, δεν αφορά εσάς αυτό, αναφέρομαι στον προκάτοχό σας.</w:t>
      </w:r>
    </w:p>
    <w:p w14:paraId="18B512F7" w14:textId="77777777" w:rsidR="003250C9" w:rsidRDefault="00D334B4">
      <w:pPr>
        <w:spacing w:line="600" w:lineRule="auto"/>
        <w:ind w:firstLine="720"/>
        <w:jc w:val="both"/>
        <w:rPr>
          <w:rFonts w:eastAsia="Times New Roman"/>
          <w:szCs w:val="24"/>
        </w:rPr>
      </w:pPr>
      <w:r>
        <w:rPr>
          <w:rFonts w:eastAsia="Times New Roman"/>
          <w:szCs w:val="24"/>
        </w:rPr>
        <w:t xml:space="preserve">Πριν λίγους μήνες η Βουλή νομοθέτησε τον </w:t>
      </w:r>
      <w:r>
        <w:rPr>
          <w:rFonts w:eastAsia="Times New Roman"/>
          <w:szCs w:val="24"/>
        </w:rPr>
        <w:t>ν.</w:t>
      </w:r>
      <w:r>
        <w:rPr>
          <w:rFonts w:eastAsia="Times New Roman"/>
          <w:szCs w:val="24"/>
        </w:rPr>
        <w:t>4369/16 και σήμερα έρχεται να τον συμπληρώσει, γιατί προφανώς ξέχασε ή αμέλησε να νομοθετήσει τα ανάλογα ασυμβίβαστα και κωλύματα. Αν ανατρέξε</w:t>
      </w:r>
      <w:r>
        <w:rPr>
          <w:rFonts w:eastAsia="Times New Roman"/>
          <w:szCs w:val="24"/>
        </w:rPr>
        <w:t>τε στον νόμο που ανέφερα, δεν υπάρχουν ασυμβίβαστα και κωλύματα.</w:t>
      </w:r>
    </w:p>
    <w:p w14:paraId="18B512F8" w14:textId="77777777" w:rsidR="003250C9" w:rsidRDefault="00D334B4">
      <w:pPr>
        <w:spacing w:line="600" w:lineRule="auto"/>
        <w:ind w:firstLine="720"/>
        <w:jc w:val="both"/>
        <w:rPr>
          <w:rFonts w:eastAsia="Times New Roman"/>
          <w:szCs w:val="24"/>
        </w:rPr>
      </w:pPr>
      <w:r>
        <w:rPr>
          <w:rFonts w:eastAsia="Times New Roman"/>
          <w:szCs w:val="24"/>
        </w:rPr>
        <w:lastRenderedPageBreak/>
        <w:t>Από νομικής απόψεως τα άρθρα αποτελούν μνημείο κάκιστης νομοθέτησης, καθώς τα άρθρα αυτά δεν έρχονται να προστεθούν στο υπάρχον νομοθέτημα, όπως θα έπρεπε να γίνει, αλλά νομοθετούνται αυτοτελ</w:t>
      </w:r>
      <w:r>
        <w:rPr>
          <w:rFonts w:eastAsia="Times New Roman"/>
          <w:szCs w:val="24"/>
        </w:rPr>
        <w:t>ώς, χωρίς να εντάσσονται συστηματικά στον</w:t>
      </w:r>
      <w:r>
        <w:rPr>
          <w:rFonts w:eastAsia="Times New Roman"/>
          <w:szCs w:val="24"/>
        </w:rPr>
        <w:t xml:space="preserve"> </w:t>
      </w:r>
      <w:r>
        <w:rPr>
          <w:rFonts w:eastAsia="Times New Roman"/>
          <w:szCs w:val="24"/>
        </w:rPr>
        <w:t>ν.</w:t>
      </w:r>
      <w:r>
        <w:rPr>
          <w:rFonts w:eastAsia="Times New Roman"/>
          <w:szCs w:val="24"/>
        </w:rPr>
        <w:t>4369/16.</w:t>
      </w:r>
    </w:p>
    <w:p w14:paraId="18B512F9" w14:textId="77777777" w:rsidR="003250C9" w:rsidRDefault="00D334B4">
      <w:pPr>
        <w:spacing w:line="600" w:lineRule="auto"/>
        <w:ind w:firstLine="720"/>
        <w:jc w:val="both"/>
        <w:rPr>
          <w:rFonts w:eastAsia="Times New Roman"/>
          <w:szCs w:val="24"/>
        </w:rPr>
      </w:pPr>
      <w:r>
        <w:rPr>
          <w:rFonts w:eastAsia="Times New Roman"/>
          <w:szCs w:val="24"/>
        </w:rPr>
        <w:t xml:space="preserve">Ωστόσο, φαίνεται να υπάρχουν και άλλες σκοπιμότητες, καθώς είναι σαφές ότι από τις διατάξεις </w:t>
      </w:r>
      <w:proofErr w:type="spellStart"/>
      <w:r>
        <w:rPr>
          <w:rFonts w:eastAsia="Times New Roman"/>
          <w:szCs w:val="24"/>
        </w:rPr>
        <w:t>σκοπείται</w:t>
      </w:r>
      <w:proofErr w:type="spellEnd"/>
      <w:r>
        <w:rPr>
          <w:rFonts w:eastAsia="Times New Roman"/>
          <w:szCs w:val="24"/>
        </w:rPr>
        <w:t xml:space="preserve"> ο περιορισμός αν όχι ο αποκλεισμός των στελεχών του ιδιωτικού τομέα από τη δημόσια διοίκηση, το οποί</w:t>
      </w:r>
      <w:r>
        <w:rPr>
          <w:rFonts w:eastAsia="Times New Roman"/>
          <w:szCs w:val="24"/>
        </w:rPr>
        <w:t>ο τελικά θα επιτευχθεί με τον</w:t>
      </w:r>
      <w:r>
        <w:rPr>
          <w:rFonts w:eastAsia="Times New Roman"/>
          <w:szCs w:val="24"/>
        </w:rPr>
        <w:t xml:space="preserve"> ν.</w:t>
      </w:r>
      <w:r>
        <w:rPr>
          <w:rFonts w:eastAsia="Times New Roman"/>
          <w:szCs w:val="24"/>
        </w:rPr>
        <w:t>4369/16, χάρη στην έντονη αντίδρασή μας. Δηλαδή δεν επετεύχθη τότε, χάρη στην έντονη αντίδραση της Αντιπολίτευσης και ειδικά του κόμματός μας.</w:t>
      </w:r>
    </w:p>
    <w:p w14:paraId="18B512FA" w14:textId="77777777" w:rsidR="003250C9" w:rsidRDefault="00D334B4">
      <w:pPr>
        <w:spacing w:line="600" w:lineRule="auto"/>
        <w:ind w:firstLine="720"/>
        <w:jc w:val="both"/>
        <w:rPr>
          <w:rFonts w:eastAsia="Times New Roman"/>
          <w:szCs w:val="24"/>
        </w:rPr>
      </w:pPr>
      <w:r>
        <w:rPr>
          <w:rFonts w:eastAsia="Times New Roman"/>
          <w:szCs w:val="24"/>
        </w:rPr>
        <w:t>Τώρα λίγα θέματα για τα άρθρα. Εν όψει ότι είναι ενοποιημένη η συζήτηση, κύριε Πρ</w:t>
      </w:r>
      <w:r>
        <w:rPr>
          <w:rFonts w:eastAsia="Times New Roman"/>
          <w:szCs w:val="24"/>
        </w:rPr>
        <w:t>όεδρε, και δεν θα μιλήσουμε παραπάνω, αν χρειαστεί θα ήθελα ένα λεπτό παραπάνω. Ούτως ή άλλως είχα και τη διακοπή.</w:t>
      </w:r>
    </w:p>
    <w:p w14:paraId="18B512FB" w14:textId="77777777" w:rsidR="003250C9" w:rsidRDefault="00D334B4">
      <w:pPr>
        <w:spacing w:line="600" w:lineRule="auto"/>
        <w:ind w:firstLine="720"/>
        <w:jc w:val="both"/>
        <w:rPr>
          <w:rFonts w:eastAsia="Times New Roman"/>
          <w:szCs w:val="24"/>
        </w:rPr>
      </w:pPr>
      <w:r>
        <w:rPr>
          <w:rFonts w:eastAsia="Times New Roman"/>
          <w:szCs w:val="24"/>
        </w:rPr>
        <w:lastRenderedPageBreak/>
        <w:t>Στο άρθρο 4 παράγραφος δεν είναι σαφές στην παράγραφο 1, κυρίες και κύριοι συνάδελφοι, αν η έκδοση των νέων οργανογραμμάτων που πρόσφατα εκδό</w:t>
      </w:r>
      <w:r>
        <w:rPr>
          <w:rFonts w:eastAsia="Times New Roman"/>
          <w:szCs w:val="24"/>
        </w:rPr>
        <w:t>θηκαν αποτελεί προϋπόθεση για την εφαρμογή του νόμου. Αν ισχύει κάτι τέτοιο, που είναι λάθος και περιοριστικό, ισχύουν οι προς κατάργηση επιμέρους διατάξεις ή δεν θα γίνονται αποσπάσεις και μετατάξεις; Είναι ένα ερώτημα.</w:t>
      </w:r>
    </w:p>
    <w:p w14:paraId="18B512FC" w14:textId="77777777" w:rsidR="003250C9" w:rsidRDefault="00D334B4">
      <w:pPr>
        <w:spacing w:line="600" w:lineRule="auto"/>
        <w:ind w:firstLine="720"/>
        <w:jc w:val="both"/>
        <w:rPr>
          <w:rFonts w:eastAsia="Times New Roman"/>
          <w:szCs w:val="24"/>
        </w:rPr>
      </w:pPr>
      <w:r>
        <w:rPr>
          <w:rFonts w:eastAsia="Times New Roman"/>
          <w:szCs w:val="24"/>
        </w:rPr>
        <w:t>Παράγραφος 4, θα μπορούσε να θεσμοθ</w:t>
      </w:r>
      <w:r>
        <w:rPr>
          <w:rFonts w:eastAsia="Times New Roman"/>
          <w:szCs w:val="24"/>
        </w:rPr>
        <w:t xml:space="preserve">ετηθεί η μέτρηση και ανάρτηση σε ιστοσελίδα ή έστω σε βάση δεδομένων του ποσοστού κάλυψης </w:t>
      </w:r>
      <w:proofErr w:type="spellStart"/>
      <w:r>
        <w:rPr>
          <w:rFonts w:eastAsia="Times New Roman"/>
          <w:szCs w:val="24"/>
        </w:rPr>
        <w:t>προβλεπομένων</w:t>
      </w:r>
      <w:proofErr w:type="spellEnd"/>
      <w:r>
        <w:rPr>
          <w:rFonts w:eastAsia="Times New Roman"/>
          <w:szCs w:val="24"/>
        </w:rPr>
        <w:t xml:space="preserve"> θέσεων ανά υπηρεσία, έτσι ώστε το μίνιμουμ ποσοστό κάλυψης, προκειμένου ο υπάλληλος να έχει δικαίωμα μετακίνησης. Δεν είναι σωστό αυτό. Το ανέπτυξε και </w:t>
      </w:r>
      <w:r>
        <w:rPr>
          <w:rFonts w:eastAsia="Times New Roman"/>
          <w:szCs w:val="24"/>
        </w:rPr>
        <w:t xml:space="preserve">ο </w:t>
      </w:r>
      <w:r>
        <w:rPr>
          <w:rFonts w:eastAsia="Times New Roman"/>
          <w:szCs w:val="24"/>
        </w:rPr>
        <w:t xml:space="preserve">εισηγητής </w:t>
      </w:r>
      <w:r>
        <w:rPr>
          <w:rFonts w:eastAsia="Times New Roman"/>
          <w:szCs w:val="24"/>
        </w:rPr>
        <w:t>μας και ο κ. Βορίδης και ο κ. Τζαβάρας.</w:t>
      </w:r>
      <w:r>
        <w:rPr>
          <w:rFonts w:eastAsia="Times New Roman"/>
          <w:szCs w:val="24"/>
        </w:rPr>
        <w:t xml:space="preserve"> </w:t>
      </w:r>
      <w:r>
        <w:rPr>
          <w:rFonts w:eastAsia="Times New Roman"/>
          <w:szCs w:val="24"/>
        </w:rPr>
        <w:t>Δηλαδή, ίσως θα ήταν καλύτερο να υπάρχει το ότι αν το ποσοστό δεν είναι κάτω από το 50% -να υπάρχει ένα ποσοστό ασφάλειας-, να μην γίνεται καμμία μετάταξη, γιατί αλλιώς θα έχουμε τα παρατράγουδα, τα οποία</w:t>
      </w:r>
      <w:r>
        <w:rPr>
          <w:rFonts w:eastAsia="Times New Roman"/>
          <w:szCs w:val="24"/>
        </w:rPr>
        <w:t xml:space="preserve"> ανέφεραν -να μην σας κουράζω-, οι προηγούμενοι συνάδελφοι.</w:t>
      </w:r>
    </w:p>
    <w:p w14:paraId="18B512FD"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Στο άρθρο 5, ενδεχομένως η Κεντρική Επιτροπή Κινητικότητας θα έπρεπε να έχει μέλη που θα έχουν τον χρόνο να </w:t>
      </w:r>
      <w:proofErr w:type="spellStart"/>
      <w:r>
        <w:rPr>
          <w:rFonts w:eastAsia="Times New Roman"/>
          <w:szCs w:val="24"/>
        </w:rPr>
        <w:t>αντεπεξέλθουν</w:t>
      </w:r>
      <w:proofErr w:type="spellEnd"/>
      <w:r>
        <w:rPr>
          <w:rFonts w:eastAsia="Times New Roman"/>
          <w:szCs w:val="24"/>
        </w:rPr>
        <w:t xml:space="preserve"> </w:t>
      </w:r>
      <w:r>
        <w:rPr>
          <w:rFonts w:eastAsia="Times New Roman"/>
          <w:szCs w:val="24"/>
        </w:rPr>
        <w:t>στο φόρτο εργασίας. Εκφράζω αμφιβολίες αν θα μπορέσουν να τα καταφέρουν κα</w:t>
      </w:r>
      <w:r>
        <w:rPr>
          <w:rFonts w:eastAsia="Times New Roman"/>
          <w:szCs w:val="24"/>
        </w:rPr>
        <w:t>ι ως προς τη σύνθεση. Ίσως θα έπρεπε οι ανεξάρτητοι και όχι οι υπάλληλοι, να έχουν την πλειοψηφία στο συμβούλιο.</w:t>
      </w:r>
    </w:p>
    <w:p w14:paraId="18B512FE" w14:textId="77777777" w:rsidR="003250C9" w:rsidRDefault="00D334B4">
      <w:pPr>
        <w:spacing w:line="600" w:lineRule="auto"/>
        <w:ind w:firstLine="720"/>
        <w:jc w:val="both"/>
        <w:rPr>
          <w:rFonts w:eastAsia="Times New Roman"/>
          <w:szCs w:val="24"/>
        </w:rPr>
      </w:pPr>
      <w:r>
        <w:rPr>
          <w:rFonts w:eastAsia="Times New Roman"/>
          <w:szCs w:val="24"/>
        </w:rPr>
        <w:t>Όσον αφορά στη συνέντευξη, εκτός από τα τυπικά και ουσιαστικά προσόντα, γίνεται και συνέντευξη. Το ανέφερε πάρα πολύ παραστατικά και ο κ. Τζαβά</w:t>
      </w:r>
      <w:r>
        <w:rPr>
          <w:rFonts w:eastAsia="Times New Roman"/>
          <w:szCs w:val="24"/>
        </w:rPr>
        <w:t xml:space="preserve">ρας. Πώς θα γίνει η εξειδίκευση της κρίσης της επιτροπής, ειδικότερα και όχι του κάθε μέλους της επιτροπής μόνο; Τι βαθμολογία θα πάρουν τα τυπικά προσόντα, ποια βαθμολογία τα ουσιαστικά, ποια βαθμολογία η συνέντευξη; Ούτως ώστε να μπορεί ο ενδιαφερόμενος </w:t>
      </w:r>
      <w:r>
        <w:rPr>
          <w:rFonts w:eastAsia="Times New Roman"/>
          <w:szCs w:val="24"/>
        </w:rPr>
        <w:t>να προσφύγει, αν χρειαστεί και στα δικαστήρια για να μπορέσει να δικαιωθεί. Είναι ένα ζήτημα, το οποίο μένει φλου</w:t>
      </w:r>
      <w:r>
        <w:rPr>
          <w:rFonts w:eastAsia="Times New Roman"/>
          <w:szCs w:val="24"/>
        </w:rPr>
        <w:t xml:space="preserve"> </w:t>
      </w:r>
      <w:r>
        <w:rPr>
          <w:rFonts w:eastAsia="Times New Roman"/>
          <w:szCs w:val="24"/>
        </w:rPr>
        <w:t>και συνεπώς εξυπηρετεί σκοπιμότητες.</w:t>
      </w:r>
    </w:p>
    <w:p w14:paraId="18B512FF" w14:textId="77777777" w:rsidR="003250C9" w:rsidRDefault="00D334B4">
      <w:pPr>
        <w:spacing w:line="600" w:lineRule="auto"/>
        <w:ind w:firstLine="720"/>
        <w:jc w:val="both"/>
        <w:rPr>
          <w:rFonts w:eastAsia="Times New Roman"/>
          <w:szCs w:val="24"/>
        </w:rPr>
      </w:pPr>
      <w:r>
        <w:rPr>
          <w:rFonts w:eastAsia="Times New Roman"/>
          <w:szCs w:val="24"/>
        </w:rPr>
        <w:lastRenderedPageBreak/>
        <w:t>Στο άρθρο 19 παράγραφος 3, προσωπικά δεν κατανοώ τη ρητή αναφορά των διατάξεων που καταργούνται, εφόσον μ</w:t>
      </w:r>
      <w:r>
        <w:rPr>
          <w:rFonts w:eastAsia="Times New Roman"/>
          <w:szCs w:val="24"/>
        </w:rPr>
        <w:t>ε την παράγραφο 1 οριζόταν ότι όλες οι διατάξεις που αφορούν μετατάξεις και αποσπάσεις καταργούνται. Η δε διατύπωση της παραγράφου 1 είναι ατυχής. Τι πάει να πει «καταργούνται, εφόσον αντίκεινται στους όρους και τις προϋποθέσεις που θέτει το Εθνικό Συμβούλ</w:t>
      </w:r>
      <w:r>
        <w:rPr>
          <w:rFonts w:eastAsia="Times New Roman"/>
          <w:szCs w:val="24"/>
        </w:rPr>
        <w:t>ιο Κινητικότητας»; Θα έπρεπε ευθέως να καταργηθούν όλες οι διατάξεις, άλλως θα υπάρχουν ερμηνευτικά προβλήματα και θα βγουν πολλές αντιφατικές αποφάσεις στα δικαστήρια, κυρία Υπουργέ. Συνεπώς θα πρέπει να δείτε το θέμα αυτό.</w:t>
      </w:r>
    </w:p>
    <w:p w14:paraId="18B51300" w14:textId="77777777" w:rsidR="003250C9" w:rsidRDefault="00D334B4">
      <w:pPr>
        <w:spacing w:line="600" w:lineRule="auto"/>
        <w:ind w:firstLine="720"/>
        <w:jc w:val="both"/>
        <w:rPr>
          <w:rFonts w:eastAsia="Times New Roman"/>
          <w:szCs w:val="24"/>
        </w:rPr>
      </w:pPr>
      <w:r>
        <w:rPr>
          <w:rFonts w:eastAsia="Times New Roman"/>
          <w:szCs w:val="24"/>
        </w:rPr>
        <w:t>Το άρθρο 20 είναι καινοφανές όσ</w:t>
      </w:r>
      <w:r>
        <w:rPr>
          <w:rFonts w:eastAsia="Times New Roman"/>
          <w:szCs w:val="24"/>
        </w:rPr>
        <w:t>ο και περιττό το αν θα ορίζει τα αυτονόητα καθήκοντα για κάθε υπάλληλο, ιδίως ευρισκόμενο σε επιτελική άλλη θέση ευθύνης. Το άρθρο αυτό θυμίζει αιτιολογική έκθεση και όχι άρθρο νόμου. Ωστόσο, ακόμη και σε αυτό το διακηρυκτικό άρθρο υπάρχουν προβλήματα. Στο</w:t>
      </w:r>
      <w:r>
        <w:rPr>
          <w:rFonts w:eastAsia="Times New Roman"/>
          <w:szCs w:val="24"/>
        </w:rPr>
        <w:t xml:space="preserve"> τελευταίο εδάφιο αναφέρεται ότι «συμπληρωματικώς δεν εφαρμόζεται και κάθε ειδική διάταξη που αφορά σε ασυμβίβαστα και περιορισμούς». Από την ανάγνωση και μόνο της διάταξης προκύπτει ότι δεν έχει </w:t>
      </w:r>
      <w:r>
        <w:rPr>
          <w:rFonts w:eastAsia="Times New Roman"/>
          <w:szCs w:val="24"/>
        </w:rPr>
        <w:lastRenderedPageBreak/>
        <w:t>γίνει καμμία έρευνα σχετικά με το ζήτημα. Νομοθετεί η Κυβέρν</w:t>
      </w:r>
      <w:r>
        <w:rPr>
          <w:rFonts w:eastAsia="Times New Roman"/>
          <w:szCs w:val="24"/>
        </w:rPr>
        <w:t xml:space="preserve">ηση με διατάξεις-πλαίσιο και νομίζει ότι με αυτόν τον τρόπο καθάρισε, </w:t>
      </w:r>
      <w:r>
        <w:rPr>
          <w:rFonts w:eastAsia="Times New Roman"/>
          <w:szCs w:val="24"/>
        </w:rPr>
        <w:t xml:space="preserve">συγχωρείστε </w:t>
      </w:r>
      <w:r>
        <w:rPr>
          <w:rFonts w:eastAsia="Times New Roman"/>
          <w:szCs w:val="24"/>
        </w:rPr>
        <w:t>μου την έκφραση. Δεν γνωρίζει αν υπάρχουν ειδικότερες διατάξεις, που έρχονται σε αντίθεση με αυτό το νομοθέτημα και δεν φαίνεται να την ενδιαφέρει.</w:t>
      </w:r>
    </w:p>
    <w:p w14:paraId="18B51301" w14:textId="77777777" w:rsidR="003250C9" w:rsidRDefault="00D334B4">
      <w:pPr>
        <w:spacing w:line="600" w:lineRule="auto"/>
        <w:ind w:firstLine="720"/>
        <w:jc w:val="both"/>
        <w:rPr>
          <w:rFonts w:eastAsia="Times New Roman"/>
          <w:szCs w:val="24"/>
        </w:rPr>
      </w:pPr>
      <w:r>
        <w:rPr>
          <w:rFonts w:eastAsia="Times New Roman"/>
          <w:szCs w:val="24"/>
        </w:rPr>
        <w:t xml:space="preserve">Στο άρθρο 21 δεν βρίσκω λόγο γιατί πρέπει να αναστέλλεται η άσκηση του δικηγορικού λειτουργήματος για όλους τους δικηγόρους ανεξαιρέτως, για όλες τις θέσεις του </w:t>
      </w:r>
      <w:r>
        <w:rPr>
          <w:rFonts w:eastAsia="Times New Roman"/>
          <w:szCs w:val="24"/>
        </w:rPr>
        <w:t>ν.</w:t>
      </w:r>
      <w:r>
        <w:rPr>
          <w:rFonts w:eastAsia="Times New Roman"/>
          <w:szCs w:val="24"/>
        </w:rPr>
        <w:t xml:space="preserve">4369/2016, </w:t>
      </w:r>
      <w:proofErr w:type="spellStart"/>
      <w:r>
        <w:rPr>
          <w:rFonts w:eastAsia="Times New Roman"/>
          <w:szCs w:val="24"/>
        </w:rPr>
        <w:t>πολλώ</w:t>
      </w:r>
      <w:proofErr w:type="spellEnd"/>
      <w:r>
        <w:rPr>
          <w:rFonts w:eastAsia="Times New Roman"/>
          <w:szCs w:val="24"/>
        </w:rPr>
        <w:t xml:space="preserve"> δε μάλλον όταν έχουν προταθεί διατάξεις σε σύγκρουση συμφέροντος. Με τη λογι</w:t>
      </w:r>
      <w:r>
        <w:rPr>
          <w:rFonts w:eastAsia="Times New Roman"/>
          <w:szCs w:val="24"/>
        </w:rPr>
        <w:t>κή αυτή αποτρέπει η Κυβέρνηση επιτυχημένους δικηγόρους από το να ενδιαφερθούν για τις θέσεις αυτές, καθώς είναι βέβαιο ότι θα κλείσουν τα δικηγορικά τους γραφεία. Σβήνει συνεπώς κάθε πρωτοβουλία, την οποία πρέπει να έχει ένας επιτυχημένος νομικός δικηγόρος</w:t>
      </w:r>
      <w:r>
        <w:rPr>
          <w:rFonts w:eastAsia="Times New Roman"/>
          <w:szCs w:val="24"/>
        </w:rPr>
        <w:t xml:space="preserve">. </w:t>
      </w:r>
    </w:p>
    <w:p w14:paraId="18B51302" w14:textId="77777777" w:rsidR="003250C9" w:rsidRDefault="00D334B4">
      <w:pPr>
        <w:spacing w:line="600" w:lineRule="auto"/>
        <w:ind w:firstLine="720"/>
        <w:jc w:val="both"/>
        <w:rPr>
          <w:rFonts w:eastAsia="Times New Roman"/>
          <w:szCs w:val="24"/>
        </w:rPr>
      </w:pPr>
      <w:r>
        <w:rPr>
          <w:rFonts w:eastAsia="Times New Roman"/>
          <w:szCs w:val="24"/>
        </w:rPr>
        <w:lastRenderedPageBreak/>
        <w:t>Κατανοώ τη συλλογιστική αυτή για έναν γενικό γραμματέα, αλλά όχι για προέδρους κάποιων νομικών προσώπων. Ιδίως όταν προβλέπεται και διευθύνων σύμβουλος, ακόμα δε περισσότερο για τα απλά μέλη του διοικητικού συμβουλίου.</w:t>
      </w:r>
    </w:p>
    <w:p w14:paraId="18B51303" w14:textId="77777777" w:rsidR="003250C9" w:rsidRDefault="00D334B4">
      <w:pPr>
        <w:spacing w:line="600" w:lineRule="auto"/>
        <w:ind w:firstLine="720"/>
        <w:jc w:val="both"/>
        <w:rPr>
          <w:rFonts w:eastAsia="Times New Roman"/>
          <w:szCs w:val="24"/>
        </w:rPr>
      </w:pPr>
      <w:r>
        <w:rPr>
          <w:rFonts w:eastAsia="Times New Roman"/>
          <w:szCs w:val="24"/>
        </w:rPr>
        <w:t>Στην παράγραφο 2…</w:t>
      </w:r>
    </w:p>
    <w:p w14:paraId="18B51304" w14:textId="77777777" w:rsidR="003250C9" w:rsidRDefault="00D334B4">
      <w:pPr>
        <w:spacing w:line="600" w:lineRule="auto"/>
        <w:ind w:firstLine="720"/>
        <w:jc w:val="both"/>
        <w:rPr>
          <w:rFonts w:eastAsia="Times New Roman"/>
          <w:szCs w:val="24"/>
        </w:rPr>
      </w:pPr>
      <w:r>
        <w:rPr>
          <w:rFonts w:eastAsia="Times New Roman"/>
          <w:b/>
          <w:szCs w:val="24"/>
        </w:rPr>
        <w:t>ΠΡΟΕΔΡΕΥΩΝ (Γεώρ</w:t>
      </w:r>
      <w:r>
        <w:rPr>
          <w:rFonts w:eastAsia="Times New Roman"/>
          <w:b/>
          <w:szCs w:val="24"/>
        </w:rPr>
        <w:t xml:space="preserve">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Αθανασίου, θα παρακαλούσα να ολοκληρώσετε. Φθάσατε τα εννέα λεπτά. Φάγατε τρία ή τέσσερα λεπτά από την ομιλία σας για τα δάνεια. Σας παρακαλώ, περιμένουν και άλλοι συνάδελφοι.</w:t>
      </w:r>
    </w:p>
    <w:p w14:paraId="18B51305"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Ολοκληρώνω, κύριε Πρόεδρε.</w:t>
      </w:r>
    </w:p>
    <w:p w14:paraId="18B51306" w14:textId="77777777" w:rsidR="003250C9" w:rsidRDefault="00D334B4">
      <w:pPr>
        <w:spacing w:line="600" w:lineRule="auto"/>
        <w:ind w:firstLine="720"/>
        <w:jc w:val="both"/>
        <w:rPr>
          <w:rFonts w:eastAsia="Times New Roman"/>
          <w:szCs w:val="24"/>
        </w:rPr>
      </w:pPr>
      <w:r>
        <w:rPr>
          <w:rFonts w:eastAsia="Times New Roman"/>
          <w:szCs w:val="24"/>
        </w:rPr>
        <w:t>Στις πα</w:t>
      </w:r>
      <w:r>
        <w:rPr>
          <w:rFonts w:eastAsia="Times New Roman"/>
          <w:szCs w:val="24"/>
        </w:rPr>
        <w:t>ραγράφους 2 και 3 αυτή η παρεμφερής δραστηριότητα που αναφέρεται είναι μια αόριστη έννοια, θα δημιουργήσει τεράστια προβλήματα. Δεν θα μπορεί να κρίνει το δικαστήριο κάποιον που θα προσφύγει στα δικαστήρια και θα έχουμε αντιφατικές αποφάσεις για το πότε εί</w:t>
      </w:r>
      <w:r>
        <w:rPr>
          <w:rFonts w:eastAsia="Times New Roman"/>
          <w:szCs w:val="24"/>
        </w:rPr>
        <w:t xml:space="preserve">ναι μια δραστηριότητα </w:t>
      </w:r>
      <w:r>
        <w:rPr>
          <w:rFonts w:eastAsia="Times New Roman"/>
          <w:szCs w:val="24"/>
        </w:rPr>
        <w:lastRenderedPageBreak/>
        <w:t>παρεμφερής και πότε δεν είναι. Υπάρχει πλούσια νομολογία στο ζήτημα αυτό και θα έπρεπε και οι νομικοί σας να σας πουν ότι αυτή η διάταξη θα δημιουργήσει τεράστια προβλήματα. Αν δεν μπορείτε να τις συγκεκριμενοποιήσετε, αφαιρέστε τις.</w:t>
      </w:r>
    </w:p>
    <w:p w14:paraId="18B51307" w14:textId="77777777" w:rsidR="003250C9" w:rsidRDefault="00D334B4">
      <w:pPr>
        <w:spacing w:line="600" w:lineRule="auto"/>
        <w:ind w:firstLine="720"/>
        <w:jc w:val="both"/>
        <w:rPr>
          <w:rFonts w:eastAsia="Times New Roman"/>
          <w:szCs w:val="24"/>
        </w:rPr>
      </w:pPr>
      <w:r>
        <w:rPr>
          <w:rFonts w:eastAsia="Times New Roman"/>
          <w:szCs w:val="24"/>
        </w:rPr>
        <w:t xml:space="preserve">Σύγκρουση συμφερόντων. Ο ορισμός της σύγκρουσης συμφέροντος και το εύρος της εφαρμογής της είναι πολύ μεγάλο, καθώς μπορεί να καταλαμβάνει οποιονδήποτε, εφόσον έχει συγγένεια μέχρι τέταρτο βαθμό ή είναι στενά συνδεδεμένος με δημόσιο λειτουργό. Όποιος έχει </w:t>
      </w:r>
      <w:r>
        <w:rPr>
          <w:rFonts w:eastAsia="Times New Roman"/>
          <w:szCs w:val="24"/>
        </w:rPr>
        <w:t>κάποια σχέση φιλίας, αλλά όχι στενή με κάποιον που μπορεί να έχει πλεονέκτημα από κάποια απόφαση του προσώπου αυτού, θα έχει ένα πρόβλημα με την διάταξη την οποία ανέφερα.</w:t>
      </w:r>
    </w:p>
    <w:p w14:paraId="18B51308" w14:textId="77777777" w:rsidR="003250C9" w:rsidRDefault="00D334B4">
      <w:pPr>
        <w:spacing w:line="600" w:lineRule="auto"/>
        <w:ind w:firstLine="709"/>
        <w:jc w:val="both"/>
        <w:rPr>
          <w:rFonts w:eastAsia="Times New Roman"/>
          <w:szCs w:val="24"/>
        </w:rPr>
      </w:pPr>
      <w:r>
        <w:rPr>
          <w:rFonts w:eastAsia="Times New Roman"/>
          <w:szCs w:val="24"/>
        </w:rPr>
        <w:lastRenderedPageBreak/>
        <w:t>Προφανώς η έννοια του στενού δεσμού είναι ασαφής και αόριστη και μάλλον θα πρέπει να απαλειφθεί ή να τη συγκεκριμενοποιήσετε. Ακόμα και στην έννοια της σύγκρουσης συμφέροντος διεθνώς απαντώνται διαβαθμίσεις, άμεση σύγκρουση συμφέροντος, έμμεση σύγκρουση, π</w:t>
      </w:r>
      <w:r>
        <w:rPr>
          <w:rFonts w:eastAsia="Times New Roman"/>
          <w:szCs w:val="24"/>
        </w:rPr>
        <w:t xml:space="preserve">ιθανή σύγκρουση, αν δείτε και τις αποφάσεις του Ευρωπαϊκού Δικαστηρίου πάνω στο ζήτημα αυτό. </w:t>
      </w:r>
    </w:p>
    <w:p w14:paraId="18B51309" w14:textId="77777777" w:rsidR="003250C9" w:rsidRDefault="00D334B4">
      <w:pPr>
        <w:spacing w:line="600" w:lineRule="auto"/>
        <w:ind w:firstLine="720"/>
        <w:jc w:val="both"/>
        <w:rPr>
          <w:rFonts w:eastAsia="Times New Roman"/>
          <w:szCs w:val="24"/>
        </w:rPr>
      </w:pPr>
      <w:r>
        <w:rPr>
          <w:rFonts w:eastAsia="Times New Roman"/>
          <w:szCs w:val="24"/>
        </w:rPr>
        <w:t>Το χρονικό όριο της τριετίας είναι πολύ μεγάλο και αυστηρό. Δείτε το αυτό. Στο άρθρο 23 επιχειρείτε να λύσετε το φαινόμενο …</w:t>
      </w:r>
    </w:p>
    <w:p w14:paraId="18B5130A"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w:t>
      </w:r>
      <w:r>
        <w:rPr>
          <w:rFonts w:eastAsia="Times New Roman"/>
          <w:szCs w:val="24"/>
        </w:rPr>
        <w:t xml:space="preserve">ιε Αθανασίου, τρεις φορές είπατε μέχρι τώρα ότι τελειώνετε. Με </w:t>
      </w:r>
      <w:proofErr w:type="spellStart"/>
      <w:r>
        <w:rPr>
          <w:rFonts w:eastAsia="Times New Roman"/>
          <w:szCs w:val="24"/>
        </w:rPr>
        <w:t>συγχωρείτε</w:t>
      </w:r>
      <w:proofErr w:type="spellEnd"/>
      <w:r>
        <w:rPr>
          <w:rFonts w:eastAsia="Times New Roman"/>
          <w:szCs w:val="24"/>
        </w:rPr>
        <w:t xml:space="preserve"> πάρα πολύ, αλλά θα με αναγκάσετε να σας διακόψω. </w:t>
      </w:r>
    </w:p>
    <w:p w14:paraId="18B5130B"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Εντάξει, κύριε Πρόεδρε. Θα πω δυο λόγια μόνο. Δεν θα σας φέρω σε δύσκολη θέση. Τελειώνω.</w:t>
      </w:r>
    </w:p>
    <w:p w14:paraId="18B5130C" w14:textId="77777777" w:rsidR="003250C9" w:rsidRDefault="00D334B4">
      <w:pPr>
        <w:spacing w:line="600" w:lineRule="auto"/>
        <w:ind w:firstLine="720"/>
        <w:jc w:val="both"/>
        <w:rPr>
          <w:rFonts w:eastAsia="Times New Roman"/>
          <w:szCs w:val="24"/>
        </w:rPr>
      </w:pPr>
      <w:r>
        <w:rPr>
          <w:rFonts w:eastAsia="Times New Roman"/>
          <w:szCs w:val="24"/>
        </w:rPr>
        <w:lastRenderedPageBreak/>
        <w:t>Δείτε αυτή την τροπολ</w:t>
      </w:r>
      <w:r>
        <w:rPr>
          <w:rFonts w:eastAsia="Times New Roman"/>
          <w:szCs w:val="24"/>
        </w:rPr>
        <w:t xml:space="preserve">ογία. Θα σας εξηγήσω γιατί. Είναι επικίνδυνη τροπολογία. Έχει σχέση με την παραίτηση του δημοσίου από ένδικα μέσα κατά πρωτόδικων αποφάσεων, οριστικών αποφάσεων που δεν έχουν </w:t>
      </w:r>
      <w:proofErr w:type="spellStart"/>
      <w:r>
        <w:rPr>
          <w:rFonts w:eastAsia="Times New Roman"/>
          <w:szCs w:val="24"/>
        </w:rPr>
        <w:t>τελεσιδικήσει</w:t>
      </w:r>
      <w:proofErr w:type="spellEnd"/>
      <w:r>
        <w:rPr>
          <w:rFonts w:eastAsia="Times New Roman"/>
          <w:szCs w:val="24"/>
        </w:rPr>
        <w:t xml:space="preserve"> ή τη μη άσκησή τους, πρώτον γιατί μπορεί να δημιουργήσει τεράστιο π</w:t>
      </w:r>
      <w:r>
        <w:rPr>
          <w:rFonts w:eastAsia="Times New Roman"/>
          <w:szCs w:val="24"/>
        </w:rPr>
        <w:t xml:space="preserve">ρόβλημα, αλλά κυρίως λέτε με την προϋπόθεση ότι θα παραιτούνται από κάθε αξίωσή τους. Οι νομικοί εδώ, όπως ο κ. </w:t>
      </w:r>
      <w:proofErr w:type="spellStart"/>
      <w:r>
        <w:rPr>
          <w:rFonts w:eastAsia="Times New Roman"/>
          <w:szCs w:val="24"/>
        </w:rPr>
        <w:t>Λάππας</w:t>
      </w:r>
      <w:proofErr w:type="spellEnd"/>
      <w:r>
        <w:rPr>
          <w:rFonts w:eastAsia="Times New Roman"/>
          <w:szCs w:val="24"/>
        </w:rPr>
        <w:t>, θα σας πουν ότι σύμφωνα με την πάγια νομολογία των δικαστηρίων, είναι άκυρη η συμφωνία με την οποία περιορίζονται τα δικαιώματα των εργα</w:t>
      </w:r>
      <w:r>
        <w:rPr>
          <w:rFonts w:eastAsia="Times New Roman"/>
          <w:szCs w:val="24"/>
        </w:rPr>
        <w:t>ζομένων, έστω και αν αυτοί συνυπογράψουν οποιοδήποτε. Είναι πάγια η νομολογία και στην επιστήμη και στη νομολογία, συνεπώς δεν έχει κανένα νόημα. Δείτε αυτή την τροπολογία διότι είναι εντελώς αβάσιμη.</w:t>
      </w:r>
    </w:p>
    <w:p w14:paraId="18B5130D" w14:textId="77777777" w:rsidR="003250C9" w:rsidRDefault="00D334B4">
      <w:pPr>
        <w:spacing w:line="600" w:lineRule="auto"/>
        <w:ind w:firstLine="720"/>
        <w:jc w:val="both"/>
        <w:rPr>
          <w:rFonts w:eastAsia="Times New Roman"/>
          <w:szCs w:val="24"/>
        </w:rPr>
      </w:pPr>
      <w:r>
        <w:rPr>
          <w:rFonts w:eastAsia="Times New Roman"/>
          <w:szCs w:val="24"/>
        </w:rPr>
        <w:t>Ευχαριστώ πολύ.</w:t>
      </w:r>
    </w:p>
    <w:p w14:paraId="18B5130E" w14:textId="77777777" w:rsidR="003250C9" w:rsidRDefault="00D334B4">
      <w:pPr>
        <w:spacing w:line="600" w:lineRule="auto"/>
        <w:ind w:firstLine="709"/>
        <w:jc w:val="center"/>
        <w:rPr>
          <w:rFonts w:eastAsia="Times New Roman"/>
          <w:szCs w:val="24"/>
        </w:rPr>
      </w:pPr>
      <w:r>
        <w:rPr>
          <w:rFonts w:eastAsia="Times New Roman"/>
          <w:szCs w:val="24"/>
        </w:rPr>
        <w:t>(Χειροκροτήματα από την πτέρυγα της Νέα</w:t>
      </w:r>
      <w:r>
        <w:rPr>
          <w:rFonts w:eastAsia="Times New Roman"/>
          <w:szCs w:val="24"/>
        </w:rPr>
        <w:t>ς Δημοκρατίας)</w:t>
      </w:r>
    </w:p>
    <w:p w14:paraId="18B5130F" w14:textId="77777777" w:rsidR="003250C9" w:rsidRDefault="00D334B4">
      <w:pPr>
        <w:spacing w:line="600" w:lineRule="auto"/>
        <w:ind w:firstLine="709"/>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Πριν δώσουμε τον λόγο </w:t>
      </w:r>
      <w:r>
        <w:rPr>
          <w:rFonts w:eastAsia="Times New Roman"/>
          <w:szCs w:val="24"/>
        </w:rPr>
        <w:t>σ</w:t>
      </w:r>
      <w:r>
        <w:rPr>
          <w:rFonts w:eastAsia="Times New Roman"/>
          <w:szCs w:val="24"/>
        </w:rPr>
        <w:t xml:space="preserve">τον </w:t>
      </w:r>
      <w:r>
        <w:rPr>
          <w:rFonts w:eastAsia="Times New Roman"/>
          <w:szCs w:val="24"/>
        </w:rPr>
        <w:t xml:space="preserve">Κοινοβουλευτικό Εκπρόσωπο </w:t>
      </w:r>
      <w:r>
        <w:rPr>
          <w:rFonts w:eastAsia="Times New Roman"/>
          <w:szCs w:val="24"/>
        </w:rPr>
        <w:t xml:space="preserve">του ΣΥΡΙΖΑ κ. </w:t>
      </w:r>
      <w:proofErr w:type="spellStart"/>
      <w:r>
        <w:rPr>
          <w:rFonts w:eastAsia="Times New Roman"/>
          <w:szCs w:val="24"/>
        </w:rPr>
        <w:t>Λάππα</w:t>
      </w:r>
      <w:proofErr w:type="spellEnd"/>
      <w:r>
        <w:rPr>
          <w:rFonts w:eastAsia="Times New Roman"/>
          <w:szCs w:val="24"/>
        </w:rPr>
        <w:t>, να συνεννοηθούμε για το υπόλοιπο της διαδικασίας ως τη λήξη της αποψινής συνεδρίασης.</w:t>
      </w:r>
    </w:p>
    <w:p w14:paraId="18B51310" w14:textId="77777777" w:rsidR="003250C9" w:rsidRDefault="00D334B4">
      <w:pPr>
        <w:spacing w:line="600" w:lineRule="auto"/>
        <w:ind w:firstLine="720"/>
        <w:jc w:val="both"/>
        <w:rPr>
          <w:rFonts w:eastAsia="Times New Roman"/>
          <w:szCs w:val="24"/>
        </w:rPr>
      </w:pPr>
      <w:r>
        <w:rPr>
          <w:rFonts w:eastAsia="Times New Roman"/>
          <w:szCs w:val="24"/>
        </w:rPr>
        <w:t>Η πρόταση του Προεδρείου, με βάση και τα δίκαια</w:t>
      </w:r>
      <w:r>
        <w:rPr>
          <w:rFonts w:eastAsia="Times New Roman"/>
          <w:szCs w:val="24"/>
        </w:rPr>
        <w:t xml:space="preserve"> ερωτήματα Βουλευτών, είναι η εξής: Μετά τον κ. </w:t>
      </w:r>
      <w:proofErr w:type="spellStart"/>
      <w:r>
        <w:rPr>
          <w:rFonts w:eastAsia="Times New Roman"/>
          <w:szCs w:val="24"/>
        </w:rPr>
        <w:t>Λάππα</w:t>
      </w:r>
      <w:proofErr w:type="spellEnd"/>
      <w:r>
        <w:rPr>
          <w:rFonts w:eastAsia="Times New Roman"/>
          <w:szCs w:val="24"/>
        </w:rPr>
        <w:t xml:space="preserve">, που είναι ο </w:t>
      </w:r>
      <w:r>
        <w:rPr>
          <w:rFonts w:eastAsia="Times New Roman"/>
          <w:szCs w:val="24"/>
        </w:rPr>
        <w:t xml:space="preserve">Κοινοβουλευτικός </w:t>
      </w:r>
      <w:r>
        <w:rPr>
          <w:rFonts w:eastAsia="Times New Roman"/>
          <w:szCs w:val="24"/>
        </w:rPr>
        <w:t xml:space="preserve">Εκπρόσωπος </w:t>
      </w:r>
      <w:r>
        <w:rPr>
          <w:rFonts w:eastAsia="Times New Roman"/>
          <w:szCs w:val="24"/>
        </w:rPr>
        <w:t xml:space="preserve">του ΣΥΡΙΖΑ, δεν μας έχει έλθει αίτημα για κάποιον άλλο </w:t>
      </w:r>
      <w:r>
        <w:rPr>
          <w:rFonts w:eastAsia="Times New Roman"/>
          <w:szCs w:val="24"/>
        </w:rPr>
        <w:t>Κοινοβουλευτικό Εκπρόσωπο</w:t>
      </w:r>
      <w:r>
        <w:rPr>
          <w:rFonts w:eastAsia="Times New Roman"/>
          <w:szCs w:val="24"/>
        </w:rPr>
        <w:t>, οπότε συνεχίζουμε με τον κατάλογο των ομιλητών. Προτείνουμε να λήξουμε την αποψ</w:t>
      </w:r>
      <w:r>
        <w:rPr>
          <w:rFonts w:eastAsia="Times New Roman"/>
          <w:szCs w:val="24"/>
        </w:rPr>
        <w:t>ινή συνεδρίαση με τον κ. Κυριαζίδη ως τελευταίο εκ των ομιλητών του καταλόγου και να μείνουν δέκα ομιλητές για αύριο. Μαζί με τους εισηγητές, τις δευτερολογίες τους και τις παρεμβάσεις των Υπουργών, με μία ανοχή χρόνου, έτσι όπως το έχουμε υπολογίσει, αυτό</w:t>
      </w:r>
      <w:r>
        <w:rPr>
          <w:rFonts w:eastAsia="Times New Roman"/>
          <w:szCs w:val="24"/>
        </w:rPr>
        <w:t xml:space="preserve"> είναι γύρω στις τρεις με τρεισήμισι ώρες, δηλαδή αν ξεκινήσουμε στις δώδεκα, δηλαδή μετά τον κοινοβουλευτικό έλεγχο, γύρω </w:t>
      </w:r>
      <w:r>
        <w:rPr>
          <w:rFonts w:eastAsia="Times New Roman"/>
          <w:szCs w:val="24"/>
        </w:rPr>
        <w:lastRenderedPageBreak/>
        <w:t>στις τρεις με τρεισήμισι θα περαιωθεί αύριο η διαδικασία. Τελευταίος ομιλητής για απόψε, λοιπόν, θα είναι ο κ. Κυριαζίδης.</w:t>
      </w:r>
    </w:p>
    <w:p w14:paraId="18B51311" w14:textId="77777777" w:rsidR="003250C9" w:rsidRDefault="00D334B4">
      <w:pPr>
        <w:spacing w:line="600" w:lineRule="auto"/>
        <w:ind w:firstLine="720"/>
        <w:jc w:val="both"/>
        <w:rPr>
          <w:rFonts w:eastAsia="Times New Roman"/>
          <w:szCs w:val="24"/>
        </w:rPr>
      </w:pPr>
      <w:r>
        <w:rPr>
          <w:rFonts w:eastAsia="Times New Roman"/>
          <w:szCs w:val="24"/>
        </w:rPr>
        <w:t>Συμφωνεί τ</w:t>
      </w:r>
      <w:r>
        <w:rPr>
          <w:rFonts w:eastAsia="Times New Roman"/>
          <w:szCs w:val="24"/>
        </w:rPr>
        <w:t>ο Σώμα;</w:t>
      </w:r>
    </w:p>
    <w:p w14:paraId="18B51312" w14:textId="77777777" w:rsidR="003250C9" w:rsidRDefault="00D334B4">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14:paraId="18B51313"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w:t>
      </w:r>
      <w:r>
        <w:rPr>
          <w:rFonts w:eastAsia="Times New Roman"/>
          <w:szCs w:val="24"/>
        </w:rPr>
        <w:t>Συνεπώς τ</w:t>
      </w:r>
      <w:r>
        <w:rPr>
          <w:rFonts w:eastAsia="Times New Roman"/>
          <w:szCs w:val="24"/>
        </w:rPr>
        <w:t xml:space="preserve">ο Σώμα συμφώνησε ομοφώνως. </w:t>
      </w:r>
    </w:p>
    <w:p w14:paraId="18B51314" w14:textId="77777777" w:rsidR="003250C9" w:rsidRDefault="00D334B4">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Λάππα</w:t>
      </w:r>
      <w:proofErr w:type="spellEnd"/>
      <w:r>
        <w:rPr>
          <w:rFonts w:eastAsia="Times New Roman"/>
          <w:szCs w:val="24"/>
        </w:rPr>
        <w:t>, έχετε τον λόγο.</w:t>
      </w:r>
    </w:p>
    <w:p w14:paraId="18B51315" w14:textId="77777777" w:rsidR="003250C9" w:rsidRDefault="00D334B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Ευχαριστώ, κύριε Πρόεδρε.</w:t>
      </w:r>
    </w:p>
    <w:p w14:paraId="18B51316" w14:textId="77777777" w:rsidR="003250C9" w:rsidRDefault="00D334B4">
      <w:pPr>
        <w:spacing w:line="600" w:lineRule="auto"/>
        <w:jc w:val="both"/>
        <w:rPr>
          <w:rFonts w:eastAsia="Times New Roman"/>
          <w:szCs w:val="24"/>
        </w:rPr>
      </w:pPr>
      <w:r>
        <w:rPr>
          <w:rFonts w:eastAsia="Times New Roman"/>
          <w:szCs w:val="24"/>
        </w:rPr>
        <w:t>Οφείλω κι εγώ μία απάντηση τώρα στο θέμα που έθεσε η Νέα Δημοκρατί</w:t>
      </w:r>
      <w:r>
        <w:rPr>
          <w:rFonts w:eastAsia="Times New Roman"/>
          <w:szCs w:val="24"/>
        </w:rPr>
        <w:t xml:space="preserve">α για το ακίνητο του ΣΥΡΙΖΑ. </w:t>
      </w:r>
    </w:p>
    <w:p w14:paraId="18B51317" w14:textId="77777777" w:rsidR="003250C9" w:rsidRDefault="00D334B4">
      <w:pPr>
        <w:spacing w:line="600" w:lineRule="auto"/>
        <w:ind w:firstLine="720"/>
        <w:jc w:val="both"/>
        <w:rPr>
          <w:rFonts w:eastAsia="Times New Roman"/>
          <w:szCs w:val="24"/>
        </w:rPr>
      </w:pPr>
      <w:r>
        <w:rPr>
          <w:rFonts w:eastAsia="Times New Roman"/>
          <w:szCs w:val="24"/>
        </w:rPr>
        <w:t xml:space="preserve">Κύριε Αθανασίου, κύριε Τζαβάρα, καλό είναι να ξαναδείτε την ελληνική ταινία «Κάτω οι κλέφτες» με τον Ντίνο Ηλιόπουλο που στο τέλος τελείωσε: «Φωνάζει ο κλέφτης για να φοβηθεί ο νοικοκύρης». Έχετε </w:t>
      </w:r>
      <w:r>
        <w:rPr>
          <w:rFonts w:eastAsia="Times New Roman"/>
          <w:szCs w:val="24"/>
        </w:rPr>
        <w:lastRenderedPageBreak/>
        <w:t xml:space="preserve">εδώ διακόσια δέκα εκατομμύρια </w:t>
      </w:r>
      <w:r>
        <w:rPr>
          <w:rFonts w:eastAsia="Times New Roman"/>
          <w:szCs w:val="24"/>
        </w:rPr>
        <w:t xml:space="preserve">χρέος. Από το 2011 δεν δώσατε ούτε ένα ευρώ. Δεν λέτε στον ελληνικό λαό πώς θα εξοφλήσετε έστω και ένα μέρος των δανείων σας και έρχεστε και καταγγέλλετε τον ΣΥΡΙΖΑ, ο οποίος πήρε ένα δάνειο ογδόντα εκατομμυρίων δραχμών, πλήρωσε </w:t>
      </w:r>
      <w:proofErr w:type="spellStart"/>
      <w:r>
        <w:rPr>
          <w:rFonts w:eastAsia="Times New Roman"/>
          <w:szCs w:val="24"/>
        </w:rPr>
        <w:t>εκατόν</w:t>
      </w:r>
      <w:proofErr w:type="spellEnd"/>
      <w:r>
        <w:rPr>
          <w:rFonts w:eastAsia="Times New Roman"/>
          <w:szCs w:val="24"/>
        </w:rPr>
        <w:t xml:space="preserve"> ογδόντα για την εξόφ</w:t>
      </w:r>
      <w:r>
        <w:rPr>
          <w:rFonts w:eastAsia="Times New Roman"/>
          <w:szCs w:val="24"/>
        </w:rPr>
        <w:t xml:space="preserve">ληση μετά από τρεις άγονους πλειστηριασμούς με συμφωνία-συμβιβασμό με την τράπεζα και το καταγγέλλετε κιόλας από πάνω. Πληρώσαμε δυόμισι φορές το κεφάλαιο. Αυτό καταντά θράσος. Με </w:t>
      </w:r>
      <w:proofErr w:type="spellStart"/>
      <w:r>
        <w:rPr>
          <w:rFonts w:eastAsia="Times New Roman"/>
          <w:szCs w:val="24"/>
        </w:rPr>
        <w:t>συγχωρείτε</w:t>
      </w:r>
      <w:proofErr w:type="spellEnd"/>
      <w:r>
        <w:rPr>
          <w:rFonts w:eastAsia="Times New Roman"/>
          <w:szCs w:val="24"/>
        </w:rPr>
        <w:t xml:space="preserve"> πάρα πολύ.</w:t>
      </w:r>
    </w:p>
    <w:p w14:paraId="18B51318" w14:textId="77777777" w:rsidR="003250C9" w:rsidRDefault="00D334B4">
      <w:pPr>
        <w:spacing w:line="600" w:lineRule="auto"/>
        <w:ind w:firstLine="720"/>
        <w:jc w:val="both"/>
        <w:rPr>
          <w:rFonts w:eastAsia="Times New Roman"/>
          <w:szCs w:val="24"/>
        </w:rPr>
      </w:pPr>
      <w:r>
        <w:rPr>
          <w:rFonts w:eastAsia="Times New Roman"/>
          <w:b/>
          <w:szCs w:val="24"/>
        </w:rPr>
        <w:t>ΧΑΡΑΛΑΜΠΟΣ ΑΘΑΝΑΣΙΟΥ:</w:t>
      </w:r>
      <w:r>
        <w:rPr>
          <w:rFonts w:eastAsia="Times New Roman"/>
          <w:szCs w:val="24"/>
        </w:rPr>
        <w:t xml:space="preserve"> Τα έγγραφα …</w:t>
      </w:r>
    </w:p>
    <w:p w14:paraId="18B51319" w14:textId="77777777" w:rsidR="003250C9" w:rsidRDefault="00D334B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Τα έγγραφα που ζητάτε, κύριε Αθανασίου, θα κατατεθούν αρμοδίως στην </w:t>
      </w:r>
      <w:r>
        <w:rPr>
          <w:rFonts w:eastAsia="Times New Roman"/>
          <w:szCs w:val="24"/>
        </w:rPr>
        <w:t>εξεταστική επιτροπή</w:t>
      </w:r>
      <w:r>
        <w:rPr>
          <w:rFonts w:eastAsia="Times New Roman"/>
          <w:szCs w:val="24"/>
        </w:rPr>
        <w:t xml:space="preserve">. Ζητήθηκαν από τους συναδέλφους σας σήμερα. Αφήστε το αυτό, λοιπόν. Μην το ανακινείτε. </w:t>
      </w:r>
    </w:p>
    <w:p w14:paraId="18B5131A" w14:textId="77777777" w:rsidR="003250C9" w:rsidRDefault="00D334B4">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Δεν ήταν δικό σας το ακίνητο και παίρνατε δάνεια.</w:t>
      </w:r>
    </w:p>
    <w:p w14:paraId="18B5131B" w14:textId="77777777" w:rsidR="003250C9" w:rsidRDefault="00D334B4">
      <w:pPr>
        <w:spacing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w:t>
      </w:r>
      <w:r>
        <w:rPr>
          <w:rFonts w:eastAsia="Times New Roman"/>
          <w:szCs w:val="24"/>
        </w:rPr>
        <w:t xml:space="preserve"> Στην </w:t>
      </w:r>
      <w:r>
        <w:rPr>
          <w:rFonts w:eastAsia="Times New Roman"/>
          <w:szCs w:val="24"/>
        </w:rPr>
        <w:t xml:space="preserve">εξεταστική </w:t>
      </w:r>
      <w:r>
        <w:rPr>
          <w:rFonts w:eastAsia="Times New Roman"/>
          <w:szCs w:val="24"/>
        </w:rPr>
        <w:t>να τα πείτε αυτά.</w:t>
      </w:r>
    </w:p>
    <w:p w14:paraId="18B5131C" w14:textId="77777777" w:rsidR="003250C9" w:rsidRDefault="00D334B4">
      <w:pPr>
        <w:spacing w:line="600" w:lineRule="auto"/>
        <w:jc w:val="center"/>
        <w:rPr>
          <w:rFonts w:eastAsia="Times New Roman"/>
          <w:szCs w:val="24"/>
        </w:rPr>
      </w:pPr>
      <w:r>
        <w:rPr>
          <w:rFonts w:eastAsia="Times New Roman"/>
          <w:szCs w:val="24"/>
        </w:rPr>
        <w:t>(Θόρυβος στην Αίθουσα)</w:t>
      </w:r>
    </w:p>
    <w:p w14:paraId="18B5131D"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Παρακαλώ. Κύριε </w:t>
      </w:r>
      <w:proofErr w:type="spellStart"/>
      <w:r>
        <w:rPr>
          <w:rFonts w:eastAsia="Times New Roman"/>
          <w:szCs w:val="24"/>
        </w:rPr>
        <w:t>Λάππα</w:t>
      </w:r>
      <w:proofErr w:type="spellEnd"/>
      <w:r>
        <w:rPr>
          <w:rFonts w:eastAsia="Times New Roman"/>
          <w:szCs w:val="24"/>
        </w:rPr>
        <w:t>…</w:t>
      </w:r>
      <w:r>
        <w:rPr>
          <w:rFonts w:eastAsia="Times New Roman"/>
          <w:szCs w:val="24"/>
        </w:rPr>
        <w:tab/>
      </w:r>
      <w:r>
        <w:rPr>
          <w:rFonts w:eastAsia="Times New Roman"/>
          <w:b/>
          <w:szCs w:val="24"/>
        </w:rPr>
        <w:t>ΣΠΥΡΙΔΩΝ</w:t>
      </w:r>
      <w:r>
        <w:rPr>
          <w:rFonts w:eastAsia="Times New Roman"/>
          <w:b/>
          <w:szCs w:val="24"/>
        </w:rPr>
        <w:t>ΑΣ</w:t>
      </w:r>
      <w:r>
        <w:rPr>
          <w:rFonts w:eastAsia="Times New Roman"/>
          <w:b/>
          <w:szCs w:val="24"/>
        </w:rPr>
        <w:t xml:space="preserve"> ΛΑΠΠΑΣ:</w:t>
      </w:r>
      <w:r>
        <w:rPr>
          <w:rFonts w:eastAsia="Times New Roman"/>
          <w:szCs w:val="24"/>
        </w:rPr>
        <w:t xml:space="preserve"> Τελείωσα, κύριε Πρόεδρε.</w:t>
      </w:r>
    </w:p>
    <w:p w14:paraId="18B5131E"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Προχωρήστε και τοποθετηθείτε επί του νομοσχεδίου. Παρ</w:t>
      </w:r>
      <w:r>
        <w:rPr>
          <w:rFonts w:eastAsia="Times New Roman"/>
          <w:szCs w:val="24"/>
        </w:rPr>
        <w:t>ακαλώ.</w:t>
      </w:r>
    </w:p>
    <w:p w14:paraId="18B5131F" w14:textId="77777777" w:rsidR="003250C9" w:rsidRDefault="00D334B4">
      <w:pPr>
        <w:spacing w:line="600" w:lineRule="auto"/>
        <w:ind w:firstLine="720"/>
        <w:jc w:val="both"/>
        <w:rPr>
          <w:rFonts w:eastAsia="Times New Roman"/>
          <w:szCs w:val="24"/>
        </w:rPr>
      </w:pPr>
      <w:r>
        <w:rPr>
          <w:rFonts w:eastAsia="Times New Roman"/>
          <w:b/>
          <w:szCs w:val="24"/>
        </w:rPr>
        <w:t>ΓΕΩΡΓΙΟΣ ΓΕΩΡΓΑΝΤΑΣ:</w:t>
      </w:r>
      <w:r>
        <w:rPr>
          <w:rFonts w:eastAsia="Times New Roman"/>
          <w:szCs w:val="24"/>
        </w:rPr>
        <w:t xml:space="preserve"> Μόνο εσείς κάνατε «κουρέματα». Εξαπατήσατε …</w:t>
      </w:r>
    </w:p>
    <w:p w14:paraId="18B51320" w14:textId="77777777" w:rsidR="003250C9" w:rsidRDefault="00D334B4">
      <w:pPr>
        <w:spacing w:line="600" w:lineRule="auto"/>
        <w:ind w:firstLine="720"/>
        <w:jc w:val="both"/>
        <w:rPr>
          <w:rFonts w:eastAsia="Times New Roman"/>
          <w:szCs w:val="24"/>
        </w:rPr>
      </w:pPr>
      <w:r>
        <w:rPr>
          <w:rFonts w:eastAsia="Times New Roman"/>
          <w:b/>
          <w:szCs w:val="24"/>
        </w:rPr>
        <w:t>ΠΑΝΑΓΙΩΤΑ ΚΟΖΟΜΠΟΛΗ-ΑΜΑΝΑΤΙΔΗ:</w:t>
      </w:r>
      <w:r>
        <w:rPr>
          <w:rFonts w:eastAsia="Times New Roman"/>
          <w:szCs w:val="24"/>
        </w:rPr>
        <w:t xml:space="preserve"> Τι λέτε; Σας παρακαλώ.</w:t>
      </w:r>
    </w:p>
    <w:p w14:paraId="18B51321" w14:textId="77777777" w:rsidR="003250C9" w:rsidRDefault="00D334B4">
      <w:pPr>
        <w:spacing w:line="600" w:lineRule="auto"/>
        <w:jc w:val="center"/>
        <w:rPr>
          <w:rFonts w:eastAsia="Times New Roman"/>
          <w:szCs w:val="24"/>
        </w:rPr>
      </w:pPr>
      <w:r>
        <w:rPr>
          <w:rFonts w:eastAsia="Times New Roman"/>
          <w:szCs w:val="24"/>
        </w:rPr>
        <w:t>(Θόρυβος στην Αίθουσα)</w:t>
      </w:r>
    </w:p>
    <w:p w14:paraId="18B51322"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Μη διακόπτετε. Παρακαλώ. Ηρεμήστε.</w:t>
      </w:r>
    </w:p>
    <w:p w14:paraId="18B51323" w14:textId="77777777" w:rsidR="003250C9" w:rsidRDefault="00D334B4">
      <w:pPr>
        <w:spacing w:line="600" w:lineRule="auto"/>
        <w:ind w:firstLine="720"/>
        <w:jc w:val="both"/>
        <w:rPr>
          <w:rFonts w:eastAsia="Times New Roman"/>
          <w:szCs w:val="24"/>
        </w:rPr>
      </w:pPr>
      <w:r>
        <w:rPr>
          <w:rFonts w:eastAsia="Times New Roman"/>
          <w:b/>
          <w:szCs w:val="24"/>
        </w:rPr>
        <w:lastRenderedPageBreak/>
        <w:t>ΣΠΥΡΙΔΩΝ</w:t>
      </w:r>
      <w:r>
        <w:rPr>
          <w:rFonts w:eastAsia="Times New Roman"/>
          <w:b/>
          <w:szCs w:val="24"/>
        </w:rPr>
        <w:t>ΑΣ</w:t>
      </w:r>
      <w:r>
        <w:rPr>
          <w:rFonts w:eastAsia="Times New Roman"/>
          <w:b/>
          <w:szCs w:val="24"/>
        </w:rPr>
        <w:t xml:space="preserve"> ΛΑΠΠΑΣ:</w:t>
      </w:r>
      <w:r>
        <w:rPr>
          <w:rFonts w:eastAsia="Times New Roman"/>
          <w:szCs w:val="24"/>
        </w:rPr>
        <w:t xml:space="preserve"> Κύριε Πρόεδρε, μου έχουν πάρει δύο λεπτά από το</w:t>
      </w:r>
      <w:r>
        <w:rPr>
          <w:rFonts w:eastAsia="Times New Roman"/>
          <w:szCs w:val="24"/>
        </w:rPr>
        <w:t>ν</w:t>
      </w:r>
      <w:r>
        <w:rPr>
          <w:rFonts w:eastAsia="Times New Roman"/>
          <w:szCs w:val="24"/>
        </w:rPr>
        <w:t xml:space="preserve"> χρόνο μου.</w:t>
      </w:r>
    </w:p>
    <w:p w14:paraId="18B51324"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Μη φοβάστε. Θα σας δώσω το</w:t>
      </w:r>
      <w:r>
        <w:rPr>
          <w:rFonts w:eastAsia="Times New Roman"/>
          <w:szCs w:val="24"/>
        </w:rPr>
        <w:t>ν</w:t>
      </w:r>
      <w:r>
        <w:rPr>
          <w:rFonts w:eastAsia="Times New Roman"/>
          <w:szCs w:val="24"/>
        </w:rPr>
        <w:t xml:space="preserve"> χρόνο σας, κύριε </w:t>
      </w:r>
      <w:proofErr w:type="spellStart"/>
      <w:r>
        <w:rPr>
          <w:rFonts w:eastAsia="Times New Roman"/>
          <w:szCs w:val="24"/>
        </w:rPr>
        <w:t>Λάππα</w:t>
      </w:r>
      <w:proofErr w:type="spellEnd"/>
      <w:r>
        <w:rPr>
          <w:rFonts w:eastAsia="Times New Roman"/>
          <w:szCs w:val="24"/>
        </w:rPr>
        <w:t>. Συνεχίστε.</w:t>
      </w:r>
    </w:p>
    <w:p w14:paraId="18B51325" w14:textId="77777777" w:rsidR="003250C9" w:rsidRDefault="00D334B4">
      <w:pPr>
        <w:spacing w:line="600" w:lineRule="auto"/>
        <w:ind w:firstLine="720"/>
        <w:jc w:val="both"/>
        <w:rPr>
          <w:rFonts w:eastAsia="Times New Roman"/>
          <w:szCs w:val="24"/>
        </w:rPr>
      </w:pPr>
      <w:r>
        <w:rPr>
          <w:rFonts w:eastAsia="Times New Roman"/>
          <w:b/>
          <w:szCs w:val="24"/>
        </w:rPr>
        <w:t>ΣΠΥΡΙΔΩΝ</w:t>
      </w:r>
      <w:r>
        <w:rPr>
          <w:rFonts w:eastAsia="Times New Roman"/>
          <w:b/>
          <w:szCs w:val="24"/>
        </w:rPr>
        <w:t>ΑΣ</w:t>
      </w:r>
      <w:r>
        <w:rPr>
          <w:rFonts w:eastAsia="Times New Roman"/>
          <w:b/>
          <w:szCs w:val="24"/>
        </w:rPr>
        <w:t xml:space="preserve"> ΛΑΠΠΑΣ: </w:t>
      </w:r>
      <w:r>
        <w:rPr>
          <w:rFonts w:eastAsia="Times New Roman"/>
          <w:szCs w:val="24"/>
        </w:rPr>
        <w:t>Κυρία Υπουργέ, καλό κουράγιο στο δύσκολο αυτό Υπουργείο.</w:t>
      </w:r>
    </w:p>
    <w:p w14:paraId="18B51326" w14:textId="77777777" w:rsidR="003250C9" w:rsidRDefault="00D334B4">
      <w:pPr>
        <w:spacing w:line="600" w:lineRule="auto"/>
        <w:ind w:firstLine="720"/>
        <w:jc w:val="both"/>
        <w:rPr>
          <w:rFonts w:eastAsia="Times New Roman"/>
          <w:szCs w:val="24"/>
        </w:rPr>
      </w:pPr>
      <w:r>
        <w:rPr>
          <w:rFonts w:eastAsia="Times New Roman"/>
          <w:szCs w:val="24"/>
        </w:rPr>
        <w:t>Κυρίες και κύριοι συνά</w:t>
      </w:r>
      <w:r>
        <w:rPr>
          <w:rFonts w:eastAsia="Times New Roman"/>
          <w:szCs w:val="24"/>
        </w:rPr>
        <w:t>δελφοι, άκουσα με προσοχή όλους τους αγορητές όλων των κομμάτων και θα απαντήσω αναλυτικά στον καθένα. Πριν απ’ αυτό, όμως, θα πω δυο πράγματα.</w:t>
      </w:r>
    </w:p>
    <w:p w14:paraId="18B51327" w14:textId="77777777" w:rsidR="003250C9" w:rsidRDefault="00D334B4">
      <w:pPr>
        <w:spacing w:line="600" w:lineRule="auto"/>
        <w:ind w:firstLine="720"/>
        <w:jc w:val="both"/>
        <w:rPr>
          <w:rFonts w:eastAsia="Times New Roman"/>
          <w:szCs w:val="24"/>
        </w:rPr>
      </w:pPr>
      <w:r>
        <w:rPr>
          <w:rFonts w:eastAsia="Times New Roman"/>
          <w:szCs w:val="24"/>
        </w:rPr>
        <w:t>Κύριε Τζαβάρα, με ειλικρίνεια θα σας πω μια φράση του νεοδημοκράτη πρώην Προέδρου της Βουλής</w:t>
      </w:r>
      <w:r>
        <w:rPr>
          <w:rFonts w:eastAsia="Times New Roman"/>
          <w:szCs w:val="24"/>
        </w:rPr>
        <w:t xml:space="preserve"> του κ. Σιούφα, στο τελευταίο συνέδριο που έγινε για τη δημόσια διοίκηση. Ακούστε τη.</w:t>
      </w:r>
    </w:p>
    <w:p w14:paraId="18B5132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ερώτημα γιατί ο δημόσιος τομέας είναι ο μεγάλος ασθενής εξήγηση υπάρχει. Θέλω να αναγνωρίσω πρώτα στον εαυτό μου την ευθύνη γύρω από το θέμα αυτό και όλων </w:t>
      </w:r>
      <w:r>
        <w:rPr>
          <w:rFonts w:eastAsia="Times New Roman" w:cs="Times New Roman"/>
          <w:szCs w:val="24"/>
        </w:rPr>
        <w:t xml:space="preserve">όσοι </w:t>
      </w:r>
      <w:r>
        <w:rPr>
          <w:rFonts w:eastAsia="Times New Roman" w:cs="Times New Roman"/>
          <w:szCs w:val="24"/>
        </w:rPr>
        <w:t>έχουν</w:t>
      </w:r>
      <w:r>
        <w:rPr>
          <w:rFonts w:eastAsia="Times New Roman" w:cs="Times New Roman"/>
          <w:szCs w:val="24"/>
        </w:rPr>
        <w:t xml:space="preserve"> ασκήσει παρόμοια καθήκοντα». Και ο ίδιος, για να επιβεβαιώσει την ευθύνη όλων των </w:t>
      </w:r>
      <w:r>
        <w:rPr>
          <w:rFonts w:eastAsia="Times New Roman" w:cs="Times New Roman"/>
          <w:szCs w:val="24"/>
        </w:rPr>
        <w:t xml:space="preserve">Υπουργών </w:t>
      </w:r>
      <w:r>
        <w:rPr>
          <w:rFonts w:eastAsia="Times New Roman" w:cs="Times New Roman"/>
          <w:szCs w:val="24"/>
        </w:rPr>
        <w:t xml:space="preserve">που έχουν υπηρετήσει τη </w:t>
      </w:r>
      <w:r>
        <w:rPr>
          <w:rFonts w:eastAsia="Times New Roman" w:cs="Times New Roman"/>
          <w:szCs w:val="24"/>
        </w:rPr>
        <w:lastRenderedPageBreak/>
        <w:t xml:space="preserve">δημόσια διοίκηση, αναφέρεται στον Ροΐδη, ο οποίος το 1880 είχε πει ότι «πρέπει επιτέλους να εκδοθεί ένας νόμος του ελληνικού κράτους που να </w:t>
      </w:r>
      <w:r>
        <w:rPr>
          <w:rFonts w:eastAsia="Times New Roman" w:cs="Times New Roman"/>
          <w:szCs w:val="24"/>
        </w:rPr>
        <w:t xml:space="preserve">καθιστά υποχρεωτική την εφαρμογή όλων των νόμων του ελληνικού κράτους». </w:t>
      </w:r>
    </w:p>
    <w:p w14:paraId="18B5132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Ο ίδιος δε σημείωσε στο συνέδριο αυτό ότι από το 1974 μέχρι σήμερα έχουν ψηφιστεί πέντε χιλιάδες νόμοι και έχουν εκδοθεί πάνω από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προεδρικά διατάγματα και υπουρ</w:t>
      </w:r>
      <w:r>
        <w:rPr>
          <w:rFonts w:eastAsia="Times New Roman" w:cs="Times New Roman"/>
          <w:szCs w:val="24"/>
        </w:rPr>
        <w:t xml:space="preserve">γικές αποφάσεις. Ακούστε δε και το εξωφρενικό. Μόνο ο ΓΟΚ, ο Γενικός Οικοδομικός Κανονισμός, έχει τριακόσιες τριάντα τέσσερις χιλιάδες τροπολογίες - τροποποιήσεις ως κώδικας. Αυτό μπορείτε </w:t>
      </w:r>
      <w:r>
        <w:rPr>
          <w:rFonts w:eastAsia="Times New Roman" w:cs="Times New Roman"/>
          <w:szCs w:val="24"/>
        </w:rPr>
        <w:t xml:space="preserve">να </w:t>
      </w:r>
      <w:r>
        <w:rPr>
          <w:rFonts w:eastAsia="Times New Roman" w:cs="Times New Roman"/>
          <w:szCs w:val="24"/>
        </w:rPr>
        <w:t>το δείτε σε μια ιστορική αναδρομή. Τι είναι η ελληνική δημόσια δ</w:t>
      </w:r>
      <w:r>
        <w:rPr>
          <w:rFonts w:eastAsia="Times New Roman" w:cs="Times New Roman"/>
          <w:szCs w:val="24"/>
        </w:rPr>
        <w:t>ιοίκηση από το 1950 με τις παθογένειες, τις ατέλειες, τις αρρώστιες της, τον ανορθολογισμό; Άρα, λοιπόν, θα περιμέναμε τουλάχιστον από εσάς, ένα κόμμα εξουσίας υποτίθεται –έτσι δεν είναι;- που κυβέρνησε τον τόπο μαζί με το ΠΑΣΟΚ δεκαετίες ολόκληρες, να κάν</w:t>
      </w:r>
      <w:r>
        <w:rPr>
          <w:rFonts w:eastAsia="Times New Roman" w:cs="Times New Roman"/>
          <w:szCs w:val="24"/>
        </w:rPr>
        <w:t xml:space="preserve">ετε μια αναδρομή και να πείτε να ξεκινήσουμε με μια παραδοχή, ότι αυτό το καθεστώς είναι άρρωστο. </w:t>
      </w:r>
      <w:r>
        <w:rPr>
          <w:rFonts w:eastAsia="Times New Roman" w:cs="Times New Roman"/>
          <w:szCs w:val="24"/>
        </w:rPr>
        <w:lastRenderedPageBreak/>
        <w:t xml:space="preserve">Αποδίδει υπηρεσίες </w:t>
      </w:r>
      <w:proofErr w:type="spellStart"/>
      <w:r>
        <w:rPr>
          <w:rFonts w:eastAsia="Times New Roman" w:cs="Times New Roman"/>
          <w:szCs w:val="24"/>
        </w:rPr>
        <w:t>ελαχιστοτάτης</w:t>
      </w:r>
      <w:proofErr w:type="spellEnd"/>
      <w:r>
        <w:rPr>
          <w:rFonts w:eastAsia="Times New Roman" w:cs="Times New Roman"/>
          <w:szCs w:val="24"/>
        </w:rPr>
        <w:t xml:space="preserve"> ποιότητας στον ελληνικό λαό και στους Έλληνες πολίτες. Πρέπει να αλλάξει. </w:t>
      </w:r>
    </w:p>
    <w:p w14:paraId="18B5132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Αρνείστε το νομοσχέδιο συλλήβδην και δεν κάνετε μι</w:t>
      </w:r>
      <w:r>
        <w:rPr>
          <w:rFonts w:eastAsia="Times New Roman" w:cs="Times New Roman"/>
          <w:szCs w:val="24"/>
        </w:rPr>
        <w:t xml:space="preserve">α πρόταση. Τι λέτε; </w:t>
      </w:r>
    </w:p>
    <w:p w14:paraId="18B5132B"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Καταργήσατε ένα τέλειο νομοθέτημα και μας εδώ μια ανορθογραφία…</w:t>
      </w:r>
    </w:p>
    <w:p w14:paraId="18B5132C"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Παρακαλώ. Μη διακόπτετε. </w:t>
      </w:r>
    </w:p>
    <w:p w14:paraId="18B5132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Ακούστε, κύριοι της Νέας Δημοκρατίας, τι διαπίστωνε το 1952 ο Κυριάκο</w:t>
      </w:r>
      <w:r>
        <w:rPr>
          <w:rFonts w:eastAsia="Times New Roman" w:cs="Times New Roman"/>
          <w:szCs w:val="24"/>
        </w:rPr>
        <w:t xml:space="preserve">ς Βαρβαρέσος: ανορθολογική κατανομή προσωπικού, κομματισμός ανείπωτος, γεωγραφική </w:t>
      </w:r>
      <w:proofErr w:type="spellStart"/>
      <w:r>
        <w:rPr>
          <w:rFonts w:eastAsia="Times New Roman" w:cs="Times New Roman"/>
          <w:szCs w:val="24"/>
        </w:rPr>
        <w:t>υπερσυγκέντρωση</w:t>
      </w:r>
      <w:proofErr w:type="spellEnd"/>
      <w:r>
        <w:rPr>
          <w:rFonts w:eastAsia="Times New Roman" w:cs="Times New Roman"/>
          <w:szCs w:val="24"/>
        </w:rPr>
        <w:t xml:space="preserve"> υπηρεσιών, προσωπικό χαμηλών προσόντων, τυπολατρία, μισθοί πείνας, άχρηστοι οργανισμοί και υπηρεσίες, άδικο και πολυδαίδαλο σύστημα επιδομάτων, αναξιοκρατία, </w:t>
      </w:r>
      <w:r>
        <w:rPr>
          <w:rFonts w:eastAsia="Times New Roman" w:cs="Times New Roman"/>
          <w:szCs w:val="24"/>
        </w:rPr>
        <w:t xml:space="preserve">κομματικοί διορισμοί. Πολλά </w:t>
      </w:r>
      <w:r>
        <w:rPr>
          <w:rFonts w:eastAsia="Times New Roman" w:cs="Times New Roman"/>
          <w:szCs w:val="24"/>
        </w:rPr>
        <w:lastRenderedPageBreak/>
        <w:t>απ’ αυτά ισχύουν μέχρι και σήμερα. Ας το παραδεχθούμε. Αλλιώς δεν μπορούμε να ξεκινήσουμε για πουθενά.</w:t>
      </w:r>
    </w:p>
    <w:p w14:paraId="18B5132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παρόν νομοσχέδιο είναι μια τομή, είτε το θέλετε είτε όχι. Άμα, όμως, το κατεδαφίζετε με μια γενικόλογη άρνηση ότι δεν χρει</w:t>
      </w:r>
      <w:r>
        <w:rPr>
          <w:rFonts w:eastAsia="Times New Roman" w:cs="Times New Roman"/>
          <w:szCs w:val="24"/>
        </w:rPr>
        <w:t>άζεται κα</w:t>
      </w:r>
      <w:r>
        <w:rPr>
          <w:rFonts w:eastAsia="Times New Roman" w:cs="Times New Roman"/>
          <w:szCs w:val="24"/>
        </w:rPr>
        <w:t>μ</w:t>
      </w:r>
      <w:r>
        <w:rPr>
          <w:rFonts w:eastAsia="Times New Roman" w:cs="Times New Roman"/>
          <w:szCs w:val="24"/>
        </w:rPr>
        <w:t xml:space="preserve">μία επέμβαση στη δημόσια διοίκηση, τότε πρέπει να σας πω, κύριοι της Νέας Δημοκρατίας, ότι σε κάθε προσπάθεια που γίνεται για μεταρρύθμιση της δημόσιας διοίκησης ουσιαστικά θέτετε ένα ερώτημα διακυβέρνησης του τόπου, συνιστώσα της οποίας είναι η </w:t>
      </w:r>
      <w:r>
        <w:rPr>
          <w:rFonts w:eastAsia="Times New Roman" w:cs="Times New Roman"/>
          <w:szCs w:val="24"/>
        </w:rPr>
        <w:t xml:space="preserve">μεταρρύθμιση της δημόσιας διοίκησης. Από εκεί πρέπει να ξεκινάμε. Και τώρα στην επιχειρηματολογία που είχατε προτείνει πασχίσατε και θα σας απαντήσω αμέσως. </w:t>
      </w:r>
    </w:p>
    <w:p w14:paraId="18B5132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Είπε ο κ. Γεωργαντάς ότι ήταν έτοιμος να συζητήσει τα ασυμβίβαστα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αν προσθέταμε το κομματικ</w:t>
      </w:r>
      <w:r>
        <w:rPr>
          <w:rFonts w:eastAsia="Times New Roman" w:cs="Times New Roman"/>
          <w:szCs w:val="24"/>
        </w:rPr>
        <w:t xml:space="preserve">ό ασυμβίβαστο. Θεωρώ ότι αυτό κάνει αντίφαση. Και θα σας πω γιατί. </w:t>
      </w:r>
    </w:p>
    <w:p w14:paraId="18B5133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εκπρόσωπε της Νέας Δημοκρατίας, πρέπει να ξέρετε ότι ο συνδυασμός των άρθρων 103 και 29 του Συντάγματος –είναι εδώ και καθηγητές </w:t>
      </w:r>
      <w:r>
        <w:rPr>
          <w:rFonts w:eastAsia="Times New Roman" w:cs="Times New Roman"/>
          <w:szCs w:val="24"/>
        </w:rPr>
        <w:t>Συνταγματικού Δικαίου</w:t>
      </w:r>
      <w:r>
        <w:rPr>
          <w:rFonts w:eastAsia="Times New Roman" w:cs="Times New Roman"/>
          <w:szCs w:val="24"/>
        </w:rPr>
        <w:t>- δίνει τη συνταγματική δυνατότη</w:t>
      </w:r>
      <w:r>
        <w:rPr>
          <w:rFonts w:eastAsia="Times New Roman" w:cs="Times New Roman"/>
          <w:szCs w:val="24"/>
        </w:rPr>
        <w:t>τα για ελεύθερη συμμετοχή των Ελλήνων πολιτών στα κόμματα, που σημαίνει ότι αυτό είναι μια δευτερογενής απόλυτη ελευθερία στην ελευθερία των Ελλήνων να ιδρύουν κόμματα ελεύθερα χωρίς κα</w:t>
      </w:r>
      <w:r>
        <w:rPr>
          <w:rFonts w:eastAsia="Times New Roman" w:cs="Times New Roman"/>
          <w:szCs w:val="24"/>
        </w:rPr>
        <w:t>μ</w:t>
      </w:r>
      <w:r>
        <w:rPr>
          <w:rFonts w:eastAsia="Times New Roman" w:cs="Times New Roman"/>
          <w:szCs w:val="24"/>
        </w:rPr>
        <w:t>μία παρέμβαση. Σημαίνει σαν τριτογενής επίδραση ότι απαγορεύεται να υπ</w:t>
      </w:r>
      <w:r>
        <w:rPr>
          <w:rFonts w:eastAsia="Times New Roman" w:cs="Times New Roman"/>
          <w:szCs w:val="24"/>
        </w:rPr>
        <w:t xml:space="preserve">άρξει ρύθμιση η οποία θα καθιστά αίρεση την αναίρεση ενός δικαιώματος, κύριε Τζαβάρα. Άρα, λοιπόν, η προβολή του κομματικού ακατάσχετου απαγορεύεται από το Σύνταγμα. Μην το </w:t>
      </w:r>
      <w:proofErr w:type="spellStart"/>
      <w:r>
        <w:rPr>
          <w:rFonts w:eastAsia="Times New Roman" w:cs="Times New Roman"/>
          <w:szCs w:val="24"/>
        </w:rPr>
        <w:t>ξαναθέσετε</w:t>
      </w:r>
      <w:proofErr w:type="spellEnd"/>
      <w:r>
        <w:rPr>
          <w:rFonts w:eastAsia="Times New Roman" w:cs="Times New Roman"/>
          <w:szCs w:val="24"/>
        </w:rPr>
        <w:t xml:space="preserve">. </w:t>
      </w:r>
    </w:p>
    <w:p w14:paraId="18B5133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Επίσης, ακούστηκε κάτι από τον κ. Παπαθεοδώρου. Κύριε Παπαθεοδώρου, σχ</w:t>
      </w:r>
      <w:r>
        <w:rPr>
          <w:rFonts w:eastAsia="Times New Roman" w:cs="Times New Roman"/>
          <w:szCs w:val="24"/>
        </w:rPr>
        <w:t xml:space="preserve">ετικά με το θέμα της αξιολόγησης ρητά ο νόμος, η παράγραφος 3 του άρθρου 7, λέει ότι «για την αξιολόγηση των υποψηφίων λαμβάνεται </w:t>
      </w:r>
      <w:r>
        <w:rPr>
          <w:rFonts w:eastAsia="Times New Roman" w:cs="Times New Roman"/>
          <w:szCs w:val="24"/>
        </w:rPr>
        <w:t xml:space="preserve">υπ’ </w:t>
      </w:r>
      <w:proofErr w:type="spellStart"/>
      <w:r>
        <w:rPr>
          <w:rFonts w:eastAsia="Times New Roman" w:cs="Times New Roman"/>
          <w:szCs w:val="24"/>
        </w:rPr>
        <w:t>όψιν</w:t>
      </w:r>
      <w:proofErr w:type="spellEnd"/>
      <w:r>
        <w:rPr>
          <w:rFonts w:eastAsia="Times New Roman" w:cs="Times New Roman"/>
          <w:szCs w:val="24"/>
        </w:rPr>
        <w:t xml:space="preserve"> </w:t>
      </w:r>
      <w:r>
        <w:rPr>
          <w:rFonts w:eastAsia="Times New Roman" w:cs="Times New Roman"/>
          <w:szCs w:val="24"/>
        </w:rPr>
        <w:t xml:space="preserve">η συνάφεια των τυπικών και ουσιαστικών προσόντων με την </w:t>
      </w:r>
      <w:proofErr w:type="spellStart"/>
      <w:r>
        <w:rPr>
          <w:rFonts w:eastAsia="Times New Roman" w:cs="Times New Roman"/>
          <w:szCs w:val="24"/>
        </w:rPr>
        <w:t>προκηρυσσόμενη</w:t>
      </w:r>
      <w:proofErr w:type="spellEnd"/>
      <w:r>
        <w:rPr>
          <w:rFonts w:eastAsia="Times New Roman" w:cs="Times New Roman"/>
          <w:szCs w:val="24"/>
        </w:rPr>
        <w:t xml:space="preserve"> θέση, οι εκθέσεις αξιολόγησης». Ξέρετε τι σημα</w:t>
      </w:r>
      <w:r>
        <w:rPr>
          <w:rFonts w:eastAsia="Times New Roman" w:cs="Times New Roman"/>
          <w:szCs w:val="24"/>
        </w:rPr>
        <w:t xml:space="preserve">ίνει αυτό; Το αξιολογικό φορτίο που έχει ένας υπάλληλος, η </w:t>
      </w:r>
      <w:r>
        <w:rPr>
          <w:rFonts w:eastAsia="Times New Roman" w:cs="Times New Roman"/>
          <w:szCs w:val="24"/>
        </w:rPr>
        <w:lastRenderedPageBreak/>
        <w:t>υπηρεσιακή του διαδρομή τον ακολουθεί παντού και στην μετάταξη που είναι ο κανόνας και στην απόσπαση που είναι η εξαίρεση. Και όχι μόνο αυτό. ακούστε πως το συνδυάζει. «Οι εκθέσεις αξιολόγησης, η ε</w:t>
      </w:r>
      <w:r>
        <w:rPr>
          <w:rFonts w:eastAsia="Times New Roman" w:cs="Times New Roman"/>
          <w:szCs w:val="24"/>
        </w:rPr>
        <w:t xml:space="preserve">μπειρία στην άσκηση αντίστοιχων καθηκόντων και κάθε στοιχείο από το προσωπικό μητρώο του υπαλλήλου», τον υπηρεσιακό φάκελό του δηλαδή, «που καταδεικνύει την </w:t>
      </w:r>
      <w:proofErr w:type="spellStart"/>
      <w:r>
        <w:rPr>
          <w:rFonts w:eastAsia="Times New Roman" w:cs="Times New Roman"/>
          <w:szCs w:val="24"/>
        </w:rPr>
        <w:t>καταλληλότητα</w:t>
      </w:r>
      <w:proofErr w:type="spellEnd"/>
      <w:r>
        <w:rPr>
          <w:rFonts w:eastAsia="Times New Roman" w:cs="Times New Roman"/>
          <w:szCs w:val="24"/>
        </w:rPr>
        <w:t xml:space="preserve"> για την συγκεκριμένη θέση. Για την πληρέστερη δε αξιολόγηση» πράγμα που σημαίνει ότι </w:t>
      </w:r>
      <w:r>
        <w:rPr>
          <w:rFonts w:eastAsia="Times New Roman" w:cs="Times New Roman"/>
          <w:szCs w:val="24"/>
        </w:rPr>
        <w:t xml:space="preserve">είναι πάνω από τρεις «υπάρχει και η συνέντευξη όπου συντάσσεται πρακτικό και στο πρακτικό υπάρχει και η αιτιολόγηση». Και αιτιολογημένο πρακτικό, δηλαδή. Ποια διασφάλιση θέλετε δηλαδή να υπάρχει; </w:t>
      </w:r>
    </w:p>
    <w:p w14:paraId="18B5133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Οι ερωτήσεις και οι απαντήσεις γράφο</w:t>
      </w:r>
      <w:r>
        <w:rPr>
          <w:rFonts w:eastAsia="Times New Roman" w:cs="Times New Roman"/>
          <w:szCs w:val="24"/>
        </w:rPr>
        <w:t xml:space="preserve">νται; </w:t>
      </w:r>
    </w:p>
    <w:p w14:paraId="18B5133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ΠΑΝΑΓΙΩΤΑ ΚΟΖΟΜΠΟΛΗ-ΑΜΑΝΑΤΙΔΗ:</w:t>
      </w:r>
      <w:r>
        <w:rPr>
          <w:rFonts w:eastAsia="Times New Roman" w:cs="Times New Roman"/>
          <w:szCs w:val="24"/>
        </w:rPr>
        <w:t xml:space="preserve"> Γράφονται, κύριε Τζαβάρα. </w:t>
      </w:r>
    </w:p>
    <w:p w14:paraId="18B5133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ΚΩΝΣΤΑΝΤΙΝΟΣ ΤΖΑΒΑΡΑΣ: </w:t>
      </w:r>
      <w:r>
        <w:rPr>
          <w:rFonts w:eastAsia="Times New Roman" w:cs="Times New Roman"/>
          <w:szCs w:val="24"/>
        </w:rPr>
        <w:t xml:space="preserve">Από πού προκύπτει; </w:t>
      </w:r>
    </w:p>
    <w:p w14:paraId="18B51335"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 </w:t>
      </w:r>
      <w:r>
        <w:rPr>
          <w:rFonts w:eastAsia="Times New Roman" w:cs="Times New Roman"/>
          <w:szCs w:val="24"/>
        </w:rPr>
        <w:t xml:space="preserve">Προκύπτει από το μητρώο, κύριε Τζαβάρα. </w:t>
      </w:r>
    </w:p>
    <w:p w14:paraId="18B51336"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lastRenderedPageBreak/>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Κύριε Τζαβάρα, σας παρακαλώ…</w:t>
      </w:r>
    </w:p>
    <w:p w14:paraId="18B51337"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Τονίζουμε και το επαναλαμβάνουμε: Η αξιολόγηση, ο τρόπος με τον οποίο γίνεται…</w:t>
      </w:r>
    </w:p>
    <w:p w14:paraId="18B51338"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…μη ρωτάτε, μη διακόπτετε. Σας παρακαλώ πολύ!</w:t>
      </w:r>
    </w:p>
    <w:p w14:paraId="18B51339"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Είναι ζωντανή διαδικασία.</w:t>
      </w:r>
    </w:p>
    <w:p w14:paraId="18B5133A"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 xml:space="preserve">ΠΡΟΕΔΡΕΥΩΝ (Γεώργιος </w:t>
      </w:r>
      <w:proofErr w:type="spellStart"/>
      <w:r>
        <w:rPr>
          <w:rFonts w:eastAsia="Times New Roman"/>
          <w:b/>
          <w:color w:val="000000"/>
          <w:szCs w:val="24"/>
        </w:rPr>
        <w:t>Λαμπρούλης</w:t>
      </w:r>
      <w:proofErr w:type="spellEnd"/>
      <w:r>
        <w:rPr>
          <w:rFonts w:eastAsia="Times New Roman"/>
          <w:b/>
          <w:color w:val="000000"/>
          <w:szCs w:val="24"/>
        </w:rPr>
        <w:t>):</w:t>
      </w:r>
      <w:r>
        <w:rPr>
          <w:rFonts w:eastAsia="Times New Roman"/>
          <w:color w:val="000000"/>
          <w:szCs w:val="24"/>
        </w:rPr>
        <w:t xml:space="preserve"> Ε, όχι, εντάξει. Είναι ζωντανή διαδικασία, αλλά με </w:t>
      </w:r>
      <w:proofErr w:type="spellStart"/>
      <w:r>
        <w:rPr>
          <w:rFonts w:eastAsia="Times New Roman"/>
          <w:color w:val="000000"/>
          <w:szCs w:val="24"/>
        </w:rPr>
        <w:t>συγχωρείτε</w:t>
      </w:r>
      <w:proofErr w:type="spellEnd"/>
      <w:r>
        <w:rPr>
          <w:rFonts w:eastAsia="Times New Roman"/>
          <w:color w:val="000000"/>
          <w:szCs w:val="24"/>
        </w:rPr>
        <w:t xml:space="preserve"> πάρα πολύ. Μη διακόπτετε. Κοιτάξτε, συμφωνήσαμε να λήξουμε σε κάποιο συγκεκριμένο χρονικό πλαίσιο, αλλά άμα θέλετε, μπορούμε να το πάμε και παραπάνω, να το τραβήξουμε ξημερώματα. Με </w:t>
      </w:r>
      <w:proofErr w:type="spellStart"/>
      <w:r>
        <w:rPr>
          <w:rFonts w:eastAsia="Times New Roman"/>
          <w:color w:val="000000"/>
          <w:szCs w:val="24"/>
        </w:rPr>
        <w:t>συγχωρείτε</w:t>
      </w:r>
      <w:proofErr w:type="spellEnd"/>
      <w:r>
        <w:rPr>
          <w:rFonts w:eastAsia="Times New Roman"/>
          <w:color w:val="000000"/>
          <w:szCs w:val="24"/>
        </w:rPr>
        <w:t xml:space="preserve"> </w:t>
      </w:r>
      <w:r>
        <w:rPr>
          <w:rFonts w:eastAsia="Times New Roman"/>
          <w:color w:val="000000"/>
          <w:szCs w:val="24"/>
        </w:rPr>
        <w:t>τώρα. Σεβαστείτε και τον ομιλητή, γιατί όταν ανεβαίνετε στο Βήμα, είναι διαφορετικά τα πράγματα. Σας παρακαλώ!</w:t>
      </w:r>
    </w:p>
    <w:p w14:paraId="18B5133B"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lastRenderedPageBreak/>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Άρα το φορτίο της αξιολόγησης ακολουθεί τον υπάλληλο είτε είναι μετατασσόμενος είτε είναι αποσπώμενος και με όλες τις άλλες εγ</w:t>
      </w:r>
      <w:r>
        <w:rPr>
          <w:rFonts w:eastAsia="Times New Roman"/>
          <w:color w:val="000000"/>
          <w:szCs w:val="24"/>
        </w:rPr>
        <w:t xml:space="preserve">γυήσεις νομίζω είναι ένα επαρκές θεσμικό πλαίσιο αξιοκρατίας, διαφάνειας και δημοσιότητας. </w:t>
      </w:r>
    </w:p>
    <w:p w14:paraId="18B5133C"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Τώρα, επίσης, προβλήθηκε από τον κ. Παπαθεοδώρου «γιατί δεν υπάρχει </w:t>
      </w:r>
      <w:proofErr w:type="spellStart"/>
      <w:r>
        <w:rPr>
          <w:rFonts w:eastAsia="Times New Roman"/>
          <w:color w:val="000000"/>
          <w:szCs w:val="24"/>
        </w:rPr>
        <w:t>μοριοδότηση</w:t>
      </w:r>
      <w:proofErr w:type="spellEnd"/>
      <w:r>
        <w:rPr>
          <w:rFonts w:eastAsia="Times New Roman"/>
          <w:color w:val="000000"/>
          <w:szCs w:val="24"/>
        </w:rPr>
        <w:t>». Σε αυτό το νομοσχέδιο, το συγκεκριμένο, κύριε Παπαθεοδώρου, θα σας έλεγα ότι δεν μ</w:t>
      </w:r>
      <w:r>
        <w:rPr>
          <w:rFonts w:eastAsia="Times New Roman"/>
          <w:color w:val="000000"/>
          <w:szCs w:val="24"/>
        </w:rPr>
        <w:t xml:space="preserve">πορεί να ισχύσει για έναν απλό λόγο, διότι δεν μπορεί εκ των προτέρων να τεθεί ένας γενικός κανόνας </w:t>
      </w:r>
      <w:proofErr w:type="spellStart"/>
      <w:r>
        <w:rPr>
          <w:rFonts w:eastAsia="Times New Roman"/>
          <w:color w:val="000000"/>
          <w:szCs w:val="24"/>
        </w:rPr>
        <w:t>μοριοδότησης</w:t>
      </w:r>
      <w:proofErr w:type="spellEnd"/>
      <w:r>
        <w:rPr>
          <w:rFonts w:eastAsia="Times New Roman"/>
          <w:color w:val="000000"/>
          <w:szCs w:val="24"/>
        </w:rPr>
        <w:t>, όταν πλέον οι μετατάξεις και οι αποσπάσεις είναι ουσιαστικά υπηρεσιακές επιλογές και ενέργειες που κλείνουν κάποιες τρύπες, όταν δηλαδή λύνουν</w:t>
      </w:r>
      <w:r>
        <w:rPr>
          <w:rFonts w:eastAsia="Times New Roman"/>
          <w:color w:val="000000"/>
          <w:szCs w:val="24"/>
        </w:rPr>
        <w:t xml:space="preserve"> προβλήματα </w:t>
      </w:r>
      <w:r>
        <w:rPr>
          <w:rFonts w:eastAsia="Times New Roman"/>
          <w:color w:val="000000"/>
          <w:szCs w:val="24"/>
          <w:lang w:val="en-US"/>
        </w:rPr>
        <w:t>ad</w:t>
      </w:r>
      <w:r>
        <w:rPr>
          <w:rFonts w:eastAsia="Times New Roman"/>
          <w:color w:val="000000"/>
          <w:szCs w:val="24"/>
        </w:rPr>
        <w:t xml:space="preserve"> </w:t>
      </w:r>
      <w:r>
        <w:rPr>
          <w:rFonts w:eastAsia="Times New Roman"/>
          <w:color w:val="000000"/>
          <w:szCs w:val="24"/>
          <w:lang w:val="en-US"/>
        </w:rPr>
        <w:t>hoc</w:t>
      </w:r>
      <w:r>
        <w:rPr>
          <w:rFonts w:eastAsia="Times New Roman"/>
          <w:color w:val="000000"/>
          <w:szCs w:val="24"/>
        </w:rPr>
        <w:t xml:space="preserve"> υπηρεσιακά. Δεν μπορείτε εκ των προτέρων να θέσετε έναν γενικό κανόνα για το ποια είναι τα μόρια για την Κάσο, ποια είναι τα μόρια για το Σουφλί, ποια είναι τα μόρια για την Αθήνα. Αυτός είναι ο λόγος νομίζω. Δεν θα είχαμε κανένα πρόβλημ</w:t>
      </w:r>
      <w:r>
        <w:rPr>
          <w:rFonts w:eastAsia="Times New Roman"/>
          <w:color w:val="000000"/>
          <w:szCs w:val="24"/>
        </w:rPr>
        <w:t xml:space="preserve">α να φτιάξουμε </w:t>
      </w:r>
      <w:r>
        <w:rPr>
          <w:rFonts w:eastAsia="Times New Roman"/>
          <w:color w:val="000000"/>
          <w:szCs w:val="24"/>
        </w:rPr>
        <w:lastRenderedPageBreak/>
        <w:t xml:space="preserve">έναν γενικό κανόνα </w:t>
      </w:r>
      <w:proofErr w:type="spellStart"/>
      <w:r>
        <w:rPr>
          <w:rFonts w:eastAsia="Times New Roman"/>
          <w:color w:val="000000"/>
          <w:szCs w:val="24"/>
        </w:rPr>
        <w:t>μοριοδοτήσεων</w:t>
      </w:r>
      <w:proofErr w:type="spellEnd"/>
      <w:r>
        <w:rPr>
          <w:rFonts w:eastAsia="Times New Roman"/>
          <w:color w:val="000000"/>
          <w:szCs w:val="24"/>
        </w:rPr>
        <w:t xml:space="preserve">, όπως γίνεται στο προηγούμενο νομοσχέδιο, στο Μητρώο Διοικητικών Στελεχών. Και αυτό σας απαντάω. </w:t>
      </w:r>
    </w:p>
    <w:p w14:paraId="18B5133D"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Απαντώ και στον φίλο του ΚΚΕ, τον κ. Δελή, που είπε ότι κάθε προσπάθεια βελτίωσης της διοικητικής μεταρρύθμιση</w:t>
      </w:r>
      <w:r>
        <w:rPr>
          <w:rFonts w:eastAsia="Times New Roman"/>
          <w:color w:val="000000"/>
          <w:szCs w:val="24"/>
        </w:rPr>
        <w:t xml:space="preserve">ς της δημόσιας διοίκησης, εφόσον είναι μέσα </w:t>
      </w:r>
      <w:r>
        <w:rPr>
          <w:rFonts w:eastAsia="Times New Roman"/>
          <w:color w:val="000000"/>
          <w:szCs w:val="24"/>
        </w:rPr>
        <w:t xml:space="preserve">στο </w:t>
      </w:r>
      <w:r>
        <w:rPr>
          <w:rFonts w:eastAsia="Times New Roman"/>
          <w:color w:val="000000"/>
          <w:szCs w:val="24"/>
        </w:rPr>
        <w:t>πλαίσι</w:t>
      </w:r>
      <w:r>
        <w:rPr>
          <w:rFonts w:eastAsia="Times New Roman"/>
          <w:color w:val="000000"/>
          <w:szCs w:val="24"/>
        </w:rPr>
        <w:t>ο</w:t>
      </w:r>
      <w:r>
        <w:rPr>
          <w:rFonts w:eastAsia="Times New Roman"/>
          <w:color w:val="000000"/>
          <w:szCs w:val="24"/>
        </w:rPr>
        <w:t xml:space="preserve"> του καπιταλισμού, ουσιαστικά υπηρετεί την πλουτοκρατία. </w:t>
      </w:r>
    </w:p>
    <w:p w14:paraId="18B5133E"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Δεν είναι έτσι, κύριε Δελή. Και ξέρετε γιατί δεν είναι έτσι; Διότι εσείς μπορεί να αποστρέφεστε ή να μην συμφωνείτε ή να μην θέλετε να επιβεβαι</w:t>
      </w:r>
      <w:r>
        <w:rPr>
          <w:rFonts w:eastAsia="Times New Roman"/>
          <w:color w:val="000000"/>
          <w:szCs w:val="24"/>
        </w:rPr>
        <w:t>ώσετε το ότι η διοικητική μηχανή των ευρωπαϊκών κρατών -που είναι καπιταλιστικά τα κράτη αυτά, σας τονίζω- ήταν ζηλευτή ακόμα και από τους οπαδούς σας, όσοι τουλάχιστον πηγαίνανε μετανάστες στη Γερμανία, στην Ελβετία, στο Βέλγιο, στη Σουηδία, στη Δανία. Δυ</w:t>
      </w:r>
      <w:r>
        <w:rPr>
          <w:rFonts w:eastAsia="Times New Roman"/>
          <w:color w:val="000000"/>
          <w:szCs w:val="24"/>
        </w:rPr>
        <w:t xml:space="preserve">στυχώς αυτή είναι η αλήθεια και πρέπει να το δείτε και ως Αριστερά κι εσείς κι εμείς. Γιατί είναι αυτή η αλήθεια και εδώ εμείς ως Αριστεροί αρνούμαστε μια τέτοια διοικητική μηχανή; Γιατί εκεί δεν υπάρχουν </w:t>
      </w:r>
      <w:r>
        <w:rPr>
          <w:rFonts w:eastAsia="Times New Roman"/>
          <w:color w:val="000000"/>
          <w:szCs w:val="24"/>
        </w:rPr>
        <w:lastRenderedPageBreak/>
        <w:t>ούτε ουρές ούτε προθεσμίες ούτε χρόνια για τη συντα</w:t>
      </w:r>
      <w:r>
        <w:rPr>
          <w:rFonts w:eastAsia="Times New Roman"/>
          <w:color w:val="000000"/>
          <w:szCs w:val="24"/>
        </w:rPr>
        <w:t>ξιοδότηση ή απονομή υπηρεσιακών επιλογών και απολαύσεων.</w:t>
      </w:r>
    </w:p>
    <w:p w14:paraId="18B5133F"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Άρα, λοιπόν, θα το δείτε. Δεν είναι ακριβώς έτσι. Κάπου κάνετε λάθος. Το αφήγημά σας κάπου πάσχει. </w:t>
      </w:r>
    </w:p>
    <w:p w14:paraId="18B51340"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Πάω στα όσα είπε ο κ. Βορίδης. Είπε για το ακίνητο και δεν θέλω να του πω τίποτα. Είπε ότι δεν θα π</w:t>
      </w:r>
      <w:r>
        <w:rPr>
          <w:rFonts w:eastAsia="Times New Roman"/>
          <w:color w:val="000000"/>
          <w:szCs w:val="24"/>
        </w:rPr>
        <w:t xml:space="preserve">ρολάβουμε να εφαρμόσουμε το νομοσχέδιο, γιατί ο χρόνος μας είναι λίγος. Τον ακούω να το λέει από τον Φεβρουάριο του ’15. Άρα, μεγάλωσε πολύ ο χρόνος που το λέει ο ίδιος. Φανταστείτε πόσο θα μεγαλώσει η κυβερνητική μας θητεία. </w:t>
      </w:r>
    </w:p>
    <w:p w14:paraId="18B51341"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Σίγουρ</w:t>
      </w:r>
      <w:r>
        <w:rPr>
          <w:rFonts w:eastAsia="Times New Roman"/>
          <w:color w:val="000000"/>
          <w:szCs w:val="24"/>
        </w:rPr>
        <w:t>α, σίγουρα!</w:t>
      </w:r>
    </w:p>
    <w:p w14:paraId="18B51342"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 xml:space="preserve">ΑΣ </w:t>
      </w:r>
      <w:r>
        <w:rPr>
          <w:rFonts w:eastAsia="Times New Roman"/>
          <w:b/>
          <w:color w:val="000000"/>
          <w:szCs w:val="24"/>
        </w:rPr>
        <w:t>ΛΑΠΠΑΣ:</w:t>
      </w:r>
      <w:r>
        <w:rPr>
          <w:rFonts w:eastAsia="Times New Roman"/>
          <w:color w:val="000000"/>
          <w:szCs w:val="24"/>
        </w:rPr>
        <w:t xml:space="preserve"> Αυτό είναι βέβαιο. Και έκανε μια επιχειρηματολογία σχετικά με τη μείωση του ποσοστού του 15% των πολυτέκνων και εδώ πρέπει να υπάρξει και μια συγκεκριμένη απάντηση και </w:t>
      </w:r>
      <w:r>
        <w:rPr>
          <w:rFonts w:eastAsia="Times New Roman"/>
          <w:color w:val="000000"/>
          <w:szCs w:val="24"/>
        </w:rPr>
        <w:lastRenderedPageBreak/>
        <w:t>επιχειρηματολογία. Σας λέω: Η μείωση του ποσοστού είναι από 10% σε 15% και η αύξηση του</w:t>
      </w:r>
      <w:r>
        <w:rPr>
          <w:rFonts w:eastAsia="Times New Roman"/>
          <w:color w:val="000000"/>
          <w:szCs w:val="24"/>
        </w:rPr>
        <w:t xml:space="preserve"> ποσοστού των </w:t>
      </w:r>
      <w:proofErr w:type="spellStart"/>
      <w:r>
        <w:rPr>
          <w:rFonts w:eastAsia="Times New Roman"/>
          <w:color w:val="000000"/>
          <w:szCs w:val="24"/>
        </w:rPr>
        <w:t>τριτέκνων</w:t>
      </w:r>
      <w:proofErr w:type="spellEnd"/>
      <w:r>
        <w:rPr>
          <w:rFonts w:eastAsia="Times New Roman"/>
          <w:color w:val="000000"/>
          <w:szCs w:val="24"/>
        </w:rPr>
        <w:t xml:space="preserve"> είναι 15% συν 10% οι </w:t>
      </w:r>
      <w:proofErr w:type="spellStart"/>
      <w:r>
        <w:rPr>
          <w:rFonts w:eastAsia="Times New Roman"/>
          <w:color w:val="000000"/>
          <w:szCs w:val="24"/>
        </w:rPr>
        <w:t>τρίτεκνοι</w:t>
      </w:r>
      <w:proofErr w:type="spellEnd"/>
      <w:r>
        <w:rPr>
          <w:rFonts w:eastAsia="Times New Roman"/>
          <w:color w:val="000000"/>
          <w:szCs w:val="24"/>
        </w:rPr>
        <w:t xml:space="preserve">. Αυτή η αναλογία, μάλιστα, είναι και αυστηρή υπέρ των πολιτών, γιατί με την τελευταία απογραφή οι πολύτεκνοι είναι ένα πολύ μικρό ποσοστό των </w:t>
      </w:r>
      <w:proofErr w:type="spellStart"/>
      <w:r>
        <w:rPr>
          <w:rFonts w:eastAsia="Times New Roman"/>
          <w:color w:val="000000"/>
          <w:szCs w:val="24"/>
        </w:rPr>
        <w:t>τριτέκνων</w:t>
      </w:r>
      <w:proofErr w:type="spellEnd"/>
      <w:r>
        <w:rPr>
          <w:rFonts w:eastAsia="Times New Roman"/>
          <w:color w:val="000000"/>
          <w:szCs w:val="24"/>
        </w:rPr>
        <w:t xml:space="preserve">. Αυτό είναι το κριτήριο με το οποίο έγινε αυτή η </w:t>
      </w:r>
      <w:r>
        <w:rPr>
          <w:rFonts w:eastAsia="Times New Roman"/>
          <w:color w:val="000000"/>
          <w:szCs w:val="24"/>
        </w:rPr>
        <w:t xml:space="preserve">επιλογή. Ψάξτε το και θα το δείτε. Έχετε τους αρμόδιους φορείς και υπαλλήλους, ερευνήστε το. </w:t>
      </w:r>
    </w:p>
    <w:p w14:paraId="18B51343"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Άρα, είναι απολύτως αποδεδειγμένο ότι αυτή η επιλογή δεν είναι αυθαίρετη αλλά ανταποκρίνεται σε αντικειμενικά στοιχεία.</w:t>
      </w:r>
    </w:p>
    <w:p w14:paraId="18B51344"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Κύριε Τζαβάρα, είπατε για τον νόμο του κ. </w:t>
      </w:r>
      <w:r>
        <w:rPr>
          <w:rFonts w:eastAsia="Times New Roman"/>
          <w:color w:val="000000"/>
          <w:szCs w:val="24"/>
        </w:rPr>
        <w:t>Μητσοτάκη, ότι είναι ένα θαύμα νομοτεχνικής και…</w:t>
      </w:r>
    </w:p>
    <w:p w14:paraId="18B51345"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Μνημείο.</w:t>
      </w:r>
    </w:p>
    <w:p w14:paraId="18B51346"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Μνημείο πολιτικό. Ξέρετε πού καλά ότι στην πολιτική, στην οικονομία και στο ποδόσφαιρο όλα κρίνονται από το αποτέλεσμα. Και το αποτέλεσμα του κ. Μητσοτάκη ή</w:t>
      </w:r>
      <w:r>
        <w:rPr>
          <w:rFonts w:eastAsia="Times New Roman"/>
          <w:color w:val="000000"/>
          <w:szCs w:val="24"/>
        </w:rPr>
        <w:t xml:space="preserve">ταν μόνο </w:t>
      </w:r>
      <w:r>
        <w:rPr>
          <w:rFonts w:eastAsia="Times New Roman"/>
          <w:color w:val="000000"/>
          <w:szCs w:val="24"/>
        </w:rPr>
        <w:lastRenderedPageBreak/>
        <w:t xml:space="preserve">διακόσιες σαράντα χιλιάδες απολύσεις επί θητείας του και συνολικά από το 2010-2015 μόνο τριακόσιες εβδομήντα χιλιάδες απολύσεις στο ελληνικό </w:t>
      </w:r>
      <w:r>
        <w:rPr>
          <w:rFonts w:eastAsia="Times New Roman"/>
          <w:color w:val="000000"/>
          <w:szCs w:val="24"/>
        </w:rPr>
        <w:t>δημόσιο</w:t>
      </w:r>
      <w:r>
        <w:rPr>
          <w:rFonts w:eastAsia="Times New Roman"/>
          <w:color w:val="000000"/>
          <w:szCs w:val="24"/>
        </w:rPr>
        <w:t xml:space="preserve">. Άρα, λοιπόν, τριακόσιες εβδομήντα χιλιάδες συνολικά από το 2010 μέχρι το ’15 </w:t>
      </w:r>
      <w:r>
        <w:rPr>
          <w:rFonts w:eastAsia="Times New Roman" w:cs="Times New Roman"/>
          <w:szCs w:val="24"/>
        </w:rPr>
        <w:t>και</w:t>
      </w:r>
      <w:r>
        <w:rPr>
          <w:rFonts w:eastAsia="Times New Roman"/>
          <w:color w:val="000000"/>
          <w:szCs w:val="24"/>
        </w:rPr>
        <w:t xml:space="preserve"> επί του κ. Μητσο</w:t>
      </w:r>
      <w:r>
        <w:rPr>
          <w:rFonts w:eastAsia="Times New Roman"/>
          <w:color w:val="000000"/>
          <w:szCs w:val="24"/>
        </w:rPr>
        <w:t xml:space="preserve">τάκη, διακόσιες σαράντα χιλιάδες. </w:t>
      </w:r>
    </w:p>
    <w:p w14:paraId="18B51347"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Είπατε και για τη συνέντευξη. Και είπατε ότι πρέπει να ισχύει αμεροληψία και διαφάνεια. Η συνέντευξη…</w:t>
      </w:r>
    </w:p>
    <w:p w14:paraId="18B51348"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Η </w:t>
      </w:r>
      <w:r>
        <w:rPr>
          <w:rFonts w:eastAsia="Times New Roman"/>
          <w:color w:val="000000"/>
          <w:szCs w:val="24"/>
        </w:rPr>
        <w:t xml:space="preserve">Επιστημονική Επιτροπή </w:t>
      </w:r>
      <w:r>
        <w:rPr>
          <w:rFonts w:eastAsia="Times New Roman"/>
          <w:color w:val="000000"/>
          <w:szCs w:val="24"/>
        </w:rPr>
        <w:t>της Βουλής το είπε…</w:t>
      </w:r>
    </w:p>
    <w:p w14:paraId="18B51349"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Τα κριτήρια της συνέντευξης, κύρι</w:t>
      </w:r>
      <w:r>
        <w:rPr>
          <w:rFonts w:eastAsia="Times New Roman"/>
          <w:color w:val="000000"/>
          <w:szCs w:val="24"/>
        </w:rPr>
        <w:t>ε Τζαβάρα, είναι κατ’ αρχήν…</w:t>
      </w:r>
    </w:p>
    <w:p w14:paraId="18B5134A"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ΚΩΝΣΤΑΝΤΙΝΟΣ ΤΖΑΒΑΡΑΣ:</w:t>
      </w:r>
      <w:r>
        <w:rPr>
          <w:rFonts w:eastAsia="Times New Roman"/>
          <w:color w:val="000000"/>
          <w:szCs w:val="24"/>
        </w:rPr>
        <w:t xml:space="preserve"> Η </w:t>
      </w:r>
      <w:r>
        <w:rPr>
          <w:rFonts w:eastAsia="Times New Roman"/>
          <w:color w:val="000000"/>
          <w:szCs w:val="24"/>
        </w:rPr>
        <w:t xml:space="preserve">Επιστημονική Υπηρεσία </w:t>
      </w:r>
      <w:r>
        <w:rPr>
          <w:rFonts w:eastAsia="Times New Roman"/>
          <w:color w:val="000000"/>
          <w:szCs w:val="24"/>
        </w:rPr>
        <w:t>το λέει.</w:t>
      </w:r>
    </w:p>
    <w:p w14:paraId="18B5134B" w14:textId="77777777" w:rsidR="003250C9" w:rsidRDefault="00D334B4">
      <w:pPr>
        <w:spacing w:line="600" w:lineRule="auto"/>
        <w:ind w:firstLine="720"/>
        <w:jc w:val="both"/>
        <w:rPr>
          <w:rFonts w:eastAsia="Times New Roman"/>
          <w:color w:val="000000"/>
          <w:szCs w:val="24"/>
        </w:rPr>
      </w:pPr>
      <w:r>
        <w:rPr>
          <w:rFonts w:eastAsia="Times New Roman"/>
          <w:b/>
          <w:color w:val="000000"/>
          <w:szCs w:val="24"/>
        </w:rPr>
        <w:t>ΣΠΥΡΙΔΩΝ</w:t>
      </w:r>
      <w:r>
        <w:rPr>
          <w:rFonts w:eastAsia="Times New Roman"/>
          <w:b/>
          <w:color w:val="000000"/>
          <w:szCs w:val="24"/>
        </w:rPr>
        <w:t>ΑΣ</w:t>
      </w:r>
      <w:r>
        <w:rPr>
          <w:rFonts w:eastAsia="Times New Roman"/>
          <w:b/>
          <w:color w:val="000000"/>
          <w:szCs w:val="24"/>
        </w:rPr>
        <w:t xml:space="preserve"> ΛΑΠΠΑΣ:</w:t>
      </w:r>
      <w:r>
        <w:rPr>
          <w:rFonts w:eastAsia="Times New Roman"/>
          <w:color w:val="000000"/>
          <w:szCs w:val="24"/>
        </w:rPr>
        <w:t xml:space="preserve"> Όλοι το λένε. Κι εμείς το λέμε. Τη συνέντευξη την είχαμε συζητήσει με το νομοσχέδιο 4369 για το Μητρώο Επιτελικών Στελεχών. Είπαμε τι είναι. Είναι προσυ</w:t>
      </w:r>
      <w:r>
        <w:rPr>
          <w:rFonts w:eastAsia="Times New Roman"/>
          <w:color w:val="000000"/>
          <w:szCs w:val="24"/>
        </w:rPr>
        <w:t>μφωνημένες οι ερω</w:t>
      </w:r>
      <w:r>
        <w:rPr>
          <w:rFonts w:eastAsia="Times New Roman"/>
          <w:color w:val="000000"/>
          <w:szCs w:val="24"/>
        </w:rPr>
        <w:lastRenderedPageBreak/>
        <w:t xml:space="preserve">τήσεις, είναι οι ίδιες προς όλους τους υποψηφίους, υπάρχουν καταγεγραμμένες οι ερωτήσεις και οι απαντήσεις στο πρακτικό και η τελική απόφαση είναι επαρκώς αιτιολογημένη. Τι καλύτερο θέλετε για μια δικαστική </w:t>
      </w:r>
      <w:r>
        <w:rPr>
          <w:rFonts w:eastAsia="Times New Roman"/>
          <w:color w:val="000000"/>
          <w:szCs w:val="24"/>
        </w:rPr>
        <w:t xml:space="preserve">αρχή </w:t>
      </w:r>
      <w:r>
        <w:rPr>
          <w:rFonts w:eastAsia="Times New Roman"/>
          <w:color w:val="000000"/>
          <w:szCs w:val="24"/>
        </w:rPr>
        <w:t>να έχει μπροστά της το έγγρ</w:t>
      </w:r>
      <w:r>
        <w:rPr>
          <w:rFonts w:eastAsia="Times New Roman"/>
          <w:color w:val="000000"/>
          <w:szCs w:val="24"/>
        </w:rPr>
        <w:t xml:space="preserve">αφο επί του οποίου θα ασκείται η προσφυγή, θα αξιολογηθεί η προσφυγή και θα αποφασίσει και το δικαστήριο τελικά; </w:t>
      </w:r>
    </w:p>
    <w:p w14:paraId="18B5134C" w14:textId="77777777" w:rsidR="003250C9" w:rsidRDefault="00D334B4">
      <w:pPr>
        <w:spacing w:line="600" w:lineRule="auto"/>
        <w:ind w:firstLine="720"/>
        <w:jc w:val="both"/>
        <w:rPr>
          <w:rFonts w:eastAsia="Times New Roman"/>
          <w:color w:val="000000"/>
          <w:szCs w:val="24"/>
        </w:rPr>
      </w:pPr>
      <w:r>
        <w:rPr>
          <w:rFonts w:eastAsia="Times New Roman"/>
          <w:color w:val="000000"/>
          <w:szCs w:val="24"/>
        </w:rPr>
        <w:t xml:space="preserve">Και πάμε στον κ. Αθανασίου, ο οποίος επέλεξε το καλύτερο κομμάτι του νομοσχεδίου, τα άρθρα 20-23 της </w:t>
      </w:r>
      <w:r>
        <w:rPr>
          <w:rFonts w:eastAsia="Times New Roman"/>
          <w:color w:val="000000"/>
          <w:szCs w:val="24"/>
        </w:rPr>
        <w:t>σύγκρουσης καθηκόντων</w:t>
      </w:r>
      <w:r>
        <w:rPr>
          <w:rFonts w:eastAsia="Times New Roman"/>
          <w:color w:val="000000"/>
          <w:szCs w:val="24"/>
        </w:rPr>
        <w:t xml:space="preserve">, και είπε ότι </w:t>
      </w:r>
      <w:r>
        <w:rPr>
          <w:rFonts w:eastAsia="Times New Roman"/>
          <w:color w:val="000000"/>
          <w:szCs w:val="24"/>
        </w:rPr>
        <w:t>πάσχουν από απίστευτη προχειρότητα.</w:t>
      </w:r>
    </w:p>
    <w:p w14:paraId="18B5134D" w14:textId="77777777" w:rsidR="003250C9" w:rsidRDefault="00D334B4">
      <w:pPr>
        <w:spacing w:line="600" w:lineRule="auto"/>
        <w:jc w:val="both"/>
        <w:rPr>
          <w:rFonts w:eastAsia="Times New Roman"/>
          <w:szCs w:val="24"/>
        </w:rPr>
      </w:pPr>
      <w:r>
        <w:rPr>
          <w:rFonts w:eastAsia="Times New Roman"/>
          <w:szCs w:val="24"/>
        </w:rPr>
        <w:t>Εδώ θα επικαλεστώ, κατ</w:t>
      </w:r>
      <w:r>
        <w:rPr>
          <w:rFonts w:eastAsia="Times New Roman"/>
          <w:szCs w:val="24"/>
        </w:rPr>
        <w:t>’</w:t>
      </w:r>
      <w:r>
        <w:rPr>
          <w:rFonts w:eastAsia="Times New Roman"/>
          <w:szCs w:val="24"/>
        </w:rPr>
        <w:t xml:space="preserve"> </w:t>
      </w:r>
      <w:r>
        <w:rPr>
          <w:rFonts w:eastAsia="Times New Roman"/>
          <w:szCs w:val="24"/>
        </w:rPr>
        <w:t xml:space="preserve">αρχήν, τους νομικούς των άλλων κομμάτων. </w:t>
      </w:r>
    </w:p>
    <w:p w14:paraId="18B5134E" w14:textId="77777777" w:rsidR="003250C9" w:rsidRDefault="00D334B4">
      <w:pPr>
        <w:spacing w:line="600" w:lineRule="auto"/>
        <w:ind w:firstLine="720"/>
        <w:jc w:val="both"/>
        <w:rPr>
          <w:rFonts w:eastAsia="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8B5134F" w14:textId="77777777" w:rsidR="003250C9" w:rsidRDefault="00D334B4">
      <w:pPr>
        <w:spacing w:line="600" w:lineRule="auto"/>
        <w:ind w:firstLine="720"/>
        <w:jc w:val="both"/>
        <w:rPr>
          <w:rFonts w:eastAsia="Times New Roman"/>
          <w:szCs w:val="24"/>
        </w:rPr>
      </w:pPr>
      <w:r>
        <w:rPr>
          <w:rFonts w:eastAsia="Times New Roman"/>
          <w:szCs w:val="24"/>
        </w:rPr>
        <w:t>Θα ήθελα ένα λεπτό ακόμα, κύριε Πρόεδρε.</w:t>
      </w:r>
    </w:p>
    <w:p w14:paraId="18B51350" w14:textId="77777777" w:rsidR="003250C9" w:rsidRDefault="00D334B4">
      <w:pPr>
        <w:spacing w:line="600" w:lineRule="auto"/>
        <w:ind w:firstLine="720"/>
        <w:jc w:val="both"/>
        <w:rPr>
          <w:rFonts w:eastAsia="Times New Roman"/>
          <w:szCs w:val="24"/>
        </w:rPr>
      </w:pPr>
      <w:r>
        <w:rPr>
          <w:rFonts w:eastAsia="Times New Roman"/>
          <w:szCs w:val="24"/>
        </w:rPr>
        <w:lastRenderedPageBreak/>
        <w:t>Εάν ένας κάνει μια ελάχιστη έ</w:t>
      </w:r>
      <w:r>
        <w:rPr>
          <w:rFonts w:eastAsia="Times New Roman"/>
          <w:szCs w:val="24"/>
        </w:rPr>
        <w:t>ρευνα και δείξει μια προσοχή στα κείμενα της Ευρωπαϊκής Ένωσης, του Ευρωπαϊκού Κοινοβουλίου και του ΟΟΣΑ, θα διαπιστώσει ότι αυτά τα τέσσερα άρθρα είναι εν πολλοίς αντιγραφή και μεταφορά όσων έχουν δεχθεί τα ευρωπαϊκά, διεθνή δικαστήρια και οι διεθνείς οργ</w:t>
      </w:r>
      <w:r>
        <w:rPr>
          <w:rFonts w:eastAsia="Times New Roman"/>
          <w:szCs w:val="24"/>
        </w:rPr>
        <w:t>ανισμοί.</w:t>
      </w:r>
    </w:p>
    <w:p w14:paraId="18B51351" w14:textId="77777777" w:rsidR="003250C9" w:rsidRDefault="00D334B4">
      <w:pPr>
        <w:spacing w:line="600" w:lineRule="auto"/>
        <w:ind w:firstLine="720"/>
        <w:jc w:val="both"/>
        <w:rPr>
          <w:rFonts w:eastAsia="Times New Roman"/>
          <w:szCs w:val="24"/>
        </w:rPr>
      </w:pPr>
      <w:r>
        <w:rPr>
          <w:rFonts w:eastAsia="Times New Roman"/>
          <w:szCs w:val="24"/>
        </w:rPr>
        <w:t>Είναι δυνατόν να λέει ο κ. Αθανασίου ότι αυτό πάσχει από απίστευτη προχειρότητα; Κατ</w:t>
      </w:r>
      <w:r>
        <w:rPr>
          <w:rFonts w:eastAsia="Times New Roman"/>
          <w:szCs w:val="24"/>
        </w:rPr>
        <w:t xml:space="preserve">’ αρχάς </w:t>
      </w:r>
      <w:r>
        <w:rPr>
          <w:rFonts w:eastAsia="Times New Roman"/>
          <w:szCs w:val="24"/>
        </w:rPr>
        <w:t>οι ορισμοί: Τι είναι ποιοτικό συμφέρον, τι είναι σύγκρουση καθηκόντων; Μπορεί η σύγκρουση καθηκόντων να μην είναι ο ορισμός του ΟΟΣΑ, είναι όμως μια σύμπτυ</w:t>
      </w:r>
      <w:r>
        <w:rPr>
          <w:rFonts w:eastAsia="Times New Roman"/>
          <w:szCs w:val="24"/>
        </w:rPr>
        <w:t>ξη των στοιχείων του ορισμού του ΟΟΣΑ και του Ευρωπαϊκού Κοινοβουλίου, γιατί εκεί είναι η αναφορά μας και όλα τα ασυμβίβαστα που υπάρχουν είναι μεταφερμένα.</w:t>
      </w:r>
    </w:p>
    <w:p w14:paraId="18B51352" w14:textId="77777777" w:rsidR="003250C9" w:rsidRDefault="00D334B4">
      <w:pPr>
        <w:spacing w:line="600" w:lineRule="auto"/>
        <w:ind w:firstLine="720"/>
        <w:jc w:val="both"/>
        <w:rPr>
          <w:rFonts w:eastAsia="Times New Roman"/>
          <w:szCs w:val="24"/>
        </w:rPr>
      </w:pPr>
      <w:r>
        <w:rPr>
          <w:rFonts w:eastAsia="Times New Roman"/>
          <w:szCs w:val="24"/>
        </w:rPr>
        <w:t xml:space="preserve">Και θέλετε να σας πω και κάτι επιπλέον για αυτό; Η σύγκρουση καθηκόντων σήμερα κερδίζει έδαφος όχι </w:t>
      </w:r>
      <w:r>
        <w:rPr>
          <w:rFonts w:eastAsia="Times New Roman"/>
          <w:szCs w:val="24"/>
        </w:rPr>
        <w:t xml:space="preserve">μόνο σε επίπεδο κρατών ή ολοκληρώσεων οικονομικών, αλλά ακόμα και σε επίπεδο τραπεζών και επιχειρήσεων. </w:t>
      </w:r>
    </w:p>
    <w:p w14:paraId="18B51353"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Εδώ έχω μπροστά μου έγγραφα -θα τα δώσω αύριο σε μια παρέμβαση που θα κάνω- της </w:t>
      </w:r>
      <w:r>
        <w:rPr>
          <w:rFonts w:eastAsia="Times New Roman"/>
          <w:szCs w:val="24"/>
        </w:rPr>
        <w:t>«</w:t>
      </w:r>
      <w:r>
        <w:rPr>
          <w:rFonts w:eastAsia="Times New Roman"/>
          <w:szCs w:val="24"/>
          <w:lang w:val="en-US"/>
        </w:rPr>
        <w:t>Alpha</w:t>
      </w:r>
      <w:r>
        <w:rPr>
          <w:rFonts w:eastAsia="Times New Roman"/>
          <w:szCs w:val="24"/>
        </w:rPr>
        <w:t xml:space="preserve"> </w:t>
      </w:r>
      <w:r>
        <w:rPr>
          <w:rFonts w:eastAsia="Times New Roman"/>
          <w:szCs w:val="24"/>
          <w:lang w:val="en-US"/>
        </w:rPr>
        <w:t>Finance</w:t>
      </w:r>
      <w:r>
        <w:rPr>
          <w:rFonts w:eastAsia="Times New Roman"/>
          <w:szCs w:val="24"/>
        </w:rPr>
        <w:t>»</w:t>
      </w:r>
      <w:r>
        <w:rPr>
          <w:rFonts w:eastAsia="Times New Roman"/>
          <w:szCs w:val="24"/>
        </w:rPr>
        <w:t>: πολιτική εντοπισμού και διαχειρίσεως στη σύγκρουση συμ</w:t>
      </w:r>
      <w:r>
        <w:rPr>
          <w:rFonts w:eastAsia="Times New Roman"/>
          <w:szCs w:val="24"/>
        </w:rPr>
        <w:t xml:space="preserve">φερόντων. Ακόμα και οι τράπεζες πλέον διαπιστώνουν ότι στελέχη της φεύγουν την άλλη μέρα το πρωί από την τράπεζα και προσλαμβάνονται από έναν ιδιωτικό φορέα που ανταγωνίζεται την ίδια την τράπεζα. </w:t>
      </w:r>
    </w:p>
    <w:p w14:paraId="18B51354" w14:textId="77777777" w:rsidR="003250C9" w:rsidRDefault="00D334B4">
      <w:pPr>
        <w:spacing w:line="600" w:lineRule="auto"/>
        <w:ind w:firstLine="720"/>
        <w:jc w:val="both"/>
        <w:rPr>
          <w:rFonts w:eastAsia="Times New Roman"/>
          <w:szCs w:val="24"/>
        </w:rPr>
      </w:pPr>
      <w:r>
        <w:rPr>
          <w:rFonts w:eastAsia="Times New Roman"/>
          <w:szCs w:val="24"/>
        </w:rPr>
        <w:t>Να σας πω για την κυρία Επίτροπο του Ανταγωνισμού της Ευρω</w:t>
      </w:r>
      <w:r>
        <w:rPr>
          <w:rFonts w:eastAsia="Times New Roman"/>
          <w:szCs w:val="24"/>
        </w:rPr>
        <w:t xml:space="preserve">παϊκής Ένωσης που ταυτόχρονα που ήταν Επίτροπος συμμετείχε στις Μπαχάμες σε </w:t>
      </w:r>
      <w:proofErr w:type="spellStart"/>
      <w:r>
        <w:rPr>
          <w:rFonts w:eastAsia="Times New Roman"/>
          <w:szCs w:val="24"/>
        </w:rPr>
        <w:t>εξωχώρια</w:t>
      </w:r>
      <w:proofErr w:type="spellEnd"/>
      <w:r>
        <w:rPr>
          <w:rFonts w:eastAsia="Times New Roman"/>
          <w:szCs w:val="24"/>
        </w:rPr>
        <w:t xml:space="preserve"> εταιρεία που ανταγωνίζεται τα συμφέροντα της Επιτροπής Ανταγωνισμού; Να πω για τον </w:t>
      </w:r>
      <w:proofErr w:type="spellStart"/>
      <w:r>
        <w:rPr>
          <w:rFonts w:eastAsia="Times New Roman"/>
          <w:szCs w:val="24"/>
        </w:rPr>
        <w:t>Μπαρόζο</w:t>
      </w:r>
      <w:proofErr w:type="spellEnd"/>
      <w:r>
        <w:rPr>
          <w:rFonts w:eastAsia="Times New Roman"/>
          <w:szCs w:val="24"/>
        </w:rPr>
        <w:t xml:space="preserve">; </w:t>
      </w:r>
    </w:p>
    <w:p w14:paraId="18B51355" w14:textId="77777777" w:rsidR="003250C9" w:rsidRDefault="00D334B4">
      <w:pPr>
        <w:spacing w:line="600" w:lineRule="auto"/>
        <w:ind w:firstLine="720"/>
        <w:jc w:val="both"/>
        <w:rPr>
          <w:rFonts w:eastAsia="Times New Roman"/>
          <w:szCs w:val="24"/>
        </w:rPr>
      </w:pPr>
      <w:r>
        <w:rPr>
          <w:rFonts w:eastAsia="Times New Roman"/>
          <w:szCs w:val="24"/>
        </w:rPr>
        <w:t xml:space="preserve">Κερδίζει συνεχώς και στην Ελλάδα και σε ευρωπαϊκό επίπεδο και διεθνώς έδαφος </w:t>
      </w:r>
      <w:r>
        <w:rPr>
          <w:rFonts w:eastAsia="Times New Roman"/>
          <w:szCs w:val="24"/>
        </w:rPr>
        <w:t>το θέμα αυτό της σύγκρουσης συμφερόντων και πολύ καλά κάνει το νομοσχέδιο και το φέρνει σήμερα.</w:t>
      </w:r>
    </w:p>
    <w:p w14:paraId="18B51356" w14:textId="77777777" w:rsidR="003250C9" w:rsidRDefault="00D334B4">
      <w:pPr>
        <w:spacing w:line="600" w:lineRule="auto"/>
        <w:ind w:firstLine="720"/>
        <w:jc w:val="both"/>
        <w:rPr>
          <w:rFonts w:eastAsia="Times New Roman"/>
          <w:szCs w:val="24"/>
        </w:rPr>
      </w:pPr>
      <w:r>
        <w:rPr>
          <w:rFonts w:eastAsia="Times New Roman"/>
          <w:szCs w:val="24"/>
        </w:rPr>
        <w:t>Κλείνω με κάτι τελευταίο, κύριε Πρόεδρε, εάν δεν μπορούμε σήμερα να συμφωνήσουμε σε δύο πράγματα. Πρώτον: Η κακοδαιμονία της διοικητικής μηχανής στην Ελλάδα από</w:t>
      </w:r>
      <w:r>
        <w:rPr>
          <w:rFonts w:eastAsia="Times New Roman"/>
          <w:szCs w:val="24"/>
        </w:rPr>
        <w:t xml:space="preserve"> το ’50 μέχρι σήμερα. </w:t>
      </w:r>
      <w:r>
        <w:rPr>
          <w:rFonts w:eastAsia="Times New Roman"/>
          <w:szCs w:val="24"/>
        </w:rPr>
        <w:lastRenderedPageBreak/>
        <w:t xml:space="preserve">Έγιναν προσπάθειες βελτίωσης; Σαφώς. Ήταν ατελέσφορες τελικά. Έτσι απεδείχθη τουλάχιστον και σας είπα να δούμε τι αποτέλεσμα είχαν. Κανένα ουσιαστικό αποτέλεσμα. Εξαιρώ το ΑΣΕΠ. Εξαιρώ τις </w:t>
      </w:r>
      <w:r>
        <w:rPr>
          <w:rFonts w:eastAsia="Times New Roman"/>
          <w:szCs w:val="24"/>
        </w:rPr>
        <w:t xml:space="preserve">πανελλήνιες εξετάσεις </w:t>
      </w:r>
      <w:r>
        <w:rPr>
          <w:rFonts w:eastAsia="Times New Roman"/>
          <w:szCs w:val="24"/>
        </w:rPr>
        <w:t>και κάποιους άλλους θεσ</w:t>
      </w:r>
      <w:r>
        <w:rPr>
          <w:rFonts w:eastAsia="Times New Roman"/>
          <w:szCs w:val="24"/>
        </w:rPr>
        <w:t xml:space="preserve">μούς, οι οποίοι πράγματι απέδωσαν και αγκαλιάστηκαν από την ελληνική κοινωνία, γιατί εξασφάλιζαν την αξιοκρατία και την διαφάνεια. </w:t>
      </w:r>
    </w:p>
    <w:p w14:paraId="18B51357" w14:textId="77777777" w:rsidR="003250C9" w:rsidRDefault="00D334B4">
      <w:pPr>
        <w:spacing w:line="600" w:lineRule="auto"/>
        <w:ind w:firstLine="720"/>
        <w:jc w:val="both"/>
        <w:rPr>
          <w:rFonts w:eastAsia="Times New Roman"/>
          <w:szCs w:val="24"/>
        </w:rPr>
      </w:pPr>
      <w:r>
        <w:rPr>
          <w:rFonts w:eastAsia="Times New Roman"/>
          <w:szCs w:val="24"/>
        </w:rPr>
        <w:t>Πρέπει να δείτε ότι αυτό το νομοσχέδιο εδώ είναι το τέταρτο στη σειρά της παρέμβασης που κάναμε ως Κυβέρνηση ΣΥΡΙΖΑ στη διοι</w:t>
      </w:r>
      <w:r>
        <w:rPr>
          <w:rFonts w:eastAsia="Times New Roman"/>
          <w:szCs w:val="24"/>
        </w:rPr>
        <w:t xml:space="preserve">κητική κακοδαιμονία. Το πρώτο ήταν το θέμα επί πολιτικής επιστράτευσης και δικαιώματα των πολιτών απέναντι στη δημόσια διοίκηση, ήταν η ηλεκτρονική διακυβέρνηση, ήταν το </w:t>
      </w:r>
      <w:r>
        <w:rPr>
          <w:rFonts w:eastAsia="Times New Roman"/>
          <w:szCs w:val="24"/>
        </w:rPr>
        <w:t xml:space="preserve">Μητρώο </w:t>
      </w:r>
      <w:r>
        <w:rPr>
          <w:rFonts w:eastAsia="Times New Roman"/>
          <w:szCs w:val="24"/>
        </w:rPr>
        <w:t xml:space="preserve">των </w:t>
      </w:r>
      <w:r>
        <w:rPr>
          <w:rFonts w:eastAsia="Times New Roman"/>
          <w:szCs w:val="24"/>
        </w:rPr>
        <w:t>Επιτελικών Στελεχών</w:t>
      </w:r>
      <w:r>
        <w:rPr>
          <w:rFonts w:eastAsia="Times New Roman"/>
          <w:szCs w:val="24"/>
        </w:rPr>
        <w:t>, η αξιολόγηση και η επιλογή των προϊσταμένων και έρχετα</w:t>
      </w:r>
      <w:r>
        <w:rPr>
          <w:rFonts w:eastAsia="Times New Roman"/>
          <w:szCs w:val="24"/>
        </w:rPr>
        <w:t xml:space="preserve">ι αυτό σήμερα να κλειδώσει και να ακουμπήσει στα προηγούμενα νομοσχέδια. </w:t>
      </w:r>
    </w:p>
    <w:p w14:paraId="18B51358" w14:textId="77777777" w:rsidR="003250C9" w:rsidRDefault="00D334B4">
      <w:pPr>
        <w:spacing w:line="600" w:lineRule="auto"/>
        <w:ind w:firstLine="720"/>
        <w:jc w:val="both"/>
        <w:rPr>
          <w:rFonts w:eastAsia="Times New Roman"/>
          <w:szCs w:val="24"/>
        </w:rPr>
      </w:pPr>
      <w:r>
        <w:rPr>
          <w:rFonts w:eastAsia="Times New Roman"/>
          <w:szCs w:val="24"/>
        </w:rPr>
        <w:t xml:space="preserve">Μην λέτε, λοιπόν, ότι όλα γίνονται αποσπασματικά και δεν έχουν καμμία σύγκριση με τα προηγούμενα. Έχουν και </w:t>
      </w:r>
      <w:proofErr w:type="spellStart"/>
      <w:r>
        <w:rPr>
          <w:rFonts w:eastAsia="Times New Roman"/>
          <w:szCs w:val="24"/>
        </w:rPr>
        <w:t>παραέχουν</w:t>
      </w:r>
      <w:proofErr w:type="spellEnd"/>
      <w:r>
        <w:rPr>
          <w:rFonts w:eastAsia="Times New Roman"/>
          <w:szCs w:val="24"/>
        </w:rPr>
        <w:t>. Έτσι πρέπει να το δείτε και έτσι πρέπει να αντιμετωπιστεί από ό</w:t>
      </w:r>
      <w:r>
        <w:rPr>
          <w:rFonts w:eastAsia="Times New Roman"/>
          <w:szCs w:val="24"/>
        </w:rPr>
        <w:t xml:space="preserve">λους μας. </w:t>
      </w:r>
    </w:p>
    <w:p w14:paraId="18B51359"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Είναι αναγκαίο, λοιπόν, να κάνουμε βήματα στη διοικητική μηχανή. Πιστεύω ότι είναι μόνο η αρχή, τουλάχιστον από τη θητεία της κ. </w:t>
      </w:r>
      <w:proofErr w:type="spellStart"/>
      <w:r>
        <w:rPr>
          <w:rFonts w:eastAsia="Times New Roman"/>
          <w:szCs w:val="24"/>
        </w:rPr>
        <w:t>Γεροβασίλη</w:t>
      </w:r>
      <w:proofErr w:type="spellEnd"/>
      <w:r>
        <w:rPr>
          <w:rFonts w:eastAsia="Times New Roman"/>
          <w:szCs w:val="24"/>
        </w:rPr>
        <w:t xml:space="preserve"> στο Υπουργείο, γιατί έχουμε πολλά να κάνουμε και πολλά να πούμε για το </w:t>
      </w:r>
      <w:r>
        <w:rPr>
          <w:rFonts w:eastAsia="Times New Roman"/>
          <w:szCs w:val="24"/>
        </w:rPr>
        <w:t>δημόσιο</w:t>
      </w:r>
      <w:r>
        <w:rPr>
          <w:rFonts w:eastAsia="Times New Roman"/>
          <w:szCs w:val="24"/>
        </w:rPr>
        <w:t>, διότι ο ελληνικός λαός απ</w:t>
      </w:r>
      <w:r>
        <w:rPr>
          <w:rFonts w:eastAsia="Times New Roman"/>
          <w:szCs w:val="24"/>
        </w:rPr>
        <w:t xml:space="preserve">ό το </w:t>
      </w:r>
      <w:r>
        <w:rPr>
          <w:rFonts w:eastAsia="Times New Roman"/>
          <w:szCs w:val="24"/>
        </w:rPr>
        <w:t xml:space="preserve">δημόσιο </w:t>
      </w:r>
      <w:r>
        <w:rPr>
          <w:rFonts w:eastAsia="Times New Roman"/>
          <w:szCs w:val="24"/>
        </w:rPr>
        <w:t>περιμένει βελτίωση της ποιότητας παροχής υπηρεσιών.</w:t>
      </w:r>
    </w:p>
    <w:p w14:paraId="18B5135A" w14:textId="77777777" w:rsidR="003250C9" w:rsidRDefault="00D334B4">
      <w:pPr>
        <w:spacing w:line="600" w:lineRule="auto"/>
        <w:ind w:firstLine="720"/>
        <w:jc w:val="both"/>
        <w:rPr>
          <w:rFonts w:eastAsia="Times New Roman"/>
          <w:szCs w:val="24"/>
        </w:rPr>
      </w:pPr>
      <w:r>
        <w:rPr>
          <w:rFonts w:eastAsia="Times New Roman"/>
          <w:szCs w:val="24"/>
        </w:rPr>
        <w:t xml:space="preserve">Και ξέρετε κάτι; Κάναμε μια κουβέντα και έγινε πολύ λόγος: Τελικά το </w:t>
      </w:r>
      <w:r>
        <w:rPr>
          <w:rFonts w:eastAsia="Times New Roman"/>
          <w:szCs w:val="24"/>
        </w:rPr>
        <w:t xml:space="preserve">δημόσιο </w:t>
      </w:r>
      <w:r>
        <w:rPr>
          <w:rFonts w:eastAsia="Times New Roman"/>
          <w:szCs w:val="24"/>
        </w:rPr>
        <w:t xml:space="preserve">τι είναι; Είναι κακό επειδή λέτε ότι είναι </w:t>
      </w:r>
      <w:proofErr w:type="spellStart"/>
      <w:r>
        <w:rPr>
          <w:rFonts w:eastAsia="Times New Roman"/>
          <w:szCs w:val="24"/>
        </w:rPr>
        <w:t>κοστοβόρο</w:t>
      </w:r>
      <w:proofErr w:type="spellEnd"/>
      <w:r>
        <w:rPr>
          <w:rFonts w:eastAsia="Times New Roman"/>
          <w:szCs w:val="24"/>
        </w:rPr>
        <w:t xml:space="preserve"> και έχει πολύ μεγάλο αριθμό δημοσίων υπαλλήλων; Καμμία εθνική</w:t>
      </w:r>
      <w:r>
        <w:rPr>
          <w:rFonts w:eastAsia="Times New Roman"/>
          <w:szCs w:val="24"/>
        </w:rPr>
        <w:t xml:space="preserve"> ή ευρωπαϊκή ή διεθνής μελέτη δεν αποδίδει την κακοδαιμονία ούτε στον μεγάλο αριθμό των υπαλλήλων, ούτε στο </w:t>
      </w:r>
      <w:proofErr w:type="spellStart"/>
      <w:r>
        <w:rPr>
          <w:rFonts w:eastAsia="Times New Roman"/>
          <w:szCs w:val="24"/>
        </w:rPr>
        <w:t>κοστοβόρο</w:t>
      </w:r>
      <w:proofErr w:type="spellEnd"/>
      <w:r>
        <w:rPr>
          <w:rFonts w:eastAsia="Times New Roman"/>
          <w:szCs w:val="24"/>
        </w:rPr>
        <w:t xml:space="preserve"> στοιχείο</w:t>
      </w:r>
      <w:r>
        <w:rPr>
          <w:rFonts w:eastAsia="Times New Roman"/>
          <w:szCs w:val="24"/>
        </w:rPr>
        <w:t>. Ξέρετε πού το αποδίδει; Στην κακής και πολύ χαμηλής ποιότητας παροχή υπηρεσιών προς την κοινωνία και τους πολίτες και στην αναπο</w:t>
      </w:r>
      <w:r>
        <w:rPr>
          <w:rFonts w:eastAsia="Times New Roman"/>
          <w:szCs w:val="24"/>
        </w:rPr>
        <w:t>τελεσματικότητα του. Αυτά τα δύο είναι. Αυτά τα δύο, λοιπόν, καλούμαστε σήμερα να καλύψουμε και να αποκαταστήσουμε.</w:t>
      </w:r>
    </w:p>
    <w:p w14:paraId="18B5135B" w14:textId="77777777" w:rsidR="003250C9" w:rsidRDefault="00D334B4">
      <w:pPr>
        <w:spacing w:line="600" w:lineRule="auto"/>
        <w:ind w:firstLine="720"/>
        <w:jc w:val="center"/>
        <w:rPr>
          <w:rFonts w:eastAsia="Times New Roman"/>
          <w:szCs w:val="24"/>
        </w:rPr>
      </w:pPr>
      <w:r>
        <w:rPr>
          <w:rFonts w:eastAsia="Times New Roman" w:cs="Times New Roman"/>
          <w:szCs w:val="24"/>
        </w:rPr>
        <w:t>(Χειροκροτήματα από την πτέρυγα του ΣΥΡΙΖΑ)</w:t>
      </w:r>
    </w:p>
    <w:p w14:paraId="18B5135C"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Καλώς, κύριε </w:t>
      </w:r>
      <w:proofErr w:type="spellStart"/>
      <w:r>
        <w:rPr>
          <w:rFonts w:eastAsia="Times New Roman" w:cs="Times New Roman"/>
          <w:szCs w:val="24"/>
        </w:rPr>
        <w:t>Λάππα</w:t>
      </w:r>
      <w:proofErr w:type="spellEnd"/>
      <w:r>
        <w:rPr>
          <w:rFonts w:eastAsia="Times New Roman" w:cs="Times New Roman"/>
          <w:szCs w:val="24"/>
        </w:rPr>
        <w:t>. Ευχαριστούμε.</w:t>
      </w:r>
    </w:p>
    <w:p w14:paraId="18B5135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Πριν δώσω τον λόγο στον κ. </w:t>
      </w:r>
      <w:r>
        <w:rPr>
          <w:rFonts w:eastAsia="Times New Roman" w:cs="Times New Roman"/>
          <w:szCs w:val="24"/>
        </w:rPr>
        <w:t>Ακριώτη από τον ΣΥΡΙΖΑ, θα ήθελα να πω ότι, όπως είχαμε συνεννοηθεί και πριν, θα τελειώναμε τη σημερινή συνεδρίαση στον κ. Κυριαζίδη. Επειδή ο κ. Φωτήλας θα ήταν ο πρώτος ομιλητής αύριο και επειδή αύριο έχει μια ανειλημμένη υποχρέωση, κάτι έκτακτο του συνέ</w:t>
      </w:r>
      <w:r>
        <w:rPr>
          <w:rFonts w:eastAsia="Times New Roman" w:cs="Times New Roman"/>
          <w:szCs w:val="24"/>
        </w:rPr>
        <w:t>βη, ζήτησε να μιλήσει απόψε, οπότε θα κλείσουμε τη σημερινή συνεδρίαση με τον κ. Φωτήλα. Προστίθεται, δηλαδή, ένας ακόμη ομιλητής.</w:t>
      </w:r>
    </w:p>
    <w:p w14:paraId="18B5135E" w14:textId="77777777" w:rsidR="003250C9" w:rsidRDefault="00D334B4">
      <w:pPr>
        <w:spacing w:line="600" w:lineRule="auto"/>
        <w:ind w:firstLine="720"/>
        <w:jc w:val="both"/>
        <w:rPr>
          <w:rFonts w:eastAsia="Times New Roman"/>
          <w:szCs w:val="24"/>
        </w:rPr>
      </w:pPr>
      <w:r>
        <w:rPr>
          <w:rFonts w:eastAsia="Times New Roman" w:cs="Times New Roman"/>
          <w:szCs w:val="24"/>
        </w:rPr>
        <w:t>Ορίστε, κύριε Ακριώτη, έχετε τον λόγο.</w:t>
      </w:r>
    </w:p>
    <w:p w14:paraId="18B5135F" w14:textId="77777777" w:rsidR="003250C9" w:rsidRDefault="00D334B4">
      <w:pPr>
        <w:spacing w:line="600" w:lineRule="auto"/>
        <w:ind w:firstLine="720"/>
        <w:jc w:val="both"/>
        <w:rPr>
          <w:rFonts w:eastAsia="Times New Roman"/>
          <w:szCs w:val="24"/>
        </w:rPr>
      </w:pPr>
      <w:r>
        <w:rPr>
          <w:rFonts w:eastAsia="Times New Roman"/>
          <w:b/>
          <w:szCs w:val="24"/>
        </w:rPr>
        <w:t xml:space="preserve">ΓΕΩΡΓΙΟΣ ΑΚΡΙΩΤΗΣ: </w:t>
      </w:r>
      <w:r>
        <w:rPr>
          <w:rFonts w:eastAsia="Times New Roman"/>
          <w:szCs w:val="24"/>
        </w:rPr>
        <w:t>Κυρίες και κύριοι συνάδελφοι, αξιοκρατία, ισότητα, διαφάνεια, εθελο</w:t>
      </w:r>
      <w:r>
        <w:rPr>
          <w:rFonts w:eastAsia="Times New Roman"/>
          <w:szCs w:val="24"/>
        </w:rPr>
        <w:t xml:space="preserve">ύσιος χαρακτήρας, αυτές είναι οι γενικές αρχές που διέπουν το νέο σύστημα κινητικότητας στο </w:t>
      </w:r>
      <w:r>
        <w:rPr>
          <w:rFonts w:eastAsia="Times New Roman"/>
          <w:szCs w:val="24"/>
        </w:rPr>
        <w:t>δημόσιο</w:t>
      </w:r>
      <w:r>
        <w:rPr>
          <w:rFonts w:eastAsia="Times New Roman"/>
          <w:szCs w:val="24"/>
        </w:rPr>
        <w:t>.</w:t>
      </w:r>
    </w:p>
    <w:p w14:paraId="18B51360" w14:textId="77777777" w:rsidR="003250C9" w:rsidRDefault="00D334B4">
      <w:pPr>
        <w:spacing w:line="600" w:lineRule="auto"/>
        <w:ind w:firstLine="720"/>
        <w:jc w:val="both"/>
        <w:rPr>
          <w:rFonts w:eastAsia="Times New Roman"/>
          <w:szCs w:val="24"/>
        </w:rPr>
      </w:pPr>
      <w:r>
        <w:rPr>
          <w:rFonts w:eastAsia="Times New Roman"/>
          <w:szCs w:val="24"/>
        </w:rPr>
        <w:lastRenderedPageBreak/>
        <w:t>Κύριοι συνάδελφοι, απορρίπτω την κατάχρηση της παρελθοντολογίας ως υπεκφυγή, αποπροσανατολισμό και καταφύγιο εκείνου που δεν έχει να πει τίποτα για το παρό</w:t>
      </w:r>
      <w:r>
        <w:rPr>
          <w:rFonts w:eastAsia="Times New Roman"/>
          <w:szCs w:val="24"/>
        </w:rPr>
        <w:t>ν και για το μέλλον. Όμως, η λελογισμένη καταφυγή στο παρελθόν μπορεί να αποβεί χρήσιμη, μπορεί να διαφωτίσει το παρόν και μπορεί επίσης να αποκαλύψει το μέγεθος της πολιτικής υποκρισίας και του πολιτικού θράσους που διαπνέει τις τοποθετήσεις της σημερινής</w:t>
      </w:r>
      <w:r>
        <w:rPr>
          <w:rFonts w:eastAsia="Times New Roman"/>
          <w:szCs w:val="24"/>
        </w:rPr>
        <w:t xml:space="preserve"> Αξιωματικής Αντιπολίτευσης.</w:t>
      </w:r>
    </w:p>
    <w:p w14:paraId="18B51361" w14:textId="77777777" w:rsidR="003250C9" w:rsidRDefault="00D334B4">
      <w:pPr>
        <w:spacing w:line="600" w:lineRule="auto"/>
        <w:ind w:firstLine="720"/>
        <w:jc w:val="both"/>
        <w:rPr>
          <w:rFonts w:eastAsia="Times New Roman"/>
          <w:szCs w:val="24"/>
        </w:rPr>
      </w:pPr>
      <w:r>
        <w:rPr>
          <w:rFonts w:eastAsia="Times New Roman"/>
          <w:szCs w:val="24"/>
        </w:rPr>
        <w:t xml:space="preserve">Θα υποκύψω, λοιπόν, στον πειρασμό. Αναφέρομαι στο πολύ πρόσφατο παρελθόν και στο διαβόητο σύστημα αξιολόγησης του κ. Μητσοτάκη, που για καλή τύχη των εργαζομένων στη </w:t>
      </w:r>
      <w:r>
        <w:rPr>
          <w:rFonts w:eastAsia="Times New Roman"/>
          <w:szCs w:val="24"/>
        </w:rPr>
        <w:t xml:space="preserve">δημόσια διοίκηση </w:t>
      </w:r>
      <w:r>
        <w:rPr>
          <w:rFonts w:eastAsia="Times New Roman"/>
          <w:szCs w:val="24"/>
        </w:rPr>
        <w:t>δεν πρόλαβε να εφαρμόσει ως Υπουργός Διοικητ</w:t>
      </w:r>
      <w:r>
        <w:rPr>
          <w:rFonts w:eastAsia="Times New Roman"/>
          <w:szCs w:val="24"/>
        </w:rPr>
        <w:t>ικής Μεταρρύθμισης.</w:t>
      </w:r>
    </w:p>
    <w:p w14:paraId="18B51362" w14:textId="77777777" w:rsidR="003250C9" w:rsidRDefault="00D334B4">
      <w:pPr>
        <w:spacing w:line="600" w:lineRule="auto"/>
        <w:jc w:val="both"/>
        <w:rPr>
          <w:rFonts w:eastAsia="Times New Roman" w:cs="Times New Roman"/>
          <w:szCs w:val="24"/>
        </w:rPr>
      </w:pPr>
      <w:r>
        <w:rPr>
          <w:rFonts w:eastAsia="Times New Roman" w:cs="Times New Roman"/>
          <w:szCs w:val="24"/>
        </w:rPr>
        <w:tab/>
        <w:t>Ο εκδικητικός και εντελώς άδικος τρόπος λειτουργίας του απέναντι στους υπαλλήλους που υποχρεωτικά έπρεπε να λάβουν χαμηλό βαθμό, όχι γιατί δεν απέδιδαν στην εργασία τους αλλά γιατί έτσι είχε ορίσει ο νομοθέτης, αποτελεί μνημείο αναλγησ</w:t>
      </w:r>
      <w:r>
        <w:rPr>
          <w:rFonts w:eastAsia="Times New Roman" w:cs="Times New Roman"/>
          <w:szCs w:val="24"/>
        </w:rPr>
        <w:t xml:space="preserve">ίας, κυνισμού και εξωφρενικής αυθαιρεσίας. </w:t>
      </w:r>
    </w:p>
    <w:p w14:paraId="18B5136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Όλοι μας το γνωρίζουμε, τα μόνο κριτήρια για την επιλογή προσώπων σε θέσεις ευθύνης από τον </w:t>
      </w:r>
      <w:r>
        <w:rPr>
          <w:rFonts w:eastAsia="Times New Roman" w:cs="Times New Roman"/>
          <w:szCs w:val="24"/>
        </w:rPr>
        <w:t xml:space="preserve">τμηματάρχη </w:t>
      </w:r>
      <w:r>
        <w:rPr>
          <w:rFonts w:eastAsia="Times New Roman" w:cs="Times New Roman"/>
          <w:szCs w:val="24"/>
        </w:rPr>
        <w:t xml:space="preserve">έως τον </w:t>
      </w:r>
      <w:r>
        <w:rPr>
          <w:rFonts w:eastAsia="Times New Roman" w:cs="Times New Roman"/>
          <w:szCs w:val="24"/>
        </w:rPr>
        <w:t xml:space="preserve">γενικό γραμματέα </w:t>
      </w:r>
      <w:r>
        <w:rPr>
          <w:rFonts w:eastAsia="Times New Roman" w:cs="Times New Roman"/>
          <w:szCs w:val="24"/>
        </w:rPr>
        <w:t>Υπουργείου, ήταν η κομματική ταυτότητα και τα πολιτικά φρονήματα με ελάχιστες βέβαια</w:t>
      </w:r>
      <w:r>
        <w:rPr>
          <w:rFonts w:eastAsia="Times New Roman" w:cs="Times New Roman"/>
          <w:szCs w:val="24"/>
        </w:rPr>
        <w:t xml:space="preserve"> εξαιρέσεις σαν στάχτη στα μάτια. </w:t>
      </w:r>
    </w:p>
    <w:p w14:paraId="18B5136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ερωτώ, αγαπητές και αγαπητοί συνάδελφοι: Πόσες φορές όλοι μας δεν έχουμε δεχθεί πολίτες που ζητούν να μετατεθούν είτε κοντά στο σπίτι τους για λόγους οικονομικούς και οικογενειακούς είτε σε άλλη υπηρεσία για λόγους επ</w:t>
      </w:r>
      <w:r>
        <w:rPr>
          <w:rFonts w:eastAsia="Times New Roman" w:cs="Times New Roman"/>
          <w:szCs w:val="24"/>
        </w:rPr>
        <w:t xml:space="preserve">αγγελματικής ανέλιξης; </w:t>
      </w:r>
    </w:p>
    <w:p w14:paraId="18B5136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Πόσες εργατοώρες χάνονται για την ολοκλήρωση υποθέσεων μετάταξης από Υπουργείο σε Υπουργείο και πόσες υπογραφές απαιτούνται πριν η τελική απόφαση καταλήξει σε ΦΕΚ; </w:t>
      </w:r>
    </w:p>
    <w:p w14:paraId="18B5136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Έχει υπολογίσει κάποιος από εμάς, ποιο είναι το κόστος με όρους δημ</w:t>
      </w:r>
      <w:r>
        <w:rPr>
          <w:rFonts w:eastAsia="Times New Roman" w:cs="Times New Roman"/>
          <w:szCs w:val="24"/>
        </w:rPr>
        <w:t xml:space="preserve">οσίου χρήματος για την ολοκλήρωση μιας και μόνο μετάταξης; </w:t>
      </w:r>
    </w:p>
    <w:p w14:paraId="18B5136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Αυτό που απουσίαζε όλα τα προηγούμενα χρόνια από τη δημόσια διοίκηση, αγαπητές και αγαπητοί συνάδελφοι, ήταν μια σειρά από ολοκληρωμένες νομοθετικές μεταρρυθμίσεις που να δίνουν απαντήσεις στη σύγ</w:t>
      </w:r>
      <w:r>
        <w:rPr>
          <w:rFonts w:eastAsia="Times New Roman" w:cs="Times New Roman"/>
          <w:szCs w:val="24"/>
        </w:rPr>
        <w:t xml:space="preserve">χρονη ανάγκη των πολιτών για άμεση εξυπηρέτηση και διαφάνεια από μια υπηρεσία και στον υπάλληλο για αξιοκρατική και δίκαιη αξιολόγηση και εξέλιξη χωρίς να είναι δέσμιος της υπηρεσίας όπου προσλήφθηκε. </w:t>
      </w:r>
    </w:p>
    <w:p w14:paraId="18B5136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σημερινό νομοσχέδιο για την κινητικότητα αποτελεί έ</w:t>
      </w:r>
      <w:r>
        <w:rPr>
          <w:rFonts w:eastAsia="Times New Roman" w:cs="Times New Roman"/>
          <w:szCs w:val="24"/>
        </w:rPr>
        <w:t xml:space="preserve">να μόνο από τα εργαλεία για την καλύτερη στελέχωση του δημόσιου τομέα. Έρχεται δε να προστεθεί στο μόλις προ ολίγων μηνών </w:t>
      </w:r>
      <w:proofErr w:type="spellStart"/>
      <w:r>
        <w:rPr>
          <w:rFonts w:eastAsia="Times New Roman" w:cs="Times New Roman"/>
          <w:szCs w:val="24"/>
        </w:rPr>
        <w:t>ψηφισθέν</w:t>
      </w:r>
      <w:proofErr w:type="spellEnd"/>
      <w:r>
        <w:rPr>
          <w:rFonts w:eastAsia="Times New Roman" w:cs="Times New Roman"/>
          <w:szCs w:val="24"/>
        </w:rPr>
        <w:t xml:space="preserve"> Εθνικό Μητρώο Επιτελικών Στελεχών Δημόσιας Διοίκησης. </w:t>
      </w:r>
    </w:p>
    <w:p w14:paraId="18B5136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αυτά τα νομοθετήματα και με άλλες δύο νομοθετικές παρεμβάσεις που β</w:t>
      </w:r>
      <w:r>
        <w:rPr>
          <w:rFonts w:eastAsia="Times New Roman" w:cs="Times New Roman"/>
          <w:szCs w:val="24"/>
        </w:rPr>
        <w:t xml:space="preserve">ρίσκονται σε εξέλιξη -το </w:t>
      </w:r>
      <w:proofErr w:type="spellStart"/>
      <w:r>
        <w:rPr>
          <w:rFonts w:eastAsia="Times New Roman" w:cs="Times New Roman"/>
          <w:szCs w:val="24"/>
        </w:rPr>
        <w:t>κλαδολόγιο</w:t>
      </w:r>
      <w:proofErr w:type="spellEnd"/>
      <w:r>
        <w:rPr>
          <w:rFonts w:eastAsia="Times New Roman" w:cs="Times New Roman"/>
          <w:szCs w:val="24"/>
        </w:rPr>
        <w:t xml:space="preserve"> και τα ψηφιακά οργανογράμματα- η Κυβέρνηση απαλλάσσει τη δημόσια διοίκηση από τις υφιστάμενες παθογένειες, ενώ ταυτόχρονα την αναδιοργανώνει εκσυγχρονίζοντάς την με τα εξής: Το νέο </w:t>
      </w:r>
      <w:r>
        <w:rPr>
          <w:rFonts w:eastAsia="Times New Roman" w:cs="Times New Roman"/>
          <w:szCs w:val="24"/>
        </w:rPr>
        <w:lastRenderedPageBreak/>
        <w:t>σύστημα αξιολόγησης, που δεν λειτουργεί</w:t>
      </w:r>
      <w:r>
        <w:rPr>
          <w:rFonts w:eastAsia="Times New Roman" w:cs="Times New Roman"/>
          <w:szCs w:val="24"/>
        </w:rPr>
        <w:t xml:space="preserve"> εκδικητικά προς τους δημόσιους υπαλλήλους αλλά τους δίνει κίνητρα για τη βελτίωσή τους. Το νέο σύστημα προαγωγών και επιλογής προϊσταμένων που έρχεται να καλύψει ένα μεγάλο κενό και να προσδώσει τη διαφάνεια, την αξιοκρατία και την αποτελεσματικότητα, που</w:t>
      </w:r>
      <w:r>
        <w:rPr>
          <w:rFonts w:eastAsia="Times New Roman" w:cs="Times New Roman"/>
          <w:szCs w:val="24"/>
        </w:rPr>
        <w:t xml:space="preserve"> έλειπαν όλα αυτά τα χρόνια από τη δημόσια διοίκηση. Σε συνδυασμό με την αλλαγή του </w:t>
      </w:r>
      <w:proofErr w:type="spellStart"/>
      <w:r>
        <w:rPr>
          <w:rFonts w:eastAsia="Times New Roman" w:cs="Times New Roman"/>
          <w:szCs w:val="24"/>
        </w:rPr>
        <w:t>κλαδολογίου</w:t>
      </w:r>
      <w:proofErr w:type="spellEnd"/>
      <w:r>
        <w:rPr>
          <w:rFonts w:eastAsia="Times New Roman" w:cs="Times New Roman"/>
          <w:szCs w:val="24"/>
        </w:rPr>
        <w:t xml:space="preserve"> και τα ψηφιακά οργανογράμματα συγκροτούν τον πυρήνα του εκσυγχρονισμού και της διαφάνειας στον δημόσιο τομέα. </w:t>
      </w:r>
    </w:p>
    <w:p w14:paraId="18B5136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Χάρη στα ψηφιακά οργανογράμματα, η δομή της κάθε </w:t>
      </w:r>
      <w:r>
        <w:rPr>
          <w:rFonts w:eastAsia="Times New Roman" w:cs="Times New Roman"/>
          <w:szCs w:val="24"/>
        </w:rPr>
        <w:t xml:space="preserve">υπηρεσίας, οι οργανικές θέσεις των υπαλλήλων που την απαρτίζουν, οι κενές θέσεις που πρέπει να καλυφθούν, αλλά και οι ειδικότητες που την στελεχώνουν με το περίγραμμα της κάθε θέσης εργασίας, θα αναρτώνται στους κεντρικούς </w:t>
      </w:r>
      <w:proofErr w:type="spellStart"/>
      <w:r>
        <w:rPr>
          <w:rFonts w:eastAsia="Times New Roman" w:cs="Times New Roman"/>
          <w:szCs w:val="24"/>
        </w:rPr>
        <w:t>ιστότοπους</w:t>
      </w:r>
      <w:proofErr w:type="spellEnd"/>
      <w:r>
        <w:rPr>
          <w:rFonts w:eastAsia="Times New Roman" w:cs="Times New Roman"/>
          <w:szCs w:val="24"/>
        </w:rPr>
        <w:t xml:space="preserve"> των υπηρεσιών και θα ε</w:t>
      </w:r>
      <w:r>
        <w:rPr>
          <w:rFonts w:eastAsia="Times New Roman" w:cs="Times New Roman"/>
          <w:szCs w:val="24"/>
        </w:rPr>
        <w:t xml:space="preserve">ίναι ανά πάσα στιγμή </w:t>
      </w:r>
      <w:proofErr w:type="spellStart"/>
      <w:r>
        <w:rPr>
          <w:rFonts w:eastAsia="Times New Roman" w:cs="Times New Roman"/>
          <w:szCs w:val="24"/>
        </w:rPr>
        <w:t>προσβάσιμες</w:t>
      </w:r>
      <w:proofErr w:type="spellEnd"/>
      <w:r>
        <w:rPr>
          <w:rFonts w:eastAsia="Times New Roman" w:cs="Times New Roman"/>
          <w:szCs w:val="24"/>
        </w:rPr>
        <w:t xml:space="preserve"> από κάθε ενδιαφερόμενο. </w:t>
      </w:r>
    </w:p>
    <w:p w14:paraId="18B5136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Για πρώτη φορά οι μετατάξεις υπαλλήλων θα γίνονται με γνώμονα τη βέλτιστη αξιοποίηση και την ορθολογική κατανομή του ανθρώπινου δυναμικού στις δημόσιες υπηρεσίες. Η εύρυθμη λειτουργία των υπηρεσιών </w:t>
      </w:r>
      <w:r>
        <w:rPr>
          <w:rFonts w:eastAsia="Times New Roman" w:cs="Times New Roman"/>
          <w:szCs w:val="24"/>
        </w:rPr>
        <w:t xml:space="preserve">κατά την περίοδο μετάβασης στο νέο σύστημα διασφαλίζεται απόλυτα και οι υπάλληλοι δεν αιφνιδιάζονται. </w:t>
      </w:r>
    </w:p>
    <w:p w14:paraId="18B5136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Για πρώτη φορά λαμβάνονται υπ’ </w:t>
      </w:r>
      <w:proofErr w:type="spellStart"/>
      <w:r>
        <w:rPr>
          <w:rFonts w:eastAsia="Times New Roman" w:cs="Times New Roman"/>
          <w:szCs w:val="24"/>
        </w:rPr>
        <w:t>όψιν</w:t>
      </w:r>
      <w:proofErr w:type="spellEnd"/>
      <w:r>
        <w:rPr>
          <w:rFonts w:eastAsia="Times New Roman" w:cs="Times New Roman"/>
          <w:szCs w:val="24"/>
        </w:rPr>
        <w:t xml:space="preserve"> σημαντικές κινητικές παράμετροι όπως η μετακίνηση υπαλλήλων στον τόπο συμφερόντων τους, βάσει οικογενειακών ιδιωτικών</w:t>
      </w:r>
      <w:r>
        <w:rPr>
          <w:rFonts w:eastAsia="Times New Roman" w:cs="Times New Roman"/>
          <w:szCs w:val="24"/>
        </w:rPr>
        <w:t xml:space="preserve"> αναγκών, επιλογές και ανάγκες που έχουν ενταθεί λόγω της κρίσης. Για πρώτη φορά η μετακίνηση των υπαλλήλων στον τόπο συμφερόντων τους δεν θα προκύπτει μέσα από πελατειακά δίκτυα και αδιαφανείς διαδικασίες, όπως συνηθιζόταν, καθώς θα υπάρχει συνεχής ροή στ</w:t>
      </w:r>
      <w:r>
        <w:rPr>
          <w:rFonts w:eastAsia="Times New Roman" w:cs="Times New Roman"/>
          <w:szCs w:val="24"/>
        </w:rPr>
        <w:t>ην προκήρυξη θέσεων σε υπηρεσίες πανελλαδικά και μάλιστα το εφαρμόζει σε τρεις κύκλους κάθε έτους. Για πρώτη φορά λαμβάνεται μέριμνα για συνυπηρέτηση συζύγων που υπηρετούν σε οποιαδήποτε δημόσια υπηρεσία, ακόμα κι αν κανένας από τους δύο δεν είναι ένστολος</w:t>
      </w:r>
      <w:r>
        <w:rPr>
          <w:rFonts w:eastAsia="Times New Roman" w:cs="Times New Roman"/>
          <w:szCs w:val="24"/>
        </w:rPr>
        <w:t xml:space="preserve">. Για πρώτη φορά εφαρμόζεται η διαδικασία συγκριτικής αξιολόγησης των υποψηφίων που αιτούνται την </w:t>
      </w:r>
      <w:r>
        <w:rPr>
          <w:rFonts w:eastAsia="Times New Roman" w:cs="Times New Roman"/>
          <w:szCs w:val="24"/>
        </w:rPr>
        <w:lastRenderedPageBreak/>
        <w:t>ίδια θέση, έτσι κατοχυρώνεται η ουσιαστική αντιστοίχιση ανάμεσα στις δυνατότητες του υπαλλήλου και τις απαιτήσεις της οργανικής θέσης, χωρίς άλλες διαμεσολαβή</w:t>
      </w:r>
      <w:r>
        <w:rPr>
          <w:rFonts w:eastAsia="Times New Roman" w:cs="Times New Roman"/>
          <w:szCs w:val="24"/>
        </w:rPr>
        <w:t xml:space="preserve">σεις. </w:t>
      </w:r>
    </w:p>
    <w:p w14:paraId="18B5136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Τα κριτήρια αξιολόγησης των υποψηφίων είναι τα εξής: η συνάφεια των τυπικών και ουσιαστικών τους προσόντων με τη θέση που διεκδικούν, οι εκθέσεις αξιολόγησής τους, η εμπειρία τους σε συναφές αντικείμενο και κάθε στοιχείο του προσωπικού τους μητρώου </w:t>
      </w:r>
      <w:r>
        <w:rPr>
          <w:rFonts w:eastAsia="Times New Roman" w:cs="Times New Roman"/>
          <w:szCs w:val="24"/>
        </w:rPr>
        <w:t xml:space="preserve">που τεκμηριώνει την </w:t>
      </w:r>
      <w:proofErr w:type="spellStart"/>
      <w:r>
        <w:rPr>
          <w:rFonts w:eastAsia="Times New Roman" w:cs="Times New Roman"/>
          <w:szCs w:val="24"/>
        </w:rPr>
        <w:t>καταλληλότητά</w:t>
      </w:r>
      <w:proofErr w:type="spellEnd"/>
      <w:r>
        <w:rPr>
          <w:rFonts w:eastAsia="Times New Roman" w:cs="Times New Roman"/>
          <w:szCs w:val="24"/>
        </w:rPr>
        <w:t xml:space="preserve"> τους. </w:t>
      </w:r>
    </w:p>
    <w:p w14:paraId="18B5136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Η Κεντρική Επιτροπή Κινητικότητας θα μπορεί να κάνει ανακατανομή προσωπικού από φορείς που έχουν περίσσεια προς φορείς που έχουν ανάγκες. </w:t>
      </w:r>
    </w:p>
    <w:p w14:paraId="18B5136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Όμως, οι καινοτομίες του συγκεκριμένου νομοσχεδίου δεν σταματούν εδώ. </w:t>
      </w:r>
    </w:p>
    <w:p w14:paraId="18B51370" w14:textId="77777777" w:rsidR="003250C9" w:rsidRDefault="00D334B4">
      <w:pPr>
        <w:spacing w:line="600" w:lineRule="auto"/>
        <w:ind w:firstLine="720"/>
        <w:jc w:val="both"/>
        <w:rPr>
          <w:rFonts w:eastAsia="Times New Roman"/>
          <w:szCs w:val="24"/>
        </w:rPr>
      </w:pPr>
      <w:r>
        <w:rPr>
          <w:rFonts w:eastAsia="Times New Roman"/>
          <w:szCs w:val="24"/>
        </w:rPr>
        <w:t xml:space="preserve">Παρά </w:t>
      </w:r>
      <w:r>
        <w:rPr>
          <w:rFonts w:eastAsia="Times New Roman"/>
          <w:szCs w:val="24"/>
        </w:rPr>
        <w:t>το γεγονός ότι από το 2001 εφαρμόζεται το νομοσχέδιο για την ηλεκτρονική υπογραφή και από το 2011 το νομοσχέδιο για την ηλεκτρονική διακυβέρνηση, μέχρι σήμερα κα</w:t>
      </w:r>
      <w:r>
        <w:rPr>
          <w:rFonts w:eastAsia="Times New Roman"/>
          <w:szCs w:val="24"/>
        </w:rPr>
        <w:t>μ</w:t>
      </w:r>
      <w:r>
        <w:rPr>
          <w:rFonts w:eastAsia="Times New Roman"/>
          <w:szCs w:val="24"/>
        </w:rPr>
        <w:t>μία κυβέρνηση δεν έχει φροντίσει να θεσπίσει το απαιτούμενο νομικό πλαίσιο ώστε η έκδοση και η</w:t>
      </w:r>
      <w:r>
        <w:rPr>
          <w:rFonts w:eastAsia="Times New Roman"/>
          <w:szCs w:val="24"/>
        </w:rPr>
        <w:t xml:space="preserve"> διαχείριση των αποφάσεων </w:t>
      </w:r>
      <w:r>
        <w:rPr>
          <w:rFonts w:eastAsia="Times New Roman"/>
          <w:szCs w:val="24"/>
        </w:rPr>
        <w:lastRenderedPageBreak/>
        <w:t xml:space="preserve">και των πράξεων της διοίκησης να πραγματοποιείται υποχρεωτικά με ηλεκτρονικό τρόπο μεταξύ των φορέων του δημοσίου. </w:t>
      </w:r>
    </w:p>
    <w:p w14:paraId="18B51371" w14:textId="77777777" w:rsidR="003250C9" w:rsidRDefault="00D334B4">
      <w:pPr>
        <w:spacing w:line="600" w:lineRule="auto"/>
        <w:ind w:firstLine="720"/>
        <w:jc w:val="both"/>
        <w:rPr>
          <w:rFonts w:eastAsia="Times New Roman"/>
          <w:szCs w:val="24"/>
        </w:rPr>
      </w:pPr>
      <w:r>
        <w:rPr>
          <w:rFonts w:eastAsia="Times New Roman"/>
          <w:szCs w:val="24"/>
        </w:rPr>
        <w:t>Με την εφαρμογή αυτού του νόμου και βάση της σχετικής μελέτης του 2014 επιτυγχάνεται σημαντικότερη δημοσιονομική ε</w:t>
      </w:r>
      <w:r>
        <w:rPr>
          <w:rFonts w:eastAsia="Times New Roman"/>
          <w:szCs w:val="24"/>
        </w:rPr>
        <w:t>ξοικονόμηση της τάξης των 400 εκατομμυρίων ευρώ κατ’ έτος. Εάν κανείς λάβει υπ</w:t>
      </w:r>
      <w:r>
        <w:rPr>
          <w:rFonts w:eastAsia="Times New Roman"/>
          <w:szCs w:val="24"/>
        </w:rPr>
        <w:t xml:space="preserve">’ </w:t>
      </w:r>
      <w:proofErr w:type="spellStart"/>
      <w:r>
        <w:rPr>
          <w:rFonts w:eastAsia="Times New Roman"/>
          <w:szCs w:val="24"/>
        </w:rPr>
        <w:t>όψιν</w:t>
      </w:r>
      <w:proofErr w:type="spellEnd"/>
      <w:r>
        <w:rPr>
          <w:rFonts w:eastAsia="Times New Roman"/>
          <w:szCs w:val="24"/>
        </w:rPr>
        <w:t xml:space="preserve"> </w:t>
      </w:r>
      <w:r>
        <w:rPr>
          <w:rFonts w:eastAsia="Times New Roman"/>
          <w:szCs w:val="24"/>
        </w:rPr>
        <w:t>του ότι από το 2001 μέχρι και σήμερα το ελληνικό δημόσιο συνεχίζει να εκδίδει και να διακινεί τα έντυπα σε έντυπη μορφή, αντιλαμβάνεται αμέσως την κατασπατάληση πολλών δισ</w:t>
      </w:r>
      <w:r>
        <w:rPr>
          <w:rFonts w:eastAsia="Times New Roman"/>
          <w:szCs w:val="24"/>
        </w:rPr>
        <w:t>εκατομμυρίων ευρώ που θα μπορούσαν να είχαν εξοικονομηθεί.</w:t>
      </w:r>
    </w:p>
    <w:p w14:paraId="18B51372" w14:textId="77777777" w:rsidR="003250C9" w:rsidRDefault="00D334B4">
      <w:pPr>
        <w:spacing w:line="600" w:lineRule="auto"/>
        <w:ind w:firstLine="720"/>
        <w:jc w:val="both"/>
        <w:rPr>
          <w:rFonts w:eastAsia="Times New Roman"/>
          <w:szCs w:val="24"/>
        </w:rPr>
      </w:pPr>
      <w:r>
        <w:rPr>
          <w:rFonts w:eastAsia="Times New Roman"/>
          <w:szCs w:val="24"/>
        </w:rPr>
        <w:t>Αγαπητές και αγαπητοί συνάδελφοι, κλείνοντας θέλω να τονίσω μια πολύ σημαντική διάταξη που ψηφίζεται μέσα στο παρόν νομοσχέδιο και αφορά την οριστική λύση που έρχεται να δώσει μετά από πολλά χρόνια</w:t>
      </w:r>
      <w:r>
        <w:rPr>
          <w:rFonts w:eastAsia="Times New Roman"/>
          <w:szCs w:val="24"/>
        </w:rPr>
        <w:t xml:space="preserve"> αβεβαιότητας και κούφιων υποσχέσεων από τις προηγούμενες κυβερνήσεις στους εργαζόμενους της Ηλεκτρομηχανικής Κύμης, της Μεταλλουργικής Βιομηχανίας Ηπείρου και της Ελληνικής </w:t>
      </w:r>
      <w:r>
        <w:rPr>
          <w:rFonts w:eastAsia="Times New Roman"/>
          <w:szCs w:val="24"/>
        </w:rPr>
        <w:lastRenderedPageBreak/>
        <w:t>Βιομηχανίας Οχημάτων. Συγκεκριμένα, λαμβάνεται μέριμνα έτσι ώστε εντός του λίγου δ</w:t>
      </w:r>
      <w:r>
        <w:rPr>
          <w:rFonts w:eastAsia="Times New Roman"/>
          <w:szCs w:val="24"/>
        </w:rPr>
        <w:t xml:space="preserve">ιαστήματος από τη δημοσίευση του νόμου να μπορούν αν μεταταχθούν σε φορείς του δημοσίου.  </w:t>
      </w:r>
    </w:p>
    <w:p w14:paraId="18B51373" w14:textId="77777777" w:rsidR="003250C9" w:rsidRDefault="00D334B4">
      <w:pPr>
        <w:spacing w:line="600" w:lineRule="auto"/>
        <w:ind w:firstLine="720"/>
        <w:jc w:val="both"/>
        <w:rPr>
          <w:rFonts w:eastAsia="Times New Roman"/>
          <w:szCs w:val="24"/>
        </w:rPr>
      </w:pPr>
      <w:r>
        <w:rPr>
          <w:rFonts w:eastAsia="Times New Roman"/>
          <w:szCs w:val="24"/>
        </w:rPr>
        <w:t xml:space="preserve">Αγαπητές και αγαπητοί συνάδελφοι, η Κυβέρνηση αυτή και η κοινοβουλευτική </w:t>
      </w:r>
      <w:r>
        <w:rPr>
          <w:rFonts w:eastAsia="Times New Roman"/>
          <w:szCs w:val="24"/>
        </w:rPr>
        <w:t xml:space="preserve">Πλειοψηφία </w:t>
      </w:r>
      <w:r>
        <w:rPr>
          <w:rFonts w:eastAsia="Times New Roman"/>
          <w:szCs w:val="24"/>
        </w:rPr>
        <w:t>προχωρούν ακούραστα και με βήματα γρήγορα στις μεταρρυθμίσεις, προς όφελος του δη</w:t>
      </w:r>
      <w:r>
        <w:rPr>
          <w:rFonts w:eastAsia="Times New Roman"/>
          <w:szCs w:val="24"/>
        </w:rPr>
        <w:t xml:space="preserve">μοσίου συμφέροντος και στον </w:t>
      </w:r>
      <w:proofErr w:type="spellStart"/>
      <w:r>
        <w:rPr>
          <w:rFonts w:eastAsia="Times New Roman"/>
          <w:szCs w:val="24"/>
        </w:rPr>
        <w:t>εξορθολογισμό</w:t>
      </w:r>
      <w:proofErr w:type="spellEnd"/>
      <w:r>
        <w:rPr>
          <w:rFonts w:eastAsia="Times New Roman"/>
          <w:szCs w:val="24"/>
        </w:rPr>
        <w:t xml:space="preserve"> του κράτους και των μηχανισμών του. Όσα εμπόδια και να μπουν, όση υπονόμευση κι αν επιχειρήσετε εσείς της </w:t>
      </w:r>
      <w:r>
        <w:rPr>
          <w:rFonts w:eastAsia="Times New Roman"/>
          <w:szCs w:val="24"/>
        </w:rPr>
        <w:t>Αντιπολίτευσης</w:t>
      </w:r>
      <w:r>
        <w:rPr>
          <w:rFonts w:eastAsia="Times New Roman"/>
          <w:szCs w:val="24"/>
        </w:rPr>
        <w:t xml:space="preserve">, όσα ψεύδη και προπαγάνδα κι αν μετέλθετε, όσες </w:t>
      </w:r>
      <w:r>
        <w:rPr>
          <w:rFonts w:eastAsia="Times New Roman"/>
          <w:szCs w:val="24"/>
        </w:rPr>
        <w:t xml:space="preserve">δυνάμεις κι αν κινητοποιήσετε για να ανακόψετε την πορεία αυτή, η πολυπόθητη αλλαγή στον τρόπο λειτουργίας της δημόσιας διοίκησης θα επιτευχθεί προς όφελος του λαού και του τόπου. </w:t>
      </w:r>
    </w:p>
    <w:p w14:paraId="18B51374" w14:textId="77777777" w:rsidR="003250C9" w:rsidRDefault="00D334B4">
      <w:pPr>
        <w:spacing w:line="600" w:lineRule="auto"/>
        <w:ind w:firstLine="720"/>
        <w:jc w:val="both"/>
        <w:rPr>
          <w:rFonts w:eastAsia="Times New Roman"/>
          <w:szCs w:val="24"/>
        </w:rPr>
      </w:pPr>
      <w:r>
        <w:rPr>
          <w:rFonts w:eastAsia="Times New Roman"/>
          <w:szCs w:val="24"/>
        </w:rPr>
        <w:t xml:space="preserve">Σας ευχαριστώ.  </w:t>
      </w:r>
    </w:p>
    <w:p w14:paraId="18B51375" w14:textId="77777777" w:rsidR="003250C9" w:rsidRDefault="00D334B4">
      <w:pPr>
        <w:spacing w:line="600" w:lineRule="auto"/>
        <w:ind w:firstLine="720"/>
        <w:jc w:val="center"/>
        <w:rPr>
          <w:rFonts w:eastAsia="Times New Roman"/>
          <w:szCs w:val="24"/>
        </w:rPr>
      </w:pPr>
      <w:r>
        <w:rPr>
          <w:rFonts w:eastAsia="Times New Roman"/>
          <w:szCs w:val="24"/>
        </w:rPr>
        <w:t>(Χειροκροτήματα από την πτέρυγα του ΣΥΡΙΖΑ)</w:t>
      </w:r>
    </w:p>
    <w:p w14:paraId="18B51376" w14:textId="77777777" w:rsidR="003250C9" w:rsidRDefault="00D334B4">
      <w:pPr>
        <w:spacing w:line="600" w:lineRule="auto"/>
        <w:ind w:firstLine="720"/>
        <w:jc w:val="both"/>
        <w:rPr>
          <w:rFonts w:eastAsia="Times New Roman"/>
          <w:szCs w:val="24"/>
        </w:rPr>
      </w:pPr>
      <w:r>
        <w:rPr>
          <w:rFonts w:eastAsia="Times New Roman"/>
          <w:b/>
          <w:szCs w:val="24"/>
        </w:rPr>
        <w:t>ΠΡΟΕΔΡΕΥΩΝ (Γε</w:t>
      </w:r>
      <w:r>
        <w:rPr>
          <w:rFonts w:eastAsia="Times New Roman"/>
          <w:b/>
          <w:szCs w:val="24"/>
        </w:rPr>
        <w:t xml:space="preserve">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Τον λόγο έχει ο κ. </w:t>
      </w:r>
      <w:proofErr w:type="spellStart"/>
      <w:r>
        <w:rPr>
          <w:rFonts w:eastAsia="Times New Roman"/>
          <w:szCs w:val="24"/>
        </w:rPr>
        <w:t>Πρατσόλης</w:t>
      </w:r>
      <w:proofErr w:type="spellEnd"/>
      <w:r>
        <w:rPr>
          <w:rFonts w:eastAsia="Times New Roman"/>
          <w:szCs w:val="24"/>
        </w:rPr>
        <w:t xml:space="preserve"> από τον ΣΥΡΙΖΑ.</w:t>
      </w:r>
    </w:p>
    <w:p w14:paraId="18B51377" w14:textId="77777777" w:rsidR="003250C9" w:rsidRDefault="00D334B4">
      <w:pPr>
        <w:spacing w:line="600" w:lineRule="auto"/>
        <w:ind w:firstLine="720"/>
        <w:jc w:val="both"/>
        <w:rPr>
          <w:rFonts w:eastAsia="Times New Roman"/>
          <w:szCs w:val="24"/>
        </w:rPr>
      </w:pPr>
      <w:r>
        <w:rPr>
          <w:rFonts w:eastAsia="Times New Roman"/>
          <w:b/>
          <w:szCs w:val="24"/>
        </w:rPr>
        <w:lastRenderedPageBreak/>
        <w:t xml:space="preserve">ΑΝΑΣΤΑΣΙΟΣ </w:t>
      </w:r>
      <w:r>
        <w:rPr>
          <w:rFonts w:eastAsia="Times New Roman"/>
          <w:b/>
          <w:szCs w:val="24"/>
        </w:rPr>
        <w:t xml:space="preserve">(ΤΑΣΟΣ) </w:t>
      </w:r>
      <w:r>
        <w:rPr>
          <w:rFonts w:eastAsia="Times New Roman"/>
          <w:b/>
          <w:szCs w:val="24"/>
        </w:rPr>
        <w:t xml:space="preserve">ΠΡΑΤΣΟΛΗΣ: </w:t>
      </w:r>
      <w:r>
        <w:rPr>
          <w:rFonts w:eastAsia="Times New Roman"/>
          <w:szCs w:val="24"/>
        </w:rPr>
        <w:t xml:space="preserve">Ευχαριστώ, κύριε Πρόεδρε. </w:t>
      </w:r>
    </w:p>
    <w:p w14:paraId="18B51378" w14:textId="77777777" w:rsidR="003250C9" w:rsidRDefault="00D334B4">
      <w:pPr>
        <w:spacing w:line="600" w:lineRule="auto"/>
        <w:ind w:firstLine="720"/>
        <w:jc w:val="both"/>
        <w:rPr>
          <w:rFonts w:eastAsia="Times New Roman"/>
          <w:szCs w:val="24"/>
        </w:rPr>
      </w:pPr>
      <w:r>
        <w:rPr>
          <w:rFonts w:eastAsia="Times New Roman"/>
          <w:szCs w:val="24"/>
        </w:rPr>
        <w:t>Κύριε Υπουργέ, θεωρώ και πιστεύω ότι όλοι ζούμε σε αυτή τη χώρα. Στην ελληνική πραγματικότητα των τελευταίων δεκαετιών είναι γενικά πα</w:t>
      </w:r>
      <w:r>
        <w:rPr>
          <w:rFonts w:eastAsia="Times New Roman"/>
          <w:szCs w:val="24"/>
        </w:rPr>
        <w:t xml:space="preserve">ραδεκτό ότι ο δημόσιος τομέας πάσχει. Πολλοί αναφέρονται σε παθογένειες, στρεβλώσεις, άνιση κατανομή των υπαλλήλων, παντελή έλλειψη αξιολόγησης, δομών και προσωπικού, ευνοιοκρατία και πολλά άλλα.  </w:t>
      </w:r>
    </w:p>
    <w:p w14:paraId="18B51379" w14:textId="77777777" w:rsidR="003250C9" w:rsidRDefault="00D334B4">
      <w:pPr>
        <w:spacing w:line="600" w:lineRule="auto"/>
        <w:ind w:firstLine="720"/>
        <w:jc w:val="both"/>
        <w:rPr>
          <w:rFonts w:eastAsia="Times New Roman"/>
          <w:szCs w:val="24"/>
        </w:rPr>
      </w:pPr>
      <w:r>
        <w:rPr>
          <w:rFonts w:eastAsia="Times New Roman"/>
          <w:szCs w:val="24"/>
        </w:rPr>
        <w:t>Ωστόσο, κοινό μυστικό, ανομολόγητο βέβαια, είναι και το γε</w:t>
      </w:r>
      <w:r>
        <w:rPr>
          <w:rFonts w:eastAsia="Times New Roman"/>
          <w:szCs w:val="24"/>
        </w:rPr>
        <w:t>γονός ότι όλα αυτά δεν οφείλονται, κυρίως, σε αστοχίες και παραλήψεις, αλλά σε επιλογή, μια καθοριστική επιλογή, που εξυπηρετεί χρόνια τώρα το χτίσιμο και την εδραίωση ενός ελεγχόμενου, ρουσφετολογικού μηχανισμού, ο οποίος συντηρεί και αναπαράγει ευνοημένο</w:t>
      </w:r>
      <w:r>
        <w:rPr>
          <w:rFonts w:eastAsia="Times New Roman"/>
          <w:szCs w:val="24"/>
        </w:rPr>
        <w:t>υς και απόκληρους.</w:t>
      </w:r>
    </w:p>
    <w:p w14:paraId="18B5137A" w14:textId="77777777" w:rsidR="003250C9" w:rsidRDefault="00D334B4">
      <w:pPr>
        <w:spacing w:line="600" w:lineRule="auto"/>
        <w:ind w:firstLine="720"/>
        <w:jc w:val="both"/>
        <w:rPr>
          <w:rFonts w:eastAsia="Times New Roman"/>
          <w:szCs w:val="24"/>
        </w:rPr>
      </w:pPr>
      <w:r>
        <w:rPr>
          <w:rFonts w:eastAsia="Times New Roman"/>
          <w:szCs w:val="24"/>
        </w:rPr>
        <w:lastRenderedPageBreak/>
        <w:t>Επίσης, συντηρεί, αντί να αμβλύνει, τις γραφειοκρατικές αγκυλώσεις, εμποδίζοντας τους πολίτες να έχουν αποτελεσματική πρόσβαση στις υπηρεσίες του δημοσίου. Όλη αυτή η υποκρισία λόγω σκοπιμοτήτων που χαρακτήριζε τις προηγούμενες κυβέρνηση</w:t>
      </w:r>
      <w:r>
        <w:rPr>
          <w:rFonts w:eastAsia="Times New Roman"/>
          <w:szCs w:val="24"/>
        </w:rPr>
        <w:t xml:space="preserve">ς, αναδείχθηκε όταν το πράγμα σκόνταψε στις </w:t>
      </w:r>
      <w:proofErr w:type="spellStart"/>
      <w:r>
        <w:rPr>
          <w:rFonts w:eastAsia="Times New Roman"/>
          <w:szCs w:val="24"/>
        </w:rPr>
        <w:t>μνημονιακές</w:t>
      </w:r>
      <w:proofErr w:type="spellEnd"/>
      <w:r>
        <w:rPr>
          <w:rFonts w:eastAsia="Times New Roman"/>
          <w:szCs w:val="24"/>
        </w:rPr>
        <w:t xml:space="preserve"> απαιτήσεις και στην ανάγκη </w:t>
      </w:r>
      <w:proofErr w:type="spellStart"/>
      <w:r>
        <w:rPr>
          <w:rFonts w:eastAsia="Times New Roman"/>
          <w:szCs w:val="24"/>
        </w:rPr>
        <w:t>εξορθολογισμού</w:t>
      </w:r>
      <w:proofErr w:type="spellEnd"/>
      <w:r>
        <w:rPr>
          <w:rFonts w:eastAsia="Times New Roman"/>
          <w:szCs w:val="24"/>
        </w:rPr>
        <w:t xml:space="preserve"> του συστήματος, βάσει του οποίου λειτουργούσε η δημόσια διοίκηση στη χώρα.</w:t>
      </w:r>
    </w:p>
    <w:p w14:paraId="18B5137B" w14:textId="77777777" w:rsidR="003250C9" w:rsidRDefault="00D334B4">
      <w:pPr>
        <w:spacing w:line="600" w:lineRule="auto"/>
        <w:ind w:firstLine="720"/>
        <w:jc w:val="both"/>
        <w:rPr>
          <w:rFonts w:eastAsia="Times New Roman"/>
          <w:szCs w:val="24"/>
        </w:rPr>
      </w:pPr>
      <w:r>
        <w:rPr>
          <w:rFonts w:eastAsia="Times New Roman"/>
          <w:szCs w:val="24"/>
        </w:rPr>
        <w:t>Με την κοντόφθαλμη λογική του ενόχου αποφάσισαν ότι το πρόβλημα ήταν το μέγεθος του</w:t>
      </w:r>
      <w:r>
        <w:rPr>
          <w:rFonts w:eastAsia="Times New Roman"/>
          <w:szCs w:val="24"/>
        </w:rPr>
        <w:t xml:space="preserve"> δημοσίου, αγνοώντας επιδεικτικά τα ποιοτικά χαρακτηριστικά και προχώρησαν σε διαθεσιμότητες και κατ’ επίφαση κινητικότητες, που δεν ήταν τίποτα άλλο παρά προάγγελος απολύσεων, ρίχνοντας βαρύ τον </w:t>
      </w:r>
      <w:proofErr w:type="spellStart"/>
      <w:r>
        <w:rPr>
          <w:rFonts w:eastAsia="Times New Roman"/>
          <w:szCs w:val="24"/>
        </w:rPr>
        <w:t>πέλεκυ</w:t>
      </w:r>
      <w:proofErr w:type="spellEnd"/>
      <w:r>
        <w:rPr>
          <w:rFonts w:eastAsia="Times New Roman"/>
          <w:szCs w:val="24"/>
        </w:rPr>
        <w:t xml:space="preserve"> επί δικαίων και αδίκων. </w:t>
      </w:r>
    </w:p>
    <w:p w14:paraId="18B5137C" w14:textId="77777777" w:rsidR="003250C9" w:rsidRDefault="00D334B4">
      <w:pPr>
        <w:spacing w:line="600" w:lineRule="auto"/>
        <w:ind w:firstLine="720"/>
        <w:jc w:val="both"/>
        <w:rPr>
          <w:rFonts w:eastAsia="Times New Roman"/>
          <w:szCs w:val="24"/>
        </w:rPr>
      </w:pPr>
      <w:r>
        <w:rPr>
          <w:rFonts w:eastAsia="Times New Roman"/>
          <w:szCs w:val="24"/>
        </w:rPr>
        <w:t>Θα αναφέρω μόνο δύο χαρακτηρ</w:t>
      </w:r>
      <w:r>
        <w:rPr>
          <w:rFonts w:eastAsia="Times New Roman"/>
          <w:szCs w:val="24"/>
        </w:rPr>
        <w:t xml:space="preserve">ιστικά παραδείγματα, επιλέγοντας από το πλήθος των περιστατικών που συνέβησαν σε αυτό το ζοφερό διάστημα. Σε Υπουργείο κατήργησαν τον κλάδο των Μηχανικών </w:t>
      </w:r>
      <w:r>
        <w:rPr>
          <w:rFonts w:eastAsia="Times New Roman"/>
          <w:szCs w:val="24"/>
        </w:rPr>
        <w:lastRenderedPageBreak/>
        <w:t xml:space="preserve">ΤΕ χωρίς αξιολόγηση, ενώ είχαν ήδη εντοπιστεί υπάλληλοι με πλαστά απολυτήρια </w:t>
      </w:r>
      <w:r>
        <w:rPr>
          <w:rFonts w:eastAsia="Times New Roman"/>
          <w:szCs w:val="24"/>
        </w:rPr>
        <w:t xml:space="preserve">λυκείου </w:t>
      </w:r>
      <w:r>
        <w:rPr>
          <w:rFonts w:eastAsia="Times New Roman"/>
          <w:szCs w:val="24"/>
        </w:rPr>
        <w:t>τους οποίους προσ</w:t>
      </w:r>
      <w:r>
        <w:rPr>
          <w:rFonts w:eastAsia="Times New Roman"/>
          <w:szCs w:val="24"/>
        </w:rPr>
        <w:t xml:space="preserve">παθούσαν να διασώσουν. </w:t>
      </w:r>
    </w:p>
    <w:p w14:paraId="18B5137D" w14:textId="77777777" w:rsidR="003250C9" w:rsidRDefault="00D334B4">
      <w:pPr>
        <w:spacing w:line="600" w:lineRule="auto"/>
        <w:ind w:firstLine="720"/>
        <w:jc w:val="both"/>
        <w:rPr>
          <w:rFonts w:eastAsia="Times New Roman"/>
          <w:szCs w:val="24"/>
        </w:rPr>
      </w:pPr>
      <w:r>
        <w:rPr>
          <w:rFonts w:eastAsia="Times New Roman"/>
          <w:szCs w:val="24"/>
        </w:rPr>
        <w:t xml:space="preserve">Ακόμα πιο ενδεικτική είναι η δημιουργία μιας διοικητικής αρχής, η οποία εκ των υστέρων και μετά τον διορισμό του Προέδρου και των μελών του Διοικητικού Συμβουλίου, </w:t>
      </w:r>
      <w:proofErr w:type="spellStart"/>
      <w:r>
        <w:rPr>
          <w:rFonts w:eastAsia="Times New Roman"/>
          <w:szCs w:val="24"/>
        </w:rPr>
        <w:t>ξαναβαφτίστηκε</w:t>
      </w:r>
      <w:proofErr w:type="spellEnd"/>
      <w:r>
        <w:rPr>
          <w:rFonts w:eastAsia="Times New Roman"/>
          <w:szCs w:val="24"/>
        </w:rPr>
        <w:t xml:space="preserve"> ως ανεξάρτητη διοικητική αρχή, προφανώς για να ξεπερα</w:t>
      </w:r>
      <w:r>
        <w:rPr>
          <w:rFonts w:eastAsia="Times New Roman"/>
          <w:szCs w:val="24"/>
        </w:rPr>
        <w:t xml:space="preserve">στεί ο σκόπελος της αυξημένης πλειοψηφίας που απαιτείται για τον διορισμό των μελών της και να έχει στη συνέχεια διοικητική και οικονομική ανεξαρτησία. </w:t>
      </w:r>
    </w:p>
    <w:p w14:paraId="18B5137E" w14:textId="77777777" w:rsidR="003250C9" w:rsidRDefault="00D334B4">
      <w:pPr>
        <w:spacing w:line="600" w:lineRule="auto"/>
        <w:ind w:firstLine="720"/>
        <w:jc w:val="both"/>
        <w:rPr>
          <w:rFonts w:eastAsia="Times New Roman"/>
          <w:szCs w:val="24"/>
        </w:rPr>
      </w:pPr>
      <w:r>
        <w:rPr>
          <w:rFonts w:eastAsia="Times New Roman"/>
          <w:szCs w:val="24"/>
        </w:rPr>
        <w:t>Για τη σύστασή της το 2011, πάτησε σε έναν ανενεργό νόμο του 2004, απέσπασε υπαλλήλους, χρειάστηκε πληθ</w:t>
      </w:r>
      <w:r>
        <w:rPr>
          <w:rFonts w:eastAsia="Times New Roman"/>
          <w:szCs w:val="24"/>
        </w:rPr>
        <w:t>ώρα νομοθετικών παρεμβάσεων, κατά παρέκκλιση ισχυουσών διατάξεων, σε άσχετα νομοσχέδια, για να τη φέρουν στα μέτρα τους, ενώ απέκτησε αρμοδιότητες μόλις το 2013.</w:t>
      </w:r>
    </w:p>
    <w:p w14:paraId="18B5137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Σήμερα δεν έχει ακόμα εγκεκριμένο οργανόγραμμα, λειτουργεί ακόμα με αποσπασμένους –κατά τα αλλ</w:t>
      </w:r>
      <w:r>
        <w:rPr>
          <w:rFonts w:eastAsia="Times New Roman" w:cs="Times New Roman"/>
          <w:szCs w:val="24"/>
        </w:rPr>
        <w:t xml:space="preserve">ά απαιτείται μόνο ένας χρόνος για απόσπαση- ενώ είναι κενές όλες οι οργανικές θέσεις και διαχειρίζεται τεράστια ποσά. Πρόκειται για την Επιτροπή Εποπτείας και Ελέγχου Παιγνίων. </w:t>
      </w:r>
    </w:p>
    <w:p w14:paraId="18B5138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Απέναντι σε αυτό τοξικό περιβάλλον η σημερινή Κυβέρνηση έχει ήδη δώσει δείγματ</w:t>
      </w:r>
      <w:r>
        <w:rPr>
          <w:rFonts w:eastAsia="Times New Roman" w:cs="Times New Roman"/>
          <w:szCs w:val="24"/>
        </w:rPr>
        <w:t>α γραφής με προηγούμενα νομοσχέδια, αξιολόγηση δομών και υπαλλήλων, Μητρώο Επιτελικών Στελεχών κ</w:t>
      </w:r>
      <w:r>
        <w:rPr>
          <w:rFonts w:eastAsia="Times New Roman" w:cs="Times New Roman"/>
          <w:szCs w:val="24"/>
        </w:rPr>
        <w:t>.</w:t>
      </w:r>
      <w:r>
        <w:rPr>
          <w:rFonts w:eastAsia="Times New Roman" w:cs="Times New Roman"/>
          <w:szCs w:val="24"/>
        </w:rPr>
        <w:t>λπ</w:t>
      </w:r>
      <w:r>
        <w:rPr>
          <w:rFonts w:eastAsia="Times New Roman" w:cs="Times New Roman"/>
          <w:szCs w:val="24"/>
        </w:rPr>
        <w:t>.</w:t>
      </w:r>
      <w:r>
        <w:rPr>
          <w:rFonts w:eastAsia="Times New Roman" w:cs="Times New Roman"/>
          <w:szCs w:val="24"/>
        </w:rPr>
        <w:t xml:space="preserve"> και συνεχίζει με το παρόν νομοσχέδιο για τη κινητικότητα στο δημόσιο, την προσπάθεια ουσιαστικής εξυγίανσης, ανάδειξης και αξιοποίησης του ανθρώπινου δυναμ</w:t>
      </w:r>
      <w:r>
        <w:rPr>
          <w:rFonts w:eastAsia="Times New Roman" w:cs="Times New Roman"/>
          <w:szCs w:val="24"/>
        </w:rPr>
        <w:t>ικού, σωστής και λειτουργικής κατανομής σε φορείς τεχνολογικής αναβάθμισης με στόχο την καλύτερη ποιότητα προσφοράς υπηρεσιών στους πολίτες.</w:t>
      </w:r>
    </w:p>
    <w:p w14:paraId="18B5138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Επιχειρείται να αναδιοργανωθεί η δημόσια διοίκηση με τη θεσμοθέτηση ενός νέου συστήματος κινητικότητας, εθελοντικού</w:t>
      </w:r>
      <w:r>
        <w:rPr>
          <w:rFonts w:eastAsia="Times New Roman" w:cs="Times New Roman"/>
          <w:szCs w:val="24"/>
        </w:rPr>
        <w:t xml:space="preserve"> χαρακτήρα, και να εκσυγχρονιστεί το απαρχαιωμένο, γραφειοκρατικό και χρονοβόρο σύστημα μετατάξεων και αποσπάσεων, το οποίο εξυπηρετεί περισσότερο πελατειακές σχέσεις παρά καλύπτει πραγματικές ανάγκες.</w:t>
      </w:r>
    </w:p>
    <w:p w14:paraId="18B5138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 το υπό συζήτηση νομοσχ</w:t>
      </w:r>
      <w:r>
        <w:rPr>
          <w:rFonts w:eastAsia="Times New Roman" w:cs="Times New Roman"/>
          <w:szCs w:val="24"/>
        </w:rPr>
        <w:t>έδιο καθιερώνεται ένα νέο ενιαίο σύστημα κινητικότητας για τους πολιτικούς και διοικητικούς υπαλλήλους, μόνιμους και ιδιωτικού δικαίου αορίστου χρόνου, για την κάλυψη κενών θέσεων με αμιγώς εθελοντικό χαρακτήρα.</w:t>
      </w:r>
    </w:p>
    <w:p w14:paraId="18B5138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σημείο αυτό θα πρέπει να τονιστεί ότι δί</w:t>
      </w:r>
      <w:r>
        <w:rPr>
          <w:rFonts w:eastAsia="Times New Roman" w:cs="Times New Roman"/>
          <w:szCs w:val="24"/>
        </w:rPr>
        <w:t xml:space="preserve">νονται βαθμολογικά και μισθολογικά κίνητρα για τους υπαλλήλους που θα μετακινηθούν από αστικά κέντρα σε παραμεθόριες και απομακρυσμένες ορεινές και νησιωτικές περιοχές με παράλληλη υποχρέωση παραμονής του υπαλλήλου για τουλάχιστον τρία χρόνια. </w:t>
      </w:r>
      <w:r>
        <w:rPr>
          <w:rFonts w:eastAsia="Times New Roman" w:cs="Times New Roman"/>
          <w:szCs w:val="24"/>
        </w:rPr>
        <w:lastRenderedPageBreak/>
        <w:t>Και, όπως ακ</w:t>
      </w:r>
      <w:r>
        <w:rPr>
          <w:rFonts w:eastAsia="Times New Roman" w:cs="Times New Roman"/>
          <w:szCs w:val="24"/>
        </w:rPr>
        <w:t xml:space="preserve">ούστηκε, δεν κόβεται και το επίδομα παραμεθορίου περιοχής, όπως τουλάχιστον εκεί επιχειρηματολόγησε πάρα πολύ η Αξιωματική Αντιπολίτευση. Βασικός του πυρήνας είναι η σύνδεση των αναγκών των υπηρεσιών με τις ατομικές επιλογές των υπαλλήλων. </w:t>
      </w:r>
    </w:p>
    <w:p w14:paraId="18B5138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w:t>
      </w:r>
      <w:r>
        <w:rPr>
          <w:rFonts w:eastAsia="Times New Roman" w:cs="Times New Roman"/>
          <w:szCs w:val="24"/>
        </w:rPr>
        <w:t xml:space="preserve">οι συνάδελφοι, το ενιαίο σύστημα κινητικότητας </w:t>
      </w:r>
      <w:proofErr w:type="spellStart"/>
      <w:r>
        <w:rPr>
          <w:rFonts w:eastAsia="Times New Roman" w:cs="Times New Roman"/>
          <w:szCs w:val="24"/>
        </w:rPr>
        <w:t>διέπεται</w:t>
      </w:r>
      <w:proofErr w:type="spellEnd"/>
      <w:r>
        <w:rPr>
          <w:rFonts w:eastAsia="Times New Roman" w:cs="Times New Roman"/>
          <w:szCs w:val="24"/>
        </w:rPr>
        <w:t xml:space="preserve"> από ισότητα, διαφάνεια, αξιοκρατία. Για την κατοχύρωση και τη διασφάλιση των ανωτέρω αρχών αρμόδια θα είναι η Κεντρική Επιτροπή Κινητικότητας. Πρόκειται για ένα συλλογικό όργανο με αυξημένες εγγυήσεις</w:t>
      </w:r>
      <w:r>
        <w:rPr>
          <w:rFonts w:eastAsia="Times New Roman" w:cs="Times New Roman"/>
          <w:szCs w:val="24"/>
        </w:rPr>
        <w:t xml:space="preserve"> αντικειμενικότητας, αμεροληψίας και γνώσης. Η Κεντρική Επιτροπή Κινητικότητας συντονίζει και επιβλέπει την εφαρμογή του ενιαίου συστήματος κινητικότητας, αξιολογεί τα αιτήματα των φορέων και έχει την εποπτεία της διαχείρισης του ψηφιακού οργανογράμματος τ</w:t>
      </w:r>
      <w:r>
        <w:rPr>
          <w:rFonts w:eastAsia="Times New Roman" w:cs="Times New Roman"/>
          <w:szCs w:val="24"/>
        </w:rPr>
        <w:t>ης δημόσιας διοίκησης. Το ψηφιακό οργανόγραμμα θα αποτυπώνει τη διάρθρωση των οργανικών μονάδων, τη στελέχωση των φορέων του δημοσίου με ταυτόχρονη καταγραφή του ανθρώπινου δυναμικού τους. Η συμμετοχή των υπηρεσιών σε αυτό αποτελεί μάλιστα προϋπόθεση για τ</w:t>
      </w:r>
      <w:r>
        <w:rPr>
          <w:rFonts w:eastAsia="Times New Roman" w:cs="Times New Roman"/>
          <w:szCs w:val="24"/>
        </w:rPr>
        <w:t xml:space="preserve">η συμμετοχή τους στο νέο σύστημα κινητικότητας. </w:t>
      </w:r>
    </w:p>
    <w:p w14:paraId="18B5138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Στο δεύτερο κεφάλαιο του νομοσχεδίου προσδιορίζονται τα ασυμβίβαστα άσκησης καθηκόντων για τα πρόσωπα που διορίζονται σε θέσεις ευθύνης στους φορείς της κεντρικής διοίκησης και του ευρύτερου δημόσιου τομέα. </w:t>
      </w:r>
      <w:r>
        <w:rPr>
          <w:rFonts w:eastAsia="Times New Roman" w:cs="Times New Roman"/>
          <w:szCs w:val="24"/>
        </w:rPr>
        <w:t>Διασφαλίζεται με τον τρόπο αυτόν η χρηστή διακυβέρνηση στη δημόσια διοίκηση και η αποφυγή σύγκρουσης συμφερόντων. Εκτός των άλλων προβλέπονται ασυμβίβαστα σχετικά με τη δραστηριότητα των προσώπων αυτών στον ιδιωτικό τομέα, καθώς και υποχρεωτική αποχή από τ</w:t>
      </w:r>
      <w:r>
        <w:rPr>
          <w:rFonts w:eastAsia="Times New Roman" w:cs="Times New Roman"/>
          <w:szCs w:val="24"/>
        </w:rPr>
        <w:t>υχόν ενεργοποίησή τους στον ιδιωτικό τομέα για δύο έτη από τη λήξη της θητείας τους.</w:t>
      </w:r>
    </w:p>
    <w:p w14:paraId="18B5138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Τέλος, θα ήθελα, κυρίες και κύριοι συνάδελφοι, να σταθώ σε δύο πολύ σημαντικά ζητήματα του τρίτου κεφαλαίου. Το ένα αφορά τη διάταξη του άρθρου 24 του παρόντος ως προς την</w:t>
      </w:r>
      <w:r>
        <w:rPr>
          <w:rFonts w:eastAsia="Times New Roman" w:cs="Times New Roman"/>
          <w:szCs w:val="24"/>
        </w:rPr>
        <w:t xml:space="preserve"> ηλεκτρονική διαδικασία έκδοσης και διακίνησης διοικητικών πράξεων και εγγράφων στον δημόσιο τομέα. Η εν λόγω διάταξη θα παίξει σημαντικό ρόλο στην αναδιοργάνωση του δημοσίου τομέα, αφού βελτιώνει τη λειτουργικότητά του βάζοντας ένα τέλος στη δαιδαλώδη γρα</w:t>
      </w:r>
      <w:r>
        <w:rPr>
          <w:rFonts w:eastAsia="Times New Roman" w:cs="Times New Roman"/>
          <w:szCs w:val="24"/>
        </w:rPr>
        <w:t>φειοκρατία, που έπρεπε να έχει αντιμετωπιστεί εδώ και πάρα πολλά χρόνια εξοικονομώντας ταυτόχρονα και σημαντικούς πόρους για το ελληνικό δημόσιο.</w:t>
      </w:r>
    </w:p>
    <w:p w14:paraId="18B5138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Δεύτερο σημείο στο οποίο θα ήθελα να σταθώ είναι η διάταξη του άρθρου 40. Ήλθε η στιγμή να μπει ένα τέλος στην</w:t>
      </w:r>
      <w:r>
        <w:rPr>
          <w:rFonts w:eastAsia="Times New Roman" w:cs="Times New Roman"/>
          <w:szCs w:val="24"/>
        </w:rPr>
        <w:t xml:space="preserve"> ταλαιπωρία και τα προβλήματα που αντιμετωπίζουν εδώ και χρόνια οι εργαζόμενοι της Ηλεκτρομηχανικής Κύμης ΕΠΕ. Ύστερα από αρκετά χρόνια αβεβαιότητας και πολλών υποσχέσεων από τις προηγούμενες κυβερνήσεις, η Κυβέρνηση ΣΥΡΙΖΑ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ΑΝΕΛ, δείχνοντας ευαισθησία γι</w:t>
      </w:r>
      <w:r>
        <w:rPr>
          <w:rFonts w:eastAsia="Times New Roman" w:cs="Times New Roman"/>
          <w:szCs w:val="24"/>
        </w:rPr>
        <w:t xml:space="preserve">α το μέλλον των εργαζομένων, βρήκε τη βέλτιστη δυνατή λύση που θα μπορούσε, ώστε να εξασφαλίσει ένα καλύτερο μέλλον για τους εργαζόμενους της Ηλεκτρομηχανικής Κύμης ΕΠΕ και τις οικογένειές τους. </w:t>
      </w:r>
    </w:p>
    <w:p w14:paraId="18B5138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Μου προκάλεσε ιδιαίτερη εντύπωση το γεγονός ότι κάποιοι μιλο</w:t>
      </w:r>
      <w:r>
        <w:rPr>
          <w:rFonts w:eastAsia="Times New Roman" w:cs="Times New Roman"/>
          <w:szCs w:val="24"/>
        </w:rPr>
        <w:t xml:space="preserve">ύν στο όνομα των εργαζομένων χωρίς να τους ρωτήσουν. Επειδή το εργοστάσιο ανήκει στη συγκεκριμένη </w:t>
      </w:r>
      <w:r>
        <w:rPr>
          <w:rFonts w:eastAsia="Times New Roman" w:cs="Times New Roman"/>
          <w:szCs w:val="24"/>
        </w:rPr>
        <w:t>περιφέρεια</w:t>
      </w:r>
      <w:r>
        <w:rPr>
          <w:rFonts w:eastAsia="Times New Roman" w:cs="Times New Roman"/>
          <w:szCs w:val="24"/>
        </w:rPr>
        <w:t xml:space="preserve">, τη δική μας, είχαμε πάει στο συγκεκριμένο εργοστάσιο και ξέραμε πολύ καλά τη διάθεση και τη θέση τους. Χθες οι εργαζόμενοι με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που απέστειλα</w:t>
      </w:r>
      <w:r>
        <w:rPr>
          <w:rFonts w:eastAsia="Times New Roman" w:cs="Times New Roman"/>
          <w:szCs w:val="24"/>
        </w:rPr>
        <w:t>ν ενημέρωναν πως συμφωνούν με αυτήν τη διάταξη.</w:t>
      </w:r>
    </w:p>
    <w:p w14:paraId="18B5138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Είναι, λοιπόν, απορίας άξιο το γεγονός ότι κάποιοι επικαλούνται ότι η διάταξη αυτή δημιουργεί νέα ανεργία. Αυτό είναι κάτι που πραγματικά ξεπερνάει τη φαντασία του κάθε ανθρώπου.</w:t>
      </w:r>
    </w:p>
    <w:p w14:paraId="18B5138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επειδή εμείς πιστεύουμε ότι η πληρότητα των υπηρεσιών του δημόσιου τομέα, η ευελιξία των δομών του, αλλά και το δημοκρατικό και συμμετοχικό πνεύμα θα πρέπει να αποτελούν θεμελιωτικά στοιχεία αυτού, είμαστε διατεθειμένοι να στη</w:t>
      </w:r>
      <w:r>
        <w:rPr>
          <w:rFonts w:eastAsia="Times New Roman" w:cs="Times New Roman"/>
          <w:szCs w:val="24"/>
        </w:rPr>
        <w:t>ρίξουμε με όλες μας τις δυνάμεις έναν σύγχρονο, λειτουργικό και συνάμα ευέλικτο δημόσιο τομέα, ενθαρρύνοντας τους δημόσιους λειτουργούς να συμβάλουν και αυτοί στην αξιοκρατική και παραγωγική ανασυγκρότησή του.</w:t>
      </w:r>
    </w:p>
    <w:p w14:paraId="18B5138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18B5138C"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w:t>
      </w:r>
      <w:r>
        <w:rPr>
          <w:rFonts w:eastAsia="Times New Roman" w:cs="Times New Roman"/>
          <w:szCs w:val="24"/>
        </w:rPr>
        <w:t>έρυγα του ΣΥΡΙΖΑ)</w:t>
      </w:r>
    </w:p>
    <w:p w14:paraId="18B5138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η κ. </w:t>
      </w:r>
      <w:proofErr w:type="spellStart"/>
      <w:r>
        <w:rPr>
          <w:rFonts w:eastAsia="Times New Roman" w:cs="Times New Roman"/>
          <w:szCs w:val="24"/>
        </w:rPr>
        <w:t>Κοζομπόλη</w:t>
      </w:r>
      <w:proofErr w:type="spellEnd"/>
      <w:r>
        <w:rPr>
          <w:rFonts w:eastAsia="Times New Roman" w:cs="Times New Roman"/>
          <w:szCs w:val="24"/>
        </w:rPr>
        <w:t>-Αμανατίδη από τον ΣΥΡΙΖΑ.</w:t>
      </w:r>
    </w:p>
    <w:p w14:paraId="18B5138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lastRenderedPageBreak/>
        <w:t>ΠΑΝΑΓΙΩΤΑ ΚΟΖΟΜΠΟΛΗ</w:t>
      </w:r>
      <w:r>
        <w:rPr>
          <w:rFonts w:eastAsia="Times New Roman" w:cs="Times New Roman"/>
          <w:b/>
          <w:szCs w:val="24"/>
        </w:rPr>
        <w:t xml:space="preserve"> </w:t>
      </w:r>
      <w:r>
        <w:rPr>
          <w:rFonts w:eastAsia="Times New Roman" w:cs="Times New Roman"/>
          <w:b/>
          <w:szCs w:val="24"/>
        </w:rPr>
        <w:t>-</w:t>
      </w:r>
      <w:r>
        <w:rPr>
          <w:rFonts w:eastAsia="Times New Roman" w:cs="Times New Roman"/>
          <w:b/>
          <w:szCs w:val="24"/>
        </w:rPr>
        <w:t xml:space="preserve"> </w:t>
      </w:r>
      <w:r>
        <w:rPr>
          <w:rFonts w:eastAsia="Times New Roman" w:cs="Times New Roman"/>
          <w:b/>
          <w:szCs w:val="24"/>
        </w:rPr>
        <w:t xml:space="preserve">ΑΜΑΝΑΤΙΔΗ: </w:t>
      </w:r>
      <w:r>
        <w:rPr>
          <w:rFonts w:eastAsia="Times New Roman" w:cs="Times New Roman"/>
          <w:szCs w:val="24"/>
        </w:rPr>
        <w:t>Ευχαριστώ, κύριε Πρόεδρε.</w:t>
      </w:r>
    </w:p>
    <w:p w14:paraId="18B5138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Κυρία Υπουργέ, κυρίες και κύριοι συνάδελφοι -οι λίγοι που έχουμε μείνει- η αποτελεσματική </w:t>
      </w:r>
      <w:r>
        <w:rPr>
          <w:rFonts w:eastAsia="Times New Roman" w:cs="Times New Roman"/>
          <w:szCs w:val="24"/>
        </w:rPr>
        <w:t xml:space="preserve">και εύρυθμη λειτουργία του δημόσιου τομέα είναι ένα μεγάλο ζητούμενο. Επί δεκαετίες, από τη σύσταση του ελληνικού κράτους έχει δομηθεί στρεβλά και έχουν γραφεί πάρα πολλά. Τόνοι χαρτιού και </w:t>
      </w:r>
      <w:r>
        <w:rPr>
          <w:rFonts w:eastAsia="Times New Roman" w:cs="Times New Roman"/>
          <w:szCs w:val="24"/>
        </w:rPr>
        <w:t xml:space="preserve">πολύ </w:t>
      </w:r>
      <w:r>
        <w:rPr>
          <w:rFonts w:eastAsia="Times New Roman" w:cs="Times New Roman"/>
          <w:szCs w:val="24"/>
        </w:rPr>
        <w:t xml:space="preserve">μελάνι έχουν αναλωθεί, για να εντοπίσουν τις παθογένειες, να </w:t>
      </w:r>
      <w:r>
        <w:rPr>
          <w:rFonts w:eastAsia="Times New Roman" w:cs="Times New Roman"/>
          <w:szCs w:val="24"/>
        </w:rPr>
        <w:t>προτείνουν λύσεις. Αλλά όσοι τόνοι και να γραφούν δεν μπορεί να βρεθούν λύσεις σ’ αυτό το δύσκολο πρόβλημα, αν δεν υπάρχει πολιτική βούληση.</w:t>
      </w:r>
    </w:p>
    <w:p w14:paraId="18B5139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Η παρούσα Κυβέρνηση ψήφισε τον </w:t>
      </w:r>
      <w:r>
        <w:rPr>
          <w:rFonts w:eastAsia="Times New Roman" w:cs="Times New Roman"/>
          <w:szCs w:val="24"/>
        </w:rPr>
        <w:t>ν.</w:t>
      </w:r>
      <w:r>
        <w:rPr>
          <w:rFonts w:eastAsia="Times New Roman" w:cs="Times New Roman"/>
          <w:szCs w:val="24"/>
        </w:rPr>
        <w:t>4369/2016 με δύο βασικές τομές, την ανάδειξη των επιτελικών στελεχών και την αξιολ</w:t>
      </w:r>
      <w:r>
        <w:rPr>
          <w:rFonts w:eastAsia="Times New Roman" w:cs="Times New Roman"/>
          <w:szCs w:val="24"/>
        </w:rPr>
        <w:t>όγηση στο δημόσιο, ψήφισε τον νόμο για την ηλεκτρονική διακυβέρνηση και τώρα ως μία συνέχεια, ως ένας κρίκος, όπως είπε η κυρία Υπουργός, έρχεται το σημερινό νομοσχέδιο για την εθελοντική κινητικότητα.</w:t>
      </w:r>
    </w:p>
    <w:p w14:paraId="18B5139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Καθιερώνει το ενιαίο σύστημα κινητικότητας στη δημόσια</w:t>
      </w:r>
      <w:r>
        <w:rPr>
          <w:rFonts w:eastAsia="Times New Roman" w:cs="Times New Roman"/>
          <w:szCs w:val="24"/>
        </w:rPr>
        <w:t xml:space="preserve"> διοίκηση και την </w:t>
      </w:r>
      <w:r>
        <w:rPr>
          <w:rFonts w:eastAsia="Times New Roman" w:cs="Times New Roman"/>
          <w:szCs w:val="24"/>
        </w:rPr>
        <w:t>τοπική αυτοδιοίκηση</w:t>
      </w:r>
      <w:r>
        <w:rPr>
          <w:rFonts w:eastAsia="Times New Roman" w:cs="Times New Roman"/>
          <w:szCs w:val="24"/>
        </w:rPr>
        <w:t>, με σκοπό την ανακατανομή του ανθρώπινου δυναμικού στις δημόσιες υπηρεσίες, με βάση τις πραγματικές ανάγκες του φορέα και εν τέλει τη βελτίωση της αποδοτικότητας του κράτους και από την άλλη πλευρά την εξέλιξη, τη βελτ</w:t>
      </w:r>
      <w:r>
        <w:rPr>
          <w:rFonts w:eastAsia="Times New Roman" w:cs="Times New Roman"/>
          <w:szCs w:val="24"/>
        </w:rPr>
        <w:t xml:space="preserve">ίωση και την ατομική ανέλιξη των ίδιων των δημοσίων υπαλλήλων και των δημοτικών υπαλλήλων. </w:t>
      </w:r>
    </w:p>
    <w:p w14:paraId="18B5139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Το θεσπιζόμενο σύστημα κινητικότητας πραγματοποιείται με σαφείς και ενιαίους κανόνες που έρχονται να αντικαταστήσουν πληθώρα άλλων κανόνων αδιαφανών</w:t>
      </w:r>
      <w:r>
        <w:rPr>
          <w:rFonts w:eastAsia="Times New Roman" w:cs="Times New Roman"/>
          <w:szCs w:val="24"/>
        </w:rPr>
        <w:t>,</w:t>
      </w:r>
      <w:r>
        <w:rPr>
          <w:rFonts w:eastAsia="Times New Roman" w:cs="Times New Roman"/>
          <w:szCs w:val="24"/>
        </w:rPr>
        <w:t xml:space="preserve"> και δαιδαλώδει</w:t>
      </w:r>
      <w:r>
        <w:rPr>
          <w:rFonts w:eastAsia="Times New Roman" w:cs="Times New Roman"/>
          <w:szCs w:val="24"/>
        </w:rPr>
        <w:t xml:space="preserve">ς διαδικασίες, όπως γινόταν μέχρι σήμερα η κάθε μετακίνηση ή απόσπαση. Στηρίζεται κατά βάση στη μετακίνηση του υπαλλήλου με τη θέλησή του και στην κατ’ εξαίρεση υποχρεωτική μετακίνηση όταν συντρέχουν αποδεδειγμένα επείγουσες υπηρεσιακές ανάγκες. Το κράτος </w:t>
      </w:r>
      <w:r>
        <w:rPr>
          <w:rFonts w:eastAsia="Times New Roman" w:cs="Times New Roman"/>
          <w:szCs w:val="24"/>
        </w:rPr>
        <w:t>εμφανίζει τις ανάγκες του σε όλους τους υπαλλήλους μία φορά κάθε τέσσερις μήνες, τρεις φορές τον χρόνο και οι υπάλληλοι που ενδιαφέρονται μπορούν να διαλέξουν, έχουν δυνατότητα επιλογής.</w:t>
      </w:r>
    </w:p>
    <w:p w14:paraId="18B5139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Κεντρική Επιτροπή Κινητικότητας που συστήνεται στο Υπουργείο Εσωτερ</w:t>
      </w:r>
      <w:r>
        <w:rPr>
          <w:rFonts w:eastAsia="Times New Roman" w:cs="Times New Roman"/>
          <w:szCs w:val="24"/>
        </w:rPr>
        <w:t>ικών και αποτελείται μεταξύ άλλων και από δύο μέλη ΑΣΕΠ και ένα μέλος από το Νομικό Συμβούλιο του Κράτους, επιβλέπει και ελέγχει την εφαρμογή του ενιαίου συστήματος κινητικότητας, διασφαλίζοντας έτσι αμερόληπτη και διαφανή κρίση, χωρίς να επικαλύπτει την α</w:t>
      </w:r>
      <w:r>
        <w:rPr>
          <w:rFonts w:eastAsia="Times New Roman" w:cs="Times New Roman"/>
          <w:szCs w:val="24"/>
        </w:rPr>
        <w:t xml:space="preserve">ρμοδιότητα των υπηρεσιακών συμβουλίων. Γενικά όλη η διαδικασία της επιλογής των μετακινούμενων γίνεται με δεσμευτικά όρια για την ολοκλήρωσή της και με προκαθορισμένα κριτήρια, που εγγυώνται τη διαφάνεια και την αμεροληψία. </w:t>
      </w:r>
    </w:p>
    <w:p w14:paraId="18B5139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Όμως, το νομοσχέδιο αυτό φέρνει</w:t>
      </w:r>
      <w:r>
        <w:rPr>
          <w:rFonts w:eastAsia="Times New Roman" w:cs="Times New Roman"/>
          <w:szCs w:val="24"/>
        </w:rPr>
        <w:t xml:space="preserve"> και κάτι ακόμη. Αναγκάζει τους φορείς που θέλουν να συμμετέχουν στο ενιαίο σύστημα κινητικότητας, να εκπληρώσουν δύο αναγκαίες προϋποθέσεις. </w:t>
      </w:r>
    </w:p>
    <w:p w14:paraId="18B5139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Πρώτον, να έχουν </w:t>
      </w:r>
      <w:proofErr w:type="spellStart"/>
      <w:r>
        <w:rPr>
          <w:rFonts w:eastAsia="Times New Roman" w:cs="Times New Roman"/>
          <w:szCs w:val="24"/>
        </w:rPr>
        <w:t>επικαιροποιήσει</w:t>
      </w:r>
      <w:proofErr w:type="spellEnd"/>
      <w:r>
        <w:rPr>
          <w:rFonts w:eastAsia="Times New Roman" w:cs="Times New Roman"/>
          <w:szCs w:val="24"/>
        </w:rPr>
        <w:t xml:space="preserve"> σε ψηφιακή μορφή το οργανόγραμμά τους, που θα ενταχθεί στο ενιαίο ψηφιακό οργανό</w:t>
      </w:r>
      <w:r>
        <w:rPr>
          <w:rFonts w:eastAsia="Times New Roman" w:cs="Times New Roman"/>
          <w:szCs w:val="24"/>
        </w:rPr>
        <w:t>γραμμα της δημόσιας διοίκησης</w:t>
      </w:r>
      <w:r>
        <w:rPr>
          <w:rFonts w:eastAsia="Times New Roman" w:cs="Times New Roman"/>
          <w:szCs w:val="24"/>
        </w:rPr>
        <w:t>,</w:t>
      </w:r>
      <w:r>
        <w:rPr>
          <w:rFonts w:eastAsia="Times New Roman" w:cs="Times New Roman"/>
          <w:szCs w:val="24"/>
        </w:rPr>
        <w:t xml:space="preserve"> που τώρα δημιουργείται. Και δεύτερον</w:t>
      </w:r>
      <w:r>
        <w:rPr>
          <w:rFonts w:eastAsia="Times New Roman" w:cs="Times New Roman"/>
          <w:szCs w:val="24"/>
        </w:rPr>
        <w:t>,</w:t>
      </w:r>
      <w:r>
        <w:rPr>
          <w:rFonts w:eastAsia="Times New Roman" w:cs="Times New Roman"/>
          <w:szCs w:val="24"/>
        </w:rPr>
        <w:t xml:space="preserve"> να καταρτιστούν περιγραφές, περιγράμματα θέσεων εργασίας του κάθε </w:t>
      </w:r>
      <w:r>
        <w:rPr>
          <w:rFonts w:eastAsia="Times New Roman" w:cs="Times New Roman"/>
          <w:szCs w:val="24"/>
        </w:rPr>
        <w:t>ο</w:t>
      </w:r>
      <w:r>
        <w:rPr>
          <w:rFonts w:eastAsia="Times New Roman" w:cs="Times New Roman"/>
          <w:szCs w:val="24"/>
        </w:rPr>
        <w:t xml:space="preserve">ργανισμού, ώστε ο αποσπώμενος </w:t>
      </w:r>
      <w:r>
        <w:rPr>
          <w:rFonts w:eastAsia="Times New Roman" w:cs="Times New Roman"/>
          <w:szCs w:val="24"/>
        </w:rPr>
        <w:lastRenderedPageBreak/>
        <w:t xml:space="preserve">να καλύπτει τις προδιαγραφές </w:t>
      </w:r>
      <w:r>
        <w:rPr>
          <w:rFonts w:eastAsia="Times New Roman" w:cs="Times New Roman"/>
          <w:szCs w:val="24"/>
        </w:rPr>
        <w:t>των θέσεων</w:t>
      </w:r>
      <w:r>
        <w:rPr>
          <w:rFonts w:eastAsia="Times New Roman" w:cs="Times New Roman"/>
          <w:szCs w:val="24"/>
        </w:rPr>
        <w:t xml:space="preserve"> που θα συμπληρώσει. Να σημειωθεί ότι μέχρι στιγμής</w:t>
      </w:r>
      <w:r>
        <w:rPr>
          <w:rFonts w:eastAsia="Times New Roman" w:cs="Times New Roman"/>
          <w:szCs w:val="24"/>
        </w:rPr>
        <w:t xml:space="preserve"> μόνο τρία Υπουργεία έχουν ψηφιοποιημένα οργανογράμματα.</w:t>
      </w:r>
    </w:p>
    <w:p w14:paraId="18B5139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Με το πρώτο μέρος</w:t>
      </w:r>
      <w:r>
        <w:rPr>
          <w:rFonts w:eastAsia="Times New Roman" w:cs="Times New Roman"/>
          <w:szCs w:val="24"/>
        </w:rPr>
        <w:t>,</w:t>
      </w:r>
      <w:r>
        <w:rPr>
          <w:rFonts w:eastAsia="Times New Roman" w:cs="Times New Roman"/>
          <w:szCs w:val="24"/>
        </w:rPr>
        <w:t xml:space="preserve"> το νομοσχέδιο πάει ένα βήμα παρακάτω τον ν.43</w:t>
      </w:r>
      <w:r>
        <w:rPr>
          <w:rFonts w:eastAsia="Times New Roman" w:cs="Times New Roman"/>
          <w:szCs w:val="24"/>
        </w:rPr>
        <w:t>6</w:t>
      </w:r>
      <w:r>
        <w:rPr>
          <w:rFonts w:eastAsia="Times New Roman" w:cs="Times New Roman"/>
          <w:szCs w:val="24"/>
        </w:rPr>
        <w:t>7. Με το δεύτερο μέρος</w:t>
      </w:r>
      <w:r>
        <w:rPr>
          <w:rFonts w:eastAsia="Times New Roman" w:cs="Times New Roman"/>
          <w:szCs w:val="24"/>
        </w:rPr>
        <w:t>,</w:t>
      </w:r>
      <w:r>
        <w:rPr>
          <w:rFonts w:eastAsia="Times New Roman" w:cs="Times New Roman"/>
          <w:szCs w:val="24"/>
        </w:rPr>
        <w:t xml:space="preserve"> συμπληρώνει τον νόμο αυτόν, θεσπίζοντας κανόνες για τα επιτελικά στελέχη του δημοσίου</w:t>
      </w:r>
      <w:r>
        <w:rPr>
          <w:rFonts w:eastAsia="Times New Roman" w:cs="Times New Roman"/>
          <w:szCs w:val="24"/>
        </w:rPr>
        <w:t>,</w:t>
      </w:r>
      <w:r>
        <w:rPr>
          <w:rFonts w:eastAsia="Times New Roman" w:cs="Times New Roman"/>
          <w:szCs w:val="24"/>
        </w:rPr>
        <w:t xml:space="preserve"> που προσλαμβάνονται με </w:t>
      </w:r>
      <w:r>
        <w:rPr>
          <w:rFonts w:eastAsia="Times New Roman" w:cs="Times New Roman"/>
          <w:szCs w:val="24"/>
        </w:rPr>
        <w:t>τις διατάξεις του νόμου αυτού</w:t>
      </w:r>
      <w:r>
        <w:rPr>
          <w:rFonts w:eastAsia="Times New Roman" w:cs="Times New Roman"/>
          <w:szCs w:val="24"/>
        </w:rPr>
        <w:t>: γ</w:t>
      </w:r>
      <w:r>
        <w:rPr>
          <w:rFonts w:eastAsia="Times New Roman" w:cs="Times New Roman"/>
          <w:szCs w:val="24"/>
        </w:rPr>
        <w:t>ενικοί γραμματείς Υπουργείων, πρόεδροι, αντιπρόεδροι, κ</w:t>
      </w:r>
      <w:r>
        <w:rPr>
          <w:rFonts w:eastAsia="Times New Roman" w:cs="Times New Roman"/>
          <w:szCs w:val="24"/>
        </w:rPr>
        <w:t>.</w:t>
      </w:r>
      <w:r>
        <w:rPr>
          <w:rFonts w:eastAsia="Times New Roman" w:cs="Times New Roman"/>
          <w:szCs w:val="24"/>
        </w:rPr>
        <w:t>λπ.</w:t>
      </w:r>
      <w:r>
        <w:rPr>
          <w:rFonts w:eastAsia="Times New Roman" w:cs="Times New Roman"/>
          <w:szCs w:val="24"/>
        </w:rPr>
        <w:t>.</w:t>
      </w:r>
    </w:p>
    <w:p w14:paraId="18B5139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Ορίζονται περιπτώσεις, που συνιστούν σύγκρουση συμφερόντων για τα πρόσωπα αυτά κατά την άσκηση των καθηκόντων τους, όπως και μετά τη λήξη της θητείας τους. Οι περιπτώσεις αυτές συνιστούν ασυμβίβαστο και εκείνοι που κατέχουν τις θέσεις αυτές υποχρεούνται να</w:t>
      </w:r>
      <w:r>
        <w:rPr>
          <w:rFonts w:eastAsia="Times New Roman" w:cs="Times New Roman"/>
          <w:szCs w:val="24"/>
        </w:rPr>
        <w:t xml:space="preserve"> απέχουν από συγκεκριμένες συμπεριφορές. </w:t>
      </w:r>
    </w:p>
    <w:p w14:paraId="18B5139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Θεσπίζονται διατάξεις ελέγχου και επιβολής κυρώσεων</w:t>
      </w:r>
      <w:r>
        <w:rPr>
          <w:rFonts w:eastAsia="Times New Roman" w:cs="Times New Roman"/>
          <w:szCs w:val="24"/>
        </w:rPr>
        <w:t>,</w:t>
      </w:r>
      <w:r>
        <w:rPr>
          <w:rFonts w:eastAsia="Times New Roman" w:cs="Times New Roman"/>
          <w:szCs w:val="24"/>
        </w:rPr>
        <w:t xml:space="preserve"> σε περίπτωση </w:t>
      </w:r>
      <w:proofErr w:type="spellStart"/>
      <w:r>
        <w:rPr>
          <w:rFonts w:eastAsia="Times New Roman" w:cs="Times New Roman"/>
          <w:szCs w:val="24"/>
        </w:rPr>
        <w:t>παραβατικής</w:t>
      </w:r>
      <w:proofErr w:type="spellEnd"/>
      <w:r>
        <w:rPr>
          <w:rFonts w:eastAsia="Times New Roman" w:cs="Times New Roman"/>
          <w:szCs w:val="24"/>
        </w:rPr>
        <w:t xml:space="preserve"> συμπεριφοράς. Σκοπός των διατάξεων αυτών είναι η διασφάλιση της χρηστής διακυβέρνησης από πρόσωπα σε θέσεις υψηλών διαχειριστικών καθηκό</w:t>
      </w:r>
      <w:r>
        <w:rPr>
          <w:rFonts w:eastAsia="Times New Roman" w:cs="Times New Roman"/>
          <w:szCs w:val="24"/>
        </w:rPr>
        <w:t>ντων</w:t>
      </w:r>
      <w:r>
        <w:rPr>
          <w:rFonts w:eastAsia="Times New Roman" w:cs="Times New Roman"/>
          <w:szCs w:val="24"/>
        </w:rPr>
        <w:t>,</w:t>
      </w:r>
      <w:r>
        <w:rPr>
          <w:rFonts w:eastAsia="Times New Roman" w:cs="Times New Roman"/>
          <w:szCs w:val="24"/>
        </w:rPr>
        <w:t xml:space="preserve"> με την ενίσχυση της ακεραιότητας της αμεροληψίας και την πρόληψη και άμεση θεραπεία των περιπτώσεων σύγκρουσης δημοσίων καθηκόντων και ιδιωτικών συμφερόντων.</w:t>
      </w:r>
    </w:p>
    <w:p w14:paraId="18B5139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Στο τρίτο μέρος του σχεδίου νόμου υπάρχει μια πολύ σημαντική διάταξη, αυτή του άρθρου 24, πο</w:t>
      </w:r>
      <w:r>
        <w:rPr>
          <w:rFonts w:eastAsia="Times New Roman" w:cs="Times New Roman"/>
          <w:szCs w:val="24"/>
        </w:rPr>
        <w:t>υ τροποποιεί το άρθρο 12 του ν.3979/2011 και προβλέπει ότι όλες οι διαδικασίες</w:t>
      </w:r>
      <w:r>
        <w:rPr>
          <w:rFonts w:eastAsia="Times New Roman" w:cs="Times New Roman"/>
          <w:szCs w:val="24"/>
        </w:rPr>
        <w:t>,</w:t>
      </w:r>
      <w:r>
        <w:rPr>
          <w:rFonts w:eastAsia="Times New Roman" w:cs="Times New Roman"/>
          <w:szCs w:val="24"/>
        </w:rPr>
        <w:t xml:space="preserve"> που καταλήγουν στην έκδοση διοικητικών πράξεων εκ μέρους φορέων του δημοσίου, όπως η σύνταξη, η προώθηση για υπογραφή, η θέση της υπογραφής, καθώς και λοιπές διαδικασίες χειρισ</w:t>
      </w:r>
      <w:r>
        <w:rPr>
          <w:rFonts w:eastAsia="Times New Roman" w:cs="Times New Roman"/>
          <w:szCs w:val="24"/>
        </w:rPr>
        <w:t xml:space="preserve">μού εγγράφων εντός της κάθε υπηρεσίας, πραγματοποιούνται αποκλειστικά μέσω τεχνολογιών πληροφορικής και επικοινωνιών. </w:t>
      </w:r>
    </w:p>
    <w:p w14:paraId="18B5139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Με την υποχρεωτική</w:t>
      </w:r>
      <w:r>
        <w:rPr>
          <w:rFonts w:eastAsia="Times New Roman" w:cs="Times New Roman"/>
          <w:szCs w:val="24"/>
        </w:rPr>
        <w:t>,</w:t>
      </w:r>
      <w:r>
        <w:rPr>
          <w:rFonts w:eastAsia="Times New Roman" w:cs="Times New Roman"/>
          <w:szCs w:val="24"/>
        </w:rPr>
        <w:t xml:space="preserve"> για πρώτη φορά</w:t>
      </w:r>
      <w:r>
        <w:rPr>
          <w:rFonts w:eastAsia="Times New Roman" w:cs="Times New Roman"/>
          <w:szCs w:val="24"/>
        </w:rPr>
        <w:t>,</w:t>
      </w:r>
      <w:r>
        <w:rPr>
          <w:rFonts w:eastAsia="Times New Roman" w:cs="Times New Roman"/>
          <w:szCs w:val="24"/>
        </w:rPr>
        <w:t xml:space="preserve"> ηλεκτρονική διακίνηση εγγράφων μειώνονται οι γραφειοκρατικές δομές, εξοικονομούνται ώρες εργασίας, με</w:t>
      </w:r>
      <w:r>
        <w:rPr>
          <w:rFonts w:eastAsia="Times New Roman" w:cs="Times New Roman"/>
          <w:szCs w:val="24"/>
        </w:rPr>
        <w:t>ιώνεται το κόστος, η δημόσια διοίκηση γίνεται πιο φιλική με το περιβάλλον και κυρίως</w:t>
      </w:r>
      <w:r>
        <w:rPr>
          <w:rFonts w:eastAsia="Times New Roman" w:cs="Times New Roman"/>
          <w:szCs w:val="24"/>
        </w:rPr>
        <w:t>,</w:t>
      </w:r>
      <w:r>
        <w:rPr>
          <w:rFonts w:eastAsia="Times New Roman" w:cs="Times New Roman"/>
          <w:szCs w:val="24"/>
        </w:rPr>
        <w:t xml:space="preserve"> ενισχύεται η διαφάνεια στη δημόσια διοίκηση. </w:t>
      </w:r>
    </w:p>
    <w:p w14:paraId="18B5139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στρεβλή δόμηση της δημόσιας διοίκησης και οι παθογένειές της δεν αλλάζουν από τη μια μέρα στην άλλη, αλλά δεν αλλάζ</w:t>
      </w:r>
      <w:r>
        <w:rPr>
          <w:rFonts w:eastAsia="Times New Roman" w:cs="Times New Roman"/>
          <w:szCs w:val="24"/>
        </w:rPr>
        <w:t>ουν και</w:t>
      </w:r>
      <w:r>
        <w:rPr>
          <w:rFonts w:eastAsia="Times New Roman" w:cs="Times New Roman"/>
          <w:szCs w:val="24"/>
        </w:rPr>
        <w:t xml:space="preserve"> εάν δεν αλλάξουμε συμπεριφορές εμείς οι ίδιοι. Όμως, το κράτος είναι εκείνο, που έχει την ευθύνη και την υποχρέωση να νομοθετήσει κατά τέτοιο τρόπο, που οι πολίτες να διαπαιδαγωγούνται στις αρχές της δημοκρατίας, της διαφάνειας και της δικαιοσύνης και να </w:t>
      </w:r>
      <w:r>
        <w:rPr>
          <w:rFonts w:eastAsia="Times New Roman" w:cs="Times New Roman"/>
          <w:szCs w:val="24"/>
        </w:rPr>
        <w:t xml:space="preserve">δρουν τηρώντας τους νόμους του κράτους. </w:t>
      </w:r>
    </w:p>
    <w:p w14:paraId="18B5139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Δείγμα τέτοιας νομοθέτησης είναι και το σημερινό νομοσχέδιο. Η ένδεια των επιχειρημάτων της </w:t>
      </w:r>
      <w:r>
        <w:rPr>
          <w:rFonts w:eastAsia="Times New Roman" w:cs="Times New Roman"/>
          <w:szCs w:val="24"/>
        </w:rPr>
        <w:t>Α</w:t>
      </w:r>
      <w:r>
        <w:rPr>
          <w:rFonts w:eastAsia="Times New Roman" w:cs="Times New Roman"/>
          <w:szCs w:val="24"/>
        </w:rPr>
        <w:t>ντιπολίτευσης, προκειμένου να πείσει για την καταψήφισή του, φανερώνει, αποδεικνύει την ορθότητά του. Η Νέα Δημοκρατία επι</w:t>
      </w:r>
      <w:r>
        <w:rPr>
          <w:rFonts w:eastAsia="Times New Roman" w:cs="Times New Roman"/>
          <w:szCs w:val="24"/>
        </w:rPr>
        <w:t xml:space="preserve">χειρεί να μας πείσει ότι προηγήθηκε στη νομοθέτηση της κινητικότητας, άρα δεν </w:t>
      </w:r>
      <w:r>
        <w:rPr>
          <w:rFonts w:eastAsia="Times New Roman" w:cs="Times New Roman"/>
          <w:szCs w:val="24"/>
        </w:rPr>
        <w:lastRenderedPageBreak/>
        <w:t>υπήρχε αναγκαιότητα νομοθέτησης, εννοώντας τον νόμο για την κινητικότητα στο δημόσιο, με τον οποίο συγχωνεύτηκαν δεκάδες επιχειρήσεις του δημοσίο</w:t>
      </w:r>
      <w:r>
        <w:rPr>
          <w:rFonts w:eastAsia="Times New Roman" w:cs="Times New Roman"/>
          <w:szCs w:val="24"/>
        </w:rPr>
        <w:t>υ,</w:t>
      </w:r>
      <w:r>
        <w:rPr>
          <w:rFonts w:eastAsia="Times New Roman" w:cs="Times New Roman"/>
          <w:szCs w:val="24"/>
        </w:rPr>
        <w:t xml:space="preserve"> οργανισμο</w:t>
      </w:r>
      <w:r>
        <w:rPr>
          <w:rFonts w:eastAsia="Times New Roman" w:cs="Times New Roman"/>
          <w:szCs w:val="24"/>
        </w:rPr>
        <w:t>ί</w:t>
      </w:r>
      <w:r>
        <w:rPr>
          <w:rFonts w:eastAsia="Times New Roman" w:cs="Times New Roman"/>
          <w:szCs w:val="24"/>
        </w:rPr>
        <w:t xml:space="preserve"> του δημοσίου καταργ</w:t>
      </w:r>
      <w:r>
        <w:rPr>
          <w:rFonts w:eastAsia="Times New Roman" w:cs="Times New Roman"/>
          <w:szCs w:val="24"/>
        </w:rPr>
        <w:t>ήθηκαν και οδήγησ</w:t>
      </w:r>
      <w:r>
        <w:rPr>
          <w:rFonts w:eastAsia="Times New Roman" w:cs="Times New Roman"/>
          <w:szCs w:val="24"/>
        </w:rPr>
        <w:t>ε</w:t>
      </w:r>
      <w:r>
        <w:rPr>
          <w:rFonts w:eastAsia="Times New Roman" w:cs="Times New Roman"/>
          <w:szCs w:val="24"/>
        </w:rPr>
        <w:t xml:space="preserve"> σε δεκάδες</w:t>
      </w:r>
      <w:r>
        <w:rPr>
          <w:rFonts w:eastAsia="Times New Roman" w:cs="Times New Roman"/>
          <w:szCs w:val="24"/>
        </w:rPr>
        <w:t xml:space="preserve"> </w:t>
      </w:r>
      <w:r>
        <w:rPr>
          <w:rFonts w:eastAsia="Times New Roman" w:cs="Times New Roman"/>
          <w:szCs w:val="24"/>
        </w:rPr>
        <w:t xml:space="preserve">χιλιάδες απολύσεις. </w:t>
      </w:r>
    </w:p>
    <w:p w14:paraId="18B5139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της κυρίας Βουλευτού)</w:t>
      </w:r>
    </w:p>
    <w:p w14:paraId="18B5139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Ολοκληρώνω, κύριε Πρόεδρε.</w:t>
      </w:r>
    </w:p>
    <w:p w14:paraId="18B5139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Εγκαλούν το νομοσχέδιο για αδιαφάνεια και αμεροληψία, επικαλούμενοι τη συνέντευξη στην περίπτωση, που</w:t>
      </w:r>
      <w:r>
        <w:rPr>
          <w:rFonts w:eastAsia="Times New Roman" w:cs="Times New Roman"/>
          <w:szCs w:val="24"/>
        </w:rPr>
        <w:t xml:space="preserve"> υπάρχουν περισσότεροι ενδιαφερόμενοι για μια θέση, γιατί δήθεν δεν είναι δομημένη. Λησμονούν ότι στο ν.4369 μάς εγκαλούσαν για τη συνέντευξη, </w:t>
      </w:r>
      <w:proofErr w:type="spellStart"/>
      <w:r>
        <w:rPr>
          <w:rFonts w:eastAsia="Times New Roman" w:cs="Times New Roman"/>
          <w:szCs w:val="24"/>
        </w:rPr>
        <w:t>παρ</w:t>
      </w:r>
      <w:r>
        <w:rPr>
          <w:rFonts w:eastAsia="Times New Roman" w:cs="Times New Roman"/>
          <w:szCs w:val="24"/>
        </w:rPr>
        <w:t>’</w:t>
      </w:r>
      <w:r>
        <w:rPr>
          <w:rFonts w:eastAsia="Times New Roman" w:cs="Times New Roman"/>
          <w:szCs w:val="24"/>
        </w:rPr>
        <w:t>ότι</w:t>
      </w:r>
      <w:proofErr w:type="spellEnd"/>
      <w:r>
        <w:rPr>
          <w:rFonts w:eastAsia="Times New Roman" w:cs="Times New Roman"/>
          <w:szCs w:val="24"/>
        </w:rPr>
        <w:t xml:space="preserve"> ήταν</w:t>
      </w:r>
      <w:r>
        <w:rPr>
          <w:rFonts w:eastAsia="Times New Roman" w:cs="Times New Roman"/>
          <w:szCs w:val="24"/>
        </w:rPr>
        <w:t xml:space="preserve"> </w:t>
      </w:r>
      <w:r>
        <w:rPr>
          <w:rFonts w:eastAsia="Times New Roman" w:cs="Times New Roman"/>
          <w:szCs w:val="24"/>
        </w:rPr>
        <w:t xml:space="preserve">τότε δομημένη. </w:t>
      </w:r>
    </w:p>
    <w:p w14:paraId="18B513A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Επίσης, λησμονούν ότι με την υπογραφή ενός και μόνο προϊσταμένου μπορούσε να μετατεθ</w:t>
      </w:r>
      <w:r>
        <w:rPr>
          <w:rFonts w:eastAsia="Times New Roman" w:cs="Times New Roman"/>
          <w:szCs w:val="24"/>
        </w:rPr>
        <w:t>εί κάποιος, να μετακινηθεί κάποιος, ενώ εκείνος που δεν είχε γνωστό τον προϊστάμενο, χανόταν για μεγάλο χρονικό διάστημα στους δαιδαλώδεις διαδρόμους και στα γρανάζια της αδιαφανούς γραφειοκρατίας.</w:t>
      </w:r>
    </w:p>
    <w:p w14:paraId="18B513A1" w14:textId="77777777" w:rsidR="003250C9" w:rsidRDefault="00D334B4">
      <w:pPr>
        <w:spacing w:line="600" w:lineRule="auto"/>
        <w:ind w:firstLine="720"/>
        <w:jc w:val="both"/>
        <w:rPr>
          <w:rFonts w:eastAsia="Times New Roman" w:cs="Times New Roman"/>
          <w:szCs w:val="24"/>
        </w:rPr>
      </w:pPr>
      <w:proofErr w:type="spellStart"/>
      <w:r>
        <w:rPr>
          <w:rFonts w:eastAsia="Times New Roman" w:cs="Times New Roman"/>
          <w:szCs w:val="24"/>
        </w:rPr>
        <w:lastRenderedPageBreak/>
        <w:t>Προεξοφλείται</w:t>
      </w:r>
      <w:proofErr w:type="spellEnd"/>
      <w:r>
        <w:rPr>
          <w:rFonts w:eastAsia="Times New Roman" w:cs="Times New Roman"/>
          <w:szCs w:val="24"/>
        </w:rPr>
        <w:t xml:space="preserve"> η μη εφαρμογή του νόμου</w:t>
      </w:r>
      <w:r>
        <w:rPr>
          <w:rFonts w:eastAsia="Times New Roman" w:cs="Times New Roman"/>
          <w:szCs w:val="24"/>
        </w:rPr>
        <w:t>,</w:t>
      </w:r>
      <w:r>
        <w:rPr>
          <w:rFonts w:eastAsia="Times New Roman" w:cs="Times New Roman"/>
          <w:szCs w:val="24"/>
        </w:rPr>
        <w:t xml:space="preserve"> λόγω της μη ύπαρξης</w:t>
      </w:r>
      <w:r>
        <w:rPr>
          <w:rFonts w:eastAsia="Times New Roman" w:cs="Times New Roman"/>
          <w:szCs w:val="24"/>
        </w:rPr>
        <w:t xml:space="preserve"> ψηφιακών οργανογραμμάτων. Δεν διαβλέπει κανένας ότι αυτό είναι ένα κίνητρο για τους φορείς, που θέλουν να πάρουν μέρος στην κινητικότητα, να θεσπίσουν οργανογράμματα και επιγράμματα θέσης. </w:t>
      </w:r>
    </w:p>
    <w:p w14:paraId="18B513A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Ευχαριστώ.</w:t>
      </w:r>
    </w:p>
    <w:p w14:paraId="18B513A3"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18B513A4"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Τον λόγο έχει η κ. Καραμανλή από τη Νέα Δημοκρατία.</w:t>
      </w:r>
    </w:p>
    <w:p w14:paraId="18B513A5"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Σας ευχαριστώ, κύριε Πρόεδρε.</w:t>
      </w:r>
    </w:p>
    <w:p w14:paraId="18B513A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Κυβέρνηση φέρνει προς ψήφιση ένα νομοσχέδιο για τη δημόσια διοίκηση. Συνοδεύεται μάλιστα</w:t>
      </w:r>
      <w:r>
        <w:rPr>
          <w:rFonts w:eastAsia="Times New Roman" w:cs="Times New Roman"/>
          <w:szCs w:val="24"/>
        </w:rPr>
        <w:t>,</w:t>
      </w:r>
      <w:r>
        <w:rPr>
          <w:rFonts w:eastAsia="Times New Roman" w:cs="Times New Roman"/>
          <w:szCs w:val="24"/>
        </w:rPr>
        <w:t xml:space="preserve"> από τις πομπώδεις εξαγγελίες Υπουργού για διαφάνεια και αξιοκρατία στο δημόσιο και για το τέλος του πελατειακού κράτους. Θα ήταν εξαιρετικά ελπιδοφόρα τα όσα είπε η κυρία Υπουργός</w:t>
      </w:r>
      <w:r>
        <w:rPr>
          <w:rFonts w:eastAsia="Times New Roman" w:cs="Times New Roman"/>
          <w:szCs w:val="24"/>
        </w:rPr>
        <w:t>,</w:t>
      </w:r>
      <w:r>
        <w:rPr>
          <w:rFonts w:eastAsia="Times New Roman" w:cs="Times New Roman"/>
          <w:szCs w:val="24"/>
        </w:rPr>
        <w:t xml:space="preserve"> αν δεν απείχαν παρασάγγας από τον πρότερο βίο αυτής της Κυβέρνησης. Και αξ</w:t>
      </w:r>
      <w:r>
        <w:rPr>
          <w:rFonts w:eastAsia="Times New Roman" w:cs="Times New Roman"/>
          <w:szCs w:val="24"/>
        </w:rPr>
        <w:t xml:space="preserve">ίζει να ανακαλέσουμε στη μνήμη μας </w:t>
      </w:r>
      <w:r>
        <w:rPr>
          <w:rFonts w:eastAsia="Times New Roman" w:cs="Times New Roman"/>
          <w:szCs w:val="24"/>
        </w:rPr>
        <w:lastRenderedPageBreak/>
        <w:t>πώς αντιλαμβάν</w:t>
      </w:r>
      <w:r>
        <w:rPr>
          <w:rFonts w:eastAsia="Times New Roman" w:cs="Times New Roman"/>
          <w:szCs w:val="24"/>
        </w:rPr>
        <w:t>ε</w:t>
      </w:r>
      <w:r>
        <w:rPr>
          <w:rFonts w:eastAsia="Times New Roman" w:cs="Times New Roman"/>
          <w:szCs w:val="24"/>
        </w:rPr>
        <w:t>ται το ρόλο της δημόσιας διοίκησης η Κυβέρνηση των ΣΥΡΙΖΑ-ΑΝΕΛ</w:t>
      </w:r>
      <w:r>
        <w:rPr>
          <w:rFonts w:eastAsia="Times New Roman" w:cs="Times New Roman"/>
          <w:szCs w:val="24"/>
        </w:rPr>
        <w:t>,</w:t>
      </w:r>
      <w:r>
        <w:rPr>
          <w:rFonts w:eastAsia="Times New Roman" w:cs="Times New Roman"/>
          <w:szCs w:val="24"/>
        </w:rPr>
        <w:t xml:space="preserve"> με βάση τα μέχρι τώρα πεπραγμένα της. </w:t>
      </w:r>
    </w:p>
    <w:p w14:paraId="18B513A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Πλειοψηφίας, η οικονομίας μας μπορεί να συρρικνώνεται, αλλά το κράτος </w:t>
      </w:r>
      <w:r>
        <w:rPr>
          <w:rFonts w:eastAsia="Times New Roman" w:cs="Times New Roman"/>
          <w:szCs w:val="24"/>
        </w:rPr>
        <w:t xml:space="preserve">μεγαλώνει. Συνεχίζετε ακάθεκτοι να ιδρύετε νέους, κατά κανόνα αχρείαστους κρατικούς φορείς, που η χρησιμότητά τους εξαντλείται στο να πιάσουν στασίδι στις κρατικές καρέκλες οι κομματικοί σας εκλεκτοί. </w:t>
      </w:r>
    </w:p>
    <w:p w14:paraId="18B513A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ευρηματικότητά σας, πάντως, ομολογουμένως είναι εντυ</w:t>
      </w:r>
      <w:r>
        <w:rPr>
          <w:rFonts w:eastAsia="Times New Roman" w:cs="Times New Roman"/>
          <w:szCs w:val="24"/>
        </w:rPr>
        <w:t>πωσιακή. Μέχρι και Μαξίμου Θεσσαλονίκης επινοήσατε, για να βολευτούν κάποιοι από τους εναπομείναντες αβόλευτους και να γευτούν λίγο από την κρατική πίτα. Ταυτόχρονα, ο αριθμός των μετακλητών υπαλλήλων έχει ξεπεράσει τους δύο χιλιάδες και με τον τελευταίο α</w:t>
      </w:r>
      <w:r>
        <w:rPr>
          <w:rFonts w:eastAsia="Times New Roman" w:cs="Times New Roman"/>
          <w:szCs w:val="24"/>
        </w:rPr>
        <w:t xml:space="preserve">νασχηματισμό αυξήθηκε ο αριθμός των Υπουργείων κατά τέσσερα και των </w:t>
      </w:r>
      <w:r>
        <w:rPr>
          <w:rFonts w:eastAsia="Times New Roman" w:cs="Times New Roman"/>
          <w:szCs w:val="24"/>
        </w:rPr>
        <w:t>γ</w:t>
      </w:r>
      <w:r>
        <w:rPr>
          <w:rFonts w:eastAsia="Times New Roman" w:cs="Times New Roman"/>
          <w:szCs w:val="24"/>
        </w:rPr>
        <w:t>ραμματέων κατά είκοσι δύο.</w:t>
      </w:r>
    </w:p>
    <w:p w14:paraId="18B513A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Την ίδια ώρα, βέβαια, δεν έχετε κα</w:t>
      </w:r>
      <w:r>
        <w:rPr>
          <w:rFonts w:eastAsia="Times New Roman" w:cs="Times New Roman"/>
          <w:szCs w:val="24"/>
        </w:rPr>
        <w:t>μ</w:t>
      </w:r>
      <w:r>
        <w:rPr>
          <w:rFonts w:eastAsia="Times New Roman" w:cs="Times New Roman"/>
          <w:szCs w:val="24"/>
        </w:rPr>
        <w:t xml:space="preserve">μία αναστολή να φορτώνετε με φόρους τις πλάτες των φορολογούμενων. 2,5 δισεκατομμύρια ευρώ νέους φόρους προβλέπει ο </w:t>
      </w:r>
      <w:r>
        <w:rPr>
          <w:rFonts w:eastAsia="Times New Roman" w:cs="Times New Roman"/>
          <w:szCs w:val="24"/>
        </w:rPr>
        <w:t>π</w:t>
      </w:r>
      <w:r>
        <w:rPr>
          <w:rFonts w:eastAsia="Times New Roman" w:cs="Times New Roman"/>
          <w:szCs w:val="24"/>
        </w:rPr>
        <w:t>ροϋπολογ</w:t>
      </w:r>
      <w:r>
        <w:rPr>
          <w:rFonts w:eastAsia="Times New Roman" w:cs="Times New Roman"/>
          <w:szCs w:val="24"/>
        </w:rPr>
        <w:t>ισμός</w:t>
      </w:r>
      <w:r>
        <w:rPr>
          <w:rFonts w:eastAsia="Times New Roman" w:cs="Times New Roman"/>
          <w:szCs w:val="24"/>
        </w:rPr>
        <w:t>,</w:t>
      </w:r>
      <w:r>
        <w:rPr>
          <w:rFonts w:eastAsia="Times New Roman" w:cs="Times New Roman"/>
          <w:szCs w:val="24"/>
        </w:rPr>
        <w:t xml:space="preserve"> που φέρνετε για το 2017. Μπορεί την κοινωνία να μην την αφήνετε να ανασάνει, αλλά απ’ ό,τι φαίνεται</w:t>
      </w:r>
      <w:r>
        <w:rPr>
          <w:rFonts w:eastAsia="Times New Roman" w:cs="Times New Roman"/>
          <w:szCs w:val="24"/>
        </w:rPr>
        <w:t>,</w:t>
      </w:r>
      <w:r>
        <w:rPr>
          <w:rFonts w:eastAsia="Times New Roman" w:cs="Times New Roman"/>
          <w:szCs w:val="24"/>
        </w:rPr>
        <w:t xml:space="preserve"> λεφτά για συγγενείς και φίλους ακόμα βρίσκετε, ακόμα υπάρχουν. </w:t>
      </w:r>
    </w:p>
    <w:p w14:paraId="18B513A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Σε αυτή τη δημόσια διοίκηση, λοιπόν, που την αντιμετωπίζετε ως κομματικό λάφυρο, έρχ</w:t>
      </w:r>
      <w:r>
        <w:rPr>
          <w:rFonts w:eastAsia="Times New Roman" w:cs="Times New Roman"/>
          <w:szCs w:val="24"/>
        </w:rPr>
        <w:t>εστε σήμερα να νομοθετήσετε για τον εκσυγχρονισμό της. Θα συμφωνήσουμε όλοι ότι το ελληνικό δημόσιο υποφέρει από χρόνιες παθογένειες και απαιτούνται αποφασιστικές παρεμβάσεις, στις οποίες θα μπορούσε να υπάρχει κοινός τόπος και μία μίνιμουμ συναίνεση, αν β</w:t>
      </w:r>
      <w:r>
        <w:rPr>
          <w:rFonts w:eastAsia="Times New Roman" w:cs="Times New Roman"/>
          <w:szCs w:val="24"/>
        </w:rPr>
        <w:t>έβαια</w:t>
      </w:r>
      <w:r>
        <w:rPr>
          <w:rFonts w:eastAsia="Times New Roman" w:cs="Times New Roman"/>
          <w:szCs w:val="24"/>
        </w:rPr>
        <w:t>,</w:t>
      </w:r>
      <w:r>
        <w:rPr>
          <w:rFonts w:eastAsia="Times New Roman" w:cs="Times New Roman"/>
          <w:szCs w:val="24"/>
        </w:rPr>
        <w:t xml:space="preserve"> υπηρετούσαν το στόχο της ουσιαστικής μεταρρύθμισης.</w:t>
      </w:r>
    </w:p>
    <w:p w14:paraId="18B513A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Φέρνετε, λοιπόν, ένα νομοσχέδιο, που στον πυρήνα του αφορά την κινητικότητα των δημοσίων υπαλλήλων και υποτίθεται ότι υλοποιείτε μεταρρυθμίσεις. Στην πραγματικότητα, </w:t>
      </w:r>
      <w:r>
        <w:rPr>
          <w:rFonts w:eastAsia="Times New Roman" w:cs="Times New Roman"/>
          <w:bCs/>
          <w:shd w:val="clear" w:color="auto" w:fill="FFFFFF"/>
        </w:rPr>
        <w:t>όμως</w:t>
      </w:r>
      <w:r>
        <w:rPr>
          <w:rFonts w:eastAsia="Times New Roman" w:cs="Times New Roman"/>
          <w:szCs w:val="24"/>
        </w:rPr>
        <w:t xml:space="preserve">, νομοθετείτε με </w:t>
      </w:r>
      <w:r>
        <w:rPr>
          <w:rFonts w:eastAsia="Times New Roman" w:cs="Times New Roman"/>
          <w:szCs w:val="24"/>
        </w:rPr>
        <w:lastRenderedPageBreak/>
        <w:t>προτεραιότ</w:t>
      </w:r>
      <w:r>
        <w:rPr>
          <w:rFonts w:eastAsia="Times New Roman" w:cs="Times New Roman"/>
          <w:szCs w:val="24"/>
        </w:rPr>
        <w:t>ητα τις κομματικές σας επιδιώξεις. Η κινητικότητα αποτελεί ένα σημαντικό εργαλείο για μια πιο αποδοτική και πιο αποτελεσματική δημόσια διοίκηση, όταν ισορροπεί ανάμεσα στις επιθυμίες των υπαλλήλων και τις υπηρεσιακές ανάγκες.</w:t>
      </w:r>
    </w:p>
    <w:p w14:paraId="18B513AC"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Στην προκειμένη περίπτωση, η κ</w:t>
      </w:r>
      <w:r>
        <w:rPr>
          <w:rFonts w:eastAsia="Times New Roman" w:cs="Times New Roman"/>
          <w:szCs w:val="24"/>
        </w:rPr>
        <w:t xml:space="preserve">ινητικότητα έχει μόνο εθελούσιο χαρακτήρα για το προσωπικό και οι ανάγκες των φορέων έχουν μηδενική βαρύτητα. Υπηρεσίες αιχμής, με μεγάλο όγκο δουλειάς και εξυπηρέτηση κοινού, κυρία Υπουργέ, όπως για παράδειγμα τα ΚΕΠ ή οι ασφαλιστικοί φορείς, πώς μπορούν </w:t>
      </w:r>
      <w:r>
        <w:rPr>
          <w:rFonts w:eastAsia="Times New Roman" w:cs="Times New Roman"/>
          <w:szCs w:val="24"/>
        </w:rPr>
        <w:t xml:space="preserve">να ενισχυθούν, όταν η κινητικότητα έχει εθελοντική μορφή; Πώς μπορεί να αναβαθμιστεί η ποιότητα των υπηρεσιών που προσφέρουν στον πολίτη, όταν δεν θα υπάρχει ενδιαφέρον για τη στελέχωσή τους; </w:t>
      </w:r>
    </w:p>
    <w:p w14:paraId="18B513AD"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Επιπλέον, όταν </w:t>
      </w:r>
      <w:proofErr w:type="spellStart"/>
      <w:r>
        <w:rPr>
          <w:rFonts w:eastAsia="Times New Roman" w:cs="Times New Roman"/>
          <w:szCs w:val="24"/>
        </w:rPr>
        <w:t>επικαιροποιηθούν</w:t>
      </w:r>
      <w:proofErr w:type="spellEnd"/>
      <w:r>
        <w:rPr>
          <w:rFonts w:eastAsia="Times New Roman" w:cs="Times New Roman"/>
          <w:szCs w:val="24"/>
        </w:rPr>
        <w:t xml:space="preserve"> τα οργανογράμματα των κρατικών </w:t>
      </w:r>
      <w:r>
        <w:rPr>
          <w:rFonts w:eastAsia="Times New Roman" w:cs="Times New Roman"/>
          <w:szCs w:val="24"/>
        </w:rPr>
        <w:t xml:space="preserve">δομών, αν προκύψει σε ορισμένες από αυτές υπεράριθμο προσωπικό ή κάλυψη της τάξης του 90-95% θα εξαρτάται η μετακίνησή του σε απογυμνωμένες υπηρεσίες, από την εθελοντική προσφορά των υπαλλήλων; </w:t>
      </w:r>
    </w:p>
    <w:p w14:paraId="18B513AE"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Το άρθρο 5 προβλέπει τη σύσταση της Κεντρικής Επιτροπής Κινητ</w:t>
      </w:r>
      <w:r>
        <w:rPr>
          <w:rFonts w:eastAsia="Times New Roman" w:cs="Times New Roman"/>
          <w:szCs w:val="24"/>
        </w:rPr>
        <w:t xml:space="preserve">ικότητας, η οποία θα απαρτίζεται από δύο μέλη του ΑΣΕΠ, έναν εκπρόσωπο του Νομικού Συμβουλίου του Κράτους και τέσσερα μέλη, τα οποία ορίζονται εν πολλοίς με πολιτικά κριτήρια και υπηρετούν τις πολιτικές της Κυβέρνησης. </w:t>
      </w:r>
    </w:p>
    <w:p w14:paraId="18B513A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Επομένως, προκύπτουν εύλογα ερωτήματ</w:t>
      </w:r>
      <w:r>
        <w:rPr>
          <w:rFonts w:eastAsia="Times New Roman" w:cs="Times New Roman"/>
          <w:szCs w:val="24"/>
        </w:rPr>
        <w:t xml:space="preserve">α για την αμερόληπτη διαχείριση των αιτημάτων. Με ποια κριτήρια, άραγε, η </w:t>
      </w:r>
      <w:r>
        <w:rPr>
          <w:rFonts w:eastAsia="Times New Roman" w:cs="Times New Roman"/>
          <w:szCs w:val="24"/>
        </w:rPr>
        <w:t>ε</w:t>
      </w:r>
      <w:r>
        <w:rPr>
          <w:rFonts w:eastAsia="Times New Roman" w:cs="Times New Roman"/>
          <w:szCs w:val="24"/>
        </w:rPr>
        <w:t xml:space="preserve">πιτροπή αυτή θα αξιολογεί τα αιτήματα των φορέων; Υπάρχει κάποιο αντικειμενικό κριτήριο, στο οποίο θα βασίζεται  η απόφαση της </w:t>
      </w:r>
      <w:r>
        <w:rPr>
          <w:rFonts w:eastAsia="Times New Roman" w:cs="Times New Roman"/>
          <w:szCs w:val="24"/>
        </w:rPr>
        <w:t xml:space="preserve">επιτροπής </w:t>
      </w:r>
      <w:r>
        <w:rPr>
          <w:rFonts w:eastAsia="Times New Roman" w:cs="Times New Roman"/>
          <w:szCs w:val="24"/>
        </w:rPr>
        <w:t>ή θα αποφασίζει κατά βούληση ότι, για παράδε</w:t>
      </w:r>
      <w:r>
        <w:rPr>
          <w:rFonts w:eastAsia="Times New Roman" w:cs="Times New Roman"/>
          <w:szCs w:val="24"/>
        </w:rPr>
        <w:t>ιγμα, η μία υπηρεσία έχει ανάγκη από είκοσι μηχανικούς και η άλλη δεν χρειάζεται κανέναν. Κα</w:t>
      </w:r>
      <w:r>
        <w:rPr>
          <w:rFonts w:eastAsia="Times New Roman" w:cs="Times New Roman"/>
          <w:szCs w:val="24"/>
        </w:rPr>
        <w:t>μ</w:t>
      </w:r>
      <w:r>
        <w:rPr>
          <w:rFonts w:eastAsia="Times New Roman" w:cs="Times New Roman"/>
          <w:szCs w:val="24"/>
        </w:rPr>
        <w:t>μία δικλείδα</w:t>
      </w:r>
      <w:r>
        <w:rPr>
          <w:rFonts w:eastAsia="Times New Roman" w:cs="Times New Roman"/>
          <w:szCs w:val="24"/>
        </w:rPr>
        <w:t>,</w:t>
      </w:r>
      <w:r>
        <w:rPr>
          <w:rFonts w:eastAsia="Times New Roman" w:cs="Times New Roman"/>
          <w:szCs w:val="24"/>
        </w:rPr>
        <w:t xml:space="preserve"> για να αποτρέπονται αυθαιρεσίες, μαγειρέματα, παρεμβάσεις.</w:t>
      </w:r>
    </w:p>
    <w:p w14:paraId="18B513B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Τα αντικειμενικά κριτήρια απουσιάζουν παντελώς και στο όργανο του φορέα υποδοχής του άρθρο</w:t>
      </w:r>
      <w:r>
        <w:rPr>
          <w:rFonts w:eastAsia="Times New Roman" w:cs="Times New Roman"/>
          <w:szCs w:val="24"/>
        </w:rPr>
        <w:t>υ 7, που θα αξιολογεί τους υποψήφιους να καλύψουν θέση του συγκεκριμένου φορέα. Ποια είναι η αξιοπι</w:t>
      </w:r>
      <w:r>
        <w:rPr>
          <w:rFonts w:eastAsia="Times New Roman" w:cs="Times New Roman"/>
          <w:szCs w:val="24"/>
        </w:rPr>
        <w:lastRenderedPageBreak/>
        <w:t xml:space="preserve">στία αυτής της </w:t>
      </w:r>
      <w:r>
        <w:rPr>
          <w:rFonts w:eastAsia="Times New Roman" w:cs="Times New Roman"/>
          <w:szCs w:val="24"/>
        </w:rPr>
        <w:t>επιτροπής</w:t>
      </w:r>
      <w:r>
        <w:rPr>
          <w:rFonts w:eastAsia="Times New Roman" w:cs="Times New Roman"/>
          <w:szCs w:val="24"/>
        </w:rPr>
        <w:t>; Πού είναι η διαφάνεια και οι ξεκάθαροι κανόνες; Πώς θα προκρίνεται ο καταλληλότερος; Εκτός αν ο στόχος είναι να αναζητά ο υπάλληλος</w:t>
      </w:r>
      <w:r>
        <w:rPr>
          <w:rFonts w:eastAsia="Times New Roman" w:cs="Times New Roman"/>
          <w:szCs w:val="24"/>
        </w:rPr>
        <w:t xml:space="preserve"> το κατάλληλο «βύσμα»</w:t>
      </w:r>
      <w:r>
        <w:rPr>
          <w:rFonts w:eastAsia="Times New Roman" w:cs="Times New Roman"/>
          <w:szCs w:val="24"/>
        </w:rPr>
        <w:t>,</w:t>
      </w:r>
      <w:r>
        <w:rPr>
          <w:rFonts w:eastAsia="Times New Roman" w:cs="Times New Roman"/>
          <w:szCs w:val="24"/>
        </w:rPr>
        <w:t xml:space="preserve"> που θα προωθήσει το αίτημά του, ώστε η πελατειακή σχέση να χτιστεί σε γερά θεμέλια. </w:t>
      </w:r>
    </w:p>
    <w:p w14:paraId="18B513B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Επιπλέον, ο υποψήφιος που θεωρεί ότι η απόφαση αυτής της </w:t>
      </w:r>
      <w:r>
        <w:rPr>
          <w:rFonts w:eastAsia="Times New Roman" w:cs="Times New Roman"/>
          <w:szCs w:val="24"/>
        </w:rPr>
        <w:t xml:space="preserve">επιτροπής </w:t>
      </w:r>
      <w:r>
        <w:rPr>
          <w:rFonts w:eastAsia="Times New Roman" w:cs="Times New Roman"/>
          <w:szCs w:val="24"/>
        </w:rPr>
        <w:t xml:space="preserve">τον αδικεί, πού μπορεί να προσφύγει; Πώς μπορεί να ασκήσει το δικαίωμα ένστασης; </w:t>
      </w:r>
      <w:r>
        <w:rPr>
          <w:rFonts w:eastAsia="Times New Roman" w:cs="Times New Roman"/>
          <w:szCs w:val="24"/>
        </w:rPr>
        <w:t>Δεν προβλέπεται καμ</w:t>
      </w:r>
      <w:r>
        <w:rPr>
          <w:rFonts w:eastAsia="Times New Roman" w:cs="Times New Roman"/>
          <w:szCs w:val="24"/>
        </w:rPr>
        <w:t>μ</w:t>
      </w:r>
      <w:r>
        <w:rPr>
          <w:rFonts w:eastAsia="Times New Roman" w:cs="Times New Roman"/>
          <w:szCs w:val="24"/>
        </w:rPr>
        <w:t xml:space="preserve">ία τέτοια δυνατότητα. Προφανώς, η </w:t>
      </w:r>
      <w:r>
        <w:rPr>
          <w:rFonts w:eastAsia="Times New Roman" w:cs="Times New Roman"/>
          <w:szCs w:val="24"/>
        </w:rPr>
        <w:t>ε</w:t>
      </w:r>
      <w:r>
        <w:rPr>
          <w:rFonts w:eastAsia="Times New Roman" w:cs="Times New Roman"/>
          <w:szCs w:val="24"/>
        </w:rPr>
        <w:t xml:space="preserve">πιτροπή έχει το αλάθητο και η κρίση της δεν μπορεί να αμφισβητηθεί. </w:t>
      </w:r>
    </w:p>
    <w:p w14:paraId="18B513B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Κυρία συνάδελφε… </w:t>
      </w:r>
    </w:p>
    <w:p w14:paraId="18B513B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ΑΝΝΑ ΚΑΡΑΜΑΝΛΗ: </w:t>
      </w:r>
      <w:r>
        <w:rPr>
          <w:rFonts w:eastAsia="Times New Roman" w:cs="Times New Roman"/>
          <w:szCs w:val="24"/>
        </w:rPr>
        <w:t xml:space="preserve">Δεν </w:t>
      </w:r>
      <w:r>
        <w:rPr>
          <w:rFonts w:eastAsia="Times New Roman"/>
          <w:bCs/>
        </w:rPr>
        <w:t>είναι</w:t>
      </w:r>
      <w:r>
        <w:rPr>
          <w:rFonts w:eastAsia="Times New Roman" w:cs="Times New Roman"/>
          <w:szCs w:val="24"/>
        </w:rPr>
        <w:t xml:space="preserve"> έτσι, κύριε </w:t>
      </w:r>
      <w:proofErr w:type="spellStart"/>
      <w:r>
        <w:rPr>
          <w:rFonts w:eastAsia="Times New Roman" w:cs="Times New Roman"/>
          <w:szCs w:val="24"/>
        </w:rPr>
        <w:t>Λάππα</w:t>
      </w:r>
      <w:proofErr w:type="spellEnd"/>
      <w:r>
        <w:rPr>
          <w:rFonts w:eastAsia="Times New Roman" w:cs="Times New Roman"/>
          <w:szCs w:val="24"/>
        </w:rPr>
        <w:t xml:space="preserve">. Με </w:t>
      </w:r>
      <w:proofErr w:type="spellStart"/>
      <w:r>
        <w:rPr>
          <w:rFonts w:eastAsia="Times New Roman" w:cs="Times New Roman"/>
          <w:szCs w:val="24"/>
        </w:rPr>
        <w:t>συγχωρείτε</w:t>
      </w:r>
      <w:proofErr w:type="spellEnd"/>
      <w:r>
        <w:rPr>
          <w:rFonts w:eastAsia="Times New Roman" w:cs="Times New Roman"/>
          <w:szCs w:val="24"/>
        </w:rPr>
        <w:t xml:space="preserve"> πάρα πολύ. </w:t>
      </w:r>
    </w:p>
    <w:p w14:paraId="18B513B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Μια από τις προϋποθέσεις που θέτετε για τη λειτουργία του Ενιαίου Συστήματος Κινητικότητας, είναι η ολοκλήρωση των οργανογραμμάτων, μετά από αξιολόγηση των δομών και η κατάρτιση περιγραμμάτων των θέσεων εργασίας. Διαδικασία που </w:t>
      </w:r>
      <w:r>
        <w:rPr>
          <w:rFonts w:eastAsia="Times New Roman"/>
          <w:bCs/>
        </w:rPr>
        <w:t>είναι</w:t>
      </w:r>
      <w:r>
        <w:rPr>
          <w:rFonts w:eastAsia="Times New Roman" w:cs="Times New Roman"/>
          <w:szCs w:val="24"/>
        </w:rPr>
        <w:t xml:space="preserve"> πολύ δύσκολο να ολοκλη</w:t>
      </w:r>
      <w:r>
        <w:rPr>
          <w:rFonts w:eastAsia="Times New Roman" w:cs="Times New Roman"/>
          <w:szCs w:val="24"/>
        </w:rPr>
        <w:t xml:space="preserve">ρωθεί άμεσα, με αποτέλεσμα η </w:t>
      </w:r>
      <w:r>
        <w:rPr>
          <w:rFonts w:eastAsia="Times New Roman" w:cs="Times New Roman"/>
          <w:szCs w:val="24"/>
        </w:rPr>
        <w:lastRenderedPageBreak/>
        <w:t>εφαρμογή του νόμου να παραπέμπεται αορίστως για το μέλλον. Στην πραγματικότητα, λοιπόν, παριστάνετε ότι υλοποιείτε μεταρρυθμίσεις, οι οποίες στη συνέχεια μπαίνουν στο συρτάρι.</w:t>
      </w:r>
    </w:p>
    <w:p w14:paraId="18B513B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Κάτι αντίστοιχο, να σας θυμίσω, συνέβη και με το Μη</w:t>
      </w:r>
      <w:r>
        <w:rPr>
          <w:rFonts w:eastAsia="Times New Roman" w:cs="Times New Roman"/>
          <w:szCs w:val="24"/>
        </w:rPr>
        <w:t xml:space="preserve">τρώο Στελεχών του Δημοσίου. Το ψηφίσατε τον Φεβρουάριο του 2016 και έπρεπε να έχει λειτουργήσει από τον Ιούλιο. Το 2016 σε λίγο μας αποχαιρετά και η στελέχωση θέσεων ευθύνης γίνεται μόνο από το μητρώο στελεχών της Κουμουνδούρου. </w:t>
      </w:r>
    </w:p>
    <w:p w14:paraId="18B513B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Έρχεστε στο δεύτερο μέρος </w:t>
      </w:r>
      <w:r>
        <w:rPr>
          <w:rFonts w:eastAsia="Times New Roman" w:cs="Times New Roman"/>
          <w:szCs w:val="24"/>
        </w:rPr>
        <w:t>αυτού του νομοσχεδίου να διορθώσετε, υποτίθεται, κάποιες παραλείψεις σχετικά με αυτό το Μητρώο Επιτελικών Στελεχών, δίνοντας το δικαίωμα και σε στελέχη του ιδιωτικού τομέα να ενταχθούν σε αυτό και να διεκδικήσουν θέσεις στον κρατικό μηχανισμό. Ο τρόπος που</w:t>
      </w:r>
      <w:r>
        <w:rPr>
          <w:rFonts w:eastAsia="Times New Roman" w:cs="Times New Roman"/>
          <w:szCs w:val="24"/>
        </w:rPr>
        <w:t xml:space="preserve"> το κάνετε, όμως, μαρτυρά</w:t>
      </w:r>
      <w:r>
        <w:rPr>
          <w:rFonts w:eastAsia="Times New Roman" w:cs="Times New Roman"/>
          <w:szCs w:val="24"/>
        </w:rPr>
        <w:t>,</w:t>
      </w:r>
      <w:r>
        <w:rPr>
          <w:rFonts w:eastAsia="Times New Roman" w:cs="Times New Roman"/>
          <w:szCs w:val="24"/>
        </w:rPr>
        <w:t xml:space="preserve"> με τον πιο κραυγαλέο τρόπο</w:t>
      </w:r>
      <w:r>
        <w:rPr>
          <w:rFonts w:eastAsia="Times New Roman" w:cs="Times New Roman"/>
          <w:szCs w:val="24"/>
        </w:rPr>
        <w:t>,</w:t>
      </w:r>
      <w:r>
        <w:rPr>
          <w:rFonts w:eastAsia="Times New Roman" w:cs="Times New Roman"/>
          <w:szCs w:val="24"/>
        </w:rPr>
        <w:t xml:space="preserve"> ότι επιδιώκετε ακριβώς το αντίθετο. </w:t>
      </w:r>
    </w:p>
    <w:p w14:paraId="18B513B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Θεσπίζοντας μια σειρά από αντικίνητρα, που αγγίζουν μέχρι και τα συγγενικά πρόσωπα των ιδιωτών που επιθυμούν να δουλέψουν σε επιτελική θέση του δημοσίου, κάνετε σαφ</w:t>
      </w:r>
      <w:r>
        <w:rPr>
          <w:rFonts w:eastAsia="Times New Roman" w:cs="Times New Roman"/>
          <w:szCs w:val="24"/>
        </w:rPr>
        <w:t>ές ότι επιθυμείτε να δώσετε προβάδισμα στους δημοσίους υπαλλήλους.</w:t>
      </w:r>
    </w:p>
    <w:p w14:paraId="18B513B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Πώς μπορεί ο δημόσιος τομέας να προσελκύσει επαγγελματίες από την αγορά με υψηλά εκπαιδευτικά προσόντα και εργασιακή εμπειρία</w:t>
      </w:r>
      <w:r>
        <w:rPr>
          <w:rFonts w:eastAsia="Times New Roman" w:cs="Times New Roman"/>
          <w:szCs w:val="24"/>
        </w:rPr>
        <w:t>,</w:t>
      </w:r>
      <w:r>
        <w:rPr>
          <w:rFonts w:eastAsia="Times New Roman" w:cs="Times New Roman"/>
          <w:szCs w:val="24"/>
        </w:rPr>
        <w:t xml:space="preserve"> όταν θέτει τόσους περιορισμούς και δεσμεύσεις; Ποιο επιτυχημέν</w:t>
      </w:r>
      <w:r>
        <w:rPr>
          <w:rFonts w:eastAsia="Times New Roman" w:cs="Times New Roman"/>
          <w:szCs w:val="24"/>
        </w:rPr>
        <w:t>ο στέλεχος εξειδικευμένο θα αναλάβει μία θέση ευθύνης στο δημόσιο, όταν γνωρίζει ότι δεν θα μπορεί να εργαστεί στο αντικείμενό του για δύο χρόνια μετά τη λήξη της θητείας του; Όλα αυτά δυσχεραίνουν και λειτουργούν αποτρεπτικά στη συμμετοχή του ιδιωτικού το</w:t>
      </w:r>
      <w:r>
        <w:rPr>
          <w:rFonts w:eastAsia="Times New Roman" w:cs="Times New Roman"/>
          <w:szCs w:val="24"/>
        </w:rPr>
        <w:t>μέα στο μητρώο. Και λόγω βεβαίως των ιδεοληψιών σας, το δημόσιο στερείται πολύτιμους ανθρώπινους πόρους.</w:t>
      </w:r>
    </w:p>
    <w:p w14:paraId="18B513B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Κλείνοντας, η Κυβέρνηση φέρνει άλλο ένα νομοσχέδιο</w:t>
      </w:r>
      <w:r>
        <w:rPr>
          <w:rFonts w:eastAsia="Times New Roman" w:cs="Times New Roman"/>
          <w:szCs w:val="24"/>
        </w:rPr>
        <w:t>,</w:t>
      </w:r>
      <w:r>
        <w:rPr>
          <w:rFonts w:eastAsia="Times New Roman" w:cs="Times New Roman"/>
          <w:szCs w:val="24"/>
        </w:rPr>
        <w:t xml:space="preserve"> για τα μάτια του κόσμου. Εισάγει ένα σύστημα κινητικότητας, που ο χρονικός ορίζοντας εφαρμογής του </w:t>
      </w:r>
      <w:r>
        <w:rPr>
          <w:rFonts w:eastAsia="Times New Roman" w:cs="Times New Roman"/>
          <w:szCs w:val="24"/>
        </w:rPr>
        <w:t xml:space="preserve">είναι εντελώς στον αέρα. Ούτε την αναβάθμιση και τον ορθολογισμό των υπηρεσιών του δημοσίου προωθεί ούτε την αξιοκρατία εγγυάται. Το μόνο που κάνει είναι να παίζει στις πλάτες εργαζομένων –που πράγματι αγωνιούν– ένα ακόμη κομματικό παιχνίδι. Στοχεύει μέσα </w:t>
      </w:r>
      <w:r>
        <w:rPr>
          <w:rFonts w:eastAsia="Times New Roman" w:cs="Times New Roman"/>
          <w:szCs w:val="24"/>
        </w:rPr>
        <w:t>από μεθόδους ρουσφετολογικές να τους εντάξει στο κομματικό του πελατολόγιο. Δεν θα το καταφέρει όμως, γιατί οι δημόσιοι υπάλληλοι στη μεγάλη τους πλειοψηφία θέλουν μία δημόσια διοίκηση αποτελεσματική</w:t>
      </w:r>
      <w:r>
        <w:rPr>
          <w:rFonts w:eastAsia="Times New Roman" w:cs="Times New Roman"/>
          <w:szCs w:val="24"/>
        </w:rPr>
        <w:t>,</w:t>
      </w:r>
      <w:r>
        <w:rPr>
          <w:rFonts w:eastAsia="Times New Roman" w:cs="Times New Roman"/>
          <w:szCs w:val="24"/>
        </w:rPr>
        <w:t xml:space="preserve"> που θα επιβραβεύει την αξία και την εργατικότητα και βε</w:t>
      </w:r>
      <w:r>
        <w:rPr>
          <w:rFonts w:eastAsia="Times New Roman" w:cs="Times New Roman"/>
          <w:szCs w:val="24"/>
        </w:rPr>
        <w:t>βαίως</w:t>
      </w:r>
      <w:r>
        <w:rPr>
          <w:rFonts w:eastAsia="Times New Roman" w:cs="Times New Roman"/>
          <w:szCs w:val="24"/>
        </w:rPr>
        <w:t>,</w:t>
      </w:r>
      <w:r>
        <w:rPr>
          <w:rFonts w:eastAsia="Times New Roman" w:cs="Times New Roman"/>
          <w:szCs w:val="24"/>
        </w:rPr>
        <w:t xml:space="preserve"> θα είναι απαλλαγμένη από τις ασθένειες του παρελθόντος.</w:t>
      </w:r>
    </w:p>
    <w:p w14:paraId="18B513B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Και για να μην </w:t>
      </w:r>
      <w:proofErr w:type="spellStart"/>
      <w:r>
        <w:rPr>
          <w:rFonts w:eastAsia="Times New Roman" w:cs="Times New Roman"/>
          <w:szCs w:val="24"/>
        </w:rPr>
        <w:t>κοροϊδευόμαστε</w:t>
      </w:r>
      <w:proofErr w:type="spellEnd"/>
      <w:r>
        <w:rPr>
          <w:rFonts w:eastAsia="Times New Roman" w:cs="Times New Roman"/>
          <w:szCs w:val="24"/>
        </w:rPr>
        <w:t>, απαντήσεις δεν δίνετε για το ακίνητο. Ή ήταν δικό σας και δεν πληρώνατε δέκα έξι χρόνια τους αντίστοιχους φόρους ακίνητης περιουσίας ή έγινε δικό σας τώρα, όπως ε</w:t>
      </w:r>
      <w:r>
        <w:rPr>
          <w:rFonts w:eastAsia="Times New Roman" w:cs="Times New Roman"/>
          <w:szCs w:val="24"/>
        </w:rPr>
        <w:t xml:space="preserve">ίπε η Υπουργός, άρα, εξαπατούσατε τις τράπεζες, όταν το φέρνατε ως εγγύηση για να πάρετε δάνειο. Βεβαίως, ο Πρωθυπουργός από αυτό εδώ το Βήμα έλεγε ψέματα, όταν </w:t>
      </w:r>
      <w:r>
        <w:rPr>
          <w:rFonts w:eastAsia="Times New Roman" w:cs="Times New Roman"/>
          <w:szCs w:val="24"/>
        </w:rPr>
        <w:t>ανέφερ</w:t>
      </w:r>
      <w:r>
        <w:rPr>
          <w:rFonts w:eastAsia="Times New Roman" w:cs="Times New Roman"/>
          <w:szCs w:val="24"/>
        </w:rPr>
        <w:t xml:space="preserve">ε ότι τα δάνεια του ΣΥΡΙΖΑ </w:t>
      </w:r>
      <w:r>
        <w:rPr>
          <w:rFonts w:eastAsia="Times New Roman" w:cs="Times New Roman"/>
          <w:szCs w:val="24"/>
        </w:rPr>
        <w:lastRenderedPageBreak/>
        <w:t>είναι ενυπόθηκα, ενώ στην πραγματικότητα δεν είχατε ούτε την ι</w:t>
      </w:r>
      <w:r>
        <w:rPr>
          <w:rFonts w:eastAsia="Times New Roman" w:cs="Times New Roman"/>
          <w:szCs w:val="24"/>
        </w:rPr>
        <w:t xml:space="preserve">διοκτησία του ακινήτου. Το ερώτημα είναι απλό. Απάντηση πειστική δεν πήραμε. </w:t>
      </w:r>
    </w:p>
    <w:p w14:paraId="18B513B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18B513BC" w14:textId="77777777" w:rsidR="003250C9" w:rsidRDefault="00D334B4">
      <w:pPr>
        <w:spacing w:line="600" w:lineRule="auto"/>
        <w:ind w:firstLine="720"/>
        <w:jc w:val="center"/>
        <w:rPr>
          <w:rFonts w:eastAsia="Times New Roman" w:cs="Times New Roman"/>
          <w:b/>
          <w:szCs w:val="24"/>
        </w:rPr>
      </w:pPr>
      <w:r>
        <w:rPr>
          <w:rFonts w:eastAsia="Times New Roman" w:cs="Times New Roman"/>
          <w:szCs w:val="24"/>
        </w:rPr>
        <w:t>(Χειροκροτήματα από την πτέρυγα της Νέας Δημοκρατίας)</w:t>
      </w:r>
    </w:p>
    <w:p w14:paraId="18B513B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Κουκοδήμος από τη Νέα Δημοκρατία. </w:t>
      </w:r>
    </w:p>
    <w:p w14:paraId="18B513B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ΚΩΝΣΤΑΝΤΙΝΟΣ ΚΟΥΚΟΔΗΜΟΣ: </w:t>
      </w:r>
      <w:r>
        <w:rPr>
          <w:rFonts w:eastAsia="Times New Roman" w:cs="Times New Roman"/>
          <w:szCs w:val="24"/>
        </w:rPr>
        <w:t xml:space="preserve">Κύριε Πρόεδρε, κυρίες και κύριοι συνάδελφοι, για λόγους ευγένειας, θα ήθελα να ευχηθώ «καλή επιτυχία» στα νέα καθήκοντα που αναλάβατε, κυρία Υπουργέ. </w:t>
      </w:r>
    </w:p>
    <w:p w14:paraId="18B513B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που εισάγεται σήμερα προς συζήτηση γ</w:t>
      </w:r>
      <w:r>
        <w:rPr>
          <w:rFonts w:eastAsia="Times New Roman" w:cs="Times New Roman"/>
          <w:szCs w:val="24"/>
        </w:rPr>
        <w:t>ια την κινητικότητα των υπαλλήλων</w:t>
      </w:r>
      <w:r>
        <w:rPr>
          <w:rFonts w:eastAsia="Times New Roman" w:cs="Times New Roman"/>
          <w:szCs w:val="24"/>
        </w:rPr>
        <w:t>,</w:t>
      </w:r>
      <w:r>
        <w:rPr>
          <w:rFonts w:eastAsia="Times New Roman" w:cs="Times New Roman"/>
          <w:szCs w:val="24"/>
        </w:rPr>
        <w:t xml:space="preserve"> που ανήκουν στον δημόσιο τομέα</w:t>
      </w:r>
      <w:r>
        <w:rPr>
          <w:rFonts w:eastAsia="Times New Roman" w:cs="Times New Roman"/>
          <w:szCs w:val="24"/>
        </w:rPr>
        <w:t>,</w:t>
      </w:r>
      <w:r>
        <w:rPr>
          <w:rFonts w:eastAsia="Times New Roman" w:cs="Times New Roman"/>
          <w:szCs w:val="24"/>
        </w:rPr>
        <w:t xml:space="preserve"> αποτελεί μέρος των </w:t>
      </w:r>
      <w:proofErr w:type="spellStart"/>
      <w:r>
        <w:rPr>
          <w:rFonts w:eastAsia="Times New Roman" w:cs="Times New Roman"/>
          <w:szCs w:val="24"/>
        </w:rPr>
        <w:t>προαπαιτούμενων</w:t>
      </w:r>
      <w:proofErr w:type="spellEnd"/>
      <w:r>
        <w:rPr>
          <w:rFonts w:eastAsia="Times New Roman" w:cs="Times New Roman"/>
          <w:szCs w:val="24"/>
        </w:rPr>
        <w:t xml:space="preserve"> της δεύτερης αξιολόγησης. Αυτό, κυρίες και κύριοι συνάδελφοι, σαν πρώτο σχόλιο</w:t>
      </w:r>
      <w:r>
        <w:rPr>
          <w:rFonts w:eastAsia="Times New Roman" w:cs="Times New Roman"/>
          <w:szCs w:val="24"/>
        </w:rPr>
        <w:t>,</w:t>
      </w:r>
      <w:r>
        <w:rPr>
          <w:rFonts w:eastAsia="Times New Roman" w:cs="Times New Roman"/>
          <w:szCs w:val="24"/>
        </w:rPr>
        <w:t xml:space="preserve"> καθώς ένα τόσο κρίσιμο </w:t>
      </w:r>
      <w:r>
        <w:rPr>
          <w:rFonts w:eastAsia="Times New Roman" w:cs="Times New Roman"/>
          <w:szCs w:val="24"/>
        </w:rPr>
        <w:lastRenderedPageBreak/>
        <w:t xml:space="preserve">νομοσχέδιο για την πορεία της δεύτερης αξιολόγησης έχει τεθεί σε δημόσια </w:t>
      </w:r>
      <w:proofErr w:type="spellStart"/>
      <w:r>
        <w:rPr>
          <w:rFonts w:eastAsia="Times New Roman" w:cs="Times New Roman"/>
          <w:szCs w:val="24"/>
        </w:rPr>
        <w:t>προδιαβούλευση</w:t>
      </w:r>
      <w:proofErr w:type="spellEnd"/>
      <w:r>
        <w:rPr>
          <w:rFonts w:eastAsia="Times New Roman" w:cs="Times New Roman"/>
          <w:szCs w:val="24"/>
        </w:rPr>
        <w:t xml:space="preserve"> τον περασμένο Μάρτιο, στη συνέχεια τέθηκε σε διαδικασία δημόσιας διαβούλευσης τον περασμένο Ιούλιο και φτάνει οριακά τον Νοέμβριο του 2016 στη Β</w:t>
      </w:r>
      <w:r>
        <w:rPr>
          <w:rFonts w:eastAsia="Times New Roman" w:cs="Times New Roman"/>
          <w:szCs w:val="24"/>
        </w:rPr>
        <w:t>ουλή. Χρειάστηκαν δηλαδή περισσότεροι από εννέα μήνες, για να νομοθετήσει η Κυβέρνηση ένα νομοσχέδιο</w:t>
      </w:r>
      <w:r>
        <w:rPr>
          <w:rFonts w:eastAsia="Times New Roman" w:cs="Times New Roman"/>
          <w:szCs w:val="24"/>
        </w:rPr>
        <w:t>,</w:t>
      </w:r>
      <w:r>
        <w:rPr>
          <w:rFonts w:eastAsia="Times New Roman" w:cs="Times New Roman"/>
          <w:szCs w:val="24"/>
        </w:rPr>
        <w:t xml:space="preserve"> που μπήκε με τη διαδικασία του επείγοντος στην </w:t>
      </w:r>
      <w:r>
        <w:rPr>
          <w:rFonts w:eastAsia="Times New Roman" w:cs="Times New Roman"/>
          <w:szCs w:val="24"/>
        </w:rPr>
        <w:t>επιτροπή</w:t>
      </w:r>
      <w:r>
        <w:rPr>
          <w:rFonts w:eastAsia="Times New Roman" w:cs="Times New Roman"/>
          <w:szCs w:val="24"/>
        </w:rPr>
        <w:t xml:space="preserve">. </w:t>
      </w:r>
    </w:p>
    <w:p w14:paraId="18B513C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Δεν θα χρειαστεί φυσικά</w:t>
      </w:r>
      <w:r>
        <w:rPr>
          <w:rFonts w:eastAsia="Times New Roman" w:cs="Times New Roman"/>
          <w:szCs w:val="24"/>
        </w:rPr>
        <w:t>,</w:t>
      </w:r>
      <w:r>
        <w:rPr>
          <w:rFonts w:eastAsia="Times New Roman" w:cs="Times New Roman"/>
          <w:szCs w:val="24"/>
        </w:rPr>
        <w:t xml:space="preserve"> να αναφερθούμε άλλο σε αυτό το σημείο, γιατί θυμόμαστε όλοι πολύ καλά τ</w:t>
      </w:r>
      <w:r>
        <w:rPr>
          <w:rFonts w:eastAsia="Times New Roman" w:cs="Times New Roman"/>
          <w:szCs w:val="24"/>
        </w:rPr>
        <w:t>η σφοδρή κριτική</w:t>
      </w:r>
      <w:r>
        <w:rPr>
          <w:rFonts w:eastAsia="Times New Roman" w:cs="Times New Roman"/>
          <w:szCs w:val="24"/>
        </w:rPr>
        <w:t>,</w:t>
      </w:r>
      <w:r>
        <w:rPr>
          <w:rFonts w:eastAsia="Times New Roman" w:cs="Times New Roman"/>
          <w:szCs w:val="24"/>
        </w:rPr>
        <w:t xml:space="preserve"> που ασκούσε ο ΣΥΡΙΖΑ για τα νομοσχέδια που </w:t>
      </w:r>
      <w:proofErr w:type="spellStart"/>
      <w:r>
        <w:rPr>
          <w:rFonts w:eastAsia="Times New Roman" w:cs="Times New Roman"/>
          <w:szCs w:val="24"/>
        </w:rPr>
        <w:t>εισάγαμε</w:t>
      </w:r>
      <w:proofErr w:type="spellEnd"/>
      <w:r>
        <w:rPr>
          <w:rFonts w:eastAsia="Times New Roman" w:cs="Times New Roman"/>
          <w:szCs w:val="24"/>
        </w:rPr>
        <w:t xml:space="preserve"> εμείς</w:t>
      </w:r>
      <w:r>
        <w:rPr>
          <w:rFonts w:eastAsia="Times New Roman" w:cs="Times New Roman"/>
          <w:szCs w:val="24"/>
        </w:rPr>
        <w:t>,</w:t>
      </w:r>
      <w:r>
        <w:rPr>
          <w:rFonts w:eastAsia="Times New Roman" w:cs="Times New Roman"/>
          <w:szCs w:val="24"/>
        </w:rPr>
        <w:t xml:space="preserve"> με τη διαδικασία του επείγοντος. </w:t>
      </w:r>
    </w:p>
    <w:p w14:paraId="18B513C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Ας πάμε όμως στην ουσία του νομοσχεδίου</w:t>
      </w:r>
      <w:r>
        <w:rPr>
          <w:rFonts w:eastAsia="Times New Roman" w:cs="Times New Roman"/>
          <w:szCs w:val="24"/>
        </w:rPr>
        <w:t>,</w:t>
      </w:r>
      <w:r>
        <w:rPr>
          <w:rFonts w:eastAsia="Times New Roman" w:cs="Times New Roman"/>
          <w:szCs w:val="24"/>
        </w:rPr>
        <w:t xml:space="preserve"> που πρέπει κατά την άποψή μας να θέτει σε πρώτη προτεραιότητα τις ανάγκες της </w:t>
      </w:r>
      <w:r>
        <w:rPr>
          <w:rFonts w:eastAsia="Times New Roman" w:cs="Times New Roman"/>
          <w:szCs w:val="24"/>
        </w:rPr>
        <w:t xml:space="preserve">δημόσιας διοίκησης </w:t>
      </w:r>
      <w:r>
        <w:rPr>
          <w:rFonts w:eastAsia="Times New Roman" w:cs="Times New Roman"/>
          <w:szCs w:val="24"/>
        </w:rPr>
        <w:t>και κατ</w:t>
      </w:r>
      <w:r>
        <w:rPr>
          <w:rFonts w:eastAsia="Times New Roman" w:cs="Times New Roman"/>
          <w:szCs w:val="24"/>
        </w:rPr>
        <w:t xml:space="preserve">’ επέκταση των πολιτών. </w:t>
      </w:r>
    </w:p>
    <w:p w14:paraId="18B513C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δεν ισχύει στην προκειμένη νομοθετική πρωτοβουλία με τον εθελούσιο χαρακτήρα της κινητικότητας που, κύριοι συνάδελφοι, δεν διασφαλίζει την επιτυχία του προγράμματος. </w:t>
      </w:r>
    </w:p>
    <w:p w14:paraId="18B513C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Εξηγώ: Συμφωνούμε ότι η δημόσια διοίκηση πρέπει να είναι απ</w:t>
      </w:r>
      <w:r>
        <w:rPr>
          <w:rFonts w:eastAsia="Times New Roman" w:cs="Times New Roman"/>
          <w:szCs w:val="24"/>
        </w:rPr>
        <w:t>οτελεσματική και λειτουργική και να βασίζεται σε βασικούς πυλώνες, όπως την αποδοτικότητα, τη λειτουργικότητα της υπηρεσίας, το συμφέρον του πολίτη και τις προτιμήσεις των υπαλλήλων. Είναι αλληλένδετοι αυτοί οι πυλώνες, κύριοι συνάδελφοι, και δεν πρέπει να</w:t>
      </w:r>
      <w:r>
        <w:rPr>
          <w:rFonts w:eastAsia="Times New Roman" w:cs="Times New Roman"/>
          <w:szCs w:val="24"/>
        </w:rPr>
        <w:t xml:space="preserve"> υπερτερεί ο ένας έναντι του άλλου</w:t>
      </w:r>
      <w:r>
        <w:rPr>
          <w:rFonts w:eastAsia="Times New Roman" w:cs="Times New Roman"/>
          <w:szCs w:val="24"/>
        </w:rPr>
        <w:t>,</w:t>
      </w:r>
      <w:r>
        <w:rPr>
          <w:rFonts w:eastAsia="Times New Roman" w:cs="Times New Roman"/>
          <w:szCs w:val="24"/>
        </w:rPr>
        <w:t xml:space="preserve"> για να πετύχουμε το επιθυμητό αποτέλεσμα. </w:t>
      </w:r>
    </w:p>
    <w:p w14:paraId="18B513C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Μια δεύτερη παραδοχή που πρέπει να κάνουμε είναι πως υπάρχουν υπηρεσίες με μεγάλη ένταση εργασίας, όπως το ΙΚΑ, η εφορία, που δεν επιλέγονται από τους εργαζόμενους και ως εκ τού</w:t>
      </w:r>
      <w:r>
        <w:rPr>
          <w:rFonts w:eastAsia="Times New Roman" w:cs="Times New Roman"/>
          <w:szCs w:val="24"/>
        </w:rPr>
        <w:t>του</w:t>
      </w:r>
      <w:r>
        <w:rPr>
          <w:rFonts w:eastAsia="Times New Roman" w:cs="Times New Roman"/>
          <w:szCs w:val="24"/>
        </w:rPr>
        <w:t>,</w:t>
      </w:r>
      <w:r>
        <w:rPr>
          <w:rFonts w:eastAsia="Times New Roman" w:cs="Times New Roman"/>
          <w:szCs w:val="24"/>
        </w:rPr>
        <w:t xml:space="preserve"> με τον εθελοντικό χαρακτήρα της διάταξης</w:t>
      </w:r>
      <w:r>
        <w:rPr>
          <w:rFonts w:eastAsia="Times New Roman" w:cs="Times New Roman"/>
          <w:szCs w:val="24"/>
        </w:rPr>
        <w:t>,</w:t>
      </w:r>
      <w:r>
        <w:rPr>
          <w:rFonts w:eastAsia="Times New Roman" w:cs="Times New Roman"/>
          <w:szCs w:val="24"/>
        </w:rPr>
        <w:t xml:space="preserve"> κινδυνεύουν να αποδυναμωθούν τελείως. </w:t>
      </w:r>
    </w:p>
    <w:p w14:paraId="18B513C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Η Νέα Δημοκρατία τον Μάρτιο του 2014 προχώρησε σε πρόγραμμα υποχρεωτικής κινητικότητας στο δημόσιο</w:t>
      </w:r>
      <w:r>
        <w:rPr>
          <w:rFonts w:eastAsia="Times New Roman" w:cs="Times New Roman"/>
          <w:szCs w:val="24"/>
        </w:rPr>
        <w:t>,</w:t>
      </w:r>
      <w:r>
        <w:rPr>
          <w:rFonts w:eastAsia="Times New Roman" w:cs="Times New Roman"/>
          <w:szCs w:val="24"/>
        </w:rPr>
        <w:t xml:space="preserve"> με σφοδρές τότε αντιδράσεις, με πολλές διαμαρτυρίες, με στόχο να εξαλε</w:t>
      </w:r>
      <w:r>
        <w:rPr>
          <w:rFonts w:eastAsia="Times New Roman" w:cs="Times New Roman"/>
          <w:szCs w:val="24"/>
        </w:rPr>
        <w:t xml:space="preserve">ίψει τις προνομιακές μετακινήσεις υπαλλήλων από κάποιο φορέα του </w:t>
      </w:r>
      <w:r>
        <w:rPr>
          <w:rFonts w:eastAsia="Times New Roman" w:cs="Times New Roman"/>
          <w:szCs w:val="24"/>
        </w:rPr>
        <w:t xml:space="preserve">δημοσίου </w:t>
      </w:r>
      <w:r>
        <w:rPr>
          <w:rFonts w:eastAsia="Times New Roman" w:cs="Times New Roman"/>
          <w:szCs w:val="24"/>
        </w:rPr>
        <w:t>σε κάποιο άλλο. Προέβλεπε τον έλεγχο των μετακινήσεων των υπαλλήλων και τη διασταύρωση των απαιτήσεων των κενών θέσεων σε μια δημόσια υπηρεσία με τα προσόντα του υπαλλήλου</w:t>
      </w:r>
      <w:r>
        <w:rPr>
          <w:rFonts w:eastAsia="Times New Roman" w:cs="Times New Roman"/>
          <w:szCs w:val="24"/>
        </w:rPr>
        <w:t>,</w:t>
      </w:r>
      <w:r>
        <w:rPr>
          <w:rFonts w:eastAsia="Times New Roman" w:cs="Times New Roman"/>
          <w:szCs w:val="24"/>
        </w:rPr>
        <w:t xml:space="preserve"> που θα εξ</w:t>
      </w:r>
      <w:r>
        <w:rPr>
          <w:rFonts w:eastAsia="Times New Roman" w:cs="Times New Roman"/>
          <w:szCs w:val="24"/>
        </w:rPr>
        <w:t xml:space="preserve">έφραζε ενδιαφέρον να μετακινηθεί. </w:t>
      </w:r>
    </w:p>
    <w:p w14:paraId="18B513C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Επιπλέον, ο ΑΣΕΠ είχε τον πιο βασικό ρόλο στη διαδικασία της διασφάλισης της διαφάνειας στις μετακινήσεις αυτές, πράγμα που δεν συμβαίνει σήμερα. Κι ερχόμαστε σήμερα, δύο χρόνια μετά</w:t>
      </w:r>
      <w:r>
        <w:rPr>
          <w:rFonts w:eastAsia="Times New Roman" w:cs="Times New Roman"/>
          <w:szCs w:val="24"/>
        </w:rPr>
        <w:t>,</w:t>
      </w:r>
      <w:r>
        <w:rPr>
          <w:rFonts w:eastAsia="Times New Roman" w:cs="Times New Roman"/>
          <w:szCs w:val="24"/>
        </w:rPr>
        <w:t xml:space="preserve"> να συζητούμε ένα σχέδιο νόμου</w:t>
      </w:r>
      <w:r>
        <w:rPr>
          <w:rFonts w:eastAsia="Times New Roman" w:cs="Times New Roman"/>
          <w:szCs w:val="24"/>
        </w:rPr>
        <w:t>,</w:t>
      </w:r>
      <w:r>
        <w:rPr>
          <w:rFonts w:eastAsia="Times New Roman" w:cs="Times New Roman"/>
          <w:szCs w:val="24"/>
        </w:rPr>
        <w:t xml:space="preserve"> που θέ</w:t>
      </w:r>
      <w:r>
        <w:rPr>
          <w:rFonts w:eastAsia="Times New Roman" w:cs="Times New Roman"/>
          <w:szCs w:val="24"/>
        </w:rPr>
        <w:t xml:space="preserve">τει ως βασική προϋπόθεση την επιθυμία του υπαλλήλου προς μετακίνηση, πράγμα που σημαίνει ότι δεν διασφαλίζεται η αποτελεσματικότητα του συστήματος στην κάλυψη των πραγματικών αναγκών των υπηρεσιών. </w:t>
      </w:r>
    </w:p>
    <w:p w14:paraId="18B513C7"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lastRenderedPageBreak/>
        <w:t>Και εξηγώ: Τι θα συμβεί, κυρίες και κύριοι συνάδελφοι, εά</w:t>
      </w:r>
      <w:r>
        <w:rPr>
          <w:rFonts w:eastAsia="Times New Roman"/>
          <w:szCs w:val="24"/>
        </w:rPr>
        <w:t>ν με την εφαρμογή του συστήματος αυτού αποδυναμωθούν οι υπηρεσίες έντασης κοινού, για παράδειγμα, εφορία, ΙΚΑ; Και τι θα συμβεί αν από την αξιολόγηση των δομών και τα νέα οργανογράμματα προκύψουν υπεράριθμοι υπάλληλοι; Θα πάει περίπατο ο εθελοντικός χαρακτ</w:t>
      </w:r>
      <w:r>
        <w:rPr>
          <w:rFonts w:eastAsia="Times New Roman"/>
          <w:szCs w:val="24"/>
        </w:rPr>
        <w:t>ήρας της διαδικασίας</w:t>
      </w:r>
      <w:r>
        <w:rPr>
          <w:rFonts w:eastAsia="Times New Roman"/>
          <w:szCs w:val="24"/>
        </w:rPr>
        <w:t xml:space="preserve"> ή</w:t>
      </w:r>
      <w:r>
        <w:rPr>
          <w:rFonts w:eastAsia="Times New Roman"/>
          <w:szCs w:val="24"/>
        </w:rPr>
        <w:t xml:space="preserve"> μήπως θα πρέπει να υπάρξει πρόβλεψη για μερικές περιπτώσεις και υποχρεωτικών μετακινήσεων; </w:t>
      </w:r>
    </w:p>
    <w:p w14:paraId="18B513C8"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Σε ό,τι αφορά τώρα την περίφημη συνέντευξη</w:t>
      </w:r>
      <w:r>
        <w:rPr>
          <w:rFonts w:eastAsia="Times New Roman"/>
          <w:szCs w:val="24"/>
        </w:rPr>
        <w:t>,</w:t>
      </w:r>
      <w:r>
        <w:rPr>
          <w:rFonts w:eastAsia="Times New Roman"/>
          <w:szCs w:val="24"/>
        </w:rPr>
        <w:t xml:space="preserve"> που ο ΣΥΡΙΖΑ πολέμησε ως </w:t>
      </w:r>
      <w:r>
        <w:rPr>
          <w:rFonts w:eastAsia="Times New Roman"/>
          <w:szCs w:val="24"/>
        </w:rPr>
        <w:t>Α</w:t>
      </w:r>
      <w:r>
        <w:rPr>
          <w:rFonts w:eastAsia="Times New Roman"/>
          <w:szCs w:val="24"/>
        </w:rPr>
        <w:t xml:space="preserve">ντιπολίτευση, με βάση ποια </w:t>
      </w:r>
      <w:proofErr w:type="spellStart"/>
      <w:r>
        <w:rPr>
          <w:rFonts w:eastAsia="Times New Roman"/>
          <w:szCs w:val="24"/>
        </w:rPr>
        <w:t>μοριοδότηση</w:t>
      </w:r>
      <w:proofErr w:type="spellEnd"/>
      <w:r>
        <w:rPr>
          <w:rFonts w:eastAsia="Times New Roman"/>
          <w:szCs w:val="24"/>
        </w:rPr>
        <w:t xml:space="preserve"> θα γίνεται η επιλογή υπαλλήλου</w:t>
      </w:r>
      <w:r>
        <w:rPr>
          <w:rFonts w:eastAsia="Times New Roman"/>
          <w:szCs w:val="24"/>
        </w:rPr>
        <w:t>,</w:t>
      </w:r>
      <w:r>
        <w:rPr>
          <w:rFonts w:eastAsia="Times New Roman"/>
          <w:szCs w:val="24"/>
        </w:rPr>
        <w:t xml:space="preserve"> </w:t>
      </w:r>
      <w:r>
        <w:rPr>
          <w:rFonts w:eastAsia="Times New Roman"/>
          <w:szCs w:val="24"/>
        </w:rPr>
        <w:t>σε περίπτωση που εκδηλώσουν για την ίδια θέση περισσότεροι υπάλληλοι; Τα κριτήρια επιλογής δεν είναι διαφανή, αλλά υπάρχουν κριτήρια</w:t>
      </w:r>
      <w:r>
        <w:rPr>
          <w:rFonts w:eastAsia="Times New Roman"/>
          <w:szCs w:val="24"/>
        </w:rPr>
        <w:t>,</w:t>
      </w:r>
      <w:r>
        <w:rPr>
          <w:rFonts w:eastAsia="Times New Roman"/>
          <w:szCs w:val="24"/>
        </w:rPr>
        <w:t xml:space="preserve"> όπως το βιογραφικό, η εμπειρία και η συνέντευξη. Τότε, όταν τα φέραμε εμείς, θεωρήθηκε αναξιοκρατική η δική μας διαδικασία</w:t>
      </w:r>
      <w:r>
        <w:rPr>
          <w:rFonts w:eastAsia="Times New Roman"/>
          <w:szCs w:val="24"/>
        </w:rPr>
        <w:t xml:space="preserve">. Σήμερα επανέρχεται και το βιογραφικό και η εμπειρία και η συνέντευξη. </w:t>
      </w:r>
    </w:p>
    <w:p w14:paraId="18B513C9"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lastRenderedPageBreak/>
        <w:t>Πρέπει να απαντηθεί επίσης και το ερώτημα</w:t>
      </w:r>
      <w:r>
        <w:rPr>
          <w:rFonts w:eastAsia="Times New Roman"/>
          <w:szCs w:val="24"/>
        </w:rPr>
        <w:t>,</w:t>
      </w:r>
      <w:r>
        <w:rPr>
          <w:rFonts w:eastAsia="Times New Roman"/>
          <w:szCs w:val="24"/>
        </w:rPr>
        <w:t xml:space="preserve"> που τέθηκε και από τον εισηγητή μας σε ό,τι αφορά τον ρόλο των υπηρεσιακών συμβουλίων. Απαξιώνεται ο ρόλος τους, κύριε Υπουργέ; Ναι ή όχι; </w:t>
      </w:r>
    </w:p>
    <w:p w14:paraId="18B513CA"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 xml:space="preserve">Κυρίες και κύριοι συνάδελφοι, η δημόσια διοίκηση χρειάζεται καλή διαχείριση του ανθρώπινου δυναμικού της. Υπάρχουν </w:t>
      </w:r>
      <w:proofErr w:type="spellStart"/>
      <w:r>
        <w:rPr>
          <w:rFonts w:eastAsia="Times New Roman"/>
          <w:szCs w:val="24"/>
        </w:rPr>
        <w:t>υποστελεχωμένες</w:t>
      </w:r>
      <w:proofErr w:type="spellEnd"/>
      <w:r>
        <w:rPr>
          <w:rFonts w:eastAsia="Times New Roman"/>
          <w:szCs w:val="24"/>
        </w:rPr>
        <w:t xml:space="preserve"> υπηρεσίες του δημοσίου</w:t>
      </w:r>
      <w:r>
        <w:rPr>
          <w:rFonts w:eastAsia="Times New Roman"/>
          <w:szCs w:val="24"/>
        </w:rPr>
        <w:t>,</w:t>
      </w:r>
      <w:r>
        <w:rPr>
          <w:rFonts w:eastAsia="Times New Roman"/>
          <w:szCs w:val="24"/>
        </w:rPr>
        <w:t xml:space="preserve"> που δεν θα λύσουν το πρόβλημά τους με το παρόν νομοσχέδιο. Υπάρχουν υπηρεσίες</w:t>
      </w:r>
      <w:r>
        <w:rPr>
          <w:rFonts w:eastAsia="Times New Roman"/>
          <w:szCs w:val="24"/>
        </w:rPr>
        <w:t>,</w:t>
      </w:r>
      <w:r>
        <w:rPr>
          <w:rFonts w:eastAsia="Times New Roman"/>
          <w:szCs w:val="24"/>
        </w:rPr>
        <w:t xml:space="preserve"> που οι πραγματικές τους ανάγκες θα κριθούν με </w:t>
      </w:r>
      <w:proofErr w:type="spellStart"/>
      <w:r>
        <w:rPr>
          <w:rFonts w:eastAsia="Times New Roman"/>
          <w:szCs w:val="24"/>
        </w:rPr>
        <w:t>στοχευμένες</w:t>
      </w:r>
      <w:proofErr w:type="spellEnd"/>
      <w:r>
        <w:rPr>
          <w:rFonts w:eastAsia="Times New Roman"/>
          <w:szCs w:val="24"/>
        </w:rPr>
        <w:t xml:space="preserve"> προσλήψεις και δεν μπορεί να περιμένει ο πολίτης την εθελοντική μετακίνηση υπαλλήλου, για να εξυπηρετηθεί σε εύλογο χρονικό διάστημα.</w:t>
      </w:r>
    </w:p>
    <w:p w14:paraId="18B513CB"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Συμφωνούμε να συνδεθούν τα προσόντα και οι δεξιότητες των υπαλλ</w:t>
      </w:r>
      <w:r>
        <w:rPr>
          <w:rFonts w:eastAsia="Times New Roman"/>
          <w:szCs w:val="24"/>
        </w:rPr>
        <w:t>ήλων με τις θέσεις εργασίας τους και αυτό είναι το επιθυμητό για μια σύγχρονη δημόσια διοίκηση, λειτουργική και αποδοτική. Πριν, όμως, θα πρέπει πρώτιστο μέλημά μας να είναι η όσο το δυνατόν καλύτερη στελέχωσή της και όχι η ευχή μας να ζητήσει μετακίνηση σ</w:t>
      </w:r>
      <w:r>
        <w:rPr>
          <w:rFonts w:eastAsia="Times New Roman"/>
          <w:szCs w:val="24"/>
        </w:rPr>
        <w:t xml:space="preserve">ε συγκεκριμένες υπηρεσίες ο δημόσιος υπάλληλος. </w:t>
      </w:r>
    </w:p>
    <w:p w14:paraId="18B513CC"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lastRenderedPageBreak/>
        <w:t>Κυρίες και κύριοι συνάδελφοι, οι πραγματικές ανάγκες είναι πολλές. Δεν μπορούν σαφώς</w:t>
      </w:r>
      <w:r>
        <w:rPr>
          <w:rFonts w:eastAsia="Times New Roman"/>
          <w:szCs w:val="24"/>
        </w:rPr>
        <w:t>,</w:t>
      </w:r>
      <w:r>
        <w:rPr>
          <w:rFonts w:eastAsia="Times New Roman"/>
          <w:szCs w:val="24"/>
        </w:rPr>
        <w:t xml:space="preserve"> υπό την παρούσα οικονομική συγκυρία</w:t>
      </w:r>
      <w:r>
        <w:rPr>
          <w:rFonts w:eastAsia="Times New Roman"/>
          <w:szCs w:val="24"/>
        </w:rPr>
        <w:t>,</w:t>
      </w:r>
      <w:r>
        <w:rPr>
          <w:rFonts w:eastAsia="Times New Roman"/>
          <w:szCs w:val="24"/>
        </w:rPr>
        <w:t xml:space="preserve"> να τις καλύψουν οι προσλήψεις προσωπικού. Εκείνο που μπορούμε να κάνουμε είναι να δη</w:t>
      </w:r>
      <w:r>
        <w:rPr>
          <w:rFonts w:eastAsia="Times New Roman"/>
          <w:szCs w:val="24"/>
        </w:rPr>
        <w:t>μιουργήσουμε εκείνες τις συνθήκες</w:t>
      </w:r>
      <w:r>
        <w:rPr>
          <w:rFonts w:eastAsia="Times New Roman"/>
          <w:szCs w:val="24"/>
        </w:rPr>
        <w:t>,</w:t>
      </w:r>
      <w:r>
        <w:rPr>
          <w:rFonts w:eastAsia="Times New Roman"/>
          <w:szCs w:val="24"/>
        </w:rPr>
        <w:t xml:space="preserve"> που θα θέσουν τη βάση για μια σύγχρονη λειτουργική και κυρίως αποδοτική δημόσια διοίκηση και με το συγκεκριμένο νομοσχέδιο, δυστυχώς, δεν το επιτυγχάνουμε. Υπάρχει απλώς καταγεγραμμένη η αγωνία της Κυβέρνησης να κλείσει μ</w:t>
      </w:r>
      <w:r>
        <w:rPr>
          <w:rFonts w:eastAsia="Times New Roman"/>
          <w:szCs w:val="24"/>
        </w:rPr>
        <w:t xml:space="preserve">ία ακόμη εκκρεμότητά της για την αξιολόγηση. </w:t>
      </w:r>
    </w:p>
    <w:p w14:paraId="18B513CD"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 xml:space="preserve">Υπό ασφυκτικές, λοιπόν, προθεσμίες και διαδικασίες, που άρον-άρον κάποιοι θέλουν να κλείσουν, δεν μπορεί να λειτουργήσει κανένα νέο σύστημα κινητικότητας και δεν πρόκειται ούτε να εκσυγχρονίσουμε, αλλά ούτε να </w:t>
      </w:r>
      <w:r>
        <w:rPr>
          <w:rFonts w:eastAsia="Times New Roman"/>
          <w:szCs w:val="24"/>
        </w:rPr>
        <w:t>αναβαθμίσουμε τη δημόσια διοίκηση.</w:t>
      </w:r>
    </w:p>
    <w:p w14:paraId="18B513CE"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Σας ευχαριστώ.</w:t>
      </w:r>
    </w:p>
    <w:p w14:paraId="18B513CF" w14:textId="77777777" w:rsidR="003250C9" w:rsidRDefault="00D334B4">
      <w:pPr>
        <w:tabs>
          <w:tab w:val="left" w:pos="2608"/>
        </w:tabs>
        <w:spacing w:line="600" w:lineRule="auto"/>
        <w:ind w:firstLine="720"/>
        <w:jc w:val="center"/>
        <w:rPr>
          <w:rFonts w:eastAsia="Times New Roman"/>
          <w:szCs w:val="24"/>
        </w:rPr>
      </w:pPr>
      <w:r>
        <w:rPr>
          <w:rFonts w:eastAsia="Times New Roman"/>
          <w:szCs w:val="24"/>
        </w:rPr>
        <w:t>(Χειροκροτήματα από την πτέρυγα της Νέας Δημοκρατίας)</w:t>
      </w:r>
    </w:p>
    <w:p w14:paraId="18B513D0" w14:textId="77777777" w:rsidR="003250C9" w:rsidRDefault="00D334B4">
      <w:pPr>
        <w:tabs>
          <w:tab w:val="left" w:pos="2608"/>
        </w:tabs>
        <w:spacing w:line="600" w:lineRule="auto"/>
        <w:ind w:firstLine="720"/>
        <w:jc w:val="both"/>
        <w:rPr>
          <w:rFonts w:eastAsia="Times New Roman"/>
          <w:szCs w:val="24"/>
        </w:rPr>
      </w:pPr>
      <w:r>
        <w:rPr>
          <w:rFonts w:eastAsia="Times New Roman"/>
          <w:b/>
          <w:szCs w:val="24"/>
        </w:rPr>
        <w:lastRenderedPageBreak/>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Ευχαριστούμε τον κ. Κουκοδήμο. </w:t>
      </w:r>
    </w:p>
    <w:p w14:paraId="18B513D1"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 xml:space="preserve">Τον λόγο έχει ο κ. Κατσαφάδος από τη Νέα Δημοκρατία. </w:t>
      </w:r>
    </w:p>
    <w:p w14:paraId="18B513D2" w14:textId="77777777" w:rsidR="003250C9" w:rsidRDefault="00D334B4">
      <w:pPr>
        <w:tabs>
          <w:tab w:val="left" w:pos="2608"/>
        </w:tabs>
        <w:spacing w:line="600" w:lineRule="auto"/>
        <w:ind w:firstLine="720"/>
        <w:jc w:val="both"/>
        <w:rPr>
          <w:rFonts w:eastAsia="Times New Roman"/>
          <w:szCs w:val="24"/>
        </w:rPr>
      </w:pPr>
      <w:r>
        <w:rPr>
          <w:rFonts w:eastAsia="Times New Roman"/>
          <w:b/>
          <w:szCs w:val="24"/>
        </w:rPr>
        <w:t xml:space="preserve">ΚΩΝΣΤΑΝΤΙΝΟΣ ΚΑΤΣΑΦΑΔΟΣ: </w:t>
      </w:r>
      <w:r>
        <w:rPr>
          <w:rFonts w:eastAsia="Times New Roman"/>
          <w:szCs w:val="24"/>
        </w:rPr>
        <w:t>Σας ευχ</w:t>
      </w:r>
      <w:r>
        <w:rPr>
          <w:rFonts w:eastAsia="Times New Roman"/>
          <w:szCs w:val="24"/>
        </w:rPr>
        <w:t>αριστώ πολύ, κύριε Πρόεδρε.</w:t>
      </w:r>
    </w:p>
    <w:p w14:paraId="18B513D3"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Κυρίες και κύριοι συνάδελφοι, θα ήθελα να ξεκινήσω την τοποθέτησή μου από το σημείο που ξεκίνησε και ο συνάδελφος ο κ. Κουκοδήμος. Πραγματικά</w:t>
      </w:r>
      <w:r>
        <w:rPr>
          <w:rFonts w:eastAsia="Times New Roman"/>
          <w:szCs w:val="24"/>
        </w:rPr>
        <w:t>,</w:t>
      </w:r>
      <w:r>
        <w:rPr>
          <w:rFonts w:eastAsia="Times New Roman"/>
          <w:szCs w:val="24"/>
        </w:rPr>
        <w:t xml:space="preserve"> είναι απορίας άξιο, κυρία Υπουργέ, πώς γίνεται ένα νομοσχέδιο που δίνεται τόση μεγάλη</w:t>
      </w:r>
      <w:r>
        <w:rPr>
          <w:rFonts w:eastAsia="Times New Roman"/>
          <w:szCs w:val="24"/>
        </w:rPr>
        <w:t xml:space="preserve"> βαρύτητα</w:t>
      </w:r>
      <w:r>
        <w:rPr>
          <w:rFonts w:eastAsia="Times New Roman"/>
          <w:szCs w:val="24"/>
        </w:rPr>
        <w:t>,</w:t>
      </w:r>
      <w:r>
        <w:rPr>
          <w:rFonts w:eastAsia="Times New Roman"/>
          <w:szCs w:val="24"/>
        </w:rPr>
        <w:t xml:space="preserve"> όπως είπαν οι εισηγητές σας, ένα νομοσχέδιο</w:t>
      </w:r>
      <w:r>
        <w:rPr>
          <w:rFonts w:eastAsia="Times New Roman"/>
          <w:szCs w:val="24"/>
        </w:rPr>
        <w:t>,</w:t>
      </w:r>
      <w:r>
        <w:rPr>
          <w:rFonts w:eastAsia="Times New Roman"/>
          <w:szCs w:val="24"/>
        </w:rPr>
        <w:t xml:space="preserve"> το οποίο θα μπορέσει να αλλάξει την κακή λειτουργία του δημοσίου τομέα, ένα νομοσχέδιο το οποίο το είχατε φέρει σε </w:t>
      </w:r>
      <w:proofErr w:type="spellStart"/>
      <w:r>
        <w:rPr>
          <w:rFonts w:eastAsia="Times New Roman"/>
          <w:szCs w:val="24"/>
        </w:rPr>
        <w:t>προδιαβούλευση</w:t>
      </w:r>
      <w:proofErr w:type="spellEnd"/>
      <w:r>
        <w:rPr>
          <w:rFonts w:eastAsia="Times New Roman"/>
          <w:szCs w:val="24"/>
        </w:rPr>
        <w:t xml:space="preserve"> τόσο καιρό, μετά το φέρατε σε δημόσια διαβούλευση και τόσο καιρό δεν έ</w:t>
      </w:r>
      <w:r>
        <w:rPr>
          <w:rFonts w:eastAsia="Times New Roman"/>
          <w:szCs w:val="24"/>
        </w:rPr>
        <w:t>κανε τίποτα ο προηγούμενος Υπουργός, να το φέρνετε με τη διαδικασία του επείγοντος, γιατί θεωρείτε ότι με αυτό το νομοσχέδιο θα μπορέσετε να αναμορφώσετε και να δημιουργήσετε καλύτερες συνθήκες λειτουργίας του δημοσίου.</w:t>
      </w:r>
    </w:p>
    <w:p w14:paraId="18B513D4"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lastRenderedPageBreak/>
        <w:t>Πραγματικά</w:t>
      </w:r>
      <w:r>
        <w:rPr>
          <w:rFonts w:eastAsia="Times New Roman"/>
          <w:szCs w:val="24"/>
        </w:rPr>
        <w:t>,</w:t>
      </w:r>
      <w:r>
        <w:rPr>
          <w:rFonts w:eastAsia="Times New Roman"/>
          <w:szCs w:val="24"/>
        </w:rPr>
        <w:t xml:space="preserve"> δεν ξέρω αν ακόμα είχατε</w:t>
      </w:r>
      <w:r>
        <w:rPr>
          <w:rFonts w:eastAsia="Times New Roman"/>
          <w:szCs w:val="24"/>
        </w:rPr>
        <w:t xml:space="preserve"> καλά-καλά ενημερωθεί γι’ αυτό το νομοσχέδιο</w:t>
      </w:r>
      <w:r>
        <w:rPr>
          <w:rFonts w:eastAsia="Times New Roman"/>
          <w:szCs w:val="24"/>
        </w:rPr>
        <w:t>,</w:t>
      </w:r>
      <w:r>
        <w:rPr>
          <w:rFonts w:eastAsia="Times New Roman"/>
          <w:szCs w:val="24"/>
        </w:rPr>
        <w:t xml:space="preserve"> το οποίο φέρνετε σήμερα. Αλλά όλα γίνονται για να μπορέσουμε επικοινωνιακά να διαχειριστούμε την κατάσταση, για να πείσουμε τους μέσα, να μπορέσουμε να χαϊδέψουμε τα αυτιά διάφορων συνδικαλιστών και διάφορων άλ</w:t>
      </w:r>
      <w:r>
        <w:rPr>
          <w:rFonts w:eastAsia="Times New Roman"/>
          <w:szCs w:val="24"/>
        </w:rPr>
        <w:t>λων στελεχών της κομματικής μας πελατείας, αλλά να πείσουμε και τους δανειστές, να πείσουμε και την τρόικα ότι υλοποιούμε όλες αυτές τις δεσμεύσεις</w:t>
      </w:r>
      <w:r>
        <w:rPr>
          <w:rFonts w:eastAsia="Times New Roman"/>
          <w:szCs w:val="24"/>
        </w:rPr>
        <w:t>,</w:t>
      </w:r>
      <w:r>
        <w:rPr>
          <w:rFonts w:eastAsia="Times New Roman"/>
          <w:szCs w:val="24"/>
        </w:rPr>
        <w:t xml:space="preserve"> τις οποίες είχαμε κάνει</w:t>
      </w:r>
      <w:r>
        <w:rPr>
          <w:rFonts w:eastAsia="Times New Roman"/>
          <w:szCs w:val="24"/>
        </w:rPr>
        <w:t>,</w:t>
      </w:r>
      <w:r>
        <w:rPr>
          <w:rFonts w:eastAsia="Times New Roman"/>
          <w:szCs w:val="24"/>
        </w:rPr>
        <w:t xml:space="preserve"> για να μπορέσουμε επιτέλους να κλείσουμε τη δεύτερη αξιολόγηση. </w:t>
      </w:r>
    </w:p>
    <w:p w14:paraId="18B513D5"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t xml:space="preserve">Ξέρετε, όμως, </w:t>
      </w:r>
      <w:r>
        <w:rPr>
          <w:rFonts w:eastAsia="Times New Roman"/>
          <w:szCs w:val="24"/>
        </w:rPr>
        <w:t>πάρα πολλές φορές προσπαθούν κάποιοι να ξεφύγουν από την πραγματικότητα και πολλές φορές το έχει κάνει κι ο ίδιος ο Πρωθυπουργός. Έχει καταφέρει να ξεφύγει από την αδυσώπητη πραγματικότητα και από τα πραγματικά μεγάλα προβλήματα</w:t>
      </w:r>
      <w:r>
        <w:rPr>
          <w:rFonts w:eastAsia="Times New Roman"/>
          <w:szCs w:val="24"/>
        </w:rPr>
        <w:t>,</w:t>
      </w:r>
      <w:r>
        <w:rPr>
          <w:rFonts w:eastAsia="Times New Roman"/>
          <w:szCs w:val="24"/>
        </w:rPr>
        <w:t xml:space="preserve"> τα οποία αντιμετωπίζουν οι</w:t>
      </w:r>
      <w:r>
        <w:rPr>
          <w:rFonts w:eastAsia="Times New Roman"/>
          <w:szCs w:val="24"/>
        </w:rPr>
        <w:t xml:space="preserve"> Έλληνες πολίτες. Αλλά θα έρθει πάρα πολύ σύντομα η ώρα που θα βρεθείτε αντιμέτωποι με όλα αυτά</w:t>
      </w:r>
      <w:r>
        <w:rPr>
          <w:rFonts w:eastAsia="Times New Roman"/>
          <w:szCs w:val="24"/>
        </w:rPr>
        <w:t>,</w:t>
      </w:r>
      <w:r>
        <w:rPr>
          <w:rFonts w:eastAsia="Times New Roman"/>
          <w:szCs w:val="24"/>
        </w:rPr>
        <w:t xml:space="preserve"> τα οποία έχει σπείρει.</w:t>
      </w:r>
    </w:p>
    <w:p w14:paraId="18B513D6" w14:textId="77777777" w:rsidR="003250C9" w:rsidRDefault="00D334B4">
      <w:pPr>
        <w:tabs>
          <w:tab w:val="left" w:pos="2608"/>
        </w:tabs>
        <w:spacing w:line="600" w:lineRule="auto"/>
        <w:ind w:firstLine="720"/>
        <w:jc w:val="both"/>
        <w:rPr>
          <w:rFonts w:eastAsia="Times New Roman"/>
          <w:szCs w:val="24"/>
        </w:rPr>
      </w:pPr>
      <w:r>
        <w:rPr>
          <w:rFonts w:eastAsia="Times New Roman"/>
          <w:szCs w:val="24"/>
        </w:rPr>
        <w:lastRenderedPageBreak/>
        <w:t>Κυρίες και κύριοι συνάδελφοι, κυρία Υπουργέ, είστε δύο χρόνια Κυβέρνηση. Σε αυτά τα δύο χρόνια, λοιπόν, έρχεστε και το μόνο το οποίο κάν</w:t>
      </w:r>
      <w:r>
        <w:rPr>
          <w:rFonts w:eastAsia="Times New Roman"/>
          <w:szCs w:val="24"/>
        </w:rPr>
        <w:t>ετε είναι να κατηγορείτε εμάς όταν ασκούσαμε τη διοίκηση. Αυτά τα δύο χρόνια θα ήθελα να ρωτήσω τι πραγματικά έχετε κάνει. Θα ήθελα να δω αν έχετε συνομιλήσει με τους συμπολίτες στις εκλογικές σας περιφέρειες και σας έχουν πει ότι μέσα σε αυτά τα δύο χρόνι</w:t>
      </w:r>
      <w:r>
        <w:rPr>
          <w:rFonts w:eastAsia="Times New Roman"/>
          <w:szCs w:val="24"/>
        </w:rPr>
        <w:t>α ο δημόσιος τομέας λειτουργεί καλύτερα.</w:t>
      </w:r>
    </w:p>
    <w:p w14:paraId="18B513D7" w14:textId="77777777" w:rsidR="003250C9" w:rsidRDefault="00D334B4">
      <w:pPr>
        <w:spacing w:line="600" w:lineRule="auto"/>
        <w:ind w:firstLine="720"/>
        <w:jc w:val="both"/>
        <w:rPr>
          <w:rFonts w:eastAsia="Times New Roman"/>
          <w:szCs w:val="24"/>
        </w:rPr>
      </w:pPr>
      <w:r>
        <w:rPr>
          <w:rFonts w:eastAsia="Times New Roman"/>
          <w:szCs w:val="24"/>
        </w:rPr>
        <w:t>Εγώ σε όλον τον Πειραιά και στα νησιά, στα οποία πολιτεύομαι, δεν έχω βρει έναν συμπολίτη μου, που να μου έχει πει ότι οι υπηρεσίες του δημοσίου τομέα έχουν εκσυγχρονιστεί, πηγαίνουν καλύτερα, ότι βρίσκει καλύτερη α</w:t>
      </w:r>
      <w:r>
        <w:rPr>
          <w:rFonts w:eastAsia="Times New Roman"/>
          <w:szCs w:val="24"/>
        </w:rPr>
        <w:t>ντιμετώπιση ο συμπολίτης μας. Ούτε εσείς.</w:t>
      </w:r>
    </w:p>
    <w:p w14:paraId="18B513D8" w14:textId="77777777" w:rsidR="003250C9" w:rsidRDefault="00D334B4">
      <w:pPr>
        <w:spacing w:line="600" w:lineRule="auto"/>
        <w:ind w:firstLine="720"/>
        <w:jc w:val="both"/>
        <w:rPr>
          <w:rFonts w:eastAsia="Times New Roman"/>
          <w:szCs w:val="24"/>
        </w:rPr>
      </w:pPr>
      <w:r>
        <w:rPr>
          <w:rFonts w:eastAsia="Times New Roman"/>
          <w:szCs w:val="24"/>
        </w:rPr>
        <w:t xml:space="preserve">Παρ’ όλα αυτά, το μόνο, το οποίο κάνετε, κυρία συνάδελφε, δύο χρόνια είναι να κατηγορείτε για το τι κάναμε εμείς στο παρελθόν και να μην κάνετε τίποτα άλλο, όπως το </w:t>
      </w:r>
      <w:r>
        <w:rPr>
          <w:rFonts w:eastAsia="Times New Roman"/>
          <w:szCs w:val="24"/>
        </w:rPr>
        <w:t>μ</w:t>
      </w:r>
      <w:r>
        <w:rPr>
          <w:rFonts w:eastAsia="Times New Roman"/>
          <w:szCs w:val="24"/>
        </w:rPr>
        <w:t xml:space="preserve">ητρώο </w:t>
      </w:r>
      <w:r>
        <w:rPr>
          <w:rFonts w:eastAsia="Times New Roman"/>
          <w:szCs w:val="24"/>
        </w:rPr>
        <w:t>στελεχών</w:t>
      </w:r>
      <w:r>
        <w:rPr>
          <w:rFonts w:eastAsia="Times New Roman"/>
          <w:szCs w:val="24"/>
        </w:rPr>
        <w:t>.</w:t>
      </w:r>
    </w:p>
    <w:p w14:paraId="18B513D9"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Θέλω να σας πω το εξής: Σε ό,τι </w:t>
      </w:r>
      <w:r>
        <w:rPr>
          <w:rFonts w:eastAsia="Times New Roman"/>
          <w:szCs w:val="24"/>
        </w:rPr>
        <w:t xml:space="preserve">έχει να κάνει με το Μητρώο Επιτελικών Στελεχών, κυρίες και κύριοι συνάδελφοι, ο ΣΥΡΙΖΑ είχε πει ότι θα ήταν έτοιμο τον Ιούνιο. Δυστυχώς, όμως, τίποτα δεν έγινε. </w:t>
      </w:r>
    </w:p>
    <w:p w14:paraId="18B513DA" w14:textId="77777777" w:rsidR="003250C9" w:rsidRDefault="00D334B4">
      <w:pPr>
        <w:spacing w:line="600" w:lineRule="auto"/>
        <w:ind w:firstLine="720"/>
        <w:jc w:val="both"/>
        <w:rPr>
          <w:rFonts w:eastAsia="Times New Roman"/>
          <w:szCs w:val="24"/>
        </w:rPr>
      </w:pPr>
      <w:r>
        <w:rPr>
          <w:rFonts w:eastAsia="Times New Roman"/>
          <w:szCs w:val="24"/>
        </w:rPr>
        <w:t>Κάτι αντίστοιχο θα γίνει και τώρα, κυρία Υπουργέ, με το νομοθέτημα, το οποίο φέρνετε, και αυτό</w:t>
      </w:r>
      <w:r>
        <w:rPr>
          <w:rFonts w:eastAsia="Times New Roman"/>
          <w:szCs w:val="24"/>
        </w:rPr>
        <w:t xml:space="preserve"> μαρτυρούν οι διατάξεις, οι οποίες θα φέρετε και οι οποίες είναι πολύ ετεροχρονισμένες.</w:t>
      </w:r>
    </w:p>
    <w:p w14:paraId="18B513DB" w14:textId="77777777" w:rsidR="003250C9" w:rsidRDefault="00D334B4">
      <w:pPr>
        <w:spacing w:line="600" w:lineRule="auto"/>
        <w:ind w:firstLine="720"/>
        <w:jc w:val="both"/>
        <w:rPr>
          <w:rFonts w:eastAsia="Times New Roman"/>
          <w:szCs w:val="24"/>
        </w:rPr>
      </w:pPr>
      <w:r>
        <w:rPr>
          <w:rFonts w:eastAsia="Times New Roman"/>
          <w:szCs w:val="24"/>
        </w:rPr>
        <w:t>Τι έγινε, λοιπόν, με το Μητρώο Επιτελικών Στελεχών; Συνεχίζετε να διορίζετε τους κομματικούς σας φίλους. Συνεχίζετε να διορίζετε φίλους, συγγενείς, κουμπάρους. Συνεχίζε</w:t>
      </w:r>
      <w:r>
        <w:rPr>
          <w:rFonts w:eastAsia="Times New Roman"/>
          <w:szCs w:val="24"/>
        </w:rPr>
        <w:t>τε να διορίζετε όλους όσους σας είχαν ακολουθήσει σ’ αυτήν την καταστροφή, την οποία έχετε φέρει στη χώρα.</w:t>
      </w:r>
    </w:p>
    <w:p w14:paraId="18B513DC" w14:textId="77777777" w:rsidR="003250C9" w:rsidRDefault="00D334B4">
      <w:pPr>
        <w:spacing w:line="600" w:lineRule="auto"/>
        <w:ind w:firstLine="720"/>
        <w:jc w:val="both"/>
        <w:rPr>
          <w:rFonts w:eastAsia="Times New Roman"/>
          <w:szCs w:val="24"/>
        </w:rPr>
      </w:pPr>
      <w:r>
        <w:rPr>
          <w:rFonts w:eastAsia="Times New Roman"/>
          <w:szCs w:val="24"/>
        </w:rPr>
        <w:t>Εμείς τότε σας είχαμε προειδοποιήσει. Σας λέγαμε ότι δεν θα λειτουργήσει. Σας λέγαμε, επίσης, ότι με τον αποκλεισμό, τον οποίον κάνετε από τον ιδιωτι</w:t>
      </w:r>
      <w:r>
        <w:rPr>
          <w:rFonts w:eastAsia="Times New Roman"/>
          <w:szCs w:val="24"/>
        </w:rPr>
        <w:t>κό τομέα και βάζοντας μόνο δημοσίους υπαλλήλους, αυτό δεν θα μπορέσει να λειτουργήσει αποδοτικά και για τις θέσεις, τις οποίες τους προορίζετε.</w:t>
      </w:r>
    </w:p>
    <w:p w14:paraId="18B513DD" w14:textId="77777777" w:rsidR="003250C9" w:rsidRDefault="00D334B4">
      <w:pPr>
        <w:spacing w:line="600" w:lineRule="auto"/>
        <w:ind w:firstLine="720"/>
        <w:jc w:val="both"/>
        <w:rPr>
          <w:rFonts w:eastAsia="Times New Roman"/>
          <w:szCs w:val="24"/>
        </w:rPr>
      </w:pPr>
      <w:r>
        <w:rPr>
          <w:rFonts w:eastAsia="Times New Roman"/>
          <w:szCs w:val="24"/>
        </w:rPr>
        <w:lastRenderedPageBreak/>
        <w:t>Τώρα, λοιπόν, κατόπιν της πιέσεως της τρόικας, έρχεστε να αναθεωρήσετε αυτό, το οποίο λέγαμε. Όμως, έρχεστε μ’ έ</w:t>
      </w:r>
      <w:r>
        <w:rPr>
          <w:rFonts w:eastAsia="Times New Roman"/>
          <w:szCs w:val="24"/>
        </w:rPr>
        <w:t xml:space="preserve">ναν ψευδεπίγραφο τρόπο, γιατί είναι πάρα πολλά τα προσκόμματα και οι δυσκολίες, </w:t>
      </w:r>
      <w:r>
        <w:rPr>
          <w:rFonts w:eastAsia="Times New Roman"/>
          <w:szCs w:val="24"/>
        </w:rPr>
        <w:t xml:space="preserve">που </w:t>
      </w:r>
      <w:r>
        <w:rPr>
          <w:rFonts w:eastAsia="Times New Roman"/>
          <w:szCs w:val="24"/>
        </w:rPr>
        <w:t>βάζετε, ούτως ώστε να μην μπορεί κανένας και να μη θέλει κανένας από τον ιδιωτικό τομέα να συμμετέχει σε θέσεις ευθύνης για το καλό του κράτους.</w:t>
      </w:r>
    </w:p>
    <w:p w14:paraId="18B513DE" w14:textId="77777777" w:rsidR="003250C9" w:rsidRDefault="00D334B4">
      <w:pPr>
        <w:spacing w:line="600" w:lineRule="auto"/>
        <w:ind w:firstLine="720"/>
        <w:jc w:val="both"/>
        <w:rPr>
          <w:rFonts w:eastAsia="Times New Roman"/>
          <w:szCs w:val="24"/>
        </w:rPr>
      </w:pPr>
      <w:r>
        <w:rPr>
          <w:rFonts w:eastAsia="Times New Roman"/>
          <w:szCs w:val="24"/>
        </w:rPr>
        <w:t>Κυρίες και κύριοι συνάδελφο</w:t>
      </w:r>
      <w:r>
        <w:rPr>
          <w:rFonts w:eastAsia="Times New Roman"/>
          <w:szCs w:val="24"/>
        </w:rPr>
        <w:t>ι, η δημόσια διοίκηση και οι δημόσιες υπηρεσίες αντιμετωπίζουν όντως τεράστια προβλήματα</w:t>
      </w:r>
      <w:r>
        <w:rPr>
          <w:rFonts w:eastAsia="Times New Roman"/>
          <w:szCs w:val="24"/>
        </w:rPr>
        <w:t>,</w:t>
      </w:r>
      <w:r>
        <w:rPr>
          <w:rFonts w:eastAsia="Times New Roman"/>
          <w:szCs w:val="24"/>
        </w:rPr>
        <w:t xml:space="preserve"> εξαιτίας της έλλειψης προσωπικού, εξαιτίας της οικονομικής δυσκολίας, στην οποία βρίσκεται η χώρα, εξαιτίας της έλλειψης μηχανογράφησης κι όλα αυτά έχουν αντίκτυπο στην κοινωνία, στην οικονομία, στους πολίτες και στην επιχειρηματικότητα γενικώς. </w:t>
      </w:r>
    </w:p>
    <w:p w14:paraId="18B513DF" w14:textId="77777777" w:rsidR="003250C9" w:rsidRDefault="00D334B4">
      <w:pPr>
        <w:spacing w:line="600" w:lineRule="auto"/>
        <w:ind w:firstLine="720"/>
        <w:jc w:val="both"/>
        <w:rPr>
          <w:rFonts w:eastAsia="Times New Roman"/>
          <w:szCs w:val="24"/>
        </w:rPr>
      </w:pPr>
      <w:r>
        <w:rPr>
          <w:rFonts w:eastAsia="Times New Roman"/>
          <w:szCs w:val="24"/>
        </w:rPr>
        <w:t>Ένα σύστ</w:t>
      </w:r>
      <w:r>
        <w:rPr>
          <w:rFonts w:eastAsia="Times New Roman"/>
          <w:szCs w:val="24"/>
        </w:rPr>
        <w:t xml:space="preserve">ημα, λοιπόν, κινητικότητας υπαλλήλων, προκειμένου να είναι λειτουργικό και αποτελεσματικό, θα πρέπει να βασίζεται σε τρεις παραδοχές: Να λαμβάνει υπ’ </w:t>
      </w:r>
      <w:proofErr w:type="spellStart"/>
      <w:r>
        <w:rPr>
          <w:rFonts w:eastAsia="Times New Roman"/>
          <w:szCs w:val="24"/>
        </w:rPr>
        <w:t>όψιν</w:t>
      </w:r>
      <w:proofErr w:type="spellEnd"/>
      <w:r>
        <w:rPr>
          <w:rFonts w:eastAsia="Times New Roman"/>
          <w:szCs w:val="24"/>
        </w:rPr>
        <w:t xml:space="preserve"> την αποτελεσματικότητα και την </w:t>
      </w:r>
      <w:r>
        <w:rPr>
          <w:rFonts w:eastAsia="Times New Roman"/>
          <w:szCs w:val="24"/>
        </w:rPr>
        <w:lastRenderedPageBreak/>
        <w:t>αποδοτικότητα της δημόσιας διοίκησης, το συμφέρον των πολιτών και να ε</w:t>
      </w:r>
      <w:r>
        <w:rPr>
          <w:rFonts w:eastAsia="Times New Roman"/>
          <w:szCs w:val="24"/>
        </w:rPr>
        <w:t>ξισορροπεί και να εισακούει τις προτιμήσεις και τις ικανότητες των υπαλλήλων.</w:t>
      </w:r>
    </w:p>
    <w:p w14:paraId="18B513E0" w14:textId="77777777" w:rsidR="003250C9" w:rsidRDefault="00D334B4">
      <w:pPr>
        <w:spacing w:line="600" w:lineRule="auto"/>
        <w:ind w:firstLine="720"/>
        <w:jc w:val="both"/>
        <w:rPr>
          <w:rFonts w:eastAsia="Times New Roman"/>
          <w:szCs w:val="24"/>
        </w:rPr>
      </w:pPr>
      <w:r>
        <w:rPr>
          <w:rFonts w:eastAsia="Times New Roman"/>
          <w:szCs w:val="24"/>
        </w:rPr>
        <w:t>Το εν λόγω, όμως, νομοσχέδιο δεν μπορεί να λειτουργήσει κάτω απ’ αυτήν τη λογική, γιατί, δυστυχώς, νομοθετείτε και βάζετε ως μόνη προϋπόθεση την εθελουσία απόφαση του υπαλλήλου ν</w:t>
      </w:r>
      <w:r>
        <w:rPr>
          <w:rFonts w:eastAsia="Times New Roman"/>
          <w:szCs w:val="24"/>
        </w:rPr>
        <w:t>α μπορέσει να μεταταχθεί και να μετακινηθεί.</w:t>
      </w:r>
    </w:p>
    <w:p w14:paraId="18B513E1" w14:textId="77777777" w:rsidR="003250C9" w:rsidRDefault="00D334B4">
      <w:pPr>
        <w:spacing w:line="600" w:lineRule="auto"/>
        <w:ind w:firstLine="720"/>
        <w:jc w:val="both"/>
        <w:rPr>
          <w:rFonts w:eastAsia="Times New Roman"/>
          <w:szCs w:val="24"/>
        </w:rPr>
      </w:pPr>
      <w:r>
        <w:rPr>
          <w:rFonts w:eastAsia="Times New Roman"/>
          <w:szCs w:val="24"/>
        </w:rPr>
        <w:t>Αυτό, λοιπόν, όπως καταλαβαίνετε, δεν μπορεί να λειτουργήσει, γιατί οι μετακινήσεις, η εθελουσία μετακίνηση, η μετακίνηση και η απόσπαση, αν θέλετε, το οποίο θα μπορούσε να ήταν ένα πραγματικά χρήσιμο εργαλείο δ</w:t>
      </w:r>
      <w:r>
        <w:rPr>
          <w:rFonts w:eastAsia="Times New Roman"/>
          <w:szCs w:val="24"/>
        </w:rPr>
        <w:t>ιαχείρισης ανθρώπινων πόρων, χρειάζεται και ένα πλέγμα κινήτρων και προηγούμενων προϋποθέσεων, τις οποίες φαίνεται να μη θέλετε να προβλέψετε. Χρειάζεται η πρόβλεψη μιας συνεχούς εκπαίδευσης και μετεκπαίδευσης των υπαλλήλων, όλου του προσωπικού, η παροχή κ</w:t>
      </w:r>
      <w:r>
        <w:rPr>
          <w:rFonts w:eastAsia="Times New Roman"/>
          <w:szCs w:val="24"/>
        </w:rPr>
        <w:t xml:space="preserve">ινήτρων, η εξατομίκευση των αμοιβών, η επιβράβευση της απόδοσης των υπαλλήλων. Για να το πω με μια απλή </w:t>
      </w:r>
      <w:r>
        <w:rPr>
          <w:rFonts w:eastAsia="Times New Roman"/>
          <w:szCs w:val="24"/>
        </w:rPr>
        <w:lastRenderedPageBreak/>
        <w:t>λέξη, χρειάζεται να εφαρμοστεί η αξιολόγηση, κάτι το οποίο, όταν το ακούτε εσείς, δυστυχώς δεν θέλετε να το εφαρμόσετε ποτέ.</w:t>
      </w:r>
    </w:p>
    <w:p w14:paraId="18B513E2" w14:textId="77777777" w:rsidR="003250C9" w:rsidRDefault="00D334B4">
      <w:pPr>
        <w:spacing w:line="600" w:lineRule="auto"/>
        <w:ind w:firstLine="720"/>
        <w:jc w:val="both"/>
        <w:rPr>
          <w:rFonts w:eastAsia="Times New Roman"/>
          <w:szCs w:val="24"/>
        </w:rPr>
      </w:pPr>
      <w:r>
        <w:rPr>
          <w:rFonts w:eastAsia="Times New Roman"/>
          <w:szCs w:val="24"/>
        </w:rPr>
        <w:t>Αυτό, λοιπόν, είναι το μεγά</w:t>
      </w:r>
      <w:r>
        <w:rPr>
          <w:rFonts w:eastAsia="Times New Roman"/>
          <w:szCs w:val="24"/>
        </w:rPr>
        <w:t xml:space="preserve">λο πρόβλημα του νομοθετήματος, το οποίο φέρνετε και ξέρετε ότι πραγματικά δεν θα λειτουργήσει. </w:t>
      </w:r>
    </w:p>
    <w:p w14:paraId="18B513E3" w14:textId="77777777" w:rsidR="003250C9" w:rsidRDefault="00D334B4">
      <w:pPr>
        <w:spacing w:line="600" w:lineRule="auto"/>
        <w:ind w:firstLine="720"/>
        <w:jc w:val="both"/>
        <w:rPr>
          <w:rFonts w:eastAsia="Times New Roman"/>
          <w:szCs w:val="24"/>
        </w:rPr>
      </w:pPr>
      <w:r>
        <w:rPr>
          <w:rFonts w:eastAsia="Times New Roman"/>
          <w:szCs w:val="24"/>
        </w:rPr>
        <w:t xml:space="preserve">Η Νέα Δημοκρατία έκανε προτάσεις. Σας είπε σε ό,τι έχει να κάνει με το άρθρο 5, όπου προβλέπεται η σύσταση της επταμελούς Κεντρικής Επιτροπής Κινητικότητας, να </w:t>
      </w:r>
      <w:r>
        <w:rPr>
          <w:rFonts w:eastAsia="Times New Roman"/>
          <w:szCs w:val="24"/>
        </w:rPr>
        <w:t xml:space="preserve">μην απαρτίζεται μόνο </w:t>
      </w:r>
      <w:r>
        <w:rPr>
          <w:rFonts w:eastAsia="Times New Roman"/>
          <w:szCs w:val="24"/>
        </w:rPr>
        <w:t xml:space="preserve">από </w:t>
      </w:r>
      <w:r>
        <w:rPr>
          <w:rFonts w:eastAsia="Times New Roman"/>
          <w:szCs w:val="24"/>
        </w:rPr>
        <w:t xml:space="preserve">δύο μέλη </w:t>
      </w:r>
      <w:r>
        <w:rPr>
          <w:rFonts w:eastAsia="Times New Roman"/>
          <w:szCs w:val="24"/>
        </w:rPr>
        <w:t>μέσω</w:t>
      </w:r>
      <w:r>
        <w:rPr>
          <w:rFonts w:eastAsia="Times New Roman"/>
          <w:szCs w:val="24"/>
        </w:rPr>
        <w:t xml:space="preserve"> ΑΣΕΠ και ένα</w:t>
      </w:r>
      <w:r>
        <w:rPr>
          <w:rFonts w:eastAsia="Times New Roman"/>
          <w:szCs w:val="24"/>
        </w:rPr>
        <w:t>ν</w:t>
      </w:r>
      <w:r>
        <w:rPr>
          <w:rFonts w:eastAsia="Times New Roman"/>
          <w:szCs w:val="24"/>
        </w:rPr>
        <w:t xml:space="preserve"> εκπρόσωπο από το Νομικό Συμβούλιο του Κράτους. Σας είπε</w:t>
      </w:r>
      <w:r>
        <w:rPr>
          <w:rFonts w:eastAsia="Times New Roman"/>
          <w:szCs w:val="24"/>
        </w:rPr>
        <w:t>,</w:t>
      </w:r>
      <w:r>
        <w:rPr>
          <w:rFonts w:eastAsia="Times New Roman"/>
          <w:szCs w:val="24"/>
        </w:rPr>
        <w:t xml:space="preserve"> αντί να βάλετε τέσσερα κομματικά σας στελέχη από την κρατική μηχανή, αντί για δύο</w:t>
      </w:r>
      <w:r w:rsidRPr="00BE6593">
        <w:rPr>
          <w:rFonts w:eastAsia="Times New Roman"/>
          <w:szCs w:val="24"/>
        </w:rPr>
        <w:t>,</w:t>
      </w:r>
      <w:r>
        <w:rPr>
          <w:rFonts w:eastAsia="Times New Roman"/>
          <w:szCs w:val="24"/>
        </w:rPr>
        <w:t xml:space="preserve"> να είναι τρία τα μέλη του ΑΣΕΠ, για να είναι ακόμα πιο αντικειμ</w:t>
      </w:r>
      <w:r>
        <w:rPr>
          <w:rFonts w:eastAsia="Times New Roman"/>
          <w:szCs w:val="24"/>
        </w:rPr>
        <w:t>ενικό. Αρνηθήκατε, γιατί και αυτό το νομοσχέδιο το βρίσκετε ως μία ευκαιρία για να ικανοποιήσετε και να τακτοποιήσετε κομματικά σας στελέχη.</w:t>
      </w:r>
    </w:p>
    <w:p w14:paraId="18B513E4" w14:textId="77777777" w:rsidR="003250C9" w:rsidRDefault="00D334B4">
      <w:pPr>
        <w:spacing w:line="600" w:lineRule="auto"/>
        <w:ind w:firstLine="720"/>
        <w:jc w:val="both"/>
        <w:rPr>
          <w:rFonts w:eastAsia="Times New Roman"/>
          <w:szCs w:val="24"/>
        </w:rPr>
      </w:pPr>
      <w:r>
        <w:rPr>
          <w:rFonts w:eastAsia="Times New Roman"/>
          <w:szCs w:val="24"/>
        </w:rPr>
        <w:lastRenderedPageBreak/>
        <w:t>Όσον αφορά στη διαδικασία επιλογής του άρθρου 7, προβλέπεται ότι διενεργείται από ένα τριμελές όργανο, αποτελούμενο</w:t>
      </w:r>
      <w:r>
        <w:rPr>
          <w:rFonts w:eastAsia="Times New Roman"/>
          <w:szCs w:val="24"/>
        </w:rPr>
        <w:t xml:space="preserve"> από έναν προϊστάμενο γενικής διεύθυνσης και δύο προϊσταμένους διευθύνσεων, που συνδέονται άμεσα με την </w:t>
      </w:r>
      <w:proofErr w:type="spellStart"/>
      <w:r>
        <w:rPr>
          <w:rFonts w:eastAsia="Times New Roman"/>
          <w:szCs w:val="24"/>
        </w:rPr>
        <w:t>προκηρυσσόμενη</w:t>
      </w:r>
      <w:proofErr w:type="spellEnd"/>
      <w:r>
        <w:rPr>
          <w:rFonts w:eastAsia="Times New Roman"/>
          <w:szCs w:val="24"/>
        </w:rPr>
        <w:t xml:space="preserve"> θέση. Αυτοί είναι, λοιπόν, που θα κρίνουν την καταλληλόλητα.</w:t>
      </w:r>
    </w:p>
    <w:p w14:paraId="18B513E5" w14:textId="77777777" w:rsidR="003250C9" w:rsidRDefault="00D334B4">
      <w:pPr>
        <w:spacing w:line="600" w:lineRule="auto"/>
        <w:ind w:firstLine="720"/>
        <w:jc w:val="both"/>
        <w:rPr>
          <w:rFonts w:eastAsia="Times New Roman"/>
          <w:szCs w:val="24"/>
        </w:rPr>
      </w:pPr>
      <w:r>
        <w:rPr>
          <w:rFonts w:eastAsia="Times New Roman"/>
          <w:szCs w:val="24"/>
        </w:rPr>
        <w:t>Θα ήθελα να σας ρωτήσω, λοιπόν, κυρία Υπουργέ, με ποια κριτήρια; Μέσω μιας σ</w:t>
      </w:r>
      <w:r>
        <w:rPr>
          <w:rFonts w:eastAsia="Times New Roman"/>
          <w:szCs w:val="24"/>
        </w:rPr>
        <w:t xml:space="preserve">υνέντευξης, η οποία δεν θα είναι δομημένη; </w:t>
      </w:r>
    </w:p>
    <w:p w14:paraId="18B513E6" w14:textId="77777777" w:rsidR="003250C9" w:rsidRDefault="00D334B4">
      <w:pPr>
        <w:spacing w:line="600" w:lineRule="auto"/>
        <w:ind w:firstLine="720"/>
        <w:jc w:val="both"/>
        <w:rPr>
          <w:rFonts w:eastAsia="Times New Roman"/>
          <w:szCs w:val="24"/>
        </w:rPr>
      </w:pPr>
      <w:r>
        <w:rPr>
          <w:rFonts w:eastAsia="Times New Roman"/>
          <w:szCs w:val="24"/>
        </w:rPr>
        <w:t>Πώς θα μπορέσετε, κυρία Υπουργέ, να τηρήσετε την αξιοκρατία στη συγκεκριμένη διαδικασία;</w:t>
      </w:r>
    </w:p>
    <w:p w14:paraId="18B513E7" w14:textId="77777777" w:rsidR="003250C9" w:rsidRDefault="00D334B4">
      <w:pPr>
        <w:spacing w:line="600" w:lineRule="auto"/>
        <w:ind w:firstLine="720"/>
        <w:jc w:val="both"/>
        <w:rPr>
          <w:rFonts w:eastAsia="Times New Roman"/>
          <w:szCs w:val="24"/>
        </w:rPr>
      </w:pPr>
      <w:r>
        <w:rPr>
          <w:rFonts w:eastAsia="Times New Roman"/>
          <w:szCs w:val="24"/>
        </w:rPr>
        <w:t>Θα ήθελα να σας θυμίσω ότι για τη συνέντευξη είχατε κατηγορήσει τις προηγούμενες κυβερνήσεις και τη Νέα Δημοκρατία ότι ήταν</w:t>
      </w:r>
      <w:r>
        <w:rPr>
          <w:rFonts w:eastAsia="Times New Roman"/>
          <w:szCs w:val="24"/>
        </w:rPr>
        <w:t xml:space="preserve"> το όπλο</w:t>
      </w:r>
      <w:r>
        <w:rPr>
          <w:rFonts w:eastAsia="Times New Roman"/>
          <w:szCs w:val="24"/>
        </w:rPr>
        <w:t>,</w:t>
      </w:r>
      <w:r>
        <w:rPr>
          <w:rFonts w:eastAsia="Times New Roman"/>
          <w:szCs w:val="24"/>
        </w:rPr>
        <w:t xml:space="preserve"> για να μπορέσουμε να λειτουργούμε αναξιοκρατικά.</w:t>
      </w:r>
    </w:p>
    <w:p w14:paraId="18B513E8" w14:textId="77777777" w:rsidR="003250C9" w:rsidRDefault="00D334B4">
      <w:pPr>
        <w:spacing w:line="600" w:lineRule="auto"/>
        <w:ind w:firstLine="720"/>
        <w:jc w:val="both"/>
        <w:rPr>
          <w:rFonts w:eastAsia="Times New Roman"/>
          <w:szCs w:val="24"/>
        </w:rPr>
      </w:pPr>
      <w:r>
        <w:rPr>
          <w:rFonts w:eastAsia="Times New Roman"/>
          <w:szCs w:val="24"/>
        </w:rPr>
        <w:t xml:space="preserve">Θα ήθελα, τέλος, να θίξω κι ένα πολύ σοβαρό θέμα, κυρία Υπουργέ. Εγώ συμφωνώ με ό,τι έχει να κάνει με τις διατάξεις, οι οποίες έχουν να κάνουν με τα ΑΜΕΑ και τη συνυπηρέτηση. Θα ήθελα, όμως, να </w:t>
      </w:r>
      <w:r>
        <w:rPr>
          <w:rFonts w:eastAsia="Times New Roman"/>
          <w:szCs w:val="24"/>
        </w:rPr>
        <w:lastRenderedPageBreak/>
        <w:t>κατ</w:t>
      </w:r>
      <w:r>
        <w:rPr>
          <w:rFonts w:eastAsia="Times New Roman"/>
          <w:szCs w:val="24"/>
        </w:rPr>
        <w:t>αλάβω για ποιο λόγο επαναπροσδιορίζετε το ποσοστό των ειδικών κατηγοριών σε ό,τι έχει να κάνει με τις πολύτεκνες οικογένειες και το κατεβάζετε από 20% στο 15%.</w:t>
      </w:r>
    </w:p>
    <w:p w14:paraId="18B513E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Δεν μπορώ να καταλάβω με ποια λογική γίνεται αυτό</w:t>
      </w:r>
      <w:r>
        <w:rPr>
          <w:rFonts w:eastAsia="Times New Roman" w:cs="Times New Roman"/>
          <w:szCs w:val="24"/>
        </w:rPr>
        <w:t>,</w:t>
      </w:r>
      <w:r>
        <w:rPr>
          <w:rFonts w:eastAsia="Times New Roman" w:cs="Times New Roman"/>
          <w:szCs w:val="24"/>
        </w:rPr>
        <w:t xml:space="preserve"> σε μια χώρα που μαστίζεται από την υπογεννητι</w:t>
      </w:r>
      <w:r>
        <w:rPr>
          <w:rFonts w:eastAsia="Times New Roman" w:cs="Times New Roman"/>
          <w:szCs w:val="24"/>
        </w:rPr>
        <w:t xml:space="preserve">κότητα, που ο υπ’ αριθμόν ένα κίνδυνος είναι το δημογραφικό πρόβλημα και για ποιον λόγο, ενώ αυξάνεται το ποσοστό των </w:t>
      </w:r>
      <w:proofErr w:type="spellStart"/>
      <w:r>
        <w:rPr>
          <w:rFonts w:eastAsia="Times New Roman" w:cs="Times New Roman"/>
          <w:szCs w:val="24"/>
        </w:rPr>
        <w:t>τρίτεκνων</w:t>
      </w:r>
      <w:proofErr w:type="spellEnd"/>
      <w:r>
        <w:rPr>
          <w:rFonts w:eastAsia="Times New Roman" w:cs="Times New Roman"/>
          <w:szCs w:val="24"/>
        </w:rPr>
        <w:t xml:space="preserve"> οικογενειών</w:t>
      </w:r>
      <w:r>
        <w:rPr>
          <w:rFonts w:eastAsia="Times New Roman" w:cs="Times New Roman"/>
          <w:szCs w:val="24"/>
        </w:rPr>
        <w:t>,</w:t>
      </w:r>
      <w:r>
        <w:rPr>
          <w:rFonts w:eastAsia="Times New Roman" w:cs="Times New Roman"/>
          <w:szCs w:val="24"/>
        </w:rPr>
        <w:t xml:space="preserve"> μειώνεται το ποσοστό των πολύτεκνων οικογενειών. Αυτό πραγματικά</w:t>
      </w:r>
      <w:r>
        <w:rPr>
          <w:rFonts w:eastAsia="Times New Roman" w:cs="Times New Roman"/>
          <w:szCs w:val="24"/>
        </w:rPr>
        <w:t>,</w:t>
      </w:r>
      <w:r>
        <w:rPr>
          <w:rFonts w:eastAsia="Times New Roman" w:cs="Times New Roman"/>
          <w:szCs w:val="24"/>
        </w:rPr>
        <w:t xml:space="preserve"> είναι μια μεγάλη αντίφαση, την οποία θα ήθελα να </w:t>
      </w:r>
      <w:r>
        <w:rPr>
          <w:rFonts w:eastAsia="Times New Roman" w:cs="Times New Roman"/>
          <w:szCs w:val="24"/>
        </w:rPr>
        <w:t xml:space="preserve">μας εξηγήσετε. </w:t>
      </w:r>
    </w:p>
    <w:p w14:paraId="18B513EA"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σας </w:t>
      </w:r>
      <w:proofErr w:type="spellStart"/>
      <w:r>
        <w:rPr>
          <w:rFonts w:eastAsia="Times New Roman" w:cs="Times New Roman"/>
          <w:szCs w:val="24"/>
        </w:rPr>
        <w:t>επιστήσω</w:t>
      </w:r>
      <w:proofErr w:type="spellEnd"/>
      <w:r>
        <w:rPr>
          <w:rFonts w:eastAsia="Times New Roman" w:cs="Times New Roman"/>
          <w:szCs w:val="24"/>
        </w:rPr>
        <w:t xml:space="preserve"> την προσοχή σε μία τροπολογία, την οποία έχουμε καταθέσει και έχει να κάνει με την ανισότητα</w:t>
      </w:r>
      <w:r>
        <w:rPr>
          <w:rFonts w:eastAsia="Times New Roman" w:cs="Times New Roman"/>
          <w:szCs w:val="24"/>
        </w:rPr>
        <w:t>,</w:t>
      </w:r>
      <w:r>
        <w:rPr>
          <w:rFonts w:eastAsia="Times New Roman" w:cs="Times New Roman"/>
          <w:szCs w:val="24"/>
        </w:rPr>
        <w:t xml:space="preserve"> η οποία υπάρχει μεταξύ των εργαζομένων στους </w:t>
      </w:r>
      <w:r>
        <w:rPr>
          <w:rFonts w:eastAsia="Times New Roman" w:cs="Times New Roman"/>
          <w:szCs w:val="24"/>
        </w:rPr>
        <w:t xml:space="preserve">οργανισμούς τοπικής αυτοδιοίκησης </w:t>
      </w:r>
      <w:r>
        <w:rPr>
          <w:rFonts w:eastAsia="Times New Roman" w:cs="Times New Roman"/>
          <w:szCs w:val="24"/>
        </w:rPr>
        <w:t xml:space="preserve">Α΄ </w:t>
      </w:r>
      <w:r>
        <w:rPr>
          <w:rFonts w:eastAsia="Times New Roman" w:cs="Times New Roman"/>
          <w:szCs w:val="24"/>
        </w:rPr>
        <w:t xml:space="preserve">βαθμού </w:t>
      </w:r>
      <w:r>
        <w:rPr>
          <w:rFonts w:eastAsia="Times New Roman" w:cs="Times New Roman"/>
          <w:szCs w:val="24"/>
        </w:rPr>
        <w:t>και στους άλλους δημ</w:t>
      </w:r>
      <w:r>
        <w:rPr>
          <w:rFonts w:eastAsia="Times New Roman" w:cs="Times New Roman"/>
          <w:szCs w:val="24"/>
        </w:rPr>
        <w:t>οσίους υπαλλήλους. Με αυτό το νομοσχέδιο θα έπρεπε να μην έχουμε πλέον υπαλλήλους δύο διαφορετικών ταχυτήτων και όλοι οι υπάλληλοι να έχουν τις ίδιες υποχρεώσεις</w:t>
      </w:r>
      <w:r>
        <w:rPr>
          <w:rFonts w:eastAsia="Times New Roman" w:cs="Times New Roman"/>
          <w:szCs w:val="24"/>
        </w:rPr>
        <w:t>,</w:t>
      </w:r>
      <w:r>
        <w:rPr>
          <w:rFonts w:eastAsia="Times New Roman" w:cs="Times New Roman"/>
          <w:szCs w:val="24"/>
        </w:rPr>
        <w:t xml:space="preserve"> αλλά να απολαμβάνουν και τα ίδια ευεργετήματα. </w:t>
      </w:r>
    </w:p>
    <w:p w14:paraId="18B513EB"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18B513EC"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w:t>
      </w:r>
      <w:r>
        <w:rPr>
          <w:rFonts w:eastAsia="Times New Roman" w:cs="Times New Roman"/>
          <w:szCs w:val="24"/>
        </w:rPr>
        <w:t>πτέρυγα του ΣΥΡΙΖΑ)</w:t>
      </w:r>
    </w:p>
    <w:p w14:paraId="18B513ED"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Ο κ. Κυριαζίδης από τη Νέα Δημοκρατία έχει τον λόγο.</w:t>
      </w:r>
    </w:p>
    <w:p w14:paraId="18B513EE"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ΔΗΜΗΤΡΙΟΣ ΚΥΡΙΑΖΙΔΗΣ:</w:t>
      </w:r>
      <w:r>
        <w:rPr>
          <w:rFonts w:eastAsia="Times New Roman" w:cs="Times New Roman"/>
          <w:szCs w:val="24"/>
        </w:rPr>
        <w:t xml:space="preserve"> Κυρία Υπουργέ, μου είστε ιδιαίτερα συμπαθής και σας εύχομαι ό,τι το καλύτερο. </w:t>
      </w:r>
    </w:p>
    <w:p w14:paraId="18B513EF"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προ καιρού</w:t>
      </w:r>
      <w:r>
        <w:rPr>
          <w:rFonts w:eastAsia="Times New Roman" w:cs="Times New Roman"/>
          <w:szCs w:val="24"/>
        </w:rPr>
        <w:t>,</w:t>
      </w:r>
      <w:r>
        <w:rPr>
          <w:rFonts w:eastAsia="Times New Roman" w:cs="Times New Roman"/>
          <w:szCs w:val="24"/>
        </w:rPr>
        <w:t xml:space="preserve"> ο Πρόεδρος του ΣΥΡΙΖΑ ομολόγησε εκ του Βήματος της Βουλής ότι είχε μια αυταπάτη σε βάρος του ελληνικού λαού. </w:t>
      </w:r>
    </w:p>
    <w:p w14:paraId="18B513F0"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Σήμερα αυτή η αυταπάτη δηλώνεται και στην ουσία έχει αναδειχθεί ότι «συνελήφθη» και για μία απάτη</w:t>
      </w:r>
      <w:r>
        <w:rPr>
          <w:rFonts w:eastAsia="Times New Roman" w:cs="Times New Roman"/>
          <w:szCs w:val="24"/>
        </w:rPr>
        <w:t>,</w:t>
      </w:r>
      <w:r>
        <w:rPr>
          <w:rFonts w:eastAsia="Times New Roman" w:cs="Times New Roman"/>
          <w:szCs w:val="24"/>
        </w:rPr>
        <w:t xml:space="preserve"> που έχει να κάνει βεβαίως και με την Κουμουνδο</w:t>
      </w:r>
      <w:r>
        <w:rPr>
          <w:rFonts w:eastAsia="Times New Roman" w:cs="Times New Roman"/>
          <w:szCs w:val="24"/>
        </w:rPr>
        <w:t>ύρου. Η ανακοίνωση του ΣΥΡΙΖΑ αναφέρει ότι η κυριότητα περιήλθε νόμιμα στον ΣΥΡΙΖΑ το 2016. Τότε πώς έκανε χρήση ως εγγύηση για τη λήψη δανείου πριν δύο χρόνια;</w:t>
      </w:r>
    </w:p>
    <w:p w14:paraId="18B513F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Άρα, έχουμε μια καραμπινάτη απάτη και βεβαίως</w:t>
      </w:r>
      <w:r>
        <w:rPr>
          <w:rFonts w:eastAsia="Times New Roman" w:cs="Times New Roman"/>
          <w:szCs w:val="24"/>
        </w:rPr>
        <w:t>,</w:t>
      </w:r>
      <w:r>
        <w:rPr>
          <w:rFonts w:eastAsia="Times New Roman" w:cs="Times New Roman"/>
          <w:szCs w:val="24"/>
        </w:rPr>
        <w:t xml:space="preserve"> αυτό θα αναδειχθεί τις επόμενες ημέρες και είμασ</w:t>
      </w:r>
      <w:r>
        <w:rPr>
          <w:rFonts w:eastAsia="Times New Roman" w:cs="Times New Roman"/>
          <w:szCs w:val="24"/>
        </w:rPr>
        <w:t xml:space="preserve">τε και εμείς υποχρεωμένοι να το αναδείξουμε με έναν τρόπο, έτσι ώστε και η ελληνική κοινωνία να αντιληφθεί τι ακριβώς συμβαίνει. </w:t>
      </w:r>
    </w:p>
    <w:p w14:paraId="18B513F2"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ΣΠΥΡΙΔΩΝ</w:t>
      </w:r>
      <w:r>
        <w:rPr>
          <w:rFonts w:eastAsia="Times New Roman" w:cs="Times New Roman"/>
          <w:b/>
          <w:szCs w:val="24"/>
        </w:rPr>
        <w:t>ΑΣ</w:t>
      </w:r>
      <w:r>
        <w:rPr>
          <w:rFonts w:eastAsia="Times New Roman" w:cs="Times New Roman"/>
          <w:b/>
          <w:szCs w:val="24"/>
        </w:rPr>
        <w:t xml:space="preserve"> ΛΑΠΠΑΣ:</w:t>
      </w:r>
      <w:r>
        <w:rPr>
          <w:rFonts w:eastAsia="Times New Roman" w:cs="Times New Roman"/>
          <w:szCs w:val="24"/>
        </w:rPr>
        <w:t xml:space="preserve"> Αν δίνατε και κανένα φράγκο για το δάνειο, καλά θα ήταν.</w:t>
      </w:r>
    </w:p>
    <w:p w14:paraId="18B513F3"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Ξέρω ότι σας πονάει. Για τα </w:t>
      </w:r>
      <w:r>
        <w:rPr>
          <w:rFonts w:eastAsia="Times New Roman" w:cs="Times New Roman"/>
          <w:szCs w:val="24"/>
        </w:rPr>
        <w:t xml:space="preserve">δεκαέξι χρόνια βεβαίως που κάνει χρήση, θα δούμε πώς έγινε αυτό και γιατί δεν καταβλήθηκαν οι νόμιμοι φόροι, όπως συμβαίνει με κάθε φορολογούμενο πολίτη, συνάδελφε κύριε </w:t>
      </w:r>
      <w:proofErr w:type="spellStart"/>
      <w:r>
        <w:rPr>
          <w:rFonts w:eastAsia="Times New Roman" w:cs="Times New Roman"/>
          <w:szCs w:val="24"/>
        </w:rPr>
        <w:t>Λάππα</w:t>
      </w:r>
      <w:proofErr w:type="spellEnd"/>
      <w:r>
        <w:rPr>
          <w:rFonts w:eastAsia="Times New Roman" w:cs="Times New Roman"/>
          <w:szCs w:val="24"/>
        </w:rPr>
        <w:t xml:space="preserve">. </w:t>
      </w:r>
    </w:p>
    <w:p w14:paraId="18B513F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Κυρία Υπουργέ, επειδή προέρχομαι από μια παραμεθόρια περιοχή, από τον Απρίλιο </w:t>
      </w:r>
      <w:r>
        <w:rPr>
          <w:rFonts w:eastAsia="Times New Roman" w:cs="Times New Roman"/>
          <w:szCs w:val="24"/>
        </w:rPr>
        <w:t>οι δημόσιοι λειτουργοί βρίσκονται σε μία αγωνία σε ό,τι αφορά στο επίδομα παραμεθορίων περιοχών</w:t>
      </w:r>
      <w:r>
        <w:rPr>
          <w:rFonts w:eastAsia="Times New Roman" w:cs="Times New Roman"/>
          <w:szCs w:val="24"/>
        </w:rPr>
        <w:t xml:space="preserve">, </w:t>
      </w:r>
      <w:r>
        <w:rPr>
          <w:rFonts w:eastAsia="Times New Roman" w:cs="Times New Roman"/>
          <w:szCs w:val="24"/>
        </w:rPr>
        <w:t xml:space="preserve">που χορηγείται με εγκύκλιο και ο φόβος είναι μήπως ζητηθούν πίσω αναδρομικά αυτά που τους χορηγούνται από τον </w:t>
      </w:r>
      <w:r>
        <w:rPr>
          <w:rFonts w:eastAsia="Times New Roman" w:cs="Times New Roman"/>
          <w:szCs w:val="24"/>
        </w:rPr>
        <w:lastRenderedPageBreak/>
        <w:t>Απρίλιο μέχρι σήμερα. Είναι αναγκαίο να υπάρξει ν</w:t>
      </w:r>
      <w:r>
        <w:rPr>
          <w:rFonts w:eastAsia="Times New Roman" w:cs="Times New Roman"/>
          <w:szCs w:val="24"/>
        </w:rPr>
        <w:t xml:space="preserve">ομοθετική ρύθμιση, συνάδελφε κύριε </w:t>
      </w:r>
      <w:proofErr w:type="spellStart"/>
      <w:r>
        <w:rPr>
          <w:rFonts w:eastAsia="Times New Roman" w:cs="Times New Roman"/>
          <w:szCs w:val="24"/>
        </w:rPr>
        <w:t>Λάππα</w:t>
      </w:r>
      <w:proofErr w:type="spellEnd"/>
      <w:r>
        <w:rPr>
          <w:rFonts w:eastAsia="Times New Roman" w:cs="Times New Roman"/>
          <w:szCs w:val="24"/>
        </w:rPr>
        <w:t>, για να συνεννοούμαστε!</w:t>
      </w:r>
    </w:p>
    <w:p w14:paraId="18B513F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Σχετικά με το νομοσχέδιο, η κινητικότητα των δημοσίων υπαλλήλων, μια διαδικασία, η οποία πρέπει να διατρέχει τη λειτουργία μιας σύγχρονης και αποτελεσματικής δημόσιας διοίκησης, οφείλει να υπ</w:t>
      </w:r>
      <w:r>
        <w:rPr>
          <w:rFonts w:eastAsia="Times New Roman" w:cs="Times New Roman"/>
          <w:szCs w:val="24"/>
        </w:rPr>
        <w:t xml:space="preserve">ακούει σε ορισμένους ελάχιστους κανόνες και συγκεκριμένα σε αυτούς της αντικειμενικότητας, της διαφάνειας, της </w:t>
      </w:r>
      <w:proofErr w:type="spellStart"/>
      <w:r>
        <w:rPr>
          <w:rFonts w:eastAsia="Times New Roman" w:cs="Times New Roman"/>
          <w:szCs w:val="24"/>
        </w:rPr>
        <w:t>καταλληλότητας</w:t>
      </w:r>
      <w:proofErr w:type="spellEnd"/>
      <w:r>
        <w:rPr>
          <w:rFonts w:eastAsia="Times New Roman" w:cs="Times New Roman"/>
          <w:szCs w:val="24"/>
        </w:rPr>
        <w:t>, της αναγκαιότητας</w:t>
      </w:r>
      <w:r>
        <w:rPr>
          <w:rFonts w:eastAsia="Times New Roman" w:cs="Times New Roman"/>
          <w:szCs w:val="24"/>
        </w:rPr>
        <w:t>,</w:t>
      </w:r>
      <w:r>
        <w:rPr>
          <w:rFonts w:eastAsia="Times New Roman" w:cs="Times New Roman"/>
          <w:szCs w:val="24"/>
        </w:rPr>
        <w:t xml:space="preserve"> αλλά και της προστασίας του δημοσίου συμφέροντος, διασφαλίζοντας εν κατακλείδι την ομαλή λειτουργία όλων των ε</w:t>
      </w:r>
      <w:r>
        <w:rPr>
          <w:rFonts w:eastAsia="Times New Roman" w:cs="Times New Roman"/>
          <w:szCs w:val="24"/>
        </w:rPr>
        <w:t xml:space="preserve">μπλεκομένων διοικητικών αρχών και φορέων. </w:t>
      </w:r>
    </w:p>
    <w:p w14:paraId="18B513F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Σε αυτό το πλαίσιο, το παρόν σχέδιο νόμου κινείται προς τη λάθος κατεύθυνση, παρουσιάζοντας αθεράπευτες νομικές πλημμέλειες και ζητήματα αντισυνταγματικότητας. </w:t>
      </w:r>
    </w:p>
    <w:p w14:paraId="18B513F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Ειδικότερα, η άποψή μου είναι η εξής: Το άρθρο 7 προ</w:t>
      </w:r>
      <w:r>
        <w:rPr>
          <w:rFonts w:eastAsia="Times New Roman" w:cs="Times New Roman"/>
          <w:szCs w:val="24"/>
        </w:rPr>
        <w:t>βλέπει αορίστως μια διαδικασία αξιολόγησης των υποψηφίων προς μετάταξη, χωρίς να προσδιορίζονται επακριβώς τα κατ’ ιδίαν κριτήρια της αξιολόγησης αυτής καθ’ αυτής</w:t>
      </w:r>
      <w:r>
        <w:rPr>
          <w:rFonts w:eastAsia="Times New Roman" w:cs="Times New Roman"/>
          <w:szCs w:val="24"/>
        </w:rPr>
        <w:t>,</w:t>
      </w:r>
      <w:r>
        <w:rPr>
          <w:rFonts w:eastAsia="Times New Roman" w:cs="Times New Roman"/>
          <w:szCs w:val="24"/>
        </w:rPr>
        <w:t xml:space="preserve"> αλλά και η ποσοτική και η ποιοτική τους διαβάθμιση. </w:t>
      </w:r>
    </w:p>
    <w:p w14:paraId="18B513F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Κατά την ακριβή διατύπωση της παραγράφο</w:t>
      </w:r>
      <w:r>
        <w:rPr>
          <w:rFonts w:eastAsia="Times New Roman" w:cs="Times New Roman"/>
          <w:szCs w:val="24"/>
        </w:rPr>
        <w:t>υ 3 του άρθρου αυτού για την αξιολόγηση λαμβάν</w:t>
      </w:r>
      <w:r>
        <w:rPr>
          <w:rFonts w:eastAsia="Times New Roman" w:cs="Times New Roman"/>
          <w:szCs w:val="24"/>
        </w:rPr>
        <w:t>ε</w:t>
      </w:r>
      <w:r>
        <w:rPr>
          <w:rFonts w:eastAsia="Times New Roman" w:cs="Times New Roman"/>
          <w:szCs w:val="24"/>
        </w:rPr>
        <w:t xml:space="preserve">ται υπ’ </w:t>
      </w:r>
      <w:proofErr w:type="spellStart"/>
      <w:r>
        <w:rPr>
          <w:rFonts w:eastAsia="Times New Roman" w:cs="Times New Roman"/>
          <w:szCs w:val="24"/>
        </w:rPr>
        <w:t>όψιν</w:t>
      </w:r>
      <w:proofErr w:type="spellEnd"/>
      <w:r>
        <w:rPr>
          <w:rFonts w:eastAsia="Times New Roman" w:cs="Times New Roman"/>
          <w:szCs w:val="24"/>
        </w:rPr>
        <w:t xml:space="preserve"> η συνάφεια των τυπικών και ουσιαστικών προσόντων, χωρίς να μνημονεύονται ποια είναι αυτά, ποια είναι η βαρύτητά τους, ποια η βαθμολογική τους αποτίμηση και εν πάση </w:t>
      </w:r>
      <w:proofErr w:type="spellStart"/>
      <w:r>
        <w:rPr>
          <w:rFonts w:eastAsia="Times New Roman" w:cs="Times New Roman"/>
          <w:szCs w:val="24"/>
        </w:rPr>
        <w:t>περιπτώσει</w:t>
      </w:r>
      <w:proofErr w:type="spellEnd"/>
      <w:r>
        <w:rPr>
          <w:rFonts w:eastAsia="Times New Roman" w:cs="Times New Roman"/>
          <w:szCs w:val="24"/>
        </w:rPr>
        <w:t>,</w:t>
      </w:r>
      <w:r>
        <w:rPr>
          <w:rFonts w:eastAsia="Times New Roman" w:cs="Times New Roman"/>
          <w:szCs w:val="24"/>
        </w:rPr>
        <w:t xml:space="preserve"> δεν αναφέρεται ποια </w:t>
      </w:r>
      <w:r>
        <w:rPr>
          <w:rFonts w:eastAsia="Times New Roman" w:cs="Times New Roman"/>
          <w:szCs w:val="24"/>
        </w:rPr>
        <w:t>είναι τα «κάθε άλλα στοιχεία»</w:t>
      </w:r>
      <w:r>
        <w:rPr>
          <w:rFonts w:eastAsia="Times New Roman" w:cs="Times New Roman"/>
          <w:szCs w:val="24"/>
        </w:rPr>
        <w:t>,</w:t>
      </w:r>
      <w:r>
        <w:rPr>
          <w:rFonts w:eastAsia="Times New Roman" w:cs="Times New Roman"/>
          <w:szCs w:val="24"/>
        </w:rPr>
        <w:t xml:space="preserve"> που καταδεικνύουν την </w:t>
      </w:r>
      <w:proofErr w:type="spellStart"/>
      <w:r>
        <w:rPr>
          <w:rFonts w:eastAsia="Times New Roman" w:cs="Times New Roman"/>
          <w:szCs w:val="24"/>
        </w:rPr>
        <w:t>καταλληλότητα</w:t>
      </w:r>
      <w:proofErr w:type="spellEnd"/>
      <w:r>
        <w:rPr>
          <w:rFonts w:eastAsia="Times New Roman" w:cs="Times New Roman"/>
          <w:szCs w:val="24"/>
        </w:rPr>
        <w:t xml:space="preserve"> του υποψηφίου. </w:t>
      </w:r>
    </w:p>
    <w:p w14:paraId="18B513F9"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Η διαδικασία αυτή</w:t>
      </w:r>
      <w:r>
        <w:rPr>
          <w:rFonts w:eastAsia="Times New Roman" w:cs="Times New Roman"/>
          <w:szCs w:val="24"/>
        </w:rPr>
        <w:t>,</w:t>
      </w:r>
      <w:r>
        <w:rPr>
          <w:rFonts w:eastAsia="Times New Roman" w:cs="Times New Roman"/>
          <w:szCs w:val="24"/>
        </w:rPr>
        <w:t xml:space="preserve"> ως περιγράφεται στην παράγραφο 3</w:t>
      </w:r>
      <w:r>
        <w:rPr>
          <w:rFonts w:eastAsia="Times New Roman" w:cs="Times New Roman"/>
          <w:szCs w:val="24"/>
        </w:rPr>
        <w:t>,</w:t>
      </w:r>
      <w:r>
        <w:rPr>
          <w:rFonts w:eastAsia="Times New Roman" w:cs="Times New Roman"/>
          <w:szCs w:val="24"/>
        </w:rPr>
        <w:t xml:space="preserve"> είναι αντισυνταγματική. Και αυτό γιατί; Ένεκα της αοριστίας της διαδικασίας της αξιολόγησης και του εύρους της διακριτικ</w:t>
      </w:r>
      <w:r>
        <w:rPr>
          <w:rFonts w:eastAsia="Times New Roman" w:cs="Times New Roman"/>
          <w:szCs w:val="24"/>
        </w:rPr>
        <w:t>ής ευχέρειας</w:t>
      </w:r>
      <w:r>
        <w:rPr>
          <w:rFonts w:eastAsia="Times New Roman" w:cs="Times New Roman"/>
          <w:szCs w:val="24"/>
        </w:rPr>
        <w:t>,</w:t>
      </w:r>
      <w:r>
        <w:rPr>
          <w:rFonts w:eastAsia="Times New Roman" w:cs="Times New Roman"/>
          <w:szCs w:val="24"/>
        </w:rPr>
        <w:t xml:space="preserve"> που καταλείπεται στη διοίκηση δεν υπάρχει καμμιά εγγύηση τήρησης των συνταγματικών αρχών της ισότητας και της αξιοκρατίας και ειδικότερα της ελεύθερης προσβάσεως και σταδιοδρομίας κάθε υπαλλήλου στις </w:t>
      </w:r>
      <w:r>
        <w:rPr>
          <w:rFonts w:eastAsia="Times New Roman" w:cs="Times New Roman"/>
          <w:szCs w:val="24"/>
        </w:rPr>
        <w:lastRenderedPageBreak/>
        <w:t>δημόσιες θέσεις</w:t>
      </w:r>
      <w:r>
        <w:rPr>
          <w:rFonts w:eastAsia="Times New Roman" w:cs="Times New Roman"/>
          <w:szCs w:val="24"/>
        </w:rPr>
        <w:t>,</w:t>
      </w:r>
      <w:r>
        <w:rPr>
          <w:rFonts w:eastAsia="Times New Roman" w:cs="Times New Roman"/>
          <w:szCs w:val="24"/>
        </w:rPr>
        <w:t xml:space="preserve"> κατά τον λόγο της προσωπι</w:t>
      </w:r>
      <w:r>
        <w:rPr>
          <w:rFonts w:eastAsia="Times New Roman" w:cs="Times New Roman"/>
          <w:szCs w:val="24"/>
        </w:rPr>
        <w:t>κής του αξίας και ικανότητας -άρθρο 4 παράγραφοι 1 και 4 και άρθρο 5 παράγραφος 1 του Συντάγματος- της διαφάνειας -άρθρο 103 παράγραφος 7 του Συντάγματος- που κατά την έννοιά της καταλαμβάνει</w:t>
      </w:r>
      <w:r>
        <w:rPr>
          <w:rFonts w:eastAsia="Times New Roman" w:cs="Times New Roman"/>
          <w:szCs w:val="24"/>
        </w:rPr>
        <w:t>,</w:t>
      </w:r>
      <w:r>
        <w:rPr>
          <w:rFonts w:eastAsia="Times New Roman" w:cs="Times New Roman"/>
          <w:szCs w:val="24"/>
        </w:rPr>
        <w:t xml:space="preserve"> όχι μόνο τη διαδικασία εισόδου στο Υπαλληλικό Σώμα, αλλά και πε</w:t>
      </w:r>
      <w:r>
        <w:rPr>
          <w:rFonts w:eastAsia="Times New Roman" w:cs="Times New Roman"/>
          <w:szCs w:val="24"/>
        </w:rPr>
        <w:t xml:space="preserve">ραιτέρω, εν γένει τις διαδικασίες εξελίξεως των δημοσίων υπαλλήλων και επομένως και αυτές της μετάταξης. Υπό αυτό το δεδομένο, η κρίσιμη αυτή διάταξη είναι εντελώς προβληματική. </w:t>
      </w:r>
    </w:p>
    <w:p w14:paraId="18B513FA"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Σε ό,τι αφορά δε</w:t>
      </w:r>
      <w:r>
        <w:rPr>
          <w:rFonts w:eastAsia="Times New Roman" w:cs="Times New Roman"/>
          <w:szCs w:val="24"/>
        </w:rPr>
        <w:t>,</w:t>
      </w:r>
      <w:r>
        <w:rPr>
          <w:rFonts w:eastAsia="Times New Roman" w:cs="Times New Roman"/>
          <w:szCs w:val="24"/>
        </w:rPr>
        <w:t xml:space="preserve"> τη συνέντευξη, ως έχει νομολογικά κριθεί επί διοικητικών διαδικασιών</w:t>
      </w:r>
      <w:r>
        <w:rPr>
          <w:rFonts w:eastAsia="Times New Roman" w:cs="Times New Roman"/>
          <w:szCs w:val="24"/>
        </w:rPr>
        <w:t>,</w:t>
      </w:r>
      <w:r>
        <w:rPr>
          <w:rFonts w:eastAsia="Times New Roman" w:cs="Times New Roman"/>
          <w:szCs w:val="24"/>
        </w:rPr>
        <w:t xml:space="preserve"> που αφορούν την υπηρεσιακή κατάσταση των υπαλλήλων επί επιλογής υποψηφίων, κατόπιν αξιολόγησης των ουσιαστικών τους προσόντων, αλλά και της προσωπικότητάς τους, επιβάλλεται να προκύπτει</w:t>
      </w:r>
      <w:r>
        <w:rPr>
          <w:rFonts w:eastAsia="Times New Roman" w:cs="Times New Roman"/>
          <w:szCs w:val="24"/>
        </w:rPr>
        <w:t xml:space="preserve"> από τα στοιχεία του φακέλου η διενεργηθείσα από το αρμόδιο όργανο κρίση και τα δεδομένα</w:t>
      </w:r>
      <w:r>
        <w:rPr>
          <w:rFonts w:eastAsia="Times New Roman" w:cs="Times New Roman"/>
          <w:szCs w:val="24"/>
        </w:rPr>
        <w:t>,</w:t>
      </w:r>
      <w:r>
        <w:rPr>
          <w:rFonts w:eastAsia="Times New Roman" w:cs="Times New Roman"/>
          <w:szCs w:val="24"/>
        </w:rPr>
        <w:t xml:space="preserve"> εν όψει των οποίων προέκυψε. </w:t>
      </w:r>
    </w:p>
    <w:p w14:paraId="18B513FB"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Ειδικότερα, στην περίπτωση κατά την οποία προβλέπεται ότι η αξιολόγηση της προσωπικότητας, της ικανότητας και της εν γένει </w:t>
      </w:r>
      <w:proofErr w:type="spellStart"/>
      <w:r>
        <w:rPr>
          <w:rFonts w:eastAsia="Times New Roman" w:cs="Times New Roman"/>
          <w:szCs w:val="24"/>
        </w:rPr>
        <w:t>καταλληλότητα</w:t>
      </w:r>
      <w:r>
        <w:rPr>
          <w:rFonts w:eastAsia="Times New Roman" w:cs="Times New Roman"/>
          <w:szCs w:val="24"/>
        </w:rPr>
        <w:t>ς</w:t>
      </w:r>
      <w:proofErr w:type="spellEnd"/>
      <w:r>
        <w:rPr>
          <w:rFonts w:eastAsia="Times New Roman" w:cs="Times New Roman"/>
          <w:szCs w:val="24"/>
        </w:rPr>
        <w:t xml:space="preserve"> διενεργείται και μέσω συνεντεύξεως των υποψηφίων, πρέπει να τηρείται πρακτικό. Στο πρακτικό αυτό πρέπει να αναφέρεται –έστω συνοπτικά- το περιεχόμενο της συνεντεύξεως</w:t>
      </w:r>
      <w:r>
        <w:rPr>
          <w:rFonts w:eastAsia="Times New Roman" w:cs="Times New Roman"/>
          <w:szCs w:val="24"/>
        </w:rPr>
        <w:t>,</w:t>
      </w:r>
      <w:r>
        <w:rPr>
          <w:rFonts w:eastAsia="Times New Roman" w:cs="Times New Roman"/>
          <w:szCs w:val="24"/>
        </w:rPr>
        <w:t xml:space="preserve"> με μνεία των ερωτήσεων που υποβλήθηκαν και των απαντήσεων</w:t>
      </w:r>
      <w:r>
        <w:rPr>
          <w:rFonts w:eastAsia="Times New Roman" w:cs="Times New Roman"/>
          <w:szCs w:val="24"/>
        </w:rPr>
        <w:t>,</w:t>
      </w:r>
      <w:r>
        <w:rPr>
          <w:rFonts w:eastAsia="Times New Roman" w:cs="Times New Roman"/>
          <w:szCs w:val="24"/>
        </w:rPr>
        <w:t xml:space="preserve"> που δόθηκαν από τους υποψηφ</w:t>
      </w:r>
      <w:r>
        <w:rPr>
          <w:rFonts w:eastAsia="Times New Roman" w:cs="Times New Roman"/>
          <w:szCs w:val="24"/>
        </w:rPr>
        <w:t xml:space="preserve">ίους. </w:t>
      </w:r>
    </w:p>
    <w:p w14:paraId="18B513FC"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Περαιτέρω</w:t>
      </w:r>
      <w:r>
        <w:rPr>
          <w:rFonts w:eastAsia="Times New Roman" w:cs="Times New Roman"/>
          <w:szCs w:val="24"/>
        </w:rPr>
        <w:t>,</w:t>
      </w:r>
      <w:r>
        <w:rPr>
          <w:rFonts w:eastAsia="Times New Roman" w:cs="Times New Roman"/>
          <w:szCs w:val="24"/>
        </w:rPr>
        <w:t xml:space="preserve"> πρέπει να εκφέρεται εξατομικευμένη από κάθε υποψήφιο η κρίση από το αρμόδιο όργανο ως προς την αξιολόγηση της παρουσίας του και ειδικότερα για την προσωπικότητά και την εν γένει ικανότητά του. Έτσι μόνο, με την ύπαρξη πρακτικού συνέντευξη</w:t>
      </w:r>
      <w:r>
        <w:rPr>
          <w:rFonts w:eastAsia="Times New Roman" w:cs="Times New Roman"/>
          <w:szCs w:val="24"/>
        </w:rPr>
        <w:t xml:space="preserve">ς, εξασφαλίζονται οι προϋποθέσεις αμερόληπτης, αξιοκρατικής κρίσης, πράγμα που δεν προβλέπεται. Και μπορεί να προβλέπει ο νόμος ειδική αιτιολογία στο πρακτικό επιλογής, πλην όμως πρακτικό επιλογής χωρίς αιτιολογημένο και αναλυτικό πρακτικό συνέντευξης, ως </w:t>
      </w:r>
      <w:r>
        <w:rPr>
          <w:rFonts w:eastAsia="Times New Roman" w:cs="Times New Roman"/>
          <w:szCs w:val="24"/>
        </w:rPr>
        <w:t xml:space="preserve">ανέλυσα, δεν νοείται. </w:t>
      </w:r>
    </w:p>
    <w:p w14:paraId="18B513FD"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όλες αυτές οι διαδικασίες, που θα κινηθούν και θα κριθούν επί τη βάσει των ρυθμίσεων που φέρνετε προς ψήφιση, δεν πρόκειται να σταθούν στα δικαστήρια. </w:t>
      </w:r>
    </w:p>
    <w:p w14:paraId="18B513FE"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Ανεξαρτήτως των ανωτέρω, αλήθεια, πώς θα γίνει η </w:t>
      </w:r>
      <w:proofErr w:type="spellStart"/>
      <w:r>
        <w:rPr>
          <w:rFonts w:eastAsia="Times New Roman" w:cs="Times New Roman"/>
          <w:szCs w:val="24"/>
        </w:rPr>
        <w:t>επικαιροποίηση</w:t>
      </w:r>
      <w:proofErr w:type="spellEnd"/>
      <w:r>
        <w:rPr>
          <w:rFonts w:eastAsia="Times New Roman" w:cs="Times New Roman"/>
          <w:szCs w:val="24"/>
        </w:rPr>
        <w:t xml:space="preserve"> στον </w:t>
      </w:r>
      <w:r>
        <w:rPr>
          <w:rFonts w:eastAsia="Times New Roman" w:cs="Times New Roman"/>
          <w:szCs w:val="24"/>
        </w:rPr>
        <w:t>ορ</w:t>
      </w:r>
      <w:r>
        <w:rPr>
          <w:rFonts w:eastAsia="Times New Roman" w:cs="Times New Roman"/>
          <w:szCs w:val="24"/>
        </w:rPr>
        <w:t>γανισμό</w:t>
      </w:r>
      <w:r>
        <w:rPr>
          <w:rFonts w:eastAsia="Times New Roman" w:cs="Times New Roman"/>
          <w:szCs w:val="24"/>
        </w:rPr>
        <w:t>, κατά το άρθρο 4 παράγραφος 1 του σχεδίου νόμου, προκειμένου να διενεργηθούν οι μετατάξεις; Ποιοι εφαρμοστέοι κανόνες, διαδικασίες και μέθοδοι για την κατάρτισή τους; Και εν τέλει, πώς θα συνταχθούν από τις υπηρεσίες, αν δεν υπάρχουν κατευθυντήριες</w:t>
      </w:r>
      <w:r>
        <w:rPr>
          <w:rFonts w:eastAsia="Times New Roman" w:cs="Times New Roman"/>
          <w:szCs w:val="24"/>
        </w:rPr>
        <w:t xml:space="preserve"> γραμμές από τον νομοθέτη; Το μαύρο σκότος! Διατάξεις κενού περιεχομένου και άνευ ουσίας, που στην πράξη δεν πρόκειται να εφαρμοστούν ποτέ. </w:t>
      </w:r>
    </w:p>
    <w:p w14:paraId="18B513FF"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Λόγω του ελαχίστου χρόνου</w:t>
      </w:r>
      <w:r>
        <w:rPr>
          <w:rFonts w:eastAsia="Times New Roman" w:cs="Times New Roman"/>
          <w:szCs w:val="24"/>
        </w:rPr>
        <w:t>,</w:t>
      </w:r>
      <w:r>
        <w:rPr>
          <w:rFonts w:eastAsia="Times New Roman" w:cs="Times New Roman"/>
          <w:szCs w:val="24"/>
        </w:rPr>
        <w:t xml:space="preserve"> που έχω στη διάθεσή μου</w:t>
      </w:r>
      <w:r>
        <w:rPr>
          <w:rFonts w:eastAsia="Times New Roman" w:cs="Times New Roman"/>
          <w:szCs w:val="24"/>
        </w:rPr>
        <w:t>,</w:t>
      </w:r>
      <w:r>
        <w:rPr>
          <w:rFonts w:eastAsia="Times New Roman" w:cs="Times New Roman"/>
          <w:szCs w:val="24"/>
        </w:rPr>
        <w:t xml:space="preserve"> αναγκάζομαι να περιοριστώ. </w:t>
      </w:r>
    </w:p>
    <w:p w14:paraId="18B51400" w14:textId="77777777" w:rsidR="003250C9" w:rsidRDefault="00D334B4">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Ερχόμαστε απευθείας στη διάταξη του</w:t>
      </w:r>
      <w:r>
        <w:rPr>
          <w:rFonts w:eastAsia="Times New Roman" w:cs="Times New Roman"/>
          <w:szCs w:val="24"/>
        </w:rPr>
        <w:t xml:space="preserve"> άρθρου 18 παράγραφοι 3 και 4. </w:t>
      </w:r>
    </w:p>
    <w:p w14:paraId="18B5140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Βουλευτή)</w:t>
      </w:r>
    </w:p>
    <w:p w14:paraId="18B5140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Τελειώνω, κύριε Πρόεδρε. </w:t>
      </w:r>
    </w:p>
    <w:p w14:paraId="18B51403"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Πραγματικά, αυτές οι καθαρά χαρακτηριστικές ρυθμίσεις συνιστούν ένα πρωτοφανές όργιο αναξιοκρατίας, περνώντας τόσο</w:t>
      </w:r>
      <w:r>
        <w:rPr>
          <w:rFonts w:eastAsia="Times New Roman" w:cs="Times New Roman"/>
          <w:szCs w:val="24"/>
        </w:rPr>
        <w:t xml:space="preserve"> στην κοινωνία όσο και στο Δημοσιοϋπαλληλικό Σώμα ένα λανθασμένο μήνυμα. Και ποιο είναι αυτό; Της αδιαφάνειας, του νεποτισμού, του παλαιού κομματικού κατεστημένου.</w:t>
      </w:r>
    </w:p>
    <w:p w14:paraId="18B51404"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Ενώ υποτίθεται ότι με το παρόν νομοσχέδιο εισάγονται κριτήρια και κανόνες για τις μετατάξεις</w:t>
      </w:r>
      <w:r>
        <w:rPr>
          <w:rFonts w:eastAsia="Times New Roman" w:cs="Times New Roman"/>
          <w:szCs w:val="24"/>
        </w:rPr>
        <w:t xml:space="preserve"> και τις αποσπάσεις, έρχεστε τώρα να αναιρέσετε τον ίδιο σας τον εαυτό και το φέρνετε προς ψήφιση. </w:t>
      </w:r>
    </w:p>
    <w:p w14:paraId="18B5140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Αλήθεια, είναι δυνατόν όλοι εσείς και όλοι εδώ μέσα να μην αντιλαμβανόμαστε πόσοι αποσπασμένοι θα </w:t>
      </w:r>
      <w:proofErr w:type="spellStart"/>
      <w:r>
        <w:rPr>
          <w:rFonts w:eastAsia="Times New Roman" w:cs="Times New Roman"/>
          <w:szCs w:val="24"/>
        </w:rPr>
        <w:t>μεταταγούν</w:t>
      </w:r>
      <w:proofErr w:type="spellEnd"/>
      <w:r>
        <w:rPr>
          <w:rFonts w:eastAsia="Times New Roman" w:cs="Times New Roman"/>
          <w:szCs w:val="24"/>
        </w:rPr>
        <w:t>,</w:t>
      </w:r>
      <w:r>
        <w:rPr>
          <w:rFonts w:eastAsia="Times New Roman" w:cs="Times New Roman"/>
          <w:szCs w:val="24"/>
        </w:rPr>
        <w:t xml:space="preserve"> κατόπιν αιτήσεώς </w:t>
      </w:r>
      <w:r>
        <w:rPr>
          <w:rFonts w:eastAsia="Times New Roman" w:cs="Times New Roman"/>
          <w:szCs w:val="24"/>
        </w:rPr>
        <w:t>τους,</w:t>
      </w:r>
      <w:r>
        <w:rPr>
          <w:rFonts w:eastAsia="Times New Roman" w:cs="Times New Roman"/>
          <w:szCs w:val="24"/>
        </w:rPr>
        <w:t xml:space="preserve"> στην υπηρεσία που υπηρε</w:t>
      </w:r>
      <w:r>
        <w:rPr>
          <w:rFonts w:eastAsia="Times New Roman" w:cs="Times New Roman"/>
          <w:szCs w:val="24"/>
        </w:rPr>
        <w:t>τούν προσωρινά με απόσπαση και μάλιστα</w:t>
      </w:r>
      <w:r>
        <w:rPr>
          <w:rFonts w:eastAsia="Times New Roman" w:cs="Times New Roman"/>
          <w:szCs w:val="24"/>
        </w:rPr>
        <w:t>,</w:t>
      </w:r>
      <w:r>
        <w:rPr>
          <w:rFonts w:eastAsia="Times New Roman" w:cs="Times New Roman"/>
          <w:szCs w:val="24"/>
        </w:rPr>
        <w:t xml:space="preserve"> σε κοινή θέση της ίδιας ή ανώτερης κατηγορίας, με μοναδικό κριτήριο το τυχαίο γεγονός ότι κατά τον χρόνο δημοσίευσης του νόμου βρίσκονται στη θέση αυτή που υπηρετούν; Δηλαδή, για ποιον λόγο νομοθετείτε τις βασικές δι</w:t>
      </w:r>
      <w:r>
        <w:rPr>
          <w:rFonts w:eastAsia="Times New Roman" w:cs="Times New Roman"/>
          <w:szCs w:val="24"/>
        </w:rPr>
        <w:t xml:space="preserve">ατάξεις του παρόντος σχεδίου νόμου και τις αναιρείτε πριν καν εφαρμοστούν; </w:t>
      </w:r>
    </w:p>
    <w:p w14:paraId="18B51406"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Και αλήθεια, πού είναι εδώ η διαφάνεια, η </w:t>
      </w:r>
      <w:proofErr w:type="spellStart"/>
      <w:r>
        <w:rPr>
          <w:rFonts w:eastAsia="Times New Roman" w:cs="Times New Roman"/>
          <w:szCs w:val="24"/>
        </w:rPr>
        <w:t>καταλληλότητα</w:t>
      </w:r>
      <w:proofErr w:type="spellEnd"/>
      <w:r>
        <w:rPr>
          <w:rFonts w:eastAsia="Times New Roman" w:cs="Times New Roman"/>
          <w:szCs w:val="24"/>
        </w:rPr>
        <w:t xml:space="preserve"> και η ιδέα της κινητικότητας μετά από αξιολόγηση; Γιατί αποκλείετε άλλους δημοσίους υπαλλήλους από το να κάνουν αίτηση; Γιατ</w:t>
      </w:r>
      <w:r>
        <w:rPr>
          <w:rFonts w:eastAsia="Times New Roman" w:cs="Times New Roman"/>
          <w:szCs w:val="24"/>
        </w:rPr>
        <w:t xml:space="preserve">ί πριμοδοτείτε αυτούς που ήδη υπηρετούν με απόσπαση; Ποιος ο λόγος δημοσίου συμφέροντος, που είναι ικανός να καταλύσει τη διαφάνεια, την αξιοκρατία και την αντικειμενικότητα; </w:t>
      </w:r>
    </w:p>
    <w:p w14:paraId="18B51407"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Η διάταξη αυτή πρέπει να αποσυρθεί, καθ’ ότι στερείτε από τους λοιπούς δημοσίους</w:t>
      </w:r>
      <w:r>
        <w:rPr>
          <w:rFonts w:eastAsia="Times New Roman" w:cs="Times New Roman"/>
          <w:szCs w:val="24"/>
        </w:rPr>
        <w:t xml:space="preserve"> υπαλλήλους τη δυνατότητα να συγκριθούν με τους νυν αποσπασμένους και να καταλάβουν τις θέσεις οι αξιότεροι.</w:t>
      </w:r>
    </w:p>
    <w:p w14:paraId="18B51408"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Αυτή είναι η Αριστερά, δυστυχώς, της αξιοκρατίας και της διαφάνειας! </w:t>
      </w:r>
    </w:p>
    <w:p w14:paraId="18B51409"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18B5140A" w14:textId="77777777" w:rsidR="003250C9" w:rsidRDefault="00D334B4">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της Νέας </w:t>
      </w:r>
      <w:r>
        <w:rPr>
          <w:rFonts w:eastAsia="Times New Roman" w:cs="Times New Roman"/>
          <w:szCs w:val="24"/>
        </w:rPr>
        <w:t>Δημοκρατίας)</w:t>
      </w:r>
    </w:p>
    <w:p w14:paraId="18B5140B" w14:textId="77777777" w:rsidR="003250C9" w:rsidRDefault="00D334B4">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 xml:space="preserve">): </w:t>
      </w:r>
      <w:r>
        <w:rPr>
          <w:rFonts w:eastAsia="Times New Roman"/>
          <w:szCs w:val="24"/>
        </w:rPr>
        <w:t xml:space="preserve">Και τελευταίος ομιλητής είναι ο Ανεξάρτητος Βουλευτής κ. Φωτήλας. </w:t>
      </w:r>
    </w:p>
    <w:p w14:paraId="18B5140C" w14:textId="77777777" w:rsidR="003250C9" w:rsidRDefault="00D334B4">
      <w:pPr>
        <w:spacing w:line="600" w:lineRule="auto"/>
        <w:ind w:firstLine="720"/>
        <w:jc w:val="both"/>
        <w:rPr>
          <w:rFonts w:eastAsia="Times New Roman" w:cs="Times New Roman"/>
          <w:szCs w:val="24"/>
        </w:rPr>
      </w:pPr>
      <w:r>
        <w:rPr>
          <w:rFonts w:eastAsia="Times New Roman"/>
          <w:szCs w:val="24"/>
        </w:rPr>
        <w:lastRenderedPageBreak/>
        <w:t xml:space="preserve">Ορίστε, κύριε Φωτήλα, έχετε τον λόγο. </w:t>
      </w:r>
      <w:r>
        <w:rPr>
          <w:rFonts w:eastAsia="Times New Roman" w:cs="Times New Roman"/>
          <w:szCs w:val="24"/>
        </w:rPr>
        <w:t xml:space="preserve"> </w:t>
      </w:r>
    </w:p>
    <w:p w14:paraId="18B5140D" w14:textId="77777777" w:rsidR="003250C9" w:rsidRDefault="00D334B4">
      <w:pPr>
        <w:spacing w:line="600" w:lineRule="auto"/>
        <w:ind w:firstLine="720"/>
        <w:jc w:val="both"/>
        <w:rPr>
          <w:rFonts w:eastAsia="Times New Roman"/>
          <w:szCs w:val="24"/>
        </w:rPr>
      </w:pPr>
      <w:r>
        <w:rPr>
          <w:rFonts w:eastAsia="Times New Roman"/>
          <w:b/>
          <w:szCs w:val="24"/>
        </w:rPr>
        <w:t xml:space="preserve">ΙΑΣΟΝΑΣ </w:t>
      </w:r>
      <w:r>
        <w:rPr>
          <w:rFonts w:eastAsia="Times New Roman"/>
          <w:b/>
          <w:szCs w:val="24"/>
        </w:rPr>
        <w:t xml:space="preserve">ΦΩΤΗΛΑΣ: </w:t>
      </w:r>
      <w:r>
        <w:rPr>
          <w:rFonts w:eastAsia="Times New Roman"/>
          <w:szCs w:val="24"/>
        </w:rPr>
        <w:t>Σας ευχαριστώ, κύριε Πρόεδρε.</w:t>
      </w:r>
      <w:r>
        <w:rPr>
          <w:rFonts w:eastAsia="Times New Roman"/>
          <w:szCs w:val="24"/>
        </w:rPr>
        <w:t xml:space="preserve"> </w:t>
      </w:r>
    </w:p>
    <w:p w14:paraId="18B5140E" w14:textId="77777777" w:rsidR="003250C9" w:rsidRDefault="00D334B4">
      <w:pPr>
        <w:spacing w:line="600" w:lineRule="auto"/>
        <w:ind w:firstLine="720"/>
        <w:jc w:val="both"/>
        <w:rPr>
          <w:rFonts w:eastAsia="Times New Roman"/>
          <w:szCs w:val="24"/>
        </w:rPr>
      </w:pPr>
      <w:r>
        <w:rPr>
          <w:rFonts w:eastAsia="Times New Roman"/>
          <w:szCs w:val="24"/>
        </w:rPr>
        <w:t xml:space="preserve">Κυρία Υπουργέ, καλή επιτυχία στο δύσκολο έργο που </w:t>
      </w:r>
      <w:r>
        <w:rPr>
          <w:rFonts w:eastAsia="Times New Roman"/>
          <w:szCs w:val="24"/>
        </w:rPr>
        <w:t>έχετε αναλάβει.</w:t>
      </w:r>
    </w:p>
    <w:p w14:paraId="18B5140F" w14:textId="77777777" w:rsidR="003250C9" w:rsidRDefault="00D334B4">
      <w:pPr>
        <w:spacing w:line="600" w:lineRule="auto"/>
        <w:ind w:firstLine="720"/>
        <w:jc w:val="both"/>
        <w:rPr>
          <w:rFonts w:eastAsia="Times New Roman"/>
          <w:szCs w:val="24"/>
        </w:rPr>
      </w:pPr>
      <w:r>
        <w:rPr>
          <w:rFonts w:eastAsia="Times New Roman"/>
          <w:szCs w:val="24"/>
        </w:rPr>
        <w:t xml:space="preserve">Κυρίες και κύριοι συνάδελφοι, τα πράγματα είναι ξεκάθαρα και με αυτό το νομοσχέδιο της Κυβέρνησης ΣΥΡΙΖΑ–ΑΝΕΛ για την κινητικότητα στο </w:t>
      </w:r>
      <w:r>
        <w:rPr>
          <w:rFonts w:eastAsia="Times New Roman"/>
          <w:szCs w:val="24"/>
        </w:rPr>
        <w:t>δημόσιο</w:t>
      </w:r>
      <w:r>
        <w:rPr>
          <w:rFonts w:eastAsia="Times New Roman"/>
          <w:szCs w:val="24"/>
        </w:rPr>
        <w:t>. Θα γίνω πιο συγκεκριμένος</w:t>
      </w:r>
      <w:r>
        <w:rPr>
          <w:rFonts w:eastAsia="Times New Roman"/>
          <w:szCs w:val="24"/>
        </w:rPr>
        <w:t>,</w:t>
      </w:r>
      <w:r>
        <w:rPr>
          <w:rFonts w:eastAsia="Times New Roman"/>
          <w:szCs w:val="24"/>
        </w:rPr>
        <w:t xml:space="preserve"> μέσω δέκα σύντομων </w:t>
      </w:r>
      <w:proofErr w:type="spellStart"/>
      <w:r>
        <w:rPr>
          <w:rFonts w:eastAsia="Times New Roman"/>
          <w:szCs w:val="24"/>
        </w:rPr>
        <w:t>ερωταπαντήσεων</w:t>
      </w:r>
      <w:proofErr w:type="spellEnd"/>
      <w:r>
        <w:rPr>
          <w:rFonts w:eastAsia="Times New Roman"/>
          <w:szCs w:val="24"/>
        </w:rPr>
        <w:t>.</w:t>
      </w:r>
    </w:p>
    <w:p w14:paraId="18B51410" w14:textId="77777777" w:rsidR="003250C9" w:rsidRDefault="00D334B4">
      <w:pPr>
        <w:spacing w:line="600" w:lineRule="auto"/>
        <w:ind w:firstLine="720"/>
        <w:jc w:val="both"/>
        <w:rPr>
          <w:rFonts w:eastAsia="Times New Roman"/>
          <w:szCs w:val="24"/>
        </w:rPr>
      </w:pPr>
      <w:r>
        <w:rPr>
          <w:rFonts w:eastAsia="Times New Roman"/>
          <w:szCs w:val="24"/>
        </w:rPr>
        <w:t>Ερώτηση πρώτη: Ήταν και είναι η ρι</w:t>
      </w:r>
      <w:r>
        <w:rPr>
          <w:rFonts w:eastAsia="Times New Roman"/>
          <w:szCs w:val="24"/>
        </w:rPr>
        <w:t>ζική μεταρρύθμιση του κράτους και της δημόσιας διοίκησης απαραίτητη προϋπόθεση για να βγούμε από την πολύχρονη κρίση; Απάντηση: Προφανώς, ναι.</w:t>
      </w:r>
    </w:p>
    <w:p w14:paraId="18B51411" w14:textId="77777777" w:rsidR="003250C9" w:rsidRDefault="00D334B4">
      <w:pPr>
        <w:spacing w:line="600" w:lineRule="auto"/>
        <w:ind w:firstLine="720"/>
        <w:jc w:val="both"/>
        <w:rPr>
          <w:rFonts w:eastAsia="Times New Roman"/>
          <w:szCs w:val="24"/>
        </w:rPr>
      </w:pPr>
      <w:r>
        <w:rPr>
          <w:rFonts w:eastAsia="Times New Roman"/>
          <w:szCs w:val="24"/>
        </w:rPr>
        <w:t>Ερώτηση δεύτερη: Αποτελεί κορυφαία επιλογή για να επιτευχθεί ο πιο πάνω στόχος η σύγκρουση με τις παθογένειες του</w:t>
      </w:r>
      <w:r>
        <w:rPr>
          <w:rFonts w:eastAsia="Times New Roman"/>
          <w:szCs w:val="24"/>
        </w:rPr>
        <w:t xml:space="preserve"> </w:t>
      </w:r>
      <w:r>
        <w:rPr>
          <w:rFonts w:eastAsia="Times New Roman"/>
          <w:szCs w:val="24"/>
        </w:rPr>
        <w:t>δημοσίου</w:t>
      </w:r>
      <w:r>
        <w:rPr>
          <w:rFonts w:eastAsia="Times New Roman"/>
          <w:szCs w:val="24"/>
        </w:rPr>
        <w:t xml:space="preserve">, με πρώτες την πλήρη κομματικοποίησή του και τη </w:t>
      </w:r>
      <w:proofErr w:type="spellStart"/>
      <w:r>
        <w:rPr>
          <w:rFonts w:eastAsia="Times New Roman"/>
          <w:szCs w:val="24"/>
        </w:rPr>
        <w:t>γραφειοκρατία;Απάντηση</w:t>
      </w:r>
      <w:proofErr w:type="spellEnd"/>
      <w:r>
        <w:rPr>
          <w:rFonts w:eastAsia="Times New Roman"/>
          <w:szCs w:val="24"/>
        </w:rPr>
        <w:t>: Προφανώς, επίσης ναι.</w:t>
      </w:r>
    </w:p>
    <w:p w14:paraId="18B51412"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Ερώτηση τρίτη: Προβαίνει η Κυβέρνηση με το νομοσχέδιο για την κινητικότητα στις αναγκαίες αλλαγές; Απάντηση: Σαφέστατα όχι. Στην καλύτερη περίπτωση τις </w:t>
      </w:r>
      <w:r>
        <w:rPr>
          <w:rFonts w:eastAsia="Times New Roman"/>
          <w:szCs w:val="24"/>
        </w:rPr>
        <w:t>παραπέμπει σε ένα απώτατο και ακαθόριστο μέλλον</w:t>
      </w:r>
      <w:r>
        <w:rPr>
          <w:rFonts w:eastAsia="Times New Roman"/>
          <w:szCs w:val="24"/>
        </w:rPr>
        <w:t>,</w:t>
      </w:r>
      <w:r>
        <w:rPr>
          <w:rFonts w:eastAsia="Times New Roman"/>
          <w:szCs w:val="24"/>
        </w:rPr>
        <w:t xml:space="preserve"> χωρίς συγκεκριμένο χρονοδιάγραμμα υλοποίησης. Στη χειρότερη δε</w:t>
      </w:r>
      <w:r>
        <w:rPr>
          <w:rFonts w:eastAsia="Times New Roman"/>
          <w:szCs w:val="24"/>
        </w:rPr>
        <w:t>,</w:t>
      </w:r>
      <w:r>
        <w:rPr>
          <w:rFonts w:eastAsia="Times New Roman"/>
          <w:szCs w:val="24"/>
        </w:rPr>
        <w:t xml:space="preserve"> θα ελέγχει πλήρως τη διαδικασία μέσω του ασφυκτικού ελέγχου από τον Υπουργό και τα στελέχη του Υπουργείου.</w:t>
      </w:r>
    </w:p>
    <w:p w14:paraId="18B51413" w14:textId="77777777" w:rsidR="003250C9" w:rsidRDefault="00D334B4">
      <w:pPr>
        <w:spacing w:line="600" w:lineRule="auto"/>
        <w:ind w:firstLine="720"/>
        <w:jc w:val="both"/>
        <w:rPr>
          <w:rFonts w:eastAsia="Times New Roman"/>
          <w:szCs w:val="24"/>
        </w:rPr>
      </w:pPr>
      <w:r>
        <w:rPr>
          <w:rFonts w:eastAsia="Times New Roman"/>
          <w:szCs w:val="24"/>
        </w:rPr>
        <w:t>Ερώτηση τέταρτη: Πώς θα μπορούσε και</w:t>
      </w:r>
      <w:r>
        <w:rPr>
          <w:rFonts w:eastAsia="Times New Roman"/>
          <w:szCs w:val="24"/>
        </w:rPr>
        <w:t xml:space="preserve"> να έχει γίνει πιο σύντομα η διαδικασία και πιο ορθολογικά;</w:t>
      </w:r>
      <w:r w:rsidDel="001967AD">
        <w:rPr>
          <w:rFonts w:eastAsia="Times New Roman"/>
          <w:szCs w:val="24"/>
        </w:rPr>
        <w:t xml:space="preserve"> </w:t>
      </w:r>
      <w:r>
        <w:rPr>
          <w:rFonts w:eastAsia="Times New Roman"/>
          <w:szCs w:val="24"/>
        </w:rPr>
        <w:t>Απάντηση: Μέσω υιοθέτησης του ψηφιακού οργανογράμματος του δημοσίου, στο οποίο θα αποτυπώνεται πλήρως η διάρθρωση και η στελέχωση όλων των φορέων και οργανισμών που χρηματοδοτούνται από το δημόσιο</w:t>
      </w:r>
      <w:r>
        <w:rPr>
          <w:rFonts w:eastAsia="Times New Roman"/>
          <w:szCs w:val="24"/>
        </w:rPr>
        <w:t>. Πρώτα, δηλαδή, μαθαίνεις ποιος είσαι, πόσους και ποιους υπαλλήλους έχεις για να εξυπηρετήσεις σύντομα και ορθά πολίτες και επιχειρήσεις και μετά κανονίζεις το ζήτημα της κινητικότητας, δηλαδή ποιες ανάγκες πρέπει να καλύψεις μέσω μετακίνησης ακόμα και υπ</w:t>
      </w:r>
      <w:r>
        <w:rPr>
          <w:rFonts w:eastAsia="Times New Roman"/>
          <w:szCs w:val="24"/>
        </w:rPr>
        <w:t xml:space="preserve">ό όρους υποχρεωτικής. </w:t>
      </w:r>
    </w:p>
    <w:p w14:paraId="18B51414" w14:textId="77777777" w:rsidR="003250C9" w:rsidRDefault="00D334B4">
      <w:pPr>
        <w:spacing w:line="600" w:lineRule="auto"/>
        <w:ind w:firstLine="720"/>
        <w:jc w:val="both"/>
        <w:rPr>
          <w:rFonts w:eastAsia="Times New Roman"/>
          <w:szCs w:val="24"/>
        </w:rPr>
      </w:pPr>
      <w:r>
        <w:rPr>
          <w:rFonts w:eastAsia="Times New Roman"/>
          <w:szCs w:val="24"/>
        </w:rPr>
        <w:lastRenderedPageBreak/>
        <w:t xml:space="preserve">Το είχα προτείνει συγκεκριμένα στο πλαίσιο της συζήτησης του νομοσχεδίου για τη δημιουργία μητρώου στελεχών από τον Φεβρουάριο του 2016 στον τότε Υπουργό, τον κ. Βερναρδάκη. </w:t>
      </w:r>
    </w:p>
    <w:p w14:paraId="18B51415" w14:textId="77777777" w:rsidR="003250C9" w:rsidRDefault="00D334B4">
      <w:pPr>
        <w:spacing w:line="600" w:lineRule="auto"/>
        <w:ind w:firstLine="720"/>
        <w:jc w:val="both"/>
        <w:rPr>
          <w:rFonts w:eastAsia="Times New Roman"/>
          <w:szCs w:val="24"/>
        </w:rPr>
      </w:pPr>
      <w:r>
        <w:rPr>
          <w:rFonts w:eastAsia="Times New Roman"/>
          <w:szCs w:val="24"/>
        </w:rPr>
        <w:t>Ερώτηση πέμπτη: Επιθυμεί η Κυβέρνηση να μεταρρυθμίσει πραγ</w:t>
      </w:r>
      <w:r>
        <w:rPr>
          <w:rFonts w:eastAsia="Times New Roman"/>
          <w:szCs w:val="24"/>
        </w:rPr>
        <w:t>ματικά το δημόσιο;</w:t>
      </w:r>
      <w:r w:rsidDel="00E43515">
        <w:rPr>
          <w:rFonts w:eastAsia="Times New Roman"/>
          <w:szCs w:val="24"/>
        </w:rPr>
        <w:t xml:space="preserve"> </w:t>
      </w:r>
      <w:r>
        <w:rPr>
          <w:rFonts w:eastAsia="Times New Roman"/>
          <w:szCs w:val="24"/>
        </w:rPr>
        <w:t xml:space="preserve">Απάντηση: Ασφαλώς και όχι, αφού επιθυμία της είναι η συνέχεια και η μεγαλύτερη εδραίωση του πελατειακού κράτους. </w:t>
      </w:r>
    </w:p>
    <w:p w14:paraId="18B51416" w14:textId="77777777" w:rsidR="003250C9" w:rsidRDefault="00D334B4">
      <w:pPr>
        <w:spacing w:line="600" w:lineRule="auto"/>
        <w:ind w:firstLine="720"/>
        <w:jc w:val="both"/>
        <w:rPr>
          <w:rFonts w:eastAsia="Times New Roman"/>
          <w:szCs w:val="24"/>
        </w:rPr>
      </w:pPr>
      <w:r>
        <w:rPr>
          <w:rFonts w:eastAsia="Times New Roman"/>
          <w:szCs w:val="24"/>
        </w:rPr>
        <w:t>Και πώς το κατορθώνει αυτό τώρα; Στην αρμόδια Κεντρική Επιτροπή Κινητικότητας οι εκπρόσωποι της Κυβέρνησης θα είναι τέσσερι</w:t>
      </w:r>
      <w:r>
        <w:rPr>
          <w:rFonts w:eastAsia="Times New Roman"/>
          <w:szCs w:val="24"/>
        </w:rPr>
        <w:t xml:space="preserve">ς, ενώ από το ΑΣΕΠ και το Νομικό Συμβούλιο του Κράτους μόνο τρεις και όχι τουλάχιστον το αντίστροφο, όπως θα έπρεπε, προκειμένου να εξασφαλιστεί η στοιχειώδης αντικειμενικότητα. </w:t>
      </w:r>
    </w:p>
    <w:p w14:paraId="18B51417" w14:textId="77777777" w:rsidR="003250C9" w:rsidRDefault="00D334B4">
      <w:pPr>
        <w:spacing w:line="600" w:lineRule="auto"/>
        <w:ind w:firstLine="720"/>
        <w:jc w:val="both"/>
        <w:rPr>
          <w:rFonts w:eastAsia="Times New Roman"/>
          <w:szCs w:val="24"/>
        </w:rPr>
      </w:pPr>
      <w:r>
        <w:rPr>
          <w:rFonts w:eastAsia="Times New Roman"/>
          <w:szCs w:val="24"/>
        </w:rPr>
        <w:t>Επιπλέον, στον φορέα υποδοχής μεταξύ των τριών υποψηφίων για μετάταξη υπαλλήλ</w:t>
      </w:r>
      <w:r>
        <w:rPr>
          <w:rFonts w:eastAsia="Times New Roman"/>
          <w:szCs w:val="24"/>
        </w:rPr>
        <w:t>ων θα επιλέγεται ουσιαστικά</w:t>
      </w:r>
      <w:r>
        <w:rPr>
          <w:rFonts w:eastAsia="Times New Roman"/>
          <w:szCs w:val="24"/>
        </w:rPr>
        <w:t>,</w:t>
      </w:r>
      <w:r>
        <w:rPr>
          <w:rFonts w:eastAsia="Times New Roman"/>
          <w:szCs w:val="24"/>
        </w:rPr>
        <w:t xml:space="preserve"> χωρίς αντικειμενικά κριτήρια από τον Υπουργό και τα στελέχη του Υπουργείου</w:t>
      </w:r>
      <w:r>
        <w:rPr>
          <w:rFonts w:eastAsia="Times New Roman"/>
          <w:szCs w:val="24"/>
        </w:rPr>
        <w:t>,</w:t>
      </w:r>
      <w:r>
        <w:rPr>
          <w:rFonts w:eastAsia="Times New Roman"/>
          <w:szCs w:val="24"/>
        </w:rPr>
        <w:t xml:space="preserve"> ποιος </w:t>
      </w:r>
      <w:r>
        <w:rPr>
          <w:rFonts w:eastAsia="Times New Roman"/>
          <w:szCs w:val="24"/>
        </w:rPr>
        <w:lastRenderedPageBreak/>
        <w:t>θα παίρνει τη μετάταξη ή την απόσπαση. Μάλιστα</w:t>
      </w:r>
      <w:r>
        <w:rPr>
          <w:rFonts w:eastAsia="Times New Roman"/>
          <w:szCs w:val="24"/>
        </w:rPr>
        <w:t>,</w:t>
      </w:r>
      <w:r>
        <w:rPr>
          <w:rFonts w:eastAsia="Times New Roman"/>
          <w:szCs w:val="24"/>
        </w:rPr>
        <w:t xml:space="preserve"> οι επιτροπές θα αποφασίζουν</w:t>
      </w:r>
      <w:r>
        <w:rPr>
          <w:rFonts w:eastAsia="Times New Roman"/>
          <w:szCs w:val="24"/>
        </w:rPr>
        <w:t>,</w:t>
      </w:r>
      <w:r>
        <w:rPr>
          <w:rFonts w:eastAsia="Times New Roman"/>
          <w:szCs w:val="24"/>
        </w:rPr>
        <w:t xml:space="preserve"> χωρίς συγκεκριμένα κριτήρια </w:t>
      </w:r>
      <w:proofErr w:type="spellStart"/>
      <w:r>
        <w:rPr>
          <w:rFonts w:eastAsia="Times New Roman"/>
          <w:szCs w:val="24"/>
        </w:rPr>
        <w:t>μοριοδότησης</w:t>
      </w:r>
      <w:proofErr w:type="spellEnd"/>
      <w:r>
        <w:rPr>
          <w:rFonts w:eastAsia="Times New Roman"/>
          <w:szCs w:val="24"/>
        </w:rPr>
        <w:t xml:space="preserve">, δηλαδή τι πιο </w:t>
      </w:r>
      <w:proofErr w:type="spellStart"/>
      <w:r>
        <w:rPr>
          <w:rFonts w:eastAsia="Times New Roman"/>
          <w:szCs w:val="24"/>
        </w:rPr>
        <w:t>κάθαρο</w:t>
      </w:r>
      <w:proofErr w:type="spellEnd"/>
      <w:r>
        <w:rPr>
          <w:rFonts w:eastAsia="Times New Roman"/>
          <w:szCs w:val="24"/>
        </w:rPr>
        <w:t xml:space="preserve"> από α</w:t>
      </w:r>
      <w:r>
        <w:rPr>
          <w:rFonts w:eastAsia="Times New Roman"/>
          <w:szCs w:val="24"/>
        </w:rPr>
        <w:t>υτό</w:t>
      </w:r>
      <w:r>
        <w:rPr>
          <w:rFonts w:eastAsia="Times New Roman"/>
          <w:szCs w:val="24"/>
        </w:rPr>
        <w:t>,</w:t>
      </w:r>
      <w:r>
        <w:rPr>
          <w:rFonts w:eastAsia="Times New Roman"/>
          <w:szCs w:val="24"/>
        </w:rPr>
        <w:t xml:space="preserve"> για να καταλάβει κάποιος την νέα μορφή πελατειακού κράτους</w:t>
      </w:r>
      <w:r>
        <w:rPr>
          <w:rFonts w:eastAsia="Times New Roman"/>
          <w:szCs w:val="24"/>
        </w:rPr>
        <w:t>,</w:t>
      </w:r>
      <w:r>
        <w:rPr>
          <w:rFonts w:eastAsia="Times New Roman"/>
          <w:szCs w:val="24"/>
        </w:rPr>
        <w:t xml:space="preserve"> που χτίζουν οι ΣΥΡΙΖΑ</w:t>
      </w:r>
      <w:r>
        <w:rPr>
          <w:rFonts w:eastAsia="Times New Roman"/>
          <w:szCs w:val="24"/>
        </w:rPr>
        <w:t>-Α</w:t>
      </w:r>
      <w:r>
        <w:rPr>
          <w:rFonts w:eastAsia="Times New Roman"/>
          <w:szCs w:val="24"/>
        </w:rPr>
        <w:t>ΝΕΛ</w:t>
      </w:r>
      <w:r>
        <w:rPr>
          <w:rFonts w:eastAsia="Times New Roman"/>
          <w:szCs w:val="24"/>
        </w:rPr>
        <w:t>;</w:t>
      </w:r>
    </w:p>
    <w:p w14:paraId="18B51418" w14:textId="77777777" w:rsidR="003250C9" w:rsidRDefault="00D334B4">
      <w:pPr>
        <w:spacing w:line="600" w:lineRule="auto"/>
        <w:ind w:firstLine="720"/>
        <w:jc w:val="both"/>
        <w:rPr>
          <w:rFonts w:eastAsia="Times New Roman"/>
          <w:szCs w:val="24"/>
        </w:rPr>
      </w:pPr>
      <w:r>
        <w:rPr>
          <w:rFonts w:eastAsia="Times New Roman"/>
          <w:szCs w:val="24"/>
        </w:rPr>
        <w:t>Ερώτηση έκτη: Τι επιτυγχάνει στην πραγματικότητα η Κυβέρνηση ΣΥΡΙΖΑ–ΑΝΕΛ με το παρόν νομοσχέδιο</w:t>
      </w:r>
      <w:r>
        <w:rPr>
          <w:rFonts w:eastAsia="Times New Roman"/>
          <w:szCs w:val="24"/>
        </w:rPr>
        <w:t xml:space="preserve">; </w:t>
      </w:r>
      <w:r>
        <w:rPr>
          <w:rFonts w:eastAsia="Times New Roman"/>
          <w:szCs w:val="24"/>
        </w:rPr>
        <w:t>Απάντηση: Όχι μόνο δεν τήρησε την υπόσχεσή της –άλλωστε και πότε τ</w:t>
      </w:r>
      <w:r>
        <w:rPr>
          <w:rFonts w:eastAsia="Times New Roman"/>
          <w:szCs w:val="24"/>
        </w:rPr>
        <w:t xml:space="preserve">ην τήρησε;- για λειτουργία του μητρώου στελεχών από τις 30 Ιουνίου του 2016, αλλά επιπλέον βάζει το κάρο μπροστά από το άλογο. Ενώ δηλαδή ομολογεί πως δεν ξέρει ακόμα πού έχει </w:t>
      </w:r>
      <w:proofErr w:type="spellStart"/>
      <w:r>
        <w:rPr>
          <w:rFonts w:eastAsia="Times New Roman"/>
          <w:szCs w:val="24"/>
        </w:rPr>
        <w:t>υποστελεχωμένες</w:t>
      </w:r>
      <w:proofErr w:type="spellEnd"/>
      <w:r>
        <w:rPr>
          <w:rFonts w:eastAsia="Times New Roman"/>
          <w:szCs w:val="24"/>
        </w:rPr>
        <w:t xml:space="preserve"> υπηρεσίες και πού πλεονάζον προσωπικό, ξεκινάει την κινητικότητα</w:t>
      </w:r>
      <w:r>
        <w:rPr>
          <w:rFonts w:eastAsia="Times New Roman"/>
          <w:szCs w:val="24"/>
        </w:rPr>
        <w:t xml:space="preserve"> και μιλάει αφηρημένα για ψηφιακό οργανόγραμμα. </w:t>
      </w:r>
    </w:p>
    <w:p w14:paraId="18B51419" w14:textId="77777777" w:rsidR="003250C9" w:rsidRDefault="00D334B4">
      <w:pPr>
        <w:spacing w:line="600" w:lineRule="auto"/>
        <w:ind w:firstLine="720"/>
        <w:jc w:val="both"/>
        <w:rPr>
          <w:rFonts w:eastAsia="Times New Roman"/>
          <w:szCs w:val="24"/>
        </w:rPr>
      </w:pPr>
      <w:r>
        <w:rPr>
          <w:rFonts w:eastAsia="Times New Roman"/>
          <w:szCs w:val="24"/>
        </w:rPr>
        <w:t>Ερώτηση έβδομη: Μα είναι δυνατόν να πιστεύει η Κυβέρνηση ότι θα εφαρμοστεί το συγκεκριμένο νομοσχέδιο;</w:t>
      </w:r>
      <w:r w:rsidDel="00661626">
        <w:rPr>
          <w:rFonts w:eastAsia="Times New Roman"/>
          <w:szCs w:val="24"/>
        </w:rPr>
        <w:t xml:space="preserve"> </w:t>
      </w:r>
      <w:r>
        <w:rPr>
          <w:rFonts w:eastAsia="Times New Roman"/>
          <w:szCs w:val="24"/>
        </w:rPr>
        <w:t xml:space="preserve">Απάντηση: Προφανώς και δεν το πιστεύει, γιατί, αν το πίστευε άλλωστε, δεν θα το έφερνε </w:t>
      </w:r>
      <w:r>
        <w:rPr>
          <w:rFonts w:eastAsia="Times New Roman"/>
          <w:szCs w:val="24"/>
        </w:rPr>
        <w:lastRenderedPageBreak/>
        <w:t>προς ψήφιση τελευ</w:t>
      </w:r>
      <w:r>
        <w:rPr>
          <w:rFonts w:eastAsia="Times New Roman"/>
          <w:szCs w:val="24"/>
        </w:rPr>
        <w:t>ταία στιγμή με την επείγουσα διαδικασία, ενώ το έχει βγάλει στη διαβούλευση από τον Ιούλιο του 2016.</w:t>
      </w:r>
    </w:p>
    <w:p w14:paraId="18B5141A" w14:textId="77777777" w:rsidR="003250C9" w:rsidRDefault="00D334B4">
      <w:pPr>
        <w:spacing w:line="600" w:lineRule="auto"/>
        <w:ind w:firstLine="720"/>
        <w:jc w:val="both"/>
        <w:rPr>
          <w:rFonts w:eastAsia="Times New Roman"/>
          <w:szCs w:val="24"/>
        </w:rPr>
      </w:pPr>
      <w:r>
        <w:rPr>
          <w:rFonts w:eastAsia="Times New Roman"/>
          <w:szCs w:val="24"/>
        </w:rPr>
        <w:t>Ερώτηση όγδοη: Τότε γιατί το κάνει, πέραν της ανάγκης συμμόρφωσης προς την τρόικα, που μόνο γι’ αυτό δεν γίνεται;</w:t>
      </w:r>
      <w:r w:rsidDel="00661626">
        <w:rPr>
          <w:rFonts w:eastAsia="Times New Roman"/>
          <w:szCs w:val="24"/>
        </w:rPr>
        <w:t xml:space="preserve"> </w:t>
      </w:r>
      <w:r>
        <w:rPr>
          <w:rFonts w:eastAsia="Times New Roman"/>
          <w:szCs w:val="24"/>
        </w:rPr>
        <w:t>Απάντηση: Γιατί προφανώς</w:t>
      </w:r>
      <w:r>
        <w:rPr>
          <w:rFonts w:eastAsia="Times New Roman"/>
          <w:szCs w:val="24"/>
        </w:rPr>
        <w:t>,</w:t>
      </w:r>
      <w:r>
        <w:rPr>
          <w:rFonts w:eastAsia="Times New Roman"/>
          <w:szCs w:val="24"/>
        </w:rPr>
        <w:t xml:space="preserve"> πάνω σε αυτόν τ</w:t>
      </w:r>
      <w:r>
        <w:rPr>
          <w:rFonts w:eastAsia="Times New Roman"/>
          <w:szCs w:val="24"/>
        </w:rPr>
        <w:t>ον δυσλειτουργικό καμβά στο δημόσιο θέλει να κρατήσει ζωντανή την πελατειακή σχέση μεταξύ υπαλλήλου και Υπουργού, που θα κανονίσει αυτός βασικά ποιος θα πάει και πού.</w:t>
      </w:r>
    </w:p>
    <w:p w14:paraId="18B5141B" w14:textId="77777777" w:rsidR="003250C9" w:rsidRDefault="00D334B4">
      <w:pPr>
        <w:spacing w:line="600" w:lineRule="auto"/>
        <w:ind w:firstLine="720"/>
        <w:jc w:val="both"/>
        <w:rPr>
          <w:rFonts w:eastAsia="Times New Roman"/>
          <w:szCs w:val="24"/>
        </w:rPr>
      </w:pPr>
      <w:r>
        <w:rPr>
          <w:rFonts w:eastAsia="Times New Roman"/>
          <w:szCs w:val="24"/>
        </w:rPr>
        <w:t>Ερώτηση ένατη: Πέσαμε από τα σύννεφα με αυτές τις ρυθμίσεις στο δημόσιο;</w:t>
      </w:r>
      <w:r w:rsidDel="00661626">
        <w:rPr>
          <w:rFonts w:eastAsia="Times New Roman"/>
          <w:szCs w:val="24"/>
        </w:rPr>
        <w:t xml:space="preserve"> </w:t>
      </w:r>
      <w:r>
        <w:rPr>
          <w:rFonts w:eastAsia="Times New Roman"/>
          <w:szCs w:val="24"/>
        </w:rPr>
        <w:t>Απάντηση: Φυσικά</w:t>
      </w:r>
      <w:r>
        <w:rPr>
          <w:rFonts w:eastAsia="Times New Roman"/>
          <w:szCs w:val="24"/>
        </w:rPr>
        <w:t xml:space="preserve"> και όχι. Δεν είναι η πρώτη φορά</w:t>
      </w:r>
      <w:r>
        <w:rPr>
          <w:rFonts w:eastAsia="Times New Roman"/>
          <w:szCs w:val="24"/>
        </w:rPr>
        <w:t>,</w:t>
      </w:r>
      <w:r>
        <w:rPr>
          <w:rFonts w:eastAsia="Times New Roman"/>
          <w:szCs w:val="24"/>
        </w:rPr>
        <w:t xml:space="preserve"> άλλωστε</w:t>
      </w:r>
      <w:r>
        <w:rPr>
          <w:rFonts w:eastAsia="Times New Roman"/>
          <w:szCs w:val="24"/>
        </w:rPr>
        <w:t>,</w:t>
      </w:r>
      <w:r>
        <w:rPr>
          <w:rFonts w:eastAsia="Times New Roman"/>
          <w:szCs w:val="24"/>
        </w:rPr>
        <w:t xml:space="preserve"> που αυτή η Κυβέρνηση ενεργεί κατ’ αυτόν τον τρόπο. Τρανό παράδειγμα οι γενικές γραμματείες που έχετε δημιουργήσει. Επί </w:t>
      </w:r>
      <w:r>
        <w:rPr>
          <w:rFonts w:eastAsia="Times New Roman"/>
          <w:szCs w:val="24"/>
        </w:rPr>
        <w:t>κ</w:t>
      </w:r>
      <w:r>
        <w:rPr>
          <w:rFonts w:eastAsia="Times New Roman"/>
          <w:szCs w:val="24"/>
        </w:rPr>
        <w:t>υβερνήσεως Σαμαρά–Βενιζέλου ήταν σαράντα εννέα, εβδομήντα τέσσερις επί της Κυβερνήσεως Τσίπρα</w:t>
      </w:r>
      <w:r>
        <w:rPr>
          <w:rFonts w:eastAsia="Times New Roman"/>
          <w:szCs w:val="24"/>
        </w:rPr>
        <w:t xml:space="preserve">–Καμμένου. Για να μην πω για τον στρατό των μετακλητών υπαλλήλων και των προσλήψεων εκτός ΑΣΕΠ, που υπερβαίνουν τις είκοσι επτά </w:t>
      </w:r>
      <w:r>
        <w:rPr>
          <w:rFonts w:eastAsia="Times New Roman"/>
          <w:szCs w:val="24"/>
        </w:rPr>
        <w:lastRenderedPageBreak/>
        <w:t>χιλιάδες στη διετία της διακυβέρνησής σας, τη στιγμή που η κοινωνία πραγματικά</w:t>
      </w:r>
      <w:r>
        <w:rPr>
          <w:rFonts w:eastAsia="Times New Roman"/>
          <w:szCs w:val="24"/>
        </w:rPr>
        <w:t>,</w:t>
      </w:r>
      <w:r>
        <w:rPr>
          <w:rFonts w:eastAsia="Times New Roman"/>
          <w:szCs w:val="24"/>
        </w:rPr>
        <w:t xml:space="preserve"> βρίσκεται σε απελπισία από τη </w:t>
      </w:r>
      <w:proofErr w:type="spellStart"/>
      <w:r>
        <w:rPr>
          <w:rFonts w:eastAsia="Times New Roman"/>
          <w:szCs w:val="24"/>
        </w:rPr>
        <w:t>φορολαίλαπα</w:t>
      </w:r>
      <w:proofErr w:type="spellEnd"/>
      <w:r>
        <w:rPr>
          <w:rFonts w:eastAsia="Times New Roman"/>
          <w:szCs w:val="24"/>
        </w:rPr>
        <w:t xml:space="preserve"> που επ</w:t>
      </w:r>
      <w:r>
        <w:rPr>
          <w:rFonts w:eastAsia="Times New Roman"/>
          <w:szCs w:val="24"/>
        </w:rPr>
        <w:t>ιβάλλει και θα επιβάλει εκ νέου η Κυβέρνηση από την αρχή του χρόνου.</w:t>
      </w:r>
    </w:p>
    <w:p w14:paraId="18B5141C" w14:textId="77777777" w:rsidR="003250C9" w:rsidRDefault="00D334B4">
      <w:pPr>
        <w:spacing w:line="600" w:lineRule="auto"/>
        <w:ind w:firstLine="720"/>
        <w:jc w:val="both"/>
        <w:rPr>
          <w:rFonts w:eastAsia="Times New Roman"/>
          <w:szCs w:val="24"/>
        </w:rPr>
      </w:pPr>
      <w:r>
        <w:rPr>
          <w:rFonts w:eastAsia="Times New Roman"/>
          <w:szCs w:val="24"/>
        </w:rPr>
        <w:t>Ερώτηση δέκατη και τελευταία: Τι μπορούμε να κάνουμε;</w:t>
      </w:r>
      <w:r w:rsidDel="00B6104E">
        <w:rPr>
          <w:rFonts w:eastAsia="Times New Roman"/>
          <w:szCs w:val="24"/>
        </w:rPr>
        <w:t xml:space="preserve"> </w:t>
      </w:r>
      <w:r>
        <w:rPr>
          <w:rFonts w:eastAsia="Times New Roman"/>
          <w:szCs w:val="24"/>
        </w:rPr>
        <w:t xml:space="preserve">Απάντηση: Έκκληση στην Κυβέρνηση να παραιτηθεί, μήπως καταφέρει και σωθεί κάτι στην Ελλάδα μας. </w:t>
      </w:r>
    </w:p>
    <w:p w14:paraId="18B5141D" w14:textId="77777777" w:rsidR="003250C9" w:rsidRDefault="00D334B4">
      <w:pPr>
        <w:spacing w:line="600" w:lineRule="auto"/>
        <w:ind w:firstLine="720"/>
        <w:jc w:val="both"/>
        <w:rPr>
          <w:rFonts w:eastAsia="Times New Roman"/>
          <w:szCs w:val="24"/>
        </w:rPr>
      </w:pPr>
      <w:r>
        <w:rPr>
          <w:rFonts w:eastAsia="Times New Roman"/>
          <w:szCs w:val="24"/>
        </w:rPr>
        <w:t>Για όλους τους παραπάνω λόγους</w:t>
      </w:r>
      <w:r>
        <w:rPr>
          <w:rFonts w:eastAsia="Times New Roman"/>
          <w:szCs w:val="24"/>
        </w:rPr>
        <w:t>,</w:t>
      </w:r>
      <w:r>
        <w:rPr>
          <w:rFonts w:eastAsia="Times New Roman"/>
          <w:szCs w:val="24"/>
        </w:rPr>
        <w:t xml:space="preserve"> κατα</w:t>
      </w:r>
      <w:r>
        <w:rPr>
          <w:rFonts w:eastAsia="Times New Roman"/>
          <w:szCs w:val="24"/>
        </w:rPr>
        <w:t>ψηφίζω το παρόν νομοσχέδιο.</w:t>
      </w:r>
    </w:p>
    <w:p w14:paraId="18B5141E" w14:textId="77777777" w:rsidR="003250C9" w:rsidRDefault="00D334B4">
      <w:pPr>
        <w:spacing w:line="600" w:lineRule="auto"/>
        <w:ind w:firstLine="720"/>
        <w:jc w:val="both"/>
        <w:rPr>
          <w:rFonts w:eastAsia="Times New Roman"/>
          <w:szCs w:val="24"/>
        </w:rPr>
      </w:pPr>
      <w:r>
        <w:rPr>
          <w:rFonts w:eastAsia="Times New Roman"/>
          <w:szCs w:val="24"/>
        </w:rPr>
        <w:t>Σας ευχαριστώ.</w:t>
      </w:r>
    </w:p>
    <w:p w14:paraId="18B5141F" w14:textId="77777777" w:rsidR="003250C9" w:rsidRDefault="00D334B4">
      <w:pPr>
        <w:spacing w:line="600" w:lineRule="auto"/>
        <w:ind w:firstLine="720"/>
        <w:jc w:val="center"/>
        <w:rPr>
          <w:rFonts w:eastAsia="Times New Roman"/>
          <w:szCs w:val="24"/>
        </w:rPr>
      </w:pPr>
      <w:r>
        <w:rPr>
          <w:rFonts w:eastAsia="Times New Roman"/>
          <w:szCs w:val="24"/>
        </w:rPr>
        <w:t>(Χειροκροτήματα)</w:t>
      </w:r>
    </w:p>
    <w:p w14:paraId="18B51420"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Φωτήλα. </w:t>
      </w:r>
    </w:p>
    <w:p w14:paraId="18B51421"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στο Σώμα ότι η Ειδική Μόνιμη Επιτροπή Κοινοβουλευτικής Δεοντολογίας καταθέτε</w:t>
      </w:r>
      <w:r>
        <w:rPr>
          <w:rFonts w:eastAsia="Times New Roman" w:cs="Times New Roman"/>
          <w:szCs w:val="24"/>
        </w:rPr>
        <w:t xml:space="preserve">ι τις εκθέσεις της στις αιτήσεις της εισαγγελικής αρχής για τη χορήγηση άδειας άσκησης ποινικής δίωξης κατά Βουλευτών. </w:t>
      </w:r>
    </w:p>
    <w:p w14:paraId="18B51422"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lastRenderedPageBreak/>
        <w:t xml:space="preserve">Έχουν διανεμηθεί τα Πρακτικά της Δευτέρας 3 Οκτωβρίου 2016, της Τετάρτης 5 Οκτωβρίου 2016 και της Παρασκευής 7 Οκτωβρίου 2016 και ερωτάται το Σώμα αν τα επικυρώνει. </w:t>
      </w:r>
    </w:p>
    <w:p w14:paraId="18B51423" w14:textId="77777777" w:rsidR="003250C9" w:rsidRDefault="00D334B4">
      <w:pPr>
        <w:spacing w:line="600" w:lineRule="auto"/>
        <w:ind w:firstLine="720"/>
        <w:jc w:val="both"/>
        <w:rPr>
          <w:rFonts w:eastAsia="Times New Roman" w:cs="Times New Roman"/>
          <w:szCs w:val="24"/>
        </w:rPr>
      </w:pPr>
      <w:r>
        <w:rPr>
          <w:rFonts w:eastAsia="Times New Roman" w:cs="Times New Roman"/>
          <w:b/>
          <w:bCs/>
          <w:szCs w:val="24"/>
        </w:rPr>
        <w:t>ΟΛΟΙ ΟΙ ΒΟΥΛΕΥΤΕΣ:</w:t>
      </w:r>
      <w:r>
        <w:rPr>
          <w:rFonts w:eastAsia="Times New Roman" w:cs="Times New Roman"/>
          <w:szCs w:val="24"/>
        </w:rPr>
        <w:t xml:space="preserve"> Μάλιστα, μάλιστα.</w:t>
      </w:r>
    </w:p>
    <w:p w14:paraId="18B51424" w14:textId="77777777" w:rsidR="003250C9" w:rsidRDefault="00D334B4">
      <w:pPr>
        <w:spacing w:line="600" w:lineRule="auto"/>
        <w:ind w:firstLine="720"/>
        <w:jc w:val="both"/>
        <w:rPr>
          <w:rFonts w:eastAsia="Times New Roman" w:cs="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cs="Times New Roman"/>
          <w:szCs w:val="24"/>
        </w:rPr>
        <w:t>Συνεπώς τα Πρακτικά</w:t>
      </w:r>
      <w:r>
        <w:rPr>
          <w:rFonts w:eastAsia="Times New Roman" w:cs="Times New Roman"/>
          <w:szCs w:val="24"/>
        </w:rPr>
        <w:t xml:space="preserve"> της Δευτέρας 3 Οκτωβρίου 2016, της Τετάρτης 5 Οκτωβρίου 2016 και της Παρασκευής 7 Οκτωβρίου 2016 επικυρώθηκαν.</w:t>
      </w:r>
    </w:p>
    <w:p w14:paraId="18B51425" w14:textId="77777777" w:rsidR="003250C9" w:rsidRDefault="00D334B4">
      <w:pPr>
        <w:spacing w:line="600" w:lineRule="auto"/>
        <w:ind w:firstLine="72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18B51426" w14:textId="77777777" w:rsidR="003250C9" w:rsidRDefault="00D334B4">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18B51427" w14:textId="77777777" w:rsidR="003250C9" w:rsidRDefault="00D334B4">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w:t>
      </w:r>
      <w:r>
        <w:rPr>
          <w:rFonts w:eastAsia="Times New Roman" w:cs="Times New Roman"/>
          <w:b/>
          <w:szCs w:val="24"/>
        </w:rPr>
        <w:t>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23.53΄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ημέρα Παρασκευή 25 Νοεμβρίου 2016 και ώρα 10.00΄, με αντικείμενο εργασιών του Σώματος</w:t>
      </w:r>
      <w:r>
        <w:rPr>
          <w:rFonts w:eastAsia="Times New Roman" w:cs="Times New Roman"/>
          <w:szCs w:val="24"/>
        </w:rPr>
        <w:t>:</w:t>
      </w:r>
      <w:r>
        <w:rPr>
          <w:rFonts w:eastAsia="Times New Roman" w:cs="Times New Roman"/>
          <w:szCs w:val="24"/>
        </w:rPr>
        <w:t xml:space="preserve"> α) κοινοβουλευτικό έλεγχο</w:t>
      </w:r>
      <w:r>
        <w:rPr>
          <w:rFonts w:eastAsia="Times New Roman" w:cs="Times New Roman"/>
          <w:szCs w:val="24"/>
        </w:rPr>
        <w:t>,</w:t>
      </w:r>
      <w:r>
        <w:rPr>
          <w:rFonts w:eastAsia="Times New Roman" w:cs="Times New Roman"/>
          <w:szCs w:val="24"/>
        </w:rPr>
        <w:t xml:space="preserve"> συζήτηση επικαίρων ερωτήσεων και β) νομοθετική εργασία</w:t>
      </w:r>
      <w:r>
        <w:rPr>
          <w:rFonts w:eastAsia="Times New Roman" w:cs="Times New Roman"/>
          <w:szCs w:val="24"/>
        </w:rPr>
        <w:t>,</w:t>
      </w:r>
      <w:r>
        <w:rPr>
          <w:rFonts w:eastAsia="Times New Roman" w:cs="Times New Roman"/>
          <w:szCs w:val="24"/>
        </w:rPr>
        <w:t xml:space="preserve"> συνέχ</w:t>
      </w:r>
      <w:r>
        <w:rPr>
          <w:rFonts w:eastAsia="Times New Roman" w:cs="Times New Roman"/>
          <w:szCs w:val="24"/>
        </w:rPr>
        <w:t>ιση της συζήτησης και ψήφιση του σχεδίου νόμου του Υπουργείου Διοικητικής Ανασυγκρότησης</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«Ενιαίο Σύστημα Κινητικότητας στη Δημόσια Διοίκηση και την Τοπική Αυτοδιοίκηση, υποχρεώσεις των προσώπων που διορίζονται στις θέσεις των άρθρων 6 και 8 του ν.</w:t>
      </w:r>
      <w:r>
        <w:rPr>
          <w:rFonts w:eastAsia="Times New Roman" w:cs="Times New Roman"/>
          <w:szCs w:val="24"/>
        </w:rPr>
        <w:t>4369/2016, ασυμβίβαστα και πρόληψη των περιπτώσεων σύγκρουσης συμφερόντων και λοιπές διατάξεις».</w:t>
      </w:r>
    </w:p>
    <w:p w14:paraId="18B51428" w14:textId="77777777" w:rsidR="003250C9" w:rsidRDefault="00D334B4">
      <w:pPr>
        <w:spacing w:line="600" w:lineRule="auto"/>
        <w:ind w:left="720"/>
        <w:jc w:val="both"/>
        <w:rPr>
          <w:rFonts w:eastAsia="Times New Roman" w:cs="Times New Roman"/>
          <w:szCs w:val="24"/>
        </w:rPr>
      </w:pPr>
      <w:r>
        <w:rPr>
          <w:rFonts w:eastAsia="Times New Roman" w:cs="Times New Roman"/>
          <w:b/>
          <w:bCs/>
          <w:szCs w:val="24"/>
        </w:rPr>
        <w:t xml:space="preserve">    Ο ΠΡΟΕΔΡΟΣ                                                        ΟΙ ΓΡΑΜΜΑΤΕΙΣ</w:t>
      </w:r>
      <w:r>
        <w:rPr>
          <w:rFonts w:eastAsia="Times New Roman" w:cs="Times New Roman"/>
          <w:szCs w:val="24"/>
        </w:rPr>
        <w:t xml:space="preserve"> </w:t>
      </w:r>
    </w:p>
    <w:p w14:paraId="18B51429" w14:textId="77777777" w:rsidR="003250C9" w:rsidRDefault="003250C9">
      <w:pPr>
        <w:spacing w:line="600" w:lineRule="auto"/>
        <w:ind w:left="720"/>
        <w:jc w:val="both"/>
        <w:rPr>
          <w:rFonts w:eastAsia="Times New Roman" w:cs="Times New Roman"/>
          <w:szCs w:val="24"/>
        </w:rPr>
      </w:pPr>
    </w:p>
    <w:p w14:paraId="18B5142A" w14:textId="77777777" w:rsidR="003250C9" w:rsidRDefault="003250C9">
      <w:pPr>
        <w:spacing w:line="600" w:lineRule="auto"/>
        <w:ind w:left="720"/>
        <w:jc w:val="both"/>
        <w:rPr>
          <w:rFonts w:eastAsia="Times New Roman" w:cs="Times New Roman"/>
          <w:szCs w:val="24"/>
        </w:rPr>
      </w:pPr>
    </w:p>
    <w:p w14:paraId="18B5142B" w14:textId="77777777" w:rsidR="003250C9" w:rsidRDefault="003250C9">
      <w:pPr>
        <w:spacing w:line="600" w:lineRule="auto"/>
        <w:ind w:left="720"/>
        <w:jc w:val="both"/>
        <w:rPr>
          <w:rFonts w:eastAsia="Times New Roman" w:cs="Times New Roman"/>
          <w:szCs w:val="24"/>
        </w:rPr>
      </w:pPr>
    </w:p>
    <w:sectPr w:rsidR="003250C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trackRevisions/>
  <w:documentProtection w:edit="trackedChanges" w:enforcement="1" w:cryptProviderType="rsaFull" w:cryptAlgorithmClass="hash" w:cryptAlgorithmType="typeAny" w:cryptAlgorithmSid="4" w:cryptSpinCount="50000" w:hash="mHQsegyxTTliTsKGXvL9fEdIC4M=" w:salt="Vq12MgFKr98B8caxplqp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0C9"/>
    <w:rsid w:val="003250C9"/>
    <w:rsid w:val="00C00669"/>
    <w:rsid w:val="00D334B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0FFF"/>
  <w15:docId w15:val="{334ECCDC-DB80-4257-9B6F-B54FFD1E8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E6593"/>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E65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359</MetadataID>
    <Session xmlns="641f345b-441b-4b81-9152-adc2e73ba5e1">Β´</Session>
    <Date xmlns="641f345b-441b-4b81-9152-adc2e73ba5e1">2016-11-23T22:00:00+00:00</Date>
    <Status xmlns="641f345b-441b-4b81-9152-adc2e73ba5e1">
      <Url>http://srv-sp1/praktika/Lists/Incoming_Metadata/EditForm.aspx?ID=359&amp;Source=/praktika/Recordings_Library/Forms/AllItems.aspx</Url>
      <Description>Δημοσιεύτηκε</Description>
    </Status>
    <Meeting xmlns="641f345b-441b-4b81-9152-adc2e73ba5e1">ΛΓ´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4E939C3-DEE4-4EDC-A962-9EE6EE0053AF}">
  <ds:schemaRefs>
    <ds:schemaRef ds:uri="http://schemas.openxmlformats.org/package/2006/metadata/core-properties"/>
    <ds:schemaRef ds:uri="http://schemas.microsoft.com/office/2006/metadata/properties"/>
    <ds:schemaRef ds:uri="http://schemas.microsoft.com/office/2006/documentManagement/types"/>
    <ds:schemaRef ds:uri="http://purl.org/dc/dcmitype/"/>
    <ds:schemaRef ds:uri="http://purl.org/dc/elements/1.1/"/>
    <ds:schemaRef ds:uri="641f345b-441b-4b81-9152-adc2e73ba5e1"/>
    <ds:schemaRef ds:uri="http://purl.org/dc/terms/"/>
    <ds:schemaRef ds:uri="http://schemas.microsoft.com/office/infopath/2007/PartnerControls"/>
    <ds:schemaRef ds:uri="http://www.w3.org/XML/1998/namespace"/>
  </ds:schemaRefs>
</ds:datastoreItem>
</file>

<file path=customXml/itemProps2.xml><?xml version="1.0" encoding="utf-8"?>
<ds:datastoreItem xmlns:ds="http://schemas.openxmlformats.org/officeDocument/2006/customXml" ds:itemID="{F7470077-4092-4B1B-9684-B0500BA8A2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37C75E-DC3A-4EB6-916C-BB2B626738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257</Pages>
  <Words>47564</Words>
  <Characters>256848</Characters>
  <Application>Microsoft Office Word</Application>
  <DocSecurity>0</DocSecurity>
  <Lines>2140</Lines>
  <Paragraphs>607</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303805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2016-12-01T08:33:00Z</dcterms:created>
  <dcterms:modified xsi:type="dcterms:W3CDTF">2016-12-01T08:33:00Z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